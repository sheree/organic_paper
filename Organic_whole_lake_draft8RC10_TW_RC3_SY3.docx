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EC0B08">
      <w:pPr>
        <w:pStyle w:val="Normal1"/>
        <w:spacing w:after="0" w:line="240" w:lineRule="auto"/>
        <w:rPr>
          <w:rFonts w:ascii="Times New Roman" w:hAnsi="Times New Roman" w:cs="Times New Roman"/>
          <w:bCs/>
          <w:sz w:val="24"/>
          <w:szCs w:val="24"/>
          <w:lang/>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lang/>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EC0B08">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EC0B08">
      <w:pPr>
        <w:pStyle w:val="Normal1"/>
        <w:spacing w:after="0" w:line="240" w:lineRule="auto"/>
      </w:pPr>
      <w:proofErr w:type="gramStart"/>
      <w:r>
        <w:rPr>
          <w:rFonts w:ascii="Times New Roman" w:eastAsia="Times New Roman" w:hAnsi="Times New Roman" w:cs="Times New Roman"/>
          <w:sz w:val="24"/>
          <w:vertAlign w:val="superscript"/>
        </w:rPr>
        <w:t>3</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EC0B08">
      <w:pPr>
        <w:pStyle w:val="Normal1"/>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3B7159" w:rsidRPr="003B7159" w:rsidRDefault="003B7159" w:rsidP="003B7159">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EC0B08">
      <w:pPr>
        <w:pStyle w:val="Normal1"/>
        <w:spacing w:after="0" w:line="240" w:lineRule="auto"/>
      </w:pPr>
    </w:p>
    <w:p w:rsidR="00EC0B08" w:rsidRPr="00EC0B08" w:rsidRDefault="00C45D27" w:rsidP="00EC0B08">
      <w:pPr>
        <w:pStyle w:val="Normal1"/>
        <w:spacing w:after="0" w:line="240" w:lineRule="auto"/>
      </w:pPr>
      <w:r w:rsidRPr="003B7159">
        <w:rPr>
          <w:rFonts w:ascii="Times New Roman" w:eastAsia="Times New Roman" w:hAnsi="Times New Roman" w:cs="Times New Roman"/>
          <w:sz w:val="24"/>
        </w:rPr>
        <w:t>Keywords:</w:t>
      </w:r>
      <w:r>
        <w:rPr>
          <w:rFonts w:ascii="Times New Roman" w:eastAsia="Times New Roman" w:hAnsi="Times New Roman" w:cs="Times New Roman"/>
          <w:sz w:val="24"/>
        </w:rPr>
        <w:t xml:space="preserve">Metagenomics, Organic Lake, Antarctic microbial ecology, </w:t>
      </w:r>
      <w:bookmarkStart w:id="0" w:name="_GoBack"/>
      <w:bookmarkEnd w:id="0"/>
      <w:r>
        <w:rPr>
          <w:rFonts w:ascii="Times New Roman" w:eastAsia="Times New Roman" w:hAnsi="Times New Roman" w:cs="Times New Roman"/>
          <w:sz w:val="24"/>
        </w:rPr>
        <w:t>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EC0B08">
      <w:pPr>
        <w:pStyle w:val="Normal1"/>
        <w:spacing w:after="0" w:line="240" w:lineRule="auto"/>
      </w:pPr>
    </w:p>
    <w:p w:rsidR="00EC0B08" w:rsidRPr="00EC0B08" w:rsidRDefault="00C45D27" w:rsidP="00EC0B08">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 xml:space="preserve">CO oxidationwere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 xml:space="preserve">sthe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pPr>
      <w:r>
        <w:rPr>
          <w:rFonts w:ascii="Times New Roman" w:eastAsia="Times New Roman" w:hAnsi="Times New Roman" w:cs="Times New Roman"/>
          <w:color w:val="000000"/>
          <w:sz w:val="24"/>
        </w:rPr>
        <w:lastRenderedPageBreak/>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metagenomicsapproach for learning about microbial ecology in Antarctic environments.</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985CBB">
        <w:rPr>
          <w:rFonts w:ascii="Times New Roman" w:eastAsia="Times New Roman" w:hAnsi="Times New Roman" w:cs="Times New Roman"/>
          <w:sz w:val="24"/>
          <w:lang w:val="en-AU"/>
        </w:rPr>
        <w:t xml:space="preserve">phototrophicgrowth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lastRenderedPageBreak/>
        <w:t xml:space="preserve">from </w:t>
      </w:r>
      <w:r w:rsidRPr="009607A3">
        <w:rPr>
          <w:rFonts w:ascii="Times New Roman" w:hAnsi="Times New Roman" w:cs="Times New Roman"/>
          <w:sz w:val="24"/>
          <w:szCs w:val="24"/>
          <w:lang w:val="en-AU"/>
        </w:rPr>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orliberating</w:t>
      </w:r>
      <w:r w:rsidRPr="000956E1">
        <w:rPr>
          <w:rFonts w:ascii="Times New Roman" w:hAnsi="Times New Roman" w:cs="Times New Roman"/>
          <w:sz w:val="24"/>
          <w:szCs w:val="24"/>
          <w:lang w:val="en-AU"/>
        </w:rPr>
        <w:t xml:space="preserve"> CO</w:t>
      </w:r>
      <w:r w:rsidRPr="009607A3">
        <w:rPr>
          <w:rFonts w:ascii="Times New Roman" w:hAnsi="Times New Roman" w:cs="Times New Roman"/>
          <w:sz w:val="24"/>
          <w:szCs w:val="24"/>
          <w:vertAlign w:val="subscript"/>
          <w:lang w:val="en-AU"/>
        </w:rPr>
        <w:t>2</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 xml:space="preserve">particulateorganic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1"/>
      <w:r>
        <w:rPr>
          <w:rFonts w:ascii="Times New Roman" w:eastAsia="Times New Roman" w:hAnsi="Times New Roman" w:cs="Times New Roman"/>
          <w:sz w:val="24"/>
        </w:rPr>
        <w:t>1987</w:t>
      </w:r>
      <w:commentRangeEnd w:id="1"/>
      <w:r w:rsidR="00AC03B2">
        <w:rPr>
          <w:rStyle w:val="CommentReference"/>
          <w:rFonts w:asciiTheme="minorHAnsi" w:eastAsiaTheme="minorEastAsia" w:hAnsiTheme="minorHAnsi" w:cstheme="minorBidi"/>
          <w:color w:val="auto"/>
        </w:rPr>
        <w:commentReference w:id="1"/>
      </w:r>
      <w:ins w:id="2" w:author="Sheree Yau" w:date="2012-12-23T13:14:00Z">
        <w:r w:rsidR="00256D51">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w:t>
      </w:r>
      <w:r>
        <w:rPr>
          <w:rFonts w:ascii="Times New Roman" w:eastAsia="Times New Roman" w:hAnsi="Times New Roman" w:cs="Times New Roman"/>
          <w:sz w:val="24"/>
        </w:rPr>
        <w:lastRenderedPageBreak/>
        <w:t xml:space="preserve">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28.3</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E078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20.9</w:t>
      </w:r>
      <w:r w:rsidR="004B12EA">
        <w:rPr>
          <w:rFonts w:ascii="Times New Roman" w:eastAsia="Times New Roman" w:hAnsi="Times New Roman" w:cs="Times New Roman"/>
          <w:sz w:val="24"/>
        </w:rPr>
        <w:t>″</w:t>
      </w:r>
      <w:r>
        <w:rPr>
          <w:rFonts w:ascii="Times New Roman" w:eastAsia="Times New Roman" w:hAnsi="Times New Roman" w:cs="Times New Roman"/>
          <w:sz w:val="24"/>
        </w:rPr>
        <w:t>.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 xml:space="preserve">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3" w:author="Sheree Yau" w:date="2012-12-23T13:15:00Z">
        <w:r w:rsidR="00256D51">
          <w:rPr>
            <w:rFonts w:ascii="Times New Roman" w:eastAsia="Times New Roman" w:hAnsi="Times New Roman" w:cs="Times New Roman"/>
            <w:sz w:val="24"/>
          </w:rPr>
          <w:t xml:space="preserve"> (</w:t>
        </w:r>
      </w:ins>
      <w:ins w:id="4" w:author="Sheree Yau" w:date="2012-12-23T13:16:00Z">
        <w:r w:rsidR="00256D51">
          <w:rPr>
            <w:rFonts w:ascii="Times New Roman" w:eastAsia="Times New Roman" w:hAnsi="Times New Roman" w:cs="Times New Roman"/>
            <w:sz w:val="24"/>
          </w:rPr>
          <w:t>summary of</w:t>
        </w:r>
      </w:ins>
      <w:ins w:id="5" w:author="Sheree Yau" w:date="2012-12-23T13:15:00Z">
        <w:r w:rsidR="00256D51">
          <w:rPr>
            <w:rFonts w:ascii="Times New Roman" w:eastAsia="Times New Roman" w:hAnsi="Times New Roman" w:cs="Times New Roman"/>
            <w:sz w:val="24"/>
          </w:rPr>
          <w:t xml:space="preserve"> metagenomic data</w:t>
        </w:r>
      </w:ins>
      <w:ins w:id="6" w:author="Sheree Yau" w:date="2012-12-23T13:18:00Z">
        <w:r w:rsidR="00E32EEB">
          <w:rPr>
            <w:rFonts w:ascii="Times New Roman" w:eastAsia="Times New Roman" w:hAnsi="Times New Roman" w:cs="Times New Roman"/>
            <w:sz w:val="24"/>
          </w:rPr>
          <w:t xml:space="preserve"> available in Supplementary Table S1</w:t>
        </w:r>
      </w:ins>
      <w:ins w:id="7" w:author="Sheree Yau" w:date="2012-12-23T13:16:00Z">
        <w:r w:rsidR="00256D51">
          <w:rPr>
            <w:rFonts w:ascii="Times New Roman" w:eastAsia="Times New Roman" w:hAnsi="Times New Roman" w:cs="Times New Roman"/>
            <w:sz w:val="24"/>
          </w:rPr>
          <w:t>)</w:t>
        </w:r>
      </w:ins>
      <w:r>
        <w:rPr>
          <w:rFonts w:ascii="Times New Roman" w:eastAsia="Times New Roman" w:hAnsi="Times New Roman" w:cs="Times New Roman"/>
          <w:sz w:val="24"/>
        </w:rPr>
        <w:t xml:space="preserve">.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t>
      </w:r>
      <w:r>
        <w:rPr>
          <w:rFonts w:ascii="Times New Roman" w:eastAsia="Times New Roman" w:hAnsi="Times New Roman" w:cs="Times New Roman"/>
          <w:sz w:val="24"/>
        </w:rPr>
        <w:lastRenderedPageBreak/>
        <w:t xml:space="preserve">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ins w:id="8" w:author="Sheree Yau" w:date="2012-12-23T13:18:00Z">
        <w:r w:rsidR="00E32EEB">
          <w:rPr>
            <w:rFonts w:ascii="Times New Roman" w:eastAsia="Times New Roman" w:hAnsi="Times New Roman" w:cs="Times New Roman"/>
            <w:sz w:val="24"/>
          </w:rPr>
          <w:t xml:space="preserve"> </w:t>
        </w:r>
      </w:ins>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del w:id="9" w:author="Sheree Yau" w:date="2012-12-23T13:18:00Z">
        <w:r w:rsidR="002E6296" w:rsidDel="00E32EEB">
          <w:rPr>
            <w:rFonts w:ascii="Times New Roman" w:eastAsia="Times New Roman" w:hAnsi="Times New Roman" w:cs="Times New Roman"/>
            <w:sz w:val="24"/>
          </w:rPr>
          <w:delText>1</w:delText>
        </w:r>
      </w:del>
      <w:ins w:id="10" w:author="Sheree Yau" w:date="2012-12-23T13:18:00Z">
        <w:r w:rsidR="00E32EEB">
          <w:rPr>
            <w:rFonts w:ascii="Times New Roman" w:eastAsia="Times New Roman" w:hAnsi="Times New Roman" w:cs="Times New Roman"/>
            <w:sz w:val="24"/>
          </w:rPr>
          <w:t>2</w:t>
        </w:r>
      </w:ins>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ins w:id="11" w:author="Sheree Yau" w:date="2012-12-23T13:16:00Z">
        <w:r w:rsidR="00256D51">
          <w:rPr>
            <w:rFonts w:ascii="Times New Roman" w:eastAsia="Times New Roman" w:hAnsi="Times New Roman" w:cs="Times New Roman"/>
            <w:sz w:val="24"/>
          </w:rPr>
          <w:t xml:space="preserve"> </w:t>
        </w:r>
      </w:ins>
      <w:r w:rsidR="00B332F5">
        <w:rPr>
          <w:rFonts w:ascii="Times New Roman" w:eastAsia="Times New Roman" w:hAnsi="Times New Roman" w:cs="Times New Roman"/>
          <w:sz w:val="24"/>
        </w:rPr>
        <w:t>queries</w:t>
      </w:r>
      <w:ins w:id="12" w:author="Sheree Yau" w:date="2012-12-23T13:16:00Z">
        <w:r w:rsidR="00256D51">
          <w:rPr>
            <w:rFonts w:ascii="Times New Roman" w:eastAsia="Times New Roman" w:hAnsi="Times New Roman" w:cs="Times New Roman"/>
            <w:sz w:val="24"/>
          </w:rPr>
          <w:t xml:space="preserve"> </w:t>
        </w:r>
      </w:ins>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ins w:id="13" w:author="Sheree Yau" w:date="2012-12-23T13:19:00Z">
        <w:r w:rsidR="00E32EEB">
          <w:rPr>
            <w:rFonts w:ascii="Times New Roman" w:eastAsia="Times New Roman" w:hAnsi="Times New Roman" w:cs="Times New Roman"/>
            <w:sz w:val="24"/>
          </w:rPr>
          <w:t>3</w:t>
        </w:r>
      </w:ins>
      <w:del w:id="14" w:author="Sheree Yau" w:date="2012-12-23T13:19:00Z">
        <w:r w:rsidR="0068330B" w:rsidDel="00E32EEB">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del w:id="15" w:author="Sheree Yau" w:date="2012-12-23T13:20:00Z">
        <w:r w:rsidR="0068330B" w:rsidDel="00E32EEB">
          <w:rPr>
            <w:rFonts w:ascii="Times New Roman" w:eastAsia="Times New Roman" w:hAnsi="Times New Roman" w:cs="Times New Roman"/>
            <w:sz w:val="24"/>
          </w:rPr>
          <w:delText>2</w:delText>
        </w:r>
      </w:del>
      <w:ins w:id="16" w:author="Sheree Yau" w:date="2012-12-23T13:20:00Z">
        <w:r w:rsidR="00E32EEB">
          <w:rPr>
            <w:rFonts w:ascii="Times New Roman" w:eastAsia="Times New Roman" w:hAnsi="Times New Roman" w:cs="Times New Roman"/>
            <w:sz w:val="24"/>
          </w:rPr>
          <w:t>3</w:t>
        </w:r>
      </w:ins>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17"/>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17"/>
      <w:r w:rsidR="00A23803">
        <w:rPr>
          <w:rStyle w:val="CommentReference"/>
          <w:rFonts w:asciiTheme="minorHAnsi" w:eastAsiaTheme="minorEastAsia" w:hAnsiTheme="minorHAnsi" w:cstheme="minorBidi"/>
          <w:color w:val="auto"/>
        </w:rPr>
        <w:commentReference w:id="17"/>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w:t>
      </w:r>
      <w:r>
        <w:rPr>
          <w:rFonts w:ascii="Times New Roman" w:eastAsia="Times New Roman" w:hAnsi="Times New Roman" w:cs="Times New Roman"/>
          <w:sz w:val="24"/>
        </w:rPr>
        <w:lastRenderedPageBreak/>
        <w:t>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nitrogen and phosphorous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r>
        <w:rPr>
          <w:rFonts w:ascii="Times New Roman" w:eastAsia="Times New Roman" w:hAnsi="Times New Roman" w:cs="Times New Roman"/>
          <w:i/>
          <w:sz w:val="24"/>
        </w:rPr>
        <w:t>Eucarya</w:t>
      </w:r>
      <w:proofErr w:type="gramEnd"/>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w:t>
      </w:r>
      <w:r w:rsidR="006A6595">
        <w:rPr>
          <w:rFonts w:ascii="Times New Roman" w:eastAsia="Times New Roman" w:hAnsi="Times New Roman" w:cs="Times New Roman"/>
          <w:sz w:val="24"/>
        </w:rPr>
        <w:t xml:space="preserve"> (Figure 2)</w:t>
      </w:r>
      <w:r>
        <w:rPr>
          <w:rFonts w:ascii="Times New Roman" w:eastAsia="Times New Roman" w:hAnsi="Times New Roman" w:cs="Times New Roman"/>
          <w:sz w:val="24"/>
        </w:rPr>
        <w:t xml:space="preserve">. Of these, only 7 bacterial phyla and 4 eucaryal phyla were predominant.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lastRenderedPageBreak/>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 xml:space="preserve">complex </w:t>
      </w:r>
      <w:r w:rsidR="00CF07F5">
        <w:rPr>
          <w:rFonts w:ascii="Times New Roman" w:eastAsia="Times New Roman" w:hAnsi="Times New Roman" w:cs="Times New Roman"/>
          <w:sz w:val="24"/>
        </w:rPr>
        <w:lastRenderedPageBreak/>
        <w:t>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sidR="005312B0">
        <w:rPr>
          <w:rFonts w:ascii="Times New Roman" w:eastAsia="Times New Roman" w:hAnsi="Times New Roman" w:cs="Times New Roman"/>
          <w:i/>
          <w:sz w:val="24"/>
        </w:rPr>
        <w:t>Marinobacter</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983E41">
        <w:rPr>
          <w:rFonts w:ascii="Times New Roman" w:eastAsia="Times New Roman" w:hAnsi="Times New Roman" w:cs="Times New Roman"/>
          <w:sz w:val="24"/>
        </w:rPr>
        <w:t>reported</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of Antarctic Peninsular</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w:t>
      </w:r>
      <w:r>
        <w:rPr>
          <w:rFonts w:ascii="Times New Roman" w:eastAsia="Times New Roman" w:hAnsi="Times New Roman" w:cs="Times New Roman"/>
          <w:sz w:val="24"/>
        </w:rPr>
        <w:lastRenderedPageBreak/>
        <w:t xml:space="preserve">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lastRenderedPageBreak/>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ins w:id="18" w:author="Sheree Yau" w:date="2012-12-23T14:00:00Z">
        <w:r w:rsidR="00EA75B4">
          <w:rPr>
            <w:rFonts w:ascii="Times New Roman" w:eastAsia="Times New Roman" w:hAnsi="Times New Roman" w:cs="Times New Roman"/>
            <w:sz w:val="24"/>
          </w:rPr>
          <w:t xml:space="preserve"> </w:t>
        </w:r>
      </w:ins>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ins w:id="19" w:author="Sheree Yau" w:date="2012-12-23T14:00:00Z">
        <w:r w:rsidR="00EA75B4">
          <w:rPr>
            <w:rFonts w:ascii="Times New Roman" w:eastAsia="Times New Roman" w:hAnsi="Times New Roman" w:cs="Times New Roman"/>
            <w:sz w:val="24"/>
          </w:rPr>
          <w:t xml:space="preserve"> (</w:t>
        </w:r>
      </w:ins>
      <w:ins w:id="20" w:author="Sheree Yau" w:date="2012-12-23T14:01:00Z">
        <w:r w:rsidR="00EA75B4">
          <w:rPr>
            <w:rFonts w:ascii="Times New Roman" w:eastAsia="Times New Roman" w:hAnsi="Times New Roman" w:cs="Times New Roman"/>
            <w:sz w:val="24"/>
          </w:rPr>
          <w:t>F</w:t>
        </w:r>
      </w:ins>
      <w:ins w:id="21" w:author="Sheree Yau" w:date="2012-12-23T14:00:00Z">
        <w:r w:rsidR="00EA75B4">
          <w:rPr>
            <w:rFonts w:ascii="Times New Roman" w:eastAsia="Times New Roman" w:hAnsi="Times New Roman" w:cs="Times New Roman"/>
            <w:sz w:val="24"/>
          </w:rPr>
          <w:t>igure 4A)</w:t>
        </w:r>
      </w:ins>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proofErr w:type="gramStart"/>
      <w:r>
        <w:rPr>
          <w:rFonts w:ascii="Times New Roman" w:eastAsia="Times New Roman" w:hAnsi="Times New Roman" w:cs="Times New Roman"/>
          <w:i/>
          <w:sz w:val="24"/>
        </w:rPr>
        <w:t>Epsilonproteobacteria</w:t>
      </w:r>
      <w:commentRangeStart w:id="22"/>
      <w:r>
        <w:rPr>
          <w:rFonts w:ascii="Times New Roman" w:eastAsia="Times New Roman" w:hAnsi="Times New Roman" w:cs="Times New Roman"/>
          <w:sz w:val="24"/>
        </w:rPr>
        <w:t>(</w:t>
      </w:r>
      <w:proofErr w:type="gramEnd"/>
      <w:ins w:id="23" w:author="Sheree Yau" w:date="2012-12-23T14:01:00Z">
        <w:r w:rsidR="00EA75B4">
          <w:rPr>
            <w:rFonts w:ascii="Times New Roman" w:eastAsia="Times New Roman" w:hAnsi="Times New Roman" w:cs="Times New Roman"/>
            <w:sz w:val="24"/>
          </w:rPr>
          <w:t>Table 2</w:t>
        </w:r>
      </w:ins>
      <w:del w:id="24" w:author="Sheree Yau" w:date="2012-12-23T14:01:00Z">
        <w:r w:rsidR="006A6595" w:rsidDel="00EA75B4">
          <w:rPr>
            <w:rFonts w:ascii="Times New Roman" w:eastAsia="Times New Roman" w:hAnsi="Times New Roman" w:cs="Times New Roman"/>
            <w:sz w:val="24"/>
          </w:rPr>
          <w:delText>Supplementary Figure S</w:delText>
        </w:r>
        <w:r w:rsidDel="00EA75B4">
          <w:rPr>
            <w:rFonts w:ascii="Times New Roman" w:eastAsia="Times New Roman" w:hAnsi="Times New Roman" w:cs="Times New Roman"/>
            <w:sz w:val="24"/>
          </w:rPr>
          <w:delText>6A</w:delText>
        </w:r>
      </w:del>
      <w:r>
        <w:rPr>
          <w:rFonts w:ascii="Times New Roman" w:eastAsia="Times New Roman" w:hAnsi="Times New Roman" w:cs="Times New Roman"/>
          <w:sz w:val="24"/>
        </w:rPr>
        <w:t>).</w:t>
      </w:r>
      <w:commentRangeEnd w:id="22"/>
      <w:r w:rsidR="00C421F1">
        <w:rPr>
          <w:rStyle w:val="CommentReference"/>
          <w:rFonts w:asciiTheme="minorHAnsi" w:eastAsiaTheme="minorEastAsia" w:hAnsiTheme="minorHAnsi" w:cstheme="minorBidi"/>
          <w:color w:val="auto"/>
        </w:rPr>
        <w:commentReference w:id="22"/>
      </w:r>
      <w:r w:rsidR="00452D35">
        <w:rPr>
          <w:rFonts w:ascii="Times New Roman" w:eastAsia="Times New Roman" w:hAnsi="Times New Roman" w:cs="Times New Roman"/>
          <w:sz w:val="24"/>
        </w:rPr>
        <w:t xml:space="preserve">In general, the rTCA cycle is restricted to anaerobic and </w:t>
      </w:r>
      <w:r w:rsidR="00452D35" w:rsidRPr="00452D35">
        <w:rPr>
          <w:rFonts w:ascii="Times New Roman" w:eastAsia="Times New Roman" w:hAnsi="Times New Roman" w:cs="Times New Roman"/>
          <w:sz w:val="24"/>
        </w:rPr>
        <w:t>microaerophilic bacteria</w:t>
      </w:r>
      <w:ins w:id="25" w:author="Sheree Yau" w:date="2012-12-23T14:01:00Z">
        <w:r w:rsidR="00EA75B4">
          <w:rPr>
            <w:rFonts w:ascii="Times New Roman" w:eastAsia="Times New Roman" w:hAnsi="Times New Roman" w:cs="Times New Roman"/>
            <w:sz w:val="24"/>
          </w:rPr>
          <w:t xml:space="preserve"> </w:t>
        </w:r>
      </w:ins>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w:t>
      </w:r>
      <w:r w:rsidR="008A397A">
        <w:rPr>
          <w:rFonts w:ascii="Times New Roman" w:eastAsia="Times New Roman" w:hAnsi="Times New Roman" w:cs="Times New Roman"/>
          <w:sz w:val="24"/>
        </w:rPr>
        <w:lastRenderedPageBreak/>
        <w:t xml:space="preserve">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xml:space="preserve">, which produces </w:t>
      </w:r>
      <w:proofErr w:type="gramStart"/>
      <w:r w:rsidR="00E7667C">
        <w:rPr>
          <w:rFonts w:ascii="Times New Roman" w:eastAsia="Times New Roman" w:hAnsi="Times New Roman" w:cs="Times New Roman"/>
          <w:sz w:val="24"/>
        </w:rPr>
        <w:t>xanthorhodopsin</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902986">
        <w:rPr>
          <w:rFonts w:ascii="Times New Roman" w:eastAsia="Times New Roman" w:hAnsi="Times New Roman"/>
          <w:kern w:val="1"/>
          <w:sz w:val="24"/>
        </w:rPr>
        <w:t>All ORFs adjacent to</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sidRPr="0073265C">
        <w:rPr>
          <w:rFonts w:ascii="Times New Roman" w:eastAsia="Times New Roman" w:hAnsi="Times New Roman"/>
          <w:kern w:val="1"/>
          <w:sz w:val="24"/>
        </w:rPr>
        <w:t>clade</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 xml:space="preserve">mOrganic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 xml:space="preserve">GOS samples,except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sidR="004750ED">
        <w:rPr>
          <w:rFonts w:ascii="Times New Roman" w:eastAsia="Times New Roman" w:hAnsi="Times New Roman" w:cs="Times New Roman"/>
          <w:sz w:val="24"/>
        </w:rPr>
        <w:t>occurs</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sidRPr="00187DEE">
        <w:rPr>
          <w:rFonts w:ascii="Times New Roman" w:eastAsia="Times New Roman" w:hAnsi="Times New Roman" w:cs="Times New Roman"/>
          <w:i/>
          <w:sz w:val="24"/>
        </w:rPr>
        <w:t>Psychroflexus</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F85AC9">
        <w:rPr>
          <w:rFonts w:ascii="Times New Roman" w:eastAsia="Times New Roman" w:hAnsi="Times New Roman" w:cs="Times New Roman"/>
          <w:i/>
          <w:sz w:val="24"/>
        </w:rPr>
        <w:t>Bacteroidetes</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proofErr w:type="gramStart"/>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sz w:val="24"/>
        </w:rPr>
        <w:t>(</w:t>
      </w:r>
      <w:proofErr w:type="gramEnd"/>
      <w:r w:rsidR="00E27132">
        <w:rPr>
          <w:rFonts w:ascii="Times New Roman" w:eastAsia="Times New Roman" w:hAnsi="Times New Roman" w:cs="Times New Roman"/>
          <w:sz w:val="24"/>
        </w:rPr>
        <w:t>Table 2)</w:t>
      </w:r>
      <w:r w:rsidR="00E71749">
        <w:rPr>
          <w:rFonts w:ascii="Times New Roman" w:eastAsia="Times New Roman" w:hAnsi="Times New Roman" w:cs="Times New Roman"/>
          <w:sz w:val="24"/>
        </w:rPr>
        <w:t>,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6F5960" w:rsidRPr="009D7427">
        <w:rPr>
          <w:rFonts w:ascii="Times New Roman" w:eastAsia="Times New Roman" w:hAnsi="Times New Roman" w:cs="Times New Roman"/>
          <w:i/>
          <w:sz w:val="24"/>
        </w:rPr>
        <w:t>hao</w:t>
      </w:r>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FE7E8E">
        <w:rPr>
          <w:rFonts w:ascii="Times New Roman" w:eastAsia="Times New Roman" w:hAnsi="Times New Roman" w:cs="Times New Roman"/>
          <w:sz w:val="24"/>
        </w:rPr>
        <w:t>those from</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26"/>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26"/>
      <w:r w:rsidR="00043292">
        <w:rPr>
          <w:rStyle w:val="CommentReference"/>
          <w:rFonts w:asciiTheme="minorHAnsi" w:eastAsiaTheme="minorEastAsia" w:hAnsiTheme="minorHAnsi" w:cstheme="minorBidi"/>
          <w:color w:val="auto"/>
        </w:rPr>
        <w:commentReference w:id="26"/>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 xml:space="preserve">was lowin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 xml:space="preserve">dthe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lastRenderedPageBreak/>
        <w:t>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xml:space="preserve">, nor has methane been detected(Gibson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r>
        <w:rPr>
          <w:rFonts w:ascii="Times New Roman" w:eastAsia="Times New Roman" w:hAnsi="Times New Roman" w:cs="Times New Roman"/>
          <w:sz w:val="24"/>
        </w:rPr>
        <w:t>was</w:t>
      </w:r>
      <w:proofErr w:type="gramEnd"/>
      <w:r>
        <w:rPr>
          <w:rFonts w:ascii="Times New Roman" w:eastAsia="Times New Roman" w:hAnsi="Times New Roman" w:cs="Times New Roman"/>
          <w:sz w:val="24"/>
        </w:rPr>
        <w:t xml:space="preserve">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 xml:space="preserve">consistent with the “pick ‘n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Upstream of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commentRangeStart w:id="27"/>
      <w:r w:rsidR="00A00256">
        <w:rPr>
          <w:rFonts w:ascii="Times New Roman" w:eastAsia="Times New Roman" w:hAnsi="Times New Roman"/>
          <w:kern w:val="1"/>
          <w:sz w:val="24"/>
        </w:rPr>
        <w:t>**</w:t>
      </w:r>
      <w:commentRangeEnd w:id="27"/>
      <w:r w:rsidR="00A00256">
        <w:rPr>
          <w:rStyle w:val="CommentReference"/>
          <w:rFonts w:asciiTheme="minorHAnsi" w:eastAsiaTheme="minorEastAsia" w:hAnsiTheme="minorHAnsi" w:cstheme="minorBidi"/>
          <w:color w:val="auto"/>
        </w:rPr>
        <w:commentReference w:id="27"/>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,similar to</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sidR="009074D3">
        <w:rPr>
          <w:rFonts w:ascii="Times New Roman" w:eastAsia="Times New Roman" w:hAnsi="Times New Roman" w:cs="Times New Roman"/>
          <w:sz w:val="24"/>
        </w:rPr>
        <w:t>This suggests</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4E0C50" w:rsidRPr="00A6185D">
        <w:rPr>
          <w:rFonts w:ascii="Times New Roman" w:eastAsia="Times New Roman" w:hAnsi="Times New Roman" w:cs="Times New Roman"/>
          <w:sz w:val="24"/>
        </w:rPr>
        <w:t>with</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 xml:space="preserve">providedlargely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w:t>
      </w:r>
      <w:r w:rsidR="00A6185D">
        <w:rPr>
          <w:rFonts w:ascii="Times New Roman" w:eastAsia="Times New Roman" w:hAnsi="Times New Roman" w:cs="Times New Roman"/>
          <w:sz w:val="24"/>
        </w:rPr>
        <w:lastRenderedPageBreak/>
        <w:t xml:space="preserve">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Lake,we </w:t>
      </w:r>
      <w:r w:rsidR="005C2E51">
        <w:rPr>
          <w:rFonts w:ascii="Times New Roman" w:eastAsia="Times New Roman" w:hAnsi="Times New Roman" w:cs="Times New Roman"/>
          <w:sz w:val="24"/>
        </w:rPr>
        <w:t>evaluated</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from guano deposited in a small 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proofErr w:type="gramStart"/>
      <w:r>
        <w:rPr>
          <w:rFonts w:ascii="Times New Roman" w:eastAsia="Times New Roman" w:hAnsi="Times New Roman" w:cs="Times New Roman"/>
          <w:sz w:val="24"/>
        </w:rPr>
        <w:t>.</w:t>
      </w:r>
      <w:r w:rsidR="001230BE">
        <w:rPr>
          <w:rFonts w:ascii="Times New Roman" w:eastAsia="Times New Roman" w:hAnsi="Times New Roman" w:cs="Times New Roman"/>
          <w:sz w:val="24"/>
        </w:rPr>
        <w:t>(</w:t>
      </w:r>
      <w:proofErr w:type="gramEnd"/>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lastRenderedPageBreak/>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Altschul SF, Gish W, Miller W, Myers EW, Lipman DJ. (1990) Basic Local Alignment Search</w:t>
      </w:r>
      <w:r>
        <w:rPr>
          <w:rFonts w:ascii="Times New Roman" w:eastAsia="Times New Roman" w:hAnsi="Times New Roman" w:cs="Times New Roman"/>
          <w:sz w:val="24"/>
        </w:rPr>
        <w:t xml:space="preserve">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Rea SM, McMeekin TA. (2000)</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r>
        <w:rPr>
          <w:rFonts w:ascii="Times New Roman" w:eastAsia="Times New Roman" w:hAnsi="Times New Roman" w:cs="Times New Roman"/>
          <w:sz w:val="24"/>
        </w:rPr>
        <w:t>Cottrell MT and Kirchman DL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2009) Photoheterotrophic microbes in the Arctic Ocean in summer and winter.</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lastRenderedPageBreak/>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28"/>
      <w:r>
        <w:rPr>
          <w:rFonts w:ascii="Times New Roman" w:eastAsia="Times New Roman" w:hAnsi="Times New Roman" w:cs="Times New Roman"/>
          <w:sz w:val="24"/>
        </w:rPr>
        <w:t>Curson</w:t>
      </w:r>
      <w:commentRangeEnd w:id="28"/>
      <w:r w:rsidR="0014620C">
        <w:rPr>
          <w:rStyle w:val="CommentReference"/>
          <w:rFonts w:asciiTheme="minorHAnsi" w:eastAsiaTheme="minorEastAsia" w:hAnsiTheme="minorHAnsi" w:cstheme="minorBidi"/>
          <w:color w:val="auto"/>
        </w:rPr>
        <w:commentReference w:id="28"/>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(2008) Novelty and spatio-temporal heterogeneity in the bacterial diversity of </w:t>
      </w:r>
      <w:proofErr w:type="gramStart"/>
      <w:r>
        <w:rPr>
          <w:rFonts w:ascii="Times New Roman" w:eastAsia="Times New Roman" w:hAnsi="Times New Roman" w:cs="Times New Roman"/>
          <w:sz w:val="24"/>
        </w:rPr>
        <w:t>hypersaline</w:t>
      </w:r>
      <w:proofErr w:type="gramEnd"/>
      <w:r>
        <w:rPr>
          <w:rFonts w:ascii="Times New Roman" w:eastAsia="Times New Roman" w:hAnsi="Times New Roman" w:cs="Times New Roman"/>
          <w:sz w:val="24"/>
        </w:rPr>
        <w:t xml:space="preserve"> Lake Tebenquiche (Salar de Atacama).</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EC0B08">
      <w:pPr>
        <w:pStyle w:val="Normal1"/>
        <w:spacing w:after="0" w:line="24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r w:rsidRPr="00EE12C2">
        <w:rPr>
          <w:rFonts w:ascii="Times New Roman" w:hAnsi="Times New Roman" w:cs="Times New Roman"/>
          <w:sz w:val="24"/>
          <w:szCs w:val="24"/>
          <w:lang w:val="en-AU"/>
        </w:rPr>
        <w:t>Laybourn-Parry J, Marshall WA, Marchant HJ.(2005).Flagellate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intwo contrasting Antarctic saline lakes.</w:t>
      </w:r>
      <w:r w:rsidRPr="00EE12C2">
        <w:rPr>
          <w:rFonts w:ascii="Times New Roman" w:hAnsi="Times New Roman" w:cs="Times New Roman"/>
          <w:i/>
          <w:sz w:val="24"/>
          <w:szCs w:val="24"/>
          <w:lang w:val="en-AU"/>
        </w:rPr>
        <w:t>Freshw Biol</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:830–838.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:1002–1019.</w:t>
      </w:r>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r w:rsidRPr="001D32D0">
        <w:rPr>
          <w:rFonts w:ascii="Times New Roman" w:hAnsi="Times New Roman" w:cs="Times New Roman"/>
          <w:i/>
          <w:sz w:val="24"/>
          <w:szCs w:val="24"/>
        </w:rPr>
        <w:t>Trends Microbiol</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Reisch CR, Moran MA, Whitman WB. (2011) Bacterial catabolism of dimethylsulfonioproprionate (DMSP).</w:t>
      </w:r>
      <w:r>
        <w:rPr>
          <w:rFonts w:ascii="Times New Roman" w:eastAsia="Times New Roman" w:hAnsi="Times New Roman" w:cs="Times New Roman"/>
          <w:i/>
          <w:sz w:val="24"/>
        </w:rPr>
        <w:t>Front Microbiol</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Roberts NJ and Burton HR. (1993a) Sampling volatile organics from a meromictic Antarctic lake.</w:t>
      </w:r>
      <w:r>
        <w:rPr>
          <w:rFonts w:ascii="Times New Roman" w:eastAsia="Times New Roman" w:hAnsi="Times New Roman" w:cs="Times New Roman"/>
          <w:i/>
          <w:sz w:val="24"/>
        </w:rPr>
        <w:t>Polar Biol</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rsidP="00EC0B08">
      <w:pPr>
        <w:pStyle w:val="Normal1"/>
        <w:spacing w:after="0" w:line="240" w:lineRule="auto"/>
        <w:ind w:left="426" w:hanging="426"/>
      </w:pPr>
      <w:r>
        <w:rPr>
          <w:rFonts w:ascii="Times New Roman" w:eastAsia="Times New Roman" w:hAnsi="Times New Roman" w:cs="Times New Roman"/>
          <w:sz w:val="24"/>
        </w:rPr>
        <w:t xml:space="preserve">Scott KM, Sievert SM, Abril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F419AC"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RDefault="005A4198" w:rsidP="00EC0B08">
      <w:pPr>
        <w:pStyle w:val="Normal1"/>
        <w:spacing w:after="0" w:line="240" w:lineRule="auto"/>
        <w:ind w:left="426" w:hanging="426"/>
      </w:pPr>
      <w:r>
        <w:rPr>
          <w:rFonts w:ascii="Times New Roman" w:eastAsia="Times New Roman" w:hAnsi="Times New Roman" w:cs="Times New Roman"/>
          <w:sz w:val="24"/>
        </w:rPr>
        <w:lastRenderedPageBreak/>
        <w:t>Sievert SM, Scott KM, Klotz MG, Chain PSG, Hauser LJ, Hemp J</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EC0B08">
      <w:pPr>
        <w:pStyle w:val="Normal1"/>
        <w:spacing w:after="0" w:line="24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 xml:space="preserve">Environ </w:t>
      </w:r>
      <w:proofErr w:type="gramStart"/>
      <w:r>
        <w:rPr>
          <w:rFonts w:ascii="Times New Roman" w:eastAsia="Times New Roman" w:hAnsi="Times New Roman" w:cs="Times New Roman"/>
          <w:i/>
          <w:sz w:val="24"/>
        </w:rPr>
        <w:t>Microbiol</w:t>
      </w:r>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Todd JD, Curson ARJ, Kirkwood M, Sullivan MJ, Green RT, Johnston AWB. (2011) DddQ, a novel, cupin-containing, dimethylsulfonioproprionate lyase in marine roseobacters and in uncultured marine bacteria.</w:t>
      </w:r>
      <w:r>
        <w:rPr>
          <w:rFonts w:ascii="Times New Roman" w:eastAsia="Times New Roman" w:hAnsi="Times New Roman" w:cs="Times New Roman"/>
          <w:i/>
          <w:sz w:val="24"/>
        </w:rPr>
        <w:t xml:space="preserve">Environ </w:t>
      </w:r>
      <w:proofErr w:type="gramStart"/>
      <w:r>
        <w:rPr>
          <w:rFonts w:ascii="Times New Roman" w:eastAsia="Times New Roman" w:hAnsi="Times New Roman" w:cs="Times New Roman"/>
          <w:i/>
          <w:sz w:val="24"/>
        </w:rPr>
        <w:t>Microbiol</w:t>
      </w:r>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Pr>
          <w:rFonts w:ascii="Times New Roman" w:eastAsia="Times New Roman" w:hAnsi="Times New Roman" w:cs="Times New Roman"/>
          <w:i/>
          <w:sz w:val="24"/>
        </w:rPr>
        <w:t>ISME J</w:t>
      </w:r>
      <w:r>
        <w:rPr>
          <w:rFonts w:ascii="Times New Roman" w:eastAsia="Times New Roman" w:hAnsi="Times New Roman" w:cs="Times New Roman"/>
          <w:b/>
          <w:sz w:val="24"/>
        </w:rPr>
        <w:t>6</w:t>
      </w:r>
      <w:r>
        <w:rPr>
          <w:rFonts w:ascii="Times New Roman" w:eastAsia="Times New Roman" w:hAnsi="Times New Roman" w:cs="Times New Roman"/>
          <w:sz w:val="24"/>
        </w:rPr>
        <w:t xml:space="preserve"> :223–226.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r>
        <w:rPr>
          <w:rFonts w:ascii="Times New Roman" w:eastAsia="Times New Roman" w:hAnsi="Times New Roman" w:cs="Times New Roman"/>
          <w:i/>
          <w:sz w:val="24"/>
        </w:rPr>
        <w:t>Ann Rev Microbiol</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Wang Q,Garrity GM, Tiedje JM, Cole JR. (2007) Naïve Bayesian classifier for rapid assignment of rRNA sequences into new bacterial taxonomy.</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:5261–5267.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Ward BB and Priscu JC. (1997) Detection and characterization of denitrifying bacteria from a permanently ice-covered Antarctic lake.</w:t>
      </w:r>
      <w:r>
        <w:rPr>
          <w:rFonts w:ascii="Times New Roman" w:eastAsia="Times New Roman" w:hAnsi="Times New Roman" w:cs="Times New Roman"/>
          <w:i/>
          <w:sz w:val="24"/>
        </w:rPr>
        <w:t>Hydrobiologia</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Wilkins D, Yau S, Williams TJ, Allen MA, Brown MV, DeMaere MZ</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r>
        <w:rPr>
          <w:rFonts w:ascii="Times New Roman" w:eastAsia="Times New Roman" w:hAnsi="Times New Roman" w:cs="Times New Roman"/>
          <w:i/>
          <w:sz w:val="24"/>
        </w:rPr>
        <w:t>Front Microbiol</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Yau S, Lauro FM, DeMaere MZ, Brown MV, Thomas T, Raftery MJ</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r>
        <w:rPr>
          <w:rFonts w:ascii="Times New Roman" w:eastAsia="Times New Roman" w:hAnsi="Times New Roman" w:cs="Times New Roman"/>
          <w:i/>
          <w:sz w:val="24"/>
        </w:rPr>
        <w:t>Proc Natl Acad Sci USA</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Pr>
          <w:rFonts w:ascii="Times New Roman" w:eastAsia="Times New Roman" w:hAnsi="Times New Roman" w:cs="Times New Roman"/>
          <w:i/>
          <w:sz w:val="24"/>
        </w:rPr>
        <w:t>FEMS Microbiol Ecol</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xml:space="preserve">, 6.5 and 6.7 m) aggregated according to class. The x-axis shows counts of SSU sequences normalized to average reads acquired per sample filter. Taxa that belong to the same higher rank are shown grouped </w:t>
      </w:r>
      <w:r w:rsidRPr="006C0D9B">
        <w:rPr>
          <w:rFonts w:ascii="Times New Roman" w:hAnsi="Times New Roman" w:cs="Times New Roman"/>
          <w:sz w:val="24"/>
          <w:szCs w:val="24"/>
        </w:rPr>
        <w:lastRenderedPageBreak/>
        <w:t>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ins w:id="29" w:author="Sheree Yau" w:date="2012-12-23T13:17:00Z">
        <w:r w:rsidR="00917467">
          <w:rPr>
            <w:rFonts w:ascii="Times New Roman" w:hAnsi="Times New Roman" w:cs="Times New Roman"/>
            <w:sz w:val="24"/>
            <w:szCs w:val="24"/>
          </w:rPr>
          <w:t>2</w:t>
        </w:r>
      </w:ins>
      <w:del w:id="30" w:author="Sheree Yau" w:date="2012-12-23T13:17:00Z">
        <w:r w:rsidRPr="006C0D9B" w:rsidDel="00917467">
          <w:rPr>
            <w:rFonts w:ascii="Times New Roman" w:hAnsi="Times New Roman" w:cs="Times New Roman"/>
            <w:sz w:val="24"/>
            <w:szCs w:val="24"/>
          </w:rPr>
          <w:delText>1</w:delText>
        </w:r>
      </w:del>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hAnsi="Times New Roman" w:cs="Times New Roman"/>
          <w:sz w:val="24"/>
          <w:szCs w:val="24"/>
        </w:rPr>
        <w:t>DNRA, dissimilatory nitrate reduction to ammonia; DSR, dissimilatory sulfate reduction,DMSO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S9</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S10</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S11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917467" w:rsidRDefault="00917467" w:rsidP="00EC0B08">
      <w:pPr>
        <w:spacing w:after="0" w:line="240" w:lineRule="auto"/>
        <w:rPr>
          <w:ins w:id="31" w:author="Sheree Yau" w:date="2012-12-23T13:17:00Z"/>
          <w:rFonts w:ascii="Times New Roman" w:hAnsi="Times New Roman" w:cs="Times New Roman"/>
          <w:sz w:val="24"/>
          <w:szCs w:val="24"/>
        </w:rPr>
      </w:pPr>
      <w:proofErr w:type="gramStart"/>
      <w:ins w:id="32" w:author="Sheree Yau" w:date="2012-12-23T13:17:00Z">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sz w:val="24"/>
            <w:szCs w:val="24"/>
          </w:rPr>
          <w:t>Summary of metagenomic data for Organic Lake samples.</w:t>
        </w:r>
        <w:proofErr w:type="gramEnd"/>
      </w:ins>
    </w:p>
    <w:p w:rsidR="00917467" w:rsidRDefault="00917467" w:rsidP="00EC0B08">
      <w:pPr>
        <w:spacing w:after="0" w:line="240" w:lineRule="auto"/>
        <w:rPr>
          <w:ins w:id="33" w:author="Sheree Yau" w:date="2012-12-23T13:1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w:t>
      </w:r>
      <w:ins w:id="34" w:author="Sheree Yau" w:date="2012-12-23T13:17:00Z">
        <w:r w:rsidR="00917467">
          <w:rPr>
            <w:rFonts w:ascii="Times New Roman" w:hAnsi="Times New Roman" w:cs="Times New Roman"/>
            <w:b/>
            <w:sz w:val="24"/>
            <w:szCs w:val="24"/>
          </w:rPr>
          <w:t>2</w:t>
        </w:r>
      </w:ins>
      <w:del w:id="35" w:author="Sheree Yau" w:date="2012-12-23T13:17:00Z">
        <w:r w:rsidRPr="006C0D9B" w:rsidDel="00917467">
          <w:rPr>
            <w:rFonts w:ascii="Times New Roman" w:hAnsi="Times New Roman" w:cs="Times New Roman"/>
            <w:b/>
            <w:sz w:val="24"/>
            <w:szCs w:val="24"/>
          </w:rPr>
          <w:delText>1</w:delText>
        </w:r>
      </w:del>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EC0B08">
      <w:pPr>
        <w:spacing w:after="0" w:line="240" w:lineRule="auto"/>
        <w:rPr>
          <w:rFonts w:ascii="Times New Roman" w:hAnsi="Times New Roman" w:cs="Times New Roman"/>
          <w:sz w:val="24"/>
          <w:szCs w:val="24"/>
        </w:rPr>
      </w:pPr>
    </w:p>
    <w:p w:rsidR="00EF48BA" w:rsidRPr="006C0D9B" w:rsidRDefault="00EF48BA" w:rsidP="00EF48B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Table </w:t>
      </w:r>
      <w:ins w:id="36" w:author="Sheree Yau" w:date="2012-12-23T13:17:00Z">
        <w:r w:rsidR="00917467">
          <w:rPr>
            <w:rFonts w:ascii="Times New Roman" w:hAnsi="Times New Roman" w:cs="Times New Roman"/>
            <w:b/>
            <w:sz w:val="24"/>
            <w:szCs w:val="24"/>
          </w:rPr>
          <w:t>3</w:t>
        </w:r>
      </w:ins>
      <w:del w:id="37" w:author="Sheree Yau" w:date="2012-12-23T13:17:00Z">
        <w:r w:rsidDel="00917467">
          <w:rPr>
            <w:rFonts w:ascii="Times New Roman" w:hAnsi="Times New Roman" w:cs="Times New Roman"/>
            <w:b/>
            <w:sz w:val="24"/>
            <w:szCs w:val="24"/>
          </w:rPr>
          <w:delText>S</w:delText>
        </w:r>
      </w:del>
      <w:r>
        <w:rPr>
          <w:rFonts w:ascii="Times New Roman" w:hAnsi="Times New Roman" w:cs="Times New Roman"/>
          <w:b/>
          <w:sz w:val="24"/>
          <w:szCs w:val="24"/>
        </w:rPr>
        <w:t>2</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EF48BA">
      <w:pPr>
        <w:spacing w:after="0" w:line="240" w:lineRule="auto"/>
        <w:rPr>
          <w:rFonts w:ascii="Times New Roman" w:hAnsi="Times New Roman"/>
          <w:sz w:val="24"/>
          <w:szCs w:val="24"/>
        </w:rPr>
      </w:pPr>
    </w:p>
    <w:p w:rsidR="00EC0B08" w:rsidRPr="003D439F" w:rsidDel="00917467" w:rsidRDefault="00EC0B08" w:rsidP="00EC0B08">
      <w:pPr>
        <w:pStyle w:val="WW-Default"/>
        <w:spacing w:after="0" w:line="240" w:lineRule="auto"/>
        <w:rPr>
          <w:del w:id="38" w:author="Sheree Yau" w:date="2012-12-23T13:18:00Z"/>
          <w:rFonts w:ascii="Times New Roman" w:hAnsi="Times New Roman" w:cs="Times New Roman"/>
          <w:sz w:val="24"/>
          <w:szCs w:val="24"/>
        </w:rPr>
      </w:pPr>
      <w:del w:id="39" w:author="Sheree Yau" w:date="2012-12-23T13:17:00Z">
        <w:r w:rsidRPr="006C0D9B" w:rsidDel="00917467">
          <w:rPr>
            <w:rFonts w:ascii="Times New Roman" w:hAnsi="Times New Roman" w:cs="Times New Roman"/>
            <w:b/>
            <w:sz w:val="24"/>
            <w:szCs w:val="24"/>
          </w:rPr>
          <w:delText>Table S</w:delText>
        </w:r>
        <w:r w:rsidR="00EF48BA" w:rsidDel="00917467">
          <w:rPr>
            <w:rFonts w:ascii="Times New Roman" w:hAnsi="Times New Roman" w:cs="Times New Roman"/>
            <w:b/>
            <w:sz w:val="24"/>
            <w:szCs w:val="24"/>
          </w:rPr>
          <w:delText>3</w:delText>
        </w:r>
        <w:r w:rsidRPr="003D439F" w:rsidDel="00917467">
          <w:rPr>
            <w:rFonts w:ascii="Times New Roman" w:hAnsi="Times New Roman" w:cs="Times New Roman"/>
            <w:sz w:val="24"/>
            <w:szCs w:val="24"/>
          </w:rPr>
          <w:delText>Summary of metagenomic data for Organic Lake samples.</w:delText>
        </w:r>
      </w:del>
    </w:p>
    <w:p w:rsidR="00EC0B08" w:rsidRPr="006C0D9B" w:rsidDel="00917467" w:rsidRDefault="00EC0B08" w:rsidP="00917467">
      <w:pPr>
        <w:pStyle w:val="WW-Default"/>
        <w:spacing w:after="0" w:line="240" w:lineRule="auto"/>
        <w:rPr>
          <w:del w:id="40" w:author="Sheree Yau" w:date="2012-12-23T13:18:00Z"/>
          <w:rFonts w:ascii="Times New Roman" w:hAnsi="Times New Roman" w:cs="Times New Roman"/>
          <w:sz w:val="24"/>
          <w:szCs w:val="24"/>
        </w:rPr>
        <w:pPrChange w:id="41" w:author="Sheree Yau" w:date="2012-12-23T13:18:00Z">
          <w:pPr>
            <w:spacing w:after="0" w:line="240" w:lineRule="auto"/>
          </w:pPr>
        </w:pPrChange>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User" w:date="2012-12-21T07:04:00Z" w:initials="U">
    <w:p w:rsidR="00AC03B2" w:rsidRDefault="00AC03B2">
      <w:pPr>
        <w:pStyle w:val="CommentText"/>
      </w:pPr>
      <w:r>
        <w:rPr>
          <w:rStyle w:val="CommentReference"/>
        </w:rPr>
        <w:annotationRef/>
      </w:r>
      <w:r>
        <w:t>Sheree please check all Franzmann refs, e.g. 1987a or b?</w:t>
      </w:r>
    </w:p>
  </w:comment>
  <w:comment w:id="17" w:author="Sheree Yau" w:date="2012-12-20T12:28:00Z" w:initials="SY">
    <w:p w:rsidR="00A13A40" w:rsidRDefault="00A13A40">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22" w:author="Timothy Williams" w:date="2012-12-20T12:28:00Z" w:initials="TW">
    <w:p w:rsidR="00A13A40" w:rsidRDefault="00A13A40">
      <w:pPr>
        <w:pStyle w:val="CommentText"/>
      </w:pPr>
      <w:r>
        <w:rPr>
          <w:rStyle w:val="CommentReference"/>
        </w:rPr>
        <w:annotationRef/>
      </w:r>
      <w:r>
        <w:t>Wrong figure.</w:t>
      </w:r>
    </w:p>
  </w:comment>
  <w:comment w:id="26" w:author="Timothy Williams" w:date="2012-12-20T12:28:00Z" w:initials="TW">
    <w:p w:rsidR="00A13A40" w:rsidRDefault="00A13A40">
      <w:pPr>
        <w:pStyle w:val="CommentText"/>
      </w:pPr>
      <w:r>
        <w:rPr>
          <w:rStyle w:val="CommentReference"/>
        </w:rPr>
        <w:annotationRef/>
      </w:r>
      <w:r>
        <w:t>I have to admit, I don’t fully understand this section… perhaps FL can check.</w:t>
      </w:r>
    </w:p>
  </w:comment>
  <w:comment w:id="27" w:author="User" w:date="2012-12-21T06:50:00Z" w:initials="U">
    <w:p w:rsidR="00A00256" w:rsidRDefault="00A00256">
      <w:pPr>
        <w:pStyle w:val="CommentText"/>
      </w:pPr>
      <w:r>
        <w:rPr>
          <w:rStyle w:val="CommentReference"/>
        </w:rPr>
        <w:annotationRef/>
      </w:r>
      <w:r>
        <w:t>Which figure or delete?</w:t>
      </w:r>
    </w:p>
  </w:comment>
  <w:comment w:id="28" w:author="User" w:date="2012-12-21T07:02:00Z" w:initials="U">
    <w:p w:rsidR="0014620C" w:rsidRDefault="0014620C">
      <w:pPr>
        <w:pStyle w:val="CommentText"/>
      </w:pPr>
      <w:r>
        <w:rPr>
          <w:rStyle w:val="CommentReference"/>
        </w:rPr>
        <w:annotationRef/>
      </w:r>
      <w:r>
        <w:t>Sheree please check all Curson refs as I did not see all cited – e.g 2011 and 2011a</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DejaVu Sans">
    <w:panose1 w:val="020B0603030804020204"/>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065C3"/>
    <w:rsid w:val="000117B9"/>
    <w:rsid w:val="00017B51"/>
    <w:rsid w:val="00021AAF"/>
    <w:rsid w:val="00036EE5"/>
    <w:rsid w:val="00040C23"/>
    <w:rsid w:val="00043292"/>
    <w:rsid w:val="00043A3B"/>
    <w:rsid w:val="000518B6"/>
    <w:rsid w:val="000607A7"/>
    <w:rsid w:val="000642BB"/>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347D2"/>
    <w:rsid w:val="0014620C"/>
    <w:rsid w:val="001467C9"/>
    <w:rsid w:val="0015089A"/>
    <w:rsid w:val="00186906"/>
    <w:rsid w:val="00186F1A"/>
    <w:rsid w:val="00187DEE"/>
    <w:rsid w:val="00190366"/>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56D51"/>
    <w:rsid w:val="0026047B"/>
    <w:rsid w:val="002604E8"/>
    <w:rsid w:val="00261A16"/>
    <w:rsid w:val="002701AD"/>
    <w:rsid w:val="00274999"/>
    <w:rsid w:val="00284832"/>
    <w:rsid w:val="002A2486"/>
    <w:rsid w:val="002A4001"/>
    <w:rsid w:val="002A7885"/>
    <w:rsid w:val="002B7BA4"/>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B7159"/>
    <w:rsid w:val="003C07AE"/>
    <w:rsid w:val="003C0E5F"/>
    <w:rsid w:val="003C27B1"/>
    <w:rsid w:val="003C3AE3"/>
    <w:rsid w:val="003C59EF"/>
    <w:rsid w:val="003E00CE"/>
    <w:rsid w:val="003F3D1E"/>
    <w:rsid w:val="003F43F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62354"/>
    <w:rsid w:val="005654ED"/>
    <w:rsid w:val="00574FAE"/>
    <w:rsid w:val="005816D3"/>
    <w:rsid w:val="00582C6A"/>
    <w:rsid w:val="005924E0"/>
    <w:rsid w:val="005A4198"/>
    <w:rsid w:val="005A59F5"/>
    <w:rsid w:val="005A75D7"/>
    <w:rsid w:val="005B37EA"/>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3F6D"/>
    <w:rsid w:val="006418DA"/>
    <w:rsid w:val="0064285E"/>
    <w:rsid w:val="00645985"/>
    <w:rsid w:val="0065003A"/>
    <w:rsid w:val="0065040E"/>
    <w:rsid w:val="00653E28"/>
    <w:rsid w:val="00665209"/>
    <w:rsid w:val="00667617"/>
    <w:rsid w:val="006702DA"/>
    <w:rsid w:val="00673914"/>
    <w:rsid w:val="00674DF7"/>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17467"/>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6185D"/>
    <w:rsid w:val="00A72295"/>
    <w:rsid w:val="00A74772"/>
    <w:rsid w:val="00A80A20"/>
    <w:rsid w:val="00A81AB6"/>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332F5"/>
    <w:rsid w:val="00B65019"/>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50A24"/>
    <w:rsid w:val="00D50C94"/>
    <w:rsid w:val="00D55EE4"/>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7F57"/>
    <w:rsid w:val="00E211C1"/>
    <w:rsid w:val="00E27132"/>
    <w:rsid w:val="00E30C81"/>
    <w:rsid w:val="00E32EEB"/>
    <w:rsid w:val="00E340A9"/>
    <w:rsid w:val="00E6670E"/>
    <w:rsid w:val="00E71749"/>
    <w:rsid w:val="00E7667C"/>
    <w:rsid w:val="00E76FD3"/>
    <w:rsid w:val="00E83757"/>
    <w:rsid w:val="00E93911"/>
    <w:rsid w:val="00E9432C"/>
    <w:rsid w:val="00E943E6"/>
    <w:rsid w:val="00EA3660"/>
    <w:rsid w:val="00EA687D"/>
    <w:rsid w:val="00EA75B4"/>
    <w:rsid w:val="00EA7F5A"/>
    <w:rsid w:val="00EB163C"/>
    <w:rsid w:val="00EB7AED"/>
    <w:rsid w:val="00EC0B08"/>
    <w:rsid w:val="00EC0E09"/>
    <w:rsid w:val="00EC30F0"/>
    <w:rsid w:val="00ED4C50"/>
    <w:rsid w:val="00EE12C2"/>
    <w:rsid w:val="00EE169A"/>
    <w:rsid w:val="00EE6983"/>
    <w:rsid w:val="00EF48BA"/>
    <w:rsid w:val="00F127C3"/>
    <w:rsid w:val="00F14F8A"/>
    <w:rsid w:val="00F419AC"/>
    <w:rsid w:val="00F57109"/>
    <w:rsid w:val="00F57554"/>
    <w:rsid w:val="00F625D3"/>
    <w:rsid w:val="00F70AFB"/>
    <w:rsid w:val="00F74579"/>
    <w:rsid w:val="00F75D51"/>
    <w:rsid w:val="00F826F9"/>
    <w:rsid w:val="00F8352C"/>
    <w:rsid w:val="00F85AC9"/>
    <w:rsid w:val="00F862D2"/>
    <w:rsid w:val="00F93353"/>
    <w:rsid w:val="00F941DF"/>
    <w:rsid w:val="00F961E3"/>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064F-2151-49CE-8011-B89B4A6C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13453</Words>
  <Characters>76684</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89958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4</cp:revision>
  <dcterms:created xsi:type="dcterms:W3CDTF">2012-12-23T02:09:00Z</dcterms:created>
  <dcterms:modified xsi:type="dcterms:W3CDTF">2012-12-23T03:01:00Z</dcterms:modified>
</cp:coreProperties>
</file>