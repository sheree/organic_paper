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F02" w:rsidRDefault="00912377">
      <w:pPr>
        <w:pStyle w:val="Normal1"/>
        <w:spacing w:after="0" w:line="100" w:lineRule="atLeast"/>
      </w:pPr>
      <w:r>
        <w:rPr>
          <w:rFonts w:ascii="Times New Roman" w:eastAsia="Times New Roman" w:hAnsi="Times New Roman" w:cs="Times New Roman"/>
          <w:b/>
          <w:sz w:val="32"/>
        </w:rPr>
        <w:t>Heterotrophic resourcefulness</w:t>
      </w:r>
      <w:r>
        <w:commentReference w:id="0"/>
      </w:r>
      <w:r>
        <w:commentReference w:id="1"/>
      </w:r>
      <w:r>
        <w:rPr>
          <w:rFonts w:ascii="Times New Roman" w:eastAsia="Times New Roman" w:hAnsi="Times New Roman" w:cs="Times New Roman"/>
          <w:b/>
          <w:sz w:val="32"/>
        </w:rPr>
        <w:t xml:space="preserve"> and unusual sulfur biogeochemistry in a hypersaline Antarctic lake</w:t>
      </w:r>
    </w:p>
    <w:p w:rsidR="00BA4F02" w:rsidRDefault="00BA4F02">
      <w:pPr>
        <w:pStyle w:val="Normal1"/>
        <w:spacing w:after="0" w:line="100" w:lineRule="atLeast"/>
      </w:pPr>
    </w:p>
    <w:p w:rsidR="00BA4F02" w:rsidRDefault="00912377">
      <w:pPr>
        <w:pStyle w:val="Normal1"/>
        <w:spacing w:after="0" w:line="100" w:lineRule="atLeast"/>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Federico M. Lauro</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p>
    <w:p w:rsidR="00BA4F02" w:rsidRDefault="00BA4F02">
      <w:pPr>
        <w:pStyle w:val="Normal1"/>
        <w:spacing w:after="0" w:line="100" w:lineRule="atLeast"/>
      </w:pPr>
    </w:p>
    <w:p w:rsidR="00BA4F02" w:rsidRDefault="00912377">
      <w:pPr>
        <w:pStyle w:val="Normal1"/>
        <w:spacing w:after="0" w:line="100" w:lineRule="atLeast"/>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BA4F02" w:rsidRDefault="00912377">
      <w:pPr>
        <w:pStyle w:val="Normal1"/>
        <w:spacing w:after="0" w:line="100" w:lineRule="atLeast"/>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BA4F02" w:rsidRDefault="00912377">
      <w:pPr>
        <w:pStyle w:val="Normal1"/>
        <w:spacing w:after="0" w:line="100" w:lineRule="atLeast"/>
      </w:pPr>
      <w:proofErr w:type="gramStart"/>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 Albany</w:t>
      </w:r>
      <w:r>
        <w:rPr>
          <w:rFonts w:ascii="Times New Roman" w:eastAsia="Times New Roman" w:hAnsi="Times New Roman" w:cs="Times New Roman"/>
          <w:sz w:val="24"/>
        </w:rPr>
        <w:t>, Western Australia, Australia.</w:t>
      </w:r>
      <w:proofErr w:type="gramEnd"/>
    </w:p>
    <w:p w:rsidR="00BA4F02" w:rsidRDefault="00912377">
      <w:pPr>
        <w:pStyle w:val="Normal1"/>
        <w:spacing w:after="0" w:line="100" w:lineRule="atLeast"/>
      </w:pP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w:t>
      </w:r>
      <w:del w:id="2" w:author="Gibson" w:date="2012-11-21T22:34:00Z">
        <w:r>
          <w:rPr>
            <w:rFonts w:ascii="Times New Roman" w:eastAsia="Times New Roman" w:hAnsi="Times New Roman" w:cs="Times New Roman"/>
            <w:sz w:val="24"/>
          </w:rPr>
          <w:delText>Marine Research Laboratories, Tasmanian Aquaculture and Fisheries Institute, University of Tasmania, Hobart, Tasmania, Australia.</w:delText>
        </w:r>
      </w:del>
      <w:ins w:id="3" w:author="Gibson" w:date="2012-11-21T22:34:00Z">
        <w:r>
          <w:rPr>
            <w:rFonts w:ascii="Times New Roman" w:eastAsia="Times New Roman" w:hAnsi="Times New Roman" w:cs="Times New Roman"/>
            <w:sz w:val="24"/>
          </w:rPr>
          <w:t>Institute for Marine and Antarctic Studies, University of Tasmania, Hobart, Tasmania, Austral</w:t>
        </w:r>
        <w:r>
          <w:rPr>
            <w:rFonts w:ascii="Times New Roman" w:eastAsia="Times New Roman" w:hAnsi="Times New Roman" w:cs="Times New Roman"/>
            <w:sz w:val="24"/>
          </w:rPr>
          <w:t>ia</w:t>
        </w:r>
      </w:ins>
    </w:p>
    <w:p w:rsidR="00BA4F02" w:rsidRDefault="00BA4F02">
      <w:pPr>
        <w:pStyle w:val="Normal1"/>
        <w:spacing w:after="0" w:line="100" w:lineRule="atLeast"/>
      </w:pPr>
    </w:p>
    <w:p w:rsidR="00BA4F02" w:rsidRDefault="00912377">
      <w:pPr>
        <w:pStyle w:val="Normal1"/>
        <w:spacing w:after="0" w:line="100" w:lineRule="atLeast"/>
      </w:pPr>
      <w:r>
        <w:rPr>
          <w:rFonts w:ascii="Times New Roman" w:eastAsia="Times New Roman" w:hAnsi="Times New Roman" w:cs="Times New Roman"/>
          <w:b/>
          <w:sz w:val="24"/>
        </w:rPr>
        <w:t xml:space="preserve">Running title: </w:t>
      </w:r>
      <w:r>
        <w:rPr>
          <w:rFonts w:ascii="Times New Roman" w:eastAsia="Times New Roman" w:hAnsi="Times New Roman" w:cs="Times New Roman"/>
          <w:sz w:val="24"/>
        </w:rPr>
        <w:t>Heterotrophic resourcefulness and unusual sulfur cycling</w:t>
      </w:r>
    </w:p>
    <w:p w:rsidR="00BA4F02" w:rsidRDefault="00BA4F02">
      <w:pPr>
        <w:pStyle w:val="Normal1"/>
        <w:spacing w:after="0" w:line="100" w:lineRule="atLeast"/>
      </w:pPr>
    </w:p>
    <w:p w:rsidR="00BA4F02" w:rsidRDefault="00912377">
      <w:pPr>
        <w:pStyle w:val="Normal1"/>
        <w:spacing w:after="0" w:line="100" w:lineRule="atLeast"/>
      </w:pPr>
      <w:r>
        <w:rPr>
          <w:rFonts w:ascii="Times New Roman" w:eastAsia="Times New Roman" w:hAnsi="Times New Roman" w:cs="Times New Roman"/>
          <w:b/>
          <w:sz w:val="24"/>
        </w:rPr>
        <w:t xml:space="preserve">Keywords: </w:t>
      </w:r>
      <w:r>
        <w:rPr>
          <w:rFonts w:ascii="Times New Roman" w:eastAsia="Times New Roman" w:hAnsi="Times New Roman" w:cs="Times New Roman"/>
          <w:sz w:val="24"/>
        </w:rPr>
        <w:t>Metagenomics, Organic Lake, Antarctic microbial ecology, nutrient cycle, dimethylsulfide</w:t>
      </w:r>
    </w:p>
    <w:p w:rsidR="00BA4F02" w:rsidRDefault="00BA4F02">
      <w:pPr>
        <w:pStyle w:val="Normal1"/>
        <w:spacing w:after="0" w:line="100" w:lineRule="atLeast"/>
      </w:pPr>
    </w:p>
    <w:p w:rsidR="00BA4F02" w:rsidRDefault="00912377">
      <w:pPr>
        <w:pStyle w:val="Heading1"/>
        <w:spacing w:before="0" w:line="100" w:lineRule="atLeast"/>
      </w:pPr>
      <w:r>
        <w:rPr>
          <w:rFonts w:ascii="Times New Roman" w:eastAsia="Times New Roman" w:hAnsi="Times New Roman" w:cs="Times New Roman"/>
          <w:color w:val="000000"/>
          <w:sz w:val="24"/>
        </w:rPr>
        <w:t>Abstract</w:t>
      </w:r>
    </w:p>
    <w:p w:rsidR="00BA4F02" w:rsidRDefault="00912377">
      <w:pPr>
        <w:pStyle w:val="Normal1"/>
        <w:spacing w:after="0" w:line="100" w:lineRule="atLeast"/>
      </w:pPr>
      <w:r>
        <w:rPr>
          <w:rFonts w:ascii="Times New Roman" w:eastAsia="Times New Roman" w:hAnsi="Times New Roman" w:cs="Times New Roman"/>
          <w:b/>
          <w:sz w:val="24"/>
        </w:rPr>
        <w:t>Organic Lake is a shallow marine-derived hypersaline lake in the Vestf</w:t>
      </w:r>
      <w:r>
        <w:rPr>
          <w:rFonts w:ascii="Times New Roman" w:eastAsia="Times New Roman" w:hAnsi="Times New Roman" w:cs="Times New Roman"/>
          <w:b/>
          <w:sz w:val="24"/>
        </w:rPr>
        <w:t xml:space="preserve">old Hills, Antarctica that has the highest reported concentration of dimethylsulfide (DMS) in a natural body of water (Franzmann </w:t>
      </w:r>
      <w:r>
        <w:rPr>
          <w:rFonts w:ascii="Times New Roman" w:eastAsia="Times New Roman" w:hAnsi="Times New Roman" w:cs="Times New Roman"/>
          <w:b/>
          <w:i/>
          <w:sz w:val="24"/>
        </w:rPr>
        <w:t>et al.</w:t>
      </w:r>
      <w:r>
        <w:rPr>
          <w:rFonts w:ascii="Times New Roman" w:eastAsia="Times New Roman" w:hAnsi="Times New Roman" w:cs="Times New Roman"/>
          <w:b/>
          <w:sz w:val="24"/>
        </w:rPr>
        <w:t>, 1987b). To determine the composition and functional potential of the microbial community and learn about the unusual su</w:t>
      </w:r>
      <w:r>
        <w:rPr>
          <w:rFonts w:ascii="Times New Roman" w:eastAsia="Times New Roman" w:hAnsi="Times New Roman" w:cs="Times New Roman"/>
          <w:b/>
          <w:sz w:val="24"/>
        </w:rPr>
        <w:t xml:space="preserve">lfur chemistry in Organic Lake, shotgun metagenomics </w:t>
      </w:r>
      <w:proofErr w:type="gramStart"/>
      <w:r>
        <w:rPr>
          <w:rFonts w:ascii="Times New Roman" w:eastAsia="Times New Roman" w:hAnsi="Times New Roman" w:cs="Times New Roman"/>
          <w:b/>
          <w:sz w:val="24"/>
        </w:rPr>
        <w:t>(2.4 Gbp titanium 454)</w:t>
      </w:r>
      <w:proofErr w:type="gramEnd"/>
      <w:r>
        <w:rPr>
          <w:rFonts w:ascii="Times New Roman" w:eastAsia="Times New Roman" w:hAnsi="Times New Roman" w:cs="Times New Roman"/>
          <w:b/>
          <w:sz w:val="24"/>
        </w:rPr>
        <w:t xml:space="preserve"> was performed on size fractionated samples (3.0, 0.8 and 0.1 µm) collected along a depth profile. Eucaryal phytoflagellates were the main photosynthetic organisms. Bacteria were do</w:t>
      </w:r>
      <w:r>
        <w:rPr>
          <w:rFonts w:ascii="Times New Roman" w:eastAsia="Times New Roman" w:hAnsi="Times New Roman" w:cs="Times New Roman"/>
          <w:b/>
          <w:sz w:val="24"/>
        </w:rPr>
        <w:t xml:space="preserve">minated by the globally distributed heterotrophic lineages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 and associated with fermentation. The dominance of heterotrophic degradation coupled with low</w:t>
      </w:r>
      <w:r>
        <w:rPr>
          <w:rFonts w:ascii="Times New Roman" w:eastAsia="Times New Roman" w:hAnsi="Times New Roman" w:cs="Times New Roman"/>
          <w:b/>
          <w:sz w:val="24"/>
        </w:rPr>
        <w:t xml:space="preserve"> fixation potential indicates possible net carbon loss. However, abundant marker genes for aerobic anoxygenic phototrophy, CO oxidation, rhodopsins and facultative chemoautotrophy were also linked to the dominant heterotrophic bacteria and may be indicativ</w:t>
      </w:r>
      <w:r>
        <w:rPr>
          <w:rFonts w:ascii="Times New Roman" w:eastAsia="Times New Roman" w:hAnsi="Times New Roman" w:cs="Times New Roman"/>
          <w:b/>
          <w:sz w:val="24"/>
        </w:rPr>
        <w:t>e of mechanisms for conserving 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dddD, dddL and dddP</w:t>
      </w:r>
      <w:r>
        <w:rPr>
          <w:rFonts w:ascii="Times New Roman" w:eastAsia="Times New Roman" w:hAnsi="Times New Roman" w:cs="Times New Roman"/>
          <w:b/>
          <w:sz w:val="24"/>
        </w:rPr>
        <w:t>) were abundant indi</w:t>
      </w:r>
      <w:r>
        <w:rPr>
          <w:rFonts w:ascii="Times New Roman" w:eastAsia="Times New Roman" w:hAnsi="Times New Roman" w:cs="Times New Roman"/>
          <w:b/>
          <w:sz w:val="24"/>
        </w:rPr>
        <w:t>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were less abundant than DMSP lyases indicating that DMSP cleavage is the likely source of the high DMS concentration. Strategies of nutrient resourc</w:t>
      </w:r>
      <w:r>
        <w:rPr>
          <w:rFonts w:ascii="Times New Roman" w:eastAsia="Times New Roman" w:hAnsi="Times New Roman" w:cs="Times New Roman"/>
          <w:b/>
          <w:sz w:val="24"/>
        </w:rPr>
        <w:t>efulness such as DMSP cleavage and carbon and nitrogen remineralization</w:t>
      </w:r>
      <w:r>
        <w:commentReference w:id="4"/>
      </w:r>
      <w:r>
        <w:commentReference w:id="5"/>
      </w:r>
      <w:r>
        <w:rPr>
          <w:rFonts w:ascii="Times New Roman" w:eastAsia="Times New Roman" w:hAnsi="Times New Roman" w:cs="Times New Roman"/>
          <w:b/>
          <w:sz w:val="24"/>
        </w:rPr>
        <w:t xml:space="preserve"> in dominant Organic Lake bacteria are potentially important adaptations to nutrient constraints. This study sheds light on how microbial communities and the functional processes </w:t>
      </w:r>
      <w:r>
        <w:rPr>
          <w:rFonts w:ascii="Times New Roman" w:eastAsia="Times New Roman" w:hAnsi="Times New Roman" w:cs="Times New Roman"/>
          <w:b/>
          <w:sz w:val="24"/>
        </w:rPr>
        <w:t>they perform evolve in response to unusual environmental conditions</w:t>
      </w:r>
      <w:r>
        <w:commentReference w:id="6"/>
      </w:r>
      <w:r>
        <w:commentReference w:id="7"/>
      </w:r>
      <w:r>
        <w:rPr>
          <w:rFonts w:ascii="Times New Roman" w:eastAsia="Times New Roman" w:hAnsi="Times New Roman" w:cs="Times New Roman"/>
          <w:b/>
          <w:sz w:val="24"/>
        </w:rPr>
        <w:t>.</w:t>
      </w:r>
    </w:p>
    <w:p w:rsidR="00BA4F02" w:rsidRDefault="00BA4F02">
      <w:pPr>
        <w:pStyle w:val="Heading1"/>
        <w:spacing w:before="0" w:line="100" w:lineRule="atLeast"/>
      </w:pPr>
    </w:p>
    <w:p w:rsidR="00BA4F02" w:rsidRDefault="00BA4F02">
      <w:pPr>
        <w:pStyle w:val="Normal1"/>
      </w:pPr>
    </w:p>
    <w:p w:rsidR="00BA4F02" w:rsidRDefault="00BA4F02">
      <w:pPr>
        <w:pStyle w:val="Normal1"/>
        <w:pageBreakBefore/>
      </w:pPr>
    </w:p>
    <w:p w:rsidR="00BA4F02" w:rsidRDefault="00912377">
      <w:pPr>
        <w:pStyle w:val="Heading1"/>
        <w:spacing w:before="0" w:line="100" w:lineRule="atLeast"/>
      </w:pPr>
      <w:r>
        <w:rPr>
          <w:rFonts w:ascii="Times New Roman" w:eastAsia="Times New Roman" w:hAnsi="Times New Roman" w:cs="Times New Roman"/>
          <w:color w:val="000000"/>
          <w:sz w:val="24"/>
        </w:rPr>
        <w:t>Introduction</w:t>
      </w:r>
      <w:r>
        <w:commentReference w:id="8"/>
      </w:r>
      <w:r>
        <w:commentReference w:id="9"/>
      </w:r>
    </w:p>
    <w:p w:rsidR="00BA4F02" w:rsidRDefault="00BA4F02">
      <w:pPr>
        <w:pStyle w:val="Normal1"/>
        <w:spacing w:after="0" w:line="100" w:lineRule="atLeast"/>
      </w:pPr>
    </w:p>
    <w:p w:rsidR="00BA4F02" w:rsidRDefault="00912377">
      <w:pPr>
        <w:pStyle w:val="Normal1"/>
        <w:spacing w:after="0" w:line="100" w:lineRule="atLeast"/>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w:t>
      </w:r>
      <w:r>
        <w:rPr>
          <w:rFonts w:ascii="Times New Roman" w:eastAsia="Times New Roman" w:hAnsi="Times New Roman" w:cs="Times New Roman"/>
          <w:sz w:val="24"/>
        </w:rPr>
        <w:t>lls, on the eastern shore of Prydz Bay, East Antarctica (Figure S1), is a unique region where hundreds of lakes are present. The lakes were formed from seawater, trapped less than 10 000 BP when the continental ice-sheet receded and the land rose above sea</w:t>
      </w:r>
      <w:r>
        <w:rPr>
          <w:rFonts w:ascii="Times New Roman" w:eastAsia="Times New Roman" w:hAnsi="Times New Roman" w:cs="Times New Roman"/>
          <w:sz w:val="24"/>
        </w:rPr>
        <w:t xml:space="preserve">-level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Wilkins </w:t>
      </w:r>
      <w:r>
        <w:rPr>
          <w:rFonts w:ascii="Times New Roman" w:eastAsia="Times New Roman" w:hAnsi="Times New Roman" w:cs="Times New Roman"/>
          <w:i/>
          <w:sz w:val="24"/>
        </w:rPr>
        <w:t>et</w:t>
      </w:r>
      <w:r>
        <w:rPr>
          <w:rFonts w:ascii="Times New Roman" w:eastAsia="Times New Roman" w:hAnsi="Times New Roman" w:cs="Times New Roman"/>
          <w:i/>
          <w:sz w:val="24"/>
        </w:rPr>
        <w:t xml:space="preserve"> al.,</w:t>
      </w:r>
      <w:r>
        <w:rPr>
          <w:rFonts w:ascii="Times New Roman" w:eastAsia="Times New Roman" w:hAnsi="Times New Roman" w:cs="Times New Roman"/>
          <w:sz w:val="24"/>
        </w:rPr>
        <w:t xml:space="preserve"> 2012). The Vestfold Hills contains the highest density of meromictic (permanently stratified) water bodies in Antarctica (Gibson, 1999). By providing strong physicochemical stratification within a single, largely closed system, these meromictic lakes</w:t>
      </w:r>
      <w:r>
        <w:rPr>
          <w:rFonts w:ascii="Times New Roman" w:eastAsia="Times New Roman" w:hAnsi="Times New Roman" w:cs="Times New Roman"/>
          <w:sz w:val="24"/>
        </w:rPr>
        <w:t xml:space="preserve"> provide the opportunity to investigate the ways in which microbial communities and ecosystem processes have evolved in the cold and in response to gradients of nutrients, oxygen, salinity and solar irradiance.</w:t>
      </w:r>
    </w:p>
    <w:p w:rsidR="00BA4F02" w:rsidRDefault="00912377">
      <w:pPr>
        <w:pStyle w:val="Normal1"/>
        <w:spacing w:after="0" w:line="100" w:lineRule="atLeast"/>
        <w:ind w:firstLine="426"/>
      </w:pPr>
      <w:r>
        <w:rPr>
          <w:rFonts w:ascii="Times New Roman" w:eastAsia="Times New Roman" w:hAnsi="Times New Roman" w:cs="Times New Roman"/>
          <w:sz w:val="24"/>
        </w:rPr>
        <w:t>Molecular biology approaches have proven usef</w:t>
      </w:r>
      <w:r>
        <w:rPr>
          <w:rFonts w:ascii="Times New Roman" w:eastAsia="Times New Roman" w:hAnsi="Times New Roman" w:cs="Times New Roman"/>
          <w:sz w:val="24"/>
        </w:rPr>
        <w:t>ul for describing the diversity and gene content of microorganisms in Antarctic lakes and for inferring the functional roles of the taxa present (Laybourn-Parry &amp; Pearce, 2007). However to date, only a few large scale shotgun metagenome studies have been p</w:t>
      </w:r>
      <w:r>
        <w:rPr>
          <w:rFonts w:ascii="Times New Roman" w:eastAsia="Times New Roman" w:hAnsi="Times New Roman" w:cs="Times New Roman"/>
          <w:sz w:val="24"/>
        </w:rPr>
        <w:t xml:space="preserve">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In the Vestfold Hills, metagenomics and metaproteomics have been used to study Ace Lake (</w:t>
      </w:r>
      <w:r>
        <w:rPr>
          <w:rFonts w:ascii="Times New Roman" w:eastAsia="Times New Roman" w:hAnsi="Times New Roman" w:cs="Times New Roman"/>
          <w:sz w:val="24"/>
          <w:shd w:val="clear" w:color="auto" w:fill="FFFF00"/>
        </w:rPr>
        <w:t>68.4731 S, 78.1891 E</w:t>
      </w:r>
      <w:r>
        <w:rPr>
          <w:rFonts w:ascii="Times New Roman" w:eastAsia="Times New Roman" w:hAnsi="Times New Roman" w:cs="Times New Roman"/>
          <w:sz w:val="24"/>
        </w:rPr>
        <w:t>) and Organic Lake (</w:t>
      </w:r>
      <w:r>
        <w:rPr>
          <w:rFonts w:ascii="Times New Roman" w:eastAsia="Times New Roman" w:hAnsi="Times New Roman" w:cs="Times New Roman"/>
          <w:sz w:val="24"/>
          <w:shd w:val="clear" w:color="auto" w:fill="FFFF00"/>
        </w:rPr>
        <w:t xml:space="preserve">68° 27’ 23.4” S, </w:t>
      </w:r>
      <w:r>
        <w:rPr>
          <w:rFonts w:ascii="Times New Roman" w:eastAsia="Times New Roman" w:hAnsi="Times New Roman" w:cs="Times New Roman"/>
          <w:sz w:val="24"/>
          <w:shd w:val="clear" w:color="auto" w:fill="FFFF00"/>
        </w:rPr>
        <w:t>78° 11’ 22.6” E</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commentReference w:id="10"/>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2011). The metab</w:t>
      </w:r>
      <w:r>
        <w:rPr>
          <w:rFonts w:ascii="Times New Roman" w:eastAsia="Times New Roman" w:hAnsi="Times New Roman" w:cs="Times New Roman"/>
          <w:sz w:val="24"/>
        </w:rPr>
        <w:t xml:space="preserve">olism of </w:t>
      </w:r>
      <w:r>
        <w:commentReference w:id="11"/>
      </w:r>
      <w:r>
        <w:rPr>
          <w:rFonts w:ascii="Times New Roman" w:eastAsia="Times New Roman" w:hAnsi="Times New Roman" w:cs="Times New Roman"/>
          <w:sz w:val="24"/>
        </w:rPr>
        <w:t xml:space="preserve">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w:t>
      </w:r>
      <w:r>
        <w:rPr>
          <w:rFonts w:ascii="Times New Roman" w:eastAsia="Times New Roman" w:hAnsi="Times New Roman" w:cs="Times New Roman"/>
          <w:sz w:val="24"/>
        </w:rPr>
        <w:t xml:space="preserve">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2011). The Organic Lake virophage (OLV) likely depends on phycodnaviruses (algal viruses) and it was predicted that OLV would reduce</w:t>
      </w:r>
      <w:r>
        <w:rPr>
          <w:rFonts w:ascii="Times New Roman" w:eastAsia="Times New Roman" w:hAnsi="Times New Roman" w:cs="Times New Roman"/>
          <w:sz w:val="24"/>
        </w:rPr>
        <w:t xml:space="preserv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OLV-like sequences were also identified in coastal marine, hypersaline and freshwater metagenomes revealing that virophages are likely to </w:t>
      </w:r>
      <w:r>
        <w:rPr>
          <w:rFonts w:ascii="Times New Roman" w:eastAsia="Times New Roman" w:hAnsi="Times New Roman" w:cs="Times New Roman"/>
          <w:sz w:val="24"/>
        </w:rPr>
        <w:t xml:space="preserve">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(e.g. OLV) serve to illustrate the value of adopting a “loo</w:t>
      </w:r>
      <w:r>
        <w:rPr>
          <w:rFonts w:ascii="Times New Roman" w:eastAsia="Times New Roman" w:hAnsi="Times New Roman" w:cs="Times New Roman"/>
          <w:sz w:val="24"/>
        </w:rPr>
        <w:t>k and see” metagenomics approach for learning about microbial ecology in Antarctic environments.</w:t>
      </w:r>
    </w:p>
    <w:p w:rsidR="00BA4F02" w:rsidRDefault="00912377">
      <w:pPr>
        <w:pStyle w:val="Normal1"/>
        <w:spacing w:after="0" w:line="100" w:lineRule="atLeast"/>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w:t>
      </w:r>
      <w:r>
        <w:rPr>
          <w:rFonts w:ascii="Times New Roman" w:eastAsia="Times New Roman" w:hAnsi="Times New Roman" w:cs="Times New Roman"/>
          <w:i/>
          <w:sz w:val="24"/>
        </w:rPr>
        <w:t xml:space="preserve">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lake has a high organic load generated from autochthonous production and input from penguins and terrestrial algae, and nutrient turnover is slow due to the constraints imposed on mi</w:t>
      </w:r>
      <w:r>
        <w:rPr>
          <w:rFonts w:ascii="Times New Roman" w:eastAsia="Times New Roman" w:hAnsi="Times New Roman" w:cs="Times New Roman"/>
          <w:sz w:val="24"/>
        </w:rPr>
        <w:t>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salt and marine biota in the lake originate from seawater that was trapped</w:t>
      </w:r>
      <w:r>
        <w:rPr>
          <w:rFonts w:ascii="Times New Roman" w:eastAsia="Times New Roman" w:hAnsi="Times New Roman" w:cs="Times New Roman"/>
          <w:sz w:val="24"/>
        </w:rPr>
        <w:t xml:space="preserve"> in a basin about ca. 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t>
      </w:r>
      <w:r>
        <w:rPr>
          <w:rFonts w:ascii="Times New Roman" w:eastAsia="Times New Roman" w:hAnsi="Times New Roman" w:cs="Times New Roman"/>
          <w:sz w:val="24"/>
        </w:rPr>
        <w:lastRenderedPageBreak/>
        <w:t xml:space="preserve">waters of Organic Lake are unusual due to the 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1991), 100 times the maximum concentration recorded from seawater in the adjacent Prydz Bay and at least 1000</w:t>
      </w:r>
      <w:r>
        <w:rPr>
          <w:rFonts w:ascii="Times New Roman" w:eastAsia="Times New Roman" w:hAnsi="Times New Roman" w:cs="Times New Roman"/>
          <w:sz w:val="24"/>
        </w:rPr>
        <w:t xml:space="preserve"> times that of the open Southern Ocean (Curran &amp; Jones, 1998). </w:t>
      </w:r>
    </w:p>
    <w:p w:rsidR="00BA4F02" w:rsidRDefault="00912377">
      <w:pPr>
        <w:pStyle w:val="Normal1"/>
        <w:spacing w:after="0" w:line="100" w:lineRule="atLeast"/>
        <w:ind w:firstLine="426"/>
      </w:pPr>
      <w:r>
        <w:rPr>
          <w:rFonts w:ascii="Times New Roman" w:eastAsia="Times New Roman" w:hAnsi="Times New Roman" w:cs="Times New Roman"/>
          <w:sz w:val="24"/>
        </w:rPr>
        <w:t xml:space="preserve">Over forty years ago, atmospheric DMS was proposed to have a regulatory effect on global cloud cover as it forms cloud condensation nuclei (Lovelock &amp; Maggs, 1972; Charlson </w:t>
      </w:r>
      <w:r>
        <w:rPr>
          <w:rFonts w:ascii="Times New Roman" w:eastAsia="Times New Roman" w:hAnsi="Times New Roman" w:cs="Times New Roman"/>
          <w:i/>
          <w:sz w:val="24"/>
        </w:rPr>
        <w:t>et al.</w:t>
      </w:r>
      <w:r>
        <w:rPr>
          <w:rFonts w:ascii="Times New Roman" w:eastAsia="Times New Roman" w:hAnsi="Times New Roman" w:cs="Times New Roman"/>
          <w:sz w:val="24"/>
        </w:rPr>
        <w:t>, 1987). Howe</w:t>
      </w:r>
      <w:r>
        <w:rPr>
          <w:rFonts w:ascii="Times New Roman" w:eastAsia="Times New Roman" w:hAnsi="Times New Roman" w:cs="Times New Roman"/>
          <w:sz w:val="24"/>
        </w:rPr>
        <w:t xml:space="preserve">ver, the first enzymes involved in DMS production were only identified in the last five years (Todd </w:t>
      </w:r>
      <w:r>
        <w:rPr>
          <w:rFonts w:ascii="Times New Roman" w:eastAsia="Times New Roman" w:hAnsi="Times New Roman" w:cs="Times New Roman"/>
          <w:i/>
          <w:sz w:val="24"/>
        </w:rPr>
        <w:t>et al.</w:t>
      </w:r>
      <w:r>
        <w:rPr>
          <w:rFonts w:ascii="Times New Roman" w:eastAsia="Times New Roman" w:hAnsi="Times New Roman" w:cs="Times New Roman"/>
          <w:sz w:val="24"/>
        </w:rPr>
        <w:t>, 2007). Rapid progress has been made in this short period and the pathways and organisms involved in DMS transformations have been extensively review</w:t>
      </w:r>
      <w:r>
        <w:rPr>
          <w:rFonts w:ascii="Times New Roman" w:eastAsia="Times New Roman" w:hAnsi="Times New Roman" w:cs="Times New Roman"/>
          <w:sz w:val="24"/>
        </w:rPr>
        <w:t xml:space="preserve">ed (Johnston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Moran </w:t>
      </w:r>
      <w:r>
        <w:rPr>
          <w:rFonts w:ascii="Times New Roman" w:eastAsia="Times New Roman" w:hAnsi="Times New Roman" w:cs="Times New Roman"/>
          <w:i/>
          <w:sz w:val="24"/>
        </w:rPr>
        <w:t>et al.</w:t>
      </w:r>
      <w:r>
        <w:rPr>
          <w:rFonts w:ascii="Times New Roman" w:eastAsia="Times New Roman" w:hAnsi="Times New Roman" w:cs="Times New Roman"/>
          <w:sz w:val="24"/>
        </w:rPr>
        <w:t>, 2012). The main source of DMS in the marine environment is from the breakdown of DMSP. Eucaryal phytoplankton, in particular, diatoms, dinoflagellates</w:t>
      </w:r>
      <w:r>
        <w:rPr>
          <w:rFonts w:ascii="Times New Roman" w:eastAsia="Times New Roman" w:hAnsi="Times New Roman" w:cs="Times New Roman"/>
          <w:sz w:val="24"/>
        </w:rPr>
        <w:t xml:space="preserve"> </w:t>
      </w:r>
      <w:r>
        <w:commentReference w:id="12"/>
      </w:r>
      <w:r>
        <w:rPr>
          <w:rFonts w:ascii="Times New Roman" w:eastAsia="Times New Roman" w:hAnsi="Times New Roman" w:cs="Times New Roman"/>
          <w:sz w:val="24"/>
        </w:rPr>
        <w:t>and haptophytes produce large quantities of DMSP, which is thought to function principally as an osmolyte. DMSP is released due to cell lysis, grazing or leakage and follows two known fates: DMSP cleavage by DMSP lyases (DddD, -L, -P, -Q, -W and -Y) or</w:t>
      </w:r>
      <w:r>
        <w:rPr>
          <w:rFonts w:ascii="Times New Roman" w:eastAsia="Times New Roman" w:hAnsi="Times New Roman" w:cs="Times New Roman"/>
          <w:sz w:val="24"/>
        </w:rPr>
        <w:t xml:space="preserve"> demethylation by DMSP demethylase (DmdA). Both pathways are associated with diverse microorganisms that can utilize DMSP as a sole carbon and energy source. However, it is only the cleavage pathway that releases volatile DMS that can lead to sulfur loss t</w:t>
      </w:r>
      <w:r>
        <w:rPr>
          <w:rFonts w:ascii="Times New Roman" w:eastAsia="Times New Roman" w:hAnsi="Times New Roman" w:cs="Times New Roman"/>
          <w:sz w:val="24"/>
        </w:rPr>
        <w:t>hrough ventilation to the atmosphere.</w:t>
      </w:r>
    </w:p>
    <w:p w:rsidR="00BA4F02" w:rsidRDefault="00912377">
      <w:pPr>
        <w:pStyle w:val="Normal1"/>
        <w:spacing w:after="0" w:line="100" w:lineRule="atLeast"/>
        <w:ind w:firstLine="426"/>
      </w:pPr>
      <w:r>
        <w:rPr>
          <w:rFonts w:ascii="Times New Roman" w:eastAsia="Times New Roman" w:hAnsi="Times New Roman" w:cs="Times New Roman"/>
          <w:sz w:val="24"/>
        </w:rPr>
        <w:t>The very high levels of DMS in Organic Lake make it an ideal system for identifying the microorganisms and the processes they perform that lead to high levels of DMS accumulation. The previous Organic Lake metagenome s</w:t>
      </w:r>
      <w:r>
        <w:rPr>
          <w:rFonts w:ascii="Times New Roman" w:eastAsia="Times New Roman" w:hAnsi="Times New Roman" w:cs="Times New Roman"/>
          <w:sz w:val="24"/>
        </w:rPr>
        <w:t xml:space="preserve">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2011). In the present study we focused on the cellular population rather than viruses, and ex</w:t>
      </w:r>
      <w:r>
        <w:rPr>
          <w:rFonts w:ascii="Times New Roman" w:eastAsia="Times New Roman" w:hAnsi="Times New Roman" w:cs="Times New Roman"/>
          <w:sz w:val="24"/>
        </w:rPr>
        <w:t xml:space="preserve">amined the microbial community throughout the entire lake. Metagenomic analyses were performed on biomass captured by sequential filtration through a 20 µm pre-filter onto 3.0, 0.8, 0.1 µm filters, from a depth profile (1.7, 4.2, 5.7, 6.5 and 6.7 m) taken </w:t>
      </w:r>
      <w:r>
        <w:rPr>
          <w:rFonts w:ascii="Times New Roman" w:eastAsia="Times New Roman" w:hAnsi="Times New Roman" w:cs="Times New Roman"/>
          <w:sz w:val="24"/>
        </w:rPr>
        <w:t xml:space="preserve">in November 2008 from the deepest point in the lake.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2007) and has proven to be a powerful approach for studying Antarctic a</w:t>
      </w:r>
      <w:r>
        <w:rPr>
          <w:rFonts w:ascii="Times New Roman" w:eastAsia="Times New Roman" w:hAnsi="Times New Roman" w:cs="Times New Roman"/>
          <w:sz w:val="24"/>
        </w:rPr>
        <w:t xml:space="preserve">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2012ab). By taking this approach our study determined the composition and functional potential of Organic Lake microbiota and, in conjunction with historic and contemporary physico-chemical data, generated an integrative understanding of the whole lake ec</w:t>
      </w:r>
      <w:r>
        <w:rPr>
          <w:rFonts w:ascii="Times New Roman" w:eastAsia="Times New Roman" w:hAnsi="Times New Roman" w:cs="Times New Roman"/>
          <w:sz w:val="24"/>
        </w:rPr>
        <w:t xml:space="preserve">osystem. </w:t>
      </w:r>
    </w:p>
    <w:p w:rsidR="00BA4F02" w:rsidRDefault="00BA4F02">
      <w:pPr>
        <w:pStyle w:val="Normal1"/>
        <w:spacing w:after="0" w:line="100" w:lineRule="atLeast"/>
        <w:ind w:firstLine="426"/>
      </w:pPr>
    </w:p>
    <w:p w:rsidR="00BA4F02" w:rsidRDefault="00912377">
      <w:pPr>
        <w:pStyle w:val="Heading1"/>
        <w:spacing w:before="0" w:line="100" w:lineRule="atLeast"/>
      </w:pPr>
      <w:r>
        <w:rPr>
          <w:rFonts w:ascii="Times New Roman" w:eastAsia="Times New Roman" w:hAnsi="Times New Roman" w:cs="Times New Roman"/>
          <w:color w:val="000000"/>
          <w:sz w:val="24"/>
        </w:rPr>
        <w:t>Materials and Methods</w:t>
      </w:r>
    </w:p>
    <w:p w:rsidR="00BA4F02" w:rsidRDefault="00BA4F02">
      <w:pPr>
        <w:pStyle w:val="Heading2"/>
        <w:numPr>
          <w:ilvl w:val="1"/>
          <w:numId w:val="1"/>
        </w:numPr>
        <w:spacing w:before="0" w:line="100" w:lineRule="atLeast"/>
      </w:pPr>
    </w:p>
    <w:p w:rsidR="00BA4F02" w:rsidRDefault="00912377">
      <w:pPr>
        <w:pStyle w:val="Heading2"/>
        <w:numPr>
          <w:ilvl w:val="1"/>
          <w:numId w:val="1"/>
        </w:numPr>
        <w:spacing w:before="0" w:line="100" w:lineRule="atLeast"/>
      </w:pPr>
      <w:r>
        <w:rPr>
          <w:rFonts w:ascii="Times New Roman" w:eastAsia="Times New Roman" w:hAnsi="Times New Roman" w:cs="Times New Roman"/>
          <w:b w:val="0"/>
          <w:i/>
          <w:color w:val="000000"/>
          <w:sz w:val="24"/>
        </w:rPr>
        <w:t>Characteristics of the lake and samples taken</w:t>
      </w:r>
    </w:p>
    <w:p w:rsidR="00BA4F02" w:rsidRDefault="00912377">
      <w:pPr>
        <w:pStyle w:val="Normal1"/>
        <w:spacing w:after="0" w:line="100" w:lineRule="atLeast"/>
      </w:pPr>
      <w:r>
        <w:rPr>
          <w:rFonts w:ascii="Times New Roman" w:eastAsia="Times New Roman" w:hAnsi="Times New Roman" w:cs="Times New Roman"/>
          <w:sz w:val="24"/>
        </w:rPr>
        <w:t xml:space="preserve">The water level of Organic Lake was measured </w:t>
      </w:r>
      <w:r>
        <w:commentReference w:id="13"/>
      </w:r>
      <w:r>
        <w:rPr>
          <w:rFonts w:ascii="Times New Roman" w:eastAsia="Times New Roman" w:hAnsi="Times New Roman" w:cs="Times New Roman"/>
          <w:sz w:val="24"/>
        </w:rPr>
        <w:t>by surveying as +1.886 m relative to the survey mark (NMV / S / 53) located at S 68</w:t>
      </w:r>
      <w:r>
        <w:rPr>
          <w:rFonts w:ascii="Symbol" w:eastAsia="Symbol" w:hAnsi="Symbol" w:cs="Symbol"/>
          <w:sz w:val="24"/>
        </w:rPr>
        <w:t></w:t>
      </w:r>
      <w:r>
        <w:rPr>
          <w:rFonts w:ascii="Times New Roman" w:eastAsia="Times New Roman" w:hAnsi="Times New Roman" w:cs="Times New Roman"/>
          <w:sz w:val="24"/>
        </w:rPr>
        <w:t>27’28.3” E078</w:t>
      </w:r>
      <w:r>
        <w:rPr>
          <w:rFonts w:ascii="Symbol" w:eastAsia="Symbol" w:hAnsi="Symbol" w:cs="Symbol"/>
          <w:sz w:val="24"/>
        </w:rPr>
        <w:t></w:t>
      </w:r>
      <w:r>
        <w:rPr>
          <w:rFonts w:ascii="Times New Roman" w:eastAsia="Times New Roman" w:hAnsi="Times New Roman" w:cs="Times New Roman"/>
          <w:sz w:val="24"/>
        </w:rPr>
        <w:t xml:space="preserve">11’20.9”. Water was collected </w:t>
      </w:r>
      <w:r>
        <w:rPr>
          <w:rFonts w:ascii="Times New Roman" w:eastAsia="Times New Roman" w:hAnsi="Times New Roman" w:cs="Times New Roman"/>
          <w:sz w:val="24"/>
        </w:rPr>
        <w:t>from Organic Lake on 10 November 2008 through a 30 cm hole in the 0.8 m thick ice cover above the deepest point in the lake. The sampling hole (S 68</w:t>
      </w:r>
      <w:r>
        <w:rPr>
          <w:rFonts w:ascii="Symbol" w:eastAsia="Symbol" w:hAnsi="Symbol" w:cs="Symbol"/>
          <w:sz w:val="24"/>
        </w:rPr>
        <w:t></w:t>
      </w:r>
      <w:r>
        <w:rPr>
          <w:rFonts w:ascii="Times New Roman" w:eastAsia="Times New Roman" w:hAnsi="Times New Roman" w:cs="Times New Roman"/>
          <w:sz w:val="24"/>
        </w:rPr>
        <w:t>27’22.2” E 78</w:t>
      </w:r>
      <w:r>
        <w:rPr>
          <w:rFonts w:ascii="Symbol" w:eastAsia="Symbol" w:hAnsi="Symbol" w:cs="Symbol"/>
          <w:sz w:val="24"/>
        </w:rPr>
        <w:t></w:t>
      </w:r>
      <w:r>
        <w:rPr>
          <w:rFonts w:ascii="Times New Roman" w:eastAsia="Times New Roman" w:hAnsi="Times New Roman" w:cs="Times New Roman"/>
          <w:sz w:val="24"/>
        </w:rPr>
        <w:t>11’23.9”) was established following bathymetry measurements constructed on a metric grid (</w:t>
      </w:r>
      <w:r>
        <w:rPr>
          <w:rFonts w:ascii="Times New Roman" w:eastAsia="Times New Roman" w:hAnsi="Times New Roman" w:cs="Times New Roman"/>
          <w:sz w:val="24"/>
          <w:shd w:val="clear" w:color="auto" w:fill="FFFF00"/>
        </w:rPr>
        <w:t>Fig</w:t>
      </w:r>
      <w:r>
        <w:rPr>
          <w:rFonts w:ascii="Times New Roman" w:eastAsia="Times New Roman" w:hAnsi="Times New Roman" w:cs="Times New Roman"/>
          <w:sz w:val="24"/>
          <w:shd w:val="clear" w:color="auto" w:fill="FFFF00"/>
        </w:rPr>
        <w:t>ure ****</w:t>
      </w:r>
      <w:r>
        <w:rPr>
          <w:rFonts w:ascii="Times New Roman" w:eastAsia="Times New Roman" w:hAnsi="Times New Roman" w:cs="Times New Roman"/>
          <w:sz w:val="24"/>
        </w:rPr>
        <w:t xml:space="preserve">). Samples were collected for metagenomics, microscopy and chemical analyses at 1.7, 4.2, 5.7, 6.5 and 6.7 m </w:t>
      </w:r>
      <w:r>
        <w:rPr>
          <w:rFonts w:ascii="Times New Roman" w:eastAsia="Times New Roman" w:hAnsi="Times New Roman" w:cs="Times New Roman"/>
          <w:sz w:val="24"/>
        </w:rPr>
        <w:lastRenderedPageBreak/>
        <w:t xml:space="preserve">depths (maximum depth 6.8 m). For metagenomics, lake water was passed through a 20 µm pore size pre-filter, and microbial biomass captured </w:t>
      </w:r>
      <w:r>
        <w:rPr>
          <w:rFonts w:ascii="Times New Roman" w:eastAsia="Times New Roman" w:hAnsi="Times New Roman" w:cs="Times New Roman"/>
          <w:sz w:val="24"/>
        </w:rPr>
        <w:t xml:space="preserve">by sequential filtration onto 3.0 µm, 0.8 µm and 0.1 µm pore size 293mm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2011</w:t>
      </w:r>
      <w:r>
        <w:rPr>
          <w:rFonts w:ascii="Times New Roman" w:eastAsia="Times New Roman" w:hAnsi="Times New Roman" w:cs="Times New Roman"/>
          <w:sz w:val="24"/>
        </w:rPr>
        <w:t>). Between 1–2 L of lake water was sufficient to saturate the holding capacity of the filters. DNA was extracted from the filters, samples sequenced using the Roche GS-FLX titanium sequencer, and reads processed to remove low quality bases, assembled and a</w:t>
      </w:r>
      <w:r>
        <w:rPr>
          <w:rFonts w:ascii="Times New Roman" w:eastAsia="Times New Roman" w:hAnsi="Times New Roman" w:cs="Times New Roman"/>
          <w:sz w:val="24"/>
        </w:rPr>
        <w:t xml:space="preserve">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BA4F02" w:rsidRDefault="00BA4F02">
      <w:pPr>
        <w:pStyle w:val="Normal1"/>
        <w:spacing w:after="0" w:line="100" w:lineRule="atLeast"/>
      </w:pPr>
    </w:p>
    <w:p w:rsidR="00BA4F02" w:rsidRDefault="00912377">
      <w:pPr>
        <w:pStyle w:val="Heading2"/>
        <w:numPr>
          <w:ilvl w:val="1"/>
          <w:numId w:val="1"/>
        </w:numPr>
        <w:spacing w:before="0" w:line="100" w:lineRule="atLeast"/>
      </w:pPr>
      <w:r>
        <w:rPr>
          <w:rFonts w:ascii="Times New Roman" w:eastAsia="Times New Roman" w:hAnsi="Times New Roman" w:cs="Times New Roman"/>
          <w:b w:val="0"/>
          <w:i/>
          <w:color w:val="000000"/>
          <w:sz w:val="24"/>
        </w:rPr>
        <w:t>Physical and chemical analyses</w:t>
      </w:r>
    </w:p>
    <w:p w:rsidR="00BA4F02" w:rsidRDefault="00912377">
      <w:pPr>
        <w:pStyle w:val="Normal1"/>
        <w:spacing w:after="0" w:line="100" w:lineRule="atLeast"/>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w:t>
      </w:r>
      <w:r>
        <w:rPr>
          <w:rFonts w:ascii="Times New Roman" w:eastAsia="Times New Roman" w:hAnsi="Times New Roman" w:cs="Times New Roman"/>
          <w:sz w:val="24"/>
        </w:rPr>
        <w:t xml:space="preserve">A temperature profile was measured using a maximum-minimum mercury thermometer (the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 xml:space="preserve">10ºC). The 5.7 m sample corresponded to the turbidity maximum and the 6.5 m sample to the turbidity minimum. </w:t>
      </w:r>
      <w:r>
        <w:rPr>
          <w:rFonts w:ascii="Times New Roman" w:eastAsia="Times New Roman" w:hAnsi="Times New Roman" w:cs="Times New Roman"/>
          <w:sz w:val="24"/>
        </w:rPr>
        <w:t xml:space="preserve">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temperature was converted to conductivity at 15ºC as described previously (Gibson, 1999). The adjusted conductivity brings the temperature to within a range suitable for estimating practical salinity using the formula of Fofonoff an</w:t>
      </w:r>
      <w:r>
        <w:rPr>
          <w:rFonts w:ascii="Times New Roman" w:eastAsia="Times New Roman" w:hAnsi="Times New Roman" w:cs="Times New Roman"/>
          <w:sz w:val="24"/>
        </w:rPr>
        <w:t>d Millard (1983). Salinity was likely to have been underestimated</w:t>
      </w:r>
      <w:r>
        <w:commentReference w:id="14"/>
      </w:r>
      <w:r>
        <w:commentReference w:id="15"/>
      </w:r>
      <w:r>
        <w:rPr>
          <w:rFonts w:ascii="Times New Roman" w:eastAsia="Times New Roman" w:hAnsi="Times New Roman" w:cs="Times New Roman"/>
          <w:sz w:val="24"/>
        </w:rPr>
        <w:t xml:space="preserve"> as it is higher than </w:t>
      </w:r>
      <w:r>
        <w:commentReference w:id="16"/>
      </w:r>
      <w:r>
        <w:commentReference w:id="17"/>
      </w:r>
      <w:r>
        <w:rPr>
          <w:rFonts w:ascii="Times New Roman" w:eastAsia="Times New Roman" w:hAnsi="Times New Roman" w:cs="Times New Roman"/>
          <w:sz w:val="24"/>
        </w:rPr>
        <w:t>the range (2–42) for which the conductivity–salinity relation holds. However, the relative difference in salinity between the samples would be accurate. Dens</w:t>
      </w:r>
      <w:r>
        <w:rPr>
          <w:rFonts w:ascii="Times New Roman" w:eastAsia="Times New Roman" w:hAnsi="Times New Roman" w:cs="Times New Roman"/>
          <w:sz w:val="24"/>
        </w:rPr>
        <w:t xml:space="preserve">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BA4F02" w:rsidRDefault="00912377">
      <w:pPr>
        <w:pStyle w:val="Normal1"/>
        <w:spacing w:after="0" w:line="100" w:lineRule="atLeast"/>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BA4F02" w:rsidRDefault="00912377">
      <w:pPr>
        <w:pStyle w:val="Normal1"/>
        <w:spacing w:after="0" w:line="100" w:lineRule="atLeast"/>
      </w:pPr>
      <w:r>
        <w:rPr>
          <w:rFonts w:ascii="Times New Roman" w:eastAsia="Times New Roman" w:hAnsi="Times New Roman" w:cs="Times New Roman"/>
          <w:sz w:val="24"/>
        </w:rPr>
        <w:t xml:space="preserve">Ammonia, nitrate, nitrite, total nitrogen (TN), total dissolved nitrogen </w:t>
      </w:r>
      <w:r>
        <w:rPr>
          <w:rFonts w:ascii="Times New Roman" w:eastAsia="Times New Roman" w:hAnsi="Times New Roman" w:cs="Times New Roman"/>
          <w:sz w:val="24"/>
        </w:rPr>
        <w:t>(TDN), dissolved reactive phosphorus (DRP), total phosphorus (TP), total dissolved phosphorus (TDP), total organic carbon (TOC), total dissolved carbon (DOC), total sulfur (TS) and total dissolved sulfur (TDS) were determined by American Public Health Asso</w:t>
      </w:r>
      <w:r>
        <w:rPr>
          <w:rFonts w:ascii="Times New Roman" w:eastAsia="Times New Roman" w:hAnsi="Times New Roman" w:cs="Times New Roman"/>
          <w:sz w:val="24"/>
        </w:rPr>
        <w:t>ciations Standard Methods at the Analytical Services, Tasmania. Values for dissolved nutrients were measured after filtration through a 0.1 µm pore size membrane filter. All other nutrients were measured from water collected after filtration through the on</w:t>
      </w:r>
      <w:r>
        <w:rPr>
          <w:rFonts w:ascii="Times New Roman" w:eastAsia="Times New Roman" w:hAnsi="Times New Roman" w:cs="Times New Roman"/>
          <w:sz w:val="24"/>
        </w:rPr>
        <w:t>-site 20 µm pore size pre-filter. Ammonia, nitrate, nitrite, DRP, TN, TDN, TP and TDP were measured in a Flow Injection Analyser (Lachat Instruments, Colorado, USA). TOC and DOC were determined in the San++ Segmented Flow Analyser (Skalar, Breda, Netherlan</w:t>
      </w:r>
      <w:r>
        <w:rPr>
          <w:rFonts w:ascii="Times New Roman" w:eastAsia="Times New Roman" w:hAnsi="Times New Roman" w:cs="Times New Roman"/>
          <w:sz w:val="24"/>
        </w:rPr>
        <w:t xml:space="preserve">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Principal Component Analysis (PCA) was performed using the PRIMER Version 6 statistical package (Clarke &amp; Gorley, 20</w:t>
      </w:r>
      <w:r>
        <w:rPr>
          <w:rFonts w:ascii="Times New Roman" w:eastAsia="Times New Roman" w:hAnsi="Times New Roman" w:cs="Times New Roman"/>
          <w:sz w:val="24"/>
        </w:rPr>
        <w:t>06) on the normalized physical and chemical parameters.</w:t>
      </w:r>
    </w:p>
    <w:p w:rsidR="00BA4F02" w:rsidRDefault="00BA4F02">
      <w:pPr>
        <w:pStyle w:val="Normal1"/>
        <w:spacing w:after="0" w:line="100" w:lineRule="atLeast"/>
      </w:pPr>
    </w:p>
    <w:p w:rsidR="00BA4F02" w:rsidRDefault="00912377">
      <w:pPr>
        <w:pStyle w:val="Heading2"/>
        <w:numPr>
          <w:ilvl w:val="1"/>
          <w:numId w:val="1"/>
        </w:numPr>
        <w:spacing w:before="0" w:line="100" w:lineRule="atLeast"/>
      </w:pPr>
      <w:r>
        <w:rPr>
          <w:rFonts w:ascii="Times New Roman" w:eastAsia="Times New Roman" w:hAnsi="Times New Roman" w:cs="Times New Roman"/>
          <w:b w:val="0"/>
          <w:i/>
          <w:color w:val="000000"/>
          <w:sz w:val="24"/>
        </w:rPr>
        <w:t>Epifluorescence microscopy</w:t>
      </w:r>
    </w:p>
    <w:p w:rsidR="00BA4F02" w:rsidRDefault="00912377">
      <w:pPr>
        <w:pStyle w:val="Normal1"/>
        <w:spacing w:after="0" w:line="100" w:lineRule="atLeast"/>
      </w:pPr>
      <w:r>
        <w:rPr>
          <w:rFonts w:ascii="Times New Roman" w:eastAsia="Times New Roman" w:hAnsi="Times New Roman" w:cs="Times New Roman"/>
          <w:sz w:val="24"/>
        </w:rPr>
        <w:t>Water samples collected for microscopy were preserved in formaldehyde (1% v/v). Cells and virus-like particles (VLPs) were vacuum filtered onto 25 mm polycarbonate 0.015 µm pore-size membrane filters (Nuclepore Track-etched, Whatman, GE Healthcare, USA) wi</w:t>
      </w:r>
      <w:r>
        <w:rPr>
          <w:rFonts w:ascii="Times New Roman" w:eastAsia="Times New Roman" w:hAnsi="Times New Roman" w:cs="Times New Roman"/>
          <w:sz w:val="24"/>
        </w:rPr>
        <w:t>th a 0.45 µm pore-size backing filter. The 0.015 µm filter was mounted onto a glass slide with ProLong® Gold anti fade reagent (Invitrogen, Life Technologies, NY, USA) and 2 µl (25 × dilution in sterile filtered milliQ water &lt;0.015 µm) SYBR® Gold nucleic a</w:t>
      </w:r>
      <w:r>
        <w:rPr>
          <w:rFonts w:ascii="Times New Roman" w:eastAsia="Times New Roman" w:hAnsi="Times New Roman" w:cs="Times New Roman"/>
          <w:sz w:val="24"/>
        </w:rPr>
        <w:t xml:space="preserve">cid stain (Invitrogen, Life Technologies, NY, USA). Prepared slides were visualized in an epifluorescence microscope (Olympus BX61, Hamburg, Germany) under excitation with blue light (460–495 nm, emission </w:t>
      </w:r>
      <w:r>
        <w:rPr>
          <w:rFonts w:ascii="Times New Roman" w:eastAsia="Times New Roman" w:hAnsi="Times New Roman" w:cs="Times New Roman"/>
          <w:sz w:val="24"/>
        </w:rPr>
        <w:lastRenderedPageBreak/>
        <w:t xml:space="preserve">510–550 nm). Cell and VLP counts were performed on </w:t>
      </w:r>
      <w:r>
        <w:rPr>
          <w:rFonts w:ascii="Times New Roman" w:eastAsia="Times New Roman" w:hAnsi="Times New Roman" w:cs="Times New Roman"/>
          <w:sz w:val="24"/>
        </w:rPr>
        <w:t xml:space="preserve">the same filter over 30 random fields of view. </w:t>
      </w:r>
    </w:p>
    <w:p w:rsidR="00BA4F02" w:rsidRDefault="00BA4F02">
      <w:pPr>
        <w:pStyle w:val="Heading2"/>
        <w:numPr>
          <w:ilvl w:val="1"/>
          <w:numId w:val="1"/>
        </w:numPr>
        <w:spacing w:before="0" w:line="100" w:lineRule="atLeast"/>
      </w:pPr>
    </w:p>
    <w:p w:rsidR="00BA4F02" w:rsidRDefault="00912377">
      <w:pPr>
        <w:pStyle w:val="Heading3"/>
        <w:numPr>
          <w:ilvl w:val="2"/>
          <w:numId w:val="1"/>
        </w:numPr>
        <w:spacing w:before="0" w:line="100" w:lineRule="atLeast"/>
      </w:pPr>
      <w:r>
        <w:rPr>
          <w:rFonts w:ascii="Times New Roman" w:eastAsia="Times New Roman" w:hAnsi="Times New Roman" w:cs="Times New Roman"/>
          <w:b w:val="0"/>
          <w:i/>
          <w:color w:val="000000"/>
          <w:sz w:val="24"/>
        </w:rPr>
        <w:t>Cellular diversity analyses</w:t>
      </w:r>
    </w:p>
    <w:p w:rsidR="00BA4F02" w:rsidRDefault="00912377">
      <w:pPr>
        <w:pStyle w:val="Normal1"/>
        <w:spacing w:after="0" w:line="100" w:lineRule="atLeast"/>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w:t>
      </w:r>
      <w:r>
        <w:rPr>
          <w:rFonts w:ascii="Times New Roman" w:eastAsia="Times New Roman" w:hAnsi="Times New Roman" w:cs="Times New Roman"/>
          <w:sz w:val="24"/>
        </w:rPr>
        <w:t xml:space="preser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w:t>
      </w:r>
      <w:r>
        <w:rPr>
          <w:rFonts w:ascii="Times New Roman" w:eastAsia="Times New Roman" w:hAnsi="Times New Roman" w:cs="Times New Roman"/>
          <w:sz w:val="24"/>
        </w:rPr>
        <w:t>up SSU sequences into operational taxonomic units (OTUs) at 97% percent identity against the SILVA SSU reference database (release 108). SSU sequences that did not cluster with sequences from SILVA were allowed to form new OTUs (no suppression). A represen</w:t>
      </w:r>
      <w:r>
        <w:rPr>
          <w:rFonts w:ascii="Times New Roman" w:eastAsia="Times New Roman" w:hAnsi="Times New Roman" w:cs="Times New Roman"/>
          <w:sz w:val="24"/>
        </w:rPr>
        <w:t>tative sequence from each OTU was chosen and classified to the genus level using QIIME implementing the RDP classifier (Wang</w:t>
      </w:r>
      <w:r>
        <w:rPr>
          <w:rFonts w:ascii="Times New Roman" w:eastAsia="Times New Roman" w:hAnsi="Times New Roman" w:cs="Times New Roman"/>
          <w:i/>
          <w:sz w:val="24"/>
        </w:rPr>
        <w:t>et al</w:t>
      </w:r>
      <w:r>
        <w:rPr>
          <w:rFonts w:ascii="Times New Roman" w:eastAsia="Times New Roman" w:hAnsi="Times New Roman" w:cs="Times New Roman"/>
          <w:sz w:val="24"/>
        </w:rPr>
        <w:t>., 2007) trained against SILVA (release 108) sequences (www.arb-silva.de). Assignments were accepted to the lowest taxonomic ra</w:t>
      </w:r>
      <w:r>
        <w:rPr>
          <w:rFonts w:ascii="Times New Roman" w:eastAsia="Times New Roman" w:hAnsi="Times New Roman" w:cs="Times New Roman"/>
          <w:sz w:val="24"/>
        </w:rPr>
        <w:t>nk with bootstrap value ≥85%. To allow comparison of the relative abundance of taxa, the number of SSU matches per sample filter was normalized to the average number of reads (403 577). Statistical analysis on the relative SSU abundances was performed usin</w:t>
      </w:r>
      <w:r>
        <w:rPr>
          <w:rFonts w:ascii="Times New Roman" w:eastAsia="Times New Roman" w:hAnsi="Times New Roman" w:cs="Times New Roman"/>
          <w:sz w:val="24"/>
        </w:rPr>
        <w:t>g the PRIMER Version 6 package (Clarke &amp; Gorley, 2006). The SSU counts of each sample filter were aggregated to the genus level and square root transformed to reduce the contribution of highly abundant taxa. A resemblance matrix was computed using Bray-Cur</w:t>
      </w:r>
      <w:r>
        <w:rPr>
          <w:rFonts w:ascii="Times New Roman" w:eastAsia="Times New Roman" w:hAnsi="Times New Roman" w:cs="Times New Roman"/>
          <w:sz w:val="24"/>
        </w:rPr>
        <w:t>tis similarity. The upper mixed zone (1.7, 4.2 and 5.7 m) and deep zone (6.5 and 6.7 m) samples were designated as separate groups and an analysis of similarity (ANOSIM) performed to test for difference between the two groups. BEST analysis was performed w</w:t>
      </w:r>
      <w:r>
        <w:rPr>
          <w:rFonts w:ascii="Times New Roman" w:eastAsia="Times New Roman" w:hAnsi="Times New Roman" w:cs="Times New Roman"/>
          <w:sz w:val="24"/>
        </w:rPr>
        <w:t>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total C:P, total N:P, cell counts and VLP counts. The Bio-Env procedure in BEST looks at all the abiotic variables in combination and finds a subset suffic</w:t>
      </w:r>
      <w:r>
        <w:rPr>
          <w:rFonts w:ascii="Times New Roman" w:eastAsia="Times New Roman" w:hAnsi="Times New Roman" w:cs="Times New Roman"/>
          <w:sz w:val="24"/>
        </w:rPr>
        <w:t xml:space="preserve">ient to best explain the biotic structure. A heat map with bi-clustering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BA4F02" w:rsidRDefault="00BA4F02">
      <w:pPr>
        <w:pStyle w:val="Normal1"/>
        <w:spacing w:after="0" w:line="100" w:lineRule="atLeast"/>
      </w:pPr>
    </w:p>
    <w:p w:rsidR="00BA4F02" w:rsidRDefault="00912377">
      <w:pPr>
        <w:pStyle w:val="Heading2"/>
        <w:numPr>
          <w:ilvl w:val="1"/>
          <w:numId w:val="1"/>
        </w:numPr>
        <w:spacing w:before="0" w:line="100" w:lineRule="atLeast"/>
      </w:pPr>
      <w:r>
        <w:rPr>
          <w:rFonts w:ascii="Times New Roman" w:eastAsia="Times New Roman" w:hAnsi="Times New Roman" w:cs="Times New Roman"/>
          <w:b w:val="0"/>
          <w:i/>
          <w:color w:val="000000"/>
          <w:sz w:val="24"/>
        </w:rPr>
        <w:t>Analysis of functional potential</w:t>
      </w:r>
    </w:p>
    <w:p w:rsidR="00BA4F02" w:rsidRDefault="00912377">
      <w:pPr>
        <w:pStyle w:val="Normal1"/>
        <w:spacing w:after="0" w:line="100" w:lineRule="atLeast"/>
      </w:pPr>
      <w:r>
        <w:rPr>
          <w:rFonts w:ascii="Times New Roman" w:eastAsia="Times New Roman" w:hAnsi="Times New Roman" w:cs="Times New Roman"/>
          <w:sz w:val="24"/>
        </w:rPr>
        <w:t>Open reading</w:t>
      </w:r>
      <w:r>
        <w:rPr>
          <w:rFonts w:ascii="Times New Roman" w:eastAsia="Times New Roman" w:hAnsi="Times New Roman" w:cs="Times New Roman"/>
          <w:sz w:val="24"/>
        </w:rPr>
        <w:t xml:space="preserve"> frames (ORFs) were predicted from trimmed metagenomic reads using MetaGene (Noguchi </w:t>
      </w:r>
      <w:r>
        <w:rPr>
          <w:rFonts w:ascii="Times New Roman" w:eastAsia="Times New Roman" w:hAnsi="Times New Roman" w:cs="Times New Roman"/>
          <w:i/>
          <w:sz w:val="24"/>
        </w:rPr>
        <w:t>et al</w:t>
      </w:r>
      <w:r>
        <w:rPr>
          <w:rFonts w:ascii="Times New Roman" w:eastAsia="Times New Roman" w:hAnsi="Times New Roman" w:cs="Times New Roman"/>
          <w:sz w:val="24"/>
        </w:rPr>
        <w:t>., 2006) accepting those &gt;90 bp in length. ORFs were translated using the standard bacterial/plastid translation table and compared to protein sequences from the Kyot</w:t>
      </w:r>
      <w:r>
        <w:rPr>
          <w:rFonts w:ascii="Times New Roman" w:eastAsia="Times New Roman" w:hAnsi="Times New Roman" w:cs="Times New Roman"/>
          <w:sz w:val="24"/>
        </w:rPr>
        <w:t xml:space="preserve">o Encyclopedia of Genes and Genomes (KEGG) GENES database (release 58) using the Basic Local Alignment Search Tool (BLAST) (Altschul </w:t>
      </w:r>
      <w:r>
        <w:rPr>
          <w:rFonts w:ascii="Times New Roman" w:eastAsia="Times New Roman" w:hAnsi="Times New Roman" w:cs="Times New Roman"/>
          <w:i/>
          <w:sz w:val="24"/>
        </w:rPr>
        <w:t>et al.</w:t>
      </w:r>
      <w:r>
        <w:rPr>
          <w:rFonts w:ascii="Times New Roman" w:eastAsia="Times New Roman" w:hAnsi="Times New Roman" w:cs="Times New Roman"/>
          <w:sz w:val="24"/>
        </w:rPr>
        <w:t>, 1990). KEGG GENES is a collection of genes from all complete genomes from public resources. The BLAST output was pr</w:t>
      </w:r>
      <w:r>
        <w:rPr>
          <w:rFonts w:ascii="Times New Roman" w:eastAsia="Times New Roman" w:hAnsi="Times New Roman" w:cs="Times New Roman"/>
          <w:sz w:val="24"/>
        </w:rPr>
        <w:t xml:space="preserve">ocessed using KEGG Orthology Based Annotation System (KOBAS) version 2.0 (Xie </w:t>
      </w:r>
      <w:r>
        <w:rPr>
          <w:rFonts w:ascii="Times New Roman" w:eastAsia="Times New Roman" w:hAnsi="Times New Roman" w:cs="Times New Roman"/>
          <w:i/>
          <w:sz w:val="24"/>
        </w:rPr>
        <w:t>et al.</w:t>
      </w:r>
      <w:r>
        <w:rPr>
          <w:rFonts w:ascii="Times New Roman" w:eastAsia="Times New Roman" w:hAnsi="Times New Roman" w:cs="Times New Roman"/>
          <w:sz w:val="24"/>
        </w:rPr>
        <w:t>, 2011) accepting assignments to KEGG Orthology (KO) groups with e-value &lt;1e−05 and rank &gt;5. Matches to KO that are functional markers for carbon, nitrogen and sulfur conve</w:t>
      </w:r>
      <w:r>
        <w:rPr>
          <w:rFonts w:ascii="Times New Roman" w:eastAsia="Times New Roman" w:hAnsi="Times New Roman" w:cs="Times New Roman"/>
          <w:sz w:val="24"/>
        </w:rPr>
        <w:t>rsions (Table S1) were normalized to 100 000 reads per sample and counted. Normalized frequencies of markers from the same pathway were averaged and those from different pathways were summed. Marker enzymes were assigned to taxonomic groups based on the sp</w:t>
      </w:r>
      <w:r>
        <w:rPr>
          <w:rFonts w:ascii="Times New Roman" w:eastAsia="Times New Roman" w:hAnsi="Times New Roman" w:cs="Times New Roman"/>
          <w:sz w:val="24"/>
        </w:rPr>
        <w:t xml:space="preserve">ecies of origin of the best KEGG GENES BLASTp match. Marker genes not represented in KO were retrieved by </w:t>
      </w:r>
      <w:ins w:id="18" w:author="Sheree Yau" w:date="2012-11-27T15:19:00Z">
        <w:r>
          <w:rPr>
            <w:rFonts w:ascii="Times New Roman" w:eastAsia="Times New Roman" w:hAnsi="Times New Roman" w:cs="Times New Roman"/>
            <w:sz w:val="24"/>
          </w:rPr>
          <w:t xml:space="preserve">an </w:t>
        </w:r>
      </w:ins>
      <w:r>
        <w:rPr>
          <w:rFonts w:ascii="Times New Roman" w:eastAsia="Times New Roman" w:hAnsi="Times New Roman" w:cs="Times New Roman"/>
          <w:sz w:val="24"/>
        </w:rPr>
        <w:t>alternative strateg</w:t>
      </w:r>
      <w:ins w:id="19" w:author="Sheree Yau" w:date="2012-11-27T15:19:00Z">
        <w:r>
          <w:rPr>
            <w:rFonts w:ascii="Times New Roman" w:eastAsia="Times New Roman" w:hAnsi="Times New Roman" w:cs="Times New Roman"/>
            <w:sz w:val="24"/>
          </w:rPr>
          <w:t>y</w:t>
        </w:r>
      </w:ins>
      <w:del w:id="20" w:author="Sheree Yau" w:date="2012-11-27T15:19:00Z">
        <w:r>
          <w:rPr>
            <w:rFonts w:ascii="Times New Roman" w:eastAsia="Times New Roman" w:hAnsi="Times New Roman" w:cs="Times New Roman"/>
            <w:sz w:val="24"/>
          </w:rPr>
          <w:delText>ies</w:delText>
        </w:r>
      </w:del>
      <w:r>
        <w:rPr>
          <w:rFonts w:ascii="Times New Roman" w:eastAsia="Times New Roman" w:hAnsi="Times New Roman" w:cs="Times New Roman"/>
          <w:sz w:val="24"/>
        </w:rPr>
        <w:t xml:space="preserve">. </w:t>
      </w:r>
      <w:del w:id="21" w:author="Sheree Yau" w:date="2012-11-27T15:20:00Z">
        <w:r>
          <w:rPr>
            <w:rFonts w:ascii="Times New Roman" w:eastAsia="Times New Roman" w:hAnsi="Times New Roman" w:cs="Times New Roman"/>
            <w:sz w:val="24"/>
          </w:rPr>
          <w:delText>Organic Lake rhodopsin homologs were retrieved if they had a top BLAST match to any in a list of 139 entries in the KEGG G</w:delText>
        </w:r>
        <w:r>
          <w:rPr>
            <w:rFonts w:ascii="Times New Roman" w:eastAsia="Times New Roman" w:hAnsi="Times New Roman" w:cs="Times New Roman"/>
            <w:sz w:val="24"/>
          </w:rPr>
          <w:delText xml:space="preserve">ENES database affiliated with bacteriorhodopsin, xanthorhodopsin, halorhodopsin or proteorhodopsin. </w:delText>
        </w:r>
      </w:del>
      <w:del w:id="22" w:author="Sheree Yau" w:date="2012-11-27T15:26:00Z">
        <w:r>
          <w:rPr>
            <w:rFonts w:ascii="Times New Roman" w:eastAsia="Times New Roman" w:hAnsi="Times New Roman" w:cs="Times New Roman"/>
            <w:sz w:val="24"/>
          </w:rPr>
          <w:delText xml:space="preserve">The </w:delText>
        </w:r>
      </w:del>
      <w:r>
        <w:rPr>
          <w:rFonts w:ascii="Times New Roman" w:eastAsia="Times New Roman" w:hAnsi="Times New Roman" w:cs="Times New Roman"/>
          <w:sz w:val="24"/>
        </w:rPr>
        <w:t>DMSP lyase</w:t>
      </w:r>
      <w:del w:id="23" w:author="Sheree Yau" w:date="2012-11-27T15:20:00Z">
        <w:r>
          <w:rPr>
            <w:rFonts w:ascii="Times New Roman" w:eastAsia="Times New Roman" w:hAnsi="Times New Roman" w:cs="Times New Roman"/>
            <w:sz w:val="24"/>
          </w:rPr>
          <w:delText>s</w:delText>
        </w:r>
      </w:del>
      <w:ins w:id="24" w:author="Sheree Yau" w:date="2012-11-27T15:20:00Z">
        <w:r>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25" w:author="Sheree Yau" w:date="2012-11-27T15:20:00Z">
        <w:r>
          <w:rPr>
            <w:rFonts w:ascii="Times New Roman" w:eastAsia="Times New Roman" w:hAnsi="Times New Roman" w:cs="Times New Roman"/>
            <w:sz w:val="24"/>
          </w:rPr>
          <w:delText xml:space="preserve">and </w:delText>
        </w:r>
      </w:del>
      <w:ins w:id="26" w:author="Sheree Yau" w:date="2012-11-27T15:20:00Z">
        <w:r>
          <w:rPr>
            <w:rFonts w:ascii="Times New Roman" w:eastAsia="Times New Roman" w:hAnsi="Times New Roman" w:cs="Times New Roman"/>
            <w:sz w:val="24"/>
          </w:rPr>
          <w:lastRenderedPageBreak/>
          <w:t xml:space="preserve">DMSP </w:t>
        </w:r>
      </w:ins>
      <w:r>
        <w:rPr>
          <w:rFonts w:ascii="Times New Roman" w:eastAsia="Times New Roman" w:hAnsi="Times New Roman" w:cs="Times New Roman"/>
          <w:sz w:val="24"/>
        </w:rPr>
        <w:t>demethylase</w:t>
      </w:r>
      <w:ins w:id="27" w:author="Sheree Yau" w:date="2012-11-27T15:25:00Z">
        <w:r>
          <w:rPr>
            <w:rFonts w:ascii="Times New Roman" w:eastAsia="Times New Roman" w:hAnsi="Times New Roman" w:cs="Times New Roman"/>
            <w:sz w:val="24"/>
          </w:rPr>
          <w:t xml:space="preserve">, </w:t>
        </w:r>
      </w:ins>
      <w:ins w:id="28" w:author="Sheree Yau" w:date="2012-11-27T15:21:00Z">
        <w:r>
          <w:rPr>
            <w:rFonts w:ascii="Times New Roman" w:eastAsia="Times New Roman" w:hAnsi="Times New Roman" w:cs="Times New Roman"/>
            <w:sz w:val="24"/>
          </w:rPr>
          <w:t xml:space="preserve">bacterial </w:t>
        </w:r>
      </w:ins>
      <w:ins w:id="29" w:author="Sheree Yau" w:date="2012-11-27T15:20:00Z">
        <w:r>
          <w:rPr>
            <w:rFonts w:ascii="Times New Roman" w:eastAsia="Times New Roman" w:hAnsi="Times New Roman" w:cs="Times New Roman"/>
            <w:sz w:val="24"/>
          </w:rPr>
          <w:t>rhodopsin</w:t>
        </w:r>
      </w:ins>
      <w:ins w:id="30" w:author="Sheree Yau" w:date="2012-11-27T15:22:00Z">
        <w:r>
          <w:rPr>
            <w:rFonts w:ascii="Times New Roman" w:eastAsia="Times New Roman" w:hAnsi="Times New Roman" w:cs="Times New Roman"/>
            <w:sz w:val="24"/>
          </w:rPr>
          <w:t xml:space="preserve"> </w:t>
        </w:r>
      </w:ins>
      <w:ins w:id="31" w:author="Sheree Yau" w:date="2012-11-27T15:25:00Z">
        <w:r>
          <w:rPr>
            <w:rFonts w:ascii="Times New Roman" w:eastAsia="Times New Roman" w:hAnsi="Times New Roman" w:cs="Times New Roman"/>
            <w:sz w:val="24"/>
          </w:rPr>
          <w:t xml:space="preserve">and photosynthetic reaction center </w:t>
        </w:r>
      </w:ins>
      <w:ins w:id="32" w:author="Sheree Yau" w:date="2012-11-27T15:27:00Z">
        <w:r>
          <w:rPr>
            <w:rFonts w:ascii="Times New Roman" w:eastAsia="Times New Roman" w:hAnsi="Times New Roman" w:cs="Times New Roman"/>
            <w:sz w:val="24"/>
          </w:rPr>
          <w:t xml:space="preserve">translated gene </w:t>
        </w:r>
      </w:ins>
      <w:ins w:id="33" w:author="Sheree Yau" w:date="2012-11-27T15:26:00Z">
        <w:r>
          <w:rPr>
            <w:rFonts w:ascii="Times New Roman" w:eastAsia="Times New Roman" w:hAnsi="Times New Roman" w:cs="Times New Roman"/>
            <w:sz w:val="24"/>
          </w:rPr>
          <w:t>sequences</w:t>
        </w:r>
      </w:ins>
      <w:del w:id="34" w:author="Sheree Yau" w:date="2012-11-27T15:20:00Z">
        <w:r>
          <w:rPr>
            <w:rFonts w:ascii="Times New Roman" w:eastAsia="Times New Roman" w:hAnsi="Times New Roman" w:cs="Times New Roman"/>
            <w:sz w:val="24"/>
          </w:rPr>
          <w:delText>s</w:delText>
        </w:r>
      </w:del>
      <w:r>
        <w:rPr>
          <w:rFonts w:ascii="Times New Roman" w:eastAsia="Times New Roman" w:hAnsi="Times New Roman" w:cs="Times New Roman"/>
          <w:sz w:val="24"/>
        </w:rPr>
        <w:t xml:space="preserve"> with experimentally confirmed function (Table S2) were retrieved from the National Center for Biotechnology Information (NCBI) (</w:t>
      </w:r>
      <w:hyperlink r:id="rId6">
        <w:r>
          <w:rPr>
            <w:rStyle w:val="InternetLink"/>
            <w:rFonts w:ascii="Times New Roman" w:eastAsia="Times New Roman" w:hAnsi="Times New Roman" w:cs="Times New Roman"/>
            <w:sz w:val="24"/>
          </w:rPr>
          <w:t>www.ncbi.nlm.nih.gov</w:t>
        </w:r>
      </w:hyperlink>
      <w:r>
        <w:rPr>
          <w:rFonts w:ascii="Times New Roman" w:eastAsia="Times New Roman" w:hAnsi="Times New Roman" w:cs="Times New Roman"/>
          <w:sz w:val="24"/>
        </w:rPr>
        <w:t>) sequence databases. These sequences were used to query a BL</w:t>
      </w:r>
      <w:r>
        <w:rPr>
          <w:rFonts w:ascii="Times New Roman" w:eastAsia="Times New Roman" w:hAnsi="Times New Roman" w:cs="Times New Roman"/>
          <w:sz w:val="24"/>
        </w:rPr>
        <w:t>AST database of translated ORFs predicted from Organic Lake metagenomic reads. Matches were accepted if the e-value was &lt;1e−10 and sequence identity was within the range shared by the query enzymes of the same family (Table S2). BLAST matches to the single</w:t>
      </w:r>
      <w:r>
        <w:rPr>
          <w:rFonts w:ascii="Times New Roman" w:eastAsia="Times New Roman" w:hAnsi="Times New Roman" w:cs="Times New Roman"/>
          <w:sz w:val="24"/>
        </w:rPr>
        <w:t xml:space="preserve"> copy gene </w:t>
      </w:r>
      <w:r>
        <w:rPr>
          <w:rFonts w:ascii="Times New Roman" w:eastAsia="Times New Roman" w:hAnsi="Times New Roman" w:cs="Times New Roman"/>
          <w:i/>
          <w:sz w:val="24"/>
        </w:rPr>
        <w:t>recA</w:t>
      </w:r>
      <w:r>
        <w:rPr>
          <w:rFonts w:ascii="Times New Roman" w:eastAsia="Times New Roman" w:hAnsi="Times New Roman" w:cs="Times New Roman"/>
          <w:sz w:val="24"/>
        </w:rPr>
        <w:t xml:space="preserve"> of </w:t>
      </w:r>
      <w:r>
        <w:rPr>
          <w:rFonts w:ascii="Times New Roman" w:eastAsia="Times New Roman" w:hAnsi="Times New Roman" w:cs="Times New Roman"/>
          <w:i/>
          <w:sz w:val="24"/>
        </w:rPr>
        <w:t xml:space="preserve">E. coli </w:t>
      </w:r>
      <w:r>
        <w:rPr>
          <w:rFonts w:ascii="Times New Roman" w:eastAsia="Times New Roman" w:hAnsi="Times New Roman" w:cs="Times New Roman"/>
          <w:sz w:val="24"/>
        </w:rPr>
        <w:t xml:space="preserve">K12 (Table S2) was retrieved as described for </w:t>
      </w:r>
      <w:del w:id="35" w:author="Sheree Yau" w:date="2012-11-27T15:28:00Z">
        <w:r>
          <w:rPr>
            <w:rFonts w:ascii="Times New Roman" w:eastAsia="Times New Roman" w:hAnsi="Times New Roman" w:cs="Times New Roman"/>
            <w:sz w:val="24"/>
          </w:rPr>
          <w:delText>DMSP lyases and demethylases</w:delText>
        </w:r>
      </w:del>
      <w:ins w:id="36" w:author="Sheree Yau" w:date="2012-11-27T15:28:00Z">
        <w:r>
          <w:rPr>
            <w:rFonts w:ascii="Times New Roman" w:eastAsia="Times New Roman" w:hAnsi="Times New Roman" w:cs="Times New Roman"/>
            <w:sz w:val="24"/>
          </w:rPr>
          <w:t>other marker genes</w:t>
        </w:r>
      </w:ins>
      <w:r>
        <w:rPr>
          <w:rFonts w:ascii="Times New Roman" w:eastAsia="Times New Roman" w:hAnsi="Times New Roman" w:cs="Times New Roman"/>
          <w:sz w:val="24"/>
        </w:rPr>
        <w:t xml:space="preserve">, except a lower e-value cut-off of &lt;1e-20, as established by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was applied and no identity cut-off. The same process was used to determine the frequency of homologs of these genes in metagenome data from Ace Lake and the GOS expedition. Counts of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dmdA </w:t>
      </w:r>
      <w:r>
        <w:rPr>
          <w:rFonts w:ascii="Times New Roman" w:eastAsia="Times New Roman" w:hAnsi="Times New Roman" w:cs="Times New Roman"/>
          <w:sz w:val="24"/>
        </w:rPr>
        <w:t>genes were comparable to that obtaine</w:t>
      </w:r>
      <w:r>
        <w:rPr>
          <w:rFonts w:ascii="Times New Roman" w:eastAsia="Times New Roman" w:hAnsi="Times New Roman" w:cs="Times New Roman"/>
          <w:sz w:val="24"/>
        </w:rPr>
        <w:t xml:space="preserve">d by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w:t>
      </w:r>
      <w:r>
        <w:rPr>
          <w:rFonts w:ascii="Times New Roman" w:eastAsia="Times New Roman" w:hAnsi="Times New Roman" w:cs="Times New Roman"/>
          <w:sz w:val="24"/>
          <w:shd w:val="clear" w:color="auto" w:fill="FFFF00"/>
        </w:rPr>
        <w:t>Table</w:t>
      </w:r>
      <w:r>
        <w:rPr>
          <w:rFonts w:ascii="Times New Roman" w:eastAsia="Times New Roman" w:hAnsi="Times New Roman" w:cs="Times New Roman"/>
          <w:sz w:val="24"/>
        </w:rPr>
        <w:t xml:space="preserve"> S**).</w:t>
      </w:r>
    </w:p>
    <w:p w:rsidR="00BA4F02" w:rsidRDefault="00912377">
      <w:pPr>
        <w:pStyle w:val="Normal1"/>
        <w:spacing w:after="0" w:line="100" w:lineRule="atLeast"/>
        <w:ind w:firstLine="426"/>
      </w:pPr>
      <w:r>
        <w:rPr>
          <w:rFonts w:ascii="Times New Roman" w:eastAsia="Times New Roman" w:hAnsi="Times New Roman" w:cs="Times New Roman"/>
          <w:sz w:val="24"/>
        </w:rPr>
        <w:t>Frequencies of genes of interest were normalized to 100 Mb in order to allow comparison between Antarctic lake and GOS metagenomes, which were sequenced using different DNA sequencing technologies. The number of tota</w:t>
      </w:r>
      <w:r>
        <w:rPr>
          <w:rFonts w:ascii="Times New Roman" w:eastAsia="Times New Roman" w:hAnsi="Times New Roman" w:cs="Times New Roman"/>
          <w:sz w:val="24"/>
        </w:rPr>
        <w:t xml:space="preserve">l base pairs from each GOS sample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percentage of genomes containing a gene of interest in a sample was estimated by dividing the </w:t>
      </w:r>
      <w:r>
        <w:rPr>
          <w:rFonts w:ascii="Times New Roman" w:eastAsia="Times New Roman" w:hAnsi="Times New Roman" w:cs="Times New Roman"/>
          <w:sz w:val="24"/>
        </w:rPr>
        <w:t xml:space="preserve">normalized count of each gene of interest by the </w:t>
      </w:r>
      <w:r>
        <w:rPr>
          <w:rFonts w:ascii="Times New Roman" w:eastAsia="Times New Roman" w:hAnsi="Times New Roman" w:cs="Times New Roman"/>
          <w:i/>
          <w:sz w:val="24"/>
        </w:rPr>
        <w:t>recA</w:t>
      </w:r>
      <w:r>
        <w:rPr>
          <w:rFonts w:ascii="Times New Roman" w:eastAsia="Times New Roman" w:hAnsi="Times New Roman" w:cs="Times New Roman"/>
          <w:sz w:val="24"/>
        </w:rPr>
        <w:t xml:space="preserve"> count.</w:t>
      </w:r>
    </w:p>
    <w:p w:rsidR="00BA4F02" w:rsidRDefault="00912377">
      <w:pPr>
        <w:pStyle w:val="Normal1"/>
        <w:spacing w:after="0" w:line="100" w:lineRule="atLeast"/>
        <w:ind w:firstLine="426"/>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2010) at 90% global amino acid identity. A representative sequence from the clusters that</w:t>
      </w:r>
      <w:r>
        <w:rPr>
          <w:rFonts w:ascii="Times New Roman" w:eastAsia="Times New Roman" w:hAnsi="Times New Roman" w:cs="Times New Roman"/>
          <w:sz w:val="24"/>
        </w:rPr>
        <w:t xml:space="preserve"> resided within a desired conserved region and homologs from NR 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w:t>
      </w:r>
      <w:del w:id="37" w:author="Sheree Yau" w:date="2012-11-27T15:30:00Z">
        <w:r>
          <w:rPr>
            <w:rFonts w:ascii="Times New Roman" w:eastAsia="Times New Roman" w:hAnsi="Times New Roman" w:cs="Times New Roman"/>
            <w:sz w:val="24"/>
          </w:rPr>
          <w:delText>a</w:delText>
        </w:r>
      </w:del>
      <w:r>
        <w:rPr>
          <w:rFonts w:ascii="Times New Roman" w:eastAsia="Times New Roman" w:hAnsi="Times New Roman" w:cs="Times New Roman"/>
          <w:sz w:val="24"/>
        </w:rPr>
        <w:t>2.9, gap exte</w:t>
      </w:r>
      <w:r>
        <w:rPr>
          <w:rFonts w:ascii="Times New Roman" w:eastAsia="Times New Roman" w:hAnsi="Times New Roman" w:cs="Times New Roman"/>
          <w:sz w:val="24"/>
        </w:rPr>
        <w:t xml:space="preserve">nsion penalty: 0). Neighbor-joining was used to compute the phylogenies with a Poisson substitution model, uniform rates of change and complete deletion of alignment gaps. Node support was tested with bootstrap analysis (500 replicates). </w:t>
      </w:r>
    </w:p>
    <w:p w:rsidR="00BA4F02" w:rsidRDefault="00BA4F02">
      <w:pPr>
        <w:pStyle w:val="Normal1"/>
        <w:spacing w:after="0" w:line="100" w:lineRule="atLeast"/>
      </w:pPr>
    </w:p>
    <w:p w:rsidR="00BA4F02" w:rsidRDefault="00912377">
      <w:pPr>
        <w:pStyle w:val="Heading1"/>
        <w:spacing w:before="0" w:line="100" w:lineRule="atLeast"/>
      </w:pPr>
      <w:r>
        <w:rPr>
          <w:rFonts w:ascii="Times New Roman" w:eastAsia="Times New Roman" w:hAnsi="Times New Roman" w:cs="Times New Roman"/>
          <w:color w:val="000000"/>
          <w:sz w:val="24"/>
        </w:rPr>
        <w:t>Results and disc</w:t>
      </w:r>
      <w:r>
        <w:rPr>
          <w:rFonts w:ascii="Times New Roman" w:eastAsia="Times New Roman" w:hAnsi="Times New Roman" w:cs="Times New Roman"/>
          <w:color w:val="000000"/>
          <w:sz w:val="24"/>
        </w:rPr>
        <w:t>ussion</w:t>
      </w:r>
    </w:p>
    <w:p w:rsidR="00BA4F02" w:rsidRDefault="00BA4F02">
      <w:pPr>
        <w:pStyle w:val="Heading2"/>
        <w:numPr>
          <w:ilvl w:val="1"/>
          <w:numId w:val="1"/>
        </w:numPr>
        <w:spacing w:before="0" w:line="100" w:lineRule="atLeast"/>
      </w:pPr>
      <w:bookmarkStart w:id="38" w:name="_GoBack"/>
      <w:bookmarkEnd w:id="38"/>
    </w:p>
    <w:p w:rsidR="00BA4F02" w:rsidRDefault="00912377">
      <w:pPr>
        <w:pStyle w:val="Heading2"/>
        <w:numPr>
          <w:ilvl w:val="1"/>
          <w:numId w:val="1"/>
        </w:numPr>
        <w:spacing w:before="0" w:line="100" w:lineRule="atLeast"/>
      </w:pPr>
      <w:r>
        <w:rPr>
          <w:rFonts w:ascii="Times New Roman" w:eastAsia="Times New Roman" w:hAnsi="Times New Roman" w:cs="Times New Roman"/>
          <w:b w:val="0"/>
          <w:i/>
          <w:color w:val="000000"/>
          <w:sz w:val="24"/>
        </w:rPr>
        <w:t>Abiotic properties and water column structure</w:t>
      </w:r>
    </w:p>
    <w:p w:rsidR="00BA4F02" w:rsidRDefault="00912377">
      <w:pPr>
        <w:pStyle w:val="Normal1"/>
        <w:spacing w:after="0" w:line="100" w:lineRule="atLeast"/>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physico-chemical profiles (Figure S2) measured over the deepest point in the lake (Figure S3) determined the existence of two zones: an upper mixed zone above 5.7 m and a suboxic deep zone below</w:t>
      </w:r>
      <w:r>
        <w:rPr>
          <w:rFonts w:ascii="Times New Roman" w:eastAsia="Times New Roman" w:hAnsi="Times New Roman" w:cs="Times New Roman"/>
          <w:sz w:val="24"/>
        </w:rPr>
        <w:t xml:space="preserve"> 5.7 m (Figure 1A). The separation of the two zones was indicated by a pycnocline and oxycline starting at 5.7 m. The pH also decreased with DO, likely due to fermentation products such as acetic, formic and lactic acids that have previously been recorded </w:t>
      </w:r>
      <w:r>
        <w:rPr>
          <w:rFonts w:ascii="Times New Roman" w:eastAsia="Times New Roman" w:hAnsi="Times New Roman" w:cs="Times New Roman"/>
          <w:sz w:val="24"/>
        </w:rPr>
        <w:t xml:space="preserve">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deep zone was not completely anoxic, consistent with previous records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commentReference w:id="39"/>
      </w:r>
      <w:r>
        <w:commentReference w:id="40"/>
      </w:r>
      <w:r>
        <w:rPr>
          <w:rFonts w:ascii="Times New Roman" w:eastAsia="Times New Roman" w:hAnsi="Times New Roman" w:cs="Times New Roman"/>
          <w:sz w:val="24"/>
        </w:rPr>
        <w:t xml:space="preserve">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1999). In comparison to meromictic lakes such as Ace Lake which have strong pycnoclines and a steep salt</w:t>
      </w:r>
      <w:r>
        <w:rPr>
          <w:rFonts w:ascii="Times New Roman" w:eastAsia="Times New Roman" w:hAnsi="Times New Roman" w:cs="Times New Roman"/>
          <w:sz w:val="24"/>
        </w:rPr>
        <w:t xml:space="preserve"> gradient in the anoxic zone, Organic Lake is shallow and has relatively weak stratification (Gibson, 1999). Samples were collected from the upper mixed (1.7, 4.2 and 5.7 m) and deep (6.5 m and 6.7 m) zones. </w:t>
      </w:r>
    </w:p>
    <w:p w:rsidR="00BA4F02" w:rsidRDefault="00912377">
      <w:pPr>
        <w:pStyle w:val="Normal1"/>
        <w:spacing w:after="0" w:line="100" w:lineRule="atLeast"/>
        <w:ind w:firstLine="426"/>
      </w:pPr>
      <w:r>
        <w:rPr>
          <w:rFonts w:ascii="Times New Roman" w:eastAsia="Times New Roman" w:hAnsi="Times New Roman" w:cs="Times New Roman"/>
          <w:sz w:val="24"/>
        </w:rPr>
        <w:t>All nutrients, except for nitrate and nitrite r</w:t>
      </w:r>
      <w:r>
        <w:rPr>
          <w:rFonts w:ascii="Times New Roman" w:eastAsia="Times New Roman" w:hAnsi="Times New Roman" w:cs="Times New Roman"/>
          <w:sz w:val="24"/>
        </w:rPr>
        <w:t>eached maximum concentrations at 6.5 m (Table 1) suggestive of a layer of high biological activity above the lake bottom. Consistent with this, cell and VLP counts were highest at 6.5 m. However, turbidity was lowest at this depth demonstrating turbidity w</w:t>
      </w:r>
      <w:r>
        <w:rPr>
          <w:rFonts w:ascii="Times New Roman" w:eastAsia="Times New Roman" w:hAnsi="Times New Roman" w:cs="Times New Roman"/>
          <w:sz w:val="24"/>
        </w:rPr>
        <w:t xml:space="preserve">as not principally determined by cell density (Figure 1B). Microscopy </w:t>
      </w:r>
      <w:r>
        <w:rPr>
          <w:rFonts w:ascii="Times New Roman" w:eastAsia="Times New Roman" w:hAnsi="Times New Roman" w:cs="Times New Roman"/>
          <w:sz w:val="24"/>
        </w:rPr>
        <w:lastRenderedPageBreak/>
        <w:t>images did not show a shift in cell morphology that could account for the large drop in turbidity (*</w:t>
      </w:r>
      <w:r>
        <w:rPr>
          <w:rFonts w:ascii="Times New Roman" w:eastAsia="Times New Roman" w:hAnsi="Times New Roman" w:cs="Times New Roman"/>
          <w:sz w:val="24"/>
          <w:shd w:val="clear" w:color="auto" w:fill="FFFF00"/>
        </w:rPr>
        <w:t>Figure S</w:t>
      </w:r>
      <w:r>
        <w:rPr>
          <w:rFonts w:ascii="Times New Roman" w:eastAsia="Times New Roman" w:hAnsi="Times New Roman" w:cs="Times New Roman"/>
          <w:sz w:val="24"/>
        </w:rPr>
        <w:t>4), which suggests particulate matter primarily contributed to turbidity readi</w:t>
      </w:r>
      <w:r>
        <w:rPr>
          <w:rFonts w:ascii="Times New Roman" w:eastAsia="Times New Roman" w:hAnsi="Times New Roman" w:cs="Times New Roman"/>
          <w:sz w:val="24"/>
        </w:rPr>
        <w:t>ngs. The low turbidity and peak in cell counts and nutrients in the microaerophilic zone at 6.5 m may be caused by an active microbial community degrading particulate matter. This inference is supported by the report of high concentrations of dissolved sho</w:t>
      </w:r>
      <w:r>
        <w:rPr>
          <w:rFonts w:ascii="Times New Roman" w:eastAsia="Times New Roman" w:hAnsi="Times New Roman" w:cs="Times New Roman"/>
          <w:sz w:val="24"/>
        </w:rPr>
        <w:t xml:space="preserve">rt chain fatty acids (SCFA) 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t>
      </w:r>
      <w:r>
        <w:rPr>
          <w:rFonts w:ascii="Times New Roman" w:eastAsia="Times New Roman" w:hAnsi="Times New Roman" w:cs="Times New Roman"/>
          <w:sz w:val="24"/>
        </w:rPr>
        <w:t xml:space="preserve">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1963) except at 6.5 m indicating this was the only depth where dissolved N and P were not relatively limited (Table 1). PCA analysis of physico-chemical parameters showed all samples, except the 6.</w:t>
      </w:r>
      <w:r>
        <w:rPr>
          <w:rFonts w:ascii="Times New Roman" w:eastAsia="Times New Roman" w:hAnsi="Times New Roman" w:cs="Times New Roman"/>
          <w:sz w:val="24"/>
        </w:rPr>
        <w:t>5 m sample, separated with depth along the PC1 axis (Figure S5). Accordingly, turbidity, TS and cell density were the strongest explanatory variables for the separation of the 6.5 m sample from the other deep sample, indicating that increased activity at 6</w:t>
      </w:r>
      <w:r>
        <w:rPr>
          <w:rFonts w:ascii="Times New Roman" w:eastAsia="Times New Roman" w:hAnsi="Times New Roman" w:cs="Times New Roman"/>
          <w:sz w:val="24"/>
        </w:rPr>
        <w:t>.5 m was related to breakdown of particulate matter and sulfur chemistry.</w:t>
      </w:r>
    </w:p>
    <w:p w:rsidR="00BA4F02" w:rsidRDefault="00BA4F02">
      <w:pPr>
        <w:pStyle w:val="Heading2"/>
        <w:numPr>
          <w:ilvl w:val="1"/>
          <w:numId w:val="1"/>
        </w:numPr>
        <w:spacing w:before="0" w:line="100" w:lineRule="atLeast"/>
      </w:pPr>
    </w:p>
    <w:p w:rsidR="00BA4F02" w:rsidRDefault="00912377">
      <w:pPr>
        <w:pStyle w:val="Heading2"/>
        <w:numPr>
          <w:ilvl w:val="1"/>
          <w:numId w:val="1"/>
        </w:numPr>
        <w:spacing w:before="0" w:line="100" w:lineRule="atLeast"/>
      </w:pPr>
      <w:r>
        <w:rPr>
          <w:rFonts w:ascii="Times New Roman" w:eastAsia="Times New Roman" w:hAnsi="Times New Roman" w:cs="Times New Roman"/>
          <w:b w:val="0"/>
          <w:i/>
          <w:color w:val="000000"/>
          <w:sz w:val="24"/>
        </w:rPr>
        <w:t>Overall microbial diversity</w:t>
      </w:r>
    </w:p>
    <w:p w:rsidR="00BA4F02" w:rsidRDefault="00912377">
      <w:pPr>
        <w:pStyle w:val="Normal1"/>
        <w:spacing w:after="0" w:line="100" w:lineRule="atLeast"/>
      </w:pPr>
      <w:r>
        <w:rPr>
          <w:rFonts w:ascii="Times New Roman" w:eastAsia="Times New Roman" w:hAnsi="Times New Roman" w:cs="Times New Roman"/>
          <w:sz w:val="24"/>
        </w:rPr>
        <w:t xml:space="preserve">SSU genes (3 959 reads) that were retrieved from the metagenome data (Table S3) 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w:t>
      </w:r>
      <w:r>
        <w:rPr>
          <w:rFonts w:ascii="Times New Roman" w:eastAsia="Times New Roman" w:hAnsi="Times New Roman" w:cs="Times New Roman"/>
          <w:sz w:val="24"/>
        </w:rPr>
        <w:t xml:space="preserve">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 xml:space="preserve">(Table S4)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t>
      </w:r>
      <w:r>
        <w:commentReference w:id="41"/>
      </w:r>
      <w:r>
        <w:rPr>
          <w:rFonts w:ascii="Times New Roman" w:eastAsia="Times New Roman" w:hAnsi="Times New Roman" w:cs="Times New Roman"/>
          <w:sz w:val="24"/>
        </w:rPr>
        <w:t>were rare in Organic Lake. Microbial diversity was low, consisting of 15 bacterial phyla and 6 euc</w:t>
      </w:r>
      <w:r>
        <w:rPr>
          <w:rFonts w:ascii="Times New Roman" w:eastAsia="Times New Roman" w:hAnsi="Times New Roman" w:cs="Times New Roman"/>
          <w:sz w:val="24"/>
        </w:rPr>
        <w:t>aryal superkingdom divisions. Of these, only 7 bacterial phyla and 4 eucaryal phyla were predominant. (*</w:t>
      </w:r>
      <w:r>
        <w:rPr>
          <w:rFonts w:ascii="Times New Roman" w:eastAsia="Times New Roman" w:hAnsi="Times New Roman" w:cs="Times New Roman"/>
          <w:sz w:val="24"/>
          <w:shd w:val="clear" w:color="auto" w:fill="FFFF00"/>
        </w:rPr>
        <w:t>diversity indices</w:t>
      </w:r>
      <w:r>
        <w:rPr>
          <w:rFonts w:ascii="Times New Roman" w:eastAsia="Times New Roman" w:hAnsi="Times New Roman" w:cs="Times New Roman"/>
          <w:sz w:val="24"/>
        </w:rPr>
        <w:t>)</w:t>
      </w:r>
    </w:p>
    <w:p w:rsidR="00BA4F02" w:rsidRDefault="00912377">
      <w:pPr>
        <w:pStyle w:val="Normal1"/>
        <w:spacing w:after="0" w:line="100" w:lineRule="atLeast"/>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were represented by OTUs on all filt</w:t>
      </w:r>
      <w:r>
        <w:rPr>
          <w:rFonts w:ascii="Times New Roman" w:eastAsia="Times New Roman" w:hAnsi="Times New Roman" w:cs="Times New Roman"/>
          <w:sz w:val="24"/>
        </w:rPr>
        <w:t xml:space="preserve">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/chloroplasts were classified as chloroplasts (Figure 2A), except for </w:t>
      </w:r>
      <w:r>
        <w:rPr>
          <w:rFonts w:ascii="Times New Roman" w:eastAsia="Times New Roman" w:hAnsi="Times New Roman" w:cs="Times New Roman"/>
          <w:sz w:val="24"/>
        </w:rPr>
        <w:t xml:space="preserve">three reads that could not be assigned to any lower rank (Table S4)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and candidate divi</w:t>
      </w:r>
      <w:r>
        <w:rPr>
          <w:rFonts w:ascii="Times New Roman" w:eastAsia="Times New Roman" w:hAnsi="Times New Roman" w:cs="Times New Roman"/>
          <w:sz w:val="24"/>
        </w:rPr>
        <w:t xml:space="preserve">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t>Chlorophyta</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(Table S4)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Table S4 for lower taxonomic rank assignments). </w:t>
      </w:r>
      <w:r>
        <w:commentReference w:id="42"/>
      </w:r>
    </w:p>
    <w:p w:rsidR="00BA4F02" w:rsidRDefault="00BA4F02">
      <w:pPr>
        <w:pStyle w:val="Normal1"/>
        <w:spacing w:after="0" w:line="100" w:lineRule="atLeast"/>
        <w:ind w:firstLine="426"/>
      </w:pPr>
    </w:p>
    <w:p w:rsidR="00BA4F02" w:rsidRDefault="00912377">
      <w:pPr>
        <w:pStyle w:val="Heading2"/>
        <w:numPr>
          <w:ilvl w:val="1"/>
          <w:numId w:val="1"/>
        </w:numPr>
        <w:spacing w:before="0" w:line="100" w:lineRule="atLeast"/>
      </w:pPr>
      <w:r>
        <w:rPr>
          <w:rFonts w:ascii="Times New Roman" w:eastAsia="Times New Roman" w:hAnsi="Times New Roman" w:cs="Times New Roman"/>
          <w:b w:val="0"/>
          <w:i/>
          <w:color w:val="000000"/>
          <w:sz w:val="24"/>
        </w:rPr>
        <w:t xml:space="preserve">Variation of microbial composition according to size and depth </w:t>
      </w:r>
    </w:p>
    <w:p w:rsidR="00BA4F02" w:rsidRDefault="00912377">
      <w:pPr>
        <w:pStyle w:val="Normal1"/>
        <w:spacing w:after="0" w:line="100" w:lineRule="atLeast"/>
      </w:pPr>
      <w:r>
        <w:rPr>
          <w:rFonts w:ascii="Times New Roman" w:eastAsia="Times New Roman" w:hAnsi="Times New Roman" w:cs="Times New Roman"/>
          <w:sz w:val="24"/>
        </w:rPr>
        <w:t>Community composition varied with size fraction and depth. This was supported by seriation analysis that showed samples clustered according to size fraction, and those clusters further separated into upper mixed and deep zone groups (Figure 3). A significa</w:t>
      </w:r>
      <w:r>
        <w:rPr>
          <w:rFonts w:ascii="Times New Roman" w:eastAsia="Times New Roman" w:hAnsi="Times New Roman" w:cs="Times New Roman"/>
          <w:sz w:val="24"/>
        </w:rPr>
        <w:t>nt difference in genus-level composition between mixed and deep zone samples was supported by ANOSIM test (Rho: 0.53, significance: 0.1%). Differential vertical distribution of taxa is consistent with partitioning of ecological functions in the lake and in</w:t>
      </w:r>
      <w:r>
        <w:rPr>
          <w:rFonts w:ascii="Times New Roman" w:eastAsia="Times New Roman" w:hAnsi="Times New Roman" w:cs="Times New Roman"/>
          <w:sz w:val="24"/>
        </w:rPr>
        <w:t xml:space="preserve"> association with the physical and chemical data, described functional roles of those taxa. </w:t>
      </w:r>
    </w:p>
    <w:p w:rsidR="00BA4F02" w:rsidRDefault="00BA4F02">
      <w:pPr>
        <w:pStyle w:val="Heading3"/>
        <w:numPr>
          <w:ilvl w:val="2"/>
          <w:numId w:val="1"/>
        </w:numPr>
        <w:spacing w:before="0" w:line="100" w:lineRule="atLeast"/>
      </w:pPr>
    </w:p>
    <w:p w:rsidR="00BA4F02" w:rsidRDefault="00912377">
      <w:pPr>
        <w:pStyle w:val="Heading3"/>
        <w:numPr>
          <w:ilvl w:val="2"/>
          <w:numId w:val="1"/>
        </w:numPr>
        <w:spacing w:before="0" w:line="100" w:lineRule="atLeast"/>
      </w:pPr>
      <w:r>
        <w:rPr>
          <w:rFonts w:ascii="Times New Roman" w:eastAsia="Times New Roman" w:hAnsi="Times New Roman" w:cs="Times New Roman"/>
          <w:b w:val="0"/>
          <w:i/>
          <w:color w:val="000000"/>
          <w:sz w:val="24"/>
        </w:rPr>
        <w:t>20–3.0 µm fraction community composition</w:t>
      </w:r>
    </w:p>
    <w:p w:rsidR="00BA4F02" w:rsidRDefault="00912377">
      <w:pPr>
        <w:pStyle w:val="Normal1"/>
        <w:spacing w:after="0" w:line="100" w:lineRule="atLeast"/>
      </w:pPr>
      <w:r>
        <w:rPr>
          <w:rFonts w:ascii="Times New Roman" w:eastAsia="Times New Roman" w:hAnsi="Times New Roman" w:cs="Times New Roman"/>
          <w:sz w:val="24"/>
        </w:rPr>
        <w:t xml:space="preserve">The upper mixed zone samples had a relatively high </w:t>
      </w:r>
      <w:del w:id="43" w:author="Sheree Yau" w:date="2012-11-27T15:35:00Z">
        <w:r>
          <w:rPr>
            <w:rFonts w:ascii="Times New Roman" w:eastAsia="Times New Roman" w:hAnsi="Times New Roman" w:cs="Times New Roman"/>
            <w:sz w:val="24"/>
          </w:rPr>
          <w:delText xml:space="preserve">OUT </w:delText>
        </w:r>
      </w:del>
      <w:ins w:id="44" w:author="Sheree Yau" w:date="2012-11-27T15:35:00Z">
        <w:r>
          <w:rPr>
            <w:rFonts w:ascii="Times New Roman" w:eastAsia="Times New Roman" w:hAnsi="Times New Roman" w:cs="Times New Roman"/>
            <w:sz w:val="24"/>
          </w:rPr>
          <w:t xml:space="preserve">OTU </w:t>
        </w:r>
      </w:ins>
      <w:r>
        <w:rPr>
          <w:rFonts w:ascii="Times New Roman" w:eastAsia="Times New Roman" w:hAnsi="Times New Roman" w:cs="Times New Roman"/>
          <w:sz w:val="24"/>
        </w:rPr>
        <w:t xml:space="preserve">abundance of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chloroplasts and chlorophyte algae con</w:t>
      </w:r>
      <w:r>
        <w:rPr>
          <w:rFonts w:ascii="Times New Roman" w:eastAsia="Times New Roman" w:hAnsi="Times New Roman" w:cs="Times New Roman"/>
          <w:sz w:val="24"/>
        </w:rPr>
        <w:t xml:space="preserve">sistent with large active photosynthetic organisms concentrating near surface light. They are likely the main source of primary production in 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w:t>
      </w:r>
      <w:r>
        <w:rPr>
          <w:rFonts w:ascii="Times New Roman" w:eastAsia="Times New Roman" w:hAnsi="Times New Roman" w:cs="Times New Roman"/>
          <w:sz w:val="24"/>
        </w:rPr>
        <w:t>s for these algae at the bottom of the lake are likely to be due to sedimentation of dead cells or resting cysts.</w:t>
      </w:r>
    </w:p>
    <w:p w:rsidR="00BA4F02" w:rsidRDefault="00912377">
      <w:pPr>
        <w:pStyle w:val="Normal1"/>
        <w:spacing w:after="0" w:line="100" w:lineRule="atLeast"/>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Psychroflexus gond</w:t>
      </w:r>
      <w:r>
        <w:rPr>
          <w:rFonts w:ascii="Times New Roman" w:eastAsia="Times New Roman" w:hAnsi="Times New Roman" w:cs="Times New Roman"/>
          <w:i/>
          <w:sz w:val="24"/>
        </w:rPr>
        <w:t>wanensis</w:t>
      </w:r>
      <w:r>
        <w:rPr>
          <w:rFonts w:ascii="Times New Roman" w:eastAsia="Times New Roman" w:hAnsi="Times New Roman" w:cs="Times New Roman"/>
          <w:sz w:val="24"/>
        </w:rPr>
        <w:t xml:space="preserve"> (previously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associate with phytoplankton blooms in the Southern Ocean (Abell &amp; Bowman 2005a; Abell &amp; Bowman 2</w:t>
      </w:r>
      <w:r>
        <w:rPr>
          <w:rFonts w:ascii="Times New Roman" w:eastAsia="Times New Roman" w:hAnsi="Times New Roman" w:cs="Times New Roman"/>
          <w:sz w:val="24"/>
        </w:rPr>
        <w:t xml:space="preserve">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Pr>
          <w:rFonts w:ascii="Times New Roman" w:eastAsia="Times New Roman" w:hAnsi="Times New Roman" w:cs="Times New Roman"/>
          <w:sz w:val="24"/>
          <w:shd w:val="clear" w:color="auto" w:fill="FFFF00"/>
        </w:rPr>
        <w:t>**</w:t>
      </w:r>
      <w:r>
        <w:rPr>
          <w:rFonts w:ascii="Times New Roman" w:eastAsia="Times New Roman" w:hAnsi="Times New Roman" w:cs="Times New Roman"/>
          <w:sz w:val="24"/>
        </w:rPr>
        <w:t xml:space="preserve">), and have specialized abilities to degrade polymeric substances from algal exudates and detritus (reviewed in Kirchman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Pr>
          <w:rFonts w:ascii="Times New Roman" w:eastAsia="Times New Roman" w:hAnsi="Times New Roman" w:cs="Times New Roman"/>
          <w:sz w:val="24"/>
          <w:shd w:val="clear" w:color="auto" w:fill="FFFF00"/>
        </w:rPr>
        <w:t>**</w:t>
      </w:r>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P. gondwanese</w:t>
      </w:r>
      <w:r>
        <w:rPr>
          <w:rFonts w:ascii="Times New Roman" w:eastAsia="Times New Roman" w:hAnsi="Times New Roman" w:cs="Times New Roman"/>
          <w:sz w:val="24"/>
        </w:rPr>
        <w:t xml:space="preserve"> abundance in Organic Lake has been correlated with average hours of sunshine per day indicat</w:t>
      </w:r>
      <w:r>
        <w:rPr>
          <w:rFonts w:ascii="Times New Roman" w:eastAsia="Times New Roman" w:hAnsi="Times New Roman" w:cs="Times New Roman"/>
          <w:sz w:val="24"/>
        </w:rPr>
        <w:t xml:space="preserve">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as </w:t>
      </w:r>
      <w:r>
        <w:rPr>
          <w:rFonts w:ascii="Times New Roman" w:eastAsia="Times New Roman" w:hAnsi="Times New Roman" w:cs="Times New Roman"/>
          <w:i/>
          <w:sz w:val="24"/>
        </w:rPr>
        <w:t xml:space="preserve">P. gondwanense </w:t>
      </w:r>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BA4F02" w:rsidRDefault="00912377">
      <w:pPr>
        <w:pStyle w:val="Normal1"/>
        <w:spacing w:after="0" w:line="100" w:lineRule="atLeast"/>
        <w:ind w:firstLine="426"/>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OTUs w</w:t>
      </w:r>
      <w:r>
        <w:rPr>
          <w:rFonts w:ascii="Times New Roman" w:eastAsia="Times New Roman" w:hAnsi="Times New Roman" w:cs="Times New Roman"/>
          <w:sz w:val="24"/>
        </w:rPr>
        <w:t xml:space="preserve">ere enriched at 4.2 m and 6.5 m suggesting different ecotypes may be present in the upper mixed zone compared to the deep zone. </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Antarctica </w:t>
      </w:r>
      <w:r>
        <w:commentReference w:id="45"/>
      </w:r>
      <w:r>
        <w:rPr>
          <w:rFonts w:ascii="Times New Roman" w:eastAsia="Times New Roman" w:hAnsi="Times New Roman" w:cs="Times New Roman"/>
          <w:sz w:val="24"/>
        </w:rPr>
        <w:t xml:space="preserve">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1999) consistent w</w:t>
      </w:r>
      <w:r>
        <w:rPr>
          <w:rFonts w:ascii="Times New Roman" w:eastAsia="Times New Roman" w:hAnsi="Times New Roman" w:cs="Times New Roman"/>
          <w:sz w:val="24"/>
        </w:rPr>
        <w:t xml:space="preserve">ith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capture on the 3 µm filter. A strain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to the bottom of the </w:t>
      </w:r>
      <w:r>
        <w:rPr>
          <w:rFonts w:ascii="Times New Roman" w:eastAsia="Times New Roman" w:hAnsi="Times New Roman" w:cs="Times New Roman"/>
          <w:sz w:val="24"/>
        </w:rPr>
        <w:t xml:space="preserve">lake.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is a member of the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 clade whose diverse metabolic capabilities include DMSP </w:t>
      </w:r>
      <w:r>
        <w:commentReference w:id="46"/>
      </w:r>
      <w:r>
        <w:rPr>
          <w:rFonts w:ascii="Times New Roman" w:eastAsia="Times New Roman" w:hAnsi="Times New Roman" w:cs="Times New Roman"/>
          <w:sz w:val="24"/>
        </w:rPr>
        <w:t>degradation, aerobic anoxygenic phototrophy (AAnP) and CO oxidation (reviewed in Wagner-Döbler &amp; Biebl, 2006). All of these capabilities should faci</w:t>
      </w:r>
      <w:r>
        <w:rPr>
          <w:rFonts w:ascii="Times New Roman" w:eastAsia="Times New Roman" w:hAnsi="Times New Roman" w:cs="Times New Roman"/>
          <w:sz w:val="24"/>
        </w:rPr>
        <w:t xml:space="preserve">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BA4F02" w:rsidRDefault="00BA4F02">
      <w:pPr>
        <w:pStyle w:val="Heading3"/>
        <w:numPr>
          <w:ilvl w:val="2"/>
          <w:numId w:val="1"/>
        </w:numPr>
        <w:spacing w:before="0" w:line="100" w:lineRule="atLeast"/>
      </w:pPr>
    </w:p>
    <w:p w:rsidR="00BA4F02" w:rsidRDefault="00912377">
      <w:pPr>
        <w:pStyle w:val="Heading3"/>
        <w:numPr>
          <w:ilvl w:val="2"/>
          <w:numId w:val="1"/>
        </w:numPr>
        <w:spacing w:before="0" w:line="100" w:lineRule="atLeast"/>
      </w:pPr>
      <w:r>
        <w:rPr>
          <w:rFonts w:ascii="Times New Roman" w:eastAsia="Times New Roman" w:hAnsi="Times New Roman" w:cs="Times New Roman"/>
          <w:b w:val="0"/>
          <w:i/>
          <w:color w:val="000000"/>
          <w:sz w:val="24"/>
        </w:rPr>
        <w:t>3–0.8 µm size fraction community composition</w:t>
      </w:r>
    </w:p>
    <w:p w:rsidR="00BA4F02" w:rsidRDefault="00912377">
      <w:pPr>
        <w:pStyle w:val="Normal1"/>
        <w:spacing w:after="0" w:line="100" w:lineRule="atLeast"/>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w:t>
      </w:r>
      <w:r>
        <w:rPr>
          <w:rFonts w:ascii="Times New Roman" w:eastAsia="Times New Roman" w:hAnsi="Times New Roman" w:cs="Times New Roman"/>
          <w:sz w:val="24"/>
        </w:rPr>
        <w:t xml:space="preserve">xcept 6.5 m. Their capture on this size fraction is consistent with the cell size of isolates (1.2–3 µm) (Gauthier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1992). The genus is extraordinarily metabolically versatile and described as an “opportunitroph” (Singer </w:t>
      </w:r>
      <w:r>
        <w:rPr>
          <w:rFonts w:ascii="Times New Roman" w:eastAsia="Times New Roman" w:hAnsi="Times New Roman" w:cs="Times New Roman"/>
          <w:i/>
          <w:sz w:val="24"/>
        </w:rPr>
        <w:t>et al.</w:t>
      </w:r>
      <w:r>
        <w:rPr>
          <w:rFonts w:ascii="Times New Roman" w:eastAsia="Times New Roman" w:hAnsi="Times New Roman" w:cs="Times New Roman"/>
          <w:sz w:val="24"/>
        </w:rPr>
        <w:t>, 2011). Some isolates</w:t>
      </w:r>
      <w:r>
        <w:rPr>
          <w:rFonts w:ascii="Times New Roman" w:eastAsia="Times New Roman" w:hAnsi="Times New Roman" w:cs="Times New Roman"/>
          <w:sz w:val="24"/>
        </w:rPr>
        <w:t xml:space="preserve">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Others are metal-oxidizing autotrophs (Edwards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Wang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are capable of unusual redox cycling (Handley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r>
        <w:rPr>
          <w:rFonts w:ascii="Times New Roman" w:eastAsia="Times New Roman" w:hAnsi="Times New Roman" w:cs="Times New Roman"/>
          <w:i/>
          <w:sz w:val="24"/>
        </w:rPr>
        <w:t>Marinob</w:t>
      </w:r>
      <w:r>
        <w:rPr>
          <w:rFonts w:ascii="Times New Roman" w:eastAsia="Times New Roman" w:hAnsi="Times New Roman" w:cs="Times New Roman"/>
          <w:i/>
          <w:sz w:val="24"/>
        </w:rPr>
        <w:t xml:space="preserve">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&amp;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revealed which of these capabilities</w:t>
      </w:r>
      <w:r>
        <w:rPr>
          <w:rFonts w:ascii="Times New Roman" w:eastAsia="Times New Roman" w:hAnsi="Times New Roman" w:cs="Times New Roman"/>
          <w:sz w:val="24"/>
        </w:rPr>
        <w:t xml:space="preserve"> was related to its dominance in Organic Lake (see</w:t>
      </w:r>
      <w:r>
        <w:rPr>
          <w:rFonts w:ascii="Times New Roman" w:eastAsia="Times New Roman" w:hAnsi="Times New Roman" w:cs="Times New Roman"/>
          <w:i/>
          <w:sz w:val="24"/>
        </w:rPr>
        <w:t xml:space="preserve"> 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below).</w:t>
      </w:r>
    </w:p>
    <w:p w:rsidR="00BA4F02" w:rsidRDefault="00912377">
      <w:pPr>
        <w:pStyle w:val="Normal1"/>
        <w:spacing w:after="0" w:line="100" w:lineRule="atLeast"/>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w:t>
      </w:r>
      <w:r>
        <w:rPr>
          <w:rFonts w:ascii="Times New Roman" w:eastAsia="Times New Roman" w:hAnsi="Times New Roman" w:cs="Times New Roman"/>
          <w:sz w:val="24"/>
        </w:rPr>
        <w:t xml:space="preserve">n the deep zone indicates a role in microaerophilic processes. The majority of RF3 sequences to date are from anaerobic </w:t>
      </w:r>
      <w:r>
        <w:rPr>
          <w:rFonts w:ascii="Times New Roman" w:eastAsia="Times New Roman" w:hAnsi="Times New Roman" w:cs="Times New Roman"/>
          <w:sz w:val="24"/>
        </w:rPr>
        <w:lastRenderedPageBreak/>
        <w:t xml:space="preserve">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199</w:t>
      </w:r>
      <w:r>
        <w:rPr>
          <w:rFonts w:ascii="Times New Roman" w:eastAsia="Times New Roman" w:hAnsi="Times New Roman" w:cs="Times New Roman"/>
          <w:sz w:val="24"/>
        </w:rPr>
        <w:t xml:space="preserve">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2011), and the anaerobic zone of salin</w:t>
      </w:r>
      <w:r>
        <w:rPr>
          <w:rFonts w:ascii="Times New Roman" w:eastAsia="Times New Roman" w:hAnsi="Times New Roman" w:cs="Times New Roman"/>
          <w:sz w:val="24"/>
        </w:rPr>
        <w:t xml:space="preserve">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including an Antarctic lake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2012) suggesting not all member</w:t>
      </w:r>
      <w:r>
        <w:rPr>
          <w:rFonts w:ascii="Times New Roman" w:eastAsia="Times New Roman" w:hAnsi="Times New Roman" w:cs="Times New Roman"/>
          <w:sz w:val="24"/>
        </w:rPr>
        <w:t xml:space="preserve">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both of which grow as rods with dimensions consistent with capture on this size fractio</w:t>
      </w:r>
      <w:r>
        <w:rPr>
          <w:rFonts w:ascii="Times New Roman" w:eastAsia="Times New Roman" w:hAnsi="Times New Roman" w:cs="Times New Roman"/>
          <w:sz w:val="24"/>
        </w:rPr>
        <w:t xml:space="preserve">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1994)</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 an ecological role in the suboxic </w:t>
      </w:r>
      <w:r>
        <w:rPr>
          <w:rFonts w:ascii="Times New Roman" w:eastAsia="Times New Roman" w:hAnsi="Times New Roman" w:cs="Times New Roman"/>
          <w:sz w:val="24"/>
        </w:rPr>
        <w:t xml:space="preserve">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BA4F02" w:rsidRDefault="00BA4F02">
      <w:pPr>
        <w:pStyle w:val="Normal1"/>
        <w:spacing w:after="0" w:line="100" w:lineRule="atLeast"/>
        <w:ind w:firstLine="426"/>
      </w:pPr>
    </w:p>
    <w:p w:rsidR="00BA4F02" w:rsidRDefault="00912377">
      <w:pPr>
        <w:pStyle w:val="Heading3"/>
        <w:numPr>
          <w:ilvl w:val="2"/>
          <w:numId w:val="1"/>
        </w:numPr>
        <w:spacing w:before="0" w:line="100" w:lineRule="atLeast"/>
      </w:pPr>
      <w:r>
        <w:rPr>
          <w:rFonts w:ascii="Times New Roman" w:eastAsia="Times New Roman" w:hAnsi="Times New Roman" w:cs="Times New Roman"/>
          <w:b w:val="0"/>
          <w:i/>
          <w:color w:val="000000"/>
          <w:sz w:val="24"/>
        </w:rPr>
        <w:t>0.8–0.1 µm size fraction community composition</w:t>
      </w:r>
    </w:p>
    <w:p w:rsidR="00BA4F02" w:rsidRDefault="00912377">
      <w:pPr>
        <w:pStyle w:val="Normal1"/>
        <w:spacing w:after="0" w:line="100" w:lineRule="atLeast"/>
      </w:pPr>
      <w:r>
        <w:rPr>
          <w:rFonts w:ascii="Times New Roman" w:eastAsia="Times New Roman" w:hAnsi="Times New Roman" w:cs="Times New Roman"/>
          <w:sz w:val="24"/>
        </w:rPr>
        <w:t>A large number of eu</w:t>
      </w:r>
      <w:r>
        <w:rPr>
          <w:rFonts w:ascii="Times New Roman" w:eastAsia="Times New Roman" w:hAnsi="Times New Roman" w:cs="Times New Roman"/>
          <w:sz w:val="24"/>
        </w:rPr>
        <w:t xml:space="preserve">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w:t>
      </w:r>
      <w:r>
        <w:rPr>
          <w:rFonts w:ascii="Times New Roman" w:eastAsia="Times New Roman" w:hAnsi="Times New Roman" w:cs="Times New Roman"/>
          <w:sz w:val="24"/>
        </w:rPr>
        <w:t xml:space="preserve">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with subsequent light microscopy analyses reporting 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that were 5–8 µm in diameter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w:t>
      </w:r>
      <w:r>
        <w:rPr>
          <w:rFonts w:ascii="Times New Roman" w:eastAsia="Times New Roman" w:hAnsi="Times New Roman" w:cs="Times New Roman"/>
          <w:sz w:val="24"/>
        </w:rPr>
        <w:t>that in Organic Lake small (0.8–0.1 µm) free-living members or chloroplast containing cyst forms (Thomsen, 1988) of this eucaryal class exist. However, without evidence to support this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microscopy-based) it seems more likely that the lake sustains a r</w:t>
      </w:r>
      <w:r>
        <w:rPr>
          <w:rFonts w:ascii="Times New Roman" w:eastAsia="Times New Roman" w:hAnsi="Times New Roman" w:cs="Times New Roman"/>
          <w:sz w:val="24"/>
        </w:rPr>
        <w:t>elatively small number of active photosynthetic cells and the sequences detected arise from cysts or degraded cellular material.</w:t>
      </w:r>
    </w:p>
    <w:p w:rsidR="00BA4F02" w:rsidRDefault="00912377">
      <w:pPr>
        <w:pStyle w:val="Normal1"/>
        <w:spacing w:after="0" w:line="100" w:lineRule="atLeast"/>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2009) were most abunda</w:t>
      </w:r>
      <w:r>
        <w:rPr>
          <w:rFonts w:ascii="Times New Roman" w:eastAsia="Times New Roman" w:hAnsi="Times New Roman" w:cs="Times New Roman"/>
          <w:sz w:val="24"/>
        </w:rPr>
        <w:t xml:space="preserve">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w:t>
      </w:r>
      <w:r>
        <w:rPr>
          <w:rFonts w:ascii="Times New Roman" w:eastAsia="Times New Roman" w:hAnsi="Times New Roman" w:cs="Times New Roman"/>
          <w:sz w:val="24"/>
        </w:rPr>
        <w:t xml:space="preserve">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they play ecological roles in polar saline systems. In Ace Lake surface waters they were associated with utilization of labile C and N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2011), and in Organic Lake surface wat</w:t>
      </w:r>
      <w:r>
        <w:rPr>
          <w:rFonts w:ascii="Times New Roman" w:eastAsia="Times New Roman" w:hAnsi="Times New Roman" w:cs="Times New Roman"/>
          <w:sz w:val="24"/>
        </w:rPr>
        <w:t xml:space="preserve">ers probably perform similar functions. The presence of this clade in the deep zone implies a facultative anaerobic lifestyle or sedimented cells. </w:t>
      </w:r>
    </w:p>
    <w:p w:rsidR="00BA4F02" w:rsidRDefault="00912377">
      <w:pPr>
        <w:pStyle w:val="Normal1"/>
        <w:spacing w:after="0" w:line="100" w:lineRule="atLeast"/>
        <w:ind w:firstLine="426"/>
      </w:pPr>
      <w:r>
        <w:rPr>
          <w:rFonts w:ascii="Times New Roman" w:eastAsia="Times New Roman" w:hAnsi="Times New Roman" w:cs="Times New Roman"/>
          <w:sz w:val="24"/>
        </w:rPr>
        <w:t>The bottom of the water column was distinguished by the presence of OTUs for candidate divisions OD1 and TM7</w:t>
      </w:r>
      <w:r>
        <w:rPr>
          <w:rFonts w:ascii="Times New Roman" w:eastAsia="Times New Roman" w:hAnsi="Times New Roman" w:cs="Times New Roman"/>
          <w:sz w:val="24"/>
        </w:rPr>
        <w:t xml:space="preserve">.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2004). Genomic anal</w:t>
      </w:r>
      <w:r>
        <w:rPr>
          <w:rFonts w:ascii="Times New Roman" w:eastAsia="Times New Roman" w:hAnsi="Times New Roman" w:cs="Times New Roman"/>
          <w:sz w:val="24"/>
        </w:rPr>
        <w:t xml:space="preserve">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OD1 from Zodletone Spring, Oklahoma was reported to possess oxygen sensitive enzymes related to those from anaerobic bacteria (Elshahed </w:t>
      </w:r>
      <w:r>
        <w:rPr>
          <w:rFonts w:ascii="Times New Roman" w:eastAsia="Times New Roman" w:hAnsi="Times New Roman" w:cs="Times New Roman"/>
          <w:i/>
          <w:sz w:val="24"/>
        </w:rPr>
        <w:t>et al.</w:t>
      </w:r>
      <w:r>
        <w:rPr>
          <w:rFonts w:ascii="Times New Roman" w:eastAsia="Times New Roman" w:hAnsi="Times New Roman" w:cs="Times New Roman"/>
          <w:sz w:val="24"/>
        </w:rPr>
        <w:t>, 2005). In the marine envir</w:t>
      </w:r>
      <w:r>
        <w:rPr>
          <w:rFonts w:ascii="Times New Roman" w:eastAsia="Times New Roman" w:hAnsi="Times New Roman" w:cs="Times New Roman"/>
          <w:sz w:val="24"/>
        </w:rPr>
        <w:t xml:space="preserve">onment OD1 has been associated with reduced conditions with high sulfur (Harris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Elshahed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The distribution of OD1 in Organic Lake is consistent with an anaerobic metabolism and potential involvement in sulfur chemistry. </w:t>
      </w:r>
      <w:proofErr w:type="gramStart"/>
      <w:r>
        <w:rPr>
          <w:rFonts w:ascii="Times New Roman" w:eastAsia="Times New Roman" w:hAnsi="Times New Roman" w:cs="Times New Roman"/>
          <w:sz w:val="24"/>
        </w:rPr>
        <w:t>(*</w:t>
      </w:r>
      <w:r>
        <w:rPr>
          <w:rFonts w:ascii="Times New Roman" w:eastAsia="Times New Roman" w:hAnsi="Times New Roman" w:cs="Times New Roman"/>
          <w:sz w:val="24"/>
          <w:shd w:val="clear" w:color="auto" w:fill="FFFF00"/>
        </w:rPr>
        <w:t>TM7</w:t>
      </w:r>
      <w:r>
        <w:rPr>
          <w:rFonts w:ascii="Times New Roman" w:eastAsia="Times New Roman" w:hAnsi="Times New Roman" w:cs="Times New Roman"/>
          <w:sz w:val="24"/>
        </w:rPr>
        <w:t>).</w:t>
      </w:r>
      <w:proofErr w:type="gramEnd"/>
    </w:p>
    <w:p w:rsidR="00BA4F02" w:rsidRDefault="00BA4F02">
      <w:pPr>
        <w:pStyle w:val="Heading2"/>
        <w:numPr>
          <w:ilvl w:val="1"/>
          <w:numId w:val="1"/>
        </w:numPr>
        <w:spacing w:before="0" w:line="100" w:lineRule="atLeast"/>
      </w:pPr>
    </w:p>
    <w:p w:rsidR="00BA4F02" w:rsidRDefault="00912377">
      <w:pPr>
        <w:pStyle w:val="Heading2"/>
        <w:numPr>
          <w:ilvl w:val="1"/>
          <w:numId w:val="1"/>
        </w:numPr>
        <w:spacing w:before="0" w:line="100" w:lineRule="atLeast"/>
      </w:pPr>
      <w:r>
        <w:rPr>
          <w:rFonts w:ascii="Times New Roman" w:eastAsia="Times New Roman" w:hAnsi="Times New Roman" w:cs="Times New Roman"/>
          <w:b w:val="0"/>
          <w:i/>
          <w:color w:val="000000"/>
          <w:sz w:val="24"/>
        </w:rPr>
        <w:t>Organic Lake functional potential</w:t>
      </w:r>
    </w:p>
    <w:p w:rsidR="00BA4F02" w:rsidRDefault="00912377">
      <w:pPr>
        <w:pStyle w:val="Normal1"/>
        <w:spacing w:after="0" w:line="100" w:lineRule="atLeast"/>
      </w:pPr>
      <w:r>
        <w:rPr>
          <w:rFonts w:ascii="Times New Roman" w:eastAsia="Times New Roman" w:hAnsi="Times New Roman" w:cs="Times New Roman"/>
          <w:sz w:val="24"/>
        </w:rPr>
        <w:t xml:space="preserve">To determine the functional processes </w:t>
      </w:r>
      <w:del w:id="47" w:author="Sheree Yau" w:date="2012-11-27T15:40:00Z">
        <w:r>
          <w:rPr>
            <w:rFonts w:ascii="Times New Roman" w:eastAsia="Times New Roman" w:hAnsi="Times New Roman" w:cs="Times New Roman"/>
            <w:sz w:val="24"/>
          </w:rPr>
          <w:delText>occuring</w:delText>
        </w:r>
      </w:del>
      <w:ins w:id="48" w:author="Sheree Yau" w:date="2012-11-27T15:40:00Z">
        <w:r>
          <w:rPr>
            <w:rFonts w:ascii="Times New Roman" w:eastAsia="Times New Roman" w:hAnsi="Times New Roman" w:cs="Times New Roman"/>
            <w:sz w:val="24"/>
          </w:rPr>
          <w:t>occurring</w:t>
        </w:r>
      </w:ins>
      <w:r>
        <w:rPr>
          <w:rFonts w:ascii="Times New Roman" w:eastAsia="Times New Roman" w:hAnsi="Times New Roman" w:cs="Times New Roman"/>
          <w:sz w:val="24"/>
        </w:rPr>
        <w:t xml:space="preserve"> in Organic Lake, gene markers for C, N and S conversions (Figure 4) were retrieved from metagenomic reads. BEST analysis showed that variation in the population stru</w:t>
      </w:r>
      <w:r>
        <w:rPr>
          <w:rFonts w:ascii="Times New Roman" w:eastAsia="Times New Roman" w:hAnsi="Times New Roman" w:cs="Times New Roman"/>
          <w:sz w:val="24"/>
        </w:rPr>
        <w:t>cture was significantly correlated (Rho: 0.519, significance: 0.3%) with the abiotic parameters, DO, temperature, TS and TN. The DO gradient has an obvious effect of separating aerobic from anaerobic taxa, and functions to allow oxygen sensitive N and S pr</w:t>
      </w:r>
      <w:r>
        <w:rPr>
          <w:rFonts w:ascii="Times New Roman" w:eastAsia="Times New Roman" w:hAnsi="Times New Roman" w:cs="Times New Roman"/>
          <w:sz w:val="24"/>
        </w:rPr>
        <w:t xml:space="preserve">ocesses to occur in the deep zone. Functional potential, taxonomic composition and the physico-chemical data were integrated to infer the C, N and S cycles in Organic Lake. </w:t>
      </w:r>
    </w:p>
    <w:p w:rsidR="00BA4F02" w:rsidRDefault="00BA4F02">
      <w:pPr>
        <w:pStyle w:val="Heading2"/>
        <w:numPr>
          <w:ilvl w:val="1"/>
          <w:numId w:val="1"/>
        </w:numPr>
        <w:spacing w:before="0" w:line="100" w:lineRule="atLeast"/>
      </w:pPr>
    </w:p>
    <w:p w:rsidR="00BA4F02" w:rsidRDefault="00912377">
      <w:pPr>
        <w:pStyle w:val="Heading2"/>
        <w:numPr>
          <w:ilvl w:val="1"/>
          <w:numId w:val="1"/>
        </w:numPr>
        <w:spacing w:before="0" w:line="100" w:lineRule="atLeast"/>
      </w:pPr>
      <w:r>
        <w:rPr>
          <w:rFonts w:ascii="Times New Roman" w:eastAsia="Times New Roman" w:hAnsi="Times New Roman" w:cs="Times New Roman"/>
          <w:b w:val="0"/>
          <w:i/>
          <w:color w:val="000000"/>
          <w:sz w:val="24"/>
        </w:rPr>
        <w:t>Carbon resourcefulness in dominant heterotrophic bacteria</w:t>
      </w:r>
    </w:p>
    <w:p w:rsidR="00BA4F02" w:rsidRDefault="00912377">
      <w:pPr>
        <w:pStyle w:val="Normal1"/>
        <w:spacing w:after="0" w:line="100" w:lineRule="atLeast"/>
      </w:pPr>
      <w:r>
        <w:rPr>
          <w:rFonts w:ascii="Times New Roman" w:eastAsia="Times New Roman" w:hAnsi="Times New Roman" w:cs="Times New Roman"/>
          <w:sz w:val="24"/>
        </w:rPr>
        <w:t xml:space="preserve">In both the upper mixed and deep zones, potential for C fixation was much lower than for degradative processes, indicating potential for net C loss (Figure 4A). Potential for aerobic carbon fixation (Figure 4A) via the oxygen-tolerant Calvin-Benson-Basham </w:t>
      </w:r>
      <w:r>
        <w:rPr>
          <w:rFonts w:ascii="Times New Roman" w:eastAsia="Times New Roman" w:hAnsi="Times New Roman" w:cs="Times New Roman"/>
          <w:sz w:val="24"/>
        </w:rPr>
        <w:t xml:space="preserve">(CBB) cycle was assessed by presence of the marker genes ribulose-bisphosphate carboxylase (RuBisCO) and phosphoribulokinase (PRK) (Hügler &amp; Sievert, 2011). The majority of RuBisCO homologs were related to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(Table 2, Figure S6A) supporting the e</w:t>
      </w:r>
      <w:r>
        <w:rPr>
          <w:rFonts w:ascii="Times New Roman" w:eastAsia="Times New Roman" w:hAnsi="Times New Roman" w:cs="Times New Roman"/>
          <w:sz w:val="24"/>
        </w:rPr>
        <w:t xml:space="preserve">cological role of green algae as the principle photosynthetic organisms. The majority of PRK genes had best matches to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predominantly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(Table 2, Figure S6A). RuBisCO was only associated with a small proportion of </w:t>
      </w:r>
      <w:r>
        <w:rPr>
          <w:rFonts w:ascii="Times New Roman" w:eastAsia="Times New Roman" w:hAnsi="Times New Roman" w:cs="Times New Roman"/>
          <w:i/>
          <w:sz w:val="24"/>
        </w:rPr>
        <w:t>Gammaproteo</w:t>
      </w:r>
      <w:r>
        <w:rPr>
          <w:rFonts w:ascii="Times New Roman" w:eastAsia="Times New Roman" w:hAnsi="Times New Roman" w:cs="Times New Roman"/>
          <w:i/>
          <w:sz w:val="24"/>
        </w:rPr>
        <w:t xml:space="preserve">bacteria </w:t>
      </w:r>
      <w:r>
        <w:rPr>
          <w:rFonts w:ascii="Times New Roman" w:eastAsia="Times New Roman" w:hAnsi="Times New Roman" w:cs="Times New Roman"/>
          <w:sz w:val="24"/>
        </w:rPr>
        <w:t xml:space="preserve">(Figure S6A),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w:t>
      </w:r>
      <w:r>
        <w:rPr>
          <w:rFonts w:ascii="Times New Roman" w:eastAsia="Times New Roman" w:hAnsi="Times New Roman" w:cs="Times New Roman"/>
          <w:i/>
          <w:sz w:val="24"/>
        </w:rPr>
        <w:t xml:space="preserve">bona fide </w:t>
      </w:r>
      <w:r>
        <w:rPr>
          <w:rFonts w:ascii="Times New Roman" w:eastAsia="Times New Roman" w:hAnsi="Times New Roman" w:cs="Times New Roman"/>
          <w:sz w:val="24"/>
        </w:rPr>
        <w:t xml:space="preserve">autotrophs. However,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have PRK but lack RuBisCO, and only one of these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is known to oxidize manganese and is thus possibly capable of autotrophy (Wang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iron-oxidizing autotrophic members of the genus have been isolated (Edwards </w:t>
      </w:r>
      <w:r>
        <w:rPr>
          <w:rFonts w:ascii="Times New Roman" w:eastAsia="Times New Roman" w:hAnsi="Times New Roman" w:cs="Times New Roman"/>
          <w:i/>
          <w:sz w:val="24"/>
        </w:rPr>
        <w:t>et al.</w:t>
      </w:r>
      <w:r>
        <w:rPr>
          <w:rFonts w:ascii="Times New Roman" w:eastAsia="Times New Roman" w:hAnsi="Times New Roman" w:cs="Times New Roman"/>
          <w:sz w:val="24"/>
        </w:rPr>
        <w:t>, 2003). It is therefore possible that PRK is functioning as part of the CBB</w:t>
      </w:r>
      <w:r>
        <w:rPr>
          <w:rFonts w:ascii="Times New Roman" w:eastAsia="Times New Roman" w:hAnsi="Times New Roman" w:cs="Times New Roman"/>
          <w:sz w:val="24"/>
        </w:rPr>
        <w:t xml:space="preserve"> cycle in association with an unknown functional analogue of RuBisCO, or serving another phosphotransferase function that is not linked to carbon fixation. The majority of respiration potential in Organic Lake was linked to </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(Table 2), specif</w:t>
      </w:r>
      <w:r>
        <w:rPr>
          <w:rFonts w:ascii="Times New Roman" w:eastAsia="Times New Roman" w:hAnsi="Times New Roman" w:cs="Times New Roman"/>
          <w:sz w:val="24"/>
        </w:rPr>
        <w:t xml:space="preserve">ically to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indicating any autotrophic potential would likely be facultative. </w:t>
      </w:r>
      <w:proofErr w:type="gramStart"/>
      <w:r>
        <w:rPr>
          <w:rFonts w:ascii="Times New Roman" w:eastAsia="Times New Roman" w:hAnsi="Times New Roman" w:cs="Times New Roman"/>
          <w:sz w:val="24"/>
        </w:rPr>
        <w:t>(*</w:t>
      </w:r>
      <w:r>
        <w:rPr>
          <w:rFonts w:ascii="Times New Roman" w:eastAsia="Times New Roman" w:hAnsi="Times New Roman" w:cs="Times New Roman"/>
          <w:sz w:val="24"/>
          <w:shd w:val="clear" w:color="auto" w:fill="FFFF00"/>
        </w:rPr>
        <w:t>possible use as electron dump</w:t>
      </w:r>
      <w:r>
        <w:commentReference w:id="49"/>
      </w:r>
      <w:r>
        <w:rPr>
          <w:rFonts w:ascii="Times New Roman" w:eastAsia="Times New Roman" w:hAnsi="Times New Roman" w:cs="Times New Roman"/>
          <w:sz w:val="24"/>
        </w:rPr>
        <w:t>?)</w:t>
      </w:r>
      <w:proofErr w:type="gramEnd"/>
    </w:p>
    <w:p w:rsidR="00BA4F02" w:rsidRDefault="00912377">
      <w:pPr>
        <w:pStyle w:val="Normal1"/>
        <w:spacing w:after="0" w:line="100" w:lineRule="atLeast"/>
        <w:ind w:firstLine="426"/>
      </w:pPr>
      <w:r>
        <w:rPr>
          <w:rFonts w:ascii="Times New Roman" w:eastAsia="Times New Roman" w:hAnsi="Times New Roman" w:cs="Times New Roman"/>
          <w:sz w:val="24"/>
        </w:rPr>
        <w:t>Anaerobic C fixation was represented by some potential for the Wood-Ljungdahl (WL) pathway, but mostly by the reverse tricarboxyl</w:t>
      </w:r>
      <w:r>
        <w:rPr>
          <w:rFonts w:ascii="Times New Roman" w:eastAsia="Times New Roman" w:hAnsi="Times New Roman" w:cs="Times New Roman"/>
          <w:sz w:val="24"/>
        </w:rPr>
        <w:t>ic acid (rTCA) cycle</w:t>
      </w:r>
      <w:r>
        <w:commentReference w:id="50"/>
      </w:r>
      <w:r>
        <w:rPr>
          <w:rFonts w:ascii="Times New Roman" w:eastAsia="Times New Roman" w:hAnsi="Times New Roman" w:cs="Times New Roman"/>
          <w:sz w:val="24"/>
        </w:rPr>
        <w:t xml:space="preserve"> (Figure S6A). WL-mediated carbon fixation was linked to </w:t>
      </w:r>
      <w:r>
        <w:rPr>
          <w:rFonts w:ascii="Times New Roman" w:eastAsia="Times New Roman" w:hAnsi="Times New Roman" w:cs="Times New Roman"/>
          <w:i/>
          <w:sz w:val="24"/>
        </w:rPr>
        <w:t xml:space="preserve">Deltaproteobacteria </w:t>
      </w:r>
      <w:r>
        <w:rPr>
          <w:rFonts w:ascii="Times New Roman" w:eastAsia="Times New Roman" w:hAnsi="Times New Roman" w:cs="Times New Roman"/>
          <w:sz w:val="24"/>
        </w:rPr>
        <w:t>that are known to grow autotrophically using this pathway (Hügler &amp; Sievert, 2011). ATP citrate lyase, which is the most definitive marker for rTCA, was lin</w:t>
      </w:r>
      <w:r>
        <w:rPr>
          <w:rFonts w:ascii="Times New Roman" w:eastAsia="Times New Roman" w:hAnsi="Times New Roman" w:cs="Times New Roman"/>
          <w:sz w:val="24"/>
        </w:rPr>
        <w:t>ked to sulfur-oxidizing chemolithoautotrophic</w:t>
      </w:r>
      <w:r>
        <w:rPr>
          <w:rFonts w:ascii="Times New Roman" w:eastAsia="Times New Roman" w:hAnsi="Times New Roman" w:cs="Times New Roman"/>
          <w:i/>
          <w:sz w:val="24"/>
        </w:rPr>
        <w:t xml:space="preserve"> Epsilonproteobacteria</w:t>
      </w:r>
      <w:r>
        <w:rPr>
          <w:rFonts w:ascii="Times New Roman" w:eastAsia="Times New Roman" w:hAnsi="Times New Roman" w:cs="Times New Roman"/>
          <w:sz w:val="24"/>
        </w:rPr>
        <w:t xml:space="preserve"> (Figure S6A, Table S4) indicating some anaerobic C fixation does proceed by this pathway. However, the majority of rTCA cycle potential was assigned to </w:t>
      </w:r>
      <w:r>
        <w:rPr>
          <w:rFonts w:ascii="Times New Roman" w:eastAsia="Times New Roman" w:hAnsi="Times New Roman" w:cs="Times New Roman"/>
          <w:i/>
          <w:sz w:val="24"/>
        </w:rPr>
        <w:t xml:space="preserve">Clostridia </w:t>
      </w:r>
      <w:r>
        <w:rPr>
          <w:rFonts w:ascii="Times New Roman" w:eastAsia="Times New Roman" w:hAnsi="Times New Roman" w:cs="Times New Roman"/>
          <w:sz w:val="24"/>
        </w:rPr>
        <w:t>(Figure S6A) including th</w:t>
      </w:r>
      <w:r>
        <w:rPr>
          <w:rFonts w:ascii="Times New Roman" w:eastAsia="Times New Roman" w:hAnsi="Times New Roman" w:cs="Times New Roman"/>
          <w:sz w:val="24"/>
        </w:rPr>
        <w:t xml:space="preserve">e genera </w:t>
      </w:r>
      <w:r>
        <w:rPr>
          <w:rFonts w:ascii="Times New Roman" w:eastAsia="Times New Roman" w:hAnsi="Times New Roman" w:cs="Times New Roman"/>
          <w:i/>
          <w:sz w:val="24"/>
        </w:rPr>
        <w:t>Ammonifex</w:t>
      </w:r>
      <w:r>
        <w:rPr>
          <w:rFonts w:ascii="Times New Roman" w:eastAsia="Times New Roman" w:hAnsi="Times New Roman" w:cs="Times New Roman"/>
          <w:sz w:val="24"/>
        </w:rPr>
        <w:t xml:space="preserve">, </w:t>
      </w:r>
      <w:r>
        <w:rPr>
          <w:rFonts w:ascii="Times New Roman" w:eastAsia="Times New Roman" w:hAnsi="Times New Roman" w:cs="Times New Roman"/>
          <w:i/>
          <w:sz w:val="24"/>
        </w:rPr>
        <w:t>Chitinophaga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Halothermothrix</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Thermoanaerobacter </w:t>
      </w:r>
      <w:r>
        <w:rPr>
          <w:rFonts w:ascii="Times New Roman" w:eastAsia="Times New Roman" w:hAnsi="Times New Roman" w:cs="Times New Roman"/>
          <w:sz w:val="24"/>
        </w:rPr>
        <w:t>due to the presence of 2-oxogluterate:ferreoxidin oxidase genes linked to these organisms</w:t>
      </w:r>
      <w:r>
        <w:rPr>
          <w:rFonts w:ascii="Times New Roman" w:eastAsia="Times New Roman" w:hAnsi="Times New Roman" w:cs="Times New Roman"/>
          <w:i/>
          <w:sz w:val="24"/>
        </w:rPr>
        <w:t xml:space="preserve">. </w:t>
      </w:r>
      <w:r>
        <w:rPr>
          <w:rFonts w:ascii="Times New Roman" w:eastAsia="Times New Roman" w:hAnsi="Times New Roman" w:cs="Times New Roman"/>
          <w:sz w:val="24"/>
        </w:rPr>
        <w:t>Some of these genera are known to fix carbon anaerobically by an unknown mechanism that invo</w:t>
      </w:r>
      <w:r>
        <w:rPr>
          <w:rFonts w:ascii="Times New Roman" w:eastAsia="Times New Roman" w:hAnsi="Times New Roman" w:cs="Times New Roman"/>
          <w:sz w:val="24"/>
        </w:rPr>
        <w:t xml:space="preserve">lves the rTCA cycle </w:t>
      </w:r>
      <w:r>
        <w:commentReference w:id="51"/>
      </w:r>
      <w:r>
        <w:commentReference w:id="52"/>
      </w:r>
      <w:r>
        <w:rPr>
          <w:rFonts w:ascii="Times New Roman" w:eastAsia="Times New Roman" w:hAnsi="Times New Roman" w:cs="Times New Roman"/>
          <w:sz w:val="24"/>
        </w:rPr>
        <w:t xml:space="preserve">(Hügler &amp; Sievert, 2011). </w:t>
      </w:r>
    </w:p>
    <w:p w:rsidR="00BA4F02" w:rsidRDefault="00912377">
      <w:pPr>
        <w:pStyle w:val="Normal1"/>
        <w:spacing w:after="0" w:line="100" w:lineRule="atLeast"/>
        <w:ind w:firstLine="426"/>
      </w:pPr>
      <w:r>
        <w:rPr>
          <w:rFonts w:ascii="Times New Roman" w:eastAsia="Times New Roman" w:hAnsi="Times New Roman" w:cs="Times New Roman"/>
          <w:sz w:val="24"/>
        </w:rPr>
        <w:t>In the deep zone, potential for fermentation and CO oxidation was greatest at 6.5 m (Figure 4A) and likely the main biological activity that was occurring at that depth. Fermentation marker genes were li</w:t>
      </w:r>
      <w:r>
        <w:rPr>
          <w:rFonts w:ascii="Times New Roman" w:eastAsia="Times New Roman" w:hAnsi="Times New Roman" w:cs="Times New Roman"/>
          <w:sz w:val="24"/>
        </w:rPr>
        <w:t xml:space="preserve">nked to </w:t>
      </w:r>
      <w:r>
        <w:rPr>
          <w:rFonts w:ascii="Times New Roman" w:eastAsia="Times New Roman" w:hAnsi="Times New Roman" w:cs="Times New Roman"/>
          <w:i/>
          <w:sz w:val="24"/>
        </w:rPr>
        <w:t>Mollicutes</w:t>
      </w:r>
      <w:r>
        <w:rPr>
          <w:rFonts w:ascii="Times New Roman" w:eastAsia="Times New Roman" w:hAnsi="Times New Roman" w:cs="Times New Roman"/>
          <w:sz w:val="24"/>
        </w:rPr>
        <w:t xml:space="preserve"> (Table 2), but as no </w:t>
      </w:r>
      <w:r>
        <w:rPr>
          <w:rFonts w:ascii="Times New Roman" w:eastAsia="Times New Roman" w:hAnsi="Times New Roman" w:cs="Times New Roman"/>
          <w:i/>
          <w:sz w:val="24"/>
        </w:rPr>
        <w:t xml:space="preserve">Mollicutes </w:t>
      </w:r>
      <w:r>
        <w:rPr>
          <w:rFonts w:ascii="Times New Roman" w:eastAsia="Times New Roman" w:hAnsi="Times New Roman" w:cs="Times New Roman"/>
          <w:sz w:val="24"/>
        </w:rPr>
        <w:t>were detected, they most likely</w:t>
      </w:r>
      <w:r>
        <w:commentReference w:id="53"/>
      </w:r>
      <w:r>
        <w:rPr>
          <w:rFonts w:ascii="Times New Roman" w:eastAsia="Times New Roman" w:hAnsi="Times New Roman" w:cs="Times New Roman"/>
          <w:sz w:val="24"/>
        </w:rPr>
        <w:t xml:space="preserve"> </w:t>
      </w:r>
      <w:r>
        <w:commentReference w:id="54"/>
      </w:r>
      <w:r>
        <w:rPr>
          <w:rFonts w:ascii="Times New Roman" w:eastAsia="Times New Roman" w:hAnsi="Times New Roman" w:cs="Times New Roman"/>
          <w:sz w:val="24"/>
        </w:rPr>
        <w:t xml:space="preserve">originated from 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which has relatively high abundance in this zone (see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w:t>
      </w:r>
      <w:r>
        <w:rPr>
          <w:rFonts w:ascii="Times New Roman" w:eastAsia="Times New Roman" w:hAnsi="Times New Roman" w:cs="Times New Roman"/>
          <w:i/>
          <w:sz w:val="24"/>
        </w:rPr>
        <w:t>sition</w:t>
      </w:r>
      <w:r>
        <w:rPr>
          <w:rFonts w:ascii="Times New Roman" w:eastAsia="Times New Roman" w:hAnsi="Times New Roman" w:cs="Times New Roman"/>
          <w:sz w:val="24"/>
        </w:rPr>
        <w:t xml:space="preserve"> above). This </w:t>
      </w:r>
      <w:r>
        <w:rPr>
          <w:rFonts w:ascii="Times New Roman" w:eastAsia="Times New Roman" w:hAnsi="Times New Roman" w:cs="Times New Roman"/>
          <w:sz w:val="24"/>
        </w:rPr>
        <w:lastRenderedPageBreak/>
        <w:t>would be the first data indicating that RF3 possesses fermentative metabolism and may play an important ecological role in Organic Lake by degrading high molecular weight compounds to SCFA that other organisms could utilize. Assimilatio</w:t>
      </w:r>
      <w:r>
        <w:rPr>
          <w:rFonts w:ascii="Times New Roman" w:eastAsia="Times New Roman" w:hAnsi="Times New Roman" w:cs="Times New Roman"/>
          <w:sz w:val="24"/>
        </w:rPr>
        <w:t>n of fermentation products may play a greater role in Organic Lake rather than complete anaerobic oxidation as typically the end of the anaerobic food chain involves methanogens or sulfate-reducing bacteria; the former were absent and the latter were prese</w:t>
      </w:r>
      <w:r>
        <w:rPr>
          <w:rFonts w:ascii="Times New Roman" w:eastAsia="Times New Roman" w:hAnsi="Times New Roman" w:cs="Times New Roman"/>
          <w:sz w:val="24"/>
        </w:rPr>
        <w:t>nt in low abundance (Figure 2A, 2C). CO oxidation is a lithoheterotrophic process involving the oxidation of CO to generate energy and metabolism of organic carbon for growth (Moran &amp; Miller, 2007), although CO oxidation may also be involved in anaplerotic</w:t>
      </w:r>
      <w:r>
        <w:rPr>
          <w:rFonts w:ascii="Times New Roman" w:eastAsia="Times New Roman" w:hAnsi="Times New Roman" w:cs="Times New Roman"/>
          <w:sz w:val="24"/>
        </w:rPr>
        <w:t xml:space="preserve">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CO oxidation genes matched to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(Table 2), predominantly the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genus (Figure 2C). The CO oxidation capacity at 6.5 m is therefore associated with the deep-zone ecotype of Organic Lake </w:t>
      </w:r>
      <w:r>
        <w:rPr>
          <w:rFonts w:ascii="Times New Roman" w:eastAsia="Times New Roman" w:hAnsi="Times New Roman" w:cs="Times New Roman"/>
          <w:i/>
          <w:sz w:val="24"/>
        </w:rPr>
        <w:t>Roseovariu</w:t>
      </w:r>
      <w:r>
        <w:rPr>
          <w:rFonts w:ascii="Times New Roman" w:eastAsia="Times New Roman" w:hAnsi="Times New Roman" w:cs="Times New Roman"/>
          <w:i/>
          <w:sz w:val="24"/>
        </w:rPr>
        <w:t>s</w:t>
      </w:r>
      <w:r>
        <w:rPr>
          <w:rFonts w:ascii="Times New Roman" w:eastAsia="Times New Roman" w:hAnsi="Times New Roman" w:cs="Times New Roman"/>
          <w:sz w:val="24"/>
        </w:rPr>
        <w:t>. CO oxidation may allow SCFA to be directly assimilated rather than oxidized</w:t>
      </w:r>
      <w:r>
        <w:commentReference w:id="55"/>
      </w:r>
      <w:r>
        <w:rPr>
          <w:rFonts w:ascii="Times New Roman" w:eastAsia="Times New Roman" w:hAnsi="Times New Roman" w:cs="Times New Roman"/>
          <w:sz w:val="24"/>
        </w:rPr>
        <w:t>, and for some CO</w:t>
      </w:r>
      <w:r>
        <w:rPr>
          <w:rFonts w:ascii="Times New Roman" w:eastAsia="Times New Roman" w:hAnsi="Times New Roman" w:cs="Times New Roman"/>
          <w:sz w:val="24"/>
          <w:vertAlign w:val="subscript"/>
        </w:rPr>
        <w:t xml:space="preserve">2 </w:t>
      </w:r>
      <w:r>
        <w:rPr>
          <w:rFonts w:ascii="Times New Roman" w:eastAsia="Times New Roman" w:hAnsi="Times New Roman" w:cs="Times New Roman"/>
          <w:sz w:val="24"/>
        </w:rPr>
        <w:t>to be fixed in the deep zone (Figure 4A) thereby addressing the overall carbon shortfall in the lake.</w:t>
      </w:r>
    </w:p>
    <w:p w:rsidR="00BA4F02" w:rsidRDefault="00912377">
      <w:pPr>
        <w:pStyle w:val="Normal1"/>
        <w:spacing w:after="0" w:line="100" w:lineRule="atLeast"/>
        <w:ind w:firstLine="426"/>
      </w:pPr>
      <w:r>
        <w:rPr>
          <w:rFonts w:ascii="Times New Roman" w:eastAsia="Times New Roman" w:hAnsi="Times New Roman" w:cs="Times New Roman"/>
          <w:sz w:val="24"/>
        </w:rPr>
        <w:t>Photoheterotrophy generates energy from light (organic carbon is still required for growth) by two bacterial processes: aerobic anoxygenic phototrophy (AAnP) mediated by bacteriochlorophyll A (BchlA) and associated photosynthesis reaction centers, or rhodo</w:t>
      </w:r>
      <w:r>
        <w:rPr>
          <w:rFonts w:ascii="Times New Roman" w:eastAsia="Times New Roman" w:hAnsi="Times New Roman" w:cs="Times New Roman"/>
          <w:sz w:val="24"/>
        </w:rPr>
        <w:t xml:space="preserve">psin mediated phototrophy (Moran&amp; Miller, 2007). AAnP genes are abundant in the ocean and related to diverse </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(Béjà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and proteorhodopsins (PR) are widely distributed in the surface ocean (Rusch </w:t>
      </w:r>
      <w:r>
        <w:rPr>
          <w:rFonts w:ascii="Times New Roman" w:eastAsia="Times New Roman" w:hAnsi="Times New Roman" w:cs="Times New Roman"/>
          <w:i/>
          <w:sz w:val="24"/>
        </w:rPr>
        <w:t>et al</w:t>
      </w:r>
      <w:r>
        <w:rPr>
          <w:rFonts w:ascii="Times New Roman" w:eastAsia="Times New Roman" w:hAnsi="Times New Roman" w:cs="Times New Roman"/>
          <w:sz w:val="24"/>
        </w:rPr>
        <w:t>., 2007) in diverse bacterial</w:t>
      </w:r>
      <w:r>
        <w:rPr>
          <w:rFonts w:ascii="Times New Roman" w:eastAsia="Times New Roman" w:hAnsi="Times New Roman" w:cs="Times New Roman"/>
          <w:sz w:val="24"/>
        </w:rPr>
        <w:t xml:space="preserve"> clades (de la Torre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Venter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The ecological function of rhodopsins may be diverse and are hypothesized to include light or depth sensing (Fuhrman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However, PRs of marine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Vibrio </w:t>
      </w:r>
      <w:r>
        <w:rPr>
          <w:rFonts w:ascii="Times New Roman" w:eastAsia="Times New Roman" w:hAnsi="Times New Roman" w:cs="Times New Roman"/>
          <w:sz w:val="24"/>
        </w:rPr>
        <w:t>have been linked to</w:t>
      </w:r>
      <w:r>
        <w:rPr>
          <w:rFonts w:ascii="Times New Roman" w:eastAsia="Times New Roman" w:hAnsi="Times New Roman" w:cs="Times New Roman"/>
          <w:sz w:val="24"/>
        </w:rPr>
        <w:t xml:space="preserve"> light-dependent energy generation, particularly during C 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t>
      </w:r>
    </w:p>
    <w:p w:rsidR="00BA4F02" w:rsidRDefault="00912377">
      <w:pPr>
        <w:pStyle w:val="Normal1"/>
        <w:spacing w:after="0" w:line="100" w:lineRule="atLeast"/>
        <w:ind w:firstLine="426"/>
      </w:pPr>
      <w:r>
        <w:rPr>
          <w:rFonts w:ascii="Times New Roman" w:eastAsia="Times New Roman" w:hAnsi="Times New Roman" w:cs="Times New Roman"/>
          <w:sz w:val="24"/>
        </w:rPr>
        <w:t xml:space="preserve">Both AAnP and rhodopsin genes were abundant in Organic Lake (Figure 4A). AAnP genes were linked to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Alphapr</w:t>
      </w:r>
      <w:r>
        <w:rPr>
          <w:rFonts w:ascii="Times New Roman" w:eastAsia="Times New Roman" w:hAnsi="Times New Roman" w:cs="Times New Roman"/>
          <w:i/>
          <w:sz w:val="24"/>
        </w:rPr>
        <w:t xml:space="preserve">oteobacteria </w:t>
      </w:r>
      <w:r>
        <w:rPr>
          <w:rFonts w:ascii="Times New Roman" w:eastAsia="Times New Roman" w:hAnsi="Times New Roman" w:cs="Times New Roman"/>
          <w:sz w:val="24"/>
        </w:rPr>
        <w:t xml:space="preserve">(Table 2), consistent with the known metabolic potential of </w:t>
      </w:r>
      <w:r>
        <w:rPr>
          <w:rFonts w:ascii="Times New Roman" w:eastAsia="Times New Roman" w:hAnsi="Times New Roman" w:cs="Times New Roman"/>
          <w:i/>
          <w:sz w:val="24"/>
        </w:rPr>
        <w:t xml:space="preserve">R. tolerans </w:t>
      </w:r>
      <w:r>
        <w:rPr>
          <w:rFonts w:ascii="Times New Roman" w:eastAsia="Times New Roman" w:hAnsi="Times New Roman" w:cs="Times New Roman"/>
          <w:sz w:val="24"/>
        </w:rPr>
        <w:t xml:space="preserve">from Ekho Lake which produces BchlA (Labrenz </w:t>
      </w:r>
      <w:r>
        <w:rPr>
          <w:rFonts w:ascii="Times New Roman" w:eastAsia="Times New Roman" w:hAnsi="Times New Roman" w:cs="Times New Roman"/>
          <w:i/>
          <w:sz w:val="24"/>
        </w:rPr>
        <w:t>et al.</w:t>
      </w:r>
      <w:r>
        <w:rPr>
          <w:rFonts w:ascii="Times New Roman" w:eastAsia="Times New Roman" w:hAnsi="Times New Roman" w:cs="Times New Roman"/>
          <w:sz w:val="24"/>
        </w:rPr>
        <w:t>, 1999). Organic Lake rhodopsins were associated with all the dominant Organic Lake aerobic heterotrophic lineages. Phyl</w:t>
      </w:r>
      <w:r>
        <w:rPr>
          <w:rFonts w:ascii="Times New Roman" w:eastAsia="Times New Roman" w:hAnsi="Times New Roman" w:cs="Times New Roman"/>
          <w:sz w:val="24"/>
        </w:rPr>
        <w:t xml:space="preserve">ogenetic analysis revealed six well-supported Organic Lake rhodopsin groups (Figure S7). All groups had an L or M residue corresponding to position 105 in the SAR86 PR, denoting tuning to surface green light (Man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Gomez-Consarnau </w:t>
      </w:r>
      <w:r>
        <w:rPr>
          <w:rFonts w:ascii="Times New Roman" w:eastAsia="Times New Roman" w:hAnsi="Times New Roman" w:cs="Times New Roman"/>
          <w:i/>
          <w:sz w:val="24"/>
        </w:rPr>
        <w:t>et al.</w:t>
      </w:r>
      <w:r>
        <w:rPr>
          <w:rFonts w:ascii="Times New Roman" w:eastAsia="Times New Roman" w:hAnsi="Times New Roman" w:cs="Times New Roman"/>
          <w:sz w:val="24"/>
        </w:rPr>
        <w:t>, 2007)</w:t>
      </w:r>
      <w:r>
        <w:rPr>
          <w:rFonts w:ascii="Times New Roman" w:eastAsia="Times New Roman" w:hAnsi="Times New Roman" w:cs="Times New Roman"/>
          <w:sz w:val="24"/>
        </w:rPr>
        <w:t xml:space="preserve">, and a characteristic of oceanic coastal samples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Four of the groups clustered with homologs of genera detected in the lake, namely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Octadecabacter </w:t>
      </w:r>
      <w:r>
        <w:rPr>
          <w:rFonts w:ascii="Times New Roman" w:eastAsia="Times New Roman" w:hAnsi="Times New Roman" w:cs="Times New Roman"/>
          <w:sz w:val="24"/>
        </w:rPr>
        <w:t>and “</w:t>
      </w:r>
      <w:r>
        <w:rPr>
          <w:rFonts w:ascii="Times New Roman" w:eastAsia="Times New Roman" w:hAnsi="Times New Roman" w:cs="Times New Roman"/>
          <w:i/>
          <w:sz w:val="24"/>
        </w:rPr>
        <w:t>Ca</w:t>
      </w:r>
      <w:ins w:id="56" w:author="Sheree Yau" w:date="2012-11-27T15:44:00Z">
        <w:r>
          <w:rPr>
            <w:rFonts w:ascii="Times New Roman" w:eastAsia="Times New Roman" w:hAnsi="Times New Roman" w:cs="Times New Roman"/>
            <w:sz w:val="24"/>
          </w:rPr>
          <w:t>.</w:t>
        </w:r>
      </w:ins>
      <w:del w:id="57" w:author="Sheree Yau" w:date="2012-11-27T15:44:00Z">
        <w:r>
          <w:rPr>
            <w:rFonts w:ascii="Times New Roman" w:eastAsia="Times New Roman" w:hAnsi="Times New Roman" w:cs="Times New Roman"/>
            <w:i/>
            <w:sz w:val="24"/>
          </w:rPr>
          <w:delText>ndidatus</w:delText>
        </w:r>
      </w:del>
      <w:r>
        <w:rPr>
          <w:rFonts w:ascii="Times New Roman" w:eastAsia="Times New Roman" w:hAnsi="Times New Roman" w:cs="Times New Roman"/>
          <w:i/>
          <w:sz w:val="24"/>
        </w:rPr>
        <w:t xml:space="preserve"> </w:t>
      </w:r>
      <w:r>
        <w:rPr>
          <w:rFonts w:ascii="Times New Roman" w:eastAsia="Times New Roman" w:hAnsi="Times New Roman" w:cs="Times New Roman"/>
          <w:sz w:val="24"/>
        </w:rPr>
        <w:t>Aquiluna” (Figure S7, Table S4). In the S</w:t>
      </w:r>
      <w:r>
        <w:rPr>
          <w:rFonts w:ascii="Times New Roman" w:eastAsia="Times New Roman" w:hAnsi="Times New Roman" w:cs="Times New Roman"/>
          <w:sz w:val="24"/>
        </w:rPr>
        <w:t xml:space="preserve">AL-R group, Xanthorhodopsin originates from the sphingomonad </w:t>
      </w:r>
      <w:r>
        <w:rPr>
          <w:rFonts w:ascii="Times New Roman" w:eastAsia="Times New Roman" w:hAnsi="Times New Roman" w:cs="Times New Roman"/>
          <w:i/>
          <w:sz w:val="24"/>
        </w:rPr>
        <w:t xml:space="preserve">Salinibacter ruber </w:t>
      </w:r>
      <w:r>
        <w:rPr>
          <w:rFonts w:ascii="Times New Roman" w:eastAsia="Times New Roman" w:hAnsi="Times New Roman" w:cs="Times New Roman"/>
          <w:sz w:val="24"/>
        </w:rPr>
        <w:t xml:space="preserve">(Balashov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therefore likely that </w:t>
      </w:r>
      <w:r>
        <w:rPr>
          <w:rFonts w:ascii="Times New Roman" w:eastAsia="Times New Roman" w:hAnsi="Times New Roman" w:cs="Times New Roman"/>
          <w:i/>
          <w:sz w:val="24"/>
        </w:rPr>
        <w:t xml:space="preserve">Sphingobacteria </w:t>
      </w:r>
      <w:r>
        <w:rPr>
          <w:rFonts w:ascii="Times New Roman" w:eastAsia="Times New Roman" w:hAnsi="Times New Roman" w:cs="Times New Roman"/>
          <w:sz w:val="24"/>
        </w:rPr>
        <w:t>(Table S4) are the likely origin of the SAL-R group. The most abundant group, OL-R1 (Figure S7), had no clo</w:t>
      </w:r>
      <w:r>
        <w:rPr>
          <w:rFonts w:ascii="Times New Roman" w:eastAsia="Times New Roman" w:hAnsi="Times New Roman" w:cs="Times New Roman"/>
          <w:sz w:val="24"/>
        </w:rPr>
        <w:t xml:space="preserve">se homologs from GENBANK but it was abundant on the 3.0 µm fraction and has a distribution (Figure 4A) suggesting it originates from member of the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clade</w:t>
      </w:r>
      <w:ins w:id="58" w:author="Sheree Yau" w:date="2012-11-27T15:45:00Z">
        <w:r>
          <w:rPr>
            <w:rFonts w:ascii="Times New Roman" w:eastAsia="Times New Roman" w:hAnsi="Times New Roman" w:cs="Times New Roman"/>
            <w:sz w:val="24"/>
          </w:rPr>
          <w:t xml:space="preserve">. The contigs to which OL-R1 </w:t>
        </w:r>
      </w:ins>
      <w:ins w:id="59" w:author="Sheree Yau" w:date="2012-11-27T15:46:00Z">
        <w:r>
          <w:rPr>
            <w:rFonts w:ascii="Times New Roman" w:eastAsia="Times New Roman" w:hAnsi="Times New Roman" w:cs="Times New Roman"/>
            <w:sz w:val="24"/>
          </w:rPr>
          <w:t xml:space="preserve">reads were </w:t>
        </w:r>
      </w:ins>
      <w:ins w:id="60" w:author="Sheree Yau" w:date="2012-11-28T22:15:00Z">
        <w:r>
          <w:rPr>
            <w:rFonts w:ascii="Times New Roman" w:eastAsia="Times New Roman" w:hAnsi="Times New Roman" w:cs="Times New Roman"/>
            <w:sz w:val="24"/>
          </w:rPr>
          <w:t>contained</w:t>
        </w:r>
      </w:ins>
      <w:ins w:id="61" w:author="Sheree Yau" w:date="2012-11-27T15:47:00Z">
        <w:r>
          <w:rPr>
            <w:rFonts w:ascii="Times New Roman" w:eastAsia="Times New Roman" w:hAnsi="Times New Roman" w:cs="Times New Roman"/>
            <w:sz w:val="24"/>
          </w:rPr>
          <w:t xml:space="preserve"> genes </w:t>
        </w:r>
        <w:r>
          <w:rPr>
            <w:rFonts w:ascii="Times New Roman" w:eastAsia="Times New Roman" w:hAnsi="Times New Roman" w:cs="Times New Roman"/>
            <w:sz w:val="24"/>
          </w:rPr>
          <w:t xml:space="preserve">were most closely related to </w:t>
        </w:r>
        <w:r>
          <w:rPr>
            <w:rFonts w:ascii="Times New Roman" w:eastAsia="Times New Roman" w:hAnsi="Times New Roman" w:cs="Times New Roman"/>
            <w:i/>
            <w:iCs/>
            <w:sz w:val="24"/>
          </w:rPr>
          <w:t>Octadecabacter</w:t>
        </w:r>
        <w:r>
          <w:rPr>
            <w:rFonts w:ascii="Times New Roman" w:eastAsia="Times New Roman" w:hAnsi="Times New Roman" w:cs="Times New Roman"/>
            <w:sz w:val="24"/>
          </w:rPr>
          <w:t xml:space="preserve"> supporting their provenance from the </w:t>
        </w:r>
        <w:r>
          <w:rPr>
            <w:rFonts w:ascii="Times New Roman" w:eastAsia="Times New Roman" w:hAnsi="Times New Roman" w:cs="Times New Roman"/>
            <w:i/>
            <w:iCs/>
            <w:sz w:val="24"/>
          </w:rPr>
          <w:t>Roseobacter</w:t>
        </w:r>
        <w:r>
          <w:rPr>
            <w:rFonts w:ascii="Times New Roman" w:eastAsia="Times New Roman" w:hAnsi="Times New Roman" w:cs="Times New Roman"/>
            <w:sz w:val="24"/>
          </w:rPr>
          <w:t>-clade (</w:t>
        </w:r>
        <w:r>
          <w:rPr>
            <w:rFonts w:ascii="Times New Roman" w:eastAsia="Times New Roman" w:hAnsi="Times New Roman" w:cs="Times New Roman"/>
            <w:sz w:val="24"/>
            <w:shd w:val="clear" w:color="auto" w:fill="FFFF00"/>
          </w:rPr>
          <w:t>Figure S***</w:t>
        </w:r>
        <w:r>
          <w:rPr>
            <w:rFonts w:ascii="Times New Roman" w:eastAsia="Times New Roman" w:hAnsi="Times New Roman" w:cs="Times New Roman"/>
            <w:sz w:val="24"/>
          </w:rPr>
          <w:t>).</w:t>
        </w:r>
      </w:ins>
      <w:ins w:id="62" w:author="Sheree Yau" w:date="2012-11-28T22:13:00Z">
        <w:r>
          <w:rPr>
            <w:rFonts w:ascii="Times New Roman" w:eastAsia="Times New Roman" w:hAnsi="Times New Roman" w:cs="Times New Roman"/>
            <w:sz w:val="24"/>
          </w:rPr>
          <w:t xml:space="preserve"> Furthermore, genes downstream of OL-R1 were </w:t>
        </w:r>
      </w:ins>
      <w:ins w:id="63" w:author="Sheree Yau" w:date="2012-11-28T22:15:00Z">
        <w:r>
          <w:rPr>
            <w:rFonts w:ascii="Times New Roman" w:eastAsia="Times New Roman" w:hAnsi="Times New Roman" w:cs="Times New Roman"/>
            <w:sz w:val="24"/>
          </w:rPr>
          <w:t xml:space="preserve">involved in phytoene </w:t>
        </w:r>
        <w:proofErr w:type="gramStart"/>
        <w:r>
          <w:rPr>
            <w:rFonts w:ascii="Times New Roman" w:eastAsia="Times New Roman" w:hAnsi="Times New Roman" w:cs="Times New Roman"/>
            <w:sz w:val="24"/>
          </w:rPr>
          <w:t>synthesis,</w:t>
        </w:r>
        <w:proofErr w:type="gramEnd"/>
        <w:r>
          <w:rPr>
            <w:rFonts w:ascii="Times New Roman" w:eastAsia="Times New Roman" w:hAnsi="Times New Roman" w:cs="Times New Roman"/>
            <w:sz w:val="24"/>
          </w:rPr>
          <w:t xml:space="preserve"> a precursor </w:t>
        </w:r>
      </w:ins>
      <w:ins w:id="64" w:author="Sheree Yau" w:date="2012-11-28T22:16:00Z">
        <w:r>
          <w:rPr>
            <w:rFonts w:ascii="Times New Roman" w:eastAsia="Times New Roman" w:hAnsi="Times New Roman" w:cs="Times New Roman"/>
            <w:sz w:val="24"/>
          </w:rPr>
          <w:t>in carotenoid synthesis, while upstream was an integrase indicating the OL-R1 rhodo</w:t>
        </w:r>
        <w:r>
          <w:rPr>
            <w:rFonts w:ascii="Times New Roman" w:eastAsia="Times New Roman" w:hAnsi="Times New Roman" w:cs="Times New Roman"/>
            <w:sz w:val="24"/>
          </w:rPr>
          <w:t xml:space="preserve">psins may be mobile. </w:t>
        </w:r>
      </w:ins>
      <w:del w:id="65" w:author="Sheree Yau" w:date="2012-11-27T15:47:00Z">
        <w:r>
          <w:rPr>
            <w:rFonts w:ascii="Times New Roman" w:eastAsia="Times New Roman" w:hAnsi="Times New Roman" w:cs="Times New Roman"/>
            <w:sz w:val="24"/>
          </w:rPr>
          <w:delText xml:space="preserve"> </w:delText>
        </w:r>
      </w:del>
      <w:del w:id="66" w:author="Sheree Yau" w:date="2012-11-27T15:45:00Z">
        <w:r>
          <w:rPr>
            <w:rFonts w:ascii="Times New Roman" w:eastAsia="Times New Roman" w:hAnsi="Times New Roman" w:cs="Times New Roman"/>
            <w:sz w:val="24"/>
          </w:rPr>
          <w:delText>(*</w:delText>
        </w:r>
        <w:r>
          <w:rPr>
            <w:rFonts w:ascii="Times New Roman" w:eastAsia="Times New Roman" w:hAnsi="Times New Roman" w:cs="Times New Roman"/>
            <w:sz w:val="24"/>
            <w:shd w:val="clear" w:color="auto" w:fill="FFFF00"/>
          </w:rPr>
          <w:delText>link to scaffoldsto establish taxonomic origin definitively</w:delText>
        </w:r>
        <w:r>
          <w:rPr>
            <w:rFonts w:ascii="Times New Roman" w:eastAsia="Times New Roman" w:hAnsi="Times New Roman" w:cs="Times New Roman"/>
            <w:sz w:val="24"/>
          </w:rPr>
          <w:delText xml:space="preserve">). </w:delText>
        </w:r>
      </w:del>
    </w:p>
    <w:p w:rsidR="00BA4F02" w:rsidRDefault="00912377">
      <w:pPr>
        <w:pStyle w:val="Normal1"/>
        <w:spacing w:after="0" w:line="100" w:lineRule="atLeast"/>
      </w:pPr>
      <w:del w:id="67" w:author="Sheree Yau" w:date="2012-11-27T15:48:00Z">
        <w:r>
          <w:rPr>
            <w:rFonts w:ascii="Times New Roman" w:eastAsia="Times New Roman" w:hAnsi="Times New Roman" w:cs="Times New Roman"/>
            <w:sz w:val="24"/>
          </w:rPr>
          <w:delText>(</w:delText>
        </w:r>
        <w:r>
          <w:rPr>
            <w:rFonts w:ascii="Times New Roman" w:eastAsia="Times New Roman" w:hAnsi="Times New Roman" w:cs="Times New Roman"/>
            <w:sz w:val="24"/>
            <w:shd w:val="clear" w:color="auto" w:fill="FFFF00"/>
          </w:rPr>
          <w:delText>Table comparing frequencies of rhodopsin, AAnP, DMSP lyases and Dmd genes to other marine environments</w:delText>
        </w:r>
        <w:r>
          <w:rPr>
            <w:rFonts w:ascii="Times New Roman" w:eastAsia="Times New Roman" w:hAnsi="Times New Roman" w:cs="Times New Roman"/>
            <w:sz w:val="24"/>
          </w:rPr>
          <w:delText>).</w:delText>
        </w:r>
      </w:del>
    </w:p>
    <w:p w:rsidR="00BA4F02" w:rsidRDefault="00912377">
      <w:pPr>
        <w:pStyle w:val="Normal1"/>
        <w:spacing w:after="0" w:line="100" w:lineRule="atLeast"/>
        <w:ind w:firstLine="426"/>
      </w:pPr>
      <w:r>
        <w:rPr>
          <w:rFonts w:ascii="Times New Roman" w:eastAsia="Times New Roman" w:hAnsi="Times New Roman" w:cs="Times New Roman"/>
          <w:sz w:val="24"/>
        </w:rPr>
        <w:lastRenderedPageBreak/>
        <w:t>The contribution of light-driven energy generation processes to the carbon budget is difficult to infer from genetic potential alone. For example, the abundance of AAnP and PR genes in Arctic bacteria has been reported to be the same in winter and summer (</w:t>
      </w:r>
      <w:r>
        <w:rPr>
          <w:rFonts w:ascii="Times New Roman" w:eastAsia="Times New Roman" w:hAnsi="Times New Roman" w:cs="Times New Roman"/>
          <w:sz w:val="24"/>
        </w:rPr>
        <w:t xml:space="preserve">*Cottrell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and BchlA 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was shown to be expressed in cells grown in the dark but inhibited by continuous dim light (Labrenz </w:t>
      </w:r>
      <w:r>
        <w:rPr>
          <w:rFonts w:ascii="Times New Roman" w:eastAsia="Times New Roman" w:hAnsi="Times New Roman" w:cs="Times New Roman"/>
          <w:i/>
          <w:sz w:val="24"/>
        </w:rPr>
        <w:t>et al.</w:t>
      </w:r>
      <w:r>
        <w:rPr>
          <w:rFonts w:ascii="Times New Roman" w:eastAsia="Times New Roman" w:hAnsi="Times New Roman" w:cs="Times New Roman"/>
          <w:sz w:val="24"/>
        </w:rPr>
        <w:t>, 1999). However, it is possible that the apparent negative balance in carbon conversion potential c</w:t>
      </w:r>
      <w:r>
        <w:rPr>
          <w:rFonts w:ascii="Times New Roman" w:eastAsia="Times New Roman" w:hAnsi="Times New Roman" w:cs="Times New Roman"/>
          <w:sz w:val="24"/>
        </w:rPr>
        <w:t xml:space="preserve">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r>
        <w:rPr>
          <w:rFonts w:ascii="Times New Roman" w:eastAsia="Times New Roman" w:hAnsi="Times New Roman" w:cs="Times New Roman"/>
          <w:sz w:val="24"/>
        </w:rPr>
        <w:t xml:space="preserve"> that was shown to function under C-limitat</w:t>
      </w:r>
      <w:r>
        <w:rPr>
          <w:rFonts w:ascii="Times New Roman" w:eastAsia="Times New Roman" w:hAnsi="Times New Roman" w:cs="Times New Roman"/>
          <w:sz w:val="24"/>
        </w:rPr>
        <w:t xml:space="preserve">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ins w:id="68" w:author="Sheree Yau" w:date="2012-11-27T15:49:00Z">
        <w:r>
          <w:rPr>
            <w:rFonts w:ascii="Times New Roman" w:eastAsia="Times New Roman" w:hAnsi="Times New Roman" w:cs="Times New Roman"/>
            <w:sz w:val="24"/>
          </w:rPr>
          <w:t>The frequency of AAnP gene homologs (Table 3) was much higher than the nearby Ace Lake and GOS expedition samples. Some of this effect could be due to sampling of larger or particle attached cells in Organic Lake. Rhodop</w:t>
        </w:r>
        <w:r>
          <w:rPr>
            <w:rFonts w:ascii="Times New Roman" w:eastAsia="Times New Roman" w:hAnsi="Times New Roman" w:cs="Times New Roman"/>
            <w:sz w:val="24"/>
          </w:rPr>
          <w:t xml:space="preserve">sin gene frequency was not as high as in the GOS samples, but </w:t>
        </w:r>
      </w:ins>
      <w:ins w:id="69" w:author="Sheree Yau" w:date="2012-11-27T15:53:00Z">
        <w:r>
          <w:rPr>
            <w:rFonts w:ascii="Times New Roman" w:eastAsia="Times New Roman" w:hAnsi="Times New Roman" w:cs="Times New Roman"/>
            <w:sz w:val="24"/>
          </w:rPr>
          <w:t>was much</w:t>
        </w:r>
      </w:ins>
      <w:ins w:id="70" w:author="Sheree Yau" w:date="2012-11-27T15:49:00Z">
        <w:r>
          <w:rPr>
            <w:rFonts w:ascii="Times New Roman" w:eastAsia="Times New Roman" w:hAnsi="Times New Roman" w:cs="Times New Roman"/>
            <w:sz w:val="24"/>
          </w:rPr>
          <w:t xml:space="preserve"> higher than other non-marine samples surveyed ie. </w:t>
        </w:r>
      </w:ins>
      <w:proofErr w:type="gramStart"/>
      <w:ins w:id="71" w:author="Sheree Yau" w:date="2012-11-27T15:52:00Z">
        <w:r>
          <w:rPr>
            <w:rFonts w:ascii="Times New Roman" w:eastAsia="Times New Roman" w:hAnsi="Times New Roman" w:cs="Times New Roman"/>
            <w:sz w:val="24"/>
          </w:rPr>
          <w:t>Ace Lake, Punta Cormorant hypersaline lagoon and fresh water Lake Gatun (Table 3).</w:t>
        </w:r>
      </w:ins>
      <w:proofErr w:type="gramEnd"/>
      <w:ins w:id="72" w:author="Sheree Yau" w:date="2012-11-27T15:53:00Z">
        <w:r>
          <w:rPr>
            <w:rFonts w:ascii="Times New Roman" w:eastAsia="Times New Roman" w:hAnsi="Times New Roman" w:cs="Times New Roman"/>
            <w:sz w:val="24"/>
          </w:rPr>
          <w:t xml:space="preserve"> This indicates photoheterotrophy is an important ada</w:t>
        </w:r>
        <w:r>
          <w:rPr>
            <w:rFonts w:ascii="Times New Roman" w:eastAsia="Times New Roman" w:hAnsi="Times New Roman" w:cs="Times New Roman"/>
            <w:sz w:val="24"/>
          </w:rPr>
          <w:t>ptation in Organic Lake.</w:t>
        </w:r>
      </w:ins>
    </w:p>
    <w:p w:rsidR="00BA4F02" w:rsidRDefault="00BA4F02">
      <w:pPr>
        <w:pStyle w:val="Heading2"/>
        <w:numPr>
          <w:ilvl w:val="1"/>
          <w:numId w:val="1"/>
        </w:numPr>
        <w:spacing w:before="0" w:line="100" w:lineRule="atLeast"/>
      </w:pPr>
    </w:p>
    <w:p w:rsidR="00BA4F02" w:rsidRDefault="00912377">
      <w:pPr>
        <w:pStyle w:val="Heading2"/>
        <w:numPr>
          <w:ilvl w:val="1"/>
          <w:numId w:val="1"/>
        </w:numPr>
        <w:spacing w:before="0" w:line="100" w:lineRule="atLeast"/>
      </w:pPr>
      <w:r>
        <w:rPr>
          <w:rFonts w:ascii="Times New Roman" w:eastAsia="Times New Roman" w:hAnsi="Times New Roman" w:cs="Times New Roman"/>
          <w:b w:val="0"/>
          <w:i/>
          <w:color w:val="000000"/>
          <w:sz w:val="24"/>
        </w:rPr>
        <w:t>Regeneration is predominant in the nitrogen cycling</w:t>
      </w:r>
    </w:p>
    <w:p w:rsidR="00BA4F02" w:rsidRDefault="00912377">
      <w:pPr>
        <w:pStyle w:val="Normal1"/>
        <w:spacing w:after="0" w:line="100" w:lineRule="atLeast"/>
      </w:pPr>
      <w:r>
        <w:rPr>
          <w:rFonts w:ascii="Times New Roman" w:eastAsia="Times New Roman" w:hAnsi="Times New Roman" w:cs="Times New Roman"/>
          <w:sz w:val="24"/>
        </w:rPr>
        <w:t xml:space="preserve">N cycling potential throughout the lake was dominated by assimilation and mineralization/uptake pathways (Figure 4B) linked to </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(Table 2, Figure S6). Assimilatory n</w:t>
      </w:r>
      <w:r>
        <w:rPr>
          <w:rFonts w:ascii="Times New Roman" w:eastAsia="Times New Roman" w:hAnsi="Times New Roman" w:cs="Times New Roman"/>
          <w:sz w:val="24"/>
        </w:rPr>
        <w:t>itrite reductase was not abundant but genes involved in reduced N uptake were (Figure S6B). The presence of glutamate dehydrogenase genes indicated the potential for mineralization to ammonia, and also, by functioning in reverse, a mechanism for ammonium u</w:t>
      </w:r>
      <w:r>
        <w:rPr>
          <w:rFonts w:ascii="Times New Roman" w:eastAsia="Times New Roman" w:hAnsi="Times New Roman" w:cs="Times New Roman"/>
          <w:sz w:val="24"/>
        </w:rPr>
        <w:t>ptake (*r</w:t>
      </w:r>
      <w:r>
        <w:rPr>
          <w:rFonts w:ascii="Times New Roman" w:eastAsia="Times New Roman" w:hAnsi="Times New Roman" w:cs="Times New Roman"/>
          <w:sz w:val="24"/>
          <w:shd w:val="clear" w:color="auto" w:fill="FFFF00"/>
        </w:rPr>
        <w:t>ef</w:t>
      </w:r>
      <w:r>
        <w:commentReference w:id="73"/>
      </w:r>
      <w:r>
        <w:rPr>
          <w:rFonts w:ascii="Times New Roman" w:eastAsia="Times New Roman" w:hAnsi="Times New Roman" w:cs="Times New Roman"/>
          <w:sz w:val="24"/>
        </w:rPr>
        <w:t xml:space="preserve">). The high ammonia concentration in the deep zone would result from a higher rate of mineralization than assimilation (Table 2, Figure S6B). In addition, a capacity for dissimilatory nitrate reduction to ammonia (DNRA) was linked to </w:t>
      </w:r>
      <w:r>
        <w:rPr>
          <w:rFonts w:ascii="Times New Roman" w:eastAsia="Times New Roman" w:hAnsi="Times New Roman" w:cs="Times New Roman"/>
          <w:i/>
          <w:sz w:val="24"/>
        </w:rPr>
        <w:t>Sphingobacteria</w:t>
      </w:r>
      <w:r>
        <w:rPr>
          <w:rFonts w:ascii="Times New Roman" w:eastAsia="Times New Roman" w:hAnsi="Times New Roman" w:cs="Times New Roman"/>
          <w:sz w:val="24"/>
        </w:rPr>
        <w:t xml:space="preserve"> and other anaerobic bacteria (Table 2, Figure S6B), and Stickland fermentation (*fi</w:t>
      </w:r>
      <w:r>
        <w:rPr>
          <w:rFonts w:ascii="Times New Roman" w:eastAsia="Times New Roman" w:hAnsi="Times New Roman" w:cs="Times New Roman"/>
          <w:sz w:val="24"/>
          <w:shd w:val="clear" w:color="auto" w:fill="FFFF00"/>
        </w:rPr>
        <w:t>gure</w:t>
      </w:r>
      <w:r>
        <w:rPr>
          <w:rFonts w:ascii="Times New Roman" w:eastAsia="Times New Roman" w:hAnsi="Times New Roman" w:cs="Times New Roman"/>
          <w:sz w:val="24"/>
        </w:rPr>
        <w:t xml:space="preserve">) to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p>
    <w:p w:rsidR="00BA4F02" w:rsidRDefault="00912377">
      <w:pPr>
        <w:pStyle w:val="Normal1"/>
        <w:spacing w:after="0" w:line="100" w:lineRule="atLeast"/>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w:t>
      </w:r>
      <w:r>
        <w:rPr>
          <w:rFonts w:ascii="Times New Roman" w:eastAsia="Times New Roman" w:hAnsi="Times New Roman" w:cs="Times New Roman"/>
          <w:sz w:val="24"/>
        </w:rPr>
        <w:t xml:space="preserve">low potential for N 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 Figure S6B). Potential for aerobic ammonia oxidation was not detected, nor were ammonia-oxidizing bacteria or ar</w:t>
      </w:r>
      <w:r>
        <w:rPr>
          <w:rFonts w:ascii="Times New Roman" w:eastAsia="Times New Roman" w:hAnsi="Times New Roman" w:cs="Times New Roman"/>
          <w:sz w:val="24"/>
        </w:rPr>
        <w:t xml:space="preserve">chaea. Organic Lake microorganisms therefore have a very low capacity to perform nitrification. Anaerobic ammonia oxidation (anammox) potential, indicated by hydroxylamine/hydrazine oxidase-like proteins (HAO/HZO), was also very low and the small </w:t>
      </w:r>
      <w:proofErr w:type="gramStart"/>
      <w:r>
        <w:rPr>
          <w:rFonts w:ascii="Times New Roman" w:eastAsia="Times New Roman" w:hAnsi="Times New Roman" w:cs="Times New Roman"/>
          <w:sz w:val="24"/>
        </w:rPr>
        <w:t>number of</w:t>
      </w:r>
      <w:r>
        <w:rPr>
          <w:rFonts w:ascii="Times New Roman" w:eastAsia="Times New Roman" w:hAnsi="Times New Roman" w:cs="Times New Roman"/>
          <w:sz w:val="24"/>
        </w:rPr>
        <w:t xml:space="preserve"> genes were</w:t>
      </w:r>
      <w:proofErr w:type="gramEnd"/>
      <w:r>
        <w:rPr>
          <w:rFonts w:ascii="Times New Roman" w:eastAsia="Times New Roman" w:hAnsi="Times New Roman" w:cs="Times New Roman"/>
          <w:sz w:val="24"/>
        </w:rPr>
        <w:t xml:space="preserve"> linked to sulfate-reducing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(Table 2, Figure S6). All known anammox organisms are from the order </w:t>
      </w:r>
      <w:r>
        <w:rPr>
          <w:rFonts w:ascii="Times New Roman" w:eastAsia="Times New Roman" w:hAnsi="Times New Roman" w:cs="Times New Roman"/>
          <w:i/>
          <w:sz w:val="24"/>
        </w:rPr>
        <w:t>Brocardiales</w:t>
      </w:r>
      <w:r>
        <w:rPr>
          <w:rFonts w:ascii="Times New Roman" w:eastAsia="Times New Roman" w:hAnsi="Times New Roman" w:cs="Times New Roman"/>
          <w:sz w:val="24"/>
        </w:rPr>
        <w:t xml:space="preserve"> (Niftrick &amp; Jetten, 2012), which were not detected in the lake. HAO/HZO genes have been noted in non-ammonia oxidiz</w:t>
      </w:r>
      <w:r>
        <w:rPr>
          <w:rFonts w:ascii="Times New Roman" w:eastAsia="Times New Roman" w:hAnsi="Times New Roman" w:cs="Times New Roman"/>
          <w:sz w:val="24"/>
        </w:rPr>
        <w:t xml:space="preserve">ing bacteria and proposed to be related to NrfA heme cytochrome C nitrite reductase that functions in DNRA (Bergmann </w:t>
      </w:r>
      <w:r>
        <w:rPr>
          <w:rFonts w:ascii="Times New Roman" w:eastAsia="Times New Roman" w:hAnsi="Times New Roman" w:cs="Times New Roman"/>
          <w:i/>
          <w:sz w:val="24"/>
        </w:rPr>
        <w:t>et al</w:t>
      </w:r>
      <w:r>
        <w:rPr>
          <w:rFonts w:ascii="Times New Roman" w:eastAsia="Times New Roman" w:hAnsi="Times New Roman" w:cs="Times New Roman"/>
          <w:sz w:val="24"/>
        </w:rPr>
        <w:t>., 2005). Collectively these data indicate an inability for nitrification to occur in the upper mixed zone and likely no potential for</w:t>
      </w:r>
      <w:r>
        <w:rPr>
          <w:rFonts w:ascii="Times New Roman" w:eastAsia="Times New Roman" w:hAnsi="Times New Roman" w:cs="Times New Roman"/>
          <w:sz w:val="24"/>
        </w:rPr>
        <w:t xml:space="preserve"> ammonia loss in the deep zone.</w:t>
      </w:r>
    </w:p>
    <w:p w:rsidR="00BA4F02" w:rsidRDefault="00912377">
      <w:pPr>
        <w:pStyle w:val="Normal1"/>
        <w:spacing w:after="0" w:line="100" w:lineRule="atLeast"/>
        <w:ind w:firstLine="426"/>
      </w:pPr>
      <w:r>
        <w:rPr>
          <w:rFonts w:ascii="Times New Roman" w:eastAsia="Times New Roman" w:hAnsi="Times New Roman" w:cs="Times New Roman"/>
          <w:sz w:val="24"/>
        </w:rPr>
        <w:t xml:space="preserve">Denitrification genes 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(Table 2, Figure S6). Low nitrate and nitrite in the deep zone (Figure 1B, Table 1) indicates that d</w:t>
      </w:r>
      <w:r>
        <w:rPr>
          <w:rFonts w:ascii="Times New Roman" w:eastAsia="Times New Roman" w:hAnsi="Times New Roman" w:cs="Times New Roman"/>
          <w:sz w:val="24"/>
        </w:rPr>
        <w:t xml:space="preserve">epletion by dissimilatory reduction has contributed to the establishment of N-limitation in the lake. Denitrification genes are phylogenetically widespread and usually induced by low oxygen or oxidized N species (Kraft </w:t>
      </w:r>
      <w:r>
        <w:rPr>
          <w:rFonts w:ascii="Times New Roman" w:eastAsia="Times New Roman" w:hAnsi="Times New Roman" w:cs="Times New Roman"/>
          <w:i/>
          <w:sz w:val="24"/>
        </w:rPr>
        <w:t>et al</w:t>
      </w:r>
      <w:r>
        <w:rPr>
          <w:rFonts w:ascii="Times New Roman" w:eastAsia="Times New Roman" w:hAnsi="Times New Roman" w:cs="Times New Roman"/>
          <w:sz w:val="24"/>
        </w:rPr>
        <w:t>., 2011) and thus expected to be</w:t>
      </w:r>
      <w:r>
        <w:rPr>
          <w:rFonts w:ascii="Times New Roman" w:eastAsia="Times New Roman" w:hAnsi="Times New Roman" w:cs="Times New Roman"/>
          <w:sz w:val="24"/>
        </w:rPr>
        <w:t xml:space="preserve"> active in the deep zone or oxycline. However, denitrification may be inhibited even if conditions appear appropriate. For example, in Lake Bonney, Antarctica, denitrification occurs </w:t>
      </w:r>
      <w:r>
        <w:rPr>
          <w:rFonts w:ascii="Times New Roman" w:eastAsia="Times New Roman" w:hAnsi="Times New Roman" w:cs="Times New Roman"/>
          <w:sz w:val="24"/>
        </w:rPr>
        <w:lastRenderedPageBreak/>
        <w:t>in the west lobe, but not in the east lobe of the lake despite the presen</w:t>
      </w:r>
      <w:r>
        <w:rPr>
          <w:rFonts w:ascii="Times New Roman" w:eastAsia="Times New Roman" w:hAnsi="Times New Roman" w:cs="Times New Roman"/>
          <w:sz w:val="24"/>
        </w:rPr>
        <w:t xml:space="preserve">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&amp;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2005). Moreover, in the absence of nitrification, denitrification would be limited by the lack of potential to re-form oxidized N. The preponderance of assimilat</w:t>
      </w:r>
      <w:r>
        <w:rPr>
          <w:rFonts w:ascii="Times New Roman" w:eastAsia="Times New Roman" w:hAnsi="Times New Roman" w:cs="Times New Roman"/>
          <w:sz w:val="24"/>
        </w:rPr>
        <w:t>ion/mineralization pathways geared towards reduced N appears to reflect a “short circuit” of the typical N cycle that would conserve N in a largely closed system. Hence, the predominant N source is regenerated fixed N. Similar findings were also made for A</w:t>
      </w:r>
      <w:r>
        <w:rPr>
          <w:rFonts w:ascii="Times New Roman" w:eastAsia="Times New Roman" w:hAnsi="Times New Roman" w:cs="Times New Roman"/>
          <w:sz w:val="24"/>
        </w:rPr>
        <w:t xml:space="preserve">ce Lake, although in this system the presence of a dense layer of green sulfur bacteria with the potential to fix nitrogen augments the N cycle (Lauro </w:t>
      </w:r>
      <w:r>
        <w:rPr>
          <w:rFonts w:ascii="Times New Roman" w:eastAsia="Times New Roman" w:hAnsi="Times New Roman" w:cs="Times New Roman"/>
          <w:i/>
          <w:sz w:val="24"/>
        </w:rPr>
        <w:t>et al</w:t>
      </w:r>
      <w:r>
        <w:rPr>
          <w:rFonts w:ascii="Times New Roman" w:eastAsia="Times New Roman" w:hAnsi="Times New Roman" w:cs="Times New Roman"/>
          <w:sz w:val="24"/>
        </w:rPr>
        <w:t>., 2011). (*</w:t>
      </w:r>
      <w:r>
        <w:rPr>
          <w:rFonts w:ascii="Times New Roman" w:eastAsia="Times New Roman" w:hAnsi="Times New Roman" w:cs="Times New Roman"/>
          <w:sz w:val="24"/>
          <w:shd w:val="clear" w:color="auto" w:fill="FFFF00"/>
        </w:rPr>
        <w:t>DMSP can inhibit N2O reductase</w:t>
      </w:r>
      <w:r>
        <w:rPr>
          <w:rFonts w:ascii="Times New Roman" w:eastAsia="Times New Roman" w:hAnsi="Times New Roman" w:cs="Times New Roman"/>
          <w:sz w:val="24"/>
        </w:rPr>
        <w:t xml:space="preserve"> Magalhaes </w:t>
      </w:r>
      <w:r>
        <w:rPr>
          <w:rFonts w:ascii="Times New Roman" w:eastAsia="Times New Roman" w:hAnsi="Times New Roman" w:cs="Times New Roman"/>
          <w:i/>
          <w:sz w:val="24"/>
        </w:rPr>
        <w:t>et al.</w:t>
      </w:r>
      <w:r>
        <w:rPr>
          <w:rFonts w:ascii="Times New Roman" w:eastAsia="Times New Roman" w:hAnsi="Times New Roman" w:cs="Times New Roman"/>
          <w:sz w:val="24"/>
        </w:rPr>
        <w:t>, 2012)</w:t>
      </w:r>
    </w:p>
    <w:p w:rsidR="00BA4F02" w:rsidRDefault="00BA4F02">
      <w:pPr>
        <w:pStyle w:val="Normal1"/>
      </w:pPr>
    </w:p>
    <w:p w:rsidR="00BA4F02" w:rsidRDefault="00912377">
      <w:pPr>
        <w:pStyle w:val="Heading2"/>
        <w:numPr>
          <w:ilvl w:val="1"/>
          <w:numId w:val="1"/>
        </w:numPr>
        <w:spacing w:before="0" w:line="100" w:lineRule="atLeast"/>
      </w:pPr>
      <w:r>
        <w:rPr>
          <w:rFonts w:ascii="Times New Roman" w:eastAsia="Times New Roman" w:hAnsi="Times New Roman" w:cs="Times New Roman"/>
          <w:b w:val="0"/>
          <w:i/>
          <w:color w:val="000000"/>
          <w:sz w:val="24"/>
        </w:rPr>
        <w:t>Molecular basis for unusual sulf</w:t>
      </w:r>
      <w:r>
        <w:rPr>
          <w:rFonts w:ascii="Times New Roman" w:eastAsia="Times New Roman" w:hAnsi="Times New Roman" w:cs="Times New Roman"/>
          <w:b w:val="0"/>
          <w:i/>
          <w:color w:val="000000"/>
          <w:sz w:val="24"/>
        </w:rPr>
        <w:t xml:space="preserve">ur chemistry </w:t>
      </w:r>
    </w:p>
    <w:p w:rsidR="00BA4F02" w:rsidRDefault="00912377">
      <w:pPr>
        <w:pStyle w:val="Normal1"/>
        <w:spacing w:after="0" w:line="100" w:lineRule="atLeast"/>
      </w:pPr>
      <w:r>
        <w:rPr>
          <w:rFonts w:ascii="Times New Roman" w:eastAsia="Times New Roman" w:hAnsi="Times New Roman" w:cs="Times New Roman"/>
          <w:sz w:val="24"/>
        </w:rPr>
        <w:t xml:space="preserve">Organic Lake differs markedly from other meromictic Antarctic lakes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2011, *</w:t>
      </w:r>
      <w:r>
        <w:rPr>
          <w:rFonts w:ascii="Times New Roman" w:eastAsia="Times New Roman" w:hAnsi="Times New Roman" w:cs="Times New Roman"/>
          <w:sz w:val="24"/>
          <w:shd w:val="clear" w:color="auto" w:fill="FFFF00"/>
        </w:rPr>
        <w:t>others</w:t>
      </w:r>
      <w:r>
        <w:rPr>
          <w:rFonts w:ascii="Times New Roman" w:eastAsia="Times New Roman" w:hAnsi="Times New Roman" w:cs="Times New Roman"/>
          <w:sz w:val="24"/>
        </w:rPr>
        <w:t xml:space="preserve">) in possessing a low potential for dissimilatory sulfur cycling (Figure 4C). Sulfur oxidation by the Sox multienzyme system was </w:t>
      </w:r>
      <w:r>
        <w:rPr>
          <w:rFonts w:ascii="Times New Roman" w:eastAsia="Times New Roman" w:hAnsi="Times New Roman" w:cs="Times New Roman"/>
          <w:sz w:val="24"/>
        </w:rPr>
        <w:t xml:space="preserve">linked to </w:t>
      </w:r>
      <w:r>
        <w:rPr>
          <w:rFonts w:ascii="Times New Roman" w:eastAsia="Times New Roman" w:hAnsi="Times New Roman" w:cs="Times New Roman"/>
          <w:i/>
          <w:sz w:val="24"/>
        </w:rPr>
        <w:t xml:space="preserve">Alphaproteobacteria </w:t>
      </w:r>
      <w:r>
        <w:rPr>
          <w:rFonts w:ascii="Times New Roman" w:eastAsia="Times New Roman" w:hAnsi="Times New Roman" w:cs="Times New Roman"/>
          <w:sz w:val="24"/>
        </w:rPr>
        <w:t>(Table 2). These genes were most abundant in the upper mixed zone indicating that sulfur oxidation was restricted to where terminal electron acceptors, most likely oxygen, were available. Although sulfur-oxidizing</w:t>
      </w:r>
      <w:r>
        <w:rPr>
          <w:rFonts w:ascii="Times New Roman" w:eastAsia="Times New Roman" w:hAnsi="Times New Roman" w:cs="Times New Roman"/>
          <w:i/>
          <w:sz w:val="24"/>
        </w:rPr>
        <w:t xml:space="preserve"> Epsilonprote</w:t>
      </w:r>
      <w:r>
        <w:rPr>
          <w:rFonts w:ascii="Times New Roman" w:eastAsia="Times New Roman" w:hAnsi="Times New Roman" w:cs="Times New Roman"/>
          <w:i/>
          <w:sz w:val="24"/>
        </w:rPr>
        <w:t xml:space="preserve">obacteria </w:t>
      </w:r>
      <w:r>
        <w:rPr>
          <w:rFonts w:ascii="Times New Roman" w:eastAsia="Times New Roman" w:hAnsi="Times New Roman" w:cs="Times New Roman"/>
          <w:sz w:val="24"/>
        </w:rPr>
        <w:t xml:space="preserve">(Figure 2A, 2C) were present in the deep zone, no potential for sulfur oxidation was linked to them (Figure S6C) and polysulfide reductase (PSR) genes were not detected; both genes are known to be possessed by deep-sea sulfur-oxidizing </w:t>
      </w:r>
      <w:r>
        <w:rPr>
          <w:rFonts w:ascii="Times New Roman" w:eastAsia="Times New Roman" w:hAnsi="Times New Roman" w:cs="Times New Roman"/>
          <w:i/>
          <w:sz w:val="24"/>
        </w:rPr>
        <w:t>Epsilonpro</w:t>
      </w:r>
      <w:r>
        <w:rPr>
          <w:rFonts w:ascii="Times New Roman" w:eastAsia="Times New Roman" w:hAnsi="Times New Roman" w:cs="Times New Roman"/>
          <w:i/>
          <w:sz w:val="24"/>
        </w:rPr>
        <w:t xml:space="preserve">teobacteria </w:t>
      </w:r>
      <w:r>
        <w:rPr>
          <w:rFonts w:ascii="Times New Roman" w:eastAsia="Times New Roman" w:hAnsi="Times New Roman" w:cs="Times New Roman"/>
          <w:sz w:val="24"/>
        </w:rPr>
        <w:t xml:space="preserve">(Yamamoto &amp; Takai, 2011). This suggests that rather than S, Organic Lake </w:t>
      </w:r>
      <w:r>
        <w:rPr>
          <w:rFonts w:ascii="Times New Roman" w:eastAsia="Times New Roman" w:hAnsi="Times New Roman" w:cs="Times New Roman"/>
          <w:i/>
          <w:sz w:val="24"/>
        </w:rPr>
        <w:t xml:space="preserve">Epsilonproteobacteria </w:t>
      </w:r>
      <w:r>
        <w:rPr>
          <w:rFonts w:ascii="Times New Roman" w:eastAsia="Times New Roman" w:hAnsi="Times New Roman" w:cs="Times New Roman"/>
          <w:sz w:val="24"/>
        </w:rPr>
        <w:t>make use of alternate electron donors such as SCFA or hydrogen (*</w:t>
      </w:r>
      <w:r>
        <w:rPr>
          <w:rFonts w:ascii="Times New Roman" w:eastAsia="Times New Roman" w:hAnsi="Times New Roman" w:cs="Times New Roman"/>
          <w:sz w:val="24"/>
          <w:shd w:val="clear" w:color="auto" w:fill="FFFF00"/>
        </w:rPr>
        <w:t>check</w:t>
      </w:r>
      <w:r>
        <w:rPr>
          <w:rFonts w:ascii="Times New Roman" w:eastAsia="Times New Roman" w:hAnsi="Times New Roman" w:cs="Times New Roman"/>
          <w:sz w:val="24"/>
        </w:rPr>
        <w:t xml:space="preserve">). </w:t>
      </w:r>
      <w:r>
        <w:commentReference w:id="74"/>
      </w:r>
      <w:r>
        <w:rPr>
          <w:rFonts w:ascii="Times New Roman" w:eastAsia="Times New Roman" w:hAnsi="Times New Roman" w:cs="Times New Roman"/>
          <w:sz w:val="24"/>
        </w:rPr>
        <w:t>Importantly, it is therefore likely that appreciable S oxidation cannot o</w:t>
      </w:r>
      <w:r>
        <w:rPr>
          <w:rFonts w:ascii="Times New Roman" w:eastAsia="Times New Roman" w:hAnsi="Times New Roman" w:cs="Times New Roman"/>
          <w:sz w:val="24"/>
        </w:rPr>
        <w:t xml:space="preserve">ccur in the deep zone as the known terminal electron acceptors, oxygen and nitrate are </w:t>
      </w:r>
      <w:proofErr w:type="gramStart"/>
      <w:r>
        <w:rPr>
          <w:rFonts w:ascii="Times New Roman" w:eastAsia="Times New Roman" w:hAnsi="Times New Roman" w:cs="Times New Roman"/>
          <w:sz w:val="24"/>
        </w:rPr>
        <w:t>deplete</w:t>
      </w:r>
      <w:proofErr w:type="gramEnd"/>
      <w:r>
        <w:rPr>
          <w:rFonts w:ascii="Times New Roman" w:eastAsia="Times New Roman" w:hAnsi="Times New Roman" w:cs="Times New Roman"/>
          <w:sz w:val="24"/>
        </w:rPr>
        <w:t xml:space="preserve">. </w:t>
      </w:r>
    </w:p>
    <w:p w:rsidR="00BA4F02" w:rsidRDefault="00912377">
      <w:pPr>
        <w:pStyle w:val="Normal1"/>
        <w:spacing w:after="0" w:line="100" w:lineRule="atLeast"/>
        <w:ind w:firstLine="426"/>
      </w:pPr>
      <w:r>
        <w:rPr>
          <w:rFonts w:ascii="Times New Roman" w:eastAsia="Times New Roman" w:hAnsi="Times New Roman" w:cs="Times New Roman"/>
          <w:sz w:val="24"/>
        </w:rPr>
        <w:t xml:space="preserve">In the deep zone, dissimilatory sulfate reduction (DSR) potential was extremely low (Figure 4C) as was the abundance of sulfate-reducing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(F</w:t>
      </w:r>
      <w:r>
        <w:rPr>
          <w:rFonts w:ascii="Times New Roman" w:eastAsia="Times New Roman" w:hAnsi="Times New Roman" w:cs="Times New Roman"/>
          <w:sz w:val="24"/>
        </w:rPr>
        <w:t>igure 2A</w:t>
      </w:r>
      <w:proofErr w:type="gramStart"/>
      <w:r>
        <w:rPr>
          <w:rFonts w:ascii="Times New Roman" w:eastAsia="Times New Roman" w:hAnsi="Times New Roman" w:cs="Times New Roman"/>
          <w:sz w:val="24"/>
        </w:rPr>
        <w:t>,C</w:t>
      </w:r>
      <w:proofErr w:type="gramEnd"/>
      <w:r>
        <w:rPr>
          <w:rFonts w:ascii="Times New Roman" w:eastAsia="Times New Roman" w:hAnsi="Times New Roman" w:cs="Times New Roman"/>
          <w:sz w:val="24"/>
        </w:rPr>
        <w:t>). The reason for the limited DSR potential is unclear, although it is possible that the high salinity</w:t>
      </w:r>
      <w:r>
        <w:commentReference w:id="75"/>
      </w:r>
      <w:r>
        <w:rPr>
          <w:rFonts w:ascii="Times New Roman" w:eastAsia="Times New Roman" w:hAnsi="Times New Roman" w:cs="Times New Roman"/>
          <w:sz w:val="24"/>
        </w:rPr>
        <w:t xml:space="preserve">, transient oxygenation or positive electro-potential inhibits microorganisms from performing DSR, and hence colonizing the deep zone of the </w:t>
      </w:r>
      <w:r>
        <w:rPr>
          <w:rFonts w:ascii="Times New Roman" w:eastAsia="Times New Roman" w:hAnsi="Times New Roman" w:cs="Times New Roman"/>
          <w:sz w:val="24"/>
        </w:rPr>
        <w:t xml:space="preserve">lake. It is also likely that the lack of dissimilatory sulfur cycling contributes to the accumulation of DMS and DMSP </w:t>
      </w:r>
      <w:r>
        <w:commentReference w:id="76"/>
      </w:r>
      <w:commentRangeStart w:id="77"/>
      <w:r>
        <w:rPr>
          <w:rFonts w:ascii="Times New Roman" w:eastAsia="Times New Roman" w:hAnsi="Times New Roman" w:cs="Times New Roman"/>
          <w:sz w:val="24"/>
        </w:rPr>
        <w:t>in</w:t>
      </w:r>
      <w:commentRangeEnd w:id="77"/>
      <w:r w:rsidR="002872E6">
        <w:rPr>
          <w:rStyle w:val="CommentReference"/>
          <w:rFonts w:eastAsia="Droid Sans Fallback" w:cstheme="minorBidi"/>
          <w:color w:val="auto"/>
        </w:rPr>
        <w:commentReference w:id="77"/>
      </w:r>
      <w:r>
        <w:rPr>
          <w:rFonts w:ascii="Times New Roman" w:eastAsia="Times New Roman" w:hAnsi="Times New Roman" w:cs="Times New Roman"/>
          <w:sz w:val="24"/>
        </w:rPr>
        <w:t xml:space="preserve"> Organic Lake in the deep zone. In the upper mixed zone, DMS could potentially be oxidized as a carbon and energy source or utilized as an electron donor by sulfur-oxidizing autotrophs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In anoxic zones, methanogenic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or sulf</w:t>
      </w:r>
      <w:r>
        <w:rPr>
          <w:rFonts w:ascii="Times New Roman" w:eastAsia="Times New Roman" w:hAnsi="Times New Roman" w:cs="Times New Roman"/>
          <w:sz w:val="24"/>
        </w:rPr>
        <w:t xml:space="preserve">ate-reducing bacteria are the main organisms known to break down DMS (*Scholten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or Schäfer </w:t>
      </w:r>
      <w:r>
        <w:rPr>
          <w:rFonts w:ascii="Times New Roman" w:eastAsia="Times New Roman" w:hAnsi="Times New Roman" w:cs="Times New Roman"/>
          <w:i/>
          <w:sz w:val="24"/>
        </w:rPr>
        <w:t>et al.</w:t>
      </w:r>
      <w:r>
        <w:rPr>
          <w:rFonts w:ascii="Times New Roman" w:eastAsia="Times New Roman" w:hAnsi="Times New Roman" w:cs="Times New Roman"/>
          <w:sz w:val="24"/>
        </w:rPr>
        <w:t>, 2008). However, the very low dissimilatory sulfur conversion potential in the deep zone coupled with the relatively stagnant waters would likely</w:t>
      </w:r>
      <w:r>
        <w:rPr>
          <w:rFonts w:ascii="Times New Roman" w:eastAsia="Times New Roman" w:hAnsi="Times New Roman" w:cs="Times New Roman"/>
          <w:sz w:val="24"/>
        </w:rPr>
        <w:t xml:space="preserve"> minimize DMS oxidation and loss by ventilation. DMS would therefore be expected to accumulate in the deep zone.</w:t>
      </w:r>
      <w:r>
        <w:commentReference w:id="78"/>
      </w:r>
    </w:p>
    <w:p w:rsidR="00BA4F02" w:rsidDel="004C4494" w:rsidRDefault="00912377">
      <w:pPr>
        <w:pStyle w:val="Normal1"/>
        <w:spacing w:after="0" w:line="100" w:lineRule="atLeast"/>
        <w:ind w:firstLine="426"/>
        <w:rPr>
          <w:del w:id="79" w:author="Sheree Yau" w:date="2012-11-28T22:52:00Z"/>
        </w:rPr>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w:t>
      </w:r>
      <w:r>
        <w:rPr>
          <w:rFonts w:ascii="Times New Roman" w:eastAsia="Times New Roman" w:hAnsi="Times New Roman" w:cs="Times New Roman"/>
          <w:sz w:val="24"/>
        </w:rPr>
        <w:t xml:space="preserve">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was the most abundant</w:t>
      </w:r>
      <w:r>
        <w:rPr>
          <w:rFonts w:ascii="Times New Roman" w:eastAsia="Times New Roman" w:hAnsi="Times New Roman" w:cs="Times New Roman"/>
          <w:sz w:val="24"/>
        </w:rPr>
        <w:t xml:space="preserve"> of the Organic Lake DMSP lyases (*Table 3) and comprised two main types: MAR-dddD and OL-dddD (Figure S8).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homologs (Todd </w:t>
      </w:r>
      <w:r>
        <w:rPr>
          <w:rFonts w:ascii="Times New Roman" w:eastAsia="Times New Roman" w:hAnsi="Times New Roman" w:cs="Times New Roman"/>
          <w:i/>
          <w:sz w:val="24"/>
        </w:rPr>
        <w:t>et al.</w:t>
      </w:r>
      <w:r>
        <w:rPr>
          <w:rFonts w:ascii="Times New Roman" w:eastAsia="Times New Roman" w:hAnsi="Times New Roman" w:cs="Times New Roman"/>
          <w:sz w:val="24"/>
        </w:rPr>
        <w:t>, 2011)</w:t>
      </w:r>
      <w:r>
        <w:rPr>
          <w:rFonts w:ascii="Times New Roman" w:eastAsia="Times New Roman" w:hAnsi="Times New Roman" w:cs="Times New Roman"/>
          <w:sz w:val="24"/>
        </w:rPr>
        <w:t xml:space="preserve"> or carnitine coenzyme A transferase outgroups, thereby providing support for their proposed role as functional DMSP lyases. The MAR-dddD </w:t>
      </w:r>
      <w:proofErr w:type="gramStart"/>
      <w:r>
        <w:rPr>
          <w:rFonts w:ascii="Times New Roman" w:eastAsia="Times New Roman" w:hAnsi="Times New Roman" w:cs="Times New Roman"/>
          <w:sz w:val="24"/>
        </w:rPr>
        <w:t>type  includes</w:t>
      </w:r>
      <w:proofErr w:type="gramEnd"/>
      <w:r>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MAR-dddD sequences were most </w:t>
      </w:r>
      <w:r>
        <w:rPr>
          <w:rFonts w:ascii="Times New Roman" w:eastAsia="Times New Roman" w:hAnsi="Times New Roman" w:cs="Times New Roman"/>
          <w:sz w:val="24"/>
        </w:rPr>
        <w:lastRenderedPageBreak/>
        <w:t>abundant on the 0.8 µm fracti</w:t>
      </w:r>
      <w:r>
        <w:rPr>
          <w:rFonts w:ascii="Times New Roman" w:eastAsia="Times New Roman" w:hAnsi="Times New Roman" w:cs="Times New Roman"/>
          <w:sz w:val="24"/>
        </w:rPr>
        <w:t xml:space="preserve">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more 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(Figure S8). OL-dddD did not have a close relative from cultured bacteria making its taxonomic origins uncertain. The abundance of OL-dddD on the</w:t>
      </w:r>
      <w:r>
        <w:rPr>
          <w:rFonts w:ascii="Times New Roman" w:eastAsia="Times New Roman" w:hAnsi="Times New Roman" w:cs="Times New Roman"/>
          <w:sz w:val="24"/>
        </w:rPr>
        <w:t xml:space="preserve"> 3.0 µm fraction suggests it originates from </w:t>
      </w:r>
      <w:r>
        <w:rPr>
          <w:rFonts w:ascii="Times New Roman" w:eastAsia="Times New Roman" w:hAnsi="Times New Roman" w:cs="Times New Roman"/>
          <w:i/>
          <w:sz w:val="24"/>
        </w:rPr>
        <w:t>Alphaproteobacteria</w:t>
      </w:r>
      <w:del w:id="80" w:author="Sheree Yau" w:date="2012-11-27T15:57:00Z">
        <w:r>
          <w:rPr>
            <w:rFonts w:ascii="Times New Roman" w:eastAsia="Times New Roman" w:hAnsi="Times New Roman" w:cs="Times New Roman"/>
            <w:sz w:val="24"/>
          </w:rPr>
          <w:delText xml:space="preserve">, </w:delText>
        </w:r>
        <w:r>
          <w:rPr>
            <w:rFonts w:ascii="Times New Roman" w:eastAsia="Times New Roman" w:hAnsi="Times New Roman" w:cs="Times New Roman"/>
            <w:i/>
            <w:sz w:val="24"/>
          </w:rPr>
          <w:delText xml:space="preserve">Bacteroidetes </w:delText>
        </w:r>
        <w:r>
          <w:rPr>
            <w:rFonts w:ascii="Times New Roman" w:eastAsia="Times New Roman" w:hAnsi="Times New Roman" w:cs="Times New Roman"/>
            <w:sz w:val="24"/>
          </w:rPr>
          <w:delText xml:space="preserve">or </w:delText>
        </w:r>
        <w:r>
          <w:rPr>
            <w:rFonts w:ascii="Times New Roman" w:eastAsia="Times New Roman" w:hAnsi="Times New Roman" w:cs="Times New Roman"/>
            <w:i/>
            <w:sz w:val="24"/>
          </w:rPr>
          <w:delText xml:space="preserve">Dunaliella </w:delText>
        </w:r>
        <w:r>
          <w:rPr>
            <w:rFonts w:ascii="Times New Roman" w:eastAsia="Times New Roman" w:hAnsi="Times New Roman" w:cs="Times New Roman"/>
            <w:sz w:val="24"/>
          </w:rPr>
          <w:delText>(*</w:delText>
        </w:r>
        <w:r>
          <w:rPr>
            <w:rFonts w:ascii="Times New Roman" w:eastAsia="Times New Roman" w:hAnsi="Times New Roman" w:cs="Times New Roman"/>
            <w:sz w:val="24"/>
            <w:shd w:val="clear" w:color="auto" w:fill="FFFF00"/>
          </w:rPr>
          <w:delText>link ddd gene to scaffolds to determine taxonomic orgin</w:delText>
        </w:r>
        <w:r>
          <w:rPr>
            <w:rFonts w:ascii="Times New Roman" w:eastAsia="Times New Roman" w:hAnsi="Times New Roman" w:cs="Times New Roman"/>
            <w:sz w:val="24"/>
          </w:rPr>
          <w:delText>)</w:delText>
        </w:r>
      </w:del>
      <w:r>
        <w:rPr>
          <w:rFonts w:ascii="Times New Roman" w:eastAsia="Times New Roman" w:hAnsi="Times New Roman" w:cs="Times New Roman"/>
          <w:sz w:val="24"/>
        </w:rPr>
        <w:t>.</w:t>
      </w:r>
      <w:ins w:id="81" w:author="Sheree Yau" w:date="2012-11-27T15:57:00Z">
        <w:r>
          <w:rPr>
            <w:rFonts w:ascii="Times New Roman" w:eastAsia="Times New Roman" w:hAnsi="Times New Roman" w:cs="Times New Roman"/>
            <w:sz w:val="24"/>
          </w:rPr>
          <w:t xml:space="preserve"> OL-dddD containing contigs </w:t>
        </w:r>
      </w:ins>
      <w:ins w:id="82" w:author="Sheree Yau" w:date="2012-11-27T15:58:00Z">
        <w:r>
          <w:rPr>
            <w:rFonts w:ascii="Times New Roman" w:eastAsia="Times New Roman" w:hAnsi="Times New Roman" w:cs="Times New Roman"/>
            <w:sz w:val="24"/>
          </w:rPr>
          <w:t xml:space="preserve">carried genes of </w:t>
        </w:r>
      </w:ins>
      <w:ins w:id="83" w:author="Sheree Yau" w:date="2012-11-28T22:44:00Z">
        <w:r w:rsidR="004C4494">
          <w:rPr>
            <w:rFonts w:ascii="Times New Roman" w:eastAsia="Times New Roman" w:hAnsi="Times New Roman" w:cs="Times New Roman"/>
            <w:sz w:val="24"/>
          </w:rPr>
          <w:t xml:space="preserve">mixed </w:t>
        </w:r>
      </w:ins>
      <w:ins w:id="84" w:author="Sheree Yau" w:date="2012-11-28T22:31:00Z">
        <w:r w:rsidR="00054329">
          <w:rPr>
            <w:rFonts w:ascii="Times New Roman" w:eastAsia="Times New Roman" w:hAnsi="Times New Roman" w:cs="Times New Roman"/>
            <w:i/>
            <w:sz w:val="24"/>
          </w:rPr>
          <w:t>A</w:t>
        </w:r>
      </w:ins>
      <w:ins w:id="85" w:author="Sheree Yau" w:date="2012-11-28T22:30:00Z">
        <w:r w:rsidR="00054329">
          <w:rPr>
            <w:rFonts w:ascii="Times New Roman" w:eastAsia="Times New Roman" w:hAnsi="Times New Roman" w:cs="Times New Roman"/>
            <w:i/>
            <w:sz w:val="24"/>
          </w:rPr>
          <w:t xml:space="preserve">lpha- </w:t>
        </w:r>
        <w:r w:rsidR="00054329">
          <w:rPr>
            <w:rFonts w:ascii="Times New Roman" w:eastAsia="Times New Roman" w:hAnsi="Times New Roman" w:cs="Times New Roman"/>
            <w:sz w:val="24"/>
          </w:rPr>
          <w:t xml:space="preserve">and </w:t>
        </w:r>
        <w:r w:rsidR="00054329" w:rsidRPr="00054329">
          <w:rPr>
            <w:rFonts w:ascii="Times New Roman" w:eastAsia="Times New Roman" w:hAnsi="Times New Roman" w:cs="Times New Roman"/>
            <w:i/>
            <w:sz w:val="24"/>
            <w:rPrChange w:id="86" w:author="Sheree Yau" w:date="2012-11-28T22:31:00Z">
              <w:rPr>
                <w:rFonts w:ascii="Times New Roman" w:eastAsia="Times New Roman" w:hAnsi="Times New Roman" w:cs="Times New Roman"/>
                <w:sz w:val="24"/>
              </w:rPr>
            </w:rPrChange>
          </w:rPr>
          <w:t>Gamma</w:t>
        </w:r>
        <w:r w:rsidR="00054329" w:rsidRPr="00054329">
          <w:rPr>
            <w:rFonts w:ascii="Times New Roman" w:eastAsia="Times New Roman" w:hAnsi="Times New Roman" w:cs="Times New Roman"/>
            <w:i/>
            <w:sz w:val="24"/>
            <w:rPrChange w:id="87" w:author="Sheree Yau" w:date="2012-11-28T22:32:00Z">
              <w:rPr>
                <w:rFonts w:ascii="Times New Roman" w:eastAsia="Times New Roman" w:hAnsi="Times New Roman" w:cs="Times New Roman"/>
                <w:sz w:val="24"/>
              </w:rPr>
            </w:rPrChange>
          </w:rPr>
          <w:t>pr</w:t>
        </w:r>
      </w:ins>
      <w:ins w:id="88" w:author="Sheree Yau" w:date="2012-11-27T15:58:00Z">
        <w:r>
          <w:rPr>
            <w:rFonts w:ascii="Times New Roman" w:eastAsia="Times New Roman" w:hAnsi="Times New Roman" w:cs="Times New Roman"/>
            <w:i/>
            <w:sz w:val="24"/>
          </w:rPr>
          <w:t>oteobacteria</w:t>
        </w:r>
        <w:r>
          <w:rPr>
            <w:rFonts w:ascii="Times New Roman" w:eastAsia="Times New Roman" w:hAnsi="Times New Roman" w:cs="Times New Roman"/>
            <w:sz w:val="24"/>
          </w:rPr>
          <w:t xml:space="preserve"> or</w:t>
        </w:r>
      </w:ins>
      <w:ins w:id="89" w:author="Sheree Yau" w:date="2012-11-28T22:44:00Z">
        <w:r w:rsidR="004C4494">
          <w:rPr>
            <w:rFonts w:ascii="Times New Roman" w:eastAsia="Times New Roman" w:hAnsi="Times New Roman" w:cs="Times New Roman"/>
            <w:sz w:val="24"/>
          </w:rPr>
          <w:t>gin</w:t>
        </w:r>
      </w:ins>
      <w:ins w:id="90" w:author="Sheree Yau" w:date="2012-11-28T22:47:00Z">
        <w:r w:rsidR="004C4494">
          <w:rPr>
            <w:rFonts w:ascii="Times New Roman" w:eastAsia="Times New Roman" w:hAnsi="Times New Roman" w:cs="Times New Roman"/>
            <w:sz w:val="24"/>
          </w:rPr>
          <w:t xml:space="preserve"> consistent with the </w:t>
        </w:r>
        <w:r w:rsidR="004C4494">
          <w:rPr>
            <w:rFonts w:ascii="Times New Roman" w:eastAsia="Times New Roman" w:hAnsi="Times New Roman" w:cs="Times New Roman"/>
            <w:sz w:val="24"/>
          </w:rPr>
          <w:t>“</w:t>
        </w:r>
        <w:r w:rsidR="004C4494">
          <w:rPr>
            <w:rFonts w:ascii="Times New Roman" w:eastAsia="Times New Roman" w:hAnsi="Times New Roman" w:cs="Times New Roman"/>
            <w:sz w:val="24"/>
          </w:rPr>
          <w:t xml:space="preserve">pick </w:t>
        </w:r>
        <w:r w:rsidR="004C4494">
          <w:rPr>
            <w:rFonts w:ascii="Times New Roman" w:eastAsia="Times New Roman" w:hAnsi="Times New Roman" w:cs="Times New Roman"/>
            <w:sz w:val="24"/>
          </w:rPr>
          <w:t>‘</w:t>
        </w:r>
        <w:r w:rsidR="004C4494">
          <w:rPr>
            <w:rFonts w:ascii="Times New Roman" w:eastAsia="Times New Roman" w:hAnsi="Times New Roman" w:cs="Times New Roman"/>
            <w:sz w:val="24"/>
          </w:rPr>
          <w:t>n mix</w:t>
        </w:r>
        <w:r w:rsidR="004C4494">
          <w:rPr>
            <w:rFonts w:ascii="Times New Roman" w:eastAsia="Times New Roman" w:hAnsi="Times New Roman" w:cs="Times New Roman"/>
            <w:sz w:val="24"/>
          </w:rPr>
          <w:t>”</w:t>
        </w:r>
        <w:r w:rsidR="004C4494">
          <w:rPr>
            <w:rFonts w:ascii="Times New Roman" w:eastAsia="Times New Roman" w:hAnsi="Times New Roman" w:cs="Times New Roman"/>
            <w:sz w:val="24"/>
          </w:rPr>
          <w:t xml:space="preserve"> arrangement</w:t>
        </w:r>
      </w:ins>
      <w:ins w:id="91" w:author="Sheree Yau" w:date="2012-11-28T22:50:00Z">
        <w:r w:rsidR="004C4494">
          <w:rPr>
            <w:rFonts w:ascii="Times New Roman" w:eastAsia="Times New Roman" w:hAnsi="Times New Roman" w:cs="Times New Roman"/>
            <w:sz w:val="24"/>
          </w:rPr>
          <w:t xml:space="preserve"> of genes found beside </w:t>
        </w:r>
      </w:ins>
      <w:ins w:id="92" w:author="Sheree Yau" w:date="2012-11-28T22:47:00Z">
        <w:r w:rsidR="004C4494">
          <w:rPr>
            <w:rFonts w:ascii="Times New Roman" w:eastAsia="Times New Roman" w:hAnsi="Times New Roman" w:cs="Times New Roman"/>
            <w:sz w:val="24"/>
          </w:rPr>
          <w:t xml:space="preserve">sequenced </w:t>
        </w:r>
      </w:ins>
      <w:ins w:id="93" w:author="Sheree Yau" w:date="2012-11-28T22:49:00Z">
        <w:r w:rsidR="004C4494">
          <w:rPr>
            <w:rFonts w:ascii="Times New Roman" w:eastAsia="Times New Roman" w:hAnsi="Times New Roman" w:cs="Times New Roman"/>
            <w:i/>
            <w:sz w:val="24"/>
          </w:rPr>
          <w:t>dddD</w:t>
        </w:r>
      </w:ins>
      <w:ins w:id="94" w:author="Sheree Yau" w:date="2012-11-28T22:50:00Z">
        <w:r w:rsidR="004C4494">
          <w:rPr>
            <w:rFonts w:ascii="Times New Roman" w:eastAsia="Times New Roman" w:hAnsi="Times New Roman" w:cs="Times New Roman"/>
            <w:i/>
            <w:sz w:val="24"/>
          </w:rPr>
          <w:t xml:space="preserve"> </w:t>
        </w:r>
        <w:r w:rsidR="004C4494">
          <w:rPr>
            <w:rFonts w:ascii="Times New Roman" w:eastAsia="Times New Roman" w:hAnsi="Times New Roman" w:cs="Times New Roman"/>
            <w:sz w:val="24"/>
          </w:rPr>
          <w:t xml:space="preserve">regions </w:t>
        </w:r>
      </w:ins>
      <w:ins w:id="95" w:author="Sheree Yau" w:date="2012-11-28T22:51:00Z">
        <w:r w:rsidR="004C4494">
          <w:rPr>
            <w:rFonts w:ascii="Times New Roman" w:eastAsia="Times New Roman" w:hAnsi="Times New Roman" w:cs="Times New Roman"/>
            <w:sz w:val="24"/>
          </w:rPr>
          <w:t xml:space="preserve">(Johnston </w:t>
        </w:r>
        <w:r w:rsidR="004C4494">
          <w:rPr>
            <w:rFonts w:ascii="Times New Roman" w:eastAsia="Times New Roman" w:hAnsi="Times New Roman" w:cs="Times New Roman"/>
            <w:i/>
            <w:sz w:val="24"/>
          </w:rPr>
          <w:t>et al.</w:t>
        </w:r>
        <w:r w:rsidR="004C4494">
          <w:rPr>
            <w:rFonts w:ascii="Times New Roman" w:eastAsia="Times New Roman" w:hAnsi="Times New Roman" w:cs="Times New Roman"/>
            <w:sz w:val="24"/>
          </w:rPr>
          <w:t>, 2008)</w:t>
        </w:r>
      </w:ins>
      <w:ins w:id="96" w:author="Sheree Yau" w:date="2012-11-27T15:59:00Z">
        <w:r>
          <w:rPr>
            <w:rFonts w:ascii="Times New Roman" w:eastAsia="Times New Roman" w:hAnsi="Times New Roman" w:cs="Times New Roman"/>
            <w:sz w:val="24"/>
          </w:rPr>
          <w:t xml:space="preserve">. </w:t>
        </w:r>
      </w:ins>
      <w:ins w:id="97" w:author="Sheree Yau" w:date="2012-11-28T23:05:00Z">
        <w:r w:rsidR="005A613F">
          <w:rPr>
            <w:rFonts w:ascii="Times New Roman" w:eastAsia="Times New Roman" w:hAnsi="Times New Roman" w:cs="Times New Roman"/>
            <w:sz w:val="24"/>
          </w:rPr>
          <w:t>Upstream of</w:t>
        </w:r>
      </w:ins>
      <w:ins w:id="98" w:author="Sheree Yau" w:date="2012-11-28T22:44:00Z">
        <w:r w:rsidR="004C4494">
          <w:rPr>
            <w:rFonts w:ascii="Times New Roman" w:eastAsia="Times New Roman" w:hAnsi="Times New Roman" w:cs="Times New Roman"/>
            <w:sz w:val="24"/>
          </w:rPr>
          <w:t xml:space="preserve"> OL-dddD </w:t>
        </w:r>
      </w:ins>
      <w:ins w:id="99" w:author="Sheree Yau" w:date="2012-11-28T22:57:00Z">
        <w:r w:rsidR="005A613F">
          <w:rPr>
            <w:rFonts w:ascii="Times New Roman" w:eastAsia="Times New Roman" w:hAnsi="Times New Roman" w:cs="Times New Roman"/>
            <w:sz w:val="24"/>
          </w:rPr>
          <w:t xml:space="preserve">was </w:t>
        </w:r>
      </w:ins>
      <w:ins w:id="100" w:author="Sheree Yau" w:date="2012-11-27T16:02:00Z">
        <w:r w:rsidRPr="004C4494">
          <w:rPr>
            <w:rFonts w:ascii="Times New Roman" w:eastAsia="Times New Roman" w:hAnsi="Times New Roman" w:cs="Times New Roman"/>
            <w:i/>
            <w:sz w:val="24"/>
          </w:rPr>
          <w:t>dddT</w:t>
        </w:r>
      </w:ins>
      <w:ins w:id="101" w:author="Sheree Yau" w:date="2012-11-28T22:47:00Z">
        <w:r w:rsidR="004C4494">
          <w:rPr>
            <w:rFonts w:ascii="Times New Roman" w:eastAsia="Times New Roman" w:hAnsi="Times New Roman" w:cs="Times New Roman"/>
            <w:sz w:val="24"/>
          </w:rPr>
          <w:t>(</w:t>
        </w:r>
        <w:r w:rsidR="004C4494">
          <w:rPr>
            <w:rFonts w:ascii="Times New Roman" w:eastAsia="Times New Roman" w:hAnsi="Times New Roman" w:cs="Times New Roman"/>
            <w:sz w:val="24"/>
            <w:shd w:val="clear" w:color="auto" w:fill="FFFF00"/>
          </w:rPr>
          <w:t>Figure S***</w:t>
        </w:r>
        <w:r w:rsidR="004C4494">
          <w:rPr>
            <w:rFonts w:ascii="Times New Roman" w:eastAsia="Times New Roman" w:hAnsi="Times New Roman" w:cs="Times New Roman"/>
            <w:sz w:val="24"/>
          </w:rPr>
          <w:t>)</w:t>
        </w:r>
      </w:ins>
      <w:ins w:id="102" w:author="Sheree Yau" w:date="2012-11-28T22:52:00Z">
        <w:r w:rsidR="004C4494">
          <w:rPr>
            <w:rFonts w:ascii="Times New Roman" w:eastAsia="Times New Roman" w:hAnsi="Times New Roman" w:cs="Times New Roman"/>
            <w:sz w:val="24"/>
          </w:rPr>
          <w:t xml:space="preserve">, </w:t>
        </w:r>
      </w:ins>
      <w:ins w:id="103" w:author="Sheree Yau" w:date="2012-11-28T23:00:00Z">
        <w:r w:rsidR="005A613F">
          <w:rPr>
            <w:rFonts w:ascii="Times New Roman" w:eastAsia="Times New Roman" w:hAnsi="Times New Roman" w:cs="Times New Roman"/>
            <w:sz w:val="24"/>
          </w:rPr>
          <w:t>a</w:t>
        </w:r>
      </w:ins>
      <w:ins w:id="104" w:author="Sheree Yau" w:date="2012-11-28T22:52:00Z">
        <w:r w:rsidR="004C4494">
          <w:rPr>
            <w:rFonts w:ascii="Times New Roman" w:eastAsia="Times New Roman" w:hAnsi="Times New Roman" w:cs="Times New Roman"/>
            <w:sz w:val="24"/>
          </w:rPr>
          <w:t xml:space="preserve"> </w:t>
        </w:r>
      </w:ins>
      <w:ins w:id="105" w:author="Sheree Yau" w:date="2012-11-28T22:43:00Z">
        <w:r w:rsidR="004C4494">
          <w:rPr>
            <w:rFonts w:ascii="Times New Roman" w:eastAsia="Times New Roman" w:hAnsi="Times New Roman" w:cs="Times New Roman"/>
            <w:sz w:val="24"/>
          </w:rPr>
          <w:t>betaine, choline, carnitine transporter (BCCT)</w:t>
        </w:r>
      </w:ins>
      <w:ins w:id="106" w:author="Sheree Yau" w:date="2012-11-28T22:57:00Z">
        <w:r w:rsidR="005A613F">
          <w:rPr>
            <w:rFonts w:ascii="Times New Roman" w:eastAsia="Times New Roman" w:hAnsi="Times New Roman" w:cs="Times New Roman"/>
            <w:sz w:val="24"/>
          </w:rPr>
          <w:t xml:space="preserve"> </w:t>
        </w:r>
      </w:ins>
      <w:ins w:id="107" w:author="Sheree Yau" w:date="2012-11-28T22:59:00Z">
        <w:r w:rsidR="005A613F">
          <w:rPr>
            <w:rFonts w:ascii="Times New Roman" w:eastAsia="Times New Roman" w:hAnsi="Times New Roman" w:cs="Times New Roman"/>
            <w:sz w:val="24"/>
          </w:rPr>
          <w:t xml:space="preserve">family </w:t>
        </w:r>
      </w:ins>
      <w:ins w:id="108" w:author="Sheree Yau" w:date="2012-11-28T23:00:00Z">
        <w:r w:rsidR="005A613F">
          <w:rPr>
            <w:rFonts w:ascii="Times New Roman" w:eastAsia="Times New Roman" w:hAnsi="Times New Roman" w:cs="Times New Roman"/>
            <w:sz w:val="24"/>
          </w:rPr>
          <w:t>protein that</w:t>
        </w:r>
      </w:ins>
      <w:ins w:id="109" w:author="Sheree Yau" w:date="2012-11-28T22:57:00Z">
        <w:r w:rsidR="005A613F">
          <w:rPr>
            <w:rFonts w:ascii="Times New Roman" w:eastAsia="Times New Roman" w:hAnsi="Times New Roman" w:cs="Times New Roman"/>
            <w:sz w:val="24"/>
          </w:rPr>
          <w:t xml:space="preserve"> </w:t>
        </w:r>
      </w:ins>
      <w:ins w:id="110" w:author="Sheree Yau" w:date="2012-11-28T23:00:00Z">
        <w:r w:rsidR="005A613F">
          <w:rPr>
            <w:rFonts w:ascii="Times New Roman" w:eastAsia="Times New Roman" w:hAnsi="Times New Roman" w:cs="Times New Roman"/>
            <w:sz w:val="24"/>
          </w:rPr>
          <w:t xml:space="preserve">likely functions </w:t>
        </w:r>
      </w:ins>
      <w:ins w:id="111" w:author="Sheree Yau" w:date="2012-11-28T23:01:00Z">
        <w:r w:rsidR="005A613F">
          <w:rPr>
            <w:rFonts w:ascii="Times New Roman" w:eastAsia="Times New Roman" w:hAnsi="Times New Roman" w:cs="Times New Roman"/>
            <w:sz w:val="24"/>
          </w:rPr>
          <w:t>in</w:t>
        </w:r>
      </w:ins>
      <w:ins w:id="112" w:author="Sheree Yau" w:date="2012-11-28T23:00:00Z">
        <w:r w:rsidR="005A613F">
          <w:rPr>
            <w:rFonts w:ascii="Times New Roman" w:eastAsia="Times New Roman" w:hAnsi="Times New Roman" w:cs="Times New Roman"/>
            <w:sz w:val="24"/>
          </w:rPr>
          <w:t xml:space="preserve"> substrate import</w:t>
        </w:r>
      </w:ins>
      <w:ins w:id="113" w:author="Sheree Yau" w:date="2012-11-28T23:01:00Z">
        <w:r w:rsidR="005A613F">
          <w:rPr>
            <w:rFonts w:ascii="Times New Roman" w:eastAsia="Times New Roman" w:hAnsi="Times New Roman" w:cs="Times New Roman"/>
            <w:sz w:val="24"/>
          </w:rPr>
          <w:t xml:space="preserve">, which </w:t>
        </w:r>
      </w:ins>
      <w:ins w:id="114" w:author="Sheree Yau" w:date="2012-11-28T23:09:00Z">
        <w:r w:rsidR="005A613F">
          <w:rPr>
            <w:rFonts w:ascii="Times New Roman" w:eastAsia="Times New Roman" w:hAnsi="Times New Roman" w:cs="Times New Roman"/>
            <w:sz w:val="24"/>
          </w:rPr>
          <w:t xml:space="preserve">indicates </w:t>
        </w:r>
      </w:ins>
      <w:ins w:id="115" w:author="Sheree Yau" w:date="2012-11-28T23:16:00Z">
        <w:r>
          <w:rPr>
            <w:rFonts w:ascii="Times New Roman" w:eastAsia="Times New Roman" w:hAnsi="Times New Roman" w:cs="Times New Roman"/>
            <w:sz w:val="24"/>
          </w:rPr>
          <w:t xml:space="preserve">the OL-dddD forms </w:t>
        </w:r>
      </w:ins>
      <w:ins w:id="116" w:author="Sheree Yau" w:date="2012-11-28T23:09:00Z">
        <w:r w:rsidR="005A613F">
          <w:rPr>
            <w:rFonts w:ascii="Times New Roman" w:eastAsia="Times New Roman" w:hAnsi="Times New Roman" w:cs="Times New Roman"/>
            <w:sz w:val="24"/>
          </w:rPr>
          <w:t>an</w:t>
        </w:r>
      </w:ins>
      <w:ins w:id="117" w:author="Sheree Yau" w:date="2012-11-28T23:01:00Z">
        <w:r w:rsidR="005A613F">
          <w:rPr>
            <w:rFonts w:ascii="Times New Roman" w:eastAsia="Times New Roman" w:hAnsi="Times New Roman" w:cs="Times New Roman"/>
            <w:sz w:val="24"/>
          </w:rPr>
          <w:t xml:space="preserve"> operon structu</w:t>
        </w:r>
      </w:ins>
      <w:ins w:id="118" w:author="Sheree Yau" w:date="2012-11-28T23:09:00Z">
        <w:r w:rsidR="005A613F">
          <w:rPr>
            <w:rFonts w:ascii="Times New Roman" w:eastAsia="Times New Roman" w:hAnsi="Times New Roman" w:cs="Times New Roman"/>
            <w:sz w:val="24"/>
          </w:rPr>
          <w:t>re</w:t>
        </w:r>
      </w:ins>
      <w:ins w:id="119" w:author="Sheree Yau" w:date="2012-11-28T23:01:00Z">
        <w:r w:rsidR="005A613F">
          <w:rPr>
            <w:rFonts w:ascii="Times New Roman" w:eastAsia="Times New Roman" w:hAnsi="Times New Roman" w:cs="Times New Roman"/>
            <w:sz w:val="24"/>
          </w:rPr>
          <w:t xml:space="preserve"> </w:t>
        </w:r>
      </w:ins>
      <w:ins w:id="120" w:author="Sheree Yau" w:date="2012-11-28T23:16:00Z">
        <w:r>
          <w:rPr>
            <w:rFonts w:ascii="Times New Roman" w:eastAsia="Times New Roman" w:hAnsi="Times New Roman" w:cs="Times New Roman"/>
            <w:sz w:val="24"/>
          </w:rPr>
          <w:t>like that of</w:t>
        </w:r>
      </w:ins>
      <w:ins w:id="121" w:author="Sheree Yau" w:date="2012-11-28T23:01:00Z">
        <w:r w:rsidR="005A613F">
          <w:rPr>
            <w:rFonts w:ascii="Times New Roman" w:eastAsia="Times New Roman" w:hAnsi="Times New Roman" w:cs="Times New Roman"/>
            <w:sz w:val="24"/>
          </w:rPr>
          <w:t xml:space="preserve"> </w:t>
        </w:r>
      </w:ins>
      <w:ins w:id="122" w:author="Sheree Yau" w:date="2012-11-28T23:05:00Z">
        <w:r w:rsidR="005A613F">
          <w:rPr>
            <w:rFonts w:ascii="Times New Roman" w:eastAsia="Times New Roman" w:hAnsi="Times New Roman" w:cs="Times New Roman"/>
            <w:i/>
            <w:sz w:val="24"/>
          </w:rPr>
          <w:t xml:space="preserve">Halomonas </w:t>
        </w:r>
      </w:ins>
      <w:ins w:id="123" w:author="Sheree Yau" w:date="2012-11-28T23:06:00Z">
        <w:r w:rsidR="005A613F">
          <w:rPr>
            <w:rFonts w:ascii="Times New Roman" w:eastAsia="Times New Roman" w:hAnsi="Times New Roman" w:cs="Times New Roman"/>
            <w:sz w:val="24"/>
          </w:rPr>
          <w:t>sp. HTNK1</w:t>
        </w:r>
      </w:ins>
      <w:ins w:id="124" w:author="Sheree Yau" w:date="2012-11-28T22:59:00Z">
        <w:r w:rsidR="005A613F">
          <w:rPr>
            <w:rFonts w:ascii="Times New Roman" w:eastAsia="Times New Roman" w:hAnsi="Times New Roman" w:cs="Times New Roman"/>
            <w:sz w:val="24"/>
          </w:rPr>
          <w:t>(</w:t>
        </w:r>
      </w:ins>
      <w:ins w:id="125" w:author="Sheree Yau" w:date="2012-11-28T23:09:00Z">
        <w:r w:rsidR="005A613F">
          <w:rPr>
            <w:rFonts w:ascii="Times New Roman" w:eastAsia="Times New Roman" w:hAnsi="Times New Roman" w:cs="Times New Roman"/>
            <w:sz w:val="24"/>
          </w:rPr>
          <w:t xml:space="preserve">Todd </w:t>
        </w:r>
        <w:r w:rsidR="005A613F">
          <w:rPr>
            <w:rFonts w:ascii="Times New Roman" w:eastAsia="Times New Roman" w:hAnsi="Times New Roman" w:cs="Times New Roman"/>
            <w:i/>
            <w:sz w:val="24"/>
          </w:rPr>
          <w:t>et al</w:t>
        </w:r>
        <w:r w:rsidR="005A613F">
          <w:rPr>
            <w:rFonts w:ascii="Times New Roman" w:eastAsia="Times New Roman" w:hAnsi="Times New Roman" w:cs="Times New Roman"/>
            <w:sz w:val="24"/>
          </w:rPr>
          <w:t>. 2010</w:t>
        </w:r>
      </w:ins>
      <w:ins w:id="126" w:author="Sheree Yau" w:date="2012-11-28T22:59:00Z">
        <w:r w:rsidR="005A613F">
          <w:rPr>
            <w:rFonts w:ascii="Times New Roman" w:eastAsia="Times New Roman" w:hAnsi="Times New Roman" w:cs="Times New Roman"/>
            <w:sz w:val="24"/>
          </w:rPr>
          <w:t>)</w:t>
        </w:r>
      </w:ins>
      <w:ins w:id="127" w:author="Sheree Yau" w:date="2012-11-28T22:52:00Z">
        <w:r w:rsidR="004C4494">
          <w:rPr>
            <w:rFonts w:ascii="Times New Roman" w:eastAsia="Times New Roman" w:hAnsi="Times New Roman" w:cs="Times New Roman"/>
            <w:sz w:val="24"/>
          </w:rPr>
          <w:t>.</w:t>
        </w:r>
      </w:ins>
      <w:del w:id="128" w:author="Sheree Yau" w:date="2012-11-28T22:52:00Z">
        <w:r w:rsidR="002872E6" w:rsidDel="004C4494">
          <w:rPr>
            <w:rStyle w:val="CommentReference"/>
            <w:rFonts w:eastAsia="Droid Sans Fallback" w:cstheme="minorBidi"/>
            <w:color w:val="auto"/>
          </w:rPr>
          <w:commentReference w:id="129"/>
        </w:r>
      </w:del>
    </w:p>
    <w:p w:rsidR="00BA4F02" w:rsidRDefault="00912377">
      <w:pPr>
        <w:pStyle w:val="Normal1"/>
        <w:spacing w:after="0" w:line="100" w:lineRule="atLeast"/>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(Figure S9). The former includes th</w:t>
      </w:r>
      <w:r>
        <w:rPr>
          <w:rFonts w:ascii="Times New Roman" w:eastAsia="Times New Roman" w:hAnsi="Times New Roman" w:cs="Times New Roman"/>
          <w:sz w:val="24"/>
        </w:rPr>
        <w:t xml:space="preserve">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homolog 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w:t>
      </w:r>
      <w:r>
        <w:rPr>
          <w:rFonts w:ascii="Times New Roman" w:eastAsia="Times New Roman" w:hAnsi="Times New Roman" w:cs="Times New Roman"/>
          <w:sz w:val="24"/>
        </w:rPr>
        <w:t xml:space="preserv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These functional data indicate that the Organic Lake members of the SUL-dddL group perform the same functional role. The MAR-dddL clade appears to be a new 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S10). The Organic Lake sequences formed a clade with the functionally verified </w:t>
      </w:r>
      <w:r>
        <w:rPr>
          <w:rFonts w:ascii="Times New Roman" w:eastAsia="Times New Roman" w:hAnsi="Times New Roman" w:cs="Times New Roman"/>
          <w:i/>
          <w:sz w:val="24"/>
        </w:rPr>
        <w:t>Roseovarius nibinhibe</w:t>
      </w:r>
      <w:r>
        <w:rPr>
          <w:rFonts w:ascii="Times New Roman" w:eastAsia="Times New Roman" w:hAnsi="Times New Roman" w:cs="Times New Roman"/>
          <w:i/>
          <w:sz w:val="24"/>
        </w:rPr>
        <w:t>ns</w:t>
      </w:r>
      <w:r>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BA4F02" w:rsidRDefault="00912377">
      <w:pPr>
        <w:pStyle w:val="Normal1"/>
        <w:spacing w:after="0" w:line="100" w:lineRule="atLeast"/>
        <w:ind w:firstLine="426"/>
      </w:pPr>
      <w:r>
        <w:rPr>
          <w:rFonts w:ascii="Times New Roman" w:eastAsia="Times New Roman" w:hAnsi="Times New Roman" w:cs="Times New Roman"/>
          <w:sz w:val="24"/>
        </w:rPr>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(Figure S11),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D</w:t>
      </w:r>
      <w:r>
        <w:rPr>
          <w:rFonts w:ascii="Times New Roman" w:eastAsia="Times New Roman" w:hAnsi="Times New Roman" w:cs="Times New Roman"/>
          <w:sz w:val="24"/>
        </w:rPr>
        <w:t xml:space="preserve">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BA4F02" w:rsidRDefault="00912377">
      <w:pPr>
        <w:pStyle w:val="Normal1"/>
        <w:spacing w:after="0" w:line="100" w:lineRule="atLeast"/>
        <w:ind w:firstLine="426"/>
      </w:pPr>
      <w:r>
        <w:rPr>
          <w:rFonts w:ascii="Times New Roman" w:eastAsia="Times New Roman" w:hAnsi="Times New Roman" w:cs="Times New Roman"/>
          <w:sz w:val="24"/>
        </w:rPr>
        <w:t>DMSP cleavage appears to be a significant source of DMS in</w:t>
      </w:r>
      <w:r>
        <w:rPr>
          <w:rFonts w:ascii="Times New Roman" w:eastAsia="Times New Roman" w:hAnsi="Times New Roman" w:cs="Times New Roman"/>
          <w:sz w:val="24"/>
        </w:rPr>
        <w:t xml:space="preserve">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w:t>
      </w:r>
      <w:r>
        <w:commentReference w:id="130"/>
      </w:r>
      <w:r>
        <w:rPr>
          <w:rFonts w:ascii="Times New Roman" w:eastAsia="Times New Roman" w:hAnsi="Times New Roman" w:cs="Times New Roman"/>
          <w:sz w:val="24"/>
        </w:rPr>
        <w:t xml:space="preserve">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and marine </w:t>
      </w:r>
      <w:r>
        <w:rPr>
          <w:rFonts w:ascii="Times New Roman" w:eastAsia="Times New Roman" w:hAnsi="Times New Roman" w:cs="Times New Roman"/>
          <w:i/>
          <w:sz w:val="24"/>
        </w:rPr>
        <w:t xml:space="preserve">Dunaliella </w:t>
      </w:r>
      <w:proofErr w:type="gramStart"/>
      <w:r>
        <w:rPr>
          <w:rFonts w:ascii="Times New Roman" w:eastAsia="Times New Roman" w:hAnsi="Times New Roman" w:cs="Times New Roman"/>
          <w:i/>
          <w:sz w:val="24"/>
        </w:rPr>
        <w:t>tertiolecta</w:t>
      </w:r>
      <w:proofErr w:type="gramEnd"/>
      <w:r>
        <w:rPr>
          <w:rFonts w:ascii="Times New Roman" w:eastAsia="Times New Roman" w:hAnsi="Times New Roman" w:cs="Times New Roman"/>
          <w:sz w:val="24"/>
        </w:rPr>
        <w:t xml:space="preserve"> is known to cleave DMSP extracellularly</w:t>
      </w:r>
      <w:r>
        <w:rPr>
          <w:rFonts w:ascii="Times New Roman" w:eastAsia="Times New Roman" w:hAnsi="Times New Roman" w:cs="Times New Roman"/>
          <w:sz w:val="24"/>
        </w:rPr>
        <w:t xml:space="preserve"> (*Seymour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 G</w:t>
      </w:r>
      <w:r>
        <w:rPr>
          <w:rFonts w:ascii="Times New Roman" w:eastAsia="Times New Roman" w:hAnsi="Times New Roman" w:cs="Times New Roman"/>
          <w:sz w:val="24"/>
        </w:rPr>
        <w:t xml:space="preserve">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w:t>
      </w:r>
      <w:r>
        <w:commentReference w:id="131"/>
      </w:r>
      <w:r>
        <w:rPr>
          <w:rFonts w:ascii="Times New Roman" w:eastAsia="Times New Roman" w:hAnsi="Times New Roman" w:cs="Times New Roman"/>
          <w:sz w:val="24"/>
        </w:rPr>
        <w:t xml:space="preserve">(Schäfer </w:t>
      </w:r>
      <w:r>
        <w:rPr>
          <w:rFonts w:ascii="Times New Roman" w:eastAsia="Times New Roman" w:hAnsi="Times New Roman" w:cs="Times New Roman"/>
          <w:i/>
          <w:sz w:val="24"/>
        </w:rPr>
        <w:t>et al.</w:t>
      </w:r>
      <w:r>
        <w:rPr>
          <w:rFonts w:ascii="Times New Roman" w:eastAsia="Times New Roman" w:hAnsi="Times New Roman" w:cs="Times New Roman"/>
          <w:sz w:val="24"/>
        </w:rPr>
        <w:t>, 2010). Our data indica</w:t>
      </w:r>
      <w:r>
        <w:rPr>
          <w:rFonts w:ascii="Times New Roman" w:eastAsia="Times New Roman" w:hAnsi="Times New Roman" w:cs="Times New Roman"/>
          <w:sz w:val="24"/>
        </w:rPr>
        <w:t xml:space="preserve">tes that reduction of DMSO was not a major pathway (Figure </w:t>
      </w:r>
      <w:r>
        <w:commentReference w:id="132"/>
      </w:r>
      <w:r>
        <w:rPr>
          <w:rFonts w:ascii="Times New Roman" w:eastAsia="Times New Roman" w:hAnsi="Times New Roman" w:cs="Times New Roman"/>
          <w:sz w:val="24"/>
        </w:rPr>
        <w:t>4C; *</w:t>
      </w:r>
      <w:r>
        <w:rPr>
          <w:rFonts w:ascii="Times New Roman" w:eastAsia="Times New Roman" w:hAnsi="Times New Roman" w:cs="Times New Roman"/>
          <w:sz w:val="24"/>
          <w:shd w:val="clear" w:color="auto" w:fill="FFFF00"/>
        </w:rPr>
        <w:t>figure S</w:t>
      </w:r>
      <w:r>
        <w:rPr>
          <w:rFonts w:ascii="Times New Roman" w:eastAsia="Times New Roman" w:hAnsi="Times New Roman" w:cs="Times New Roman"/>
          <w:sz w:val="24"/>
        </w:rPr>
        <w:t xml:space="preserve">), and the potential for the other DMS yielding processes could not be determined because the pathways have not been established. When cultivated,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isolates from Organic La</w:t>
      </w:r>
      <w:r>
        <w:rPr>
          <w:rFonts w:ascii="Times New Roman" w:eastAsia="Times New Roman" w:hAnsi="Times New Roman" w:cs="Times New Roman"/>
          <w:sz w:val="24"/>
        </w:rPr>
        <w:t xml:space="preserve">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providing some evidence that DMS production from anaerobic degradation of amino acids can occur. </w:t>
      </w:r>
    </w:p>
    <w:p w:rsidR="00BA4F02" w:rsidRDefault="00912377">
      <w:pPr>
        <w:pStyle w:val="Normal1"/>
        <w:spacing w:after="0" w:line="100" w:lineRule="atLeast"/>
        <w:ind w:firstLine="426"/>
      </w:pPr>
      <w:r>
        <w:rPr>
          <w:rFonts w:ascii="Times New Roman" w:eastAsia="Times New Roman" w:hAnsi="Times New Roman" w:cs="Times New Roman"/>
          <w:sz w:val="24"/>
        </w:rPr>
        <w:t>The potential for DMSP cleavage to occur is more than twice that of DMSP demethylation (Figure 4C, Tab</w:t>
      </w:r>
      <w:r>
        <w:rPr>
          <w:rFonts w:ascii="Times New Roman" w:eastAsia="Times New Roman" w:hAnsi="Times New Roman" w:cs="Times New Roman"/>
          <w:sz w:val="24"/>
        </w:rPr>
        <w:t xml:space="preserve">le 3*). This ratio differs from estimates from the marine environment that place demethylation potential as 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frequency </w:t>
      </w:r>
      <w:r>
        <w:rPr>
          <w:rFonts w:ascii="Times New Roman" w:eastAsia="Times New Roman" w:hAnsi="Times New Roman" w:cs="Times New Roman"/>
          <w:sz w:val="24"/>
        </w:rPr>
        <w:t>of DMSP lyase genes in Organic Lake far exceeded those of the GOS expedition</w:t>
      </w:r>
      <w:r>
        <w:commentReference w:id="133"/>
      </w:r>
      <w:r>
        <w:rPr>
          <w:rFonts w:ascii="Times New Roman" w:eastAsia="Times New Roman" w:hAnsi="Times New Roman" w:cs="Times New Roman"/>
          <w:sz w:val="24"/>
        </w:rPr>
        <w:t xml:space="preserve"> or from nearby Ace Lake (Table 3). It</w:t>
      </w:r>
      <w:r>
        <w:commentReference w:id="134"/>
      </w:r>
      <w:r>
        <w:commentReference w:id="135"/>
      </w:r>
      <w:r>
        <w:rPr>
          <w:rFonts w:ascii="Times New Roman" w:eastAsia="Times New Roman" w:hAnsi="Times New Roman" w:cs="Times New Roman"/>
          <w:sz w:val="24"/>
        </w:rPr>
        <w:t xml:space="preserve"> has been proposed that the cleavage pathway may be underrepresented in the ocean </w:t>
      </w:r>
      <w:r>
        <w:rPr>
          <w:rFonts w:ascii="Times New Roman" w:eastAsia="Times New Roman" w:hAnsi="Times New Roman" w:cs="Times New Roman"/>
          <w:sz w:val="24"/>
        </w:rPr>
        <w:lastRenderedPageBreak/>
        <w:t>environment because 1) ecologically relevant Ddd en</w:t>
      </w:r>
      <w:r>
        <w:rPr>
          <w:rFonts w:ascii="Times New Roman" w:eastAsia="Times New Roman" w:hAnsi="Times New Roman" w:cs="Times New Roman"/>
          <w:sz w:val="24"/>
        </w:rPr>
        <w:t xml:space="preserve">zymes may not have been discovered 2) larger or particle-attached bacteria have not been sampled or 3) that DMSP cleavage is not performed principally by bacteria (Moran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2012). Organic Lake is a marine-derived system where known DMSP lyase genes ar</w:t>
      </w:r>
      <w:r>
        <w:rPr>
          <w:rFonts w:ascii="Times New Roman" w:eastAsia="Times New Roman" w:hAnsi="Times New Roman" w:cs="Times New Roman"/>
          <w:sz w:val="24"/>
        </w:rPr>
        <w:t>e highly abundant and linked to close relatives of marine bacteria. These genes were more abundant on the larger size fraction (Table 3) indicating some of the DMSP lysis potential may be under-sampled in the marine metagenomes due to bias against large or</w:t>
      </w:r>
      <w:r>
        <w:rPr>
          <w:rFonts w:ascii="Times New Roman" w:eastAsia="Times New Roman" w:hAnsi="Times New Roman" w:cs="Times New Roman"/>
          <w:sz w:val="24"/>
        </w:rPr>
        <w:t xml:space="preserve"> particle attached communities. However, the DMSP lyase genes were still clearly abundant in the 0.1 µm fraction in Organic Lake suggesting the dominance of DMSP lysis potential in Organic Lake is related to the high density of DMSP degrading bacteria and </w:t>
      </w:r>
      <w:r>
        <w:rPr>
          <w:rFonts w:ascii="Times New Roman" w:eastAsia="Times New Roman" w:hAnsi="Times New Roman" w:cs="Times New Roman"/>
          <w:sz w:val="24"/>
        </w:rPr>
        <w:t xml:space="preserve">not due to sampling larger size fractions. There is evidence that the prevalence of DMSP cleavage may be the rule in hypersaline systems, as was observed in the Punta Cormorant hypersaline lagoon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and saltern ponds (Raina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t>
      </w:r>
      <w:r>
        <w:rPr>
          <w:rFonts w:ascii="Times New Roman" w:eastAsia="Times New Roman" w:hAnsi="Times New Roman" w:cs="Times New Roman"/>
          <w:sz w:val="24"/>
        </w:rPr>
        <w:t xml:space="preserve">This provides some hints of the conditions that may favor the relatively wasteful lysis pathway, where both sulfur and carbon is lost to the organism performing the DMSP lysis, over the more ‘thrifty’ demethylation pathway; particularly in the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lineages that can also perform either process. One possibility that has been proposed is that when sulfur is in excess and the organism can easily assimilate alternative sulfur sources, the lysis pathway may be competitive (Johnston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This is </w:t>
      </w:r>
      <w:r>
        <w:rPr>
          <w:rFonts w:ascii="Times New Roman" w:eastAsia="Times New Roman" w:hAnsi="Times New Roman" w:cs="Times New Roman"/>
          <w:sz w:val="24"/>
        </w:rPr>
        <w:t xml:space="preserve">in contrast to SAR11 for which a dependence on assimilation of reduced sulfur would favour demethylation. </w:t>
      </w:r>
    </w:p>
    <w:p w:rsidR="00BA4F02" w:rsidRDefault="00BA4F02">
      <w:pPr>
        <w:pStyle w:val="Heading2"/>
        <w:numPr>
          <w:ilvl w:val="1"/>
          <w:numId w:val="1"/>
        </w:numPr>
        <w:spacing w:before="0" w:line="100" w:lineRule="atLeast"/>
      </w:pPr>
    </w:p>
    <w:p w:rsidR="00BA4F02" w:rsidRDefault="00912377">
      <w:pPr>
        <w:pStyle w:val="Heading2"/>
        <w:numPr>
          <w:ilvl w:val="1"/>
          <w:numId w:val="1"/>
        </w:numPr>
        <w:spacing w:before="0" w:line="100" w:lineRule="atLeast"/>
      </w:pPr>
      <w:r>
        <w:rPr>
          <w:rFonts w:ascii="Times New Roman" w:eastAsia="Times New Roman" w:hAnsi="Times New Roman" w:cs="Times New Roman"/>
          <w:color w:val="000000"/>
          <w:sz w:val="24"/>
        </w:rPr>
        <w:t>Conclusion</w:t>
      </w:r>
    </w:p>
    <w:p w:rsidR="00BA4F02" w:rsidRDefault="00912377">
      <w:pPr>
        <w:pStyle w:val="Normal1"/>
        <w:spacing w:after="0" w:line="100" w:lineRule="atLeast"/>
      </w:pPr>
      <w:r>
        <w:rPr>
          <w:rFonts w:ascii="Times New Roman" w:eastAsia="Times New Roman" w:hAnsi="Times New Roman" w:cs="Times New Roman"/>
          <w:sz w:val="24"/>
        </w:rPr>
        <w:t>Through the use of shotgun metagenomics and size partioning of samples, we discovered that the lake system is dominated by remineralizati</w:t>
      </w:r>
      <w:r>
        <w:rPr>
          <w:rFonts w:ascii="Times New Roman" w:eastAsia="Times New Roman" w:hAnsi="Times New Roman" w:cs="Times New Roman"/>
          <w:sz w:val="24"/>
        </w:rPr>
        <w:t xml:space="preserve">on and not net C and N fixation. The microbial community is characterized by organic material degradation, nutrient uptake and heterotrophy that </w:t>
      </w:r>
      <w:proofErr w:type="gramStart"/>
      <w:r>
        <w:rPr>
          <w:rFonts w:ascii="Times New Roman" w:eastAsia="Times New Roman" w:hAnsi="Times New Roman" w:cs="Times New Roman"/>
          <w:sz w:val="24"/>
        </w:rPr>
        <w:t>occurs</w:t>
      </w:r>
      <w:proofErr w:type="gramEnd"/>
      <w:r>
        <w:rPr>
          <w:rFonts w:ascii="Times New Roman" w:eastAsia="Times New Roman" w:hAnsi="Times New Roman" w:cs="Times New Roman"/>
          <w:sz w:val="24"/>
        </w:rPr>
        <w:t xml:space="preserve"> greatly in excess of fixation. </w:t>
      </w:r>
      <w:r>
        <w:commentReference w:id="136"/>
      </w:r>
      <w:r>
        <w:rPr>
          <w:rFonts w:ascii="Times New Roman" w:eastAsia="Times New Roman" w:hAnsi="Times New Roman" w:cs="Times New Roman"/>
          <w:sz w:val="24"/>
        </w:rPr>
        <w:t>However</w:t>
      </w:r>
      <w:r>
        <w:commentReference w:id="137"/>
      </w:r>
      <w:r>
        <w:rPr>
          <w:rFonts w:ascii="Times New Roman" w:eastAsia="Times New Roman" w:hAnsi="Times New Roman" w:cs="Times New Roman"/>
          <w:sz w:val="24"/>
        </w:rPr>
        <w:t>, the most active layer in the lake exists below the pycnocl</w:t>
      </w:r>
      <w:r>
        <w:rPr>
          <w:rFonts w:ascii="Times New Roman" w:eastAsia="Times New Roman" w:hAnsi="Times New Roman" w:cs="Times New Roman"/>
          <w:sz w:val="24"/>
        </w:rPr>
        <w:t>ine/oxycline where cell and VLP numbers and nutrients are highest, turbidity is lowest due to microbial degradation of particulate matter, and processes occur, such as CO oxidation that may lead to carbon conservation. While the upper mixed zone is charact</w:t>
      </w:r>
      <w:r>
        <w:rPr>
          <w:rFonts w:ascii="Times New Roman" w:eastAsia="Times New Roman" w:hAnsi="Times New Roman" w:cs="Times New Roman"/>
          <w:sz w:val="24"/>
        </w:rPr>
        <w:t xml:space="preserve">erized by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chlorophyte algae performing primary production and polymeric algal material is remineralized by</w:t>
      </w:r>
      <w:r>
        <w:rPr>
          <w:rFonts w:ascii="Times New Roman" w:eastAsia="Times New Roman" w:hAnsi="Times New Roman" w:cs="Times New Roman"/>
          <w:i/>
          <w:sz w:val="24"/>
        </w:rPr>
        <w:t xml:space="preserve"> Psychroflexus</w:t>
      </w:r>
      <w:r>
        <w:rPr>
          <w:rFonts w:ascii="Times New Roman" w:eastAsia="Times New Roman" w:hAnsi="Times New Roman" w:cs="Times New Roman"/>
          <w:sz w:val="24"/>
        </w:rPr>
        <w:t>, the deep zone is characterized by facultative anaerobic autotrophy and CO oxidation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w:t>
      </w:r>
      <w:r>
        <w:rPr>
          <w:rFonts w:ascii="Times New Roman" w:eastAsia="Times New Roman" w:hAnsi="Times New Roman" w:cs="Times New Roman"/>
          <w:i/>
          <w:sz w:val="24"/>
        </w:rPr>
        <w:t xml:space="preserve"> Roseovarius</w:t>
      </w:r>
      <w:r>
        <w:rPr>
          <w:rFonts w:ascii="Times New Roman" w:eastAsia="Times New Roman" w:hAnsi="Times New Roman" w:cs="Times New Roman"/>
          <w:sz w:val="24"/>
        </w:rPr>
        <w:t>. In</w:t>
      </w:r>
      <w:r>
        <w:rPr>
          <w:rFonts w:ascii="Times New Roman" w:eastAsia="Times New Roman" w:hAnsi="Times New Roman" w:cs="Times New Roman"/>
          <w:sz w:val="24"/>
        </w:rPr>
        <w:t xml:space="preserve"> the deep zone, particularly the active layer,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play key roles in DMS formation by synthesizing DMSP lyases to catalyse DMSP cleavage of the DMSP generated by upper mixed zone phototrophic algae. The low potential for dissimilat</w:t>
      </w:r>
      <w:r>
        <w:rPr>
          <w:rFonts w:ascii="Times New Roman" w:eastAsia="Times New Roman" w:hAnsi="Times New Roman" w:cs="Times New Roman"/>
          <w:sz w:val="24"/>
        </w:rPr>
        <w:t xml:space="preserve">ory sulfur cycling (both S oxidation and DSR) and relatively stable waters of the deep zone, combined with the generation of DMS from DMSP, facilitate the accumulation of a high level of DMS in the lake. </w:t>
      </w:r>
    </w:p>
    <w:p w:rsidR="00BA4F02" w:rsidRDefault="00912377">
      <w:pPr>
        <w:pStyle w:val="Normal1"/>
        <w:spacing w:after="0" w:line="100" w:lineRule="atLeast"/>
        <w:ind w:firstLine="426"/>
      </w:pPr>
      <w:r>
        <w:rPr>
          <w:rFonts w:ascii="Times New Roman" w:eastAsia="Times New Roman" w:hAnsi="Times New Roman" w:cs="Times New Roman"/>
          <w:sz w:val="24"/>
        </w:rPr>
        <w:t>In addition to being able to answer targeted questi</w:t>
      </w:r>
      <w:r>
        <w:rPr>
          <w:rFonts w:ascii="Times New Roman" w:eastAsia="Times New Roman" w:hAnsi="Times New Roman" w:cs="Times New Roman"/>
          <w:sz w:val="24"/>
        </w:rPr>
        <w:t>ons about the biology of the unusual lake sulfur chemistry, the shotgun metagenomics approach provided insight into possible functional capacities and ecological importance of poorly understood classes of bacteria (</w:t>
      </w:r>
      <w:r>
        <w:rPr>
          <w:rFonts w:ascii="Times New Roman" w:eastAsia="Times New Roman" w:hAnsi="Times New Roman" w:cs="Times New Roman"/>
          <w:i/>
          <w:sz w:val="24"/>
        </w:rPr>
        <w:t xml:space="preserve">e.g. </w:t>
      </w:r>
      <w:r>
        <w:rPr>
          <w:rFonts w:ascii="Times New Roman" w:eastAsia="Times New Roman" w:hAnsi="Times New Roman" w:cs="Times New Roman"/>
          <w:sz w:val="24"/>
        </w:rPr>
        <w:t xml:space="preserve">RF3, </w:t>
      </w:r>
      <w:r>
        <w:rPr>
          <w:rFonts w:ascii="Times New Roman" w:eastAsia="Times New Roman" w:hAnsi="Times New Roman" w:cs="Times New Roman"/>
          <w:i/>
          <w:sz w:val="24"/>
        </w:rPr>
        <w:t>Ca.</w:t>
      </w:r>
      <w:r>
        <w:rPr>
          <w:rFonts w:ascii="Times New Roman" w:eastAsia="Times New Roman" w:hAnsi="Times New Roman" w:cs="Times New Roman"/>
          <w:sz w:val="24"/>
        </w:rPr>
        <w:t xml:space="preserve"> “Aquiluna”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sz w:val="24"/>
        </w:rPr>
        <w:t>OD1 and TM7), and the potential importance of poorly understood microbial processes occurring in the lake performed by a broad range of types of lake bacteria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photoheterotrophy by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p>
    <w:p w:rsidR="00BA4F02" w:rsidRDefault="00912377">
      <w:pPr>
        <w:pStyle w:val="Normal1"/>
        <w:spacing w:after="0" w:line="100" w:lineRule="atLeast"/>
        <w:ind w:firstLine="426"/>
      </w:pPr>
      <w:r>
        <w:rPr>
          <w:rFonts w:ascii="Times New Roman" w:eastAsia="Times New Roman" w:hAnsi="Times New Roman" w:cs="Times New Roman"/>
          <w:sz w:val="24"/>
        </w:rPr>
        <w:t xml:space="preserve">In view of the organic richness, including high </w:t>
      </w:r>
      <w:r>
        <w:rPr>
          <w:rFonts w:ascii="Times New Roman" w:eastAsia="Times New Roman" w:hAnsi="Times New Roman" w:cs="Times New Roman"/>
          <w:sz w:val="24"/>
        </w:rPr>
        <w:t>levels of DMS in Organic Lake, we did not anticipate the extent to which the lake microbial community is orientated towards a net negative C and N balance. In contemplating this we examined what input the lake may have received throughout its relatively br</w:t>
      </w:r>
      <w:r>
        <w:rPr>
          <w:rFonts w:ascii="Times New Roman" w:eastAsia="Times New Roman" w:hAnsi="Times New Roman" w:cs="Times New Roman"/>
          <w:sz w:val="24"/>
        </w:rPr>
        <w:t xml:space="preserve">ief ~3 000 year history. The volume of the lake is relatively small </w:t>
      </w:r>
      <w:r>
        <w:lastRenderedPageBreak/>
        <w:commentReference w:id="138"/>
      </w:r>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 </w:t>
      </w:r>
      <w:proofErr w:type="gramEnd"/>
      <w:r>
        <w:commentReference w:id="139"/>
      </w:r>
      <w:r>
        <w:rPr>
          <w:rFonts w:ascii="Times New Roman" w:eastAsia="Times New Roman" w:hAnsi="Times New Roman" w:cs="Times New Roman"/>
          <w:sz w:val="24"/>
        </w:rPr>
        <w:t>). It is possible that the C and N balance is sporadically readdressed by exogenous input from guano deposited in a small penguin rookery nearby the lake, through Giant Petrel</w:t>
      </w:r>
      <w:r>
        <w:rPr>
          <w:rFonts w:ascii="Times New Roman" w:eastAsia="Times New Roman" w:hAnsi="Times New Roman" w:cs="Times New Roman"/>
          <w:sz w:val="24"/>
        </w:rPr>
        <w:t xml:space="preserve"> or Skua grazing and defecation, and/or by decaying animal carcasses such as elephant seals which can weigh on the order of 1 ton and therefore contribute substantial organic material</w:t>
      </w:r>
      <w:r>
        <w:commentReference w:id="140"/>
      </w:r>
      <w:r>
        <w:rPr>
          <w:rFonts w:ascii="Times New Roman" w:eastAsia="Times New Roman" w:hAnsi="Times New Roman" w:cs="Times New Roman"/>
          <w:sz w:val="24"/>
        </w:rPr>
        <w:t>. It is also possible that during isolation from the ocean, the base o</w:t>
      </w:r>
      <w:r>
        <w:rPr>
          <w:rFonts w:ascii="Times New Roman" w:eastAsia="Times New Roman" w:hAnsi="Times New Roman" w:cs="Times New Roman"/>
          <w:sz w:val="24"/>
        </w:rPr>
        <w:t xml:space="preserve">f the water column in the marine basin that formed the lake may have acted as a sump for organic material. Phytoplankton blooms and benthic mats tend to make 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will become trapped in the denser bottom layers </w:t>
      </w:r>
      <w:r>
        <w:rPr>
          <w:rFonts w:ascii="Times New Roman" w:eastAsia="Times New Roman" w:hAnsi="Times New Roman" w:cs="Times New Roman"/>
          <w:sz w:val="24"/>
        </w:rPr>
        <w:t>(</w:t>
      </w:r>
      <w:r>
        <w:rPr>
          <w:rFonts w:ascii="Times New Roman" w:eastAsia="Times New Roman" w:hAnsi="Times New Roman" w:cs="Times New Roman"/>
          <w:sz w:val="24"/>
          <w:shd w:val="clear" w:color="auto" w:fill="FFFF00"/>
        </w:rPr>
        <w:t>REF</w:t>
      </w:r>
      <w:r>
        <w:rPr>
          <w:rFonts w:ascii="Times New Roman" w:eastAsia="Times New Roman" w:hAnsi="Times New Roman" w:cs="Times New Roman"/>
          <w:sz w:val="24"/>
        </w:rPr>
        <w:t xml:space="preserve">). Retention of captured organic matter in the lake may also have been facilitated by Organic Lake having become highly </w:t>
      </w:r>
      <w:r>
        <w:commentReference w:id="141"/>
      </w:r>
      <w:r>
        <w:rPr>
          <w:rFonts w:ascii="Times New Roman" w:eastAsia="Times New Roman" w:hAnsi="Times New Roman" w:cs="Times New Roman"/>
          <w:sz w:val="24"/>
        </w:rPr>
        <w:t>saline quickly (</w:t>
      </w:r>
      <w:r>
        <w:rPr>
          <w:rFonts w:ascii="Times New Roman" w:eastAsia="Times New Roman" w:hAnsi="Times New Roman" w:cs="Times New Roman"/>
          <w:sz w:val="24"/>
          <w:shd w:val="clear" w:color="auto" w:fill="FFFF00"/>
        </w:rPr>
        <w:t>REF</w:t>
      </w:r>
      <w:r>
        <w:rPr>
          <w:rFonts w:ascii="Times New Roman" w:eastAsia="Times New Roman" w:hAnsi="Times New Roman" w:cs="Times New Roman"/>
          <w:sz w:val="24"/>
        </w:rPr>
        <w:t>). Studies in the future experimentally determining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w:t>
      </w:r>
      <w:r>
        <w:commentReference w:id="142"/>
      </w:r>
      <w:r>
        <w:rPr>
          <w:rFonts w:ascii="Times New Roman" w:eastAsia="Times New Roman" w:hAnsi="Times New Roman" w:cs="Times New Roman"/>
          <w:sz w:val="24"/>
        </w:rPr>
        <w:t>and metaproteogenomic analyses of interannual community composition and function, will provide improved knowledge of the unusual biogeochemistry of Organic Lake and better enable predictions to b</w:t>
      </w:r>
      <w:r>
        <w:rPr>
          <w:rFonts w:ascii="Times New Roman" w:eastAsia="Times New Roman" w:hAnsi="Times New Roman" w:cs="Times New Roman"/>
          <w:sz w:val="24"/>
        </w:rPr>
        <w:t>e made about how the lake may be affected by ecosystem changes.</w:t>
      </w:r>
    </w:p>
    <w:p w:rsidR="00BA4F02" w:rsidRDefault="00BA4F02">
      <w:pPr>
        <w:pStyle w:val="Normal1"/>
      </w:pPr>
    </w:p>
    <w:p w:rsidR="00BA4F02" w:rsidRDefault="00912377">
      <w:pPr>
        <w:pStyle w:val="Heading2"/>
        <w:numPr>
          <w:ilvl w:val="1"/>
          <w:numId w:val="1"/>
        </w:numPr>
        <w:spacing w:before="0" w:line="100" w:lineRule="atLeast"/>
      </w:pPr>
      <w:r>
        <w:rPr>
          <w:rFonts w:ascii="Times New Roman" w:eastAsia="Times New Roman" w:hAnsi="Times New Roman" w:cs="Times New Roman"/>
          <w:color w:val="000000"/>
          <w:sz w:val="24"/>
        </w:rPr>
        <w:t>Acknowledgements</w:t>
      </w:r>
    </w:p>
    <w:p w:rsidR="00BA4F02" w:rsidRDefault="00912377">
      <w:pPr>
        <w:pStyle w:val="Heading2"/>
        <w:numPr>
          <w:ilvl w:val="1"/>
          <w:numId w:val="1"/>
        </w:numPr>
        <w:spacing w:before="0" w:line="100" w:lineRule="atLeast"/>
      </w:pPr>
      <w:r>
        <w:rPr>
          <w:rFonts w:ascii="Times New Roman" w:eastAsia="Times New Roman" w:hAnsi="Times New Roman" w:cs="Times New Roman"/>
          <w:color w:val="000000"/>
          <w:sz w:val="24"/>
        </w:rPr>
        <w:t>References</w:t>
      </w:r>
    </w:p>
    <w:p w:rsidR="00BA4F02" w:rsidRDefault="00912377">
      <w:pPr>
        <w:pStyle w:val="Normal1"/>
        <w:spacing w:after="0" w:line="100" w:lineRule="atLeast"/>
        <w:ind w:left="426"/>
      </w:pPr>
      <w:del w:id="143" w:author="Sheree Yau" w:date="2012-11-27T12:18:00Z">
        <w:r>
          <w:rPr>
            <w:rFonts w:ascii="Times New Roman" w:eastAsia="Times New Roman" w:hAnsi="Times New Roman" w:cs="Times New Roman"/>
            <w:sz w:val="24"/>
          </w:rPr>
          <w:delText xml:space="preserve">Gibson JAE, Garrick RC, Franzmann PD, Deprez PP, Burton HR (1991) Reduced sulphur gases in saline lakes of the Vestfold Hills, Antarctica. Palaeogeogr Palaeoclimatol Palaeoecol 84:131–140; </w:delText>
        </w:r>
      </w:del>
    </w:p>
    <w:p w:rsidR="00BA4F02" w:rsidRDefault="00912377">
      <w:pPr>
        <w:pStyle w:val="Normal1"/>
        <w:spacing w:after="0" w:line="100" w:lineRule="atLeast"/>
        <w:ind w:left="426"/>
      </w:pPr>
      <w:del w:id="144" w:author="Sheree Yau" w:date="2012-11-27T12:18:00Z">
        <w:r>
          <w:rPr>
            <w:rFonts w:ascii="Times New Roman" w:eastAsia="Times New Roman" w:hAnsi="Times New Roman" w:cs="Times New Roman"/>
            <w:sz w:val="24"/>
          </w:rPr>
          <w:delText>Roberts NJ, Burton HR, Pitson GA (1993) Volatile organic compounds</w:delText>
        </w:r>
        <w:r>
          <w:rPr>
            <w:rFonts w:ascii="Times New Roman" w:eastAsia="Times New Roman" w:hAnsi="Times New Roman" w:cs="Times New Roman"/>
            <w:sz w:val="24"/>
          </w:rPr>
          <w:delText xml:space="preserve"> from Organic Lake, an Antarctic, hypersaline, meromictic lake. Antarct Sci 5:361–366; </w:delText>
        </w:r>
      </w:del>
    </w:p>
    <w:p w:rsidR="00BA4F02" w:rsidRDefault="00912377">
      <w:pPr>
        <w:pStyle w:val="Normal1"/>
        <w:spacing w:after="0" w:line="100" w:lineRule="atLeast"/>
        <w:ind w:left="426"/>
      </w:pPr>
      <w:del w:id="145" w:author="Sheree Yau" w:date="2012-11-27T12:18:00Z">
        <w:r>
          <w:rPr>
            <w:rFonts w:ascii="Times New Roman" w:eastAsia="Times New Roman" w:hAnsi="Times New Roman" w:cs="Times New Roman"/>
            <w:sz w:val="24"/>
          </w:rPr>
          <w:delText>Franzman PD, Deprez PP, Burton HR, van den Hoff J (1987) Limnology of Organic Lake, Antarctica, a meromictic lake that contains high concentrations of dimethyl sulfide.</w:delText>
        </w:r>
        <w:r>
          <w:rPr>
            <w:rFonts w:ascii="Times New Roman" w:eastAsia="Times New Roman" w:hAnsi="Times New Roman" w:cs="Times New Roman"/>
            <w:sz w:val="24"/>
          </w:rPr>
          <w:delText xml:space="preserve"> Aust J Freshwater Res 38:409–417; </w:delText>
        </w:r>
      </w:del>
    </w:p>
    <w:p w:rsidR="00BA4F02" w:rsidRDefault="00912377">
      <w:pPr>
        <w:pStyle w:val="Normal1"/>
        <w:spacing w:after="0" w:line="100" w:lineRule="atLeast"/>
        <w:ind w:left="426"/>
      </w:pPr>
      <w:del w:id="146" w:author="Sheree Yau" w:date="2012-11-27T12:19:00Z">
        <w:r>
          <w:rPr>
            <w:rFonts w:ascii="Times New Roman" w:eastAsia="Times New Roman" w:hAnsi="Times New Roman" w:cs="Times New Roman"/>
            <w:sz w:val="24"/>
          </w:rPr>
          <w:delText xml:space="preserve">Gibson JAE (1999) The meromictic lakes and stratified marine basins of the Vestfold Hills, East Antarctica. Antarct Sci 11:175–192. </w:delText>
        </w:r>
      </w:del>
    </w:p>
    <w:p w:rsidR="00BA4F02" w:rsidRDefault="00912377">
      <w:pPr>
        <w:pStyle w:val="Normal1"/>
        <w:spacing w:after="0" w:line="100" w:lineRule="atLeast"/>
        <w:ind w:left="426"/>
      </w:pPr>
      <w:del w:id="147" w:author="Sheree Yau" w:date="2012-11-27T12:19:00Z">
        <w:r>
          <w:rPr>
            <w:rFonts w:ascii="Times New Roman" w:eastAsia="Times New Roman" w:hAnsi="Times New Roman" w:cs="Times New Roman"/>
            <w:sz w:val="24"/>
          </w:rPr>
          <w:delText>Zwartz D, Bird M, Stone J, Lambeck K (1998) Holocene sea-level change and ice-sheet his</w:delText>
        </w:r>
        <w:r>
          <w:rPr>
            <w:rFonts w:ascii="Times New Roman" w:eastAsia="Times New Roman" w:hAnsi="Times New Roman" w:cs="Times New Roman"/>
            <w:sz w:val="24"/>
          </w:rPr>
          <w:delText>tory in the Vestfold Hills, East Antarctica. Earth Planet Sci Lett 155:131–145;</w:delText>
        </w:r>
      </w:del>
    </w:p>
    <w:p w:rsidR="00BA4F02" w:rsidRDefault="00912377">
      <w:pPr>
        <w:pStyle w:val="Normal1"/>
        <w:spacing w:after="0" w:line="100" w:lineRule="atLeast"/>
        <w:ind w:left="426"/>
      </w:pPr>
      <w:del w:id="148" w:author="Sheree Yau" w:date="2012-11-27T12:19:00Z">
        <w:r>
          <w:rPr>
            <w:rFonts w:ascii="Times New Roman" w:eastAsia="Times New Roman" w:hAnsi="Times New Roman" w:cs="Times New Roman"/>
            <w:sz w:val="24"/>
          </w:rPr>
          <w:delText>Bird MI, Chivas AR, Radnell CJ, Burton HR (1991) Sedimentological and stable-isotope evolution of lakes in the Vestfold Hills, Antarctica. Palaeogeogr Palaeoclimatol Palaeoecol</w:delText>
        </w:r>
        <w:r>
          <w:rPr>
            <w:rFonts w:ascii="Times New Roman" w:eastAsia="Times New Roman" w:hAnsi="Times New Roman" w:cs="Times New Roman"/>
            <w:sz w:val="24"/>
          </w:rPr>
          <w:delText xml:space="preserve"> 84:109–130.</w:delText>
        </w:r>
      </w:del>
    </w:p>
    <w:p w:rsidR="00BA4F02" w:rsidRDefault="00912377">
      <w:pPr>
        <w:pStyle w:val="Normal1"/>
        <w:spacing w:after="0" w:line="100" w:lineRule="atLeast"/>
        <w:ind w:left="426"/>
      </w:pPr>
      <w:r>
        <w:commentReference w:id="149"/>
      </w:r>
      <w:proofErr w:type="gramStart"/>
      <w:r>
        <w:rPr>
          <w:rFonts w:ascii="Times New Roman" w:eastAsia="Times New Roman" w:hAnsi="Times New Roman" w:cs="Times New Roman"/>
          <w:sz w:val="24"/>
        </w:rPr>
        <w:t>Abell GCJ and Bowman JP.</w:t>
      </w:r>
      <w:proofErr w:type="gramEnd"/>
      <w:r>
        <w:rPr>
          <w:rFonts w:ascii="Times New Roman" w:eastAsia="Times New Roman" w:hAnsi="Times New Roman" w:cs="Times New Roman"/>
          <w:sz w:val="24"/>
        </w:rPr>
        <w:t xml:space="preserve"> (2005a) Colonization and community dynamics of class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on diatom detritus in experimental mesocosm based on Southern Ocean seawater. </w:t>
      </w:r>
      <w:r>
        <w:rPr>
          <w:rFonts w:ascii="Times New Roman" w:eastAsia="Times New Roman" w:hAnsi="Times New Roman" w:cs="Times New Roman"/>
          <w:i/>
          <w:sz w:val="24"/>
        </w:rPr>
        <w:t xml:space="preserve">FEMS Microbiol Ecol </w:t>
      </w:r>
      <w:r>
        <w:rPr>
          <w:rFonts w:ascii="Times New Roman" w:eastAsia="Times New Roman" w:hAnsi="Times New Roman" w:cs="Times New Roman"/>
          <w:b/>
          <w:sz w:val="24"/>
        </w:rPr>
        <w:t>53</w:t>
      </w:r>
      <w:r>
        <w:rPr>
          <w:rFonts w:ascii="Times New Roman" w:eastAsia="Times New Roman" w:hAnsi="Times New Roman" w:cs="Times New Roman"/>
          <w:sz w:val="24"/>
        </w:rPr>
        <w:t>: 379–391.</w:t>
      </w:r>
    </w:p>
    <w:p w:rsidR="00BA4F02" w:rsidRDefault="00912377">
      <w:pPr>
        <w:pStyle w:val="Normal1"/>
        <w:spacing w:after="0" w:line="100" w:lineRule="atLeast"/>
        <w:ind w:left="426"/>
      </w:pPr>
      <w:proofErr w:type="gramStart"/>
      <w:r>
        <w:rPr>
          <w:rFonts w:ascii="Times New Roman" w:eastAsia="Times New Roman" w:hAnsi="Times New Roman" w:cs="Times New Roman"/>
          <w:sz w:val="24"/>
        </w:rPr>
        <w:t>Abell GCJ and Bowman JP.</w:t>
      </w:r>
      <w:proofErr w:type="gramEnd"/>
      <w:ins w:id="150" w:author="Sheree Yau" w:date="2012-11-27T12:20:00Z">
        <w:r>
          <w:rPr>
            <w:rFonts w:ascii="Times New Roman" w:eastAsia="Times New Roman" w:hAnsi="Times New Roman" w:cs="Times New Roman"/>
            <w:sz w:val="24"/>
          </w:rPr>
          <w:t xml:space="preserve"> </w:t>
        </w:r>
      </w:ins>
      <w:r>
        <w:rPr>
          <w:rFonts w:ascii="Times New Roman" w:eastAsia="Times New Roman" w:hAnsi="Times New Roman" w:cs="Times New Roman"/>
          <w:sz w:val="24"/>
        </w:rPr>
        <w:t>(2005b) Ecol</w:t>
      </w:r>
      <w:r>
        <w:rPr>
          <w:rFonts w:ascii="Times New Roman" w:eastAsia="Times New Roman" w:hAnsi="Times New Roman" w:cs="Times New Roman"/>
          <w:sz w:val="24"/>
        </w:rPr>
        <w:t>ogical and biogeographic relationships of class Flavobacteria in the Southern Ocean.</w:t>
      </w:r>
      <w:r>
        <w:rPr>
          <w:rFonts w:ascii="Times New Roman" w:eastAsia="Times New Roman" w:hAnsi="Times New Roman" w:cs="Times New Roman"/>
          <w:i/>
          <w:sz w:val="24"/>
        </w:rPr>
        <w:t xml:space="preserve">FEMS Microbiol Ecol </w:t>
      </w:r>
      <w:r>
        <w:rPr>
          <w:rFonts w:ascii="Times New Roman" w:eastAsia="Times New Roman" w:hAnsi="Times New Roman" w:cs="Times New Roman"/>
          <w:b/>
          <w:sz w:val="24"/>
        </w:rPr>
        <w:t>51</w:t>
      </w:r>
      <w:r>
        <w:rPr>
          <w:rFonts w:ascii="Times New Roman" w:eastAsia="Times New Roman" w:hAnsi="Times New Roman" w:cs="Times New Roman"/>
          <w:sz w:val="24"/>
        </w:rPr>
        <w:t xml:space="preserve">: 265–277. </w:t>
      </w:r>
    </w:p>
    <w:p w:rsidR="00BA4F02" w:rsidRDefault="00912377">
      <w:pPr>
        <w:pStyle w:val="Normal1"/>
        <w:spacing w:after="0" w:line="100" w:lineRule="atLeast"/>
        <w:ind w:left="426"/>
      </w:pPr>
      <w:r>
        <w:rPr>
          <w:rFonts w:ascii="Times New Roman" w:eastAsia="Times New Roman" w:hAnsi="Times New Roman" w:cs="Times New Roman"/>
          <w:sz w:val="24"/>
        </w:rPr>
        <w:t xml:space="preserve">Altschul SF, Gish W, Miller W, Myers EW, Lipman DJ. </w:t>
      </w:r>
      <w:proofErr w:type="gramStart"/>
      <w:r>
        <w:rPr>
          <w:rFonts w:ascii="Times New Roman" w:eastAsia="Times New Roman" w:hAnsi="Times New Roman" w:cs="Times New Roman"/>
          <w:sz w:val="24"/>
        </w:rPr>
        <w:t>(1990) Basic Local Alignment Search Tool.</w:t>
      </w:r>
      <w:proofErr w:type="gramEnd"/>
      <w:ins w:id="151" w:author="Sheree Yau" w:date="2012-11-27T12:20:00Z">
        <w:r>
          <w:rPr>
            <w:rFonts w:ascii="Times New Roman" w:eastAsia="Times New Roman" w:hAnsi="Times New Roman" w:cs="Times New Roman"/>
            <w:sz w:val="24"/>
          </w:rPr>
          <w:t xml:space="preserve"> </w:t>
        </w:r>
      </w:ins>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BA4F02" w:rsidRDefault="00912377">
      <w:pPr>
        <w:pStyle w:val="Normal1"/>
        <w:spacing w:after="0" w:line="100" w:lineRule="atLeast"/>
        <w:ind w:left="426"/>
      </w:pPr>
      <w:r>
        <w:rPr>
          <w:rFonts w:ascii="Times New Roman" w:eastAsia="Times New Roman" w:hAnsi="Times New Roman" w:cs="Times New Roman"/>
          <w:sz w:val="24"/>
        </w:rPr>
        <w:t xml:space="preserve">Antón J, Oren A, Benlloch S, Rodríguez-Valera F, Amann R, Roselló-Mora R. (2002) </w:t>
      </w:r>
      <w:r>
        <w:rPr>
          <w:rFonts w:ascii="Times New Roman" w:eastAsia="Times New Roman" w:hAnsi="Times New Roman" w:cs="Times New Roman"/>
          <w:i/>
          <w:sz w:val="24"/>
        </w:rPr>
        <w:t>Salinibacter ruber</w:t>
      </w:r>
      <w:r>
        <w:rPr>
          <w:rFonts w:ascii="Times New Roman" w:eastAsia="Times New Roman" w:hAnsi="Times New Roman" w:cs="Times New Roman"/>
          <w:sz w:val="24"/>
        </w:rPr>
        <w:t xml:space="preserve"> gen. nov., sp. nov., a novel extremely halophilic member of the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from saltern crystallizer ponds.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52</w:t>
      </w:r>
      <w:r>
        <w:rPr>
          <w:rFonts w:ascii="Times New Roman" w:eastAsia="Times New Roman" w:hAnsi="Times New Roman" w:cs="Times New Roman"/>
          <w:sz w:val="24"/>
        </w:rPr>
        <w:t>: 485–491.</w:t>
      </w:r>
    </w:p>
    <w:p w:rsidR="00BA4F02" w:rsidRDefault="00912377">
      <w:pPr>
        <w:pStyle w:val="Normal1"/>
        <w:spacing w:after="0" w:line="100" w:lineRule="atLeast"/>
        <w:ind w:left="426"/>
      </w:pPr>
      <w:proofErr w:type="gramStart"/>
      <w:r>
        <w:rPr>
          <w:rFonts w:ascii="Times New Roman" w:eastAsia="Times New Roman" w:hAnsi="Times New Roman" w:cs="Times New Roman"/>
          <w:sz w:val="24"/>
        </w:rPr>
        <w:t>Balashov SP</w:t>
      </w:r>
      <w:r>
        <w:rPr>
          <w:rFonts w:ascii="Times New Roman" w:eastAsia="Times New Roman" w:hAnsi="Times New Roman" w:cs="Times New Roman"/>
          <w:sz w:val="24"/>
        </w:rPr>
        <w:t>,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BA4F02" w:rsidRDefault="00912377">
      <w:pPr>
        <w:pStyle w:val="Normal1"/>
        <w:spacing w:after="0" w:line="100" w:lineRule="atLeast"/>
        <w:ind w:left="426"/>
      </w:pPr>
      <w:r>
        <w:rPr>
          <w:rFonts w:ascii="Times New Roman" w:eastAsia="Times New Roman" w:hAnsi="Times New Roman" w:cs="Times New Roman"/>
          <w:sz w:val="24"/>
        </w:rPr>
        <w:lastRenderedPageBreak/>
        <w:t xml:space="preserve">Béjà O, Aravind L, Koonin EV, Suzuki MT, Hadd A, Nguyen LP, Jovanovich SB </w:t>
      </w:r>
      <w:r>
        <w:rPr>
          <w:rFonts w:ascii="Times New Roman" w:eastAsia="Times New Roman" w:hAnsi="Times New Roman" w:cs="Times New Roman"/>
          <w:i/>
          <w:sz w:val="24"/>
        </w:rPr>
        <w:t>et al</w:t>
      </w:r>
      <w:r>
        <w:rPr>
          <w:rFonts w:ascii="Times New Roman" w:eastAsia="Times New Roman" w:hAnsi="Times New Roman" w:cs="Times New Roman"/>
          <w:sz w:val="24"/>
        </w:rPr>
        <w:t>. (2000) Bacte</w:t>
      </w:r>
      <w:r>
        <w:rPr>
          <w:rFonts w:ascii="Times New Roman" w:eastAsia="Times New Roman" w:hAnsi="Times New Roman" w:cs="Times New Roman"/>
          <w:sz w:val="24"/>
        </w:rPr>
        <w:t xml:space="preserv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BA4F02" w:rsidRDefault="00912377">
      <w:pPr>
        <w:pStyle w:val="Normal1"/>
        <w:spacing w:after="0" w:line="100" w:lineRule="atLeast"/>
        <w:ind w:left="426"/>
      </w:pPr>
      <w:r>
        <w:rPr>
          <w:rFonts w:ascii="Times New Roman" w:eastAsia="Times New Roman" w:hAnsi="Times New Roman" w:cs="Times New Roman"/>
          <w:sz w:val="24"/>
        </w:rPr>
        <w:t xml:space="preserve">Béjà O, Suzuki MT, Heidelberg JF, Nelson WC, Preston CM, Hamada T,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w:t>
      </w:r>
      <w:r>
        <w:rPr>
          <w:rFonts w:ascii="Times New Roman" w:eastAsia="Times New Roman" w:hAnsi="Times New Roman" w:cs="Times New Roman"/>
          <w:b/>
          <w:sz w:val="24"/>
        </w:rPr>
        <w:t>872</w:t>
      </w:r>
      <w:r>
        <w:rPr>
          <w:rFonts w:ascii="Times New Roman" w:eastAsia="Times New Roman" w:hAnsi="Times New Roman" w:cs="Times New Roman"/>
          <w:sz w:val="24"/>
        </w:rPr>
        <w:t>: 630–633.</w:t>
      </w:r>
    </w:p>
    <w:p w:rsidR="00BA4F02" w:rsidRDefault="00912377">
      <w:pPr>
        <w:pStyle w:val="Normal1"/>
        <w:spacing w:after="0" w:line="100" w:lineRule="atLeast"/>
        <w:ind w:left="426"/>
      </w:pPr>
      <w:r>
        <w:rPr>
          <w:rFonts w:ascii="Times New Roman" w:eastAsia="Times New Roman" w:hAnsi="Times New Roman" w:cs="Times New Roman"/>
          <w:sz w:val="24"/>
        </w:rPr>
        <w:t xml:space="preserve">Bengtsson K, Eriksson KM, Hartmann M, Wang Z, Shenoy BD, Grelet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w:t>
      </w:r>
      <w:r>
        <w:rPr>
          <w:rFonts w:ascii="Times New Roman" w:eastAsia="Times New Roman" w:hAnsi="Times New Roman" w:cs="Times New Roman"/>
          <w:sz w:val="24"/>
        </w:rPr>
        <w:t>hondria, and chloroplasts in metagenomes and environmental sequencing datasets.</w:t>
      </w:r>
      <w:ins w:id="152" w:author="Sheree Yau" w:date="2012-11-27T12:20:00Z">
        <w:r>
          <w:rPr>
            <w:rFonts w:ascii="Times New Roman" w:eastAsia="Times New Roman" w:hAnsi="Times New Roman" w:cs="Times New Roman"/>
            <w:sz w:val="24"/>
          </w:rPr>
          <w:t xml:space="preserve"> </w:t>
        </w:r>
      </w:ins>
      <w:proofErr w:type="gramStart"/>
      <w:r>
        <w:rPr>
          <w:rFonts w:ascii="Times New Roman" w:eastAsia="Times New Roman" w:hAnsi="Times New Roman" w:cs="Times New Roman"/>
          <w:i/>
          <w:sz w:val="24"/>
        </w:rPr>
        <w:t>Antonie Van Leeuwenhoek</w:t>
      </w:r>
      <w:ins w:id="153" w:author="Sheree Yau" w:date="2012-11-27T12:20:00Z">
        <w:r>
          <w:rPr>
            <w:rFonts w:ascii="Times New Roman" w:eastAsia="Times New Roman" w:hAnsi="Times New Roman" w:cs="Times New Roman"/>
            <w:i/>
            <w:sz w:val="24"/>
          </w:rPr>
          <w:t xml:space="preserve"> </w:t>
        </w:r>
      </w:ins>
      <w:r>
        <w:rPr>
          <w:rFonts w:ascii="Times New Roman" w:eastAsia="Times New Roman" w:hAnsi="Times New Roman" w:cs="Times New Roman"/>
          <w:b/>
          <w:sz w:val="24"/>
        </w:rPr>
        <w:t>1</w:t>
      </w:r>
      <w:del w:id="154" w:author="Sheree Yau" w:date="2012-11-27T12:20:00Z">
        <w:r>
          <w:rPr>
            <w:rFonts w:ascii="Times New Roman" w:eastAsia="Times New Roman" w:hAnsi="Times New Roman" w:cs="Times New Roman"/>
            <w:b/>
            <w:sz w:val="24"/>
          </w:rPr>
          <w:delText xml:space="preserve"> </w:delText>
        </w:r>
      </w:del>
      <w:r>
        <w:rPr>
          <w:rFonts w:ascii="Times New Roman" w:eastAsia="Times New Roman" w:hAnsi="Times New Roman" w:cs="Times New Roman"/>
          <w:b/>
          <w:sz w:val="24"/>
        </w:rPr>
        <w:t>00</w:t>
      </w:r>
      <w:r>
        <w:rPr>
          <w:rFonts w:ascii="Times New Roman" w:eastAsia="Times New Roman" w:hAnsi="Times New Roman" w:cs="Times New Roman"/>
          <w:sz w:val="24"/>
        </w:rPr>
        <w:t>: 471–475.</w:t>
      </w:r>
      <w:proofErr w:type="gramEnd"/>
    </w:p>
    <w:p w:rsidR="00BA4F02" w:rsidRDefault="00912377">
      <w:pPr>
        <w:pStyle w:val="Normal1"/>
        <w:spacing w:after="0" w:line="100" w:lineRule="atLeast"/>
        <w:ind w:left="426"/>
      </w:pPr>
      <w:r>
        <w:rPr>
          <w:rFonts w:ascii="Times New Roman" w:eastAsia="Times New Roman" w:hAnsi="Times New Roman" w:cs="Times New Roman"/>
          <w:sz w:val="24"/>
        </w:rPr>
        <w:t xml:space="preserve">Bergmann DJ, Hooper AB, </w:t>
      </w:r>
      <w:proofErr w:type="gramStart"/>
      <w:r>
        <w:rPr>
          <w:rFonts w:ascii="Times New Roman" w:eastAsia="Times New Roman" w:hAnsi="Times New Roman" w:cs="Times New Roman"/>
          <w:sz w:val="24"/>
        </w:rPr>
        <w:t>Klotz</w:t>
      </w:r>
      <w:proofErr w:type="gramEnd"/>
      <w:r>
        <w:rPr>
          <w:rFonts w:ascii="Times New Roman" w:eastAsia="Times New Roman" w:hAnsi="Times New Roman" w:cs="Times New Roman"/>
          <w:sz w:val="24"/>
        </w:rPr>
        <w:t xml:space="preserve">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w:t>
      </w:r>
      <w:r>
        <w:rPr>
          <w:rFonts w:ascii="Times New Roman" w:eastAsia="Times New Roman" w:hAnsi="Times New Roman" w:cs="Times New Roman"/>
          <w:sz w:val="24"/>
        </w:rPr>
        <w:t xml:space="preserve">ia: evident for their evolutionary history.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BA4F02" w:rsidRDefault="00912377">
      <w:pPr>
        <w:pStyle w:val="Normal1"/>
        <w:spacing w:after="0" w:line="100" w:lineRule="atLeast"/>
        <w:ind w:left="426"/>
      </w:pPr>
      <w:r>
        <w:rPr>
          <w:rFonts w:ascii="Times New Roman" w:eastAsia="Times New Roman" w:hAnsi="Times New Roman" w:cs="Times New Roman"/>
          <w:sz w:val="24"/>
        </w:rPr>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Palaeogeogr Palaeoclimatol Palaeoe</w:t>
      </w:r>
      <w:r>
        <w:rPr>
          <w:rFonts w:ascii="Times New Roman" w:eastAsia="Times New Roman" w:hAnsi="Times New Roman" w:cs="Times New Roman"/>
          <w:i/>
          <w:sz w:val="24"/>
        </w:rPr>
        <w:t xml:space="preserv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BA4F02" w:rsidRDefault="00912377">
      <w:pPr>
        <w:pStyle w:val="Normal1"/>
        <w:spacing w:after="0" w:line="100" w:lineRule="atLeast"/>
        <w:ind w:left="426"/>
      </w:pPr>
      <w:proofErr w:type="gramStart"/>
      <w:r>
        <w:rPr>
          <w:rFonts w:ascii="Times New Roman" w:eastAsia="Times New Roman" w:hAnsi="Times New Roman" w:cs="Times New Roman"/>
          <w:sz w:val="24"/>
        </w:rPr>
        <w:t>Bowman JP, McCammon SA, Lewis T, Skerratt JH, Brown JL, Nichols DS, McMeekin TA.</w:t>
      </w:r>
      <w:proofErr w:type="gramEnd"/>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(Dobson e</w:t>
      </w:r>
      <w:r>
        <w:rPr>
          <w:rFonts w:ascii="Times New Roman" w:eastAsia="Times New Roman" w:hAnsi="Times New Roman" w:cs="Times New Roman"/>
          <w:sz w:val="24"/>
        </w:rPr>
        <w:t xml:space="preserv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BA4F02" w:rsidRDefault="00912377">
      <w:pPr>
        <w:pStyle w:val="Normal1"/>
        <w:spacing w:after="0" w:line="100" w:lineRule="atLeast"/>
        <w:ind w:left="426"/>
      </w:pPr>
      <w:r>
        <w:rPr>
          <w:rFonts w:ascii="Times New Roman" w:eastAsia="Times New Roman" w:hAnsi="Times New Roman" w:cs="Times New Roman"/>
          <w:sz w:val="24"/>
        </w:rPr>
        <w:t>Bowman JP, McCammon SA, Rea SM, McMeekin TA. (2000b)</w:t>
      </w:r>
      <w:proofErr w:type="gramStart"/>
      <w:r>
        <w:rPr>
          <w:rFonts w:ascii="Times New Roman" w:eastAsia="Times New Roman" w:hAnsi="Times New Roman" w:cs="Times New Roman"/>
          <w:sz w:val="24"/>
        </w:rPr>
        <w:t>The microbial composition of three limnologically disparate hypersaline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BA4F02" w:rsidRDefault="00912377">
      <w:pPr>
        <w:pStyle w:val="Normal1"/>
        <w:spacing w:after="0" w:line="100" w:lineRule="atLeast"/>
        <w:ind w:left="426"/>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BA4F02" w:rsidRDefault="00912377">
      <w:pPr>
        <w:pStyle w:val="Normal1"/>
        <w:spacing w:after="0" w:line="100" w:lineRule="atLeast"/>
        <w:ind w:left="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t>
      </w:r>
      <w:r>
        <w:rPr>
          <w:rFonts w:ascii="Times New Roman" w:eastAsia="Times New Roman" w:hAnsi="Times New Roman" w:cs="Times New Roman"/>
          <w:sz w:val="24"/>
        </w:rPr>
        <w:t>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BA4F02" w:rsidRDefault="00912377">
      <w:pPr>
        <w:pStyle w:val="Normal1"/>
        <w:spacing w:after="0" w:line="100" w:lineRule="atLeast"/>
        <w:ind w:left="426"/>
      </w:pPr>
      <w:proofErr w:type="gramStart"/>
      <w:r>
        <w:rPr>
          <w:rFonts w:ascii="Times New Roman" w:eastAsia="Times New Roman" w:hAnsi="Times New Roman" w:cs="Times New Roman"/>
          <w:sz w:val="24"/>
        </w:rPr>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BA4F02" w:rsidRDefault="00912377">
      <w:pPr>
        <w:pStyle w:val="Normal1"/>
        <w:spacing w:after="0" w:line="100" w:lineRule="atLeast"/>
        <w:ind w:left="426"/>
      </w:pPr>
      <w:r>
        <w:rPr>
          <w:rFonts w:ascii="Times New Roman" w:eastAsia="Times New Roman" w:hAnsi="Times New Roman" w:cs="Times New Roman"/>
          <w:sz w:val="24"/>
        </w:rPr>
        <w:t>Chen YG, Cui XL, Wa</w:t>
      </w:r>
      <w:r>
        <w:rPr>
          <w:rFonts w:ascii="Times New Roman" w:eastAsia="Times New Roman" w:hAnsi="Times New Roman" w:cs="Times New Roman"/>
          <w:sz w:val="24"/>
        </w:rPr>
        <w:t xml:space="preserve">ng YX, Tang SK, Zhang YQ, Li WJ, Liu JH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r>
        <w:rPr>
          <w:rFonts w:ascii="Times New Roman" w:eastAsia="Times New Roman" w:hAnsi="Times New Roman" w:cs="Times New Roman"/>
          <w:i/>
          <w:sz w:val="24"/>
        </w:rPr>
        <w:t xml:space="preserve">Psychroflexus sediminis </w:t>
      </w:r>
      <w:r>
        <w:rPr>
          <w:rFonts w:ascii="Times New Roman" w:eastAsia="Times New Roman" w:hAnsi="Times New Roman" w:cs="Times New Roman"/>
          <w:sz w:val="24"/>
        </w:rPr>
        <w:t xml:space="preserve">sp. nov., a mesophilic bacterium isolated from salt lake sediment in China.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xml:space="preserve">: 569–573. </w:t>
      </w:r>
    </w:p>
    <w:p w:rsidR="00BA4F02" w:rsidRDefault="00912377">
      <w:pPr>
        <w:pStyle w:val="Normal1"/>
        <w:spacing w:after="0" w:line="100" w:lineRule="atLeast"/>
        <w:ind w:left="426"/>
      </w:pPr>
      <w:r>
        <w:rPr>
          <w:rFonts w:ascii="Times New Roman" w:eastAsia="Times New Roman" w:hAnsi="Times New Roman" w:cs="Times New Roman"/>
          <w:sz w:val="24"/>
        </w:rPr>
        <w:t>Chouari R, Le Paslier D, Daegelen P, Ginestet P, Weissenbach J</w:t>
      </w:r>
      <w:r>
        <w:rPr>
          <w:rFonts w:ascii="Times New Roman" w:eastAsia="Times New Roman" w:hAnsi="Times New Roman" w:cs="Times New Roman"/>
          <w:sz w:val="24"/>
        </w:rPr>
        <w:t xml:space="preserve">,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BA4F02" w:rsidRDefault="00912377">
      <w:pPr>
        <w:pStyle w:val="Normal1"/>
        <w:spacing w:after="0" w:line="100" w:lineRule="atLeast"/>
        <w:ind w:left="426"/>
      </w:pPr>
      <w:proofErr w:type="gramStart"/>
      <w:r>
        <w:rPr>
          <w:rFonts w:ascii="Times New Roman" w:eastAsia="Times New Roman" w:hAnsi="Times New Roman" w:cs="Times New Roman"/>
          <w:sz w:val="24"/>
        </w:rPr>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BA4F02" w:rsidRDefault="00912377">
      <w:pPr>
        <w:pStyle w:val="Normal1"/>
        <w:spacing w:after="0" w:line="100" w:lineRule="atLeast"/>
        <w:ind w:left="426"/>
      </w:pPr>
      <w:proofErr w:type="gramStart"/>
      <w:r>
        <w:rPr>
          <w:rFonts w:ascii="Times New Roman" w:eastAsia="Times New Roman" w:hAnsi="Times New Roman" w:cs="Times New Roman"/>
          <w:sz w:val="24"/>
        </w:rPr>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BA4F02" w:rsidRDefault="00912377">
      <w:pPr>
        <w:pStyle w:val="Normal1"/>
        <w:spacing w:after="0" w:line="100" w:lineRule="atLeast"/>
        <w:ind w:left="426"/>
      </w:pPr>
      <w:r>
        <w:rPr>
          <w:rFonts w:ascii="Times New Roman" w:eastAsia="Times New Roman" w:hAnsi="Times New Roman" w:cs="Times New Roman"/>
          <w:sz w:val="24"/>
        </w:rPr>
        <w:t>Curson ARJ, Rogers R, Todd JD, Bearley CA, Johnston AWB (2008) Molec</w:t>
      </w:r>
      <w:r>
        <w:rPr>
          <w:rFonts w:ascii="Times New Roman" w:eastAsia="Times New Roman" w:hAnsi="Times New Roman" w:cs="Times New Roman"/>
          <w:sz w:val="24"/>
        </w:rPr>
        <w:t xml:space="preserve">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BA4F02" w:rsidRDefault="00912377">
      <w:pPr>
        <w:pStyle w:val="Normal1"/>
        <w:spacing w:after="0" w:line="100" w:lineRule="atLeast"/>
        <w:ind w:left="426"/>
      </w:pPr>
      <w:r>
        <w:rPr>
          <w:rFonts w:ascii="Times New Roman" w:eastAsia="Times New Roman" w:hAnsi="Times New Roman" w:cs="Times New Roman"/>
          <w:sz w:val="24"/>
        </w:rPr>
        <w:lastRenderedPageBreak/>
        <w:t>Curson ARJ, Sullivan MJ, Todd JD, Johnston AW</w:t>
      </w:r>
      <w:r>
        <w:rPr>
          <w:rFonts w:ascii="Times New Roman" w:eastAsia="Times New Roman" w:hAnsi="Times New Roman" w:cs="Times New Roman"/>
          <w:sz w:val="24"/>
        </w:rPr>
        <w:t>B.(2010) Identification of genes for dimethyl sulfide production in bacteria in the gut of Atlantic Herring (</w:t>
      </w:r>
      <w:r>
        <w:rPr>
          <w:rFonts w:ascii="Times New Roman" w:eastAsia="Times New Roman" w:hAnsi="Times New Roman" w:cs="Times New Roman"/>
          <w:i/>
          <w:sz w:val="24"/>
        </w:rPr>
        <w:t>Clupea harengus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144–146.</w:t>
      </w:r>
    </w:p>
    <w:p w:rsidR="00BA4F02" w:rsidRDefault="00912377">
      <w:pPr>
        <w:pStyle w:val="Normal1"/>
        <w:spacing w:after="0" w:line="100" w:lineRule="atLeast"/>
        <w:ind w:left="426"/>
      </w:pPr>
      <w:proofErr w:type="gramStart"/>
      <w:r>
        <w:rPr>
          <w:rFonts w:ascii="Times New Roman" w:eastAsia="Times New Roman" w:hAnsi="Times New Roman" w:cs="Times New Roman"/>
          <w:sz w:val="24"/>
        </w:rPr>
        <w:t>Curson ARJ, Sullivan MJ, Todd JD, Johnston AWB.</w:t>
      </w:r>
      <w:proofErr w:type="gramEnd"/>
      <w:r>
        <w:rPr>
          <w:rFonts w:ascii="Times New Roman" w:eastAsia="Times New Roman" w:hAnsi="Times New Roman" w:cs="Times New Roman"/>
          <w:sz w:val="24"/>
        </w:rPr>
        <w:t xml:space="preserve"> (2011a) DddY, a periplasmic dimethylsulfonioproprionate lyase </w:t>
      </w:r>
      <w:r>
        <w:rPr>
          <w:rFonts w:ascii="Times New Roman" w:eastAsia="Times New Roman" w:hAnsi="Times New Roman" w:cs="Times New Roman"/>
          <w:sz w:val="24"/>
        </w:rPr>
        <w:t xml:space="preserve">found in taxonomically diverse species of Proteobacteria.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 1191–1200.</w:t>
      </w:r>
    </w:p>
    <w:p w:rsidR="00BA4F02" w:rsidRDefault="00912377">
      <w:pPr>
        <w:pStyle w:val="Normal1"/>
        <w:spacing w:after="0" w:line="100" w:lineRule="atLeast"/>
        <w:ind w:left="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(2011b)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BA4F02" w:rsidRDefault="00912377">
      <w:pPr>
        <w:pStyle w:val="Normal1"/>
        <w:spacing w:after="0" w:line="100" w:lineRule="atLeast"/>
        <w:ind w:left="426"/>
      </w:pPr>
      <w:r>
        <w:rPr>
          <w:rFonts w:ascii="Times New Roman" w:eastAsia="Times New Roman" w:hAnsi="Times New Roman" w:cs="Times New Roman"/>
          <w:sz w:val="24"/>
        </w:rPr>
        <w:t xml:space="preserve">de la Torre </w:t>
      </w:r>
      <w:r>
        <w:rPr>
          <w:rFonts w:ascii="Times New Roman" w:eastAsia="Times New Roman" w:hAnsi="Times New Roman" w:cs="Times New Roman"/>
          <w:sz w:val="24"/>
        </w:rPr>
        <w:t xml:space="preserve">JR, Christianson LM, Béjà O, Suzuki MT, Karl DM, Heidelberg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Proteorhodopsin genes are distributed among divergent bacterial taxa. </w:t>
      </w:r>
      <w:r>
        <w:rPr>
          <w:rFonts w:ascii="Times New Roman" w:eastAsia="Times New Roman" w:hAnsi="Times New Roman" w:cs="Times New Roman"/>
          <w:i/>
          <w:sz w:val="24"/>
        </w:rPr>
        <w:t xml:space="preserve">PNAS </w:t>
      </w:r>
      <w:r>
        <w:rPr>
          <w:rFonts w:ascii="Times New Roman" w:eastAsia="Times New Roman" w:hAnsi="Times New Roman" w:cs="Times New Roman"/>
          <w:b/>
          <w:sz w:val="24"/>
        </w:rPr>
        <w:t>100</w:t>
      </w:r>
      <w:r>
        <w:rPr>
          <w:rFonts w:ascii="Times New Roman" w:eastAsia="Times New Roman" w:hAnsi="Times New Roman" w:cs="Times New Roman"/>
          <w:sz w:val="24"/>
        </w:rPr>
        <w:t>: 12830–12835.</w:t>
      </w:r>
    </w:p>
    <w:p w:rsidR="00BA4F02" w:rsidRDefault="00912377">
      <w:pPr>
        <w:pStyle w:val="Normal1"/>
        <w:spacing w:after="0" w:line="100" w:lineRule="atLeast"/>
        <w:ind w:left="426"/>
      </w:pPr>
      <w:r>
        <w:rPr>
          <w:rFonts w:ascii="Times New Roman" w:eastAsia="Times New Roman" w:hAnsi="Times New Roman" w:cs="Times New Roman"/>
          <w:sz w:val="24"/>
        </w:rPr>
        <w:t xml:space="preserve">DeSantis Jr. TZ, Hugenholtz P, Keller K, Brodie EL, Larsen N, Piceno YM </w:t>
      </w:r>
      <w:r>
        <w:rPr>
          <w:rFonts w:ascii="Times New Roman" w:eastAsia="Times New Roman" w:hAnsi="Times New Roman" w:cs="Times New Roman"/>
          <w:i/>
          <w:sz w:val="24"/>
        </w:rPr>
        <w:t>et al</w:t>
      </w:r>
      <w:r>
        <w:rPr>
          <w:rFonts w:ascii="Times New Roman" w:eastAsia="Times New Roman" w:hAnsi="Times New Roman" w:cs="Times New Roman"/>
          <w:sz w:val="24"/>
        </w:rPr>
        <w:t>. (2006) N</w:t>
      </w:r>
      <w:r>
        <w:rPr>
          <w:rFonts w:ascii="Times New Roman" w:eastAsia="Times New Roman" w:hAnsi="Times New Roman" w:cs="Times New Roman"/>
          <w:sz w:val="24"/>
        </w:rPr>
        <w:t xml:space="preserve">AST: a multiple sequence alignment server for comparative analysis of 16S rRNA genes.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:W394–399.</w:t>
      </w:r>
    </w:p>
    <w:p w:rsidR="00BA4F02" w:rsidRDefault="00912377">
      <w:pPr>
        <w:pStyle w:val="Normal1"/>
        <w:spacing w:after="0" w:line="100" w:lineRule="atLeast"/>
        <w:ind w:left="426"/>
      </w:pPr>
      <w:r>
        <w:rPr>
          <w:rFonts w:ascii="Times New Roman" w:eastAsia="Times New Roman" w:hAnsi="Times New Roman" w:cs="Times New Roman"/>
          <w:sz w:val="24"/>
        </w:rPr>
        <w:t xml:space="preserve">Demergasso C, Escudero L, Casamayor EO, Chong G, Balagué V, Pedrós-Alió. </w:t>
      </w:r>
      <w:proofErr w:type="gramStart"/>
      <w:r>
        <w:rPr>
          <w:rFonts w:ascii="Times New Roman" w:eastAsia="Times New Roman" w:hAnsi="Times New Roman" w:cs="Times New Roman"/>
          <w:sz w:val="24"/>
        </w:rPr>
        <w:t>(2008) Novelty and spatio-temporal heterogeneity in the bacterial diversity of hypersaline Lake Tebenquiche (Salar de Atacama).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BA4F02" w:rsidRDefault="00912377">
      <w:pPr>
        <w:pStyle w:val="Normal1"/>
        <w:spacing w:after="0" w:line="100" w:lineRule="atLeast"/>
        <w:ind w:left="426"/>
      </w:pPr>
      <w:r>
        <w:rPr>
          <w:rFonts w:ascii="Times New Roman" w:eastAsia="Times New Roman" w:hAnsi="Times New Roman" w:cs="Times New Roman"/>
          <w:sz w:val="24"/>
        </w:rPr>
        <w:t>Demergasso C, Dorador C, Men</w:t>
      </w:r>
      <w:r>
        <w:rPr>
          <w:rFonts w:ascii="Times New Roman" w:eastAsia="Times New Roman" w:hAnsi="Times New Roman" w:cs="Times New Roman"/>
          <w:sz w:val="24"/>
        </w:rPr>
        <w:t xml:space="preserve">eses D, Blamey J, Cabrol N, Escudero L, Chong G. (2010) Prokaryotic diversity pattern in high-altitude ecosystems of the Chilean Altiplano. </w:t>
      </w:r>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115</w:t>
      </w:r>
      <w:r>
        <w:rPr>
          <w:rFonts w:ascii="Times New Roman" w:eastAsia="Times New Roman" w:hAnsi="Times New Roman" w:cs="Times New Roman"/>
          <w:sz w:val="24"/>
        </w:rPr>
        <w:t>: G00D09</w:t>
      </w:r>
    </w:p>
    <w:p w:rsidR="00BA4F02" w:rsidRDefault="00912377">
      <w:pPr>
        <w:pStyle w:val="Normal1"/>
        <w:spacing w:after="0" w:line="100" w:lineRule="atLeast"/>
        <w:ind w:left="426"/>
      </w:pPr>
      <w:r>
        <w:rPr>
          <w:rFonts w:ascii="Times New Roman" w:eastAsia="Times New Roman" w:hAnsi="Times New Roman" w:cs="Times New Roman"/>
          <w:sz w:val="24"/>
        </w:rPr>
        <w:t>Deprez PP, Franzmann PD, Burton HR. (1986) Determination of reduced sulfur gases in Antarc</w:t>
      </w:r>
      <w:r>
        <w:rPr>
          <w:rFonts w:ascii="Times New Roman" w:eastAsia="Times New Roman" w:hAnsi="Times New Roman" w:cs="Times New Roman"/>
          <w:sz w:val="24"/>
        </w:rPr>
        <w:t>tic lakes and seawater by gas chromatography after solid adsorbent preconcentration.</w:t>
      </w:r>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BA4F02" w:rsidRDefault="00912377">
      <w:pPr>
        <w:pStyle w:val="Normal1"/>
        <w:spacing w:after="0" w:line="100" w:lineRule="atLeast"/>
        <w:ind w:left="426"/>
      </w:pPr>
      <w:r>
        <w:rPr>
          <w:rFonts w:ascii="Times New Roman" w:eastAsia="Times New Roman" w:hAnsi="Times New Roman" w:cs="Times New Roman"/>
          <w:sz w:val="24"/>
        </w:rPr>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w:t>
      </w:r>
      <w:r>
        <w:rPr>
          <w:rFonts w:ascii="Times New Roman" w:eastAsia="Times New Roman" w:hAnsi="Times New Roman" w:cs="Times New Roman"/>
          <w:sz w:val="24"/>
        </w:rPr>
        <w:t xml:space="preserve">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BA4F02" w:rsidRDefault="00912377">
      <w:pPr>
        <w:pStyle w:val="Normal1"/>
        <w:spacing w:after="0" w:line="100" w:lineRule="atLeast"/>
        <w:ind w:left="426"/>
      </w:pPr>
      <w:r>
        <w:rPr>
          <w:rFonts w:ascii="Times New Roman" w:eastAsia="Times New Roman" w:hAnsi="Times New Roman" w:cs="Times New Roman"/>
          <w:sz w:val="24"/>
        </w:rPr>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w:t>
      </w:r>
      <w:r>
        <w:rPr>
          <w:rFonts w:ascii="Times New Roman" w:eastAsia="Times New Roman" w:hAnsi="Times New Roman" w:cs="Times New Roman"/>
          <w:sz w:val="24"/>
        </w:rPr>
        <w:t xml:space="preserve">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BA4F02" w:rsidRDefault="00912377">
      <w:pPr>
        <w:pStyle w:val="Normal1"/>
        <w:spacing w:after="0" w:line="100" w:lineRule="atLeast"/>
        <w:ind w:left="426"/>
      </w:pPr>
      <w:r>
        <w:rPr>
          <w:rFonts w:ascii="Times New Roman" w:eastAsia="Times New Roman" w:hAnsi="Times New Roman" w:cs="Times New Roman"/>
          <w:sz w:val="24"/>
        </w:rPr>
        <w:t xml:space="preserve">Donachie SP, Bowman JP, Alam M. (2005) </w:t>
      </w:r>
      <w:r>
        <w:rPr>
          <w:rFonts w:ascii="Times New Roman" w:eastAsia="Times New Roman" w:hAnsi="Times New Roman" w:cs="Times New Roman"/>
          <w:i/>
          <w:sz w:val="24"/>
        </w:rPr>
        <w:t>Psychroflexus tropicus</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an obligately halophilic </w:t>
      </w:r>
      <w:r>
        <w:rPr>
          <w:rFonts w:ascii="Times New Roman" w:eastAsia="Times New Roman" w:hAnsi="Times New Roman" w:cs="Times New Roman"/>
          <w:i/>
          <w:sz w:val="24"/>
        </w:rPr>
        <w:t xml:space="preserve">Cytophaga-Flavobacterium-Bacteroides </w:t>
      </w:r>
      <w:r>
        <w:rPr>
          <w:rFonts w:ascii="Times New Roman" w:eastAsia="Times New Roman" w:hAnsi="Times New Roman" w:cs="Times New Roman"/>
          <w:sz w:val="24"/>
        </w:rPr>
        <w:t>group bacterium from an Hawaiian hypers</w:t>
      </w:r>
      <w:r>
        <w:rPr>
          <w:rFonts w:ascii="Times New Roman" w:eastAsia="Times New Roman" w:hAnsi="Times New Roman" w:cs="Times New Roman"/>
          <w:sz w:val="24"/>
        </w:rPr>
        <w:t xml:space="preserve">aline lake.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54</w:t>
      </w:r>
      <w:r>
        <w:rPr>
          <w:rFonts w:ascii="Times New Roman" w:eastAsia="Times New Roman" w:hAnsi="Times New Roman" w:cs="Times New Roman"/>
          <w:sz w:val="24"/>
        </w:rPr>
        <w:t>: 935–940.</w:t>
      </w:r>
    </w:p>
    <w:p w:rsidR="00BA4F02" w:rsidRDefault="00912377">
      <w:pPr>
        <w:pStyle w:val="Normal1"/>
        <w:spacing w:after="0" w:line="100" w:lineRule="atLeast"/>
        <w:ind w:left="426"/>
      </w:pPr>
      <w:r>
        <w:rPr>
          <w:rFonts w:ascii="Times New Roman" w:eastAsia="Times New Roman" w:hAnsi="Times New Roman" w:cs="Times New Roman"/>
          <w:sz w:val="24"/>
        </w:rPr>
        <w:t xml:space="preserve">Edgar RC. (2004) MUSCLE: multiple sequence alignment with high accuracy and high throughput. </w:t>
      </w:r>
      <w:r>
        <w:rPr>
          <w:rFonts w:ascii="Times New Roman" w:eastAsia="Times New Roman" w:hAnsi="Times New Roman" w:cs="Times New Roman"/>
          <w:i/>
          <w:sz w:val="24"/>
        </w:rPr>
        <w:t xml:space="preserve">Nuc Acids Res </w:t>
      </w:r>
      <w:r>
        <w:rPr>
          <w:rFonts w:ascii="Times New Roman" w:eastAsia="Times New Roman" w:hAnsi="Times New Roman" w:cs="Times New Roman"/>
          <w:b/>
          <w:sz w:val="24"/>
        </w:rPr>
        <w:t>32</w:t>
      </w:r>
      <w:r>
        <w:rPr>
          <w:rFonts w:ascii="Times New Roman" w:eastAsia="Times New Roman" w:hAnsi="Times New Roman" w:cs="Times New Roman"/>
          <w:sz w:val="24"/>
        </w:rPr>
        <w:t>: 1792–1797.</w:t>
      </w:r>
    </w:p>
    <w:p w:rsidR="00BA4F02" w:rsidRDefault="00912377">
      <w:pPr>
        <w:pStyle w:val="Normal1"/>
        <w:spacing w:after="0" w:line="100" w:lineRule="atLeast"/>
        <w:ind w:left="426"/>
      </w:pPr>
      <w:r>
        <w:rPr>
          <w:rFonts w:ascii="Times New Roman" w:eastAsia="Times New Roman" w:hAnsi="Times New Roman" w:cs="Times New Roman"/>
          <w:sz w:val="24"/>
        </w:rPr>
        <w:t>Edwards KJ, Rogers DR, Wirsen CO, McCollom TM.(2003) Isolation and characterization</w:t>
      </w:r>
      <w:r>
        <w:rPr>
          <w:rFonts w:ascii="Times New Roman" w:eastAsia="Times New Roman" w:hAnsi="Times New Roman" w:cs="Times New Roman"/>
          <w:sz w:val="24"/>
        </w:rPr>
        <w:t xml:space="preserve">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from the deep sea.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BA4F02" w:rsidRDefault="00912377">
      <w:pPr>
        <w:pStyle w:val="Normal1"/>
        <w:spacing w:after="0" w:line="100" w:lineRule="atLeast"/>
        <w:ind w:left="426"/>
      </w:pPr>
      <w:r>
        <w:rPr>
          <w:rFonts w:ascii="Times New Roman" w:eastAsia="Times New Roman" w:hAnsi="Times New Roman" w:cs="Times New Roman"/>
          <w:sz w:val="24"/>
        </w:rPr>
        <w:t xml:space="preserve">Ferris JM, Gibson JAE, Burton HR. (1991) Evidence of density currents with the potential to promote </w:t>
      </w:r>
      <w:r>
        <w:rPr>
          <w:rFonts w:ascii="Times New Roman" w:eastAsia="Times New Roman" w:hAnsi="Times New Roman" w:cs="Times New Roman"/>
          <w:sz w:val="24"/>
        </w:rPr>
        <w:t xml:space="preserve">meromixis in the 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BA4F02" w:rsidRDefault="00912377">
      <w:pPr>
        <w:pStyle w:val="Normal1"/>
        <w:spacing w:after="0" w:line="100" w:lineRule="atLeast"/>
        <w:ind w:left="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w:t>
      </w:r>
      <w:r>
        <w:rPr>
          <w:rFonts w:ascii="Times New Roman" w:eastAsia="Times New Roman" w:hAnsi="Times New Roman" w:cs="Times New Roman"/>
          <w:sz w:val="24"/>
        </w:rPr>
        <w:t>7–34.</w:t>
      </w:r>
    </w:p>
    <w:p w:rsidR="00BA4F02" w:rsidRDefault="00912377">
      <w:pPr>
        <w:pStyle w:val="Normal1"/>
        <w:spacing w:after="0" w:line="100" w:lineRule="atLeast"/>
        <w:ind w:left="426"/>
      </w:pPr>
      <w:r>
        <w:rPr>
          <w:rFonts w:ascii="Times New Roman" w:eastAsia="Times New Roman" w:hAnsi="Times New Roman" w:cs="Times New Roman"/>
          <w:sz w:val="24"/>
        </w:rPr>
        <w:lastRenderedPageBreak/>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BA4F02" w:rsidRDefault="00912377">
      <w:pPr>
        <w:pStyle w:val="Normal1"/>
        <w:spacing w:after="0" w:line="100" w:lineRule="atLeast"/>
        <w:ind w:left="426"/>
      </w:pPr>
      <w:proofErr w:type="gramStart"/>
      <w:r>
        <w:rPr>
          <w:rFonts w:ascii="Times New Roman" w:eastAsia="Times New Roman" w:hAnsi="Times New Roman" w:cs="Times New Roman"/>
          <w:sz w:val="24"/>
        </w:rPr>
        <w:t>Fofonoff NP and Millard RC Jr. (1983) Algori</w:t>
      </w:r>
      <w:r>
        <w:rPr>
          <w:rFonts w:ascii="Times New Roman" w:eastAsia="Times New Roman" w:hAnsi="Times New Roman" w:cs="Times New Roman"/>
          <w:sz w:val="24"/>
        </w:rPr>
        <w:t>thms for computation of fundamental properties of seawater.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BA4F02" w:rsidRDefault="00912377">
      <w:pPr>
        <w:pStyle w:val="Normal1"/>
        <w:spacing w:after="0" w:line="100" w:lineRule="atLeast"/>
        <w:ind w:left="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BA4F02" w:rsidRDefault="00912377">
      <w:pPr>
        <w:pStyle w:val="Normal1"/>
        <w:spacing w:after="0" w:line="100" w:lineRule="atLeast"/>
        <w:ind w:left="426"/>
      </w:pPr>
      <w:r>
        <w:rPr>
          <w:rFonts w:ascii="Times New Roman" w:eastAsia="Times New Roman" w:hAnsi="Times New Roman" w:cs="Times New Roman"/>
          <w:sz w:val="24"/>
        </w:rPr>
        <w:t xml:space="preserve">Gärdes A, Kaeppel E, </w:t>
      </w:r>
      <w:r>
        <w:rPr>
          <w:rFonts w:ascii="Times New Roman" w:eastAsia="Times New Roman" w:hAnsi="Times New Roman" w:cs="Times New Roman"/>
          <w:sz w:val="24"/>
        </w:rPr>
        <w:t xml:space="preserve">Shehzad A, Seebah S, Teeling H, Yarza P, Glöckner FO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BA4F02" w:rsidRDefault="00912377">
      <w:pPr>
        <w:pStyle w:val="Normal1"/>
        <w:spacing w:after="0" w:line="100" w:lineRule="atLeast"/>
        <w:ind w:left="426"/>
      </w:pPr>
      <w:r>
        <w:rPr>
          <w:rFonts w:ascii="Times New Roman" w:eastAsia="Times New Roman" w:hAnsi="Times New Roman" w:cs="Times New Roman"/>
          <w:sz w:val="24"/>
        </w:rPr>
        <w:t xml:space="preserve">Gauthier MJ, Lafay B, Christen R, Fernandez L, Acquaviva M, Bonin P, Betrand JC.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BA4F02" w:rsidRDefault="00912377">
      <w:pPr>
        <w:pStyle w:val="Normal1"/>
        <w:spacing w:after="0" w:line="100" w:lineRule="atLeast"/>
        <w:ind w:left="426"/>
      </w:pPr>
      <w:r>
        <w:rPr>
          <w:rFonts w:ascii="Times New Roman" w:eastAsia="Times New Roman" w:hAnsi="Times New Roman" w:cs="Times New Roman"/>
          <w:sz w:val="24"/>
        </w:rPr>
        <w:t>Ghai R,</w:t>
      </w:r>
      <w:r>
        <w:rPr>
          <w:rFonts w:ascii="Times New Roman" w:eastAsia="Times New Roman" w:hAnsi="Times New Roman" w:cs="Times New Roman"/>
          <w:sz w:val="24"/>
        </w:rPr>
        <w:t xml:space="preserve"> Pašić L, Fernández AB, Martin-Cuadrado A-B, Mizuno CM, McMahon KD, Papke RT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New abundant microbial groups in aquatic hypersaline environments. </w:t>
      </w:r>
      <w:r>
        <w:rPr>
          <w:rFonts w:ascii="Times New Roman" w:eastAsia="Times New Roman" w:hAnsi="Times New Roman" w:cs="Times New Roman"/>
          <w:i/>
          <w:sz w:val="24"/>
        </w:rPr>
        <w:t xml:space="preserve">Sci Rep </w:t>
      </w:r>
      <w:r>
        <w:rPr>
          <w:rFonts w:ascii="Times New Roman" w:eastAsia="Times New Roman" w:hAnsi="Times New Roman" w:cs="Times New Roman"/>
          <w:b/>
          <w:sz w:val="24"/>
        </w:rPr>
        <w:t>1</w:t>
      </w:r>
      <w:r>
        <w:rPr>
          <w:rFonts w:ascii="Times New Roman" w:eastAsia="Times New Roman" w:hAnsi="Times New Roman" w:cs="Times New Roman"/>
          <w:sz w:val="24"/>
        </w:rPr>
        <w:t>: srep00135.</w:t>
      </w:r>
    </w:p>
    <w:p w:rsidR="00BA4F02" w:rsidRDefault="00912377">
      <w:pPr>
        <w:pStyle w:val="Normal1"/>
        <w:spacing w:after="0" w:line="100" w:lineRule="atLeast"/>
        <w:ind w:left="426"/>
      </w:pPr>
      <w:r>
        <w:rPr>
          <w:rFonts w:ascii="Times New Roman" w:eastAsia="Times New Roman" w:hAnsi="Times New Roman" w:cs="Times New Roman"/>
          <w:sz w:val="24"/>
        </w:rPr>
        <w:t>Gibson JAE, Ferris JM, Burton HR. (1990) Temperature density, temperature co</w:t>
      </w:r>
      <w:r>
        <w:rPr>
          <w:rFonts w:ascii="Times New Roman" w:eastAsia="Times New Roman" w:hAnsi="Times New Roman" w:cs="Times New Roman"/>
          <w:sz w:val="24"/>
        </w:rPr>
        <w:t xml:space="preserve">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BA4F02" w:rsidRDefault="00912377">
      <w:pPr>
        <w:pStyle w:val="Normal1"/>
        <w:spacing w:after="0" w:line="100" w:lineRule="atLeast"/>
        <w:ind w:left="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BA4F02" w:rsidRDefault="00912377">
      <w:pPr>
        <w:pStyle w:val="Normal1"/>
        <w:spacing w:after="0" w:line="100" w:lineRule="atLeast"/>
        <w:ind w:left="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BA4F02" w:rsidRDefault="00912377">
      <w:pPr>
        <w:pStyle w:val="Normal1"/>
        <w:spacing w:after="0" w:line="100" w:lineRule="atLeast"/>
        <w:ind w:left="426"/>
      </w:pPr>
      <w:r>
        <w:rPr>
          <w:rFonts w:ascii="Times New Roman" w:eastAsia="Times New Roman" w:hAnsi="Times New Roman" w:cs="Times New Roman"/>
          <w:sz w:val="24"/>
        </w:rPr>
        <w:t>Gibson JAE, Burton HR</w:t>
      </w:r>
      <w:r>
        <w:rPr>
          <w:rFonts w:ascii="Times New Roman" w:eastAsia="Times New Roman" w:hAnsi="Times New Roman" w:cs="Times New Roman"/>
          <w:sz w:val="24"/>
        </w:rPr>
        <w:t>, Gallagher JB</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1995) Meromictic Antarctic lakes as indicators of local water balance: structural changes in Organic Lake, Vestfold Hills 1978–1994.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No.94, 16pp.</w:t>
      </w:r>
      <w:proofErr w:type="gramEnd"/>
    </w:p>
    <w:p w:rsidR="00BA4F02" w:rsidRDefault="00912377">
      <w:pPr>
        <w:pStyle w:val="Normal1"/>
        <w:spacing w:after="0" w:line="100" w:lineRule="atLeast"/>
        <w:ind w:left="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w:t>
      </w:r>
      <w:r>
        <w:rPr>
          <w:rFonts w:ascii="Times New Roman" w:eastAsia="Times New Roman" w:hAnsi="Times New Roman" w:cs="Times New Roman"/>
          <w:sz w:val="24"/>
        </w:rPr>
        <w:t xml:space="preserve">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BA4F02" w:rsidRDefault="00912377">
      <w:pPr>
        <w:pStyle w:val="Normal1"/>
        <w:spacing w:after="0" w:line="100" w:lineRule="atLeast"/>
        <w:ind w:left="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BA4F02" w:rsidRDefault="00912377">
      <w:pPr>
        <w:pStyle w:val="Normal1"/>
        <w:spacing w:after="0" w:line="100" w:lineRule="atLeast"/>
        <w:ind w:left="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BA4F02" w:rsidRDefault="00912377">
      <w:pPr>
        <w:pStyle w:val="Normal1"/>
        <w:spacing w:after="0" w:line="100" w:lineRule="atLeast"/>
        <w:ind w:left="426"/>
      </w:pPr>
      <w:r>
        <w:rPr>
          <w:rFonts w:ascii="Times New Roman" w:eastAsia="Times New Roman" w:hAnsi="Times New Roman" w:cs="Times New Roman"/>
          <w:sz w:val="24"/>
        </w:rPr>
        <w:t>Gómez-Consarnau L, González JM, Coll-Lladó M, G</w:t>
      </w:r>
      <w:r>
        <w:rPr>
          <w:rFonts w:ascii="Times New Roman" w:eastAsia="Times New Roman" w:hAnsi="Times New Roman" w:cs="Times New Roman"/>
          <w:sz w:val="24"/>
        </w:rPr>
        <w:t xml:space="preserve">ourdon P, Pascher T, Neutze R, Pedrós-Alió C, Pinhassi J. (2007) Light stimulates growth of proteorhodopsin-containing marine Flavobacteria.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BA4F02" w:rsidRDefault="00912377">
      <w:pPr>
        <w:pStyle w:val="Normal1"/>
        <w:spacing w:after="0" w:line="100" w:lineRule="atLeast"/>
        <w:ind w:left="426"/>
      </w:pPr>
      <w:r>
        <w:rPr>
          <w:rFonts w:ascii="Times New Roman" w:eastAsia="Times New Roman" w:hAnsi="Times New Roman" w:cs="Times New Roman"/>
          <w:sz w:val="24"/>
        </w:rPr>
        <w:t xml:space="preserve">Gómez-Consarnau L, Akram N, Lindell K, Pedersen A, Neutze R, Milton DL, González JM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w:t>
      </w:r>
      <w:r>
        <w:rPr>
          <w:rFonts w:ascii="Times New Roman" w:eastAsia="Times New Roman" w:hAnsi="Times New Roman" w:cs="Times New Roman"/>
          <w:sz w:val="24"/>
        </w:rPr>
        <w:t xml:space="preserve">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BA4F02" w:rsidRDefault="00912377">
      <w:pPr>
        <w:pStyle w:val="Normal1"/>
        <w:spacing w:after="0" w:line="100" w:lineRule="atLeast"/>
        <w:ind w:left="426"/>
      </w:pPr>
      <w:r>
        <w:rPr>
          <w:rFonts w:ascii="Times New Roman" w:eastAsia="Times New Roman" w:hAnsi="Times New Roman" w:cs="Times New Roman"/>
          <w:sz w:val="24"/>
        </w:rPr>
        <w:t xml:space="preserve">Gosink JJ, Herwig RP, Staley JT. (1997) </w:t>
      </w:r>
      <w:r>
        <w:rPr>
          <w:rFonts w:ascii="Times New Roman" w:eastAsia="Times New Roman" w:hAnsi="Times New Roman" w:cs="Times New Roman"/>
          <w:i/>
          <w:sz w:val="24"/>
        </w:rPr>
        <w:t>Octadecabacter articus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and </w:t>
      </w:r>
      <w:r>
        <w:rPr>
          <w:rFonts w:ascii="Times New Roman" w:eastAsia="Times New Roman" w:hAnsi="Times New Roman" w:cs="Times New Roman"/>
          <w:i/>
          <w:sz w:val="24"/>
        </w:rPr>
        <w:t>O. antarcticus</w:t>
      </w:r>
      <w:r>
        <w:rPr>
          <w:rFonts w:ascii="Times New Roman" w:eastAsia="Times New Roman" w:hAnsi="Times New Roman" w:cs="Times New Roman"/>
          <w:sz w:val="24"/>
        </w:rPr>
        <w:t>, sp. nov., nonpigmented, psychrophilic ga</w:t>
      </w:r>
      <w:r>
        <w:rPr>
          <w:rFonts w:ascii="Times New Roman" w:eastAsia="Times New Roman" w:hAnsi="Times New Roman" w:cs="Times New Roman"/>
          <w:sz w:val="24"/>
        </w:rPr>
        <w:t xml:space="preserve">s vacuolate bacteria from polar sea ice and water.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20</w:t>
      </w:r>
      <w:r>
        <w:rPr>
          <w:rFonts w:ascii="Times New Roman" w:eastAsia="Times New Roman" w:hAnsi="Times New Roman" w:cs="Times New Roman"/>
          <w:sz w:val="24"/>
        </w:rPr>
        <w:t>: 356–365.</w:t>
      </w:r>
    </w:p>
    <w:p w:rsidR="00BA4F02" w:rsidRDefault="00912377">
      <w:pPr>
        <w:pStyle w:val="Normal1"/>
        <w:spacing w:after="0" w:line="100" w:lineRule="atLeast"/>
        <w:ind w:left="426"/>
      </w:pPr>
      <w:r>
        <w:rPr>
          <w:rFonts w:ascii="Times New Roman" w:eastAsia="Times New Roman" w:hAnsi="Times New Roman" w:cs="Times New Roman"/>
          <w:sz w:val="24"/>
        </w:rPr>
        <w:lastRenderedPageBreak/>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 xml:space="preserve">J Microbiol </w:t>
      </w:r>
      <w:r>
        <w:rPr>
          <w:rFonts w:ascii="Times New Roman" w:eastAsia="Times New Roman" w:hAnsi="Times New Roman" w:cs="Times New Roman"/>
          <w:i/>
          <w:sz w:val="24"/>
        </w:rPr>
        <w:t xml:space="preserve">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BA4F02" w:rsidRDefault="00912377">
      <w:pPr>
        <w:pStyle w:val="Normal1"/>
        <w:spacing w:after="0" w:line="100" w:lineRule="atLeast"/>
        <w:ind w:left="426"/>
      </w:pPr>
      <w:r>
        <w:rPr>
          <w:rFonts w:ascii="Times New Roman" w:eastAsia="Times New Roman" w:hAnsi="Times New Roman" w:cs="Times New Roman"/>
          <w:sz w:val="24"/>
        </w:rPr>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BA4F02" w:rsidRDefault="00912377">
      <w:pPr>
        <w:pStyle w:val="Normal1"/>
        <w:spacing w:after="0" w:line="100" w:lineRule="atLeast"/>
        <w:ind w:left="426"/>
      </w:pPr>
      <w:r>
        <w:rPr>
          <w:rFonts w:ascii="Times New Roman" w:eastAsia="Times New Roman" w:hAnsi="Times New Roman" w:cs="Times New Roman"/>
          <w:sz w:val="24"/>
        </w:rPr>
        <w:t xml:space="preserve">Hahsler M, Hornik K, Buchta C. (2008) Getting things </w:t>
      </w:r>
      <w:r>
        <w:rPr>
          <w:rFonts w:ascii="Times New Roman" w:eastAsia="Times New Roman" w:hAnsi="Times New Roman" w:cs="Times New Roman"/>
          <w:sz w:val="24"/>
        </w:rPr>
        <w:t xml:space="preserve">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BA4F02" w:rsidRDefault="00912377">
      <w:pPr>
        <w:pStyle w:val="Normal1"/>
        <w:spacing w:after="0" w:line="100" w:lineRule="atLeast"/>
        <w:ind w:left="426"/>
      </w:pPr>
      <w:ins w:id="155" w:author="Sheree Yau" w:date="2012-11-27T12:21:00Z">
        <w:r>
          <w:rPr>
            <w:rFonts w:ascii="Times New Roman" w:eastAsia="Times New Roman" w:hAnsi="Times New Roman" w:cs="Times New Roman"/>
            <w:sz w:val="24"/>
          </w:rPr>
          <w:t xml:space="preserve">Harris JK, Kelley ST, Pace NR. (2004) New Perspective on uncultured bacterial phylogenetic division OP11. </w:t>
        </w:r>
      </w:ins>
      <w:ins w:id="156" w:author="Sheree Yau" w:date="2012-11-27T12:22:00Z">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70</w:t>
        </w:r>
        <w:r>
          <w:rPr>
            <w:rFonts w:ascii="Times New Roman" w:eastAsia="Times New Roman" w:hAnsi="Times New Roman" w:cs="Times New Roman"/>
            <w:sz w:val="24"/>
          </w:rPr>
          <w:t>: 845–849.</w:t>
        </w:r>
      </w:ins>
    </w:p>
    <w:p w:rsidR="00BA4F02" w:rsidRDefault="00912377">
      <w:pPr>
        <w:pStyle w:val="Normal1"/>
        <w:spacing w:after="0" w:line="100" w:lineRule="atLeast"/>
        <w:ind w:left="426"/>
      </w:pPr>
      <w:r>
        <w:rPr>
          <w:rFonts w:ascii="Times New Roman" w:eastAsia="Times New Roman" w:hAnsi="Times New Roman" w:cs="Times New Roman"/>
          <w:sz w:val="24"/>
        </w:rPr>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BA4F02" w:rsidRDefault="00912377">
      <w:pPr>
        <w:pStyle w:val="Normal1"/>
        <w:spacing w:after="0" w:line="100" w:lineRule="atLeast"/>
        <w:ind w:left="426"/>
      </w:pPr>
      <w:r>
        <w:rPr>
          <w:rFonts w:ascii="Times New Roman" w:eastAsia="Times New Roman" w:hAnsi="Times New Roman" w:cs="Times New Roman"/>
          <w:sz w:val="24"/>
        </w:rPr>
        <w:t>Huang Y, Niu B, Gao Y, Fu L, Li W. (2010) CD-HIT Suite: a web serve</w:t>
      </w:r>
      <w:r>
        <w:rPr>
          <w:rFonts w:ascii="Times New Roman" w:eastAsia="Times New Roman" w:hAnsi="Times New Roman" w:cs="Times New Roman"/>
          <w:sz w:val="24"/>
        </w:rPr>
        <w:t xml:space="pre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BA4F02" w:rsidRDefault="00912377">
      <w:pPr>
        <w:pStyle w:val="Normal1"/>
        <w:spacing w:after="0" w:line="100" w:lineRule="atLeast"/>
        <w:ind w:left="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BA4F02" w:rsidRDefault="00912377">
      <w:pPr>
        <w:pStyle w:val="Normal1"/>
        <w:spacing w:after="0" w:line="100" w:lineRule="atLeast"/>
        <w:ind w:left="426"/>
      </w:pPr>
      <w:r>
        <w:rPr>
          <w:rFonts w:ascii="Times New Roman" w:eastAsia="Times New Roman" w:hAnsi="Times New Roman" w:cs="Times New Roman"/>
          <w:sz w:val="24"/>
        </w:rPr>
        <w:t>Humayoun SB, Bano N, Hollibaugh JT. (2003) Dept</w:t>
      </w:r>
      <w:r>
        <w:rPr>
          <w:rFonts w:ascii="Times New Roman" w:eastAsia="Times New Roman" w:hAnsi="Times New Roman" w:cs="Times New Roman"/>
          <w:sz w:val="24"/>
        </w:rPr>
        <w:t xml:space="preserve">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BA4F02" w:rsidRDefault="00912377">
      <w:pPr>
        <w:pStyle w:val="Normal1"/>
        <w:spacing w:after="0" w:line="100" w:lineRule="atLeast"/>
        <w:ind w:left="426"/>
      </w:pPr>
      <w:r>
        <w:rPr>
          <w:rFonts w:ascii="Times New Roman" w:eastAsia="Times New Roman" w:hAnsi="Times New Roman" w:cs="Times New Roman"/>
          <w:sz w:val="24"/>
        </w:rPr>
        <w:t xml:space="preserve">James SR, Dobson SJ, Franzmann PD, McMeekin TA.(1990)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a new species of extremely halotolerant bacteria from</w:t>
      </w:r>
      <w:r>
        <w:rPr>
          <w:rFonts w:ascii="Times New Roman" w:eastAsia="Times New Roman" w:hAnsi="Times New Roman" w:cs="Times New Roman"/>
          <w:sz w:val="24"/>
        </w:rPr>
        <w:t xml:space="preserve"> Antarctic saline lakes.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BA4F02" w:rsidRDefault="00912377">
      <w:pPr>
        <w:pStyle w:val="Normal1"/>
        <w:spacing w:after="0" w:line="100" w:lineRule="atLeast"/>
        <w:ind w:left="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w:t>
      </w:r>
      <w:r>
        <w:rPr>
          <w:rFonts w:ascii="Times New Roman" w:eastAsia="Times New Roman" w:hAnsi="Times New Roman" w:cs="Times New Roman"/>
          <w:sz w:val="24"/>
        </w:rPr>
        <w:t xml:space="preserve">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BA4F02" w:rsidRDefault="00912377">
      <w:pPr>
        <w:pStyle w:val="Normal1"/>
        <w:spacing w:after="0" w:line="100" w:lineRule="atLeast"/>
        <w:ind w:left="426"/>
      </w:pPr>
      <w:r>
        <w:rPr>
          <w:rFonts w:ascii="Times New Roman" w:eastAsia="Times New Roman" w:hAnsi="Times New Roman" w:cs="Times New Roman"/>
          <w:sz w:val="24"/>
        </w:rPr>
        <w:t>Johnston AWB, Todd JD, Sun L, Nikolaidou-Katsaridou MN, Curson ARJ, Rogers R. (2008) Molecular diversity of bacterial production of the climate changing gas, dimethyl sulphide, a molecule that impinges on local and global sy</w:t>
      </w:r>
      <w:r>
        <w:rPr>
          <w:rFonts w:ascii="Times New Roman" w:eastAsia="Times New Roman" w:hAnsi="Times New Roman" w:cs="Times New Roman"/>
          <w:sz w:val="24"/>
        </w:rPr>
        <w:t xml:space="preserve">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BA4F02" w:rsidRDefault="00912377">
      <w:pPr>
        <w:pStyle w:val="Normal1"/>
        <w:spacing w:after="0" w:line="100" w:lineRule="atLeast"/>
        <w:ind w:left="426"/>
      </w:pPr>
      <w:r>
        <w:rPr>
          <w:rFonts w:ascii="Times New Roman" w:eastAsia="Times New Roman" w:hAnsi="Times New Roman" w:cs="Times New Roman"/>
          <w:sz w:val="24"/>
        </w:rPr>
        <w:t>Kang I, Lee K, Yang S-J, Choi A, Kang D, Lee YK, Cho J-C.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 xml:space="preserve">J Bacteriol </w:t>
      </w:r>
      <w:r>
        <w:rPr>
          <w:rFonts w:ascii="Times New Roman" w:eastAsia="Times New Roman" w:hAnsi="Times New Roman" w:cs="Times New Roman"/>
          <w:b/>
          <w:sz w:val="24"/>
        </w:rPr>
        <w:t>194</w:t>
      </w:r>
      <w:r>
        <w:rPr>
          <w:rFonts w:ascii="Times New Roman" w:eastAsia="Times New Roman" w:hAnsi="Times New Roman" w:cs="Times New Roman"/>
          <w:sz w:val="24"/>
        </w:rPr>
        <w:t xml:space="preserve">: </w:t>
      </w:r>
      <w:r>
        <w:rPr>
          <w:rFonts w:ascii="Times New Roman" w:eastAsia="Times New Roman" w:hAnsi="Times New Roman" w:cs="Times New Roman"/>
          <w:sz w:val="24"/>
        </w:rPr>
        <w:t>3550–3551.</w:t>
      </w:r>
    </w:p>
    <w:p w:rsidR="00BA4F02" w:rsidRDefault="00912377">
      <w:pPr>
        <w:pStyle w:val="Normal1"/>
        <w:spacing w:after="0" w:line="100" w:lineRule="atLeast"/>
        <w:ind w:left="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 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BA4F02" w:rsidRDefault="00912377">
      <w:pPr>
        <w:pStyle w:val="Normal1"/>
        <w:spacing w:after="0" w:line="100" w:lineRule="atLeast"/>
        <w:ind w:left="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w:t>
      </w:r>
      <w:r>
        <w:rPr>
          <w:rFonts w:ascii="Times New Roman" w:eastAsia="Times New Roman" w:hAnsi="Times New Roman" w:cs="Times New Roman"/>
          <w:i/>
          <w:sz w:val="24"/>
        </w:rPr>
        <w:t xml:space="preserve">ol </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BA4F02" w:rsidRDefault="00912377">
      <w:pPr>
        <w:pStyle w:val="Normal1"/>
        <w:spacing w:after="0" w:line="100" w:lineRule="atLeast"/>
        <w:ind w:left="426"/>
      </w:pPr>
      <w:r>
        <w:rPr>
          <w:rFonts w:ascii="Times New Roman" w:eastAsia="Times New Roman" w:hAnsi="Times New Roman" w:cs="Times New Roman"/>
          <w:sz w:val="24"/>
        </w:rPr>
        <w:t xml:space="preserve">La Scola B, Desnues C, Pagnier I, Robert C, Barrassi L, Fournous G, Merchat C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BA4F02" w:rsidRDefault="00912377">
      <w:pPr>
        <w:pStyle w:val="Normal1"/>
        <w:spacing w:after="0" w:line="100" w:lineRule="atLeast"/>
        <w:ind w:left="426"/>
      </w:pPr>
      <w:r>
        <w:rPr>
          <w:rFonts w:ascii="Times New Roman" w:eastAsia="Times New Roman" w:hAnsi="Times New Roman" w:cs="Times New Roman"/>
          <w:sz w:val="24"/>
        </w:rPr>
        <w:t>Labrenz M, Collins MD, Lawson PA, Tindall BJ, Schumann P, Hirsch P.</w:t>
      </w:r>
      <w:r>
        <w:rPr>
          <w:rFonts w:ascii="Times New Roman" w:eastAsia="Times New Roman" w:hAnsi="Times New Roman" w:cs="Times New Roman"/>
          <w:sz w:val="24"/>
        </w:rPr>
        <w:t xml:space="preserve">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BA4F02" w:rsidRDefault="00912377">
      <w:pPr>
        <w:pStyle w:val="Normal1"/>
        <w:spacing w:after="0" w:line="100" w:lineRule="atLeast"/>
        <w:ind w:left="426"/>
      </w:pPr>
      <w:r>
        <w:rPr>
          <w:rFonts w:ascii="Times New Roman" w:eastAsia="Times New Roman" w:hAnsi="Times New Roman" w:cs="Times New Roman"/>
          <w:sz w:val="24"/>
        </w:rPr>
        <w:t>Lauro FM, DeMaere MZ, Yau S, Brown MV, Ng C, Wilkins D</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w:t>
      </w:r>
      <w:r>
        <w:rPr>
          <w:rFonts w:ascii="Times New Roman" w:eastAsia="Times New Roman" w:hAnsi="Times New Roman" w:cs="Times New Roman"/>
          <w:sz w:val="24"/>
        </w:rPr>
        <w:t xml:space="preserve">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BA4F02" w:rsidRDefault="00912377">
      <w:pPr>
        <w:pStyle w:val="Normal1"/>
        <w:spacing w:after="0" w:line="100" w:lineRule="atLeast"/>
        <w:ind w:left="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BA4F02" w:rsidRDefault="00912377">
      <w:pPr>
        <w:pStyle w:val="Normal1"/>
        <w:spacing w:after="0" w:line="100" w:lineRule="atLeast"/>
        <w:ind w:left="426"/>
      </w:pPr>
      <w:r>
        <w:rPr>
          <w:rFonts w:ascii="Times New Roman" w:eastAsia="Times New Roman" w:hAnsi="Times New Roman" w:cs="Times New Roman"/>
          <w:sz w:val="24"/>
        </w:rPr>
        <w:lastRenderedPageBreak/>
        <w:t>Lovelock JE and Maggs RJ</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1972) Atmospheric dimethyl sulfide and</w:t>
      </w:r>
      <w:r>
        <w:rPr>
          <w:rFonts w:ascii="Times New Roman" w:eastAsia="Times New Roman" w:hAnsi="Times New Roman" w:cs="Times New Roman"/>
          <w:sz w:val="24"/>
        </w:rPr>
        <w:t xml:space="preserve"> the natural sulphur cycle.</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BA4F02" w:rsidRDefault="00912377">
      <w:pPr>
        <w:pStyle w:val="Normal1"/>
        <w:spacing w:after="0" w:line="100" w:lineRule="atLeast"/>
        <w:ind w:left="426"/>
      </w:pPr>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 xml:space="preserve">Phil Trans R Soc B </w:t>
      </w:r>
      <w:r>
        <w:rPr>
          <w:rFonts w:ascii="Times New Roman" w:eastAsia="Times New Roman" w:hAnsi="Times New Roman" w:cs="Times New Roman"/>
          <w:b/>
          <w:sz w:val="24"/>
        </w:rPr>
        <w:t>364</w:t>
      </w:r>
      <w:r>
        <w:rPr>
          <w:rFonts w:ascii="Times New Roman" w:eastAsia="Times New Roman" w:hAnsi="Times New Roman" w:cs="Times New Roman"/>
          <w:sz w:val="24"/>
        </w:rPr>
        <w:t>: 2273–2289.</w:t>
      </w:r>
    </w:p>
    <w:p w:rsidR="00BA4F02" w:rsidRDefault="00912377">
      <w:pPr>
        <w:pStyle w:val="Normal1"/>
        <w:spacing w:after="0" w:line="100" w:lineRule="atLeast"/>
        <w:ind w:left="426"/>
      </w:pPr>
      <w:r>
        <w:rPr>
          <w:rFonts w:ascii="Times New Roman" w:eastAsia="Times New Roman" w:hAnsi="Times New Roman" w:cs="Times New Roman"/>
          <w:sz w:val="24"/>
        </w:rPr>
        <w:t>Lee ZM, Bussema C 3rd, Schmidt TM. (2009) rrnDB: documenting the</w:t>
      </w:r>
      <w:r>
        <w:rPr>
          <w:rFonts w:ascii="Times New Roman" w:eastAsia="Times New Roman" w:hAnsi="Times New Roman" w:cs="Times New Roman"/>
          <w:sz w:val="24"/>
        </w:rPr>
        <w:t xml:space="preserve"> number of rRNA and tRNA genes in bacteria and archaea.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37</w:t>
      </w:r>
      <w:r>
        <w:rPr>
          <w:rFonts w:ascii="Times New Roman" w:eastAsia="Times New Roman" w:hAnsi="Times New Roman" w:cs="Times New Roman"/>
          <w:sz w:val="24"/>
        </w:rPr>
        <w:t xml:space="preserve"> (Database issue): D489–D493.</w:t>
      </w:r>
    </w:p>
    <w:p w:rsidR="00BA4F02" w:rsidRDefault="00912377">
      <w:pPr>
        <w:pStyle w:val="Normal1"/>
        <w:spacing w:after="0" w:line="100" w:lineRule="atLeast"/>
        <w:ind w:left="426"/>
      </w:pPr>
      <w:r>
        <w:rPr>
          <w:rFonts w:ascii="Times New Roman" w:eastAsia="Times New Roman" w:hAnsi="Times New Roman" w:cs="Times New Roman"/>
          <w:sz w:val="24"/>
        </w:rPr>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 xml:space="preserve">EMBO J </w:t>
      </w:r>
      <w:r>
        <w:rPr>
          <w:rFonts w:ascii="Times New Roman" w:eastAsia="Times New Roman" w:hAnsi="Times New Roman" w:cs="Times New Roman"/>
          <w:b/>
          <w:sz w:val="24"/>
        </w:rPr>
        <w:t>22</w:t>
      </w:r>
      <w:r>
        <w:rPr>
          <w:rFonts w:ascii="Times New Roman" w:eastAsia="Times New Roman" w:hAnsi="Times New Roman" w:cs="Times New Roman"/>
          <w:sz w:val="24"/>
        </w:rPr>
        <w:t>:1725–17</w:t>
      </w:r>
      <w:r>
        <w:rPr>
          <w:rFonts w:ascii="Times New Roman" w:eastAsia="Times New Roman" w:hAnsi="Times New Roman" w:cs="Times New Roman"/>
          <w:sz w:val="24"/>
        </w:rPr>
        <w:t>31.</w:t>
      </w:r>
    </w:p>
    <w:p w:rsidR="00BA4F02" w:rsidRDefault="00912377">
      <w:pPr>
        <w:pStyle w:val="Normal1"/>
        <w:spacing w:after="0" w:line="100" w:lineRule="atLeast"/>
        <w:ind w:left="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 i</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BA4F02" w:rsidRDefault="00912377">
      <w:pPr>
        <w:pStyle w:val="Normal1"/>
        <w:spacing w:after="0" w:line="100" w:lineRule="atLeast"/>
        <w:ind w:left="426"/>
      </w:pPr>
      <w:proofErr w:type="gramStart"/>
      <w:r>
        <w:rPr>
          <w:rFonts w:ascii="Times New Roman" w:eastAsia="Times New Roman" w:hAnsi="Times New Roman" w:cs="Times New Roman"/>
          <w:sz w:val="24"/>
        </w:rPr>
        <w:t>McCammon SA and Bowman JP.</w:t>
      </w:r>
      <w:proofErr w:type="gramEnd"/>
      <w:r>
        <w:rPr>
          <w:rFonts w:ascii="Times New Roman" w:eastAsia="Times New Roman" w:hAnsi="Times New Roman" w:cs="Times New Roman"/>
          <w:sz w:val="24"/>
        </w:rPr>
        <w:t xml:space="preserve"> (2000) Taxonomy of Antarctic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species: description of </w:t>
      </w:r>
      <w:r>
        <w:rPr>
          <w:rFonts w:ascii="Times New Roman" w:eastAsia="Times New Roman" w:hAnsi="Times New Roman" w:cs="Times New Roman"/>
          <w:i/>
          <w:sz w:val="24"/>
        </w:rPr>
        <w:t>Flavobacterium gillisiae</w:t>
      </w:r>
      <w:r>
        <w:rPr>
          <w:rFonts w:ascii="Times New Roman" w:eastAsia="Times New Roman" w:hAnsi="Times New Roman" w:cs="Times New Roman"/>
          <w:sz w:val="24"/>
        </w:rPr>
        <w:t xml:space="preserve"> sp. nov., </w:t>
      </w:r>
      <w:r>
        <w:rPr>
          <w:rFonts w:ascii="Times New Roman" w:eastAsia="Times New Roman" w:hAnsi="Times New Roman" w:cs="Times New Roman"/>
          <w:i/>
          <w:sz w:val="24"/>
        </w:rPr>
        <w:t>Flavobacterium tegetincola</w:t>
      </w:r>
      <w:r>
        <w:rPr>
          <w:rFonts w:ascii="Times New Roman" w:eastAsia="Times New Roman" w:hAnsi="Times New Roman" w:cs="Times New Roman"/>
          <w:sz w:val="24"/>
        </w:rPr>
        <w:t xml:space="preserve"> sp. nov.and</w:t>
      </w:r>
      <w:r>
        <w:rPr>
          <w:rFonts w:ascii="Times New Roman" w:eastAsia="Times New Roman" w:hAnsi="Times New Roman" w:cs="Times New Roman"/>
          <w:i/>
          <w:sz w:val="24"/>
        </w:rPr>
        <w:t>Flavobacterium xanthum</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sp.nov.,</w:t>
      </w:r>
      <w:proofErr w:type="gramEnd"/>
      <w:r>
        <w:rPr>
          <w:rFonts w:ascii="Times New Roman" w:eastAsia="Times New Roman" w:hAnsi="Times New Roman" w:cs="Times New Roman"/>
          <w:sz w:val="24"/>
        </w:rPr>
        <w:t xml:space="preserve"> nom. rev. and reclassification of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salegens </w:t>
      </w:r>
      <w:r>
        <w:rPr>
          <w:rFonts w:ascii="Times New Roman" w:eastAsia="Times New Roman" w:hAnsi="Times New Roman" w:cs="Times New Roman"/>
          <w:sz w:val="24"/>
        </w:rPr>
        <w:t xml:space="preserve">as </w:t>
      </w:r>
      <w:r>
        <w:rPr>
          <w:rFonts w:ascii="Times New Roman" w:eastAsia="Times New Roman" w:hAnsi="Times New Roman" w:cs="Times New Roman"/>
          <w:i/>
          <w:sz w:val="24"/>
        </w:rPr>
        <w:t xml:space="preserve">Salegentibacter salegens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50</w:t>
      </w:r>
      <w:r>
        <w:rPr>
          <w:rFonts w:ascii="Times New Roman" w:eastAsia="Times New Roman" w:hAnsi="Times New Roman" w:cs="Times New Roman"/>
          <w:sz w:val="24"/>
        </w:rPr>
        <w:t>: 1055–1063.</w:t>
      </w:r>
    </w:p>
    <w:p w:rsidR="00BA4F02" w:rsidRDefault="00912377">
      <w:pPr>
        <w:pStyle w:val="Normal1"/>
        <w:spacing w:after="0" w:line="100" w:lineRule="atLeast"/>
        <w:ind w:left="426"/>
      </w:pPr>
      <w:r>
        <w:rPr>
          <w:rFonts w:ascii="Times New Roman" w:eastAsia="Times New Roman" w:hAnsi="Times New Roman" w:cs="Times New Roman"/>
          <w:sz w:val="24"/>
        </w:rPr>
        <w:t>Miyoshi T, Iwatuski T, Naguma T. (2005) Phylogenetic characterization of 16S rRNA gene clones from deep-groundwater microorganisms that pass through 0.2 µm-</w:t>
      </w:r>
      <w:r>
        <w:rPr>
          <w:rFonts w:ascii="Times New Roman" w:eastAsia="Times New Roman" w:hAnsi="Times New Roman" w:cs="Times New Roman"/>
          <w:sz w:val="24"/>
        </w:rPr>
        <w:t xml:space="preserve">pore-size filters.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BA4F02" w:rsidRDefault="00912377">
      <w:pPr>
        <w:pStyle w:val="Normal1"/>
        <w:spacing w:after="0" w:line="100" w:lineRule="atLeast"/>
        <w:ind w:left="426"/>
      </w:pPr>
      <w:r>
        <w:rPr>
          <w:rFonts w:ascii="Times New Roman" w:eastAsia="Times New Roman" w:hAnsi="Times New Roman" w:cs="Times New Roman"/>
          <w:sz w:val="24"/>
        </w:rPr>
        <w:t xml:space="preserve">Moran MA, Belas R, Schell MA, González JM, Sun F, Binder BJ, Edmonds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BA4F02" w:rsidRDefault="00912377">
      <w:pPr>
        <w:pStyle w:val="Normal1"/>
        <w:spacing w:after="0" w:line="100" w:lineRule="atLeast"/>
        <w:ind w:left="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w:t>
      </w:r>
      <w:r>
        <w:rPr>
          <w:rFonts w:ascii="Times New Roman" w:eastAsia="Times New Roman" w:hAnsi="Times New Roman" w:cs="Times New Roman"/>
          <w:sz w:val="24"/>
        </w:rPr>
        <w:t xml:space="preserve">esourceful heterotrophs make the most of light in the coast ocean.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BA4F02" w:rsidRDefault="00912377">
      <w:pPr>
        <w:pStyle w:val="Normal1"/>
        <w:spacing w:after="0" w:line="100" w:lineRule="atLeast"/>
        <w:ind w:left="426"/>
      </w:pPr>
      <w:r>
        <w:rPr>
          <w:rFonts w:ascii="Times New Roman" w:eastAsia="Times New Roman" w:hAnsi="Times New Roman" w:cs="Times New Roman"/>
          <w:sz w:val="24"/>
        </w:rPr>
        <w:t>Moran MA, Reisch CR, Kiene RP, Whitman WB.(2012) Genomic insights into bacterial DMSP transformations.</w:t>
      </w:r>
      <w:r>
        <w:rPr>
          <w:rFonts w:ascii="Times New Roman" w:eastAsia="Times New Roman" w:hAnsi="Times New Roman" w:cs="Times New Roman"/>
          <w:i/>
          <w:sz w:val="24"/>
        </w:rPr>
        <w:t xml:space="preserve">Ann Rev Marine Sci </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BA4F02" w:rsidRDefault="00912377">
      <w:pPr>
        <w:pStyle w:val="Normal1"/>
        <w:spacing w:after="0" w:line="100" w:lineRule="atLeast"/>
        <w:ind w:left="426"/>
      </w:pPr>
      <w:r>
        <w:rPr>
          <w:rFonts w:ascii="Times New Roman" w:eastAsia="Times New Roman" w:hAnsi="Times New Roman" w:cs="Times New Roman"/>
          <w:sz w:val="24"/>
        </w:rPr>
        <w:t>Naganuma T, Hua PN, Okamot</w:t>
      </w:r>
      <w:r>
        <w:rPr>
          <w:rFonts w:ascii="Times New Roman" w:eastAsia="Times New Roman" w:hAnsi="Times New Roman" w:cs="Times New Roman"/>
          <w:sz w:val="24"/>
        </w:rPr>
        <w:t xml:space="preserve">o T, Ban S, Imura S, Kanda H. (2005) Depth distribution of euryhaline halophilic bacteria in Suribati Ike, a meromictic lake in East Antarctica. </w:t>
      </w:r>
      <w:r>
        <w:rPr>
          <w:rFonts w:ascii="Times New Roman" w:eastAsia="Times New Roman" w:hAnsi="Times New Roman" w:cs="Times New Roman"/>
          <w:i/>
          <w:sz w:val="24"/>
        </w:rPr>
        <w:t xml:space="preserve">Polar Biosci </w:t>
      </w:r>
      <w:r>
        <w:rPr>
          <w:rFonts w:ascii="Times New Roman" w:eastAsia="Times New Roman" w:hAnsi="Times New Roman" w:cs="Times New Roman"/>
          <w:b/>
          <w:sz w:val="24"/>
        </w:rPr>
        <w:t>28</w:t>
      </w:r>
      <w:r>
        <w:rPr>
          <w:rFonts w:ascii="Times New Roman" w:eastAsia="Times New Roman" w:hAnsi="Times New Roman" w:cs="Times New Roman"/>
          <w:sz w:val="24"/>
        </w:rPr>
        <w:t>: 964–970.</w:t>
      </w:r>
    </w:p>
    <w:p w:rsidR="00BA4F02" w:rsidRDefault="00912377">
      <w:pPr>
        <w:pStyle w:val="Normal1"/>
        <w:spacing w:after="0" w:line="100" w:lineRule="atLeast"/>
        <w:ind w:left="426"/>
      </w:pPr>
      <w:r>
        <w:rPr>
          <w:rFonts w:ascii="Times New Roman" w:eastAsia="Times New Roman" w:hAnsi="Times New Roman" w:cs="Times New Roman"/>
          <w:sz w:val="24"/>
        </w:rPr>
        <w:t xml:space="preserve">Ng C, DeMaere MZ, Williams TJ, Lauro FM, Raftery M, Gibson JAE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w:t>
      </w:r>
      <w:r>
        <w:rPr>
          <w:rFonts w:ascii="Times New Roman" w:eastAsia="Times New Roman" w:hAnsi="Times New Roman" w:cs="Times New Roman"/>
          <w:sz w:val="24"/>
        </w:rPr>
        <w:t xml:space="preserve">eogenomic analysis of a dominant green sulfur bacterium from Ace Lake,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1002–1019.</w:t>
      </w:r>
    </w:p>
    <w:p w:rsidR="00BA4F02" w:rsidRDefault="00912377">
      <w:pPr>
        <w:pStyle w:val="Normal1"/>
        <w:spacing w:after="0" w:line="100" w:lineRule="atLeast"/>
        <w:ind w:left="426"/>
      </w:pPr>
      <w:proofErr w:type="gramStart"/>
      <w:r>
        <w:rPr>
          <w:rFonts w:ascii="Times New Roman" w:eastAsia="Times New Roman" w:hAnsi="Times New Roman" w:cs="Times New Roman"/>
          <w:sz w:val="24"/>
        </w:rPr>
        <w:t>van</w:t>
      </w:r>
      <w:proofErr w:type="gramEnd"/>
      <w:r>
        <w:rPr>
          <w:rFonts w:ascii="Times New Roman" w:eastAsia="Times New Roman" w:hAnsi="Times New Roman" w:cs="Times New Roman"/>
          <w:sz w:val="24"/>
        </w:rPr>
        <w:t xml:space="preserve"> Niftrick L and Jetten MSM. (2012) </w:t>
      </w:r>
      <w:proofErr w:type="gramStart"/>
      <w:r>
        <w:rPr>
          <w:rFonts w:ascii="Times New Roman" w:eastAsia="Times New Roman" w:hAnsi="Times New Roman" w:cs="Times New Roman"/>
          <w:sz w:val="24"/>
        </w:rPr>
        <w:t>Anaerobic</w:t>
      </w:r>
      <w:proofErr w:type="gramEnd"/>
      <w:r>
        <w:rPr>
          <w:rFonts w:ascii="Times New Roman" w:eastAsia="Times New Roman" w:hAnsi="Times New Roman" w:cs="Times New Roman"/>
          <w:sz w:val="24"/>
        </w:rPr>
        <w:t xml:space="preserve"> ammonium-oxidizing bacteria: unique microorganisms with exceptional properties. </w:t>
      </w:r>
      <w:r>
        <w:rPr>
          <w:rFonts w:ascii="Times New Roman" w:eastAsia="Times New Roman" w:hAnsi="Times New Roman" w:cs="Times New Roman"/>
          <w:i/>
          <w:sz w:val="24"/>
        </w:rPr>
        <w:t xml:space="preserve">Micobiol Mol Biol Rev </w:t>
      </w:r>
      <w:r>
        <w:rPr>
          <w:rFonts w:ascii="Times New Roman" w:eastAsia="Times New Roman" w:hAnsi="Times New Roman" w:cs="Times New Roman"/>
          <w:b/>
          <w:sz w:val="24"/>
        </w:rPr>
        <w:t>76</w:t>
      </w:r>
      <w:r>
        <w:rPr>
          <w:rFonts w:ascii="Times New Roman" w:eastAsia="Times New Roman" w:hAnsi="Times New Roman" w:cs="Times New Roman"/>
          <w:sz w:val="24"/>
        </w:rPr>
        <w:t>: 585–596.</w:t>
      </w:r>
    </w:p>
    <w:p w:rsidR="00BA4F02" w:rsidRDefault="00912377">
      <w:pPr>
        <w:pStyle w:val="Normal1"/>
        <w:spacing w:after="0" w:line="100" w:lineRule="atLeast"/>
        <w:ind w:left="426"/>
      </w:pPr>
      <w:r>
        <w:rPr>
          <w:rFonts w:ascii="Times New Roman" w:eastAsia="Times New Roman" w:hAnsi="Times New Roman" w:cs="Times New Roman"/>
          <w:sz w:val="24"/>
        </w:rPr>
        <w:t xml:space="preserve">Noguchi H, Park J, </w:t>
      </w:r>
      <w:proofErr w:type="gramStart"/>
      <w:r>
        <w:rPr>
          <w:rFonts w:ascii="Times New Roman" w:eastAsia="Times New Roman" w:hAnsi="Times New Roman" w:cs="Times New Roman"/>
          <w:sz w:val="24"/>
        </w:rPr>
        <w:t>Takagi</w:t>
      </w:r>
      <w:proofErr w:type="gramEnd"/>
      <w:r>
        <w:rPr>
          <w:rFonts w:ascii="Times New Roman" w:eastAsia="Times New Roman" w:hAnsi="Times New Roman" w:cs="Times New Roman"/>
          <w:sz w:val="24"/>
        </w:rPr>
        <w:t xml:space="preserve"> T. (2006) MetaGene: prokaryotic gene finding from environmental genome shotgun sequences.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 5623–5630.</w:t>
      </w:r>
    </w:p>
    <w:p w:rsidR="00BA4F02" w:rsidRDefault="00912377">
      <w:pPr>
        <w:pStyle w:val="Normal1"/>
        <w:spacing w:after="0" w:line="100" w:lineRule="atLeast"/>
        <w:ind w:left="426"/>
      </w:pPr>
      <w:r>
        <w:rPr>
          <w:rFonts w:ascii="Times New Roman" w:eastAsia="Times New Roman" w:hAnsi="Times New Roman" w:cs="Times New Roman"/>
          <w:sz w:val="24"/>
        </w:rPr>
        <w:t xml:space="preserve">Pagaling E, Wang H, Venables M, Wallace A, Grant WD, Cowan DA, Jones BE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Microbial </w:t>
      </w:r>
      <w:r>
        <w:rPr>
          <w:rFonts w:ascii="Times New Roman" w:eastAsia="Times New Roman" w:hAnsi="Times New Roman" w:cs="Times New Roman"/>
          <w:sz w:val="24"/>
        </w:rPr>
        <w:t xml:space="preserve">biogeography of six salt lakes in Inner Mongolia, China and a Salt Lake in Argentina.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5750–5760.</w:t>
      </w:r>
    </w:p>
    <w:p w:rsidR="00BA4F02" w:rsidRDefault="00912377">
      <w:pPr>
        <w:pStyle w:val="Normal1"/>
        <w:spacing w:after="0" w:line="100" w:lineRule="atLeast"/>
        <w:ind w:left="426"/>
      </w:pPr>
      <w:r>
        <w:rPr>
          <w:rFonts w:ascii="Times New Roman" w:eastAsia="Times New Roman" w:hAnsi="Times New Roman" w:cs="Times New Roman"/>
          <w:sz w:val="24"/>
        </w:rPr>
        <w:t xml:space="preserve">Powell LM, Bowman JP, Skerratt JH, Franzmann PD, Burton HR. (2005) Ecology of a novel </w:t>
      </w:r>
      <w:r>
        <w:rPr>
          <w:rFonts w:ascii="Times New Roman" w:eastAsia="Times New Roman" w:hAnsi="Times New Roman" w:cs="Times New Roman"/>
          <w:i/>
          <w:sz w:val="24"/>
        </w:rPr>
        <w:t>Synechococcus</w:t>
      </w:r>
      <w:r>
        <w:rPr>
          <w:rFonts w:ascii="Times New Roman" w:eastAsia="Times New Roman" w:hAnsi="Times New Roman" w:cs="Times New Roman"/>
          <w:sz w:val="24"/>
        </w:rPr>
        <w:t xml:space="preserve"> clade occurring in dense populat</w:t>
      </w:r>
      <w:r>
        <w:rPr>
          <w:rFonts w:ascii="Times New Roman" w:eastAsia="Times New Roman" w:hAnsi="Times New Roman" w:cs="Times New Roman"/>
          <w:sz w:val="24"/>
        </w:rPr>
        <w:t xml:space="preserve">ions in saline Antarctic lakes. </w:t>
      </w:r>
      <w:r>
        <w:rPr>
          <w:rFonts w:ascii="Times New Roman" w:eastAsia="Times New Roman" w:hAnsi="Times New Roman" w:cs="Times New Roman"/>
          <w:i/>
          <w:sz w:val="24"/>
        </w:rPr>
        <w:t xml:space="preserve">Mar Ecol Prog Ser </w:t>
      </w:r>
      <w:r>
        <w:rPr>
          <w:rFonts w:ascii="Times New Roman" w:eastAsia="Times New Roman" w:hAnsi="Times New Roman" w:cs="Times New Roman"/>
          <w:b/>
          <w:sz w:val="24"/>
        </w:rPr>
        <w:t>291</w:t>
      </w:r>
      <w:r>
        <w:rPr>
          <w:rFonts w:ascii="Times New Roman" w:eastAsia="Times New Roman" w:hAnsi="Times New Roman" w:cs="Times New Roman"/>
          <w:sz w:val="24"/>
        </w:rPr>
        <w:t>: 65–80.</w:t>
      </w:r>
    </w:p>
    <w:p w:rsidR="00BA4F02" w:rsidRDefault="00912377">
      <w:pPr>
        <w:pStyle w:val="Normal1"/>
        <w:spacing w:after="0" w:line="100" w:lineRule="atLeast"/>
        <w:ind w:left="426"/>
      </w:pPr>
      <w:r>
        <w:rPr>
          <w:rFonts w:ascii="Times New Roman" w:hAnsi="Times New Roman" w:cs="Times New Roman"/>
        </w:rPr>
        <w:t xml:space="preserve">Raina J-P, Dinsdale EA, Willis BL, Bourne DG. (2010) </w:t>
      </w:r>
      <w:proofErr w:type="gramStart"/>
      <w:r>
        <w:rPr>
          <w:rFonts w:ascii="Times New Roman" w:hAnsi="Times New Roman" w:cs="Times New Roman"/>
        </w:rPr>
        <w:t>Do</w:t>
      </w:r>
      <w:proofErr w:type="gramEnd"/>
      <w:r>
        <w:rPr>
          <w:rFonts w:ascii="Times New Roman" w:hAnsi="Times New Roman" w:cs="Times New Roman"/>
        </w:rPr>
        <w:t xml:space="preserve"> the organic sulfur compounds DMSP and DMS drive coral microbial associations? </w:t>
      </w:r>
      <w:proofErr w:type="gramStart"/>
      <w:r>
        <w:rPr>
          <w:rFonts w:ascii="Times New Roman" w:hAnsi="Times New Roman" w:cs="Times New Roman"/>
          <w:i/>
        </w:rPr>
        <w:t>Trends Microbiol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101–108.</w:t>
      </w:r>
      <w:proofErr w:type="gramEnd"/>
    </w:p>
    <w:p w:rsidR="00BA4F02" w:rsidRDefault="00912377">
      <w:pPr>
        <w:pStyle w:val="Normal1"/>
        <w:spacing w:after="0" w:line="100" w:lineRule="atLeast"/>
        <w:ind w:left="426"/>
      </w:pPr>
      <w:r>
        <w:rPr>
          <w:rFonts w:ascii="Times New Roman" w:eastAsia="Times New Roman" w:hAnsi="Times New Roman" w:cs="Times New Roman"/>
          <w:sz w:val="24"/>
        </w:rPr>
        <w:t>Redfield AC, Ketchum BH, Richar</w:t>
      </w:r>
      <w:r>
        <w:rPr>
          <w:rFonts w:ascii="Times New Roman" w:eastAsia="Times New Roman" w:hAnsi="Times New Roman" w:cs="Times New Roman"/>
          <w:sz w:val="24"/>
        </w:rPr>
        <w:t xml:space="preserve">ds FA. (1963)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influence of organisms on the composition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BA4F02" w:rsidRDefault="00912377">
      <w:pPr>
        <w:pStyle w:val="Normal1"/>
        <w:spacing w:after="0" w:line="100" w:lineRule="atLeast"/>
        <w:ind w:left="426"/>
      </w:pPr>
      <w:r>
        <w:rPr>
          <w:rFonts w:ascii="Times New Roman" w:eastAsia="Times New Roman" w:hAnsi="Times New Roman" w:cs="Times New Roman"/>
          <w:sz w:val="24"/>
        </w:rPr>
        <w:lastRenderedPageBreak/>
        <w:t xml:space="preserve">Reisch CR, Moran MA, Whitman WB. </w:t>
      </w:r>
      <w:proofErr w:type="gramStart"/>
      <w:r>
        <w:rPr>
          <w:rFonts w:ascii="Times New Roman" w:eastAsia="Times New Roman" w:hAnsi="Times New Roman" w:cs="Times New Roman"/>
          <w:sz w:val="24"/>
        </w:rPr>
        <w:t>(2011) Bacterial catabolism of dimethylsulfonioproprionate (DMSP).</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BA4F02" w:rsidRDefault="00912377">
      <w:pPr>
        <w:pStyle w:val="Normal1"/>
        <w:spacing w:after="0" w:line="100" w:lineRule="atLeast"/>
        <w:ind w:left="426"/>
      </w:pPr>
      <w:r>
        <w:rPr>
          <w:rFonts w:ascii="Times New Roman" w:eastAsia="Times New Roman" w:hAnsi="Times New Roman" w:cs="Times New Roman"/>
          <w:sz w:val="24"/>
        </w:rPr>
        <w:t xml:space="preserve">Rivière D, Desvignes V, Pelletier E, Chaussonnerie S, Guermazi S, Weissenbach, Li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BA4F02" w:rsidRDefault="00912377">
      <w:pPr>
        <w:pStyle w:val="Normal1"/>
        <w:spacing w:after="0" w:line="100" w:lineRule="atLeast"/>
        <w:ind w:left="426"/>
      </w:pPr>
      <w:proofErr w:type="gramStart"/>
      <w:r>
        <w:rPr>
          <w:rFonts w:ascii="Times New Roman" w:eastAsia="Times New Roman" w:hAnsi="Times New Roman" w:cs="Times New Roman"/>
          <w:sz w:val="24"/>
        </w:rPr>
        <w:t>Roberts NJ and Burton HR. (1993a) Sampling volatile organics from a meromictic Antarctic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BA4F02" w:rsidRDefault="00912377">
      <w:pPr>
        <w:pStyle w:val="Normal1"/>
        <w:spacing w:after="0" w:line="100" w:lineRule="atLeast"/>
        <w:ind w:left="426"/>
      </w:pPr>
      <w:r>
        <w:rPr>
          <w:rFonts w:ascii="Times New Roman" w:eastAsia="Times New Roman" w:hAnsi="Times New Roman" w:cs="Times New Roman"/>
          <w:sz w:val="24"/>
        </w:rPr>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Polar </w:t>
      </w:r>
      <w:r>
        <w:rPr>
          <w:rFonts w:ascii="Times New Roman" w:eastAsia="Times New Roman" w:hAnsi="Times New Roman" w:cs="Times New Roman"/>
          <w:i/>
          <w:sz w:val="24"/>
        </w:rPr>
        <w:t xml:space="preserve">Biol </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BA4F02" w:rsidRDefault="00912377">
      <w:pPr>
        <w:pStyle w:val="Normal1"/>
        <w:spacing w:after="0" w:line="100" w:lineRule="atLeast"/>
        <w:ind w:left="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 xml:space="preserve">Syst Appl Microbiol </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BA4F02" w:rsidRDefault="00912377">
      <w:pPr>
        <w:pStyle w:val="Normal1"/>
        <w:spacing w:after="0" w:line="100" w:lineRule="atLeast"/>
        <w:ind w:left="426"/>
      </w:pPr>
      <w:r>
        <w:rPr>
          <w:rFonts w:ascii="Times New Roman" w:eastAsia="Times New Roman" w:hAnsi="Times New Roman" w:cs="Times New Roman"/>
          <w:sz w:val="24"/>
        </w:rPr>
        <w:t>Rusch DB, Halpern AL, Sutton G, Heidelberg KB</w:t>
      </w:r>
      <w:r>
        <w:rPr>
          <w:rFonts w:ascii="Times New Roman" w:eastAsia="Times New Roman" w:hAnsi="Times New Roman" w:cs="Times New Roman"/>
          <w:sz w:val="24"/>
        </w:rPr>
        <w:t xml:space="preserve">,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BA4F02" w:rsidRDefault="00912377">
      <w:pPr>
        <w:pStyle w:val="Normal1"/>
        <w:spacing w:after="0" w:line="100" w:lineRule="atLeast"/>
        <w:ind w:left="426"/>
      </w:pPr>
      <w:r>
        <w:rPr>
          <w:rFonts w:ascii="Times New Roman" w:eastAsia="Times New Roman" w:hAnsi="Times New Roman" w:cs="Times New Roman"/>
          <w:sz w:val="24"/>
        </w:rPr>
        <w:t xml:space="preserve">Sabehi G, Loy A, Jung K-H, Partha R, Spudich JL, Isaacson T, Hirschberg J </w:t>
      </w:r>
      <w:r>
        <w:rPr>
          <w:rFonts w:ascii="Times New Roman" w:eastAsia="Times New Roman" w:hAnsi="Times New Roman" w:cs="Times New Roman"/>
          <w:i/>
          <w:sz w:val="24"/>
        </w:rPr>
        <w:t>et al</w:t>
      </w:r>
      <w:r>
        <w:rPr>
          <w:rFonts w:ascii="Times New Roman" w:eastAsia="Times New Roman" w:hAnsi="Times New Roman" w:cs="Times New Roman"/>
          <w:sz w:val="24"/>
        </w:rPr>
        <w:t>. (2005) New</w:t>
      </w:r>
      <w:r>
        <w:rPr>
          <w:rFonts w:ascii="Times New Roman" w:eastAsia="Times New Roman" w:hAnsi="Times New Roman" w:cs="Times New Roman"/>
          <w:sz w:val="24"/>
        </w:rPr>
        <w:t xml:space="preserve"> insights into metabolic properties of marine bacteria encoding proteorhodopsins.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3</w:t>
      </w:r>
      <w:r>
        <w:rPr>
          <w:rFonts w:ascii="Times New Roman" w:eastAsia="Times New Roman" w:hAnsi="Times New Roman" w:cs="Times New Roman"/>
          <w:sz w:val="24"/>
        </w:rPr>
        <w:t>: e273.</w:t>
      </w:r>
    </w:p>
    <w:p w:rsidR="00BA4F02" w:rsidRDefault="00912377">
      <w:pPr>
        <w:pStyle w:val="Normal1"/>
        <w:spacing w:after="0" w:line="100" w:lineRule="atLeast"/>
        <w:ind w:left="426"/>
      </w:pPr>
      <w:r>
        <w:rPr>
          <w:rFonts w:ascii="Times New Roman" w:eastAsia="Times New Roman" w:hAnsi="Times New Roman" w:cs="Times New Roman"/>
          <w:sz w:val="24"/>
        </w:rPr>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BA4F02" w:rsidRDefault="00912377">
      <w:pPr>
        <w:pStyle w:val="Normal1"/>
        <w:spacing w:after="0" w:line="100" w:lineRule="atLeast"/>
        <w:ind w:left="426"/>
      </w:pPr>
      <w:r>
        <w:rPr>
          <w:rFonts w:ascii="Times New Roman" w:eastAsia="Times New Roman" w:hAnsi="Times New Roman" w:cs="Times New Roman"/>
          <w:sz w:val="24"/>
        </w:rPr>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BA4F02" w:rsidRDefault="00912377">
      <w:pPr>
        <w:pStyle w:val="Normal1"/>
        <w:spacing w:after="0" w:line="100" w:lineRule="atLeast"/>
        <w:ind w:left="426"/>
      </w:pPr>
      <w:proofErr w:type="gramStart"/>
      <w:r>
        <w:rPr>
          <w:rFonts w:ascii="Times New Roman" w:eastAsia="Times New Roman" w:hAnsi="Times New Roman" w:cs="Times New Roman"/>
          <w:sz w:val="24"/>
        </w:rPr>
        <w:t xml:space="preserve">Sharma AK, Zhaxybayeva </w:t>
      </w:r>
      <w:r>
        <w:rPr>
          <w:rFonts w:ascii="Times New Roman" w:eastAsia="Times New Roman" w:hAnsi="Times New Roman" w:cs="Times New Roman"/>
          <w:sz w:val="24"/>
        </w:rPr>
        <w:t>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BA4F02" w:rsidRDefault="00912377">
      <w:pPr>
        <w:pStyle w:val="Normal1"/>
        <w:spacing w:after="0" w:line="100" w:lineRule="atLeast"/>
        <w:ind w:left="426"/>
      </w:pPr>
      <w:r>
        <w:rPr>
          <w:rFonts w:ascii="Times New Roman" w:eastAsia="Times New Roman" w:hAnsi="Times New Roman" w:cs="Times New Roman"/>
          <w:sz w:val="24"/>
        </w:rPr>
        <w:t xml:space="preserve">Sharma AK, Sommerfeld K, Bullerjahn GS, Matteson AR, Wilhelm SW, Jezbera J, Brandt U </w:t>
      </w:r>
      <w:r>
        <w:rPr>
          <w:rFonts w:ascii="Times New Roman" w:eastAsia="Times New Roman" w:hAnsi="Times New Roman" w:cs="Times New Roman"/>
          <w:i/>
          <w:sz w:val="24"/>
        </w:rPr>
        <w:t>et</w:t>
      </w:r>
      <w:r>
        <w:rPr>
          <w:rFonts w:ascii="Times New Roman" w:eastAsia="Times New Roman" w:hAnsi="Times New Roman" w:cs="Times New Roman"/>
          <w:i/>
          <w:sz w:val="24"/>
        </w:rPr>
        <w:t xml:space="preserve"> al</w:t>
      </w:r>
      <w:r>
        <w:rPr>
          <w:rFonts w:ascii="Times New Roman" w:eastAsia="Times New Roman" w:hAnsi="Times New Roman" w:cs="Times New Roman"/>
          <w:sz w:val="24"/>
        </w:rPr>
        <w:t xml:space="preserve">. (2009) Actinorhodopsin genes discovered in diverse freshwater habitats and among cultivated freshwater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3</w:t>
      </w:r>
      <w:r>
        <w:rPr>
          <w:rFonts w:ascii="Times New Roman" w:eastAsia="Times New Roman" w:hAnsi="Times New Roman" w:cs="Times New Roman"/>
          <w:sz w:val="24"/>
        </w:rPr>
        <w:t>: 726–737.</w:t>
      </w:r>
    </w:p>
    <w:p w:rsidR="00BA4F02" w:rsidRDefault="00912377">
      <w:pPr>
        <w:pStyle w:val="Normal1"/>
        <w:spacing w:after="0" w:line="100" w:lineRule="atLeast"/>
        <w:ind w:left="426"/>
      </w:pPr>
      <w:r>
        <w:rPr>
          <w:rFonts w:ascii="Times New Roman" w:eastAsia="Times New Roman" w:hAnsi="Times New Roman" w:cs="Times New Roman"/>
          <w:sz w:val="24"/>
        </w:rPr>
        <w:t xml:space="preserve">Singer E, Webb EA, Nelson WC, Heidelberg JF, Ivanova N, Pati A, Edwards KJ.(2011) Genomic potential of </w:t>
      </w:r>
      <w:r>
        <w:rPr>
          <w:rFonts w:ascii="Times New Roman" w:eastAsia="Times New Roman" w:hAnsi="Times New Roman" w:cs="Times New Roman"/>
          <w:i/>
          <w:sz w:val="24"/>
        </w:rPr>
        <w:t>Marinobact</w:t>
      </w:r>
      <w:r>
        <w:rPr>
          <w:rFonts w:ascii="Times New Roman" w:eastAsia="Times New Roman" w:hAnsi="Times New Roman" w:cs="Times New Roman"/>
          <w:i/>
          <w:sz w:val="24"/>
        </w:rPr>
        <w:t>er aquaeoli</w:t>
      </w:r>
      <w:r>
        <w:rPr>
          <w:rFonts w:ascii="Times New Roman" w:eastAsia="Times New Roman" w:hAnsi="Times New Roman" w:cs="Times New Roman"/>
          <w:sz w:val="24"/>
        </w:rPr>
        <w:t xml:space="preserve">, a biogeochemical “opportunitroph”.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77</w:t>
      </w:r>
      <w:r>
        <w:rPr>
          <w:rFonts w:ascii="Times New Roman" w:eastAsia="Times New Roman" w:hAnsi="Times New Roman" w:cs="Times New Roman"/>
          <w:sz w:val="24"/>
        </w:rPr>
        <w:t>: 2763–2771.</w:t>
      </w:r>
    </w:p>
    <w:p w:rsidR="00BA4F02" w:rsidRDefault="00912377">
      <w:pPr>
        <w:pStyle w:val="Normal1"/>
        <w:spacing w:after="0" w:line="100" w:lineRule="atLeast"/>
        <w:ind w:left="426"/>
      </w:pPr>
      <w:r>
        <w:rPr>
          <w:rFonts w:ascii="Times New Roman" w:eastAsia="Times New Roman" w:hAnsi="Times New Roman" w:cs="Times New Roman"/>
          <w:sz w:val="24"/>
        </w:rPr>
        <w:t xml:space="preserve">Swan BK, Martinez-Garcia M, Preston CM, Sczyrba A, Woyke T, Lamy D, </w:t>
      </w:r>
      <w:proofErr w:type="gramStart"/>
      <w:r>
        <w:rPr>
          <w:rFonts w:ascii="Times New Roman" w:eastAsia="Times New Roman" w:hAnsi="Times New Roman" w:cs="Times New Roman"/>
          <w:sz w:val="24"/>
        </w:rPr>
        <w:t>Reinthaler</w:t>
      </w:r>
      <w:proofErr w:type="gramEnd"/>
      <w:r>
        <w:rPr>
          <w:rFonts w:ascii="Times New Roman" w:eastAsia="Times New Roman" w:hAnsi="Times New Roman" w:cs="Times New Roman"/>
          <w:sz w:val="24"/>
        </w:rPr>
        <w:t xml:space="preserve">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Potential for chemolithoautotrophy among ubiquitous bacteria lineages in th</w:t>
      </w:r>
      <w:r>
        <w:rPr>
          <w:rFonts w:ascii="Times New Roman" w:eastAsia="Times New Roman" w:hAnsi="Times New Roman" w:cs="Times New Roman"/>
          <w:sz w:val="24"/>
        </w:rPr>
        <w:t xml:space="preserve">e dark ocean.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333</w:t>
      </w:r>
      <w:r>
        <w:rPr>
          <w:rFonts w:ascii="Times New Roman" w:eastAsia="Times New Roman" w:hAnsi="Times New Roman" w:cs="Times New Roman"/>
          <w:sz w:val="24"/>
        </w:rPr>
        <w:t>: 1296–1300.</w:t>
      </w:r>
    </w:p>
    <w:p w:rsidR="00BA4F02" w:rsidRDefault="00912377">
      <w:pPr>
        <w:pStyle w:val="Normal1"/>
        <w:spacing w:after="0" w:line="100" w:lineRule="atLeast"/>
        <w:ind w:left="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 xml:space="preserve">FEMS Microbiol Ecol </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BA4F02" w:rsidRDefault="00912377">
      <w:pPr>
        <w:pStyle w:val="Normal1"/>
        <w:spacing w:after="0" w:line="100" w:lineRule="atLeast"/>
        <w:ind w:left="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 xml:space="preserve">Mol Biol Evol </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BA4F02" w:rsidRDefault="00912377">
      <w:pPr>
        <w:pStyle w:val="Normal1"/>
        <w:spacing w:after="0" w:line="100" w:lineRule="atLeast"/>
        <w:ind w:left="426"/>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 xml:space="preserve">Appl Microbiol Biotechnol </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BA4F02" w:rsidRDefault="00912377">
      <w:pPr>
        <w:pStyle w:val="Normal1"/>
        <w:spacing w:after="0" w:line="100" w:lineRule="atLeast"/>
        <w:ind w:left="426"/>
      </w:pPr>
      <w:proofErr w:type="gramStart"/>
      <w:r>
        <w:rPr>
          <w:rFonts w:ascii="Times New Roman" w:eastAsia="Times New Roman" w:hAnsi="Times New Roman" w:cs="Times New Roman"/>
          <w:sz w:val="24"/>
        </w:rPr>
        <w:lastRenderedPageBreak/>
        <w:t>Thomsen HA.</w:t>
      </w:r>
      <w:proofErr w:type="gramEnd"/>
      <w:r>
        <w:rPr>
          <w:rFonts w:ascii="Times New Roman" w:eastAsia="Times New Roman" w:hAnsi="Times New Roman" w:cs="Times New Roman"/>
          <w:sz w:val="24"/>
        </w:rPr>
        <w:t xml:space="preserve"> (1988) Ultrastruct</w:t>
      </w:r>
      <w:r>
        <w:rPr>
          <w:rFonts w:ascii="Times New Roman" w:eastAsia="Times New Roman" w:hAnsi="Times New Roman" w:cs="Times New Roman"/>
          <w:sz w:val="24"/>
        </w:rPr>
        <w:t xml:space="preserve">ural studies of the flagellate and cyst stages of Pseudopedinella tricostata (Pedinellales, Chrysophyceae). </w:t>
      </w:r>
      <w:r>
        <w:rPr>
          <w:rFonts w:ascii="Times New Roman" w:eastAsia="Times New Roman" w:hAnsi="Times New Roman" w:cs="Times New Roman"/>
          <w:i/>
          <w:sz w:val="24"/>
        </w:rPr>
        <w:t>British Phycological Journal</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BA4F02" w:rsidRDefault="00912377">
      <w:pPr>
        <w:pStyle w:val="Normal1"/>
        <w:spacing w:after="0" w:line="100" w:lineRule="atLeast"/>
        <w:ind w:left="426"/>
      </w:pPr>
      <w:r>
        <w:rPr>
          <w:rFonts w:ascii="Times New Roman" w:eastAsia="Times New Roman" w:hAnsi="Times New Roman" w:cs="Times New Roman"/>
          <w:sz w:val="24"/>
        </w:rPr>
        <w:t xml:space="preserve">Tian F, Yu Y, Chen B, Li H, Yao Y-F, Guo X-K. </w:t>
      </w:r>
      <w:proofErr w:type="gramStart"/>
      <w:r>
        <w:rPr>
          <w:rFonts w:ascii="Times New Roman" w:eastAsia="Times New Roman" w:hAnsi="Times New Roman" w:cs="Times New Roman"/>
          <w:sz w:val="24"/>
        </w:rPr>
        <w:t>(2009) Bacterial, archaeal and eukaryotic diversity in Artic se</w:t>
      </w:r>
      <w:r>
        <w:rPr>
          <w:rFonts w:ascii="Times New Roman" w:eastAsia="Times New Roman" w:hAnsi="Times New Roman" w:cs="Times New Roman"/>
          <w:sz w:val="24"/>
        </w:rPr>
        <w:t>diment as revealed by 16S rRNA and 18S rRNA gene clone libraries analysis.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32</w:t>
      </w:r>
      <w:r>
        <w:rPr>
          <w:rFonts w:ascii="Times New Roman" w:eastAsia="Times New Roman" w:hAnsi="Times New Roman" w:cs="Times New Roman"/>
          <w:sz w:val="24"/>
        </w:rPr>
        <w:t>: 93–103.</w:t>
      </w:r>
    </w:p>
    <w:p w:rsidR="00BA4F02" w:rsidRDefault="00912377">
      <w:pPr>
        <w:pStyle w:val="Normal1"/>
        <w:spacing w:after="0" w:line="100" w:lineRule="atLeast"/>
        <w:ind w:left="426"/>
      </w:pPr>
      <w:r>
        <w:rPr>
          <w:rFonts w:ascii="Times New Roman" w:eastAsia="Times New Roman" w:hAnsi="Times New Roman" w:cs="Times New Roman"/>
          <w:sz w:val="24"/>
        </w:rPr>
        <w:t xml:space="preserve">Todd JD, Rogers R, Li YG, Wexler M, Bond PL, Sun L, Curson ARJ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w:t>
      </w:r>
      <w:r>
        <w:rPr>
          <w:rFonts w:ascii="Times New Roman" w:eastAsia="Times New Roman" w:hAnsi="Times New Roman" w:cs="Times New Roman"/>
          <w:sz w:val="24"/>
        </w:rPr>
        <w:t xml:space="preserve">eria.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BA4F02" w:rsidRDefault="00912377">
      <w:pPr>
        <w:pStyle w:val="Normal1"/>
        <w:spacing w:after="0" w:line="100" w:lineRule="atLeast"/>
        <w:ind w:left="426"/>
      </w:pPr>
      <w:proofErr w:type="gramStart"/>
      <w:r>
        <w:rPr>
          <w:rFonts w:ascii="Times New Roman" w:eastAsia="Times New Roman" w:hAnsi="Times New Roman" w:cs="Times New Roman"/>
          <w:sz w:val="24"/>
        </w:rPr>
        <w:t>Todd JD, Curson ARJ, Dupont CL, Nicholson P, Johnston AWB.</w:t>
      </w:r>
      <w:proofErr w:type="gramEnd"/>
      <w:r>
        <w:rPr>
          <w:rFonts w:ascii="Times New Roman" w:eastAsia="Times New Roman" w:hAnsi="Times New Roman" w:cs="Times New Roman"/>
          <w:sz w:val="24"/>
        </w:rPr>
        <w:t xml:space="preserve"> (2009) The</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w:t>
      </w:r>
      <w:r>
        <w:rPr>
          <w:rFonts w:ascii="Times New Roman" w:eastAsia="Times New Roman" w:hAnsi="Times New Roman" w:cs="Times New Roman"/>
          <w:sz w:val="24"/>
        </w:rPr>
        <w:t xml:space="preserve">also occurs in some Ascomycete fungi. </w:t>
      </w:r>
      <w:r>
        <w:rPr>
          <w:rFonts w:ascii="Times New Roman" w:eastAsia="Times New Roman" w:hAnsi="Times New Roman" w:cs="Times New Roman"/>
          <w:i/>
          <w:sz w:val="24"/>
        </w:rPr>
        <w:t xml:space="preserve">Environ Microbiol </w:t>
      </w:r>
      <w:proofErr w:type="gramStart"/>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BA4F02" w:rsidRDefault="00912377">
      <w:pPr>
        <w:pStyle w:val="Normal1"/>
        <w:spacing w:after="0" w:line="100" w:lineRule="atLeast"/>
        <w:ind w:left="426"/>
      </w:pPr>
      <w:r>
        <w:rPr>
          <w:rFonts w:ascii="Times New Roman" w:eastAsia="Times New Roman" w:hAnsi="Times New Roman" w:cs="Times New Roman"/>
          <w:sz w:val="24"/>
        </w:rPr>
        <w:t xml:space="preserve">Todd JD, Curson ARJ, Nikolaidou-Kataraidou N, Brearley CA, Watmough NJ, Chan Y, Page PCB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links with dime</w:t>
      </w:r>
      <w:r>
        <w:rPr>
          <w:rFonts w:ascii="Times New Roman" w:eastAsia="Times New Roman" w:hAnsi="Times New Roman" w:cs="Times New Roman"/>
          <w:sz w:val="24"/>
        </w:rPr>
        <w:t xml:space="preserv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BA4F02" w:rsidRDefault="00912377">
      <w:pPr>
        <w:pStyle w:val="Normal1"/>
        <w:spacing w:after="0" w:line="100" w:lineRule="atLeast"/>
        <w:ind w:left="426"/>
      </w:pPr>
      <w:r>
        <w:rPr>
          <w:rFonts w:ascii="Times New Roman" w:eastAsia="Times New Roman" w:hAnsi="Times New Roman" w:cs="Times New Roman"/>
          <w:sz w:val="24"/>
        </w:rPr>
        <w:t xml:space="preserve">Todd JD, Curson ARJ, Kirkwood M, Sullivan MJ, Green RT, Johnston AWB. </w:t>
      </w:r>
      <w:proofErr w:type="gramStart"/>
      <w:r>
        <w:rPr>
          <w:rFonts w:ascii="Times New Roman" w:eastAsia="Times New Roman" w:hAnsi="Times New Roman" w:cs="Times New Roman"/>
          <w:sz w:val="24"/>
        </w:rPr>
        <w:t>(2011) DddQ, a novel, cupin-containing, dimethylsulfonioproprionate lyase in marine ros</w:t>
      </w:r>
      <w:r>
        <w:rPr>
          <w:rFonts w:ascii="Times New Roman" w:eastAsia="Times New Roman" w:hAnsi="Times New Roman" w:cs="Times New Roman"/>
          <w:sz w:val="24"/>
        </w:rPr>
        <w:t>eobacters and in uncultured marine bacteria.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BA4F02" w:rsidRDefault="00912377">
      <w:pPr>
        <w:pStyle w:val="Normal1"/>
        <w:spacing w:after="0" w:line="100" w:lineRule="atLeast"/>
        <w:ind w:left="426"/>
      </w:pPr>
      <w:r>
        <w:rPr>
          <w:rFonts w:ascii="Times New Roman" w:eastAsia="Times New Roman" w:hAnsi="Times New Roman" w:cs="Times New Roman"/>
          <w:sz w:val="24"/>
        </w:rPr>
        <w:t xml:space="preserve">Todd JD, Kirkwood M, Newton-Payne S, Johnston AWB.(2012)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Pr>
          <w:rFonts w:ascii="Times New Roman" w:eastAsia="Times New Roman" w:hAnsi="Times New Roman" w:cs="Times New Roman"/>
          <w:i/>
          <w:sz w:val="24"/>
        </w:rPr>
        <w:t xml:space="preserve">ISME J </w:t>
      </w:r>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223–226.</w:t>
      </w:r>
    </w:p>
    <w:p w:rsidR="00BA4F02" w:rsidRDefault="00912377">
      <w:pPr>
        <w:pStyle w:val="Normal1"/>
        <w:spacing w:after="0" w:line="100" w:lineRule="atLeast"/>
        <w:ind w:left="426"/>
      </w:pPr>
      <w:r>
        <w:rPr>
          <w:rFonts w:ascii="Times New Roman" w:eastAsia="Times New Roman" w:hAnsi="Times New Roman" w:cs="Times New Roman"/>
          <w:sz w:val="24"/>
        </w:rPr>
        <w:t>Unrein F, Izagu</w:t>
      </w:r>
      <w:r>
        <w:rPr>
          <w:rFonts w:ascii="Times New Roman" w:eastAsia="Times New Roman" w:hAnsi="Times New Roman" w:cs="Times New Roman"/>
          <w:sz w:val="24"/>
        </w:rPr>
        <w:t xml:space="preserve">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BA4F02" w:rsidRDefault="00912377">
      <w:pPr>
        <w:pStyle w:val="Normal1"/>
        <w:spacing w:after="0" w:line="100" w:lineRule="atLeast"/>
        <w:ind w:left="426"/>
      </w:pPr>
      <w:r>
        <w:rPr>
          <w:rFonts w:ascii="Times New Roman" w:eastAsia="Times New Roman" w:hAnsi="Times New Roman" w:cs="Times New Roman"/>
          <w:sz w:val="24"/>
        </w:rPr>
        <w:t>Van Trappen S, Mergaert J, Van Eygen S, Dawyndt P, Cnockaert MC, S</w:t>
      </w:r>
      <w:r>
        <w:rPr>
          <w:rFonts w:ascii="Times New Roman" w:eastAsia="Times New Roman" w:hAnsi="Times New Roman" w:cs="Times New Roman"/>
          <w:sz w:val="24"/>
        </w:rPr>
        <w:t xml:space="preserve">wing J. (2002) Diversity of 746 heterotrophic bacteria isolated from microbial mats from </w:t>
      </w:r>
      <w:proofErr w:type="gramStart"/>
      <w:r>
        <w:rPr>
          <w:rFonts w:ascii="Times New Roman" w:eastAsia="Times New Roman" w:hAnsi="Times New Roman" w:cs="Times New Roman"/>
          <w:sz w:val="24"/>
        </w:rPr>
        <w:t>ten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25</w:t>
      </w:r>
      <w:r>
        <w:rPr>
          <w:rFonts w:ascii="Times New Roman" w:eastAsia="Times New Roman" w:hAnsi="Times New Roman" w:cs="Times New Roman"/>
          <w:sz w:val="24"/>
        </w:rPr>
        <w:t>: 603–610.</w:t>
      </w:r>
    </w:p>
    <w:p w:rsidR="00BA4F02" w:rsidRDefault="00912377">
      <w:pPr>
        <w:pStyle w:val="Normal1"/>
        <w:spacing w:after="0" w:line="100" w:lineRule="atLeast"/>
        <w:ind w:left="426"/>
      </w:pPr>
      <w:r>
        <w:rPr>
          <w:rFonts w:ascii="Times New Roman" w:eastAsia="Times New Roman" w:hAnsi="Times New Roman" w:cs="Times New Roman"/>
          <w:sz w:val="24"/>
        </w:rPr>
        <w:t xml:space="preserve">Venter JC, Remington K, Heidelberg JF, Halpern AL, Rusch D, Eisen JA </w:t>
      </w:r>
      <w:r>
        <w:rPr>
          <w:rFonts w:ascii="Times New Roman" w:eastAsia="Times New Roman" w:hAnsi="Times New Roman" w:cs="Times New Roman"/>
          <w:i/>
          <w:sz w:val="24"/>
        </w:rPr>
        <w:t>et al</w:t>
      </w:r>
      <w:r>
        <w:rPr>
          <w:rFonts w:ascii="Times New Roman" w:eastAsia="Times New Roman" w:hAnsi="Times New Roman" w:cs="Times New Roman"/>
          <w:sz w:val="24"/>
        </w:rPr>
        <w:t>. (2004) Environmental genome shotgun</w:t>
      </w:r>
      <w:r>
        <w:rPr>
          <w:rFonts w:ascii="Times New Roman" w:eastAsia="Times New Roman" w:hAnsi="Times New Roman" w:cs="Times New Roman"/>
          <w:sz w:val="24"/>
        </w:rPr>
        <w:t xml:space="preserve"> sequencing of the Sargasso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304</w:t>
      </w:r>
      <w:r>
        <w:rPr>
          <w:rFonts w:ascii="Times New Roman" w:eastAsia="Times New Roman" w:hAnsi="Times New Roman" w:cs="Times New Roman"/>
          <w:sz w:val="24"/>
        </w:rPr>
        <w:t>: 66–74.</w:t>
      </w:r>
    </w:p>
    <w:p w:rsidR="00BA4F02" w:rsidRDefault="00912377">
      <w:pPr>
        <w:pStyle w:val="Normal1"/>
        <w:spacing w:after="0" w:line="100" w:lineRule="atLeast"/>
        <w:ind w:left="426"/>
      </w:pPr>
      <w:proofErr w:type="gramStart"/>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Ann Rev Microbiol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BA4F02" w:rsidRDefault="00912377">
      <w:pPr>
        <w:pStyle w:val="Normal1"/>
        <w:spacing w:after="0" w:line="100" w:lineRule="atLeast"/>
        <w:ind w:left="426"/>
      </w:pPr>
      <w:r>
        <w:rPr>
          <w:rFonts w:ascii="Times New Roman" w:eastAsia="Times New Roman" w:hAnsi="Times New Roman" w:cs="Times New Roman"/>
          <w:sz w:val="24"/>
        </w:rPr>
        <w:t>Wang Q</w:t>
      </w:r>
      <w:proofErr w:type="gramStart"/>
      <w:r>
        <w:rPr>
          <w:rFonts w:ascii="Times New Roman" w:eastAsia="Times New Roman" w:hAnsi="Times New Roman" w:cs="Times New Roman"/>
          <w:sz w:val="24"/>
        </w:rPr>
        <w:t>,Garrity</w:t>
      </w:r>
      <w:proofErr w:type="gramEnd"/>
      <w:r>
        <w:rPr>
          <w:rFonts w:ascii="Times New Roman" w:eastAsia="Times New Roman" w:hAnsi="Times New Roman" w:cs="Times New Roman"/>
          <w:sz w:val="24"/>
        </w:rPr>
        <w:t xml:space="preserve"> GM, Tiedje JM, Cole JR. (2007) Naïve Bayesian classifier for ra</w:t>
      </w:r>
      <w:r>
        <w:rPr>
          <w:rFonts w:ascii="Times New Roman" w:eastAsia="Times New Roman" w:hAnsi="Times New Roman" w:cs="Times New Roman"/>
          <w:sz w:val="24"/>
        </w:rPr>
        <w:t xml:space="preserve">pid assignment of rRNA sequences into new bacterial taxonomy.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 5261–5267.</w:t>
      </w:r>
    </w:p>
    <w:p w:rsidR="00BA4F02" w:rsidRDefault="00912377">
      <w:pPr>
        <w:pStyle w:val="Normal1"/>
        <w:spacing w:after="0" w:line="100" w:lineRule="atLeast"/>
        <w:ind w:left="426"/>
      </w:pPr>
      <w:r>
        <w:rPr>
          <w:rFonts w:ascii="Times New Roman" w:eastAsia="Times New Roman" w:hAnsi="Times New Roman" w:cs="Times New Roman"/>
          <w:sz w:val="24"/>
        </w:rPr>
        <w:t xml:space="preserve">Wang H, Li H, Shao Z, Liao S, Johnstone L, Rensing C, Wang G. (2011) Genome sequence of deep-sea Manganese-oxidizing bacterium </w:t>
      </w:r>
      <w:r>
        <w:rPr>
          <w:rFonts w:ascii="Times New Roman" w:eastAsia="Times New Roman" w:hAnsi="Times New Roman" w:cs="Times New Roman"/>
          <w:i/>
          <w:sz w:val="24"/>
        </w:rPr>
        <w:t>Marinobacter manganoxydans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J Bacteriol </w:t>
      </w:r>
      <w:r>
        <w:rPr>
          <w:rFonts w:ascii="Times New Roman" w:eastAsia="Times New Roman" w:hAnsi="Times New Roman" w:cs="Times New Roman"/>
          <w:b/>
          <w:sz w:val="24"/>
        </w:rPr>
        <w:t>194</w:t>
      </w:r>
      <w:r>
        <w:rPr>
          <w:rFonts w:ascii="Times New Roman" w:eastAsia="Times New Roman" w:hAnsi="Times New Roman" w:cs="Times New Roman"/>
          <w:sz w:val="24"/>
        </w:rPr>
        <w:t>: 899–900.</w:t>
      </w:r>
    </w:p>
    <w:p w:rsidR="00BA4F02" w:rsidRDefault="00912377">
      <w:pPr>
        <w:pStyle w:val="Normal1"/>
        <w:spacing w:after="0" w:line="100" w:lineRule="atLeast"/>
        <w:ind w:left="426"/>
      </w:pPr>
      <w:r>
        <w:rPr>
          <w:rFonts w:ascii="Times New Roman" w:eastAsia="Times New Roman" w:hAnsi="Times New Roman" w:cs="Times New Roman"/>
          <w:sz w:val="24"/>
        </w:rPr>
        <w:t xml:space="preserve">Ward BB and Priscu JC. </w:t>
      </w:r>
      <w:proofErr w:type="gramStart"/>
      <w:r>
        <w:rPr>
          <w:rFonts w:ascii="Times New Roman" w:eastAsia="Times New Roman" w:hAnsi="Times New Roman" w:cs="Times New Roman"/>
          <w:sz w:val="24"/>
        </w:rPr>
        <w:t>(1997) Detection and characterization of denitrifying bacteria from a permanently ice-covered Antarctic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BA4F02" w:rsidRDefault="00912377">
      <w:pPr>
        <w:pStyle w:val="Normal1"/>
        <w:spacing w:after="0" w:line="100" w:lineRule="atLeast"/>
        <w:ind w:left="426"/>
      </w:pPr>
      <w:r>
        <w:rPr>
          <w:rFonts w:ascii="Times New Roman" w:eastAsia="Times New Roman" w:hAnsi="Times New Roman" w:cs="Times New Roman"/>
          <w:sz w:val="24"/>
        </w:rPr>
        <w:t>Ward BB, Granger J, Maldonado MT, Casciotti KL, Harris S, Wells ML. (20</w:t>
      </w:r>
      <w:r>
        <w:rPr>
          <w:rFonts w:ascii="Times New Roman" w:eastAsia="Times New Roman" w:hAnsi="Times New Roman" w:cs="Times New Roman"/>
          <w:sz w:val="24"/>
        </w:rPr>
        <w:t xml:space="preserve">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BA4F02" w:rsidRDefault="00912377">
      <w:pPr>
        <w:pStyle w:val="Normal1"/>
        <w:spacing w:after="0" w:line="100" w:lineRule="atLeast"/>
        <w:ind w:left="426"/>
      </w:pPr>
      <w:r>
        <w:rPr>
          <w:rFonts w:ascii="Times New Roman" w:eastAsia="Times New Roman" w:hAnsi="Times New Roman" w:cs="Times New Roman"/>
          <w:sz w:val="24"/>
        </w:rPr>
        <w:lastRenderedPageBreak/>
        <w:t>Xie C, Mao X, Huang J, Ding Y, Wu J, Dong S, Kong L, Gao G, Li CY, Wei L. (2011) KOBAS 2.0: a web server for annotation and identifica</w:t>
      </w:r>
      <w:r>
        <w:rPr>
          <w:rFonts w:ascii="Times New Roman" w:eastAsia="Times New Roman" w:hAnsi="Times New Roman" w:cs="Times New Roman"/>
          <w:sz w:val="24"/>
        </w:rPr>
        <w:t xml:space="preserve">tion of enriched pathways and diseases.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BA4F02" w:rsidRDefault="00912377">
      <w:pPr>
        <w:pStyle w:val="Normal1"/>
        <w:spacing w:after="0" w:line="100" w:lineRule="atLeast"/>
        <w:ind w:left="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BA4F02" w:rsidRDefault="00912377">
      <w:pPr>
        <w:pStyle w:val="Normal1"/>
        <w:spacing w:after="0" w:line="100" w:lineRule="atLeast"/>
        <w:ind w:left="426"/>
      </w:pPr>
      <w:proofErr w:type="gramStart"/>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Front Microbiol </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BA4F02" w:rsidRDefault="00912377">
      <w:pPr>
        <w:pStyle w:val="Normal1"/>
        <w:spacing w:after="0" w:line="100" w:lineRule="atLeast"/>
        <w:ind w:left="426"/>
      </w:pPr>
      <w:r>
        <w:rPr>
          <w:rFonts w:ascii="Times New Roman" w:eastAsia="Times New Roman" w:hAnsi="Times New Roman" w:cs="Times New Roman"/>
          <w:sz w:val="24"/>
        </w:rPr>
        <w:t xml:space="preserve">Yamane K, Hattori Y, Ohtagaki H, Fujiwara K. (2011) Microbial diversity </w:t>
      </w:r>
      <w:r>
        <w:rPr>
          <w:rFonts w:ascii="Times New Roman" w:eastAsia="Times New Roman" w:hAnsi="Times New Roman" w:cs="Times New Roman"/>
          <w:sz w:val="24"/>
        </w:rPr>
        <w:t xml:space="preserve">with dominance of 16S rRNA genes sequences with high GC contents at 74 and 98°C subsurface crude oil deposits in Japan. </w:t>
      </w:r>
      <w:r>
        <w:rPr>
          <w:rFonts w:ascii="Times New Roman" w:eastAsia="Times New Roman" w:hAnsi="Times New Roman" w:cs="Times New Roman"/>
          <w:i/>
          <w:sz w:val="24"/>
        </w:rPr>
        <w:t xml:space="preserve">FEMS Microbiol Ecol </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BA4F02" w:rsidRDefault="00912377">
      <w:pPr>
        <w:pStyle w:val="Normal1"/>
        <w:spacing w:after="0" w:line="100" w:lineRule="atLeast"/>
        <w:ind w:left="426"/>
      </w:pPr>
      <w:r>
        <w:rPr>
          <w:rFonts w:ascii="Times New Roman" w:eastAsia="Times New Roman" w:hAnsi="Times New Roman" w:cs="Times New Roman"/>
          <w:sz w:val="24"/>
        </w:rPr>
        <w:t>Yanagibayashi M, Nogi Y, Li L, Kato C. (1999) Changes in the microbial community in Japan Trench sedime</w:t>
      </w:r>
      <w:r>
        <w:rPr>
          <w:rFonts w:ascii="Times New Roman" w:eastAsia="Times New Roman" w:hAnsi="Times New Roman" w:cs="Times New Roman"/>
          <w:sz w:val="24"/>
        </w:rPr>
        <w:t xml:space="preserve">nt from a depth of 6292 m during cultivation without decompression.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BA4F02" w:rsidRDefault="00912377">
      <w:pPr>
        <w:pStyle w:val="Normal1"/>
        <w:spacing w:after="0" w:line="100" w:lineRule="atLeast"/>
        <w:ind w:left="426"/>
      </w:pPr>
      <w:proofErr w:type="gramStart"/>
      <w:r>
        <w:rPr>
          <w:rFonts w:ascii="Times New Roman" w:eastAsia="Times New Roman" w:hAnsi="Times New Roman" w:cs="Times New Roman"/>
          <w:sz w:val="24"/>
        </w:rPr>
        <w:t xml:space="preserve">Yau S, Lauro FM, DeMaere MZ, Brown MV, Thomas T, Raftery MJ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Proc Natl Acad Sci USA</w:t>
      </w:r>
      <w:r>
        <w:rPr>
          <w:rFonts w:ascii="Times New Roman" w:eastAsia="Times New Roman" w:hAnsi="Times New Roman" w:cs="Times New Roman"/>
          <w:i/>
          <w:sz w:val="24"/>
        </w:rPr>
        <w:t xml:space="preserve"> </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BA4F02" w:rsidRDefault="00912377">
      <w:pPr>
        <w:pStyle w:val="Normal1"/>
        <w:spacing w:after="0" w:line="100" w:lineRule="atLeast"/>
        <w:ind w:left="426"/>
      </w:pPr>
      <w:r>
        <w:rPr>
          <w:rFonts w:ascii="Times New Roman" w:eastAsia="Times New Roman" w:hAnsi="Times New Roman" w:cs="Times New Roman"/>
          <w:sz w:val="24"/>
        </w:rPr>
        <w:t xml:space="preserve">Yilmaz P, Iversen MH, Hankeln W, Kottman R, Quast C, Glöckner FO.(2012) Ecological structuring of bacterial and archaeal taxa in surface ocean waters. </w:t>
      </w:r>
      <w:r>
        <w:rPr>
          <w:rFonts w:ascii="Times New Roman" w:eastAsia="Times New Roman" w:hAnsi="Times New Roman" w:cs="Times New Roman"/>
          <w:i/>
          <w:sz w:val="24"/>
        </w:rPr>
        <w:t xml:space="preserve">FEMS Microbiol Ecol </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BA4F02" w:rsidRDefault="00912377">
      <w:pPr>
        <w:pStyle w:val="Normal1"/>
        <w:spacing w:after="0" w:line="100" w:lineRule="atLeast"/>
        <w:ind w:left="426"/>
      </w:pPr>
      <w:r>
        <w:rPr>
          <w:rFonts w:ascii="Times New Roman" w:eastAsia="Times New Roman" w:hAnsi="Times New Roman" w:cs="Times New Roman"/>
          <w:sz w:val="24"/>
        </w:rPr>
        <w:t xml:space="preserve">Yoon JH, Kang SJ, Jun YT, Oh TK. (2009) </w:t>
      </w:r>
      <w:r>
        <w:rPr>
          <w:rFonts w:ascii="Times New Roman" w:eastAsia="Times New Roman" w:hAnsi="Times New Roman" w:cs="Times New Roman"/>
          <w:i/>
          <w:sz w:val="24"/>
        </w:rPr>
        <w:t>Psychroflexus s</w:t>
      </w:r>
      <w:r>
        <w:rPr>
          <w:rFonts w:ascii="Times New Roman" w:eastAsia="Times New Roman" w:hAnsi="Times New Roman" w:cs="Times New Roman"/>
          <w:i/>
          <w:sz w:val="24"/>
        </w:rPr>
        <w:t>alinarum</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a marine solar saltern.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2404–2407.</w:t>
      </w:r>
    </w:p>
    <w:p w:rsidR="00BA4F02" w:rsidRDefault="00912377">
      <w:pPr>
        <w:pStyle w:val="Normal1"/>
        <w:spacing w:after="0" w:line="100" w:lineRule="atLeast"/>
        <w:ind w:left="426"/>
      </w:pPr>
      <w:r>
        <w:rPr>
          <w:rFonts w:ascii="Times New Roman" w:eastAsia="Times New Roman" w:hAnsi="Times New Roman" w:cs="Times New Roman"/>
          <w:sz w:val="24"/>
        </w:rPr>
        <w:t xml:space="preserve">Zhang H, Hosoi-Tanabe S, Nagata S, Ban S, Imura S. (2010)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lacisalsi sp. nov., a moderate halophilic bacterium isolated from a hypersaline lake (</w:t>
      </w:r>
      <w:r>
        <w:rPr>
          <w:rFonts w:ascii="Times New Roman" w:eastAsia="Times New Roman" w:hAnsi="Times New Roman" w:cs="Times New Roman"/>
          <w:sz w:val="24"/>
        </w:rPr>
        <w:t xml:space="preserve">Hunazoko-Ike) in Antarctica. </w:t>
      </w:r>
      <w:r>
        <w:rPr>
          <w:rFonts w:ascii="Times New Roman" w:eastAsia="Times New Roman" w:hAnsi="Times New Roman" w:cs="Times New Roman"/>
          <w:i/>
          <w:sz w:val="24"/>
        </w:rPr>
        <w:t xml:space="preserve">J Microbiol </w:t>
      </w:r>
      <w:r>
        <w:rPr>
          <w:rFonts w:ascii="Times New Roman" w:eastAsia="Times New Roman" w:hAnsi="Times New Roman" w:cs="Times New Roman"/>
          <w:b/>
          <w:sz w:val="24"/>
        </w:rPr>
        <w:t>48</w:t>
      </w:r>
      <w:r>
        <w:rPr>
          <w:rFonts w:ascii="Times New Roman" w:eastAsia="Times New Roman" w:hAnsi="Times New Roman" w:cs="Times New Roman"/>
          <w:sz w:val="24"/>
        </w:rPr>
        <w:t>: 160–164.</w:t>
      </w:r>
    </w:p>
    <w:p w:rsidR="00BA4F02" w:rsidRDefault="00912377">
      <w:pPr>
        <w:pStyle w:val="Normal1"/>
        <w:spacing w:after="0" w:line="100" w:lineRule="atLeast"/>
        <w:ind w:left="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 xml:space="preserve">Earth Planet Sci Lett </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BA4F02" w:rsidRDefault="00BA4F02">
      <w:pPr>
        <w:pStyle w:val="Normal1"/>
        <w:spacing w:after="0" w:line="100" w:lineRule="atLeast"/>
        <w:ind w:left="426"/>
      </w:pPr>
    </w:p>
    <w:p w:rsidR="00BA4F02" w:rsidRDefault="00BA4F02">
      <w:pPr>
        <w:pStyle w:val="Normal1"/>
      </w:pPr>
    </w:p>
    <w:sectPr w:rsidR="00BA4F02" w:rsidSect="00BA4F02">
      <w:pgSz w:w="12240" w:h="15840"/>
      <w:pgMar w:top="1440" w:right="1440" w:bottom="1440" w:left="1440" w:header="0" w:footer="0" w:gutter="0"/>
      <w:cols w:space="720"/>
      <w:formProt w:val="0"/>
      <w:docGrid w:linePitch="240" w:charSpace="409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w:initials="">
    <w:p w:rsidR="00BA4F02" w:rsidRDefault="00912377">
      <w:r>
        <w:rPr>
          <w:rFonts w:ascii="Arial" w:eastAsia="Arial" w:hAnsi="Arial" w:cs="Arial"/>
        </w:rPr>
        <w:t xml:space="preserve">Sheree now I am unsure about </w:t>
      </w:r>
      <w:r>
        <w:rPr>
          <w:rFonts w:ascii="Arial" w:eastAsia="Arial" w:hAnsi="Arial" w:cs="Arial"/>
        </w:rPr>
        <w:t>this – we don’t really define what that means and I am unclear about this being a good conclusion/summary – maybe I just don’t have it clear enough in my mind – if you had to summarise what it means, what would you say – I’ve made a first pass at the concl</w:t>
      </w:r>
      <w:r>
        <w:rPr>
          <w:rFonts w:ascii="Arial" w:eastAsia="Arial" w:hAnsi="Arial" w:cs="Arial"/>
        </w:rPr>
        <w:t>usions so perhaps you can work on that to include more of this concept as you see it?</w:t>
      </w:r>
    </w:p>
    <w:p w:rsidR="00BA4F02" w:rsidRDefault="00BA4F02"/>
    <w:p w:rsidR="00BA4F02" w:rsidRDefault="00BA4F02"/>
    <w:p w:rsidR="00BA4F02" w:rsidRDefault="00BA4F02"/>
  </w:comment>
  <w:comment w:id="1" w:author="Sheree Yau" w:date="2012-11-19T14:29:00Z" w:initials="">
    <w:p w:rsidR="00BA4F02" w:rsidRDefault="00912377">
      <w:r>
        <w:t xml:space="preserve">I chose the word “resourceful” as a reference to the Moran and Miller 2007 review about photoheterotrophy and lithoheterotrophy. The idea could also be expressed as a </w:t>
      </w:r>
      <w:r>
        <w:t>generalist metabolic strategy that seeks to maximize metabolic potential in order to exploit highly variable availability of resources.</w:t>
      </w:r>
    </w:p>
    <w:p w:rsidR="00BA4F02" w:rsidRDefault="00BA4F02"/>
    <w:p w:rsidR="00BA4F02" w:rsidRDefault="00BA4F02"/>
    <w:p w:rsidR="00BA4F02" w:rsidRDefault="00BA4F02"/>
  </w:comment>
  <w:comment w:id="4" w:author="" w:initials="">
    <w:p w:rsidR="00BA4F02" w:rsidRDefault="00912377">
      <w:r>
        <w:rPr>
          <w:rFonts w:ascii="Arial" w:eastAsia="Arial" w:hAnsi="Arial" w:cs="Arial"/>
        </w:rPr>
        <w:t>Is this better than “mixotrophy”?</w:t>
      </w:r>
    </w:p>
    <w:p w:rsidR="00BA4F02" w:rsidRDefault="00BA4F02"/>
    <w:p w:rsidR="00BA4F02" w:rsidRDefault="00BA4F02"/>
    <w:p w:rsidR="00BA4F02" w:rsidRDefault="00BA4F02"/>
  </w:comment>
  <w:comment w:id="5" w:author="Sheree Yau" w:date="2012-11-19T14:34:00Z" w:initials="">
    <w:p w:rsidR="00BA4F02" w:rsidRDefault="00912377">
      <w:r>
        <w:t xml:space="preserve"> In photoheterotrophy (AAnP and rhodopsin) and lithoheterotrophy (CO oxidation) </w:t>
      </w:r>
      <w:r>
        <w:t>there is no remineralizaiton of carbon involved. Just saying “photoheterotrophy” and “lithoheterotrophy” might be better. I condensed those two terms to “carbon mixotrophy” because it’s meant to imply strategies to reduce oxidation of carbon as an energy s</w:t>
      </w:r>
      <w:r>
        <w:t>ource allowing more carbon to be used for biosynthetic processes.</w:t>
      </w:r>
    </w:p>
    <w:p w:rsidR="00BA4F02" w:rsidRDefault="00BA4F02"/>
    <w:p w:rsidR="00BA4F02" w:rsidRDefault="00BA4F02"/>
    <w:p w:rsidR="00BA4F02" w:rsidRDefault="00BA4F02"/>
  </w:comment>
  <w:comment w:id="6" w:author="" w:initials="">
    <w:p w:rsidR="00BA4F02" w:rsidRDefault="00912377">
      <w:r>
        <w:rPr>
          <w:rFonts w:ascii="Arial" w:eastAsia="Arial" w:hAnsi="Arial" w:cs="Arial"/>
        </w:rPr>
        <w:t xml:space="preserve">I don’t know if this is an improvement but we don’t say much about how our work relates to other systems and I think Organic Lake comes across more as an odd ball and so is not simply to </w:t>
      </w:r>
      <w:r>
        <w:rPr>
          <w:rFonts w:ascii="Arial" w:eastAsia="Arial" w:hAnsi="Arial" w:cs="Arial"/>
        </w:rPr>
        <w:t>find analogies for – we can discuss</w:t>
      </w:r>
    </w:p>
    <w:p w:rsidR="00BA4F02" w:rsidRDefault="00BA4F02"/>
    <w:p w:rsidR="00BA4F02" w:rsidRDefault="00BA4F02"/>
    <w:p w:rsidR="00BA4F02" w:rsidRDefault="00BA4F02"/>
  </w:comment>
  <w:comment w:id="7" w:author="Sheree Yau" w:date="2012-11-19T14:39:00Z" w:initials="">
    <w:p w:rsidR="00BA4F02" w:rsidRDefault="00912377">
      <w:r>
        <w:t>That does sound better. Now I’ve done the comparison with Ace Lake and GOS, Organic Lake does just seem odd. The only variable that seems to clearly be related to dominance of DMSP cleavage over demethylation is salin</w:t>
      </w:r>
      <w:r>
        <w:t xml:space="preserve">ity, but I’d have to survey more hypersaline environments to tease it apart. </w:t>
      </w:r>
    </w:p>
    <w:p w:rsidR="00BA4F02" w:rsidRDefault="00BA4F02"/>
    <w:p w:rsidR="00BA4F02" w:rsidRDefault="00BA4F02"/>
    <w:p w:rsidR="00BA4F02" w:rsidRDefault="00BA4F02"/>
  </w:comment>
  <w:comment w:id="8" w:author="" w:initials="">
    <w:p w:rsidR="00BA4F02" w:rsidRDefault="00912377">
      <w:r>
        <w:rPr>
          <w:rFonts w:ascii="Arial" w:eastAsia="Arial" w:hAnsi="Arial" w:cs="Arial"/>
        </w:rPr>
        <w:t>I think we could still move some material from the R&amp;D into the Intro, e.g. to introduce the 3 key bacteria Psychroflexus, Marinobacteria and Roseovarius, but not sure if this</w:t>
      </w:r>
      <w:r>
        <w:rPr>
          <w:rFonts w:ascii="Arial" w:eastAsia="Arial" w:hAnsi="Arial" w:cs="Arial"/>
        </w:rPr>
        <w:t xml:space="preserve"> would be best</w:t>
      </w:r>
    </w:p>
    <w:p w:rsidR="00BA4F02" w:rsidRDefault="00BA4F02"/>
    <w:p w:rsidR="00BA4F02" w:rsidRDefault="00BA4F02"/>
    <w:p w:rsidR="00BA4F02" w:rsidRDefault="00BA4F02"/>
  </w:comment>
  <w:comment w:id="9" w:author="Sheree Yau" w:date="2012-11-19T14:43:00Z" w:initials="">
    <w:p w:rsidR="00BA4F02" w:rsidRDefault="00912377">
      <w:r>
        <w:t>Might be best to introduce the idea of generalist bacteria and their success hypersaline environments. They seem to be successful because they are halotolerant/philic and have a broad metabolic range to use whatever resources are availabl</w:t>
      </w:r>
      <w:r>
        <w:t>e.</w:t>
      </w:r>
    </w:p>
    <w:p w:rsidR="00BA4F02" w:rsidRDefault="00BA4F02"/>
    <w:p w:rsidR="00BA4F02" w:rsidRDefault="00BA4F02"/>
    <w:p w:rsidR="00BA4F02" w:rsidRDefault="00BA4F02"/>
  </w:comment>
  <w:comment w:id="10" w:author="Gibson" w:date="2012-11-21T22:38:00Z" w:initials="">
    <w:p w:rsidR="00BA4F02" w:rsidRDefault="00912377">
      <w:r>
        <w:t xml:space="preserve">Note different </w:t>
      </w:r>
      <w:proofErr w:type="gramStart"/>
      <w:r>
        <w:t>ways  of</w:t>
      </w:r>
      <w:proofErr w:type="gramEnd"/>
      <w:r>
        <w:t xml:space="preserve"> presenting locations – decimal degrees, degrees, minutes, seconds</w:t>
      </w:r>
    </w:p>
    <w:p w:rsidR="00BA4F02" w:rsidRDefault="00BA4F02"/>
    <w:p w:rsidR="00BA4F02" w:rsidRDefault="00BA4F02"/>
    <w:p w:rsidR="00BA4F02" w:rsidRDefault="00BA4F02"/>
  </w:comment>
  <w:comment w:id="11" w:author="Gibson" w:date="2012-11-21T22:39:00Z" w:initials="">
    <w:p w:rsidR="00BA4F02" w:rsidRDefault="00912377">
      <w:r>
        <w:t>A bit ambiguous – was the metabolism by the GSB, or were the GSBs being metabolised??</w:t>
      </w:r>
    </w:p>
    <w:p w:rsidR="00BA4F02" w:rsidRDefault="00BA4F02"/>
    <w:p w:rsidR="00BA4F02" w:rsidRDefault="00BA4F02"/>
    <w:p w:rsidR="00BA4F02" w:rsidRDefault="00BA4F02"/>
  </w:comment>
  <w:comment w:id="12" w:author="Gibson" w:date="2012-11-21T22:48:00Z" w:initials="">
    <w:p w:rsidR="00BA4F02" w:rsidRDefault="00912377">
      <w:r>
        <w:t>A main concern here is that there is no mention of the high levels of dimethylpolysulfides found using GC MS by Nick Roberts. He claimed that there was no DMSP in the system, and that the DMS must be produced by the same methylation processes as the diemth</w:t>
      </w:r>
      <w:r>
        <w:t>ylpolysulfides. From a technical view point, I cannot disagree with him –my method of measurement for DMSP involved flushing of DMS out of a sample, and in retrospect I have never been sure whether I was able to do this efficiently ie the apparent DMSP I m</w:t>
      </w:r>
      <w:r>
        <w:t>easured was possibly merely DMS that had not been completely flushed in the previous step. (DMSP was measured by flushing DMS out, then addition of base to cleave the DMSP, which was determined by measuring the amount of DMS released). The high levels of t</w:t>
      </w:r>
      <w:r>
        <w:t xml:space="preserve">he DMSP-lyases here supports my work, but the polsulfide story also has to be told. My understanding is that the polysulfides are formed abiotically, and therefore the absence of genes is not too surprising. </w:t>
      </w:r>
    </w:p>
    <w:p w:rsidR="00BA4F02" w:rsidRDefault="00BA4F02"/>
    <w:p w:rsidR="00BA4F02" w:rsidRDefault="00BA4F02"/>
    <w:p w:rsidR="00BA4F02" w:rsidRDefault="00BA4F02"/>
  </w:comment>
  <w:comment w:id="13" w:author="Gibson" w:date="2012-11-21T22:49:00Z" w:initials="">
    <w:p w:rsidR="00BA4F02" w:rsidRDefault="00912377">
      <w:r>
        <w:t>When? Water level is variable</w:t>
      </w:r>
    </w:p>
    <w:p w:rsidR="00BA4F02" w:rsidRDefault="00BA4F02"/>
    <w:p w:rsidR="00BA4F02" w:rsidRDefault="00BA4F02"/>
    <w:p w:rsidR="00BA4F02" w:rsidRDefault="00BA4F02"/>
  </w:comment>
  <w:comment w:id="14" w:author="Sheree Yau" w:date="2012-11-19T14:57:00Z" w:initials="">
    <w:p w:rsidR="00BA4F02" w:rsidRDefault="00912377">
      <w:r>
        <w:t>I think it’</w:t>
      </w:r>
      <w:r>
        <w:t xml:space="preserve">s worth mentioning that the relative difference in salinity down the profile mattered more for the interpretation of these data than an accurate absolute value of salinity. </w:t>
      </w:r>
    </w:p>
    <w:p w:rsidR="00BA4F02" w:rsidRDefault="00BA4F02"/>
    <w:p w:rsidR="00BA4F02" w:rsidRDefault="00BA4F02"/>
    <w:p w:rsidR="00BA4F02" w:rsidRDefault="00BA4F02"/>
  </w:comment>
  <w:comment w:id="15" w:author="" w:initials="">
    <w:p w:rsidR="00BA4F02" w:rsidRDefault="00912377">
      <w:r>
        <w:rPr>
          <w:rFonts w:ascii="Arial" w:eastAsia="Arial" w:hAnsi="Arial" w:cs="Arial"/>
        </w:rPr>
        <w:t>John we need to clarify whether this is marginal or gross errors are likely</w:t>
      </w:r>
    </w:p>
    <w:p w:rsidR="00BA4F02" w:rsidRDefault="00BA4F02"/>
    <w:p w:rsidR="00BA4F02" w:rsidRDefault="00BA4F02"/>
    <w:p w:rsidR="00BA4F02" w:rsidRDefault="00BA4F02"/>
  </w:comment>
  <w:comment w:id="16" w:author="Gibson" w:date="2012-11-21T22:53:00Z" w:initials="">
    <w:p w:rsidR="00BA4F02" w:rsidRDefault="00912377">
      <w:r>
        <w:t>Did you use this, or the equations in Gibson et al 1990. The error is probably less using these equations than Fofonoff and Millard</w:t>
      </w:r>
    </w:p>
    <w:p w:rsidR="00BA4F02" w:rsidRDefault="00BA4F02"/>
    <w:p w:rsidR="00BA4F02" w:rsidRDefault="00BA4F02"/>
    <w:p w:rsidR="00BA4F02" w:rsidRDefault="00BA4F02"/>
  </w:comment>
  <w:comment w:id="17" w:author="Sheree Yau" w:date="2012-11-27T15:17:00Z" w:initials="">
    <w:p w:rsidR="00BA4F02" w:rsidRDefault="00912377">
      <w:r>
        <w:t>To calculate salinity I did the following (workings are in the excel spreadsheets attached).</w:t>
      </w:r>
    </w:p>
    <w:p w:rsidR="00BA4F02" w:rsidRDefault="00912377">
      <w:r>
        <w:t>1) Converted conductivity at</w:t>
      </w:r>
      <w:r>
        <w:t xml:space="preserve"> in situ temp to conductivity at 15oC (CondIS2Cond15_converter.xls)</w:t>
      </w:r>
    </w:p>
    <w:p w:rsidR="00BA4F02" w:rsidRDefault="00912377">
      <w:r>
        <w:t xml:space="preserve"> 2) Used cond at 15oC in the eqn of Fofonoff 1983 to calculate salinity (Cond2Salinity_converter.xls).</w:t>
      </w:r>
    </w:p>
    <w:p w:rsidR="00BA4F02" w:rsidRDefault="00BA4F02"/>
    <w:p w:rsidR="00BA4F02" w:rsidRDefault="00912377">
      <w:r>
        <w:t>If there’s a more accurate way to calculate salinity, I’m happy to do that, but I di</w:t>
      </w:r>
      <w:r>
        <w:t>dn’t see how from Gibson et al. 1990</w:t>
      </w:r>
    </w:p>
    <w:p w:rsidR="00BA4F02" w:rsidRDefault="00BA4F02"/>
    <w:p w:rsidR="00BA4F02" w:rsidRDefault="00BA4F02"/>
    <w:p w:rsidR="00BA4F02" w:rsidRDefault="00BA4F02"/>
  </w:comment>
  <w:comment w:id="39" w:author="Sheree Yau" w:date="2012-11-19T16:31:00Z" w:initials="">
    <w:p w:rsidR="00BA4F02" w:rsidRDefault="00912377">
      <w:r>
        <w:t xml:space="preserve">These papers, and the metadata records on the the AAD website, do state Organic Lake was anoxic at the bottom. Perhaps John G. can clarify here? Is </w:t>
      </w:r>
      <w:proofErr w:type="gramStart"/>
      <w:r>
        <w:t>it  anoxic</w:t>
      </w:r>
      <w:proofErr w:type="gramEnd"/>
      <w:r>
        <w:t xml:space="preserve"> within some measurement error?</w:t>
      </w:r>
    </w:p>
    <w:p w:rsidR="00BA4F02" w:rsidRDefault="00BA4F02"/>
    <w:p w:rsidR="00BA4F02" w:rsidRDefault="00BA4F02"/>
    <w:p w:rsidR="00BA4F02" w:rsidRDefault="00BA4F02"/>
  </w:comment>
  <w:comment w:id="40" w:author="Gibson" w:date="2012-11-21T22:58:00Z" w:initials="">
    <w:p w:rsidR="00BA4F02" w:rsidRDefault="00912377">
      <w:r>
        <w:t>Tricky one – it all dep</w:t>
      </w:r>
      <w:r>
        <w:t>ends how you define anoxic. All water has some oxygen in it – when sulfide is present this will be an exceedingly small amount. In Organic</w:t>
      </w:r>
      <w:proofErr w:type="gramStart"/>
      <w:r>
        <w:t>,where</w:t>
      </w:r>
      <w:proofErr w:type="gramEnd"/>
      <w:r>
        <w:t xml:space="preserve"> there is no sulfide, there is not this scavenging effect, and therefore higher levels can exist depending on th</w:t>
      </w:r>
      <w:r>
        <w:t>e other chemistry going on (iron, Mn reduction). However, the profile show that the lake is NOT anoxic at depth. I think the next sentence is a key – and you could add the presence of sulfide in Ace Lake as a controlling factor.</w:t>
      </w:r>
    </w:p>
    <w:p w:rsidR="00BA4F02" w:rsidRDefault="00BA4F02"/>
    <w:p w:rsidR="00BA4F02" w:rsidRDefault="00BA4F02"/>
    <w:p w:rsidR="00BA4F02" w:rsidRDefault="00BA4F02"/>
  </w:comment>
  <w:comment w:id="41" w:author="Gibson" w:date="2012-11-21T23:02:00Z" w:initials="">
    <w:p w:rsidR="00BA4F02" w:rsidRDefault="00912377">
      <w:r>
        <w:t>Interesting. I had alway</w:t>
      </w:r>
      <w:r>
        <w:t>s posited the presence of methanogens there as a possible source of the methylation power for DMS/dimethylpolysulfide production. The oxygen profile suggests otherwise… But also the lack of halobacteria is interesting cf Deep Lake.</w:t>
      </w:r>
    </w:p>
    <w:p w:rsidR="00BA4F02" w:rsidRDefault="00BA4F02"/>
    <w:p w:rsidR="00BA4F02" w:rsidRDefault="00BA4F02"/>
    <w:p w:rsidR="00BA4F02" w:rsidRDefault="00BA4F02"/>
  </w:comment>
  <w:comment w:id="42" w:author="Gibson" w:date="2012-11-21T23:02:00Z" w:initials="">
    <w:p w:rsidR="00BA4F02" w:rsidRDefault="00912377">
      <w:r>
        <w:t>Worthwhile perhaps sa</w:t>
      </w:r>
      <w:r>
        <w:t xml:space="preserve">ying this is consistent with previous eucaryl records in the lake, with the exception of the silicoflagellates, which to my knowledge had not been picked up earlier. </w:t>
      </w:r>
    </w:p>
    <w:p w:rsidR="00BA4F02" w:rsidRDefault="00BA4F02"/>
    <w:p w:rsidR="00BA4F02" w:rsidRDefault="00BA4F02"/>
    <w:p w:rsidR="00BA4F02" w:rsidRDefault="00BA4F02"/>
  </w:comment>
  <w:comment w:id="45" w:author="Gibson" w:date="2012-11-21T23:05:00Z" w:initials="">
    <w:p w:rsidR="00BA4F02" w:rsidRDefault="00912377">
      <w:r>
        <w:t>It’s also in the Vestfold s – giving this location would make this point stronger</w:t>
      </w:r>
    </w:p>
    <w:p w:rsidR="00BA4F02" w:rsidRDefault="00BA4F02"/>
    <w:p w:rsidR="00BA4F02" w:rsidRDefault="00BA4F02"/>
    <w:p w:rsidR="00BA4F02" w:rsidRDefault="00BA4F02"/>
  </w:comment>
  <w:comment w:id="46" w:author="Gibson" w:date="2012-11-21T23:11:00Z" w:initials="">
    <w:p w:rsidR="00BA4F02" w:rsidRDefault="00912377">
      <w:r>
        <w:t>The main osmolyte in Dunaliella is supposed to be glycine betaine, which has many similarities to DMSP. Re the genes for the breakdown of glycine betaine to trimethylamine entirely separate to DMSP-lyase? I’ve also wondered if the exact S-analogue of glyce</w:t>
      </w:r>
      <w:r>
        <w:t>ine betaine appears in nature.</w:t>
      </w:r>
    </w:p>
    <w:p w:rsidR="00BA4F02" w:rsidRDefault="00BA4F02"/>
    <w:p w:rsidR="00BA4F02" w:rsidRDefault="00BA4F02"/>
    <w:p w:rsidR="00BA4F02" w:rsidRDefault="00BA4F02"/>
  </w:comment>
  <w:comment w:id="49" w:author="Sheree Yau" w:date="2012-11-19T17:09:00Z" w:initials="">
    <w:p w:rsidR="00BA4F02" w:rsidRDefault="00912377">
      <w:r>
        <w:t>Tim, do you know of any function PRK by itself may have?</w:t>
      </w:r>
    </w:p>
    <w:p w:rsidR="00BA4F02" w:rsidRDefault="00BA4F02"/>
    <w:p w:rsidR="00BA4F02" w:rsidRDefault="00BA4F02"/>
    <w:p w:rsidR="00BA4F02" w:rsidRDefault="00BA4F02"/>
  </w:comment>
  <w:comment w:id="50" w:author="" w:initials="">
    <w:p w:rsidR="00BA4F02" w:rsidRDefault="00912377">
      <w:r>
        <w:rPr>
          <w:rFonts w:ascii="Arial" w:eastAsia="Arial" w:hAnsi="Arial" w:cs="Arial"/>
        </w:rPr>
        <w:t>I will revise Figure S6A so this is clear but, if you compare the most “diagnostic” rTCA genes, AclAB, you can see rTCA potential is much greater than WL potentia</w:t>
      </w:r>
      <w:r>
        <w:rPr>
          <w:rFonts w:ascii="Arial" w:eastAsia="Arial" w:hAnsi="Arial" w:cs="Arial"/>
        </w:rPr>
        <w:t>l.</w:t>
      </w:r>
    </w:p>
    <w:p w:rsidR="00BA4F02" w:rsidRDefault="00BA4F02"/>
    <w:p w:rsidR="00BA4F02" w:rsidRDefault="00BA4F02"/>
    <w:p w:rsidR="00BA4F02" w:rsidRDefault="00BA4F02"/>
  </w:comment>
  <w:comment w:id="51" w:author="" w:initials="">
    <w:p w:rsidR="00BA4F02" w:rsidRDefault="00912377">
      <w:r>
        <w:rPr>
          <w:rFonts w:ascii="Arial" w:eastAsia="Arial" w:hAnsi="Arial" w:cs="Arial"/>
        </w:rPr>
        <w:t>I’m going to have to look into this a bit deeper.</w:t>
      </w:r>
    </w:p>
    <w:p w:rsidR="00BA4F02" w:rsidRDefault="00BA4F02"/>
    <w:p w:rsidR="00BA4F02" w:rsidRDefault="00BA4F02"/>
    <w:p w:rsidR="00BA4F02" w:rsidRDefault="00BA4F02"/>
  </w:comment>
  <w:comment w:id="52" w:author="Sheree Yau" w:date="2012-11-19T17:11:00Z" w:initials="">
    <w:p w:rsidR="00BA4F02" w:rsidRDefault="00912377">
      <w:r>
        <w:t>Tim, do you know of what the other rTCA genes (</w:t>
      </w:r>
      <w:r>
        <w:rPr>
          <w:rFonts w:ascii="Times New Roman" w:hAnsi="Times New Roman" w:cs="Times New Roman"/>
          <w:sz w:val="20"/>
          <w:szCs w:val="20"/>
        </w:rPr>
        <w:t>2-oxogluterate</w:t>
      </w:r>
      <w:proofErr w:type="gramStart"/>
      <w:r>
        <w:rPr>
          <w:rFonts w:ascii="Times New Roman" w:hAnsi="Times New Roman" w:cs="Times New Roman"/>
          <w:sz w:val="20"/>
          <w:szCs w:val="20"/>
        </w:rPr>
        <w:t>:ferredoxin</w:t>
      </w:r>
      <w:proofErr w:type="gramEnd"/>
      <w:r>
        <w:rPr>
          <w:rFonts w:ascii="Times New Roman" w:hAnsi="Times New Roman" w:cs="Times New Roman"/>
          <w:sz w:val="20"/>
          <w:szCs w:val="20"/>
        </w:rPr>
        <w:t xml:space="preserve"> oxidoreductase</w:t>
      </w:r>
    </w:p>
    <w:p w:rsidR="00BA4F02" w:rsidRDefault="00912377">
      <w:proofErr w:type="gramStart"/>
      <w:r>
        <w:rPr>
          <w:rFonts w:ascii="Times New Roman" w:hAnsi="Times New Roman" w:cs="Times New Roman"/>
          <w:sz w:val="20"/>
          <w:szCs w:val="20"/>
        </w:rPr>
        <w:t>fumerate</w:t>
      </w:r>
      <w:proofErr w:type="gramEnd"/>
      <w:r>
        <w:rPr>
          <w:rFonts w:ascii="Times New Roman" w:hAnsi="Times New Roman" w:cs="Times New Roman"/>
          <w:sz w:val="20"/>
          <w:szCs w:val="20"/>
        </w:rPr>
        <w:t xml:space="preserve"> reductase )</w:t>
      </w:r>
    </w:p>
    <w:p w:rsidR="00BA4F02" w:rsidRDefault="00912377">
      <w:proofErr w:type="gramStart"/>
      <w:r>
        <w:t>could</w:t>
      </w:r>
      <w:proofErr w:type="gramEnd"/>
      <w:r>
        <w:t xml:space="preserve"> be used for if they occur without ATP citrate lyase??</w:t>
      </w:r>
    </w:p>
    <w:p w:rsidR="00BA4F02" w:rsidRDefault="00BA4F02"/>
    <w:p w:rsidR="00BA4F02" w:rsidRDefault="00BA4F02"/>
    <w:p w:rsidR="00BA4F02" w:rsidRDefault="00BA4F02"/>
  </w:comment>
  <w:comment w:id="53" w:author="" w:initials="">
    <w:p w:rsidR="00BA4F02" w:rsidRDefault="00912377">
      <w:r>
        <w:rPr>
          <w:rFonts w:ascii="Arial" w:eastAsia="Arial" w:hAnsi="Arial" w:cs="Arial"/>
        </w:rPr>
        <w:t xml:space="preserve">This is not very strong, </w:t>
      </w:r>
      <w:r>
        <w:rPr>
          <w:rFonts w:ascii="Arial" w:eastAsia="Arial" w:hAnsi="Arial" w:cs="Arial"/>
        </w:rPr>
        <w:t>especially to follow up with a strong sentence, so what is your reasoning and what can you say to strengthen this, otherwise we need to back off.</w:t>
      </w:r>
    </w:p>
    <w:p w:rsidR="00BA4F02" w:rsidRDefault="00BA4F02"/>
    <w:p w:rsidR="00BA4F02" w:rsidRDefault="00BA4F02"/>
    <w:p w:rsidR="00BA4F02" w:rsidRDefault="00BA4F02"/>
  </w:comment>
  <w:comment w:id="54" w:author="" w:initials="">
    <w:p w:rsidR="00BA4F02" w:rsidRDefault="00912377">
      <w:r>
        <w:rPr>
          <w:rFonts w:ascii="Arial" w:eastAsia="Arial" w:hAnsi="Arial" w:cs="Arial"/>
        </w:rPr>
        <w:t>The lines of evidence for this so far 1) RF3 is related to Mollicutes 2) There are no Mollicutes in Organic</w:t>
      </w:r>
      <w:r>
        <w:rPr>
          <w:rFonts w:ascii="Arial" w:eastAsia="Arial" w:hAnsi="Arial" w:cs="Arial"/>
        </w:rPr>
        <w:t xml:space="preserve"> Lake 3) RF3 abundance co-incides with abundance of fermentation genes 4) RF3 appears more prevalent in anaerobic environments. I’m going to search out scaffolds with the RF3 16 S genes but most likely they won’t be very long so not likely to be linked to </w:t>
      </w:r>
      <w:r>
        <w:rPr>
          <w:rFonts w:ascii="Arial" w:eastAsia="Arial" w:hAnsi="Arial" w:cs="Arial"/>
        </w:rPr>
        <w:t>any metabolic genes. Also, RF3 is only a candidate division in the SILVA database. I’ll check what they are classified as in other classification systems.</w:t>
      </w:r>
    </w:p>
    <w:p w:rsidR="00BA4F02" w:rsidRDefault="00BA4F02"/>
    <w:p w:rsidR="00BA4F02" w:rsidRDefault="00BA4F02"/>
    <w:p w:rsidR="00BA4F02" w:rsidRDefault="00BA4F02"/>
  </w:comment>
  <w:comment w:id="55" w:author="Sheree Yau" w:date="2012-11-19T17:13:00Z" w:initials="">
    <w:p w:rsidR="00BA4F02" w:rsidRDefault="00912377">
      <w:r>
        <w:t xml:space="preserve">Tim, does it make sense to say that CO oxidizing Roseobacters would likely assimilate SCFA? </w:t>
      </w:r>
      <w:proofErr w:type="gramStart"/>
      <w:r>
        <w:t>or</w:t>
      </w:r>
      <w:proofErr w:type="gramEnd"/>
      <w:r>
        <w:t xml:space="preserve"> is </w:t>
      </w:r>
      <w:r>
        <w:t>that going too far?</w:t>
      </w:r>
    </w:p>
    <w:p w:rsidR="00BA4F02" w:rsidRDefault="00BA4F02"/>
    <w:p w:rsidR="00BA4F02" w:rsidRDefault="00BA4F02"/>
    <w:p w:rsidR="00BA4F02" w:rsidRDefault="00BA4F02"/>
  </w:comment>
  <w:comment w:id="73" w:author="Sheree Yau" w:date="2012-11-19T17:14:00Z" w:initials="">
    <w:p w:rsidR="00BA4F02" w:rsidRDefault="00912377">
      <w:r>
        <w:t>Tim, do you have any reference for GDH working to assimilate ammonia?</w:t>
      </w:r>
    </w:p>
    <w:p w:rsidR="00BA4F02" w:rsidRDefault="00BA4F02"/>
    <w:p w:rsidR="00BA4F02" w:rsidRDefault="00BA4F02"/>
    <w:p w:rsidR="00BA4F02" w:rsidRDefault="00BA4F02"/>
  </w:comment>
  <w:comment w:id="74" w:author="Sheree Yau" w:date="2012-11-19T17:15:00Z" w:initials="">
    <w:p w:rsidR="00BA4F02" w:rsidRDefault="00912377">
      <w:r>
        <w:t>Tim, does this make sense?</w:t>
      </w:r>
    </w:p>
    <w:p w:rsidR="00BA4F02" w:rsidRDefault="00BA4F02"/>
    <w:p w:rsidR="00BA4F02" w:rsidRDefault="00BA4F02"/>
    <w:p w:rsidR="00BA4F02" w:rsidRDefault="00BA4F02"/>
  </w:comment>
  <w:comment w:id="75" w:author="Gibson" w:date="2012-11-22T22:06:00Z" w:initials="">
    <w:p w:rsidR="00BA4F02" w:rsidRDefault="00912377">
      <w:r>
        <w:t>Undoubtedly. A similar situation occurs in a few other hypersaline lakes in the Vestfold Hills. The lack of sulfide means that the</w:t>
      </w:r>
      <w:r>
        <w:t xml:space="preserve"> geochemical conditions aren’t right for DSR as well.  </w:t>
      </w:r>
    </w:p>
    <w:p w:rsidR="00BA4F02" w:rsidRDefault="00BA4F02"/>
    <w:p w:rsidR="00BA4F02" w:rsidRDefault="00BA4F02"/>
    <w:p w:rsidR="00BA4F02" w:rsidRDefault="00BA4F02"/>
  </w:comment>
  <w:comment w:id="76" w:author="Gibson" w:date="2012-11-22T22:14:00Z" w:initials="">
    <w:p w:rsidR="00BA4F02" w:rsidRDefault="00912377">
      <w:r>
        <w:t>In Gibson et al 1990 (or 1??) DMS/DMSP were meaasured in a suite of Vestfold lakes. In lakes with salinities below 70, DMS was effectively absent from the anoxic water (e.g. Ace), but above 80 star</w:t>
      </w:r>
      <w:r>
        <w:t xml:space="preserve">ted to increase. Sulfide and DMS co-existed in lakes up to salinity of about 180, where sulfide dropped out.  PSB are in all lakes with sulfide. Quite was is going on I don’t know, but it appears that DMS consumption is reduced at increasing salinity. Ace </w:t>
      </w:r>
      <w:r>
        <w:t>should tell us, perhaps. In principle, DMSP should be lysed in Ace to DMS, whereupon it is rapidly metabolised. Are there DMSP-lyase genes in Ace? If not, it may then be a case of organisms that use DMSP as a compatible solute start occurring in lakes of s</w:t>
      </w:r>
      <w:r>
        <w:t>alinity above70-80 g/L. Basic algal distribution is that Cryptomonas is present to about 70, Pyramimonas to 180, and Dunaliella only above that (I will have to check this if it is important). Whatever the case, the S interpretation should include these oth</w:t>
      </w:r>
      <w:r>
        <w:t>er lakes, and perhaps have a comparison to other lakes, namely Ace, and it s chemistry.</w:t>
      </w:r>
    </w:p>
    <w:p w:rsidR="00BA4F02" w:rsidRDefault="00BA4F02"/>
    <w:p w:rsidR="00BA4F02" w:rsidRDefault="00BA4F02"/>
    <w:p w:rsidR="00BA4F02" w:rsidRDefault="00BA4F02"/>
  </w:comment>
  <w:comment w:id="77" w:author="Sheree Yau" w:date="2012-11-28T22:22:00Z" w:initials="SY">
    <w:p w:rsidR="002872E6" w:rsidRDefault="002872E6">
      <w:pPr>
        <w:pStyle w:val="CommentText"/>
      </w:pPr>
      <w:r>
        <w:rPr>
          <w:rStyle w:val="CommentReference"/>
        </w:rPr>
        <w:annotationRef/>
      </w:r>
      <w:r>
        <w:t>There are almost no DMSP lyase genes in Ace Lake. Table to be added very soon!</w:t>
      </w:r>
    </w:p>
  </w:comment>
  <w:comment w:id="78" w:author="Gibson" w:date="2012-11-22T22:15:00Z" w:initials="">
    <w:p w:rsidR="00BA4F02" w:rsidRDefault="00912377">
      <w:r>
        <w:t>Yes, but not consistent with the ‘in between’ lakes mentioned above – high DMS and H2S.</w:t>
      </w:r>
    </w:p>
    <w:p w:rsidR="00BA4F02" w:rsidRDefault="00BA4F02"/>
    <w:p w:rsidR="00BA4F02" w:rsidRDefault="00BA4F02"/>
    <w:p w:rsidR="00BA4F02" w:rsidRDefault="00BA4F02"/>
  </w:comment>
  <w:comment w:id="129" w:author="Sheree Yau" w:date="2012-11-28T23:14:00Z" w:initials="SY">
    <w:p w:rsidR="002872E6" w:rsidRDefault="002872E6">
      <w:pPr>
        <w:pStyle w:val="CommentText"/>
      </w:pPr>
      <w:r>
        <w:rPr>
          <w:rStyle w:val="CommentReference"/>
        </w:rPr>
        <w:annotationRef/>
      </w:r>
      <w:r>
        <w:t xml:space="preserve">This might be part of the answer to John’s question about the S analogue of glycine betaine. Since DMSP and glycine betaine are so structurally similar, they </w:t>
      </w:r>
      <w:r w:rsidR="004E035D">
        <w:t xml:space="preserve">likely use the same family of </w:t>
      </w:r>
      <w:r>
        <w:t>enzymes</w:t>
      </w:r>
      <w:r w:rsidR="004E035D">
        <w:t xml:space="preserve"> for transport and catabolism</w:t>
      </w:r>
      <w:r>
        <w:t xml:space="preserve">. </w:t>
      </w:r>
      <w:r w:rsidR="004E035D">
        <w:t>If any of the DDDs has</w:t>
      </w:r>
      <w:r>
        <w:t xml:space="preserve"> glycine</w:t>
      </w:r>
      <w:r w:rsidR="004C4494">
        <w:t xml:space="preserve"> betaine as a natural substrate the</w:t>
      </w:r>
      <w:r>
        <w:t xml:space="preserve"> dddD</w:t>
      </w:r>
      <w:r w:rsidR="004C4494">
        <w:t>-system</w:t>
      </w:r>
      <w:r>
        <w:t xml:space="preserve"> seems the most likely candidate</w:t>
      </w:r>
      <w:r w:rsidR="004E035D">
        <w:t xml:space="preserve">. Curson 2011 review discusses how DMSP degradation, ie dddD gene has likely been “tacked on” to existing metabolic breakdown pathways so from the genomic evidence it is not possible to rule out alternative natural substrates. </w:t>
      </w:r>
      <w:r>
        <w:t>Are they any chemical signatures of glycine betaine breakdown??</w:t>
      </w:r>
    </w:p>
  </w:comment>
  <w:comment w:id="130" w:author="Gibson" w:date="2012-11-22T22:17:00Z" w:initials="">
    <w:p w:rsidR="00BA4F02" w:rsidRDefault="00912377">
      <w:r>
        <w:t>Difficult… See earlier comments about glycine betaine. There are only limi</w:t>
      </w:r>
      <w:r>
        <w:t>ted diatoms in the lake, and maybe the dinos are a better guess. I’d soften the word ‘likely’</w:t>
      </w:r>
    </w:p>
    <w:p w:rsidR="00BA4F02" w:rsidRDefault="00BA4F02"/>
    <w:p w:rsidR="00BA4F02" w:rsidRDefault="00BA4F02"/>
    <w:p w:rsidR="00BA4F02" w:rsidRDefault="00BA4F02"/>
  </w:comment>
  <w:comment w:id="131" w:author="Gibson" w:date="2012-11-22T22:19:00Z" w:initials="">
    <w:p w:rsidR="00BA4F02" w:rsidRDefault="00912377">
      <w:r>
        <w:t xml:space="preserve">Perhaps draw out this process with respect to the dimethylpolysulfides. Certainly have to at least that the routes and roles of the dimethylpolysulfides are </w:t>
      </w:r>
      <w:r>
        <w:t>unknown.</w:t>
      </w:r>
    </w:p>
    <w:p w:rsidR="00BA4F02" w:rsidRDefault="00BA4F02"/>
    <w:p w:rsidR="00BA4F02" w:rsidRDefault="00BA4F02"/>
    <w:p w:rsidR="00BA4F02" w:rsidRDefault="00BA4F02"/>
  </w:comment>
  <w:comment w:id="132" w:author="Gibson" w:date="2012-11-22T22:37:00Z" w:initials="">
    <w:p w:rsidR="00BA4F02" w:rsidRDefault="00912377">
      <w:r>
        <w:t>See [PDF] </w:t>
      </w:r>
    </w:p>
    <w:p w:rsidR="00BA4F02" w:rsidRDefault="00912377">
      <w:r>
        <w:rPr>
          <w:rFonts w:ascii="Arial" w:hAnsi="Arial" w:cs="Arial"/>
          <w:bCs/>
          <w:color w:val="1122CC"/>
        </w:rPr>
        <w:t>Accepted Manuscript</w:t>
      </w:r>
    </w:p>
    <w:p w:rsidR="00BA4F02" w:rsidRDefault="00912377">
      <w:r>
        <w:t>www.jesc.ac.cn/jesc_en/.../download_new_edit_content.aspx</w:t>
      </w:r>
      <w:proofErr w:type="gramStart"/>
      <w:r>
        <w:t>?...</w:t>
      </w:r>
      <w:proofErr w:type="gramEnd"/>
    </w:p>
    <w:p w:rsidR="00BA4F02" w:rsidRDefault="00912377">
      <w:r>
        <w:t>File Format: </w:t>
      </w:r>
      <w:r>
        <w:rPr>
          <w:rFonts w:ascii="Arial" w:hAnsi="Arial" w:cs="Arial"/>
          <w:color w:val="222222"/>
        </w:rPr>
        <w:t>PDF/Adobe Acrobat -</w:t>
      </w:r>
      <w:r>
        <w:t> </w:t>
      </w:r>
      <w:r>
        <w:rPr>
          <w:rFonts w:ascii="Arial" w:hAnsi="Arial" w:cs="Arial"/>
          <w:color w:val="1122CC"/>
        </w:rPr>
        <w:t>Quick View</w:t>
      </w:r>
    </w:p>
    <w:p w:rsidR="00BA4F02" w:rsidRDefault="00912377">
      <w:proofErr w:type="gramStart"/>
      <w:r>
        <w:t>by</w:t>
      </w:r>
      <w:proofErr w:type="gramEnd"/>
      <w:r>
        <w:t xml:space="preserve"> X Lu </w:t>
      </w:r>
      <w:r>
        <w:rPr>
          <w:rFonts w:ascii="Arial" w:hAnsi="Arial" w:cs="Arial"/>
          <w:color w:val="222222"/>
        </w:rPr>
        <w:t>-</w:t>
      </w:r>
      <w:r>
        <w:t> </w:t>
      </w:r>
      <w:r>
        <w:rPr>
          <w:rFonts w:ascii="Arial" w:hAnsi="Arial" w:cs="Arial"/>
          <w:color w:val="1122CC"/>
        </w:rPr>
        <w:t>Related articles</w:t>
      </w:r>
    </w:p>
    <w:p w:rsidR="00BA4F02" w:rsidRDefault="00912377">
      <w:r>
        <w:t xml:space="preserve">7 Feb 2012 – State Key Laboratory of Lake Science and Environment, Nanjing </w:t>
      </w:r>
      <w:r>
        <w:t>Institute of ...production of inorganic polysulfides, which then produce dimethylpolysulfides after ......Dimethyl sulfide production in a saline eutrophic lake</w:t>
      </w:r>
      <w:proofErr w:type="gramStart"/>
      <w:r>
        <w:t>, ...</w:t>
      </w:r>
      <w:proofErr w:type="gramEnd"/>
    </w:p>
    <w:p w:rsidR="00BA4F02" w:rsidRDefault="00912377">
      <w:r>
        <w:t xml:space="preserve"> For a bit of an intro to other DMS sources. Not necessarily the best paper, but just happ</w:t>
      </w:r>
      <w:r>
        <w:t>ened to find it on the web.</w:t>
      </w:r>
    </w:p>
    <w:p w:rsidR="00BA4F02" w:rsidRDefault="00BA4F02"/>
  </w:comment>
  <w:comment w:id="133" w:author="" w:initials="">
    <w:p w:rsidR="00BA4F02" w:rsidRDefault="00BA4F02"/>
    <w:p w:rsidR="00BA4F02" w:rsidRDefault="00BA4F02"/>
    <w:p w:rsidR="00BA4F02" w:rsidRDefault="00912377">
      <w:proofErr w:type="gramStart"/>
      <w:r>
        <w:rPr>
          <w:rFonts w:ascii="Arial" w:eastAsia="Arial" w:hAnsi="Arial" w:cs="Arial"/>
        </w:rPr>
        <w:t>what</w:t>
      </w:r>
      <w:proofErr w:type="gramEnd"/>
      <w:r>
        <w:rPr>
          <w:rFonts w:ascii="Arial" w:eastAsia="Arial" w:hAnsi="Arial" w:cs="Arial"/>
        </w:rPr>
        <w:t xml:space="preserve"> you should probably check is our Southern Ocean data as perhaps there is a local (cold) effect?</w:t>
      </w:r>
    </w:p>
    <w:p w:rsidR="00BA4F02" w:rsidRDefault="00BA4F02"/>
  </w:comment>
  <w:comment w:id="134" w:author="" w:initials="">
    <w:p w:rsidR="00BA4F02" w:rsidRDefault="00BA4F02"/>
    <w:p w:rsidR="00BA4F02" w:rsidRDefault="00BA4F02"/>
    <w:p w:rsidR="00BA4F02" w:rsidRDefault="00912377">
      <w:r>
        <w:rPr>
          <w:rFonts w:ascii="Arial" w:eastAsia="Arial" w:hAnsi="Arial" w:cs="Arial"/>
        </w:rPr>
        <w:t>I’ll have to fully sort this out too.</w:t>
      </w:r>
    </w:p>
    <w:p w:rsidR="00BA4F02" w:rsidRDefault="00BA4F02"/>
  </w:comment>
  <w:comment w:id="135" w:author="" w:initials="">
    <w:p w:rsidR="00BA4F02" w:rsidRDefault="00BA4F02"/>
    <w:p w:rsidR="00BA4F02" w:rsidRDefault="00BA4F02"/>
    <w:p w:rsidR="00BA4F02" w:rsidRDefault="00912377">
      <w:r>
        <w:rPr>
          <w:rFonts w:ascii="Arial" w:eastAsia="Arial" w:hAnsi="Arial" w:cs="Arial"/>
        </w:rPr>
        <w:t>I have not edited below because I’m a bit unsure about it. There are two conflic</w:t>
      </w:r>
      <w:r>
        <w:rPr>
          <w:rFonts w:ascii="Arial" w:eastAsia="Arial" w:hAnsi="Arial" w:cs="Arial"/>
        </w:rPr>
        <w:t>ting issues. If the data is not suitable then representation will be affected because you can only detect what you know about. Any real differences need to be carefully explained. Even if you need to expand for now can you more fully explain please.</w:t>
      </w:r>
    </w:p>
    <w:p w:rsidR="00BA4F02" w:rsidRDefault="00BA4F02"/>
  </w:comment>
  <w:comment w:id="136" w:author="Sheree Yau" w:date="2012-11-20T00:03:00Z" w:initials="">
    <w:p w:rsidR="00BA4F02" w:rsidRDefault="00BA4F02"/>
    <w:p w:rsidR="00BA4F02" w:rsidRDefault="00BA4F02"/>
    <w:p w:rsidR="00BA4F02" w:rsidRDefault="00912377">
      <w:r>
        <w:t>Rep</w:t>
      </w:r>
      <w:r>
        <w:t>etitive.</w:t>
      </w:r>
    </w:p>
    <w:p w:rsidR="00BA4F02" w:rsidRDefault="00BA4F02"/>
  </w:comment>
  <w:comment w:id="137" w:author="Sheree Yau" w:date="2012-11-20T00:04:00Z" w:initials="">
    <w:p w:rsidR="00BA4F02" w:rsidRDefault="00BA4F02"/>
    <w:p w:rsidR="00BA4F02" w:rsidRDefault="00BA4F02"/>
    <w:p w:rsidR="00BA4F02" w:rsidRDefault="00912377">
      <w:r>
        <w:t>Add in photoheterotrophy</w:t>
      </w:r>
    </w:p>
    <w:p w:rsidR="00BA4F02" w:rsidRDefault="00BA4F02"/>
  </w:comment>
  <w:comment w:id="138" w:author="Gibson" w:date="2012-11-22T22:21:00Z" w:initials="">
    <w:p w:rsidR="00BA4F02" w:rsidRDefault="00BA4F02"/>
    <w:p w:rsidR="00BA4F02" w:rsidRDefault="00BA4F02"/>
    <w:p w:rsidR="00BA4F02" w:rsidRDefault="00912377">
      <w:r>
        <w:t xml:space="preserve">Not sure, as this is fundamentally meaningless subjective comment. </w:t>
      </w:r>
    </w:p>
    <w:p w:rsidR="00BA4F02" w:rsidRDefault="00BA4F02"/>
  </w:comment>
  <w:comment w:id="139" w:author="" w:initials="">
    <w:p w:rsidR="00BA4F02" w:rsidRDefault="00BA4F02"/>
    <w:p w:rsidR="00BA4F02" w:rsidRDefault="00BA4F02"/>
    <w:p w:rsidR="00BA4F02" w:rsidRDefault="00912377">
      <w:r>
        <w:rPr>
          <w:rFonts w:ascii="Arial" w:eastAsia="Arial" w:hAnsi="Arial" w:cs="Arial"/>
        </w:rPr>
        <w:t>John may be worth including some approximation to provide some perspective</w:t>
      </w:r>
    </w:p>
    <w:p w:rsidR="00BA4F02" w:rsidRDefault="00BA4F02"/>
  </w:comment>
  <w:comment w:id="140" w:author="Gibson" w:date="2012-11-22T22:23:00Z" w:initials="">
    <w:p w:rsidR="00BA4F02" w:rsidRDefault="00BA4F02"/>
    <w:p w:rsidR="00BA4F02" w:rsidRDefault="00BA4F02"/>
    <w:p w:rsidR="00BA4F02" w:rsidRDefault="00912377">
      <w:r>
        <w:t xml:space="preserve">Perhaps add in brackets that there is a carcass of unknown age </w:t>
      </w:r>
      <w:r>
        <w:t>(probably thousands</w:t>
      </w:r>
      <w:proofErr w:type="gramStart"/>
      <w:r>
        <w:t>..)</w:t>
      </w:r>
      <w:proofErr w:type="gramEnd"/>
      <w:r>
        <w:t xml:space="preserve"> on the margin of the lake.</w:t>
      </w:r>
    </w:p>
    <w:p w:rsidR="00BA4F02" w:rsidRDefault="00BA4F02"/>
  </w:comment>
  <w:comment w:id="141" w:author="Gibson" w:date="2012-11-22T22:23:00Z" w:initials="">
    <w:p w:rsidR="00BA4F02" w:rsidRDefault="00BA4F02"/>
    <w:p w:rsidR="00BA4F02" w:rsidRDefault="00BA4F02"/>
    <w:p w:rsidR="00BA4F02" w:rsidRDefault="00912377">
      <w:r>
        <w:t>Not sure I believe this</w:t>
      </w:r>
    </w:p>
    <w:p w:rsidR="00BA4F02" w:rsidRDefault="00BA4F02"/>
  </w:comment>
  <w:comment w:id="142" w:author="Gibson" w:date="2012-11-22T22:25:00Z" w:initials="">
    <w:p w:rsidR="00BA4F02" w:rsidRDefault="00BA4F02"/>
    <w:p w:rsidR="00BA4F02" w:rsidRDefault="00BA4F02"/>
    <w:p w:rsidR="00BA4F02" w:rsidRDefault="00912377">
      <w:r>
        <w:t>May be worth looking at organic content of Organic Lake and Ace lake cores in Bird et al. Maybe one is better than the other in recycling – perhaps this is a function of the mi</w:t>
      </w:r>
      <w:r>
        <w:t>croaerophile status of Organic (if it has lower organic C)</w:t>
      </w:r>
    </w:p>
    <w:p w:rsidR="00BA4F02" w:rsidRDefault="00BA4F02"/>
  </w:comment>
  <w:comment w:id="149" w:author="Sheree Yau" w:date="2012-11-27T16:07:00Z" w:initials="">
    <w:p w:rsidR="00BA4F02" w:rsidRDefault="00BA4F02"/>
    <w:p w:rsidR="00BA4F02" w:rsidRDefault="00BA4F02"/>
    <w:p w:rsidR="00BA4F02" w:rsidRDefault="00912377">
      <w:r>
        <w:t>These are in the main list of references in alphabetical order.</w:t>
      </w:r>
    </w:p>
    <w:p w:rsidR="00BA4F02" w:rsidRDefault="00BA4F02"/>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Droid Sans Fallback">
    <w:panose1 w:val="020B0502000000000001"/>
    <w:charset w:val="80"/>
    <w:family w:val="swiss"/>
    <w:pitch w:val="variable"/>
    <w:sig w:usb0="802002AF" w:usb1="2BDFFCFB" w:usb2="00800016" w:usb3="00000000" w:csb0="001A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4020202020204"/>
    <w:charset w:val="00"/>
    <w:family w:val="swiss"/>
    <w:pitch w:val="variable"/>
    <w:sig w:usb0="20002A87" w:usb1="80000000" w:usb2="00000008" w:usb3="00000000" w:csb0="000001FF" w:csb1="00000000"/>
  </w:font>
  <w:font w:name="Lohit Hindi">
    <w:panose1 w:val="02000600000000000000"/>
    <w:charset w:val="00"/>
    <w:family w:val="auto"/>
    <w:pitch w:val="variable"/>
    <w:sig w:usb0="80008003" w:usb1="00002040" w:usb2="00000000" w:usb3="00000000" w:csb0="00000001"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E5AD0"/>
    <w:multiLevelType w:val="multilevel"/>
    <w:tmpl w:val="C89C7B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grammar="clean"/>
  <w:trackRevisions/>
  <w:defaultTabStop w:val="720"/>
  <w:characterSpacingControl w:val="doNotCompress"/>
  <w:compat>
    <w:useFELayout/>
  </w:compat>
  <w:rsids>
    <w:rsidRoot w:val="00BA4F02"/>
    <w:rsid w:val="00054329"/>
    <w:rsid w:val="002872E6"/>
    <w:rsid w:val="004C4494"/>
    <w:rsid w:val="004E035D"/>
    <w:rsid w:val="005A613F"/>
    <w:rsid w:val="00912377"/>
    <w:rsid w:val="00BA4F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4F02"/>
    <w:pPr>
      <w:tabs>
        <w:tab w:val="left" w:pos="720"/>
      </w:tabs>
      <w:suppressAutoHyphens/>
    </w:pPr>
    <w:rPr>
      <w:rFonts w:ascii="Calibri" w:eastAsia="Droid Sans Fallback" w:hAnsi="Calibri"/>
    </w:rPr>
  </w:style>
  <w:style w:type="paragraph" w:styleId="Heading1">
    <w:name w:val="heading 1"/>
    <w:next w:val="Textbody"/>
    <w:rsid w:val="00BA4F02"/>
    <w:pPr>
      <w:widowControl w:val="0"/>
      <w:tabs>
        <w:tab w:val="left" w:pos="720"/>
      </w:tabs>
      <w:suppressAutoHyphens/>
      <w:spacing w:before="480" w:after="0"/>
      <w:outlineLvl w:val="0"/>
    </w:pPr>
    <w:rPr>
      <w:rFonts w:ascii="Cambria" w:eastAsia="Cambria" w:hAnsi="Cambria" w:cs="Cambria"/>
      <w:b/>
      <w:color w:val="365F91"/>
      <w:sz w:val="28"/>
    </w:rPr>
  </w:style>
  <w:style w:type="paragraph" w:styleId="Heading2">
    <w:name w:val="heading 2"/>
    <w:next w:val="Textbody"/>
    <w:rsid w:val="00BA4F02"/>
    <w:pPr>
      <w:widowControl w:val="0"/>
      <w:tabs>
        <w:tab w:val="num" w:pos="576"/>
        <w:tab w:val="left" w:pos="720"/>
      </w:tabs>
      <w:suppressAutoHyphens/>
      <w:spacing w:before="200" w:after="0"/>
      <w:ind w:left="576" w:hanging="576"/>
      <w:outlineLvl w:val="1"/>
    </w:pPr>
    <w:rPr>
      <w:rFonts w:ascii="Cambria" w:eastAsia="Cambria" w:hAnsi="Cambria" w:cs="Cambria"/>
      <w:b/>
      <w:color w:val="4F81BD"/>
      <w:sz w:val="26"/>
    </w:rPr>
  </w:style>
  <w:style w:type="paragraph" w:styleId="Heading3">
    <w:name w:val="heading 3"/>
    <w:next w:val="Textbody"/>
    <w:rsid w:val="00BA4F02"/>
    <w:pPr>
      <w:widowControl w:val="0"/>
      <w:tabs>
        <w:tab w:val="left" w:pos="720"/>
      </w:tabs>
      <w:suppressAutoHyphens/>
      <w:spacing w:before="200" w:after="0"/>
      <w:ind w:left="720" w:hanging="720"/>
      <w:outlineLvl w:val="2"/>
    </w:pPr>
    <w:rPr>
      <w:rFonts w:ascii="Cambria" w:eastAsia="Cambria" w:hAnsi="Cambria" w:cs="Cambria"/>
      <w:b/>
      <w:color w:val="4F81BD"/>
    </w:rPr>
  </w:style>
  <w:style w:type="paragraph" w:styleId="Heading4">
    <w:name w:val="heading 4"/>
    <w:next w:val="Textbody"/>
    <w:rsid w:val="00BA4F02"/>
    <w:pPr>
      <w:widowControl w:val="0"/>
      <w:tabs>
        <w:tab w:val="left" w:pos="720"/>
        <w:tab w:val="num" w:pos="864"/>
      </w:tabs>
      <w:suppressAutoHyphens/>
      <w:spacing w:before="200" w:after="0"/>
      <w:ind w:left="864" w:hanging="864"/>
      <w:outlineLvl w:val="3"/>
    </w:pPr>
    <w:rPr>
      <w:rFonts w:ascii="Cambria" w:eastAsia="Cambria" w:hAnsi="Cambria" w:cs="Cambria"/>
      <w:b/>
      <w:i/>
      <w:color w:val="4F81BD"/>
    </w:rPr>
  </w:style>
  <w:style w:type="paragraph" w:styleId="Heading5">
    <w:name w:val="heading 5"/>
    <w:next w:val="Textbody"/>
    <w:rsid w:val="00BA4F02"/>
    <w:pPr>
      <w:widowControl w:val="0"/>
      <w:tabs>
        <w:tab w:val="left" w:pos="720"/>
        <w:tab w:val="num" w:pos="1008"/>
      </w:tabs>
      <w:suppressAutoHyphens/>
      <w:spacing w:before="220" w:after="40"/>
      <w:ind w:left="1008" w:hanging="1008"/>
      <w:outlineLvl w:val="4"/>
    </w:pPr>
    <w:rPr>
      <w:rFonts w:ascii="Calibri" w:eastAsia="Droid Sans Fallback" w:hAnsi="Calibri"/>
      <w:b/>
    </w:rPr>
  </w:style>
  <w:style w:type="paragraph" w:styleId="Heading6">
    <w:name w:val="heading 6"/>
    <w:next w:val="Textbody"/>
    <w:rsid w:val="00BA4F02"/>
    <w:pPr>
      <w:widowControl w:val="0"/>
      <w:tabs>
        <w:tab w:val="left" w:pos="720"/>
        <w:tab w:val="num" w:pos="1152"/>
      </w:tabs>
      <w:suppressAutoHyphens/>
      <w:spacing w:before="200" w:after="40"/>
      <w:ind w:left="1152" w:hanging="1152"/>
      <w:outlineLvl w:val="5"/>
    </w:pPr>
    <w:rPr>
      <w:rFonts w:ascii="Calibri" w:eastAsia="Droid Sans Fallback" w:hAnsi="Calibri"/>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rsid w:val="00BA4F02"/>
    <w:rPr>
      <w:sz w:val="20"/>
      <w:szCs w:val="20"/>
    </w:rPr>
  </w:style>
  <w:style w:type="character" w:styleId="CommentReference">
    <w:name w:val="annotation reference"/>
    <w:basedOn w:val="DefaultParagraphFont"/>
    <w:rsid w:val="00BA4F02"/>
    <w:rPr>
      <w:sz w:val="16"/>
      <w:szCs w:val="16"/>
    </w:rPr>
  </w:style>
  <w:style w:type="character" w:customStyle="1" w:styleId="BalloonTextChar">
    <w:name w:val="Balloon Text Char"/>
    <w:basedOn w:val="DefaultParagraphFont"/>
    <w:rsid w:val="00BA4F02"/>
    <w:rPr>
      <w:rFonts w:ascii="Tahoma" w:hAnsi="Tahoma"/>
      <w:sz w:val="16"/>
      <w:szCs w:val="16"/>
    </w:rPr>
  </w:style>
  <w:style w:type="character" w:customStyle="1" w:styleId="CommentSubjectChar">
    <w:name w:val="Comment Subject Char"/>
    <w:basedOn w:val="CommentTextChar"/>
    <w:rsid w:val="00BA4F02"/>
    <w:rPr>
      <w:b/>
      <w:bCs/>
      <w:sz w:val="20"/>
      <w:szCs w:val="20"/>
    </w:rPr>
  </w:style>
  <w:style w:type="character" w:customStyle="1" w:styleId="b">
    <w:name w:val="b"/>
    <w:basedOn w:val="DefaultParagraphFont"/>
    <w:rsid w:val="00BA4F02"/>
  </w:style>
  <w:style w:type="character" w:customStyle="1" w:styleId="InternetLink">
    <w:name w:val="Internet Link"/>
    <w:basedOn w:val="DefaultParagraphFont"/>
    <w:rsid w:val="00BA4F02"/>
    <w:rPr>
      <w:color w:val="0000FF"/>
      <w:u w:val="single"/>
      <w:lang w:val="en-US" w:eastAsia="en-US" w:bidi="en-US"/>
    </w:rPr>
  </w:style>
  <w:style w:type="character" w:styleId="HTMLCite">
    <w:name w:val="HTML Cite"/>
    <w:basedOn w:val="DefaultParagraphFont"/>
    <w:rsid w:val="00BA4F02"/>
    <w:rPr>
      <w:i/>
      <w:iCs/>
    </w:rPr>
  </w:style>
  <w:style w:type="character" w:customStyle="1" w:styleId="f">
    <w:name w:val="f"/>
    <w:basedOn w:val="DefaultParagraphFont"/>
    <w:rsid w:val="00BA4F02"/>
  </w:style>
  <w:style w:type="character" w:customStyle="1" w:styleId="apple-converted-space">
    <w:name w:val="apple-converted-space"/>
    <w:basedOn w:val="DefaultParagraphFont"/>
    <w:rsid w:val="00BA4F02"/>
  </w:style>
  <w:style w:type="character" w:customStyle="1" w:styleId="st">
    <w:name w:val="st"/>
    <w:basedOn w:val="DefaultParagraphFont"/>
    <w:rsid w:val="00BA4F02"/>
  </w:style>
  <w:style w:type="character" w:styleId="Emphasis">
    <w:name w:val="Emphasis"/>
    <w:basedOn w:val="DefaultParagraphFont"/>
    <w:rsid w:val="00BA4F02"/>
    <w:rPr>
      <w:i/>
      <w:iCs/>
    </w:rPr>
  </w:style>
  <w:style w:type="paragraph" w:customStyle="1" w:styleId="Heading">
    <w:name w:val="Heading"/>
    <w:basedOn w:val="Normal"/>
    <w:next w:val="Textbody"/>
    <w:rsid w:val="00BA4F02"/>
    <w:pPr>
      <w:keepNext/>
      <w:spacing w:before="240" w:after="120"/>
    </w:pPr>
    <w:rPr>
      <w:rFonts w:ascii="Arial" w:hAnsi="Arial" w:cs="Lohit Hindi"/>
      <w:sz w:val="28"/>
      <w:szCs w:val="28"/>
    </w:rPr>
  </w:style>
  <w:style w:type="paragraph" w:customStyle="1" w:styleId="Textbody">
    <w:name w:val="Text body"/>
    <w:basedOn w:val="Normal"/>
    <w:rsid w:val="00BA4F02"/>
    <w:pPr>
      <w:spacing w:after="120"/>
    </w:pPr>
  </w:style>
  <w:style w:type="paragraph" w:styleId="List">
    <w:name w:val="List"/>
    <w:basedOn w:val="Textbody"/>
    <w:rsid w:val="00BA4F02"/>
    <w:rPr>
      <w:rFonts w:cs="Lohit Hindi"/>
    </w:rPr>
  </w:style>
  <w:style w:type="paragraph" w:styleId="Caption">
    <w:name w:val="caption"/>
    <w:basedOn w:val="Normal"/>
    <w:rsid w:val="00BA4F02"/>
    <w:pPr>
      <w:suppressLineNumbers/>
      <w:spacing w:before="120" w:after="120"/>
    </w:pPr>
    <w:rPr>
      <w:rFonts w:cs="Lohit Hindi"/>
      <w:i/>
      <w:iCs/>
      <w:sz w:val="24"/>
      <w:szCs w:val="24"/>
    </w:rPr>
  </w:style>
  <w:style w:type="paragraph" w:customStyle="1" w:styleId="Index">
    <w:name w:val="Index"/>
    <w:basedOn w:val="Normal"/>
    <w:rsid w:val="00BA4F02"/>
    <w:pPr>
      <w:suppressLineNumbers/>
    </w:pPr>
    <w:rPr>
      <w:rFonts w:cs="Lohit Hindi"/>
    </w:rPr>
  </w:style>
  <w:style w:type="paragraph" w:customStyle="1" w:styleId="Normal1">
    <w:name w:val="Normal1"/>
    <w:rsid w:val="00BA4F02"/>
    <w:pPr>
      <w:tabs>
        <w:tab w:val="left" w:pos="720"/>
      </w:tabs>
      <w:suppressAutoHyphens/>
    </w:pPr>
    <w:rPr>
      <w:rFonts w:ascii="Calibri" w:eastAsia="Calibri" w:hAnsi="Calibri" w:cs="Calibri"/>
      <w:color w:val="000000"/>
    </w:rPr>
  </w:style>
  <w:style w:type="paragraph" w:styleId="Title">
    <w:name w:val="Title"/>
    <w:basedOn w:val="Normal1"/>
    <w:next w:val="Subtitle"/>
    <w:rsid w:val="00BA4F02"/>
    <w:pPr>
      <w:spacing w:after="300" w:line="100" w:lineRule="atLeast"/>
      <w:jc w:val="center"/>
    </w:pPr>
    <w:rPr>
      <w:rFonts w:ascii="Cambria" w:eastAsia="Cambria" w:hAnsi="Cambria" w:cs="Cambria"/>
      <w:b/>
      <w:bCs/>
      <w:color w:val="17365D"/>
      <w:sz w:val="52"/>
      <w:szCs w:val="36"/>
    </w:rPr>
  </w:style>
  <w:style w:type="paragraph" w:styleId="Subtitle">
    <w:name w:val="Subtitle"/>
    <w:basedOn w:val="Normal1"/>
    <w:next w:val="Textbody"/>
    <w:rsid w:val="00BA4F02"/>
    <w:pPr>
      <w:spacing w:before="360" w:after="80"/>
      <w:jc w:val="center"/>
    </w:pPr>
    <w:rPr>
      <w:rFonts w:ascii="Georgia" w:eastAsia="Georgia" w:hAnsi="Georgia" w:cs="Georgia"/>
      <w:i/>
      <w:iCs/>
      <w:color w:val="666666"/>
      <w:sz w:val="48"/>
      <w:szCs w:val="28"/>
    </w:rPr>
  </w:style>
  <w:style w:type="paragraph" w:styleId="CommentText">
    <w:name w:val="annotation text"/>
    <w:basedOn w:val="Normal"/>
    <w:rsid w:val="00BA4F02"/>
    <w:pPr>
      <w:spacing w:line="100" w:lineRule="atLeast"/>
    </w:pPr>
    <w:rPr>
      <w:sz w:val="20"/>
      <w:szCs w:val="20"/>
    </w:rPr>
  </w:style>
  <w:style w:type="paragraph" w:styleId="BalloonText">
    <w:name w:val="Balloon Text"/>
    <w:basedOn w:val="Normal"/>
    <w:rsid w:val="00BA4F02"/>
    <w:pPr>
      <w:spacing w:after="0" w:line="100" w:lineRule="atLeast"/>
    </w:pPr>
    <w:rPr>
      <w:rFonts w:ascii="Tahoma" w:hAnsi="Tahoma"/>
      <w:sz w:val="16"/>
      <w:szCs w:val="16"/>
    </w:rPr>
  </w:style>
  <w:style w:type="paragraph" w:styleId="CommentSubject">
    <w:name w:val="annotation subject"/>
    <w:basedOn w:val="CommentText"/>
    <w:rsid w:val="00BA4F02"/>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 TargetMode="Externa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24</Pages>
  <Words>12542</Words>
  <Characters>71490</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
  <LinksUpToDate>false</LinksUpToDate>
  <CharactersWithSpaces>83865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Sheree Yau</cp:lastModifiedBy>
  <cp:revision>11</cp:revision>
  <dcterms:created xsi:type="dcterms:W3CDTF">2012-11-27T01:17:00Z</dcterms:created>
  <dcterms:modified xsi:type="dcterms:W3CDTF">2012-11-28T12:17:00Z</dcterms:modified>
</cp:coreProperties>
</file>