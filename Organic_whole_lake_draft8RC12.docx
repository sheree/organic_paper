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B7159" w:rsidRDefault="003B7159" w:rsidP="00153E88">
      <w:pPr>
        <w:pStyle w:val="Normal1"/>
        <w:spacing w:after="0" w:line="480" w:lineRule="auto"/>
        <w:rPr>
          <w:rFonts w:ascii="Times New Roman" w:hAnsi="Times New Roman" w:cs="Times New Roman"/>
          <w:bCs/>
          <w:sz w:val="24"/>
          <w:szCs w:val="24"/>
        </w:rPr>
      </w:pPr>
      <w:r w:rsidRPr="003B7159">
        <w:rPr>
          <w:rFonts w:ascii="Times New Roman" w:eastAsia="Times New Roman" w:hAnsi="Times New Roman" w:cs="Times New Roman"/>
          <w:sz w:val="24"/>
          <w:szCs w:val="24"/>
        </w:rPr>
        <w:t xml:space="preserve">Subject category: </w:t>
      </w:r>
      <w:r w:rsidRPr="003B7159">
        <w:rPr>
          <w:rFonts w:ascii="Times New Roman" w:hAnsi="Times New Roman" w:cs="Times New Roman"/>
          <w:bCs/>
          <w:sz w:val="24"/>
          <w:szCs w:val="24"/>
        </w:rPr>
        <w:t>Integrated genomics and post-genomics approaches in microbial ecology</w:t>
      </w:r>
    </w:p>
    <w:p w:rsidR="003B7159" w:rsidRPr="003B7159" w:rsidRDefault="003B7159" w:rsidP="00153E88">
      <w:pPr>
        <w:pStyle w:val="Normal1"/>
        <w:spacing w:after="0" w:line="480" w:lineRule="auto"/>
        <w:rPr>
          <w:rFonts w:ascii="Times New Roman" w:eastAsia="Times New Roman" w:hAnsi="Times New Roman" w:cs="Times New Roman"/>
          <w:sz w:val="24"/>
          <w:szCs w:val="24"/>
        </w:rPr>
      </w:pPr>
    </w:p>
    <w:p w:rsidR="00E93911" w:rsidRDefault="00C45D27" w:rsidP="00153E88">
      <w:pPr>
        <w:pStyle w:val="Normal1"/>
        <w:spacing w:after="0" w:line="480" w:lineRule="auto"/>
      </w:pPr>
      <w:r>
        <w:rPr>
          <w:rFonts w:ascii="Times New Roman" w:eastAsia="Times New Roman" w:hAnsi="Times New Roman" w:cs="Times New Roman"/>
          <w:b/>
          <w:sz w:val="32"/>
        </w:rPr>
        <w:t>Heterotrophic resourcefulness and unusual sulfur biogeochemistry in a hypersaline Antarctic lake</w:t>
      </w:r>
    </w:p>
    <w:p w:rsidR="00E93911" w:rsidRDefault="00E93911" w:rsidP="00153E88">
      <w:pPr>
        <w:pStyle w:val="Normal1"/>
        <w:spacing w:after="0" w:line="480" w:lineRule="auto"/>
      </w:pPr>
    </w:p>
    <w:p w:rsidR="003B7159" w:rsidRDefault="003B7159" w:rsidP="00153E88">
      <w:pPr>
        <w:pStyle w:val="Normal1"/>
        <w:spacing w:after="0" w:line="480" w:lineRule="auto"/>
      </w:pPr>
      <w:r w:rsidRPr="003B7159">
        <w:rPr>
          <w:rFonts w:ascii="Times New Roman" w:eastAsia="Times New Roman" w:hAnsi="Times New Roman" w:cs="Times New Roman"/>
          <w:sz w:val="24"/>
        </w:rPr>
        <w:t xml:space="preserve">Running title: </w:t>
      </w:r>
      <w:r>
        <w:rPr>
          <w:rFonts w:ascii="Times New Roman" w:eastAsia="Times New Roman" w:hAnsi="Times New Roman" w:cs="Times New Roman"/>
          <w:sz w:val="24"/>
        </w:rPr>
        <w:t>Heterotrophic resourcefulness and unusual sulfur cycling</w:t>
      </w:r>
    </w:p>
    <w:p w:rsidR="003B7159" w:rsidRDefault="003B7159" w:rsidP="00153E88">
      <w:pPr>
        <w:pStyle w:val="Normal1"/>
        <w:spacing w:after="0" w:line="480" w:lineRule="auto"/>
      </w:pPr>
    </w:p>
    <w:p w:rsidR="00E93911" w:rsidRDefault="00C45D27" w:rsidP="00153E88">
      <w:pPr>
        <w:pStyle w:val="Normal1"/>
        <w:spacing w:after="0" w:line="48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w:t>
      </w:r>
      <w:r w:rsidR="00091A9D">
        <w:rPr>
          <w:rFonts w:ascii="Times New Roman" w:eastAsia="Times New Roman" w:hAnsi="Times New Roman" w:cs="Times New Roman"/>
          <w:sz w:val="24"/>
        </w:rPr>
        <w:t xml:space="preserve">imothy </w:t>
      </w:r>
      <w:r>
        <w:rPr>
          <w:rFonts w:ascii="Times New Roman" w:eastAsia="Times New Roman" w:hAnsi="Times New Roman" w:cs="Times New Roman"/>
          <w:sz w:val="24"/>
        </w:rPr>
        <w: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w:t>
      </w:r>
      <w:r w:rsidR="009E0F24">
        <w:rPr>
          <w:rFonts w:ascii="Times New Roman" w:eastAsia="Times New Roman" w:hAnsi="Times New Roman" w:cs="Times New Roman"/>
          <w:sz w:val="24"/>
        </w:rPr>
        <w:t>Federico M. Lauro</w:t>
      </w:r>
      <w:r w:rsidR="009E0F24">
        <w:rPr>
          <w:rFonts w:ascii="Times New Roman" w:eastAsia="Times New Roman" w:hAnsi="Times New Roman" w:cs="Times New Roman"/>
          <w:sz w:val="24"/>
          <w:vertAlign w:val="superscript"/>
        </w:rPr>
        <w:t>1</w:t>
      </w:r>
      <w:r w:rsidR="009E0F24">
        <w:rPr>
          <w:rFonts w:ascii="Times New Roman" w:eastAsia="Times New Roman" w:hAnsi="Times New Roman" w:cs="Times New Roman"/>
          <w:sz w:val="24"/>
        </w:rPr>
        <w:t xml:space="preserve">, </w:t>
      </w:r>
      <w:r>
        <w:rPr>
          <w:rFonts w:ascii="Times New Roman" w:eastAsia="Times New Roman" w:hAnsi="Times New Roman" w:cs="Times New Roman"/>
          <w:sz w:val="24"/>
        </w:rPr>
        <w:t>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r w:rsidR="003B7159">
        <w:rPr>
          <w:rFonts w:ascii="Times New Roman" w:eastAsia="Times New Roman" w:hAnsi="Times New Roman" w:cs="Times New Roman"/>
          <w:sz w:val="24"/>
          <w:vertAlign w:val="superscript"/>
        </w:rPr>
        <w:t>*</w:t>
      </w:r>
    </w:p>
    <w:p w:rsidR="00E93911" w:rsidRDefault="00E93911" w:rsidP="00153E88">
      <w:pPr>
        <w:pStyle w:val="Normal1"/>
        <w:spacing w:after="0" w:line="480" w:lineRule="auto"/>
      </w:pPr>
    </w:p>
    <w:p w:rsidR="00E93911" w:rsidRDefault="00C45D27" w:rsidP="00153E88">
      <w:pPr>
        <w:pStyle w:val="Normal1"/>
        <w:spacing w:after="0" w:line="48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rsidP="00153E88">
      <w:pPr>
        <w:pStyle w:val="Normal1"/>
        <w:spacing w:after="0" w:line="48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rsidP="00153E88">
      <w:pPr>
        <w:pStyle w:val="Normal1"/>
        <w:spacing w:after="0" w:line="48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P. O. Box 5824</w:t>
      </w:r>
      <w:r w:rsidR="00847986">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Albany 6332</w:t>
      </w:r>
      <w:r w:rsidR="00847986">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Western Australia</w:t>
      </w:r>
      <w:r>
        <w:rPr>
          <w:rFonts w:ascii="Times New Roman" w:eastAsia="Times New Roman" w:hAnsi="Times New Roman" w:cs="Times New Roman"/>
          <w:sz w:val="24"/>
        </w:rPr>
        <w:t>, Australia.</w:t>
      </w:r>
      <w:proofErr w:type="gramEnd"/>
    </w:p>
    <w:p w:rsidR="00E93911" w:rsidRDefault="00C45D27"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w:t>
      </w:r>
      <w:r w:rsidR="00F96F24">
        <w:rPr>
          <w:rFonts w:ascii="Times New Roman" w:eastAsia="Times New Roman" w:hAnsi="Times New Roman" w:cs="Times New Roman"/>
          <w:sz w:val="24"/>
        </w:rPr>
        <w:t>Institute of Marine and Antarctic Studies</w:t>
      </w:r>
      <w:r>
        <w:rPr>
          <w:rFonts w:ascii="Times New Roman" w:eastAsia="Times New Roman" w:hAnsi="Times New Roman" w:cs="Times New Roman"/>
          <w:sz w:val="24"/>
        </w:rPr>
        <w:t>, University of Tasmania, Hobart, Tasmania, Australia.</w:t>
      </w:r>
    </w:p>
    <w:p w:rsidR="003B7159" w:rsidRPr="003B7159" w:rsidRDefault="003B7159"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B7159">
        <w:rPr>
          <w:rFonts w:ascii="Times New Roman" w:eastAsia="Times New Roman" w:hAnsi="Times New Roman" w:cs="Times New Roman"/>
          <w:sz w:val="24"/>
        </w:rPr>
        <w:t xml:space="preserve">To whom correspondence should be addressed: Ricardo Cavicchioli, School of Biotechnology and Biomolecular Sciences, The University of New South Wales, Sydney, NSW, 2052, Tel. (+61 2) 9385 3516, Fax. </w:t>
      </w:r>
      <w:proofErr w:type="gramStart"/>
      <w:r w:rsidRPr="003B7159">
        <w:rPr>
          <w:rFonts w:ascii="Times New Roman" w:eastAsia="Times New Roman" w:hAnsi="Times New Roman" w:cs="Times New Roman"/>
          <w:sz w:val="24"/>
        </w:rPr>
        <w:t>(+61 2) 9385 2742, Email.</w:t>
      </w:r>
      <w:proofErr w:type="gramEnd"/>
      <w:r w:rsidRPr="003B7159">
        <w:rPr>
          <w:rFonts w:ascii="Times New Roman" w:eastAsia="Times New Roman" w:hAnsi="Times New Roman" w:cs="Times New Roman"/>
          <w:sz w:val="24"/>
        </w:rPr>
        <w:t xml:space="preserve"> r.cavicchioli@unsw.edu.au</w:t>
      </w:r>
    </w:p>
    <w:p w:rsidR="00E93911" w:rsidRDefault="00E93911" w:rsidP="00153E88">
      <w:pPr>
        <w:pStyle w:val="Normal1"/>
        <w:spacing w:after="0" w:line="480" w:lineRule="auto"/>
      </w:pPr>
    </w:p>
    <w:p w:rsidR="00EC0B08" w:rsidRPr="00EC0B08" w:rsidRDefault="00C45D27" w:rsidP="00153E88">
      <w:pPr>
        <w:pStyle w:val="Normal1"/>
        <w:spacing w:after="0" w:line="480" w:lineRule="auto"/>
      </w:pPr>
      <w:r w:rsidRPr="003B7159">
        <w:rPr>
          <w:rFonts w:ascii="Times New Roman" w:eastAsia="Times New Roman" w:hAnsi="Times New Roman" w:cs="Times New Roman"/>
          <w:sz w:val="24"/>
        </w:rPr>
        <w:t>Keywords:</w:t>
      </w:r>
      <w:r>
        <w:rPr>
          <w:rFonts w:ascii="Times New Roman" w:eastAsia="Times New Roman" w:hAnsi="Times New Roman" w:cs="Times New Roman"/>
          <w:b/>
          <w:sz w:val="24"/>
        </w:rPr>
        <w:t xml:space="preserve"> </w:t>
      </w:r>
      <w:r>
        <w:rPr>
          <w:rFonts w:ascii="Times New Roman" w:eastAsia="Times New Roman" w:hAnsi="Times New Roman" w:cs="Times New Roman"/>
          <w:sz w:val="24"/>
        </w:rPr>
        <w:t>Metagenomics, Organic Lake, Antarctic microbial ecology, nutrient cycle</w:t>
      </w:r>
      <w:r w:rsidR="003B7159">
        <w:rPr>
          <w:rFonts w:ascii="Times New Roman" w:eastAsia="Times New Roman" w:hAnsi="Times New Roman" w:cs="Times New Roman"/>
          <w:sz w:val="24"/>
        </w:rPr>
        <w:t>s</w:t>
      </w:r>
      <w:r>
        <w:rPr>
          <w:rFonts w:ascii="Times New Roman" w:eastAsia="Times New Roman" w:hAnsi="Times New Roman" w:cs="Times New Roman"/>
          <w:sz w:val="24"/>
        </w:rPr>
        <w:t>, dimethylsulfide</w:t>
      </w:r>
      <w:r w:rsidR="00EC0B08">
        <w:rPr>
          <w:rFonts w:ascii="Times New Roman" w:eastAsia="Times New Roman" w:hAnsi="Times New Roman" w:cs="Times New Roman"/>
          <w:sz w:val="24"/>
        </w:rPr>
        <w:br w:type="page"/>
      </w:r>
    </w:p>
    <w:p w:rsidR="00E93911" w:rsidRDefault="00C45D27" w:rsidP="00153E88">
      <w:pPr>
        <w:pStyle w:val="Heading1"/>
        <w:spacing w:before="0" w:line="480" w:lineRule="auto"/>
        <w:rPr>
          <w:rFonts w:ascii="Times New Roman" w:eastAsia="Times New Roman" w:hAnsi="Times New Roman" w:cs="Times New Roman"/>
          <w:color w:val="000000"/>
          <w:sz w:val="24"/>
          <w:szCs w:val="24"/>
        </w:rPr>
      </w:pPr>
      <w:r w:rsidRPr="00EC0B08">
        <w:rPr>
          <w:rFonts w:ascii="Times New Roman" w:eastAsia="Times New Roman" w:hAnsi="Times New Roman" w:cs="Times New Roman"/>
          <w:color w:val="000000"/>
          <w:sz w:val="24"/>
          <w:szCs w:val="24"/>
        </w:rPr>
        <w:lastRenderedPageBreak/>
        <w:t>Abstract</w:t>
      </w:r>
    </w:p>
    <w:p w:rsidR="00EC0B08" w:rsidRPr="00EC0B08" w:rsidRDefault="00EC0B08" w:rsidP="00153E88">
      <w:pPr>
        <w:pStyle w:val="Normal1"/>
        <w:spacing w:after="0" w:line="480" w:lineRule="auto"/>
      </w:pPr>
    </w:p>
    <w:p w:rsidR="00EC0B08" w:rsidRPr="00EC0B08" w:rsidRDefault="00C45D27" w:rsidP="00153E88">
      <w:pPr>
        <w:pStyle w:val="Normal1"/>
        <w:spacing w:after="0" w:line="480" w:lineRule="auto"/>
      </w:pPr>
      <w:r>
        <w:rPr>
          <w:rFonts w:ascii="Times New Roman" w:eastAsia="Times New Roman" w:hAnsi="Times New Roman" w:cs="Times New Roman"/>
          <w:b/>
          <w:sz w:val="24"/>
        </w:rPr>
        <w:t>Organic Lake is a shallow</w:t>
      </w:r>
      <w:r w:rsidR="00F96F24">
        <w:rPr>
          <w:rFonts w:ascii="Times New Roman" w:eastAsia="Times New Roman" w:hAnsi="Times New Roman" w:cs="Times New Roman"/>
          <w:b/>
          <w:sz w:val="24"/>
        </w:rPr>
        <w:t>,</w:t>
      </w:r>
      <w:r>
        <w:rPr>
          <w:rFonts w:ascii="Times New Roman" w:eastAsia="Times New Roman" w:hAnsi="Times New Roman" w:cs="Times New Roman"/>
          <w:b/>
          <w:sz w:val="24"/>
        </w:rPr>
        <w:t xml:space="preserve"> marine-derived hypersaline lake in the Vestfold Hills, Antarctica that has the highest reported concentration of dimethylsulfide (DMS) in a natural body of water. To determine the composition and functional potential of the microbial community and learn about the unusual sulfur chemistry in Organic Lake, shotgun metagenomics was performed on size fractionated samples collected along a depth profile. Eucaryal phytoflagellates were the main photosynthetic organisms. Bacteria were dominated by the globally distributed heterotrophic </w:t>
      </w:r>
      <w:r w:rsidR="00091A9D">
        <w:rPr>
          <w:rFonts w:ascii="Times New Roman" w:eastAsia="Times New Roman" w:hAnsi="Times New Roman" w:cs="Times New Roman"/>
          <w:b/>
          <w:sz w:val="24"/>
        </w:rPr>
        <w:t xml:space="preserve">taxa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w:t>
      </w:r>
      <w:r w:rsidR="005341F3">
        <w:rPr>
          <w:rFonts w:ascii="Times New Roman" w:eastAsia="Times New Roman" w:hAnsi="Times New Roman" w:cs="Times New Roman"/>
          <w:b/>
          <w:sz w:val="24"/>
        </w:rPr>
        <w:t xml:space="preserve"> </w:t>
      </w:r>
      <w:r w:rsidR="00FE01F6">
        <w:rPr>
          <w:rFonts w:ascii="Times New Roman" w:eastAsia="Times New Roman" w:hAnsi="Times New Roman" w:cs="Times New Roman"/>
          <w:b/>
          <w:sz w:val="24"/>
        </w:rPr>
        <w:t>and</w:t>
      </w:r>
      <w:r w:rsidR="005341F3">
        <w:rPr>
          <w:rFonts w:ascii="Times New Roman" w:eastAsia="Times New Roman" w:hAnsi="Times New Roman" w:cs="Times New Roman"/>
          <w:b/>
          <w:sz w:val="24"/>
        </w:rPr>
        <w:t xml:space="preserve"> OD1 in the </w:t>
      </w:r>
      <w:r w:rsidR="00FE01F6">
        <w:rPr>
          <w:rFonts w:ascii="Times New Roman" w:eastAsia="Times New Roman" w:hAnsi="Times New Roman" w:cs="Times New Roman"/>
          <w:b/>
          <w:sz w:val="24"/>
        </w:rPr>
        <w:t>lake bottom</w:t>
      </w:r>
      <w:r>
        <w:rPr>
          <w:rFonts w:ascii="Times New Roman" w:eastAsia="Times New Roman" w:hAnsi="Times New Roman" w:cs="Times New Roman"/>
          <w:b/>
          <w:sz w:val="24"/>
        </w:rPr>
        <w:t xml:space="preserve">. The dominance of heterotrophic degradation coupled with low fixation potential indicates possible net carbon loss. However, abundant marker genes for aerobic anoxygenic phototrophy, </w:t>
      </w:r>
      <w:r w:rsidR="00545CFF">
        <w:rPr>
          <w:rFonts w:ascii="Times New Roman" w:eastAsia="Times New Roman" w:hAnsi="Times New Roman" w:cs="Times New Roman"/>
          <w:b/>
          <w:sz w:val="24"/>
        </w:rPr>
        <w:t xml:space="preserve">sulfur oxidation, </w:t>
      </w:r>
      <w:r w:rsidR="00882FF4">
        <w:rPr>
          <w:rFonts w:ascii="Times New Roman" w:eastAsia="Times New Roman" w:hAnsi="Times New Roman" w:cs="Times New Roman"/>
          <w:b/>
          <w:sz w:val="24"/>
        </w:rPr>
        <w:t xml:space="preserve">rhodopsins and </w:t>
      </w:r>
      <w:r>
        <w:rPr>
          <w:rFonts w:ascii="Times New Roman" w:eastAsia="Times New Roman" w:hAnsi="Times New Roman" w:cs="Times New Roman"/>
          <w:b/>
          <w:sz w:val="24"/>
        </w:rPr>
        <w:t>CO oxidation</w:t>
      </w:r>
      <w:r w:rsidR="00882FF4">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were also linked to the dominant heterotrophic bacteria and may </w:t>
      </w:r>
      <w:r w:rsidR="00882FF4">
        <w:rPr>
          <w:rFonts w:ascii="Times New Roman" w:eastAsia="Times New Roman" w:hAnsi="Times New Roman" w:cs="Times New Roman"/>
          <w:b/>
          <w:sz w:val="24"/>
        </w:rPr>
        <w:t>indicate use of photo</w:t>
      </w:r>
      <w:r w:rsidR="008D6B00">
        <w:rPr>
          <w:rFonts w:ascii="Times New Roman" w:eastAsia="Times New Roman" w:hAnsi="Times New Roman" w:cs="Times New Roman"/>
          <w:b/>
          <w:sz w:val="24"/>
        </w:rPr>
        <w:t>-</w:t>
      </w:r>
      <w:r w:rsidR="00882FF4">
        <w:rPr>
          <w:rFonts w:ascii="Times New Roman" w:eastAsia="Times New Roman" w:hAnsi="Times New Roman" w:cs="Times New Roman"/>
          <w:b/>
          <w:sz w:val="24"/>
        </w:rPr>
        <w:t xml:space="preserve"> and lithoheterotrophy as </w:t>
      </w:r>
      <w:r>
        <w:rPr>
          <w:rFonts w:ascii="Times New Roman" w:eastAsia="Times New Roman" w:hAnsi="Times New Roman" w:cs="Times New Roman"/>
          <w:b/>
          <w:sz w:val="24"/>
        </w:rPr>
        <w:t xml:space="preserve">mechanisms for conserving </w:t>
      </w:r>
      <w:r w:rsidR="00882FF4">
        <w:rPr>
          <w:rFonts w:ascii="Times New Roman" w:eastAsia="Times New Roman" w:hAnsi="Times New Roman" w:cs="Times New Roman"/>
          <w:b/>
          <w:sz w:val="24"/>
        </w:rPr>
        <w:t xml:space="preserve">organic </w:t>
      </w:r>
      <w:r>
        <w:rPr>
          <w:rFonts w:ascii="Times New Roman" w:eastAsia="Times New Roman" w:hAnsi="Times New Roman" w:cs="Times New Roman"/>
          <w:b/>
          <w:sz w:val="24"/>
        </w:rPr>
        <w:t>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 xml:space="preserve">dddD, dddL </w:t>
      </w:r>
      <w:r w:rsidR="00CC3AE8" w:rsidRPr="004574B6">
        <w:rPr>
          <w:rFonts w:ascii="Times New Roman" w:eastAsia="Times New Roman" w:hAnsi="Times New Roman" w:cs="Times New Roman"/>
          <w:b/>
          <w:sz w:val="24"/>
        </w:rPr>
        <w:t>and</w:t>
      </w:r>
      <w:r>
        <w:rPr>
          <w:rFonts w:ascii="Times New Roman" w:eastAsia="Times New Roman" w:hAnsi="Times New Roman" w:cs="Times New Roman"/>
          <w:b/>
          <w:i/>
          <w:sz w:val="24"/>
        </w:rPr>
        <w:t xml:space="preserve">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resourcefulness such as DMSP cleavage</w:t>
      </w:r>
      <w:r w:rsidR="00FE01F6">
        <w:rPr>
          <w:rFonts w:ascii="Times New Roman" w:eastAsia="Times New Roman" w:hAnsi="Times New Roman" w:cs="Times New Roman"/>
          <w:b/>
          <w:sz w:val="24"/>
        </w:rPr>
        <w:t xml:space="preserve">, </w:t>
      </w:r>
      <w:r w:rsidR="00A07593">
        <w:rPr>
          <w:rFonts w:ascii="Times New Roman" w:eastAsia="Times New Roman" w:hAnsi="Times New Roman" w:cs="Times New Roman"/>
          <w:b/>
          <w:sz w:val="24"/>
        </w:rPr>
        <w:t>carbon mixotrophy (</w:t>
      </w:r>
      <w:r w:rsidR="00FE01F6">
        <w:rPr>
          <w:rFonts w:ascii="Times New Roman" w:eastAsia="Times New Roman" w:hAnsi="Times New Roman" w:cs="Times New Roman"/>
          <w:b/>
          <w:sz w:val="24"/>
        </w:rPr>
        <w:t>photoheterotrophy</w:t>
      </w:r>
      <w:r w:rsidR="00A07593">
        <w:rPr>
          <w:rFonts w:ascii="Times New Roman" w:eastAsia="Times New Roman" w:hAnsi="Times New Roman" w:cs="Times New Roman"/>
          <w:b/>
          <w:sz w:val="24"/>
        </w:rPr>
        <w:t xml:space="preserve"> and</w:t>
      </w:r>
      <w:r w:rsidR="00FE01F6">
        <w:rPr>
          <w:rFonts w:ascii="Times New Roman" w:eastAsia="Times New Roman" w:hAnsi="Times New Roman" w:cs="Times New Roman"/>
          <w:b/>
          <w:sz w:val="24"/>
        </w:rPr>
        <w:t xml:space="preserve"> lithoheterotrophy</w:t>
      </w:r>
      <w:r w:rsidR="00A0759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and nitrogen remineralization in dominant Organic Lake bacteria are potentially important adaptations to nutrient constraints. </w:t>
      </w:r>
      <w:r w:rsidR="00A07593">
        <w:rPr>
          <w:rFonts w:ascii="Times New Roman" w:eastAsia="Times New Roman" w:hAnsi="Times New Roman" w:cs="Times New Roman"/>
          <w:b/>
          <w:sz w:val="24"/>
        </w:rPr>
        <w:t xml:space="preserve">In particular, carbon mixotrophy </w:t>
      </w:r>
      <w:r w:rsidR="00A07593" w:rsidRPr="00A07593">
        <w:rPr>
          <w:rFonts w:ascii="Times New Roman" w:eastAsia="Times New Roman" w:hAnsi="Times New Roman" w:cs="Times New Roman"/>
          <w:b/>
          <w:sz w:val="24"/>
        </w:rPr>
        <w:t>reduce</w:t>
      </w:r>
      <w:r w:rsidR="00A07593">
        <w:rPr>
          <w:rFonts w:ascii="Times New Roman" w:eastAsia="Times New Roman" w:hAnsi="Times New Roman" w:cs="Times New Roman"/>
          <w:b/>
          <w:sz w:val="24"/>
        </w:rPr>
        <w:t>s</w:t>
      </w:r>
      <w:r w:rsidR="00A07593" w:rsidRPr="00A07593">
        <w:rPr>
          <w:rFonts w:ascii="Times New Roman" w:eastAsia="Times New Roman" w:hAnsi="Times New Roman" w:cs="Times New Roman"/>
          <w:b/>
          <w:sz w:val="24"/>
        </w:rPr>
        <w:t xml:space="preserve"> </w:t>
      </w:r>
      <w:r w:rsidR="00A07593">
        <w:rPr>
          <w:rFonts w:ascii="Times New Roman" w:eastAsia="Times New Roman" w:hAnsi="Times New Roman" w:cs="Times New Roman"/>
          <w:b/>
          <w:sz w:val="24"/>
        </w:rPr>
        <w:t xml:space="preserve">the extent of carbon </w:t>
      </w:r>
      <w:r w:rsidR="00A07593" w:rsidRPr="00A07593">
        <w:rPr>
          <w:rFonts w:ascii="Times New Roman" w:eastAsia="Times New Roman" w:hAnsi="Times New Roman" w:cs="Times New Roman"/>
          <w:b/>
          <w:sz w:val="24"/>
        </w:rPr>
        <w:t xml:space="preserve">oxidation </w:t>
      </w:r>
      <w:r w:rsidR="00A07593">
        <w:rPr>
          <w:rFonts w:ascii="Times New Roman" w:eastAsia="Times New Roman" w:hAnsi="Times New Roman" w:cs="Times New Roman"/>
          <w:b/>
          <w:sz w:val="24"/>
        </w:rPr>
        <w:t>for</w:t>
      </w:r>
      <w:r w:rsidR="00A07593" w:rsidRPr="00A07593">
        <w:rPr>
          <w:rFonts w:ascii="Times New Roman" w:eastAsia="Times New Roman" w:hAnsi="Times New Roman" w:cs="Times New Roman"/>
          <w:b/>
          <w:sz w:val="24"/>
        </w:rPr>
        <w:t xml:space="preserve"> energy </w:t>
      </w:r>
      <w:r w:rsidR="00A07593">
        <w:rPr>
          <w:rFonts w:ascii="Times New Roman" w:eastAsia="Times New Roman" w:hAnsi="Times New Roman" w:cs="Times New Roman"/>
          <w:b/>
          <w:sz w:val="24"/>
        </w:rPr>
        <w:t xml:space="preserve">production </w:t>
      </w:r>
      <w:r w:rsidR="00A07593" w:rsidRPr="00A07593">
        <w:rPr>
          <w:rFonts w:ascii="Times New Roman" w:eastAsia="Times New Roman" w:hAnsi="Times New Roman" w:cs="Times New Roman"/>
          <w:b/>
          <w:sz w:val="24"/>
        </w:rPr>
        <w:t xml:space="preserve">allowing more carbon to be </w:t>
      </w:r>
      <w:r w:rsidR="00A07593" w:rsidRPr="00A07593">
        <w:rPr>
          <w:rFonts w:ascii="Times New Roman" w:eastAsia="Times New Roman" w:hAnsi="Times New Roman" w:cs="Times New Roman"/>
          <w:b/>
          <w:sz w:val="24"/>
        </w:rPr>
        <w:lastRenderedPageBreak/>
        <w:t>used for biosynthetic processes</w:t>
      </w:r>
      <w:r w:rsidR="00A07593">
        <w:rPr>
          <w:rFonts w:ascii="Times New Roman" w:eastAsia="Times New Roman" w:hAnsi="Times New Roman" w:cs="Times New Roman"/>
          <w:b/>
          <w:sz w:val="24"/>
        </w:rPr>
        <w:t>.</w:t>
      </w:r>
      <w:r w:rsidR="00A07593" w:rsidRPr="00A07593">
        <w:rPr>
          <w:rFonts w:ascii="Times New Roman" w:eastAsia="Times New Roman" w:hAnsi="Times New Roman" w:cs="Times New Roman"/>
          <w:b/>
          <w:sz w:val="24"/>
        </w:rPr>
        <w:t xml:space="preserve"> </w:t>
      </w:r>
      <w:r>
        <w:rPr>
          <w:rFonts w:ascii="Times New Roman" w:eastAsia="Times New Roman" w:hAnsi="Times New Roman" w:cs="Times New Roman"/>
          <w:b/>
          <w:sz w:val="24"/>
        </w:rPr>
        <w:t>Th</w:t>
      </w:r>
      <w:r w:rsidR="00A07593">
        <w:rPr>
          <w:rFonts w:ascii="Times New Roman" w:eastAsia="Times New Roman" w:hAnsi="Times New Roman" w:cs="Times New Roman"/>
          <w:b/>
          <w:sz w:val="24"/>
        </w:rPr>
        <w:t>e</w:t>
      </w:r>
      <w:r>
        <w:rPr>
          <w:rFonts w:ascii="Times New Roman" w:eastAsia="Times New Roman" w:hAnsi="Times New Roman" w:cs="Times New Roman"/>
          <w:b/>
          <w:sz w:val="24"/>
        </w:rPr>
        <w:t xml:space="preserve"> study sheds light on how microbial communities and the functional processes they perform evolve in response to unusual environmental conditions.</w:t>
      </w:r>
      <w:r w:rsidR="00EC0B08">
        <w:rPr>
          <w:rFonts w:ascii="Times New Roman" w:eastAsia="Times New Roman" w:hAnsi="Times New Roman" w:cs="Times New Roman"/>
          <w:sz w:val="24"/>
        </w:rPr>
        <w:br w:type="page"/>
      </w:r>
    </w:p>
    <w:p w:rsidR="00E93911" w:rsidRDefault="00C45D27" w:rsidP="00153E88">
      <w:pPr>
        <w:pStyle w:val="Heading1"/>
        <w:spacing w:before="0" w:line="480" w:lineRule="auto"/>
      </w:pPr>
      <w:r>
        <w:rPr>
          <w:rFonts w:ascii="Times New Roman" w:eastAsia="Times New Roman" w:hAnsi="Times New Roman" w:cs="Times New Roman"/>
          <w:color w:val="000000"/>
          <w:sz w:val="24"/>
        </w:rPr>
        <w:lastRenderedPageBreak/>
        <w:t>Introduction</w:t>
      </w:r>
    </w:p>
    <w:p w:rsidR="00E93911" w:rsidRDefault="00E93911" w:rsidP="00153E88">
      <w:pPr>
        <w:pStyle w:val="Normal1"/>
        <w:spacing w:after="0" w:line="480" w:lineRule="auto"/>
      </w:pPr>
    </w:p>
    <w:p w:rsidR="00E93911" w:rsidRDefault="00C45D27"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75C0D">
        <w:rPr>
          <w:rFonts w:ascii="Times New Roman" w:eastAsia="Times New Roman" w:hAnsi="Times New Roman" w:cs="Times New Roman"/>
          <w:sz w:val="24"/>
        </w:rPr>
        <w:t>a</w:t>
      </w:r>
      <w:r>
        <w:rPr>
          <w:rFonts w:ascii="Times New Roman" w:eastAsia="Times New Roman" w:hAnsi="Times New Roman" w:cs="Times New Roman"/>
          <w:sz w:val="24"/>
        </w:rPr>
        <w:t>). The Vestfold Hills, on the eastern shore of Prydz Bay, East Antarctica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The Vestfold Hills contains the highest density of meromictic (permanently stratified) water bodies in Antarctica (Gibson, 1999). </w:t>
      </w:r>
      <w:r w:rsidR="006951AA">
        <w:rPr>
          <w:rFonts w:ascii="Times New Roman" w:eastAsia="Times New Roman" w:hAnsi="Times New Roman" w:cs="Times New Roman"/>
          <w:sz w:val="24"/>
        </w:rPr>
        <w:t>The</w:t>
      </w:r>
      <w:r>
        <w:rPr>
          <w:rFonts w:ascii="Times New Roman" w:eastAsia="Times New Roman" w:hAnsi="Times New Roman" w:cs="Times New Roman"/>
          <w:sz w:val="24"/>
        </w:rPr>
        <w:t xml:space="preserve"> strong physico</w:t>
      </w:r>
      <w:r w:rsidR="006951AA">
        <w:rPr>
          <w:rFonts w:ascii="Times New Roman" w:eastAsia="Times New Roman" w:hAnsi="Times New Roman" w:cs="Times New Roman"/>
          <w:sz w:val="24"/>
        </w:rPr>
        <w:t>-</w:t>
      </w:r>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provide</w:t>
      </w:r>
      <w:r w:rsidR="006951AA">
        <w:rPr>
          <w:rFonts w:ascii="Times New Roman" w:eastAsia="Times New Roman" w:hAnsi="Times New Roman" w:cs="Times New Roman"/>
          <w:sz w:val="24"/>
        </w:rPr>
        <w:t>s</w:t>
      </w:r>
      <w:r>
        <w:rPr>
          <w:rFonts w:ascii="Times New Roman" w:eastAsia="Times New Roman" w:hAnsi="Times New Roman" w:cs="Times New Roman"/>
          <w:sz w:val="24"/>
        </w:rPr>
        <w:t xml:space="preserve"> the opportunity to investigate </w:t>
      </w:r>
      <w:r w:rsidR="0043225C">
        <w:rPr>
          <w:rFonts w:ascii="Times New Roman" w:eastAsia="Times New Roman" w:hAnsi="Times New Roman" w:cs="Times New Roman"/>
          <w:sz w:val="24"/>
        </w:rPr>
        <w:t>how</w:t>
      </w:r>
      <w:r>
        <w:rPr>
          <w:rFonts w:ascii="Times New Roman" w:eastAsia="Times New Roman" w:hAnsi="Times New Roman" w:cs="Times New Roman"/>
          <w:sz w:val="24"/>
        </w:rPr>
        <w:t xml:space="preserve"> microbial communities and ecosystem processes have evolved in the cold and in response to gradients of nutrients, oxygen, salinity and solar irradiance.</w:t>
      </w:r>
    </w:p>
    <w:p w:rsidR="009F01F9" w:rsidRDefault="00C45D27"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Pearce, 2007</w:t>
      </w:r>
      <w:r w:rsidR="007912D0">
        <w:rPr>
          <w:rFonts w:ascii="Times New Roman" w:eastAsia="Times New Roman" w:hAnsi="Times New Roman" w:cs="Times New Roman"/>
          <w:sz w:val="24"/>
        </w:rPr>
        <w:t xml:space="preserve">; Wilkins </w:t>
      </w:r>
      <w:r w:rsidR="007912D0">
        <w:rPr>
          <w:rFonts w:ascii="Times New Roman" w:eastAsia="Times New Roman" w:hAnsi="Times New Roman" w:cs="Times New Roman"/>
          <w:i/>
          <w:sz w:val="24"/>
        </w:rPr>
        <w:t>et al.,</w:t>
      </w:r>
      <w:r w:rsidR="007912D0">
        <w:rPr>
          <w:rFonts w:ascii="Times New Roman" w:eastAsia="Times New Roman" w:hAnsi="Times New Roman" w:cs="Times New Roman"/>
          <w:sz w:val="24"/>
        </w:rPr>
        <w:t xml:space="preserve"> 2012</w:t>
      </w:r>
      <w:r w:rsidR="00575C0D">
        <w:rPr>
          <w:rFonts w:ascii="Times New Roman" w:eastAsia="Times New Roman" w:hAnsi="Times New Roman" w:cs="Times New Roman"/>
          <w:sz w:val="24"/>
        </w:rPr>
        <w:t>a</w:t>
      </w:r>
      <w:r>
        <w:rPr>
          <w:rFonts w:ascii="Times New Roman" w:eastAsia="Times New Roman" w:hAnsi="Times New Roman" w:cs="Times New Roman"/>
          <w:sz w:val="24"/>
        </w:rPr>
        <w:t xml:space="preserve">).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75C0D">
        <w:rPr>
          <w:rFonts w:ascii="Times New Roman" w:eastAsia="Times New Roman" w:hAnsi="Times New Roman" w:cs="Times New Roman"/>
          <w:sz w:val="24"/>
        </w:rPr>
        <w:t>a</w:t>
      </w:r>
      <w:r>
        <w:rPr>
          <w:rFonts w:ascii="Times New Roman" w:eastAsia="Times New Roman" w:hAnsi="Times New Roman" w:cs="Times New Roman"/>
          <w:sz w:val="24"/>
        </w:rPr>
        <w:t xml:space="preserve">). In the Vestfold Hills, metagenomics and metaproteomics have been used to study Ace Lake </w:t>
      </w:r>
      <w:r w:rsidRPr="00C701AF">
        <w:rPr>
          <w:rFonts w:ascii="Times New Roman" w:eastAsia="Times New Roman" w:hAnsi="Times New Roman" w:cs="Times New Roman"/>
          <w:sz w:val="24"/>
        </w:rPr>
        <w:t>(</w:t>
      </w:r>
      <w:r w:rsidR="00C701AF" w:rsidRPr="00C701AF">
        <w:rPr>
          <w:rFonts w:ascii="Times New Roman" w:eastAsia="Times New Roman" w:hAnsi="Times New Roman" w:cs="Times New Roman"/>
          <w:sz w:val="24"/>
        </w:rPr>
        <w:t>64°28</w:t>
      </w:r>
      <w:r w:rsidR="00C701AF">
        <w:rPr>
          <w:rFonts w:ascii="Times New Roman" w:eastAsia="Times New Roman" w:hAnsi="Times New Roman" w:cs="Times New Roman"/>
          <w:sz w:val="24"/>
        </w:rPr>
        <w:t>′23.2″</w:t>
      </w:r>
      <w:r w:rsidR="00C701AF" w:rsidRPr="00C701AF">
        <w:rPr>
          <w:rFonts w:ascii="Times New Roman" w:eastAsia="Times New Roman" w:hAnsi="Times New Roman" w:cs="Times New Roman"/>
          <w:sz w:val="24"/>
        </w:rPr>
        <w:t>S, 78°</w:t>
      </w:r>
      <w:r w:rsidR="00C701AF">
        <w:rPr>
          <w:rFonts w:ascii="Times New Roman" w:eastAsia="Times New Roman" w:hAnsi="Times New Roman" w:cs="Times New Roman"/>
          <w:sz w:val="24"/>
        </w:rPr>
        <w:t>11′</w:t>
      </w:r>
      <w:r w:rsidR="00C701AF" w:rsidRPr="00C701AF">
        <w:rPr>
          <w:rFonts w:ascii="Times New Roman" w:eastAsia="Times New Roman" w:hAnsi="Times New Roman" w:cs="Times New Roman"/>
          <w:sz w:val="24"/>
        </w:rPr>
        <w:t>20.8</w:t>
      </w:r>
      <w:r w:rsidR="00C701AF">
        <w:rPr>
          <w:rFonts w:ascii="Times New Roman" w:eastAsia="Times New Roman" w:hAnsi="Times New Roman" w:cs="Times New Roman"/>
          <w:sz w:val="24"/>
        </w:rPr>
        <w:t>″</w:t>
      </w:r>
      <w:r w:rsidR="007B0B31">
        <w:rPr>
          <w:rFonts w:ascii="Times New Roman" w:eastAsia="Times New Roman" w:hAnsi="Times New Roman" w:cs="Times New Roman"/>
          <w:sz w:val="24"/>
        </w:rPr>
        <w:t>E)</w:t>
      </w:r>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(68°27</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23.4</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S, 78° 11</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 xml:space="preserve"> 22.6</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likely depends on phycodnaviruses (algal viruses) and it was predicted that </w:t>
      </w:r>
      <w:r w:rsidR="0065003A">
        <w:rPr>
          <w:rFonts w:ascii="Times New Roman" w:eastAsia="Times New Roman" w:hAnsi="Times New Roman" w:cs="Times New Roman"/>
          <w:sz w:val="24"/>
        </w:rPr>
        <w:t>the virophage</w:t>
      </w:r>
      <w:r>
        <w:rPr>
          <w:rFonts w:ascii="Times New Roman" w:eastAsia="Times New Roman" w:hAnsi="Times New Roman" w:cs="Times New Roman"/>
          <w:sz w:val="24"/>
        </w:rPr>
        <w:t xml:space="preserve">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r w:rsidR="0065003A">
        <w:rPr>
          <w:rFonts w:ascii="Times New Roman" w:eastAsia="Times New Roman" w:hAnsi="Times New Roman" w:cs="Times New Roman"/>
          <w:sz w:val="24"/>
        </w:rPr>
        <w:t>Virophage</w:t>
      </w:r>
      <w:r>
        <w:rPr>
          <w:rFonts w:ascii="Times New Roman" w:eastAsia="Times New Roman" w:hAnsi="Times New Roman" w:cs="Times New Roman"/>
          <w:sz w:val="24"/>
        </w:rPr>
        <w:t xml:space="preserve"> sequences were also identified in </w:t>
      </w:r>
      <w:r w:rsidR="0065003A">
        <w:rPr>
          <w:rFonts w:ascii="Times New Roman" w:eastAsia="Times New Roman" w:hAnsi="Times New Roman" w:cs="Times New Roman"/>
          <w:sz w:val="24"/>
        </w:rPr>
        <w:t>a range of aquatic</w:t>
      </w:r>
      <w:r>
        <w:rPr>
          <w:rFonts w:ascii="Times New Roman" w:eastAsia="Times New Roman" w:hAnsi="Times New Roman" w:cs="Times New Roman"/>
          <w:sz w:val="24"/>
        </w:rPr>
        <w:t xml:space="preserve"> metagenomes revealing that </w:t>
      </w:r>
      <w:r w:rsidR="0065003A">
        <w:rPr>
          <w:rFonts w:ascii="Times New Roman" w:eastAsia="Times New Roman" w:hAnsi="Times New Roman" w:cs="Times New Roman"/>
          <w:sz w:val="24"/>
        </w:rPr>
        <w:t>they</w:t>
      </w:r>
      <w:r>
        <w:rPr>
          <w:rFonts w:ascii="Times New Roman" w:eastAsia="Times New Roman" w:hAnsi="Times New Roman" w:cs="Times New Roman"/>
          <w:sz w:val="24"/>
        </w:rPr>
        <w:t xml:space="preserve">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serve to illustrate the value of adopting a metagenomics</w:t>
      </w:r>
      <w:r w:rsidR="007912D0">
        <w:rPr>
          <w:rFonts w:ascii="Times New Roman" w:eastAsia="Times New Roman" w:hAnsi="Times New Roman" w:cs="Times New Roman"/>
          <w:sz w:val="24"/>
        </w:rPr>
        <w:t xml:space="preserve"> </w:t>
      </w:r>
      <w:r>
        <w:rPr>
          <w:rFonts w:ascii="Times New Roman" w:eastAsia="Times New Roman" w:hAnsi="Times New Roman" w:cs="Times New Roman"/>
          <w:sz w:val="24"/>
        </w:rPr>
        <w:t>approach for learning about microbial ecology in Antarctic environments.</w:t>
      </w:r>
      <w:r w:rsidR="009F01F9">
        <w:rPr>
          <w:rFonts w:ascii="Times New Roman" w:eastAsia="Times New Roman" w:hAnsi="Times New Roman" w:cs="Times New Roman"/>
          <w:sz w:val="24"/>
        </w:rPr>
        <w:t xml:space="preserve"> </w:t>
      </w:r>
    </w:p>
    <w:p w:rsidR="009F01F9" w:rsidRDefault="009F01F9" w:rsidP="00153E88">
      <w:pPr>
        <w:pStyle w:val="Normal1"/>
        <w:spacing w:after="0" w:line="480" w:lineRule="auto"/>
        <w:ind w:firstLine="426"/>
        <w:rPr>
          <w:rFonts w:ascii="Times New Roman" w:hAnsi="Times New Roman" w:cs="Times New Roman"/>
          <w:sz w:val="24"/>
          <w:szCs w:val="24"/>
          <w:lang w:val="en-AU"/>
        </w:rPr>
      </w:pPr>
      <w:r>
        <w:rPr>
          <w:rFonts w:ascii="Times New Roman" w:eastAsia="Times New Roman" w:hAnsi="Times New Roman" w:cs="Times New Roman"/>
          <w:sz w:val="24"/>
        </w:rPr>
        <w:t xml:space="preserve">Due to polar light cycle and low overall levels of </w:t>
      </w:r>
      <w:r w:rsidRPr="00F961E3">
        <w:rPr>
          <w:rFonts w:ascii="Times New Roman" w:eastAsia="Times New Roman" w:hAnsi="Times New Roman" w:cs="Times New Roman"/>
          <w:sz w:val="24"/>
          <w:lang w:val="en-AU"/>
        </w:rPr>
        <w:t>photosynthetically active radiation</w:t>
      </w:r>
      <w:r>
        <w:rPr>
          <w:rFonts w:ascii="Times New Roman" w:eastAsia="Times New Roman" w:hAnsi="Times New Roman" w:cs="Times New Roman"/>
          <w:sz w:val="24"/>
          <w:lang w:val="en-AU"/>
        </w:rPr>
        <w:t>,</w:t>
      </w:r>
      <w:r w:rsidRPr="00F961E3">
        <w:rPr>
          <w:rFonts w:ascii="Times New Roman" w:eastAsia="Times New Roman" w:hAnsi="Times New Roman" w:cs="Times New Roman"/>
          <w:sz w:val="24"/>
          <w:lang w:val="en-AU"/>
        </w:rPr>
        <w:t xml:space="preserve"> </w:t>
      </w:r>
      <w:r w:rsidRPr="00985CBB">
        <w:rPr>
          <w:rFonts w:ascii="Times New Roman" w:eastAsia="Times New Roman" w:hAnsi="Times New Roman" w:cs="Times New Roman"/>
          <w:sz w:val="24"/>
          <w:lang w:val="en-AU"/>
        </w:rPr>
        <w:t>phototrophic</w:t>
      </w:r>
      <w:r>
        <w:rPr>
          <w:rFonts w:ascii="Times New Roman" w:eastAsia="Times New Roman" w:hAnsi="Times New Roman" w:cs="Times New Roman"/>
          <w:sz w:val="24"/>
          <w:lang w:val="en-AU"/>
        </w:rPr>
        <w:t xml:space="preserve"> </w:t>
      </w:r>
      <w:r w:rsidRPr="00985CBB">
        <w:rPr>
          <w:rFonts w:ascii="Times New Roman" w:eastAsia="Times New Roman" w:hAnsi="Times New Roman" w:cs="Times New Roman"/>
          <w:sz w:val="24"/>
          <w:lang w:val="en-AU"/>
        </w:rPr>
        <w:t xml:space="preserve">growth and biomass production are </w:t>
      </w:r>
      <w:r>
        <w:rPr>
          <w:rFonts w:ascii="Times New Roman" w:eastAsia="Times New Roman" w:hAnsi="Times New Roman" w:cs="Times New Roman"/>
          <w:sz w:val="24"/>
          <w:lang w:val="en-AU"/>
        </w:rPr>
        <w:t xml:space="preserve">restricted, being relatively </w:t>
      </w:r>
      <w:r w:rsidRPr="00985CBB">
        <w:rPr>
          <w:rFonts w:ascii="Times New Roman" w:eastAsia="Times New Roman" w:hAnsi="Times New Roman" w:cs="Times New Roman"/>
          <w:sz w:val="24"/>
          <w:lang w:val="en-AU"/>
        </w:rPr>
        <w:t>high in summer</w:t>
      </w:r>
      <w:r>
        <w:rPr>
          <w:rFonts w:ascii="Times New Roman" w:eastAsia="Times New Roman" w:hAnsi="Times New Roman" w:cs="Times New Roman"/>
          <w:sz w:val="24"/>
          <w:lang w:val="en-AU"/>
        </w:rPr>
        <w:t xml:space="preserve"> and negligible</w:t>
      </w:r>
      <w:r w:rsidRPr="00985CBB">
        <w:rPr>
          <w:rFonts w:ascii="Times New Roman" w:eastAsia="Times New Roman" w:hAnsi="Times New Roman" w:cs="Times New Roman"/>
          <w:sz w:val="24"/>
          <w:lang w:val="en-AU"/>
        </w:rPr>
        <w:t xml:space="preserve"> in winter</w:t>
      </w:r>
      <w:r>
        <w:rPr>
          <w:rFonts w:ascii="Times New Roman" w:eastAsia="Times New Roman" w:hAnsi="Times New Roman" w:cs="Times New Roman"/>
          <w:sz w:val="24"/>
          <w:lang w:val="en-AU"/>
        </w:rPr>
        <w:t xml:space="preserve">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w:t>
      </w:r>
      <w:r w:rsidRPr="00985CBB">
        <w:rPr>
          <w:rFonts w:ascii="Times New Roman" w:eastAsia="Times New Roman" w:hAnsi="Times New Roman" w:cs="Times New Roman"/>
          <w:sz w:val="24"/>
          <w:lang w:val="en-AU"/>
        </w:rPr>
        <w:t xml:space="preserve">. </w:t>
      </w:r>
      <w:r>
        <w:rPr>
          <w:rFonts w:ascii="Times New Roman" w:eastAsia="Times New Roman" w:hAnsi="Times New Roman" w:cs="Times New Roman"/>
          <w:sz w:val="24"/>
          <w:lang w:val="en-AU"/>
        </w:rPr>
        <w:t>In Ace</w:t>
      </w:r>
      <w:r w:rsidR="0065003A">
        <w:rPr>
          <w:rFonts w:ascii="Times New Roman" w:eastAsia="Times New Roman" w:hAnsi="Times New Roman" w:cs="Times New Roman"/>
          <w:sz w:val="24"/>
          <w:lang w:val="en-AU"/>
        </w:rPr>
        <w:t xml:space="preserve"> L</w:t>
      </w:r>
      <w:r>
        <w:rPr>
          <w:rFonts w:ascii="Times New Roman" w:eastAsia="Times New Roman" w:hAnsi="Times New Roman" w:cs="Times New Roman"/>
          <w:sz w:val="24"/>
          <w:lang w:val="en-AU"/>
        </w:rPr>
        <w:t>ake, phototrophic algae, parti</w:t>
      </w:r>
      <w:r w:rsidRPr="00F961E3">
        <w:rPr>
          <w:rFonts w:ascii="Times New Roman" w:eastAsia="Times New Roman" w:hAnsi="Times New Roman" w:cs="Times New Roman"/>
          <w:sz w:val="24"/>
        </w:rPr>
        <w:t>cularly phytoflagellates</w:t>
      </w:r>
      <w:r>
        <w:rPr>
          <w:rFonts w:ascii="Times New Roman" w:eastAsia="Times New Roman" w:hAnsi="Times New Roman" w:cs="Times New Roman"/>
          <w:sz w:val="24"/>
        </w:rPr>
        <w:t>, engage in mi</w:t>
      </w:r>
      <w:r>
        <w:rPr>
          <w:rFonts w:ascii="Times New Roman" w:eastAsia="Times New Roman" w:hAnsi="Times New Roman" w:cs="Times New Roman"/>
          <w:sz w:val="24"/>
          <w:lang w:val="en-AU"/>
        </w:rPr>
        <w:t xml:space="preserve">xotrophy, thereby supplementing their </w:t>
      </w:r>
      <w:r w:rsidRPr="00985CBB">
        <w:rPr>
          <w:rFonts w:ascii="Times New Roman" w:eastAsia="Times New Roman" w:hAnsi="Times New Roman" w:cs="Times New Roman"/>
          <w:sz w:val="24"/>
          <w:lang w:val="en-AU"/>
        </w:rPr>
        <w:t xml:space="preserve">carbon </w:t>
      </w:r>
      <w:r>
        <w:rPr>
          <w:rFonts w:ascii="Times New Roman" w:eastAsia="Times New Roman" w:hAnsi="Times New Roman" w:cs="Times New Roman"/>
          <w:sz w:val="24"/>
          <w:lang w:val="en-AU"/>
        </w:rPr>
        <w:t xml:space="preserve">and </w:t>
      </w:r>
      <w:r w:rsidRPr="00985CBB">
        <w:rPr>
          <w:rFonts w:ascii="Times New Roman" w:eastAsia="Times New Roman" w:hAnsi="Times New Roman" w:cs="Times New Roman"/>
          <w:sz w:val="24"/>
          <w:lang w:val="en-AU"/>
        </w:rPr>
        <w:t>nutrient</w:t>
      </w:r>
      <w:r>
        <w:rPr>
          <w:rFonts w:ascii="Times New Roman" w:eastAsia="Times New Roman" w:hAnsi="Times New Roman" w:cs="Times New Roman"/>
          <w:sz w:val="24"/>
          <w:lang w:val="en-AU"/>
        </w:rPr>
        <w:t xml:space="preserve"> requirements to enable them to remain active during winter and poised to photosynthesize in summer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 Resourcefulness has also been demonstrated by heterotrophic marine bacteria that gain from light energy, </w:t>
      </w:r>
      <w:r w:rsidRPr="009607A3">
        <w:rPr>
          <w:rFonts w:ascii="Times New Roman" w:hAnsi="Times New Roman" w:cs="Times New Roman"/>
          <w:sz w:val="24"/>
          <w:szCs w:val="24"/>
          <w:lang w:val="en-AU"/>
        </w:rPr>
        <w:t xml:space="preserve">either directly </w:t>
      </w:r>
      <w:r>
        <w:rPr>
          <w:rFonts w:ascii="Times New Roman" w:hAnsi="Times New Roman" w:cs="Times New Roman"/>
          <w:sz w:val="24"/>
          <w:szCs w:val="24"/>
          <w:lang w:val="en-AU"/>
        </w:rPr>
        <w:t xml:space="preserve">through photoheterotrophic processes involving </w:t>
      </w:r>
      <w:r w:rsidR="005E3AF2" w:rsidRPr="005E3AF2">
        <w:rPr>
          <w:rFonts w:ascii="Times New Roman" w:hAnsi="Times New Roman" w:cs="Times New Roman"/>
          <w:sz w:val="24"/>
          <w:szCs w:val="24"/>
          <w:lang w:val="en-AU"/>
        </w:rPr>
        <w:t>aerobic anoxygenic photosynthesis</w:t>
      </w:r>
      <w:r w:rsidR="00777B81">
        <w:rPr>
          <w:rFonts w:ascii="Times New Roman" w:hAnsi="Times New Roman" w:cs="Times New Roman"/>
          <w:sz w:val="24"/>
          <w:szCs w:val="24"/>
          <w:lang w:val="en-AU"/>
        </w:rPr>
        <w:t xml:space="preserve"> </w:t>
      </w:r>
      <w:r w:rsidR="00777B81" w:rsidRPr="00777B81">
        <w:rPr>
          <w:rFonts w:ascii="Times New Roman" w:hAnsi="Times New Roman" w:cs="Times New Roman"/>
          <w:sz w:val="24"/>
          <w:szCs w:val="24"/>
        </w:rPr>
        <w:t>(AAnP)</w:t>
      </w:r>
      <w:r>
        <w:rPr>
          <w:rFonts w:ascii="Times New Roman" w:hAnsi="Times New Roman" w:cs="Times New Roman"/>
          <w:sz w:val="24"/>
          <w:szCs w:val="24"/>
          <w:lang w:val="en-AU"/>
        </w:rPr>
        <w:t xml:space="preserve">, or indirectly through lithoheterotrophic processes utilizing </w:t>
      </w:r>
      <w:r w:rsidRPr="009607A3">
        <w:rPr>
          <w:rFonts w:ascii="Times New Roman" w:hAnsi="Times New Roman" w:cs="Times New Roman"/>
          <w:sz w:val="24"/>
          <w:szCs w:val="24"/>
          <w:lang w:val="en-AU"/>
        </w:rPr>
        <w:t>inorganic compounds</w:t>
      </w:r>
      <w:r>
        <w:rPr>
          <w:rFonts w:ascii="Times New Roman" w:hAnsi="Times New Roman" w:cs="Times New Roman"/>
          <w:sz w:val="24"/>
          <w:szCs w:val="24"/>
          <w:lang w:val="en-AU"/>
        </w:rPr>
        <w:t xml:space="preserve"> (</w:t>
      </w:r>
      <w:r>
        <w:rPr>
          <w:rFonts w:ascii="Times New Roman" w:hAnsi="Times New Roman" w:cs="Times New Roman"/>
          <w:i/>
          <w:sz w:val="24"/>
          <w:szCs w:val="24"/>
          <w:lang w:val="en-AU"/>
        </w:rPr>
        <w:t xml:space="preserve">e.g. </w:t>
      </w:r>
      <w:r>
        <w:rPr>
          <w:rFonts w:ascii="Times New Roman" w:hAnsi="Times New Roman" w:cs="Times New Roman"/>
          <w:sz w:val="24"/>
          <w:szCs w:val="24"/>
          <w:lang w:val="en-AU"/>
        </w:rPr>
        <w:t xml:space="preserve">CO) </w:t>
      </w:r>
      <w:r w:rsidRPr="009607A3">
        <w:rPr>
          <w:rFonts w:ascii="Times New Roman" w:hAnsi="Times New Roman" w:cs="Times New Roman"/>
          <w:sz w:val="24"/>
          <w:szCs w:val="24"/>
          <w:lang w:val="en-AU"/>
        </w:rPr>
        <w:t xml:space="preserve">formed </w:t>
      </w:r>
      <w:r>
        <w:rPr>
          <w:rFonts w:ascii="Times New Roman" w:hAnsi="Times New Roman" w:cs="Times New Roman"/>
          <w:sz w:val="24"/>
          <w:szCs w:val="24"/>
          <w:lang w:val="en-AU"/>
        </w:rPr>
        <w:t xml:space="preserve">from </w:t>
      </w:r>
      <w:r w:rsidRPr="009607A3">
        <w:rPr>
          <w:rFonts w:ascii="Times New Roman" w:hAnsi="Times New Roman" w:cs="Times New Roman"/>
          <w:sz w:val="24"/>
          <w:szCs w:val="24"/>
          <w:lang w:val="en-AU"/>
        </w:rPr>
        <w:t xml:space="preserve">dissolved organic carbon </w:t>
      </w:r>
      <w:r>
        <w:rPr>
          <w:rFonts w:ascii="Times New Roman" w:hAnsi="Times New Roman" w:cs="Times New Roman"/>
          <w:sz w:val="24"/>
          <w:szCs w:val="24"/>
          <w:lang w:val="en-AU"/>
        </w:rPr>
        <w:t>reacting with</w:t>
      </w:r>
      <w:r w:rsidRPr="009607A3">
        <w:rPr>
          <w:rFonts w:ascii="Times New Roman" w:hAnsi="Times New Roman" w:cs="Times New Roman"/>
          <w:sz w:val="24"/>
          <w:szCs w:val="24"/>
          <w:lang w:val="en-AU"/>
        </w:rPr>
        <w:t xml:space="preserve"> light</w:t>
      </w:r>
      <w:r>
        <w:rPr>
          <w:rFonts w:ascii="Times New Roman" w:hAnsi="Times New Roman" w:cs="Times New Roman"/>
          <w:sz w:val="24"/>
          <w:szCs w:val="24"/>
          <w:lang w:val="en-AU"/>
        </w:rPr>
        <w:t xml:space="preserve"> (Moran and Miller, 2007)</w:t>
      </w:r>
      <w:r w:rsidRPr="009607A3">
        <w:rPr>
          <w:rFonts w:ascii="Times New Roman" w:hAnsi="Times New Roman" w:cs="Times New Roman"/>
          <w:sz w:val="24"/>
          <w:szCs w:val="24"/>
          <w:lang w:val="en-AU"/>
        </w:rPr>
        <w:t xml:space="preserve">. </w:t>
      </w:r>
      <w:r>
        <w:rPr>
          <w:rFonts w:ascii="Times New Roman" w:hAnsi="Times New Roman" w:cs="Times New Roman"/>
          <w:sz w:val="24"/>
          <w:szCs w:val="24"/>
          <w:lang w:val="en-AU"/>
        </w:rPr>
        <w:t>Gaining energy by not</w:t>
      </w:r>
      <w:r w:rsidRPr="000956E1">
        <w:rPr>
          <w:rFonts w:ascii="Times New Roman" w:hAnsi="Times New Roman" w:cs="Times New Roman"/>
          <w:sz w:val="24"/>
          <w:szCs w:val="24"/>
          <w:lang w:val="en-AU"/>
        </w:rPr>
        <w:t xml:space="preserve"> </w:t>
      </w:r>
      <w:r w:rsidRPr="000956E1">
        <w:rPr>
          <w:rFonts w:ascii="Times New Roman" w:hAnsi="Times New Roman" w:cs="Times New Roman"/>
          <w:sz w:val="24"/>
          <w:szCs w:val="24"/>
          <w:lang w:val="en-AU"/>
        </w:rPr>
        <w:lastRenderedPageBreak/>
        <w:t>consum</w:t>
      </w:r>
      <w:r>
        <w:rPr>
          <w:rFonts w:ascii="Times New Roman" w:hAnsi="Times New Roman" w:cs="Times New Roman"/>
          <w:sz w:val="24"/>
          <w:szCs w:val="24"/>
          <w:lang w:val="en-AU"/>
        </w:rPr>
        <w:t>ing</w:t>
      </w:r>
      <w:r w:rsidRPr="000956E1">
        <w:rPr>
          <w:rFonts w:ascii="Times New Roman" w:hAnsi="Times New Roman" w:cs="Times New Roman"/>
          <w:sz w:val="24"/>
          <w:szCs w:val="24"/>
          <w:lang w:val="en-AU"/>
        </w:rPr>
        <w:t xml:space="preserve"> organic carbon</w:t>
      </w:r>
      <w:r>
        <w:rPr>
          <w:rFonts w:ascii="Times New Roman" w:hAnsi="Times New Roman" w:cs="Times New Roman"/>
          <w:sz w:val="24"/>
          <w:szCs w:val="24"/>
          <w:lang w:val="en-AU"/>
        </w:rPr>
        <w:t xml:space="preserve"> can result in the more efficient utilization of carbon by microbial populations and the conservation of carbon within marine systems (Moran and Miller, 2007). In Ace Lake, nutrient cycles have been interpreted from the </w:t>
      </w:r>
      <w:r w:rsidR="00777B81">
        <w:rPr>
          <w:rFonts w:ascii="Times New Roman" w:hAnsi="Times New Roman" w:cs="Times New Roman"/>
          <w:sz w:val="24"/>
          <w:szCs w:val="24"/>
          <w:lang w:val="en-AU"/>
        </w:rPr>
        <w:t xml:space="preserve">relative abundance of </w:t>
      </w:r>
      <w:r>
        <w:rPr>
          <w:rFonts w:ascii="Times New Roman" w:hAnsi="Times New Roman" w:cs="Times New Roman"/>
          <w:sz w:val="24"/>
          <w:szCs w:val="24"/>
          <w:lang w:val="en-AU"/>
        </w:rPr>
        <w:t xml:space="preserve">marker genes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For the carbon cycle, fermentation, sulfate-reduction</w:t>
      </w:r>
      <w:r w:rsidRPr="00A13A40">
        <w:rPr>
          <w:rFonts w:ascii="Times New Roman" w:hAnsi="Times New Roman" w:cs="Times New Roman"/>
          <w:sz w:val="24"/>
          <w:szCs w:val="24"/>
          <w:lang w:val="en-AU"/>
        </w:rPr>
        <w:t xml:space="preserve"> and methanogen</w:t>
      </w:r>
      <w:r>
        <w:rPr>
          <w:rFonts w:ascii="Times New Roman" w:hAnsi="Times New Roman" w:cs="Times New Roman"/>
          <w:sz w:val="24"/>
          <w:szCs w:val="24"/>
          <w:lang w:val="en-AU"/>
        </w:rPr>
        <w:t xml:space="preserve">esis is inferred to lead to </w:t>
      </w:r>
      <w:r w:rsidRPr="00A13A40">
        <w:rPr>
          <w:rFonts w:ascii="Times New Roman" w:hAnsi="Times New Roman" w:cs="Times New Roman"/>
          <w:sz w:val="24"/>
          <w:szCs w:val="24"/>
          <w:lang w:val="en-AU"/>
        </w:rPr>
        <w:t>particulate</w:t>
      </w:r>
      <w:r>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 xml:space="preserve">organic carbon </w:t>
      </w:r>
      <w:r>
        <w:rPr>
          <w:rFonts w:ascii="Times New Roman" w:hAnsi="Times New Roman" w:cs="Times New Roman"/>
          <w:sz w:val="24"/>
          <w:szCs w:val="24"/>
          <w:lang w:val="en-AU"/>
        </w:rPr>
        <w:t xml:space="preserve">breakdown </w:t>
      </w:r>
      <w:r w:rsidR="00777B81">
        <w:rPr>
          <w:rFonts w:ascii="Times New Roman" w:hAnsi="Times New Roman" w:cs="Times New Roman"/>
          <w:sz w:val="24"/>
          <w:szCs w:val="24"/>
          <w:lang w:val="en-AU"/>
        </w:rPr>
        <w:t>through</w:t>
      </w:r>
      <w:r>
        <w:rPr>
          <w:rFonts w:ascii="Times New Roman" w:hAnsi="Times New Roman" w:cs="Times New Roman"/>
          <w:sz w:val="24"/>
          <w:szCs w:val="24"/>
          <w:lang w:val="en-AU"/>
        </w:rPr>
        <w:t xml:space="preserve"> to </w:t>
      </w:r>
      <w:r w:rsidRPr="00A13A40">
        <w:rPr>
          <w:rFonts w:ascii="Times New Roman" w:hAnsi="Times New Roman" w:cs="Times New Roman"/>
          <w:sz w:val="24"/>
          <w:szCs w:val="24"/>
          <w:lang w:val="en-AU"/>
        </w:rPr>
        <w:t>CO</w:t>
      </w:r>
      <w:r w:rsidRPr="009607A3">
        <w:rPr>
          <w:rFonts w:ascii="Times New Roman" w:hAnsi="Times New Roman" w:cs="Times New Roman"/>
          <w:sz w:val="24"/>
          <w:szCs w:val="24"/>
          <w:vertAlign w:val="subscript"/>
          <w:lang w:val="en-AU"/>
        </w:rPr>
        <w:t>2</w:t>
      </w:r>
      <w:r w:rsidRPr="00A13A40">
        <w:rPr>
          <w:rFonts w:ascii="Times New Roman" w:hAnsi="Times New Roman" w:cs="Times New Roman"/>
          <w:sz w:val="24"/>
          <w:szCs w:val="24"/>
          <w:lang w:val="en-AU"/>
        </w:rPr>
        <w:t xml:space="preserve"> and CH</w:t>
      </w:r>
      <w:r w:rsidRPr="009607A3">
        <w:rPr>
          <w:rFonts w:ascii="Times New Roman" w:hAnsi="Times New Roman" w:cs="Times New Roman"/>
          <w:sz w:val="24"/>
          <w:szCs w:val="24"/>
          <w:vertAlign w:val="subscript"/>
          <w:lang w:val="en-AU"/>
        </w:rPr>
        <w:t>4</w:t>
      </w:r>
      <w:r>
        <w:rPr>
          <w:rFonts w:ascii="Times New Roman" w:hAnsi="Times New Roman" w:cs="Times New Roman"/>
          <w:sz w:val="24"/>
          <w:szCs w:val="24"/>
          <w:lang w:val="en-AU"/>
        </w:rPr>
        <w:t xml:space="preserve">, with CO oxidation of </w:t>
      </w:r>
      <w:r w:rsidRPr="00A13A40">
        <w:rPr>
          <w:rFonts w:ascii="Times New Roman" w:hAnsi="Times New Roman" w:cs="Times New Roman"/>
          <w:sz w:val="24"/>
          <w:szCs w:val="24"/>
          <w:lang w:val="en-AU"/>
        </w:rPr>
        <w:t>incomplete</w:t>
      </w:r>
      <w:r>
        <w:rPr>
          <w:rFonts w:ascii="Times New Roman" w:hAnsi="Times New Roman" w:cs="Times New Roman"/>
          <w:sz w:val="24"/>
          <w:szCs w:val="24"/>
          <w:lang w:val="en-AU"/>
        </w:rPr>
        <w:t>ly</w:t>
      </w:r>
      <w:r w:rsidRPr="00A13A40">
        <w:rPr>
          <w:rFonts w:ascii="Times New Roman" w:hAnsi="Times New Roman" w:cs="Times New Roman"/>
          <w:sz w:val="24"/>
          <w:szCs w:val="24"/>
          <w:lang w:val="en-AU"/>
        </w:rPr>
        <w:t xml:space="preserve"> ox</w:t>
      </w:r>
      <w:r>
        <w:rPr>
          <w:rFonts w:ascii="Times New Roman" w:hAnsi="Times New Roman" w:cs="Times New Roman"/>
          <w:sz w:val="24"/>
          <w:szCs w:val="24"/>
          <w:lang w:val="en-AU"/>
        </w:rPr>
        <w:t xml:space="preserve">idized </w:t>
      </w:r>
      <w:r w:rsidRPr="00A13A40">
        <w:rPr>
          <w:rFonts w:ascii="Times New Roman" w:hAnsi="Times New Roman" w:cs="Times New Roman"/>
          <w:sz w:val="24"/>
          <w:szCs w:val="24"/>
          <w:lang w:val="en-AU"/>
        </w:rPr>
        <w:t xml:space="preserve">organic compounds </w:t>
      </w:r>
      <w:r>
        <w:rPr>
          <w:rFonts w:ascii="Times New Roman" w:hAnsi="Times New Roman" w:cs="Times New Roman"/>
          <w:sz w:val="24"/>
          <w:szCs w:val="24"/>
          <w:lang w:val="en-AU"/>
        </w:rPr>
        <w:t>being used for</w:t>
      </w:r>
      <w:r w:rsidRPr="00A13A40">
        <w:rPr>
          <w:rFonts w:ascii="Times New Roman" w:hAnsi="Times New Roman" w:cs="Times New Roman"/>
          <w:sz w:val="24"/>
          <w:szCs w:val="24"/>
          <w:lang w:val="en-AU"/>
        </w:rPr>
        <w:t xml:space="preserve"> energy</w:t>
      </w:r>
      <w:r>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generation</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w:t>
      </w:r>
      <w:r>
        <w:rPr>
          <w:rFonts w:ascii="Times New Roman" w:hAnsi="Times New Roman" w:cs="Times New Roman"/>
          <w:sz w:val="24"/>
          <w:szCs w:val="24"/>
          <w:lang w:val="en-AU"/>
        </w:rPr>
        <w:t xml:space="preserve"> In this system, high levels of</w:t>
      </w:r>
      <w:r w:rsidRPr="00A13A40">
        <w:rPr>
          <w:rFonts w:ascii="Times New Roman" w:hAnsi="Times New Roman" w:cs="Times New Roman"/>
          <w:sz w:val="24"/>
          <w:szCs w:val="24"/>
          <w:lang w:val="en-AU"/>
        </w:rPr>
        <w:t xml:space="preserve"> CO oxidation </w:t>
      </w:r>
      <w:r>
        <w:rPr>
          <w:rFonts w:ascii="Times New Roman" w:hAnsi="Times New Roman" w:cs="Times New Roman"/>
          <w:sz w:val="24"/>
          <w:szCs w:val="24"/>
          <w:lang w:val="en-AU"/>
        </w:rPr>
        <w:t>may</w:t>
      </w:r>
      <w:r w:rsidRPr="00A13A40">
        <w:rPr>
          <w:rFonts w:ascii="Times New Roman" w:hAnsi="Times New Roman" w:cs="Times New Roman"/>
          <w:sz w:val="24"/>
          <w:szCs w:val="24"/>
          <w:lang w:val="en-AU"/>
        </w:rPr>
        <w:t xml:space="preserve"> explain why the</w:t>
      </w:r>
      <w:r w:rsidRPr="009F01F9">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inorganic carbon</w:t>
      </w:r>
      <w:r>
        <w:rPr>
          <w:rFonts w:ascii="Times New Roman" w:hAnsi="Times New Roman" w:cs="Times New Roman"/>
          <w:sz w:val="24"/>
          <w:szCs w:val="24"/>
          <w:lang w:val="en-AU"/>
        </w:rPr>
        <w:t xml:space="preserve"> content in the lake remain</w:t>
      </w:r>
      <w:r w:rsidR="00777B81">
        <w:rPr>
          <w:rFonts w:ascii="Times New Roman" w:hAnsi="Times New Roman" w:cs="Times New Roman"/>
          <w:sz w:val="24"/>
          <w:szCs w:val="24"/>
          <w:lang w:val="en-AU"/>
        </w:rPr>
        <w:t>s</w:t>
      </w:r>
      <w:r>
        <w:rPr>
          <w:rFonts w:ascii="Times New Roman" w:hAnsi="Times New Roman" w:cs="Times New Roman"/>
          <w:sz w:val="24"/>
          <w:szCs w:val="24"/>
          <w:lang w:val="en-AU"/>
        </w:rPr>
        <w:t xml:space="preserve"> high </w:t>
      </w:r>
      <w:r w:rsidRPr="00A13A40">
        <w:rPr>
          <w:rFonts w:ascii="Times New Roman" w:hAnsi="Times New Roman" w:cs="Times New Roman"/>
          <w:sz w:val="24"/>
          <w:szCs w:val="24"/>
          <w:lang w:val="en-AU"/>
        </w:rPr>
        <w:t>(Rankin et al., 1999</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Aside from this study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shotgun metagenomics has not been employed to examine the versatility of metabolic and energy generation pathways of microbial communities in Antarctic lake systems. </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7619FD">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lake has a high organic load generated from autochthonous production and input from penguins and terrestrial algae, and nutrient turnover is </w:t>
      </w:r>
      <w:r w:rsidR="00A07593">
        <w:rPr>
          <w:rFonts w:ascii="Times New Roman" w:eastAsia="Times New Roman" w:hAnsi="Times New Roman" w:cs="Times New Roman"/>
          <w:sz w:val="24"/>
        </w:rPr>
        <w:t xml:space="preserve">expected to be </w:t>
      </w:r>
      <w:r>
        <w:rPr>
          <w:rFonts w:ascii="Times New Roman" w:eastAsia="Times New Roman" w:hAnsi="Times New Roman" w:cs="Times New Roman"/>
          <w:sz w:val="24"/>
        </w:rPr>
        <w:t>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3A24E9">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salt and marine biota in the lake originate from seawater that was trapped in a basin </w:t>
      </w:r>
      <w:r w:rsidR="0007157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waters of Organic Lake are unusual due to the </w:t>
      </w:r>
      <w:r w:rsidR="00334A1A">
        <w:rPr>
          <w:rFonts w:ascii="Times New Roman" w:eastAsia="Times New Roman" w:hAnsi="Times New Roman" w:cs="Times New Roman"/>
          <w:sz w:val="24"/>
        </w:rPr>
        <w:t xml:space="preserve">absence of hydrogen sulfide and the </w:t>
      </w:r>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w:t>
      </w:r>
      <w:r w:rsidR="0063028E">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w:t>
      </w:r>
      <w:r>
        <w:rPr>
          <w:rFonts w:ascii="Times New Roman" w:eastAsia="Times New Roman" w:hAnsi="Times New Roman" w:cs="Times New Roman"/>
          <w:sz w:val="24"/>
        </w:rPr>
        <w:lastRenderedPageBreak/>
        <w:t xml:space="preserve">adjacent Prydz Bay and at least 1000 times that of the open Southern Ocean (Curran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Jones, 1998). </w:t>
      </w:r>
    </w:p>
    <w:p w:rsidR="00E93911" w:rsidRDefault="00071579" w:rsidP="00153E88">
      <w:pPr>
        <w:pStyle w:val="Normal1"/>
        <w:spacing w:after="0" w:line="480" w:lineRule="auto"/>
        <w:ind w:firstLine="426"/>
      </w:pPr>
      <w:r>
        <w:rPr>
          <w:rFonts w:ascii="Times New Roman" w:eastAsia="Times New Roman" w:hAnsi="Times New Roman" w:cs="Times New Roman"/>
          <w:sz w:val="24"/>
        </w:rPr>
        <w:t>More than</w:t>
      </w:r>
      <w:r w:rsidR="00C45D27">
        <w:rPr>
          <w:rFonts w:ascii="Times New Roman" w:eastAsia="Times New Roman" w:hAnsi="Times New Roman" w:cs="Times New Roman"/>
          <w:sz w:val="24"/>
        </w:rPr>
        <w:t xml:space="preserve"> forty years ago atmospheric DMS was proposed to have a regulatory effect on global cloud cover as it </w:t>
      </w:r>
      <w:r w:rsidR="005654ED">
        <w:rPr>
          <w:rFonts w:ascii="Times New Roman" w:eastAsia="Times New Roman" w:hAnsi="Times New Roman" w:cs="Times New Roman"/>
          <w:sz w:val="24"/>
        </w:rPr>
        <w:t xml:space="preserve">is a precursor of </w:t>
      </w:r>
      <w:r w:rsidR="00C45D27">
        <w:rPr>
          <w:rFonts w:ascii="Times New Roman" w:eastAsia="Times New Roman" w:hAnsi="Times New Roman" w:cs="Times New Roman"/>
          <w:sz w:val="24"/>
        </w:rPr>
        <w:t xml:space="preserve">cloud condensation nuclei (Lovelock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Maggs, 1972; Charlson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1987). However, the first enzymes involved in DMS production were only identified in the last </w:t>
      </w:r>
      <w:r w:rsidR="00FC29A7">
        <w:rPr>
          <w:rFonts w:ascii="Times New Roman" w:eastAsia="Times New Roman" w:hAnsi="Times New Roman" w:cs="Times New Roman"/>
          <w:sz w:val="24"/>
        </w:rPr>
        <w:t xml:space="preserve">six </w:t>
      </w:r>
      <w:r w:rsidR="00C45D27">
        <w:rPr>
          <w:rFonts w:ascii="Times New Roman" w:eastAsia="Times New Roman" w:hAnsi="Times New Roman" w:cs="Times New Roman"/>
          <w:sz w:val="24"/>
        </w:rPr>
        <w:t xml:space="preserve">years (Todd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2008; Schäfer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2010; Curson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Reich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2011b; Moran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2012). The main source of DMS in the marine environment is from the breakdown of DMSP. </w:t>
      </w:r>
      <w:proofErr w:type="gramStart"/>
      <w:r w:rsidR="00C45D27">
        <w:rPr>
          <w:rFonts w:ascii="Times New Roman" w:eastAsia="Times New Roman" w:hAnsi="Times New Roman" w:cs="Times New Roman"/>
          <w:sz w:val="24"/>
        </w:rPr>
        <w:t>Eucaryal phytoplankton, in particular diatoms, dinoflagellates and haptophytes</w:t>
      </w:r>
      <w:r w:rsidR="00FC29A7">
        <w:rPr>
          <w:rFonts w:ascii="Times New Roman" w:eastAsia="Times New Roman" w:hAnsi="Times New Roman" w:cs="Times New Roman"/>
          <w:sz w:val="24"/>
        </w:rPr>
        <w:t>,</w:t>
      </w:r>
      <w:r w:rsidR="00C45D27">
        <w:rPr>
          <w:rFonts w:ascii="Times New Roman" w:eastAsia="Times New Roman" w:hAnsi="Times New Roman" w:cs="Times New Roman"/>
          <w:sz w:val="24"/>
        </w:rPr>
        <w:t xml:space="preserve"> produce large quantities of DMSP, which is thought to function principally as an osmolyte.</w:t>
      </w:r>
      <w:proofErr w:type="gramEnd"/>
      <w:r w:rsidR="00C45D27">
        <w:rPr>
          <w:rFonts w:ascii="Times New Roman" w:eastAsia="Times New Roman" w:hAnsi="Times New Roman" w:cs="Times New Roman"/>
          <w:sz w:val="24"/>
        </w:rPr>
        <w:t xml:space="preserv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w:t>
      </w:r>
      <w:r w:rsidR="0043225C">
        <w:rPr>
          <w:rFonts w:ascii="Times New Roman" w:eastAsia="Times New Roman" w:hAnsi="Times New Roman" w:cs="Times New Roman"/>
          <w:sz w:val="24"/>
        </w:rPr>
        <w:t xml:space="preserve">involved in </w:t>
      </w:r>
      <w:r>
        <w:rPr>
          <w:rFonts w:ascii="Times New Roman" w:eastAsia="Times New Roman" w:hAnsi="Times New Roman" w:cs="Times New Roman"/>
          <w:sz w:val="24"/>
        </w:rPr>
        <w:t xml:space="preserve">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Metagenomic analyses were performed on biomass captured by sequential filtration through a 20 µm pre-filter onto 3.0, 0.8, 0.1 µm filters, from a depth profile (1.7, 4.2, 5.7, 6.5 and 6.7 m) taken in </w:t>
      </w:r>
      <w:r>
        <w:rPr>
          <w:rFonts w:ascii="Times New Roman" w:eastAsia="Times New Roman" w:hAnsi="Times New Roman" w:cs="Times New Roman"/>
          <w:sz w:val="24"/>
        </w:rPr>
        <w:lastRenderedPageBreak/>
        <w:t xml:space="preserve">November 2008.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t>
      </w:r>
      <w:r w:rsidR="0043225C">
        <w:rPr>
          <w:rFonts w:ascii="Times New Roman" w:eastAsia="Times New Roman" w:hAnsi="Times New Roman" w:cs="Times New Roman"/>
          <w:sz w:val="24"/>
        </w:rPr>
        <w:t>O</w:t>
      </w:r>
      <w:r>
        <w:rPr>
          <w:rFonts w:ascii="Times New Roman" w:eastAsia="Times New Roman" w:hAnsi="Times New Roman" w:cs="Times New Roman"/>
          <w:sz w:val="24"/>
        </w:rPr>
        <w:t xml:space="preserve">ur study determined the composition and functional potential of Organic Lake microbiota and, in conjunction with historic and contemporary physico-chemical data, generated an integrative understanding of the whole lake ecosystem. </w:t>
      </w:r>
    </w:p>
    <w:p w:rsidR="00E93911" w:rsidRDefault="00E93911" w:rsidP="00153E88">
      <w:pPr>
        <w:pStyle w:val="Normal1"/>
        <w:spacing w:after="0" w:line="480" w:lineRule="auto"/>
        <w:ind w:firstLine="426"/>
      </w:pPr>
    </w:p>
    <w:p w:rsidR="00E93911" w:rsidRDefault="009256C5" w:rsidP="00153E88">
      <w:pPr>
        <w:pStyle w:val="Heading1"/>
        <w:spacing w:before="0" w:line="480" w:lineRule="auto"/>
      </w:pPr>
      <w:r>
        <w:rPr>
          <w:rFonts w:ascii="Times New Roman" w:eastAsia="Times New Roman" w:hAnsi="Times New Roman" w:cs="Times New Roman"/>
          <w:color w:val="000000"/>
          <w:sz w:val="24"/>
        </w:rPr>
        <w:t>Materials and m</w:t>
      </w:r>
      <w:r w:rsidR="00C45D27">
        <w:rPr>
          <w:rFonts w:ascii="Times New Roman" w:eastAsia="Times New Roman" w:hAnsi="Times New Roman" w:cs="Times New Roman"/>
          <w:color w:val="000000"/>
          <w:sz w:val="24"/>
        </w:rPr>
        <w:t>ethods</w:t>
      </w:r>
    </w:p>
    <w:p w:rsidR="00E93911" w:rsidRDefault="00E93911" w:rsidP="00153E88">
      <w:pPr>
        <w:pStyle w:val="Heading2"/>
        <w:spacing w:before="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Characteristics of the lake and samples taken</w:t>
      </w:r>
    </w:p>
    <w:p w:rsidR="00E93911" w:rsidRDefault="00C45D27" w:rsidP="00153E88">
      <w:pPr>
        <w:pStyle w:val="Normal1"/>
        <w:spacing w:after="0" w:line="480" w:lineRule="auto"/>
      </w:pPr>
      <w:r>
        <w:rPr>
          <w:rFonts w:ascii="Times New Roman" w:eastAsia="Times New Roman" w:hAnsi="Times New Roman" w:cs="Times New Roman"/>
          <w:sz w:val="24"/>
        </w:rPr>
        <w:t xml:space="preserve">The water level of Organic Lake was measured by surveying as +1.886 m relative to the survey mark (NMV / S / 53) located at </w:t>
      </w:r>
      <w:r w:rsidR="00A57DBD" w:rsidRPr="00C701AF">
        <w:rPr>
          <w:rFonts w:ascii="Times New Roman" w:eastAsia="Times New Roman" w:hAnsi="Times New Roman" w:cs="Times New Roman"/>
          <w:sz w:val="24"/>
        </w:rPr>
        <w:t>68°27</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23.4</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S, 78° 11</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 xml:space="preserve"> 22.6</w:t>
      </w:r>
      <w:r w:rsidR="00A57DBD">
        <w:rPr>
          <w:rFonts w:ascii="Times New Roman" w:eastAsia="Times New Roman" w:hAnsi="Times New Roman" w:cs="Times New Roman"/>
          <w:sz w:val="24"/>
        </w:rPr>
        <w:t>″</w:t>
      </w:r>
      <w:r w:rsidR="00A57DBD" w:rsidRPr="00C701AF">
        <w:rPr>
          <w:rFonts w:ascii="Times New Roman" w:eastAsia="Times New Roman" w:hAnsi="Times New Roman" w:cs="Times New Roman"/>
          <w:sz w:val="24"/>
        </w:rPr>
        <w:t>E</w:t>
      </w:r>
      <w:r w:rsidR="00A57DBD" w:rsidDel="00A57DBD">
        <w:rPr>
          <w:rFonts w:ascii="Times New Roman" w:eastAsia="Times New Roman" w:hAnsi="Times New Roman" w:cs="Times New Roman"/>
          <w:sz w:val="24"/>
        </w:rPr>
        <w:t xml:space="preserve"> </w:t>
      </w:r>
      <w:r>
        <w:rPr>
          <w:rFonts w:ascii="Times New Roman" w:eastAsia="Times New Roman" w:hAnsi="Times New Roman" w:cs="Times New Roman"/>
          <w:sz w:val="24"/>
        </w:rPr>
        <w:t>Water was collected from Organic Lake on 10 November 2008 through a 30 cm hole in the 0.8 m thick ice cover above the deepest point in the lake. The sampling hole (68</w:t>
      </w:r>
      <w:r>
        <w:rPr>
          <w:rFonts w:ascii="Symbol" w:eastAsia="Symbol" w:hAnsi="Symbol" w:cs="Symbol"/>
          <w:sz w:val="24"/>
        </w:rPr>
        <w:t></w:t>
      </w:r>
      <w:r>
        <w:rPr>
          <w:rFonts w:ascii="Times New Roman" w:eastAsia="Times New Roman" w:hAnsi="Times New Roman" w:cs="Times New Roman"/>
          <w:sz w:val="24"/>
        </w:rPr>
        <w:t>27</w:t>
      </w:r>
      <w:r w:rsidR="004B12EA">
        <w:rPr>
          <w:rFonts w:ascii="Times New Roman" w:eastAsia="Times New Roman" w:hAnsi="Times New Roman" w:cs="Times New Roman"/>
          <w:sz w:val="24"/>
        </w:rPr>
        <w:t>′</w:t>
      </w:r>
      <w:r>
        <w:rPr>
          <w:rFonts w:ascii="Times New Roman" w:eastAsia="Times New Roman" w:hAnsi="Times New Roman" w:cs="Times New Roman"/>
          <w:sz w:val="24"/>
        </w:rPr>
        <w:t>22.2</w:t>
      </w:r>
      <w:r w:rsidR="004B12EA">
        <w:rPr>
          <w:rFonts w:ascii="Times New Roman" w:eastAsia="Times New Roman" w:hAnsi="Times New Roman" w:cs="Times New Roman"/>
          <w:sz w:val="24"/>
        </w:rPr>
        <w:t>″</w:t>
      </w:r>
      <w:r w:rsidR="00E72620">
        <w:rPr>
          <w:rFonts w:ascii="Times New Roman" w:eastAsia="Times New Roman" w:hAnsi="Times New Roman" w:cs="Times New Roman"/>
          <w:sz w:val="24"/>
        </w:rPr>
        <w:t>S,</w:t>
      </w:r>
      <w:r>
        <w:rPr>
          <w:rFonts w:ascii="Times New Roman" w:eastAsia="Times New Roman" w:hAnsi="Times New Roman" w:cs="Times New Roman"/>
          <w:sz w:val="24"/>
        </w:rPr>
        <w:t xml:space="preserve"> 78</w:t>
      </w:r>
      <w:r>
        <w:rPr>
          <w:rFonts w:ascii="Symbol" w:eastAsia="Symbol" w:hAnsi="Symbol" w:cs="Symbol"/>
          <w:sz w:val="24"/>
        </w:rPr>
        <w:t></w:t>
      </w:r>
      <w:r>
        <w:rPr>
          <w:rFonts w:ascii="Times New Roman" w:eastAsia="Times New Roman" w:hAnsi="Times New Roman" w:cs="Times New Roman"/>
          <w:sz w:val="24"/>
        </w:rPr>
        <w:t>11</w:t>
      </w:r>
      <w:r w:rsidR="004B12EA">
        <w:rPr>
          <w:rFonts w:ascii="Times New Roman" w:eastAsia="Times New Roman" w:hAnsi="Times New Roman" w:cs="Times New Roman"/>
          <w:sz w:val="24"/>
        </w:rPr>
        <w:t>′</w:t>
      </w:r>
      <w:r>
        <w:rPr>
          <w:rFonts w:ascii="Times New Roman" w:eastAsia="Times New Roman" w:hAnsi="Times New Roman" w:cs="Times New Roman"/>
          <w:sz w:val="24"/>
        </w:rPr>
        <w:t>23.9</w:t>
      </w:r>
      <w:r w:rsidR="004B12EA">
        <w:rPr>
          <w:rFonts w:ascii="Times New Roman" w:eastAsia="Times New Roman" w:hAnsi="Times New Roman" w:cs="Times New Roman"/>
          <w:sz w:val="24"/>
        </w:rPr>
        <w:t>″</w:t>
      </w:r>
      <w:r w:rsidR="00E72620">
        <w:rPr>
          <w:rFonts w:ascii="Times New Roman" w:eastAsia="Times New Roman" w:hAnsi="Times New Roman" w:cs="Times New Roman"/>
          <w:sz w:val="24"/>
        </w:rPr>
        <w:t>E</w:t>
      </w:r>
      <w:r>
        <w:rPr>
          <w:rFonts w:ascii="Times New Roman" w:eastAsia="Times New Roman" w:hAnsi="Times New Roman" w:cs="Times New Roman"/>
          <w:sz w:val="24"/>
        </w:rPr>
        <w:t>) was established following bathymetry measurements constructed on a metric grid</w:t>
      </w:r>
      <w:r w:rsidR="00947F9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Samples were collected for metagenomics, microscopy and chemical analyses at 1.7, 4.2, 5.7, 6.5 and 6.7 m depths (maximum </w:t>
      </w:r>
      <w:r w:rsidR="0065040E">
        <w:rPr>
          <w:rFonts w:ascii="Times New Roman" w:eastAsia="Times New Roman" w:hAnsi="Times New Roman" w:cs="Times New Roman"/>
          <w:sz w:val="24"/>
        </w:rPr>
        <w:t xml:space="preserve">lake </w:t>
      </w:r>
      <w:r>
        <w:rPr>
          <w:rFonts w:ascii="Times New Roman" w:eastAsia="Times New Roman" w:hAnsi="Times New Roman" w:cs="Times New Roman"/>
          <w:sz w:val="24"/>
        </w:rPr>
        <w:t>depth 6.8 m). For metagenomics, lake water was passed through a 20 µm pore size pre-filter, and microbial biomass captured by sequential filtration onto 3.0 µm, 0.8 µm and 0.1 µm pore size 293</w:t>
      </w:r>
      <w:r w:rsidR="00C96AB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w:t>
      </w:r>
      <w:r>
        <w:rPr>
          <w:rFonts w:ascii="Times New Roman" w:eastAsia="Times New Roman" w:hAnsi="Times New Roman" w:cs="Times New Roman"/>
          <w:sz w:val="24"/>
        </w:rPr>
        <w:lastRenderedPageBreak/>
        <w:t xml:space="preserve">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E72620">
        <w:rPr>
          <w:rFonts w:ascii="Times New Roman" w:eastAsia="Times New Roman" w:hAnsi="Times New Roman" w:cs="Times New Roman"/>
          <w:sz w:val="24"/>
        </w:rPr>
        <w:t xml:space="preserve">. A </w:t>
      </w:r>
      <w:r w:rsidR="003C6F3E" w:rsidRPr="003C6F3E">
        <w:rPr>
          <w:rFonts w:ascii="Times New Roman" w:eastAsia="Times New Roman" w:hAnsi="Times New Roman" w:cs="Times New Roman"/>
          <w:sz w:val="24"/>
        </w:rPr>
        <w:t xml:space="preserve">summary of </w:t>
      </w:r>
      <w:r w:rsidR="00E72620">
        <w:rPr>
          <w:rFonts w:ascii="Times New Roman" w:eastAsia="Times New Roman" w:hAnsi="Times New Roman" w:cs="Times New Roman"/>
          <w:sz w:val="24"/>
        </w:rPr>
        <w:t xml:space="preserve">the </w:t>
      </w:r>
      <w:r w:rsidR="00E72620" w:rsidRPr="00153E88">
        <w:rPr>
          <w:rFonts w:ascii="Times New Roman" w:eastAsia="Times New Roman" w:hAnsi="Times New Roman" w:cs="Times New Roman"/>
          <w:sz w:val="24"/>
        </w:rPr>
        <w:t xml:space="preserve">2.4 Gbp </w:t>
      </w:r>
      <w:r w:rsidR="00E62C81">
        <w:rPr>
          <w:rFonts w:ascii="Times New Roman" w:eastAsia="Times New Roman" w:hAnsi="Times New Roman" w:cs="Times New Roman"/>
          <w:sz w:val="24"/>
        </w:rPr>
        <w:t xml:space="preserve">of </w:t>
      </w:r>
      <w:r w:rsidR="003C6F3E" w:rsidRPr="003C6F3E">
        <w:rPr>
          <w:rFonts w:ascii="Times New Roman" w:eastAsia="Times New Roman" w:hAnsi="Times New Roman" w:cs="Times New Roman"/>
          <w:sz w:val="24"/>
        </w:rPr>
        <w:t xml:space="preserve">metagenomic data </w:t>
      </w:r>
      <w:r w:rsidR="00E72620">
        <w:rPr>
          <w:rFonts w:ascii="Times New Roman" w:eastAsia="Times New Roman" w:hAnsi="Times New Roman" w:cs="Times New Roman"/>
          <w:sz w:val="24"/>
        </w:rPr>
        <w:t>is</w:t>
      </w:r>
      <w:r w:rsidR="003C6F3E" w:rsidRPr="003C6F3E">
        <w:rPr>
          <w:rFonts w:ascii="Times New Roman" w:eastAsia="Times New Roman" w:hAnsi="Times New Roman" w:cs="Times New Roman"/>
          <w:sz w:val="24"/>
        </w:rPr>
        <w:t xml:space="preserve"> </w:t>
      </w:r>
      <w:r w:rsidR="00E62C81">
        <w:rPr>
          <w:rFonts w:ascii="Times New Roman" w:eastAsia="Times New Roman" w:hAnsi="Times New Roman" w:cs="Times New Roman"/>
          <w:sz w:val="24"/>
        </w:rPr>
        <w:t xml:space="preserve">provided in </w:t>
      </w:r>
      <w:r w:rsidR="003C6F3E" w:rsidRPr="003C6F3E">
        <w:rPr>
          <w:rFonts w:ascii="Times New Roman" w:eastAsia="Times New Roman" w:hAnsi="Times New Roman" w:cs="Times New Roman"/>
          <w:sz w:val="24"/>
        </w:rPr>
        <w:t>Supplementary Table S1</w:t>
      </w:r>
      <w:r>
        <w:rPr>
          <w:rFonts w:ascii="Times New Roman" w:eastAsia="Times New Roman" w:hAnsi="Times New Roman" w:cs="Times New Roman"/>
          <w:sz w:val="24"/>
        </w:rPr>
        <w:t xml:space="preserve">. </w:t>
      </w:r>
    </w:p>
    <w:p w:rsidR="00E93911" w:rsidRDefault="00E93911" w:rsidP="00153E88">
      <w:pPr>
        <w:pStyle w:val="Normal1"/>
        <w:spacing w:after="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Physical and chemical analyses</w:t>
      </w:r>
    </w:p>
    <w:p w:rsidR="00E93911" w:rsidRDefault="00C45D27" w:rsidP="00153E88">
      <w:pPr>
        <w:pStyle w:val="Normal1"/>
        <w:spacing w:after="0" w:line="48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w:t>
      </w:r>
      <w:r w:rsidR="000D1533">
        <w:rPr>
          <w:rFonts w:ascii="Times New Roman" w:eastAsia="Times New Roman" w:hAnsi="Times New Roman" w:cs="Times New Roman"/>
          <w:sz w:val="24"/>
        </w:rPr>
        <w:t xml:space="preserve"> as </w:t>
      </w:r>
      <w:r>
        <w:rPr>
          <w:rFonts w:ascii="Times New Roman" w:eastAsia="Times New Roman" w:hAnsi="Times New Roman" w:cs="Times New Roman"/>
          <w:sz w:val="24"/>
        </w:rPr>
        <w:t xml:space="preserve">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10</w:t>
      </w:r>
      <w:r w:rsidR="00682AC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temperature was converted to conductivity at 15</w:t>
      </w:r>
      <w:r w:rsidR="00682AC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rsidP="00153E88">
      <w:pPr>
        <w:pStyle w:val="Normal1"/>
        <w:spacing w:after="0" w:line="48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rsidP="00153E88">
      <w:pPr>
        <w:pStyle w:val="Normal1"/>
        <w:spacing w:after="0" w:line="48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w:t>
      </w:r>
      <w:r>
        <w:rPr>
          <w:rFonts w:ascii="Times New Roman" w:eastAsia="Times New Roman" w:hAnsi="Times New Roman" w:cs="Times New Roman"/>
          <w:sz w:val="24"/>
        </w:rPr>
        <w:lastRenderedPageBreak/>
        <w:t xml:space="preserve">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xml:space="preserve">). Principal Component Analysis (PCA) was performed using the PRIMER Version 6 statistical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on the normalized physical and chemical parameters.</w:t>
      </w:r>
    </w:p>
    <w:p w:rsidR="00E93911" w:rsidRDefault="00E93911" w:rsidP="00153E88">
      <w:pPr>
        <w:pStyle w:val="Normal1"/>
        <w:spacing w:after="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Epifluorescence microscopy</w:t>
      </w:r>
    </w:p>
    <w:p w:rsidR="00E93911" w:rsidRDefault="00C45D27" w:rsidP="00153E88">
      <w:pPr>
        <w:pStyle w:val="Normal1"/>
        <w:spacing w:after="0" w:line="48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510–550 nm). Cell and VLP counts were performed on the same filter over 30 random fields of view. </w:t>
      </w:r>
    </w:p>
    <w:p w:rsidR="00E93911" w:rsidRDefault="00E93911" w:rsidP="00153E88">
      <w:pPr>
        <w:pStyle w:val="Heading2"/>
        <w:spacing w:before="0" w:line="480" w:lineRule="auto"/>
      </w:pPr>
    </w:p>
    <w:p w:rsidR="00E93911" w:rsidRDefault="00C45D27" w:rsidP="00153E88">
      <w:pPr>
        <w:pStyle w:val="Heading3"/>
        <w:spacing w:before="0" w:line="480" w:lineRule="auto"/>
      </w:pPr>
      <w:r>
        <w:rPr>
          <w:rFonts w:ascii="Times New Roman" w:eastAsia="Times New Roman" w:hAnsi="Times New Roman" w:cs="Times New Roman"/>
          <w:b w:val="0"/>
          <w:i/>
          <w:color w:val="000000"/>
          <w:sz w:val="24"/>
        </w:rPr>
        <w:t>Cellular diversity analyses</w:t>
      </w:r>
    </w:p>
    <w:p w:rsidR="00E93911" w:rsidRDefault="00C45D27" w:rsidP="00153E88">
      <w:pPr>
        <w:pStyle w:val="Normal1"/>
        <w:spacing w:after="0" w:line="48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w:t>
      </w:r>
      <w:r>
        <w:rPr>
          <w:rFonts w:ascii="Times New Roman" w:eastAsia="Times New Roman" w:hAnsi="Times New Roman" w:cs="Times New Roman"/>
          <w:sz w:val="24"/>
        </w:rPr>
        <w:lastRenderedPageBreak/>
        <w:t xml:space="preserve">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w:t>
      </w:r>
      <w:r w:rsidR="0065040E" w:rsidRPr="0065040E">
        <w:rPr>
          <w:rFonts w:ascii="Times New Roman" w:eastAsia="Times New Roman" w:hAnsi="Times New Roman" w:cs="Times New Roman"/>
          <w:sz w:val="24"/>
        </w:rPr>
        <w:t xml:space="preserve"> </w:t>
      </w:r>
      <w:r w:rsidR="0065040E">
        <w:rPr>
          <w:rFonts w:ascii="Times New Roman" w:eastAsia="Times New Roman" w:hAnsi="Times New Roman" w:cs="Times New Roman"/>
          <w:sz w:val="24"/>
        </w:rPr>
        <w:t>(www.arb-silva.de)</w:t>
      </w:r>
      <w:r>
        <w:rPr>
          <w:rFonts w:ascii="Times New Roman" w:eastAsia="Times New Roman" w:hAnsi="Times New Roman" w:cs="Times New Roman"/>
          <w:sz w:val="24"/>
        </w:rPr>
        <w:t>. SSU sequences that did not cluster with sequences from SILVA were allowed to form new OTUs (no suppression). A representative sequence from each OTU was chosen and classified to the genus level using QIIME implementing the RDP classifier (Wang</w:t>
      </w:r>
      <w:r w:rsidR="00882FF4">
        <w:rPr>
          <w:rFonts w:ascii="Times New Roman" w:eastAsia="Times New Roman" w:hAnsi="Times New Roman" w:cs="Times New Roman"/>
          <w:sz w:val="24"/>
        </w:rPr>
        <w:t xml:space="preserv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trained against SILVA.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rsidP="00153E88">
      <w:pPr>
        <w:pStyle w:val="Normal1"/>
        <w:spacing w:after="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Analysis of functional potential</w:t>
      </w:r>
    </w:p>
    <w:p w:rsidR="00B73F03" w:rsidRDefault="007A4284"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The relative abundance and taxonomic origin of functional marker genes was used to</w:t>
      </w:r>
      <w:r w:rsidR="005816D3">
        <w:rPr>
          <w:rFonts w:ascii="Times New Roman" w:eastAsia="Times New Roman" w:hAnsi="Times New Roman" w:cs="Times New Roman"/>
          <w:sz w:val="24"/>
        </w:rPr>
        <w:t xml:space="preserve"> determine</w:t>
      </w:r>
      <w:r>
        <w:rPr>
          <w:rFonts w:ascii="Times New Roman" w:eastAsia="Times New Roman" w:hAnsi="Times New Roman" w:cs="Times New Roman"/>
          <w:sz w:val="24"/>
        </w:rPr>
        <w:t xml:space="preserve"> </w:t>
      </w:r>
      <w:r w:rsidR="00C4750C">
        <w:rPr>
          <w:rFonts w:ascii="Times New Roman" w:eastAsia="Times New Roman" w:hAnsi="Times New Roman" w:cs="Times New Roman"/>
          <w:sz w:val="24"/>
        </w:rPr>
        <w:t xml:space="preserve">the potential </w:t>
      </w:r>
      <w:r>
        <w:rPr>
          <w:rFonts w:ascii="Times New Roman" w:eastAsia="Times New Roman" w:hAnsi="Times New Roman" w:cs="Times New Roman"/>
          <w:sz w:val="24"/>
        </w:rPr>
        <w:t>for carbon, nitrogen and sulfur conversions</w:t>
      </w:r>
      <w:r w:rsidR="00C4750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Open reading frames (ORFs) were predicted from trimmed metagenomic reads using MetaGene (Noguchi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1990). The BLAST output was processed using KEGG Orthology Based Annotation System (KOBAS) version 2.0 (Xie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accepting assignments to KEGG Orthology (KO) groups with e-value &lt;1e−05 and rank &gt;5. </w:t>
      </w:r>
      <w:r w:rsidR="002E6296">
        <w:rPr>
          <w:rFonts w:ascii="Times New Roman" w:eastAsia="Times New Roman" w:hAnsi="Times New Roman" w:cs="Times New Roman"/>
          <w:sz w:val="24"/>
        </w:rPr>
        <w:t xml:space="preserve">KO groups </w:t>
      </w:r>
      <w:r w:rsidR="00882FF4">
        <w:rPr>
          <w:rFonts w:ascii="Times New Roman" w:eastAsia="Times New Roman" w:hAnsi="Times New Roman" w:cs="Times New Roman"/>
          <w:sz w:val="24"/>
        </w:rPr>
        <w:t xml:space="preserve">used as </w:t>
      </w:r>
      <w:r w:rsidR="002E6296">
        <w:rPr>
          <w:rFonts w:ascii="Times New Roman" w:eastAsia="Times New Roman" w:hAnsi="Times New Roman" w:cs="Times New Roman"/>
          <w:sz w:val="24"/>
        </w:rPr>
        <w:t>functional markers</w:t>
      </w:r>
      <w:r w:rsidR="00882FF4">
        <w:rPr>
          <w:rFonts w:ascii="Times New Roman" w:eastAsia="Times New Roman" w:hAnsi="Times New Roman" w:cs="Times New Roman"/>
          <w:sz w:val="24"/>
        </w:rPr>
        <w:t xml:space="preserve"> </w:t>
      </w:r>
      <w:r w:rsidR="002E6296">
        <w:rPr>
          <w:rFonts w:ascii="Times New Roman" w:eastAsia="Times New Roman" w:hAnsi="Times New Roman" w:cs="Times New Roman"/>
          <w:sz w:val="24"/>
        </w:rPr>
        <w:t xml:space="preserve">are listed in </w:t>
      </w:r>
      <w:r w:rsidR="006A6595">
        <w:rPr>
          <w:rFonts w:ascii="Times New Roman" w:eastAsia="Times New Roman" w:hAnsi="Times New Roman" w:cs="Times New Roman"/>
          <w:sz w:val="24"/>
        </w:rPr>
        <w:t>Supplementary Table S</w:t>
      </w:r>
      <w:r w:rsidR="00ED24AA">
        <w:rPr>
          <w:rFonts w:ascii="Times New Roman" w:eastAsia="Times New Roman" w:hAnsi="Times New Roman" w:cs="Times New Roman"/>
          <w:sz w:val="24"/>
        </w:rPr>
        <w:t>2</w:t>
      </w:r>
      <w:r w:rsidR="002E6296">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Marker enzymes were assigned to taxonomic groups based on the species of origin of the best KEGG GENES BLASTp match. Marker genes not represented </w:t>
      </w:r>
      <w:r w:rsidR="00447A81">
        <w:rPr>
          <w:rFonts w:ascii="Times New Roman" w:eastAsia="Times New Roman" w:hAnsi="Times New Roman" w:cs="Times New Roman"/>
          <w:sz w:val="24"/>
        </w:rPr>
        <w:t>by a</w:t>
      </w:r>
      <w:r w:rsidR="00C45D27">
        <w:rPr>
          <w:rFonts w:ascii="Times New Roman" w:eastAsia="Times New Roman" w:hAnsi="Times New Roman" w:cs="Times New Roman"/>
          <w:sz w:val="24"/>
        </w:rPr>
        <w:t xml:space="preserve"> KO</w:t>
      </w:r>
      <w:r w:rsidR="00447A81">
        <w:rPr>
          <w:rFonts w:ascii="Times New Roman" w:eastAsia="Times New Roman" w:hAnsi="Times New Roman" w:cs="Times New Roman"/>
          <w:sz w:val="24"/>
        </w:rPr>
        <w:t xml:space="preserve"> group</w:t>
      </w:r>
      <w:r w:rsidR="00C45D27">
        <w:rPr>
          <w:rFonts w:ascii="Times New Roman" w:eastAsia="Times New Roman" w:hAnsi="Times New Roman" w:cs="Times New Roman"/>
          <w:sz w:val="24"/>
        </w:rPr>
        <w:t xml:space="preserve"> were </w:t>
      </w:r>
      <w:r w:rsidR="005816D3">
        <w:rPr>
          <w:rFonts w:ascii="Times New Roman" w:eastAsia="Times New Roman" w:hAnsi="Times New Roman" w:cs="Times New Roman"/>
          <w:sz w:val="24"/>
        </w:rPr>
        <w:t xml:space="preserve">assessed </w:t>
      </w:r>
      <w:r w:rsidR="00C45D27">
        <w:rPr>
          <w:rFonts w:ascii="Times New Roman" w:eastAsia="Times New Roman" w:hAnsi="Times New Roman" w:cs="Times New Roman"/>
          <w:sz w:val="24"/>
        </w:rPr>
        <w:t xml:space="preserve">by </w:t>
      </w:r>
      <w:r w:rsidR="0065040E">
        <w:rPr>
          <w:rFonts w:ascii="Times New Roman" w:eastAsia="Times New Roman" w:hAnsi="Times New Roman" w:cs="Times New Roman"/>
          <w:sz w:val="24"/>
        </w:rPr>
        <w:t>BLAST</w:t>
      </w:r>
      <w:r w:rsidR="00B332F5">
        <w:rPr>
          <w:rFonts w:ascii="Times New Roman" w:eastAsia="Times New Roman" w:hAnsi="Times New Roman" w:cs="Times New Roman"/>
          <w:sz w:val="24"/>
        </w:rPr>
        <w:t>p</w:t>
      </w:r>
      <w:r w:rsidR="0065040E">
        <w:rPr>
          <w:rFonts w:ascii="Times New Roman" w:eastAsia="Times New Roman" w:hAnsi="Times New Roman" w:cs="Times New Roman"/>
          <w:sz w:val="24"/>
        </w:rPr>
        <w:t xml:space="preserve"> </w:t>
      </w:r>
      <w:r w:rsidR="00B332F5">
        <w:rPr>
          <w:rFonts w:ascii="Times New Roman" w:eastAsia="Times New Roman" w:hAnsi="Times New Roman" w:cs="Times New Roman"/>
          <w:sz w:val="24"/>
        </w:rPr>
        <w:t>queries</w:t>
      </w:r>
      <w:r w:rsidR="0065040E">
        <w:rPr>
          <w:rFonts w:ascii="Times New Roman" w:eastAsia="Times New Roman" w:hAnsi="Times New Roman" w:cs="Times New Roman"/>
          <w:sz w:val="24"/>
        </w:rPr>
        <w:t xml:space="preserve"> </w:t>
      </w:r>
      <w:r w:rsidR="00B332F5">
        <w:rPr>
          <w:rFonts w:ascii="Times New Roman" w:eastAsia="Times New Roman" w:hAnsi="Times New Roman" w:cs="Times New Roman"/>
          <w:sz w:val="24"/>
        </w:rPr>
        <w:t xml:space="preserve">of </w:t>
      </w:r>
      <w:r w:rsidR="0065040E">
        <w:rPr>
          <w:rFonts w:ascii="Times New Roman" w:eastAsia="Times New Roman" w:hAnsi="Times New Roman" w:cs="Times New Roman"/>
          <w:sz w:val="24"/>
        </w:rPr>
        <w:t xml:space="preserve">marker gene sequences with </w:t>
      </w:r>
      <w:r w:rsidR="00C45D27">
        <w:rPr>
          <w:rFonts w:ascii="Times New Roman" w:eastAsia="Times New Roman" w:hAnsi="Times New Roman" w:cs="Times New Roman"/>
          <w:sz w:val="24"/>
        </w:rPr>
        <w:t xml:space="preserve">experimentally confirmed function </w:t>
      </w:r>
      <w:r w:rsidR="0068330B">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sidR="00ED24AA">
        <w:rPr>
          <w:rFonts w:ascii="Times New Roman" w:eastAsia="Times New Roman" w:hAnsi="Times New Roman" w:cs="Times New Roman"/>
          <w:sz w:val="24"/>
        </w:rPr>
        <w:t>3</w:t>
      </w:r>
      <w:r w:rsidR="0068330B">
        <w:rPr>
          <w:rFonts w:ascii="Times New Roman" w:eastAsia="Times New Roman" w:hAnsi="Times New Roman" w:cs="Times New Roman"/>
          <w:sz w:val="24"/>
        </w:rPr>
        <w:t xml:space="preserve">) </w:t>
      </w:r>
      <w:r w:rsidR="0065040E">
        <w:rPr>
          <w:rFonts w:ascii="Times New Roman" w:eastAsia="Times New Roman" w:hAnsi="Times New Roman" w:cs="Times New Roman"/>
          <w:sz w:val="24"/>
        </w:rPr>
        <w:t xml:space="preserve">against a </w:t>
      </w:r>
      <w:r w:rsidR="00C45D27">
        <w:rPr>
          <w:rFonts w:ascii="Times New Roman" w:eastAsia="Times New Roman" w:hAnsi="Times New Roman" w:cs="Times New Roman"/>
          <w:sz w:val="24"/>
        </w:rPr>
        <w:t xml:space="preserve">database of translated ORFs predicted from metagenomic reads. Matches were accepted if the e-value was &lt;1e−10 and sequence identity was within the range shared by </w:t>
      </w:r>
      <w:r w:rsidR="00255595">
        <w:rPr>
          <w:rFonts w:ascii="Times New Roman" w:eastAsia="Times New Roman" w:hAnsi="Times New Roman" w:cs="Times New Roman"/>
          <w:sz w:val="24"/>
        </w:rPr>
        <w:t>homologs of the query sequence(s)</w:t>
      </w:r>
      <w:r w:rsidR="0068330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Table S</w:t>
      </w:r>
      <w:r w:rsidR="002A36C1">
        <w:rPr>
          <w:rFonts w:ascii="Times New Roman" w:eastAsia="Times New Roman" w:hAnsi="Times New Roman" w:cs="Times New Roman"/>
          <w:sz w:val="24"/>
        </w:rPr>
        <w:t>3</w:t>
      </w:r>
      <w:r w:rsidR="0068330B">
        <w:rPr>
          <w:rFonts w:ascii="Times New Roman" w:eastAsia="Times New Roman" w:hAnsi="Times New Roman" w:cs="Times New Roman"/>
          <w:sz w:val="24"/>
        </w:rPr>
        <w:t>)</w:t>
      </w:r>
      <w:r w:rsidR="00C45D27">
        <w:rPr>
          <w:rFonts w:ascii="Times New Roman" w:eastAsia="Times New Roman" w:hAnsi="Times New Roman" w:cs="Times New Roman"/>
          <w:sz w:val="24"/>
        </w:rPr>
        <w:t>.</w:t>
      </w:r>
      <w:r w:rsidR="0096256A">
        <w:rPr>
          <w:rFonts w:ascii="Times New Roman" w:eastAsia="Times New Roman" w:hAnsi="Times New Roman" w:cs="Times New Roman"/>
          <w:sz w:val="24"/>
        </w:rPr>
        <w:t xml:space="preserve"> Matches to </w:t>
      </w:r>
      <w:r w:rsidR="00882FF4">
        <w:rPr>
          <w:rFonts w:ascii="Times New Roman" w:eastAsia="Times New Roman" w:hAnsi="Times New Roman" w:cs="Times New Roman"/>
          <w:sz w:val="24"/>
        </w:rPr>
        <w:t xml:space="preserve">marker genes </w:t>
      </w:r>
      <w:r w:rsidR="0096256A">
        <w:rPr>
          <w:rFonts w:ascii="Times New Roman" w:eastAsia="Times New Roman" w:hAnsi="Times New Roman" w:cs="Times New Roman"/>
          <w:sz w:val="24"/>
        </w:rPr>
        <w:t xml:space="preserve">were normalized to 100 </w:t>
      </w:r>
      <w:r w:rsidR="005D2D88">
        <w:rPr>
          <w:rFonts w:ascii="Times New Roman" w:eastAsia="Times New Roman" w:hAnsi="Times New Roman" w:cs="Times New Roman"/>
          <w:sz w:val="24"/>
        </w:rPr>
        <w:t xml:space="preserve">Mbp </w:t>
      </w:r>
      <w:r w:rsidR="0096256A">
        <w:rPr>
          <w:rFonts w:ascii="Times New Roman" w:eastAsia="Times New Roman" w:hAnsi="Times New Roman" w:cs="Times New Roman"/>
          <w:sz w:val="24"/>
        </w:rPr>
        <w:t xml:space="preserve">per sample and counted. Normalized frequencies of markers from the same pathway were averaged and those from different pathways were summed. </w:t>
      </w:r>
    </w:p>
    <w:p w:rsidR="005D2D88" w:rsidDel="005D2D88" w:rsidRDefault="005D2D88"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The same marker genes and BLAST procedure was used to compare the DMSP catabolism and photoheterotrophy potential of Organic Lake with nearby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1D32D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Southern Ocean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and GOS metagenomes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r w:rsidR="007B0571">
        <w:rPr>
          <w:rFonts w:ascii="Times New Roman" w:eastAsia="Times New Roman" w:hAnsi="Times New Roman" w:cs="Times New Roman"/>
          <w:sz w:val="24"/>
        </w:rPr>
        <w:t xml:space="preserve">Counts of single copy gene </w:t>
      </w:r>
      <w:r w:rsidR="007B0571">
        <w:rPr>
          <w:rFonts w:ascii="Times New Roman" w:eastAsia="Times New Roman" w:hAnsi="Times New Roman" w:cs="Times New Roman"/>
          <w:i/>
          <w:sz w:val="24"/>
        </w:rPr>
        <w:t xml:space="preserve">recA </w:t>
      </w:r>
      <w:r w:rsidR="007B0571">
        <w:rPr>
          <w:rFonts w:ascii="Times New Roman" w:eastAsia="Times New Roman" w:hAnsi="Times New Roman" w:cs="Times New Roman"/>
          <w:sz w:val="24"/>
        </w:rPr>
        <w:t>were also determined to estimate t</w:t>
      </w:r>
      <w:r>
        <w:rPr>
          <w:rFonts w:ascii="Times New Roman" w:eastAsia="Times New Roman" w:hAnsi="Times New Roman" w:cs="Times New Roman"/>
          <w:sz w:val="24"/>
        </w:rPr>
        <w:t>he pe</w:t>
      </w:r>
      <w:r w:rsidR="007B0571">
        <w:rPr>
          <w:rFonts w:ascii="Times New Roman" w:eastAsia="Times New Roman" w:hAnsi="Times New Roman" w:cs="Times New Roman"/>
          <w:sz w:val="24"/>
        </w:rPr>
        <w:t>rcentage of genomes containing each</w:t>
      </w:r>
      <w:r>
        <w:rPr>
          <w:rFonts w:ascii="Times New Roman" w:eastAsia="Times New Roman" w:hAnsi="Times New Roman" w:cs="Times New Roman"/>
          <w:sz w:val="24"/>
        </w:rPr>
        <w:t xml:space="preserve"> marker gene</w:t>
      </w:r>
      <w:r w:rsidR="007B0571">
        <w:rPr>
          <w:rFonts w:ascii="Times New Roman" w:eastAsia="Times New Roman" w:hAnsi="Times New Roman" w:cs="Times New Roman"/>
          <w:sz w:val="24"/>
        </w:rPr>
        <w:t xml:space="preserve"> (percentage of marker genes </w:t>
      </w:r>
      <w:r w:rsidR="00F625D3">
        <w:rPr>
          <w:rFonts w:ascii="Times New Roman" w:eastAsia="Times New Roman" w:hAnsi="Times New Roman" w:cs="Times New Roman"/>
          <w:sz w:val="24"/>
        </w:rPr>
        <w:t xml:space="preserve">relative </w:t>
      </w:r>
      <w:r w:rsidR="007B0571">
        <w:rPr>
          <w:rFonts w:ascii="Times New Roman" w:eastAsia="Times New Roman" w:hAnsi="Times New Roman" w:cs="Times New Roman"/>
          <w:sz w:val="24"/>
        </w:rPr>
        <w:t xml:space="preserve">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7B0571">
        <w:rPr>
          <w:rFonts w:ascii="Times New Roman" w:eastAsia="Times New Roman" w:hAnsi="Times New Roman" w:cs="Times New Roman"/>
          <w:sz w:val="24"/>
        </w:rPr>
        <w:t xml:space="preserve">Matches 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 were accepted </w:t>
      </w:r>
      <w:r w:rsidR="007B0571">
        <w:rPr>
          <w:rFonts w:ascii="Times New Roman" w:eastAsia="Times New Roman" w:hAnsi="Times New Roman" w:cs="Times New Roman"/>
          <w:sz w:val="24"/>
        </w:rPr>
        <w:lastRenderedPageBreak/>
        <w:t>with e-value &lt;1e-20</w:t>
      </w:r>
      <w:r w:rsidR="007B0571" w:rsidRPr="008F3C4F">
        <w:rPr>
          <w:rFonts w:ascii="Times New Roman" w:eastAsia="Times New Roman" w:hAnsi="Times New Roman" w:cs="Times New Roman"/>
          <w:sz w:val="24"/>
        </w:rPr>
        <w:t xml:space="preserve"> </w:t>
      </w:r>
      <w:r w:rsidR="00F625D3">
        <w:rPr>
          <w:rFonts w:ascii="Times New Roman" w:eastAsia="Times New Roman" w:hAnsi="Times New Roman" w:cs="Times New Roman"/>
          <w:sz w:val="24"/>
        </w:rPr>
        <w:t>(</w:t>
      </w:r>
      <w:r w:rsidR="007B0571">
        <w:rPr>
          <w:rFonts w:ascii="Times New Roman" w:eastAsia="Times New Roman" w:hAnsi="Times New Roman" w:cs="Times New Roman"/>
          <w:sz w:val="24"/>
        </w:rPr>
        <w:t xml:space="preserve">Howard </w:t>
      </w:r>
      <w:r w:rsidR="007B0571">
        <w:rPr>
          <w:rFonts w:ascii="Times New Roman" w:eastAsia="Times New Roman" w:hAnsi="Times New Roman" w:cs="Times New Roman"/>
          <w:i/>
          <w:sz w:val="24"/>
        </w:rPr>
        <w:t>et al.</w:t>
      </w:r>
      <w:r w:rsidR="00F625D3">
        <w:rPr>
          <w:rFonts w:ascii="Times New Roman" w:eastAsia="Times New Roman" w:hAnsi="Times New Roman" w:cs="Times New Roman"/>
          <w:i/>
          <w:sz w:val="24"/>
        </w:rPr>
        <w:t>,</w:t>
      </w:r>
      <w:r w:rsidR="007B0571">
        <w:rPr>
          <w:rFonts w:ascii="Times New Roman" w:eastAsia="Times New Roman" w:hAnsi="Times New Roman" w:cs="Times New Roman"/>
          <w:sz w:val="24"/>
        </w:rPr>
        <w:t xml:space="preserve"> 2008).</w:t>
      </w:r>
      <w:r w:rsidR="007B0571" w:rsidDel="00255595">
        <w:t xml:space="preserve"> </w:t>
      </w:r>
      <w:r>
        <w:rPr>
          <w:rFonts w:ascii="Times New Roman" w:eastAsia="Times New Roman" w:hAnsi="Times New Roman" w:cs="Times New Roman"/>
          <w:sz w:val="24"/>
        </w:rPr>
        <w:t xml:space="preserve">For GOS samples, the BLAST database was generated from peptide sequences retrieved from CAMERA (camera.calit2.net) while the other BLAST databases were produced as for Organic Lake. The total number of trimmed base pairs for GOS samples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p>
    <w:p w:rsidR="00E93911" w:rsidRDefault="00C45D27"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w:t>
      </w:r>
      <w:r w:rsidR="00530F79">
        <w:rPr>
          <w:rFonts w:ascii="Times New Roman" w:eastAsia="Times New Roman" w:hAnsi="Times New Roman" w:cs="Times New Roman"/>
          <w:sz w:val="24"/>
        </w:rPr>
        <w:t>cultured</w:t>
      </w:r>
      <w:r w:rsidR="00882FF4">
        <w:rPr>
          <w:rFonts w:ascii="Times New Roman" w:eastAsia="Times New Roman" w:hAnsi="Times New Roman" w:cs="Times New Roman"/>
          <w:sz w:val="24"/>
        </w:rPr>
        <w:t xml:space="preserve"> strains</w:t>
      </w:r>
      <w:r w:rsidR="00B73F0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rsidP="00153E88">
      <w:pPr>
        <w:pStyle w:val="Normal1"/>
        <w:spacing w:after="0" w:line="480" w:lineRule="auto"/>
        <w:rPr>
          <w:rFonts w:ascii="Times New Roman" w:eastAsia="Times New Roman" w:hAnsi="Times New Roman" w:cs="Times New Roman"/>
          <w:sz w:val="24"/>
        </w:rPr>
      </w:pPr>
    </w:p>
    <w:p w:rsidR="007B0571" w:rsidRDefault="007B0571" w:rsidP="00153E88">
      <w:pPr>
        <w:pStyle w:val="Normal1"/>
        <w:spacing w:after="0" w:line="480" w:lineRule="auto"/>
      </w:pPr>
    </w:p>
    <w:p w:rsidR="00E93911" w:rsidRDefault="00C45D27" w:rsidP="00153E88">
      <w:pPr>
        <w:pStyle w:val="Heading1"/>
        <w:spacing w:before="0" w:line="480" w:lineRule="auto"/>
      </w:pPr>
      <w:r>
        <w:rPr>
          <w:rFonts w:ascii="Times New Roman" w:eastAsia="Times New Roman" w:hAnsi="Times New Roman" w:cs="Times New Roman"/>
          <w:color w:val="000000"/>
          <w:sz w:val="24"/>
        </w:rPr>
        <w:t>Results and discussion</w:t>
      </w:r>
    </w:p>
    <w:p w:rsidR="00204176" w:rsidRDefault="00204176" w:rsidP="00153E88">
      <w:pPr>
        <w:pStyle w:val="Heading2"/>
        <w:spacing w:before="0" w:line="480" w:lineRule="auto"/>
        <w:rPr>
          <w:rFonts w:ascii="Times New Roman" w:eastAsia="Times New Roman" w:hAnsi="Times New Roman" w:cs="Times New Roman"/>
          <w:b w:val="0"/>
          <w:i/>
          <w:color w:val="000000"/>
          <w:sz w:val="24"/>
        </w:rPr>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Abiotic properties and water column structure</w:t>
      </w:r>
    </w:p>
    <w:p w:rsidR="00E93911" w:rsidRDefault="00C45D27" w:rsidP="00153E88">
      <w:pPr>
        <w:pStyle w:val="Normal1"/>
        <w:spacing w:after="0" w:line="48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physico-chemical profiles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2) measured over the deepest point in the lake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been re</w:t>
      </w:r>
      <w:r w:rsidR="000D1533">
        <w:rPr>
          <w:rFonts w:ascii="Times New Roman" w:eastAsia="Times New Roman" w:hAnsi="Times New Roman" w:cs="Times New Roman"/>
          <w:sz w:val="24"/>
        </w:rPr>
        <w:t>port</w:t>
      </w:r>
      <w:r>
        <w:rPr>
          <w:rFonts w:ascii="Times New Roman" w:eastAsia="Times New Roman" w:hAnsi="Times New Roman" w:cs="Times New Roman"/>
          <w:sz w:val="24"/>
        </w:rPr>
        <w:t xml:space="preserve">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deep zone was not </w:t>
      </w:r>
      <w:r>
        <w:rPr>
          <w:rFonts w:ascii="Times New Roman" w:eastAsia="Times New Roman" w:hAnsi="Times New Roman" w:cs="Times New Roman"/>
          <w:sz w:val="24"/>
        </w:rPr>
        <w:lastRenderedPageBreak/>
        <w:t>completely anoxic</w:t>
      </w:r>
      <w:r w:rsidR="00B73F03">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B73F03">
        <w:rPr>
          <w:rFonts w:ascii="Times New Roman" w:eastAsia="Times New Roman" w:hAnsi="Times New Roman" w:cs="Times New Roman"/>
          <w:sz w:val="24"/>
        </w:rPr>
        <w:t>2)</w:t>
      </w:r>
      <w:r>
        <w:rPr>
          <w:rFonts w:ascii="Times New Roman" w:eastAsia="Times New Roman" w:hAnsi="Times New Roman" w:cs="Times New Roman"/>
          <w:sz w:val="24"/>
        </w:rPr>
        <w:t xml:space="preserve">.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t>
      </w:r>
      <w:r w:rsidR="00FC29A7">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rsidP="00153E88">
      <w:pPr>
        <w:pStyle w:val="Normal1"/>
        <w:spacing w:after="0" w:line="48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w:t>
      </w:r>
      <w:r w:rsidR="00B73F03">
        <w:rPr>
          <w:rFonts w:ascii="Times New Roman" w:eastAsia="Times New Roman" w:hAnsi="Times New Roman" w:cs="Times New Roman"/>
          <w:sz w:val="24"/>
        </w:rPr>
        <w:t xml:space="preserve">at </w:t>
      </w:r>
      <w:r>
        <w:rPr>
          <w:rFonts w:ascii="Times New Roman" w:eastAsia="Times New Roman" w:hAnsi="Times New Roman" w:cs="Times New Roman"/>
          <w:sz w:val="24"/>
        </w:rPr>
        <w:t xml:space="preserve">the </w:t>
      </w:r>
      <w:r w:rsidR="008D0AA3">
        <w:rPr>
          <w:rFonts w:ascii="Times New Roman" w:eastAsia="Times New Roman" w:hAnsi="Times New Roman" w:cs="Times New Roman"/>
          <w:sz w:val="24"/>
        </w:rPr>
        <w:t>oxycline</w:t>
      </w:r>
      <w:r>
        <w:rPr>
          <w:rFonts w:ascii="Times New Roman" w:eastAsia="Times New Roman" w:hAnsi="Times New Roman" w:cs="Times New Roman"/>
          <w:sz w:val="24"/>
        </w:rPr>
        <w:t xml:space="preserve"> at 6.5 m may be caused by an active microbial community degrading particulate matter. This inference is supported by the report of high concentrations of dissolved </w:t>
      </w:r>
      <w:r w:rsidR="008168F0">
        <w:rPr>
          <w:rFonts w:ascii="Times New Roman" w:eastAsia="Times New Roman" w:hAnsi="Times New Roman" w:cs="Times New Roman"/>
          <w:sz w:val="24"/>
        </w:rPr>
        <w:t xml:space="preserve">organic acids </w:t>
      </w:r>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1963) except at 6.5 m indicating this was the only depth where dissolved </w:t>
      </w:r>
      <w:r w:rsidR="006A6595">
        <w:rPr>
          <w:rFonts w:ascii="Times New Roman" w:eastAsia="Times New Roman" w:hAnsi="Times New Roman" w:cs="Times New Roman"/>
          <w:sz w:val="24"/>
        </w:rPr>
        <w:t xml:space="preserve">nitrogen and </w:t>
      </w:r>
      <w:r w:rsidR="001921AF">
        <w:rPr>
          <w:rFonts w:ascii="Times New Roman" w:eastAsia="Times New Roman" w:hAnsi="Times New Roman" w:cs="Times New Roman"/>
          <w:sz w:val="24"/>
        </w:rPr>
        <w:t>phosphorus</w:t>
      </w:r>
      <w:r>
        <w:rPr>
          <w:rFonts w:ascii="Times New Roman" w:eastAsia="Times New Roman" w:hAnsi="Times New Roman" w:cs="Times New Roman"/>
          <w:sz w:val="24"/>
        </w:rPr>
        <w:t xml:space="preserve"> were not relatively limited (Table 1). PCA analysis of physico-chemical parameters showed all samples, except the 6.5 m sample, separated with depth along the PC1 axis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5). Accordingly, turbidity, TS and cell density were the strongest explanatory variables for the </w:t>
      </w:r>
      <w:r>
        <w:rPr>
          <w:rFonts w:ascii="Times New Roman" w:eastAsia="Times New Roman" w:hAnsi="Times New Roman" w:cs="Times New Roman"/>
          <w:sz w:val="24"/>
        </w:rPr>
        <w:lastRenderedPageBreak/>
        <w:t>separation of the 6.5 m sample from the other deep sample, indicating that increased activity at 6.5 m was related to breakdown of particulate matter and sulfur chemistry.</w:t>
      </w:r>
    </w:p>
    <w:p w:rsidR="00E93911" w:rsidRDefault="00E93911" w:rsidP="00153E88">
      <w:pPr>
        <w:pStyle w:val="Heading2"/>
        <w:spacing w:before="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Overall microbial diversity</w:t>
      </w:r>
    </w:p>
    <w:p w:rsidR="00E93911" w:rsidRDefault="00C45D27" w:rsidP="00153E88">
      <w:pPr>
        <w:pStyle w:val="Normal1"/>
        <w:spacing w:after="0" w:line="480" w:lineRule="auto"/>
      </w:pPr>
      <w:r>
        <w:rPr>
          <w:rFonts w:ascii="Times New Roman" w:eastAsia="Times New Roman" w:hAnsi="Times New Roman" w:cs="Times New Roman"/>
          <w:sz w:val="24"/>
        </w:rPr>
        <w:t xml:space="preserve">SSU genes (3 959 reads) that were retrieved from the metagenome data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/chloroplasts were classified as chloroplasts (Figure 2A), except for three reads that could not be assigned to any lower rank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w:t>
      </w:r>
      <w:r w:rsidR="00633F6D">
        <w:rPr>
          <w:rFonts w:ascii="Times New Roman" w:eastAsia="Times New Roman" w:hAnsi="Times New Roman" w:cs="Times New Roman"/>
          <w:i/>
          <w:sz w:val="24"/>
        </w:rPr>
        <w:t>i</w:t>
      </w:r>
      <w:r>
        <w:rPr>
          <w:rFonts w:ascii="Times New Roman" w:eastAsia="Times New Roman" w:hAnsi="Times New Roman" w:cs="Times New Roman"/>
          <w:i/>
          <w:sz w:val="24"/>
        </w:rPr>
        <w:t>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for lower taxonomic rank assignments). </w:t>
      </w:r>
    </w:p>
    <w:p w:rsidR="00E93911" w:rsidRDefault="00E93911" w:rsidP="00153E88">
      <w:pPr>
        <w:pStyle w:val="Normal1"/>
        <w:spacing w:after="0" w:line="480" w:lineRule="auto"/>
        <w:ind w:firstLine="426"/>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rsidP="00153E88">
      <w:pPr>
        <w:pStyle w:val="Normal1"/>
        <w:spacing w:after="0" w:line="48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w:t>
      </w:r>
      <w:r w:rsidR="005312B0">
        <w:rPr>
          <w:rFonts w:ascii="Times New Roman" w:eastAsia="Times New Roman" w:hAnsi="Times New Roman" w:cs="Times New Roman"/>
          <w:sz w:val="24"/>
        </w:rPr>
        <w:t xml:space="preserve">the upper </w:t>
      </w:r>
      <w:r>
        <w:rPr>
          <w:rFonts w:ascii="Times New Roman" w:eastAsia="Times New Roman" w:hAnsi="Times New Roman" w:cs="Times New Roman"/>
          <w:sz w:val="24"/>
        </w:rPr>
        <w:t>mixed and deep zone</w:t>
      </w:r>
      <w:r w:rsidR="005312B0">
        <w:rPr>
          <w:rFonts w:ascii="Times New Roman" w:eastAsia="Times New Roman" w:hAnsi="Times New Roman" w:cs="Times New Roman"/>
          <w:sz w:val="24"/>
        </w:rPr>
        <w:t>s</w:t>
      </w:r>
      <w:r>
        <w:rPr>
          <w:rFonts w:ascii="Times New Roman" w:eastAsia="Times New Roman" w:hAnsi="Times New Roman" w:cs="Times New Roman"/>
          <w:sz w:val="24"/>
        </w:rPr>
        <w:t xml:space="preserve"> 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rsidP="00153E88">
      <w:pPr>
        <w:pStyle w:val="Heading3"/>
        <w:spacing w:before="0" w:line="480" w:lineRule="auto"/>
      </w:pPr>
    </w:p>
    <w:p w:rsidR="00E93911" w:rsidRDefault="00C45D27" w:rsidP="00153E88">
      <w:pPr>
        <w:pStyle w:val="Heading3"/>
        <w:spacing w:before="0" w:line="480" w:lineRule="auto"/>
      </w:pPr>
      <w:r>
        <w:rPr>
          <w:rFonts w:ascii="Times New Roman" w:eastAsia="Times New Roman" w:hAnsi="Times New Roman" w:cs="Times New Roman"/>
          <w:b w:val="0"/>
          <w:i/>
          <w:color w:val="000000"/>
          <w:sz w:val="24"/>
        </w:rPr>
        <w:t>20–3.0 µm fraction community composition</w:t>
      </w:r>
    </w:p>
    <w:p w:rsidR="00E93911" w:rsidRDefault="00C45D27" w:rsidP="00153E88">
      <w:pPr>
        <w:pStyle w:val="Normal1"/>
        <w:spacing w:after="0" w:line="480" w:lineRule="auto"/>
      </w:pPr>
      <w:r>
        <w:rPr>
          <w:rFonts w:ascii="Times New Roman" w:eastAsia="Times New Roman" w:hAnsi="Times New Roman" w:cs="Times New Roman"/>
          <w:sz w:val="24"/>
        </w:rPr>
        <w:t xml:space="preserve">The upper mixed zone samples had a relatively high </w:t>
      </w:r>
      <w:r w:rsidR="00645985">
        <w:rPr>
          <w:rFonts w:ascii="Times New Roman" w:eastAsia="Times New Roman" w:hAnsi="Times New Roman" w:cs="Times New Roman"/>
          <w:sz w:val="24"/>
        </w:rPr>
        <w:t xml:space="preserve">OTU </w:t>
      </w:r>
      <w:r>
        <w:rPr>
          <w:rFonts w:ascii="Times New Roman" w:eastAsia="Times New Roman" w:hAnsi="Times New Roman" w:cs="Times New Roman"/>
          <w:sz w:val="24"/>
        </w:rPr>
        <w:t xml:space="preserve">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rsidP="00153E88">
      <w:pPr>
        <w:pStyle w:val="Normal1"/>
        <w:spacing w:after="0" w:line="48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r w:rsidR="00072026">
        <w:rPr>
          <w:rFonts w:ascii="Times New Roman" w:eastAsia="Times New Roman" w:hAnsi="Times New Roman" w:cs="Times New Roman"/>
          <w:sz w:val="24"/>
        </w:rPr>
        <w:t xml:space="preserve">(formerly </w:t>
      </w:r>
      <w:r w:rsidR="000607A7" w:rsidRPr="000607A7">
        <w:rPr>
          <w:rFonts w:ascii="Times New Roman" w:eastAsia="Times New Roman" w:hAnsi="Times New Roman" w:cs="Times New Roman"/>
          <w:i/>
          <w:sz w:val="24"/>
        </w:rPr>
        <w:t>Flavobacterium</w:t>
      </w:r>
      <w:r w:rsidR="00072026">
        <w:rPr>
          <w:rFonts w:ascii="Times New Roman" w:eastAsia="Times New Roman" w:hAnsi="Times New Roman" w:cs="Times New Roman"/>
          <w:sz w:val="24"/>
        </w:rPr>
        <w:t xml:space="preserve">) </w:t>
      </w:r>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2005a;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and have specialized abilities to degrade polymeric substances from algal exudates and detritus (reviewed in Kirchman, 200</w:t>
      </w:r>
      <w:r w:rsidR="00F419AC">
        <w:rPr>
          <w:rFonts w:ascii="Times New Roman" w:eastAsia="Times New Roman" w:hAnsi="Times New Roman" w:cs="Times New Roman"/>
          <w:sz w:val="24"/>
        </w:rPr>
        <w:t>2</w:t>
      </w:r>
      <w:r>
        <w:rPr>
          <w:rFonts w:ascii="Times New Roman" w:eastAsia="Times New Roman" w:hAnsi="Times New Roman" w:cs="Times New Roman"/>
          <w:sz w:val="24"/>
        </w:rPr>
        <w:t xml:space="preserve">;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lastRenderedPageBreak/>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r w:rsidR="008E7F99">
        <w:rPr>
          <w:rFonts w:ascii="Times New Roman" w:eastAsia="Times New Roman" w:hAnsi="Times New Roman" w:cs="Times New Roman"/>
          <w:i/>
          <w:sz w:val="24"/>
        </w:rPr>
        <w:t>gondwanensis</w:t>
      </w:r>
      <w:r w:rsidR="00AD167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as </w:t>
      </w:r>
      <w:r>
        <w:rPr>
          <w:rFonts w:ascii="Times New Roman" w:eastAsia="Times New Roman" w:hAnsi="Times New Roman" w:cs="Times New Roman"/>
          <w:i/>
          <w:sz w:val="24"/>
        </w:rPr>
        <w:t>P.</w:t>
      </w:r>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r w:rsidR="00376580">
        <w:rPr>
          <w:rFonts w:ascii="Times New Roman" w:eastAsia="Times New Roman" w:hAnsi="Times New Roman" w:cs="Times New Roman"/>
          <w:sz w:val="24"/>
        </w:rPr>
        <w:t xml:space="preserve">the Vestfold Hills, </w:t>
      </w:r>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6D0E34">
        <w:rPr>
          <w:rFonts w:ascii="Times New Roman" w:eastAsia="Times New Roman" w:hAnsi="Times New Roman" w:cs="Times New Roman"/>
          <w:sz w:val="24"/>
        </w:rPr>
        <w:t xml:space="preserve">that would be expected to be captured on the 0.8 µm filter. The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capture</w:t>
      </w:r>
      <w:r w:rsidR="006D0E34">
        <w:rPr>
          <w:rFonts w:ascii="Times New Roman" w:eastAsia="Times New Roman" w:hAnsi="Times New Roman" w:cs="Times New Roman"/>
          <w:sz w:val="24"/>
        </w:rPr>
        <w:t>d</w:t>
      </w:r>
      <w:r>
        <w:rPr>
          <w:rFonts w:ascii="Times New Roman" w:eastAsia="Times New Roman" w:hAnsi="Times New Roman" w:cs="Times New Roman"/>
          <w:sz w:val="24"/>
        </w:rPr>
        <w:t xml:space="preserve"> on the 3 µm filter</w:t>
      </w:r>
      <w:r w:rsidR="006D0E34">
        <w:rPr>
          <w:rFonts w:ascii="Times New Roman" w:eastAsia="Times New Roman" w:hAnsi="Times New Roman" w:cs="Times New Roman"/>
          <w:sz w:val="24"/>
        </w:rPr>
        <w:t xml:space="preserve"> may therefore be a different </w:t>
      </w:r>
      <w:proofErr w:type="gramStart"/>
      <w:r w:rsidR="006D0E34">
        <w:rPr>
          <w:rFonts w:ascii="Times New Roman" w:eastAsia="Times New Roman" w:hAnsi="Times New Roman" w:cs="Times New Roman"/>
          <w:sz w:val="24"/>
        </w:rPr>
        <w:t>species,</w:t>
      </w:r>
      <w:proofErr w:type="gramEnd"/>
      <w:r w:rsidR="006D0E34">
        <w:rPr>
          <w:rFonts w:ascii="Times New Roman" w:eastAsia="Times New Roman" w:hAnsi="Times New Roman" w:cs="Times New Roman"/>
          <w:sz w:val="24"/>
        </w:rPr>
        <w:t xml:space="preserve"> or a strain similar to </w:t>
      </w:r>
      <w:r w:rsidR="006D0E34">
        <w:rPr>
          <w:rFonts w:ascii="Times New Roman" w:eastAsia="Times New Roman" w:hAnsi="Times New Roman" w:cs="Times New Roman"/>
          <w:i/>
          <w:sz w:val="24"/>
        </w:rPr>
        <w:t>R. tolerans</w:t>
      </w:r>
      <w:r w:rsidR="006D0E34">
        <w:rPr>
          <w:rFonts w:ascii="Times New Roman" w:eastAsia="Times New Roman" w:hAnsi="Times New Roman" w:cs="Times New Roman"/>
          <w:sz w:val="24"/>
        </w:rPr>
        <w:t xml:space="preserve"> from Ekho Lake that exhibits different growth characteristics (</w:t>
      </w:r>
      <w:r w:rsidR="006D0E34">
        <w:rPr>
          <w:rFonts w:ascii="Times New Roman" w:eastAsia="Times New Roman" w:hAnsi="Times New Roman" w:cs="Times New Roman"/>
          <w:i/>
          <w:sz w:val="24"/>
        </w:rPr>
        <w:t>i.e.</w:t>
      </w:r>
      <w:r w:rsidR="006D0E34">
        <w:rPr>
          <w:rFonts w:ascii="Times New Roman" w:eastAsia="Times New Roman" w:hAnsi="Times New Roman" w:cs="Times New Roman"/>
          <w:sz w:val="24"/>
        </w:rPr>
        <w:t xml:space="preserve"> </w:t>
      </w:r>
      <w:r w:rsidR="0012356E">
        <w:rPr>
          <w:rFonts w:ascii="Times New Roman" w:eastAsia="Times New Roman" w:hAnsi="Times New Roman" w:cs="Times New Roman"/>
          <w:sz w:val="24"/>
        </w:rPr>
        <w:t>larger</w:t>
      </w:r>
      <w:r w:rsidR="006D0E34">
        <w:rPr>
          <w:rFonts w:ascii="Times New Roman" w:eastAsia="Times New Roman" w:hAnsi="Times New Roman" w:cs="Times New Roman"/>
          <w:sz w:val="24"/>
        </w:rPr>
        <w:t xml:space="preserve"> cell size or form</w:t>
      </w:r>
      <w:r w:rsidR="0012356E">
        <w:rPr>
          <w:rFonts w:ascii="Times New Roman" w:eastAsia="Times New Roman" w:hAnsi="Times New Roman" w:cs="Times New Roman"/>
          <w:sz w:val="24"/>
        </w:rPr>
        <w:t>s aggregates</w:t>
      </w:r>
      <w:r w:rsidR="006D0E34">
        <w:rPr>
          <w:rFonts w:ascii="Times New Roman" w:eastAsia="Times New Roman" w:hAnsi="Times New Roman" w:cs="Times New Roman"/>
          <w:sz w:val="24"/>
        </w:rPr>
        <w:t>)</w:t>
      </w:r>
      <w:r>
        <w:rPr>
          <w:rFonts w:ascii="Times New Roman" w:eastAsia="Times New Roman" w:hAnsi="Times New Roman" w:cs="Times New Roman"/>
          <w:sz w:val="24"/>
        </w:rPr>
        <w:t>. A strain</w:t>
      </w:r>
      <w:r w:rsidR="006D0E34">
        <w:rPr>
          <w:rFonts w:ascii="Times New Roman" w:eastAsia="Times New Roman" w:hAnsi="Times New Roman" w:cs="Times New Roman"/>
          <w:sz w:val="24"/>
        </w:rPr>
        <w:t xml:space="preserve"> of this species</w:t>
      </w:r>
      <w:r>
        <w:rPr>
          <w:rFonts w:ascii="Times New Roman" w:eastAsia="Times New Roman" w:hAnsi="Times New Roman" w:cs="Times New Roman"/>
          <w:sz w:val="24"/>
        </w:rPr>
        <w:t xml:space="preserve">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r w:rsidR="00753C65">
        <w:rPr>
          <w:rFonts w:ascii="Times New Roman" w:eastAsia="Times New Roman" w:hAnsi="Times New Roman" w:cs="Times New Roman"/>
          <w:sz w:val="24"/>
        </w:rPr>
        <w:t>because</w:t>
      </w:r>
      <w:r w:rsidR="008C6E38">
        <w:rPr>
          <w:rFonts w:ascii="Times New Roman" w:eastAsia="Times New Roman" w:hAnsi="Times New Roman" w:cs="Times New Roman"/>
          <w:sz w:val="24"/>
        </w:rPr>
        <w:t xml:space="preserve"> sinking cells would be more abundant close to the lake bottom at 6.7 m</w:t>
      </w:r>
      <w:r>
        <w:rPr>
          <w:rFonts w:ascii="Times New Roman" w:eastAsia="Times New Roman" w:hAnsi="Times New Roman" w:cs="Times New Roman"/>
          <w:sz w:val="24"/>
        </w:rPr>
        <w:t xml:space="preserve">. </w:t>
      </w:r>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r w:rsidR="00376580">
        <w:rPr>
          <w:rFonts w:ascii="Times New Roman" w:eastAsia="Times New Roman" w:hAnsi="Times New Roman" w:cs="Times New Roman"/>
          <w:i/>
          <w:sz w:val="24"/>
        </w:rPr>
        <w:t xml:space="preserve">flexus </w:t>
      </w:r>
      <w:r w:rsidR="00BA5F2B">
        <w:rPr>
          <w:rFonts w:ascii="Times New Roman" w:eastAsia="Times New Roman" w:hAnsi="Times New Roman" w:cs="Times New Roman"/>
          <w:sz w:val="24"/>
        </w:rPr>
        <w:t xml:space="preserve">OTUs in the seriation analysis (Figure 3), suggesting that 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r w:rsidR="000518B6">
        <w:rPr>
          <w:rFonts w:ascii="Times New Roman" w:eastAsia="Times New Roman" w:hAnsi="Times New Roman" w:cs="Times New Roman"/>
          <w:sz w:val="24"/>
        </w:rPr>
        <w:t xml:space="preserve">utilizing compounds released from algal-derived particulate matter, or made available by processing of </w:t>
      </w:r>
      <w:r w:rsidR="00CF07F5">
        <w:rPr>
          <w:rFonts w:ascii="Times New Roman" w:eastAsia="Times New Roman" w:hAnsi="Times New Roman" w:cs="Times New Roman"/>
          <w:sz w:val="24"/>
        </w:rPr>
        <w:t>complex organic matter</w:t>
      </w:r>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r w:rsidR="000518B6">
        <w:rPr>
          <w:rFonts w:ascii="Times New Roman" w:eastAsia="Times New Roman" w:hAnsi="Times New Roman" w:cs="Times New Roman"/>
          <w:sz w:val="24"/>
        </w:rPr>
        <w:t xml:space="preserve"> </w:t>
      </w:r>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which </w:t>
      </w:r>
      <w:r w:rsidR="000727D9">
        <w:rPr>
          <w:rFonts w:ascii="Times New Roman" w:eastAsia="Times New Roman" w:hAnsi="Times New Roman" w:cs="Times New Roman"/>
          <w:sz w:val="24"/>
        </w:rPr>
        <w:t xml:space="preserve">is </w:t>
      </w:r>
      <w:r w:rsidR="00307710">
        <w:rPr>
          <w:rFonts w:ascii="Times New Roman" w:eastAsia="Times New Roman" w:hAnsi="Times New Roman" w:cs="Times New Roman"/>
          <w:sz w:val="24"/>
        </w:rPr>
        <w:t xml:space="preserve">inferred to have an opportunistic ecology </w:t>
      </w:r>
      <w:r w:rsidR="00CF07F5">
        <w:rPr>
          <w:rFonts w:ascii="Times New Roman" w:eastAsia="Times New Roman" w:hAnsi="Times New Roman" w:cs="Times New Roman"/>
          <w:sz w:val="24"/>
        </w:rPr>
        <w:t>frequently</w:t>
      </w:r>
      <w:r w:rsidR="00307710">
        <w:rPr>
          <w:rFonts w:ascii="Times New Roman" w:eastAsia="Times New Roman" w:hAnsi="Times New Roman" w:cs="Times New Roman"/>
          <w:sz w:val="24"/>
        </w:rPr>
        <w:t xml:space="preserve"> associated with </w:t>
      </w:r>
      <w:r w:rsidR="00307710" w:rsidRPr="00307710">
        <w:rPr>
          <w:rFonts w:ascii="Times New Roman" w:eastAsia="Times New Roman" w:hAnsi="Times New Roman" w:cs="Times New Roman"/>
          <w:sz w:val="24"/>
        </w:rPr>
        <w:t>nutrient-replete plankton aggregates</w:t>
      </w:r>
      <w:r w:rsidR="000727D9">
        <w:rPr>
          <w:rFonts w:ascii="Times New Roman" w:eastAsia="Times New Roman" w:hAnsi="Times New Roman" w:cs="Times New Roman"/>
          <w:sz w:val="24"/>
        </w:rPr>
        <w:t xml:space="preserve">, including </w:t>
      </w:r>
      <w:r w:rsidR="00CF07F5">
        <w:rPr>
          <w:rFonts w:ascii="Times New Roman" w:eastAsia="Times New Roman" w:hAnsi="Times New Roman" w:cs="Times New Roman"/>
          <w:sz w:val="24"/>
        </w:rPr>
        <w:t>by-products of flavobacterial exoen</w:t>
      </w:r>
      <w:r w:rsidR="00753C65">
        <w:rPr>
          <w:rFonts w:ascii="Times New Roman" w:eastAsia="Times New Roman" w:hAnsi="Times New Roman" w:cs="Times New Roman"/>
          <w:sz w:val="24"/>
        </w:rPr>
        <w:t>z</w:t>
      </w:r>
      <w:r w:rsidR="00CF07F5">
        <w:rPr>
          <w:rFonts w:ascii="Times New Roman" w:eastAsia="Times New Roman" w:hAnsi="Times New Roman" w:cs="Times New Roman"/>
          <w:sz w:val="24"/>
        </w:rPr>
        <w:t xml:space="preserve">ymatic attack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r w:rsidR="00CF07F5">
        <w:rPr>
          <w:rFonts w:ascii="Times New Roman" w:eastAsia="Times New Roman" w:hAnsi="Times New Roman" w:cs="Times New Roman"/>
          <w:sz w:val="24"/>
        </w:rPr>
        <w:t xml:space="preserve">; Teeling </w:t>
      </w:r>
      <w:r w:rsidR="000607A7" w:rsidRPr="000607A7">
        <w:rPr>
          <w:rFonts w:ascii="Times New Roman" w:eastAsia="Times New Roman" w:hAnsi="Times New Roman" w:cs="Times New Roman"/>
          <w:i/>
          <w:sz w:val="24"/>
        </w:rPr>
        <w:t>et al</w:t>
      </w:r>
      <w:r w:rsidR="00CF07F5">
        <w:rPr>
          <w:rFonts w:ascii="Times New Roman" w:eastAsia="Times New Roman" w:hAnsi="Times New Roman" w:cs="Times New Roman"/>
          <w:sz w:val="24"/>
        </w:rPr>
        <w:t>., 2012</w:t>
      </w:r>
      <w:r w:rsidR="000727D9">
        <w:rPr>
          <w:rFonts w:ascii="Times New Roman" w:eastAsia="Times New Roman" w:hAnsi="Times New Roman" w:cs="Times New Roman"/>
          <w:sz w:val="24"/>
        </w:rPr>
        <w:t>)</w:t>
      </w:r>
      <w:r w:rsidR="00CF07F5">
        <w:rPr>
          <w:rFonts w:ascii="Times New Roman" w:eastAsia="Times New Roman" w:hAnsi="Times New Roman" w:cs="Times New Roman"/>
          <w:sz w:val="24"/>
        </w:rPr>
        <w:t xml:space="preserve">. </w:t>
      </w:r>
      <w:r w:rsidR="00307710">
        <w:rPr>
          <w:rFonts w:ascii="Times New Roman" w:eastAsia="Times New Roman" w:hAnsi="Times New Roman" w:cs="Times New Roman"/>
          <w:sz w:val="24"/>
        </w:rPr>
        <w:t>Additionally,</w:t>
      </w:r>
      <w:r w:rsidR="00BA5F2B">
        <w:rPr>
          <w:rFonts w:ascii="Times New Roman" w:eastAsia="Times New Roman" w:hAnsi="Times New Roman" w:cs="Times New Roman"/>
          <w:sz w:val="24"/>
        </w:rPr>
        <w:t xml:space="preserve"> </w:t>
      </w:r>
      <w:r w:rsidR="00CF07F5">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diverse metabolic capabilities </w:t>
      </w:r>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r>
        <w:rPr>
          <w:rFonts w:ascii="Times New Roman" w:eastAsia="Times New Roman" w:hAnsi="Times New Roman" w:cs="Times New Roman"/>
          <w:sz w:val="24"/>
        </w:rPr>
        <w:t xml:space="preserve">include DMSP degradation, AAnP and CO oxidation (reviewed in Wagner-Döbler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rsidP="00153E88">
      <w:pPr>
        <w:pStyle w:val="Heading3"/>
        <w:spacing w:before="0" w:line="480" w:lineRule="auto"/>
      </w:pPr>
    </w:p>
    <w:p w:rsidR="00E93911" w:rsidRDefault="00C45D27" w:rsidP="00153E88">
      <w:pPr>
        <w:pStyle w:val="Heading3"/>
        <w:spacing w:before="0" w:line="48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1992). The genus is metabolically versatile</w:t>
      </w:r>
      <w:r w:rsidR="007C50ED">
        <w:rPr>
          <w:rFonts w:ascii="Times New Roman" w:eastAsia="Times New Roman" w:hAnsi="Times New Roman" w:cs="Times New Roman"/>
          <w:sz w:val="24"/>
        </w:rPr>
        <w:t>,</w:t>
      </w:r>
      <w:r w:rsidR="008C6E38">
        <w:rPr>
          <w:rFonts w:ascii="Times New Roman" w:eastAsia="Times New Roman" w:hAnsi="Times New Roman" w:cs="Times New Roman"/>
          <w:sz w:val="24"/>
        </w:rPr>
        <w:t xml:space="preserve"> which likely permits it to occupy the entire water column.</w:t>
      </w:r>
      <w:r>
        <w:rPr>
          <w:rFonts w:ascii="Times New Roman" w:eastAsia="Times New Roman" w:hAnsi="Times New Roman" w:cs="Times New Roman"/>
          <w:sz w:val="24"/>
        </w:rPr>
        <w:t xml:space="preserve"> </w:t>
      </w:r>
      <w:r w:rsidR="005312B0">
        <w:rPr>
          <w:rFonts w:ascii="Times New Roman" w:eastAsia="Times New Roman" w:hAnsi="Times New Roman" w:cs="Times New Roman"/>
          <w:i/>
          <w:sz w:val="24"/>
        </w:rPr>
        <w:t>Marinobacter</w:t>
      </w:r>
      <w:r w:rsidR="00983E41">
        <w:rPr>
          <w:rFonts w:ascii="Times New Roman" w:eastAsia="Times New Roman" w:hAnsi="Times New Roman" w:cs="Times New Roman"/>
          <w:i/>
          <w:sz w:val="24"/>
        </w:rPr>
        <w:t xml:space="preserve"> </w:t>
      </w:r>
      <w:r w:rsidR="00334A1A">
        <w:rPr>
          <w:rFonts w:ascii="Times New Roman" w:eastAsia="Times New Roman" w:hAnsi="Times New Roman" w:cs="Times New Roman"/>
          <w:sz w:val="24"/>
        </w:rPr>
        <w:t xml:space="preserve">is heterotrophic </w:t>
      </w:r>
      <w:r w:rsidR="00190366">
        <w:rPr>
          <w:rFonts w:ascii="Times New Roman" w:eastAsia="Times New Roman" w:hAnsi="Times New Roman" w:cs="Times New Roman"/>
          <w:sz w:val="24"/>
        </w:rPr>
        <w:t xml:space="preserve">and </w:t>
      </w:r>
      <w:r w:rsidR="00983E41">
        <w:rPr>
          <w:rFonts w:ascii="Times New Roman" w:eastAsia="Times New Roman" w:hAnsi="Times New Roman" w:cs="Times New Roman"/>
          <w:sz w:val="24"/>
        </w:rPr>
        <w:t xml:space="preserve">the genus </w:t>
      </w:r>
      <w:r w:rsidR="007C5CA7">
        <w:rPr>
          <w:rFonts w:ascii="Times New Roman" w:eastAsia="Times New Roman" w:hAnsi="Times New Roman" w:cs="Times New Roman"/>
          <w:sz w:val="24"/>
        </w:rPr>
        <w:t xml:space="preserve">includes hydrocarbon-degrading strains (e.g.,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r w:rsidR="007C5CA7" w:rsidRPr="007C5CA7">
        <w:rPr>
          <w:rFonts w:ascii="Times New Roman" w:eastAsia="Times New Roman" w:hAnsi="Times New Roman" w:cs="Times New Roman"/>
          <w:sz w:val="24"/>
        </w:rPr>
        <w:t xml:space="preserve"> </w:t>
      </w:r>
      <w:r w:rsidR="007C50ED">
        <w:rPr>
          <w:rFonts w:ascii="Times New Roman" w:eastAsia="Times New Roman" w:hAnsi="Times New Roman" w:cs="Times New Roman"/>
          <w:sz w:val="24"/>
        </w:rPr>
        <w:t xml:space="preserve">although </w:t>
      </w:r>
      <w:r w:rsidR="00923863">
        <w:rPr>
          <w:rFonts w:ascii="Times New Roman" w:eastAsia="Times New Roman" w:hAnsi="Times New Roman" w:cs="Times New Roman"/>
          <w:sz w:val="24"/>
        </w:rPr>
        <w:t xml:space="preserve">deep-sea </w:t>
      </w:r>
      <w:r w:rsidR="007C50ED">
        <w:rPr>
          <w:rFonts w:ascii="Times New Roman" w:eastAsia="Times New Roman" w:hAnsi="Times New Roman" w:cs="Times New Roman"/>
          <w:sz w:val="24"/>
        </w:rPr>
        <w:t xml:space="preserve">metal-oxidizing autotrophs </w:t>
      </w:r>
      <w:r w:rsidR="007C5CA7">
        <w:rPr>
          <w:rFonts w:ascii="Times New Roman" w:eastAsia="Times New Roman" w:hAnsi="Times New Roman" w:cs="Times New Roman"/>
          <w:sz w:val="24"/>
        </w:rPr>
        <w:t xml:space="preserve">have </w:t>
      </w:r>
      <w:r w:rsidR="00983E41">
        <w:rPr>
          <w:rFonts w:ascii="Times New Roman" w:eastAsia="Times New Roman" w:hAnsi="Times New Roman" w:cs="Times New Roman"/>
          <w:sz w:val="24"/>
        </w:rPr>
        <w:t xml:space="preserve">also </w:t>
      </w:r>
      <w:r w:rsidR="007C5CA7">
        <w:rPr>
          <w:rFonts w:ascii="Times New Roman" w:eastAsia="Times New Roman" w:hAnsi="Times New Roman" w:cs="Times New Roman"/>
          <w:sz w:val="24"/>
        </w:rPr>
        <w:t>been</w:t>
      </w:r>
      <w:r w:rsidR="007C50ED">
        <w:rPr>
          <w:rFonts w:ascii="Times New Roman" w:eastAsia="Times New Roman" w:hAnsi="Times New Roman" w:cs="Times New Roman"/>
          <w:sz w:val="24"/>
        </w:rPr>
        <w:t xml:space="preserve"> </w:t>
      </w:r>
      <w:r w:rsidR="00983E41">
        <w:rPr>
          <w:rFonts w:ascii="Times New Roman" w:eastAsia="Times New Roman" w:hAnsi="Times New Roman" w:cs="Times New Roman"/>
          <w:sz w:val="24"/>
        </w:rPr>
        <w:t>reported</w:t>
      </w:r>
      <w:r w:rsidR="007C50ED">
        <w:rPr>
          <w:rFonts w:ascii="Times New Roman" w:eastAsia="Times New Roman" w:hAnsi="Times New Roman" w:cs="Times New Roman"/>
          <w:sz w:val="24"/>
        </w:rPr>
        <w:t xml:space="preserve"> </w:t>
      </w:r>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r w:rsidR="0092386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r w:rsidR="008C6E38">
        <w:rPr>
          <w:rFonts w:ascii="Times New Roman" w:eastAsia="Times New Roman" w:hAnsi="Times New Roman" w:cs="Times New Roman"/>
          <w:sz w:val="24"/>
        </w:rPr>
        <w:t xml:space="preserve">additional metabolic </w:t>
      </w:r>
      <w:r>
        <w:rPr>
          <w:rFonts w:ascii="Times New Roman" w:eastAsia="Times New Roman" w:hAnsi="Times New Roman" w:cs="Times New Roman"/>
          <w:sz w:val="24"/>
        </w:rPr>
        <w:t xml:space="preserve">capabilities </w:t>
      </w:r>
      <w:r w:rsidR="008C6E38">
        <w:rPr>
          <w:rFonts w:ascii="Times New Roman" w:eastAsia="Times New Roman" w:hAnsi="Times New Roman" w:cs="Times New Roman"/>
          <w:sz w:val="24"/>
        </w:rPr>
        <w:t xml:space="preserve">potentially </w:t>
      </w:r>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r w:rsidR="00CE66F6" w:rsidRPr="00CE66F6">
        <w:rPr>
          <w:rFonts w:ascii="Times New Roman" w:eastAsia="Times New Roman" w:hAnsi="Times New Roman" w:cs="Times New Roman"/>
          <w:sz w:val="24"/>
        </w:rPr>
        <w:t xml:space="preserve">and </w:t>
      </w:r>
      <w:r w:rsidR="00CE66F6">
        <w:rPr>
          <w:rFonts w:ascii="Times New Roman" w:eastAsia="Times New Roman" w:hAnsi="Times New Roman" w:cs="Times New Roman"/>
          <w:i/>
          <w:sz w:val="24"/>
        </w:rPr>
        <w:t xml:space="preserve">Molecular basis for unusual sulfur chemistry </w:t>
      </w:r>
      <w:r>
        <w:rPr>
          <w:rFonts w:ascii="Times New Roman" w:eastAsia="Times New Roman" w:hAnsi="Times New Roman" w:cs="Times New Roman"/>
          <w:sz w:val="24"/>
        </w:rPr>
        <w:t>below).</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891E73">
        <w:rPr>
          <w:rFonts w:ascii="Times New Roman" w:eastAsia="Times New Roman" w:hAnsi="Times New Roman" w:cs="Times New Roman"/>
          <w:sz w:val="24"/>
        </w:rPr>
        <w:t>;</w:t>
      </w:r>
      <w:r w:rsidR="00A0511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w:t>
      </w:r>
      <w:r>
        <w:rPr>
          <w:rFonts w:ascii="Times New Roman" w:eastAsia="Times New Roman" w:hAnsi="Times New Roman" w:cs="Times New Roman"/>
          <w:sz w:val="24"/>
        </w:rPr>
        <w:lastRenderedPageBreak/>
        <w:t xml:space="preserve">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sidR="005261B0">
        <w:rPr>
          <w:rFonts w:ascii="Times New Roman" w:eastAsia="Times New Roman" w:hAnsi="Times New Roman" w:cs="Times New Roman"/>
          <w:i/>
          <w:sz w:val="24"/>
        </w:rPr>
        <w:t xml:space="preserve">H. </w:t>
      </w:r>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w:t>
      </w:r>
      <w:r w:rsidR="00753C65">
        <w:rPr>
          <w:rFonts w:ascii="Times New Roman" w:eastAsia="Times New Roman" w:hAnsi="Times New Roman" w:cs="Times New Roman"/>
          <w:sz w:val="24"/>
        </w:rPr>
        <w:t>s</w:t>
      </w:r>
      <w:r>
        <w:rPr>
          <w:rFonts w:ascii="Times New Roman" w:eastAsia="Times New Roman" w:hAnsi="Times New Roman" w:cs="Times New Roman"/>
          <w:sz w:val="24"/>
        </w:rPr>
        <w:t xml:space="preserve">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rsidP="00153E88">
      <w:pPr>
        <w:pStyle w:val="Normal1"/>
        <w:spacing w:after="0" w:line="480" w:lineRule="auto"/>
        <w:ind w:firstLine="426"/>
      </w:pPr>
    </w:p>
    <w:p w:rsidR="00E93911" w:rsidRDefault="00C45D27" w:rsidP="00153E88">
      <w:pPr>
        <w:pStyle w:val="Heading3"/>
        <w:spacing w:before="0" w:line="480" w:lineRule="auto"/>
      </w:pPr>
      <w:r>
        <w:rPr>
          <w:rFonts w:ascii="Times New Roman" w:eastAsia="Times New Roman" w:hAnsi="Times New Roman" w:cs="Times New Roman"/>
          <w:b w:val="0"/>
          <w:i/>
          <w:color w:val="000000"/>
          <w:sz w:val="24"/>
        </w:rPr>
        <w:t>0.8–0.1 µm size fraction community composition</w:t>
      </w:r>
    </w:p>
    <w:p w:rsidR="00E93911" w:rsidRDefault="00C45D27" w:rsidP="00153E88">
      <w:pPr>
        <w:pStyle w:val="Normal1"/>
        <w:spacing w:after="0" w:line="48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12356E">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light microscopy </w:t>
      </w:r>
      <w:r w:rsidR="0012356E">
        <w:rPr>
          <w:rFonts w:ascii="Times New Roman" w:eastAsia="Times New Roman" w:hAnsi="Times New Roman" w:cs="Times New Roman"/>
          <w:sz w:val="24"/>
        </w:rPr>
        <w:t>studie</w:t>
      </w:r>
      <w:r>
        <w:rPr>
          <w:rFonts w:ascii="Times New Roman" w:eastAsia="Times New Roman" w:hAnsi="Times New Roman" w:cs="Times New Roman"/>
          <w:sz w:val="24"/>
        </w:rPr>
        <w:t xml:space="preserve">s </w:t>
      </w:r>
      <w:r w:rsidR="0012356E">
        <w:rPr>
          <w:rFonts w:ascii="Times New Roman" w:eastAsia="Times New Roman" w:hAnsi="Times New Roman" w:cs="Times New Roman"/>
          <w:sz w:val="24"/>
        </w:rPr>
        <w:t xml:space="preserve">of Antarctic Peninsular </w:t>
      </w:r>
      <w:r w:rsidR="00EA7F5A">
        <w:rPr>
          <w:rFonts w:ascii="Times New Roman" w:eastAsia="Times New Roman" w:hAnsi="Times New Roman" w:cs="Times New Roman"/>
          <w:sz w:val="24"/>
        </w:rPr>
        <w:t>freshwater lake</w:t>
      </w:r>
      <w:r w:rsidR="0012356E">
        <w:rPr>
          <w:rFonts w:ascii="Times New Roman" w:eastAsia="Times New Roman" w:hAnsi="Times New Roman" w:cs="Times New Roman"/>
          <w:sz w:val="24"/>
        </w:rPr>
        <w:t xml:space="preserve">s </w:t>
      </w:r>
      <w:r>
        <w:rPr>
          <w:rFonts w:ascii="Times New Roman" w:eastAsia="Times New Roman" w:hAnsi="Times New Roman" w:cs="Times New Roman"/>
          <w:sz w:val="24"/>
        </w:rPr>
        <w:t>report</w:t>
      </w:r>
      <w:r w:rsidR="00EA7F5A">
        <w:rPr>
          <w:rFonts w:ascii="Times New Roman" w:eastAsia="Times New Roman" w:hAnsi="Times New Roman" w:cs="Times New Roman"/>
          <w:sz w:val="24"/>
        </w:rPr>
        <w:t>ed</w:t>
      </w:r>
      <w:r>
        <w:rPr>
          <w:rFonts w:ascii="Times New Roman" w:eastAsia="Times New Roman" w:hAnsi="Times New Roman" w:cs="Times New Roman"/>
          <w:sz w:val="24"/>
        </w:rPr>
        <w:t xml:space="preserve"> </w:t>
      </w:r>
      <w:r w:rsidR="0012356E">
        <w:rPr>
          <w:rFonts w:ascii="Times New Roman" w:eastAsia="Times New Roman" w:hAnsi="Times New Roman" w:cs="Times New Roman"/>
          <w:sz w:val="24"/>
        </w:rPr>
        <w:t xml:space="preserve">5–8 µm diameter </w:t>
      </w:r>
      <w:r>
        <w:rPr>
          <w:rFonts w:ascii="Times New Roman" w:eastAsia="Times New Roman" w:hAnsi="Times New Roman" w:cs="Times New Roman"/>
          <w:sz w:val="24"/>
        </w:rPr>
        <w:t xml:space="preserve">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w:t>
      </w:r>
      <w:r w:rsidR="002C0376">
        <w:rPr>
          <w:rFonts w:ascii="Times New Roman" w:eastAsia="Times New Roman" w:hAnsi="Times New Roman" w:cs="Times New Roman"/>
          <w:sz w:val="24"/>
        </w:rPr>
        <w:t>chloroplast-</w:t>
      </w:r>
      <w:r w:rsidR="00DF0E2F">
        <w:rPr>
          <w:rFonts w:ascii="Times New Roman" w:eastAsia="Times New Roman" w:hAnsi="Times New Roman" w:cs="Times New Roman"/>
          <w:sz w:val="24"/>
        </w:rPr>
        <w:t xml:space="preserve">containing cyst forms (Thomsen, 1988) </w:t>
      </w:r>
      <w:r>
        <w:rPr>
          <w:rFonts w:ascii="Times New Roman" w:eastAsia="Times New Roman" w:hAnsi="Times New Roman" w:cs="Times New Roman"/>
          <w:sz w:val="24"/>
        </w:rPr>
        <w:t>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w:t>
      </w:r>
      <w:r w:rsidR="002E59E4">
        <w:rPr>
          <w:rFonts w:ascii="Times New Roman" w:eastAsia="Times New Roman" w:hAnsi="Times New Roman" w:cs="Times New Roman"/>
          <w:sz w:val="24"/>
        </w:rPr>
        <w:t xml:space="preserve">by </w:t>
      </w:r>
      <w:r>
        <w:rPr>
          <w:rFonts w:ascii="Times New Roman" w:eastAsia="Times New Roman" w:hAnsi="Times New Roman" w:cs="Times New Roman"/>
          <w:sz w:val="24"/>
        </w:rPr>
        <w:t>microscopy) it seems more likely that the lake sustains a relatively small number of active photosynthetic cells and the sequences detected arise from cysts or degraded cellular material.</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lastRenderedPageBreak/>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w:t>
      </w:r>
      <w:r w:rsidR="002E59E4">
        <w:rPr>
          <w:rFonts w:ascii="Times New Roman" w:eastAsia="Times New Roman" w:hAnsi="Times New Roman" w:cs="Times New Roman"/>
          <w:sz w:val="24"/>
        </w:rPr>
        <w:t xml:space="preserve">that </w:t>
      </w:r>
      <w:r>
        <w:rPr>
          <w:rFonts w:ascii="Times New Roman" w:eastAsia="Times New Roman" w:hAnsi="Times New Roman" w:cs="Times New Roman"/>
          <w:sz w:val="24"/>
        </w:rPr>
        <w:t>they play ecological roles in polar saline systems. In Ace Lake surface waters they were associa</w:t>
      </w:r>
      <w:r w:rsidR="0012356E">
        <w:rPr>
          <w:rFonts w:ascii="Times New Roman" w:eastAsia="Times New Roman" w:hAnsi="Times New Roman" w:cs="Times New Roman"/>
          <w:sz w:val="24"/>
        </w:rPr>
        <w:t>ted with utilization of labile carbon and nitrogen</w:t>
      </w:r>
      <w:r>
        <w:rPr>
          <w:rFonts w:ascii="Times New Roman" w:eastAsia="Times New Roman" w:hAnsi="Times New Roman" w:cs="Times New Roman"/>
          <w:sz w:val="24"/>
        </w:rPr>
        <w:t xml:space="preserve">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r w:rsidR="002E59E4">
        <w:rPr>
          <w:rFonts w:ascii="Times New Roman" w:eastAsia="Times New Roman" w:hAnsi="Times New Roman" w:cs="Times New Roman"/>
          <w:sz w:val="24"/>
        </w:rPr>
        <w:t xml:space="preserve"> they</w:t>
      </w:r>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r w:rsidR="00694977">
        <w:rPr>
          <w:rFonts w:ascii="Times New Roman" w:eastAsia="Times New Roman" w:hAnsi="Times New Roman" w:cs="Times New Roman"/>
          <w:sz w:val="24"/>
        </w:rPr>
        <w:t xml:space="preserve">reduced, sulfur-rich, </w:t>
      </w:r>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r>
        <w:rPr>
          <w:rFonts w:ascii="Times New Roman" w:eastAsia="Times New Roman" w:hAnsi="Times New Roman" w:cs="Times New Roman"/>
          <w:sz w:val="24"/>
        </w:rPr>
        <w:t xml:space="preserve">). </w:t>
      </w:r>
      <w:r w:rsidR="00694977">
        <w:rPr>
          <w:rFonts w:ascii="Times New Roman" w:eastAsia="Times New Roman" w:hAnsi="Times New Roman" w:cs="Times New Roman"/>
          <w:sz w:val="24"/>
        </w:rPr>
        <w:t>OD1 from Zodletone Spring, Oklahoma</w:t>
      </w:r>
      <w:r w:rsidR="002E59E4">
        <w:rPr>
          <w:rFonts w:ascii="Times New Roman" w:eastAsia="Times New Roman" w:hAnsi="Times New Roman" w:cs="Times New Roman"/>
          <w:sz w:val="24"/>
        </w:rPr>
        <w:t>,</w:t>
      </w:r>
      <w:r w:rsidR="00694977">
        <w:rPr>
          <w:rFonts w:ascii="Times New Roman" w:eastAsia="Times New Roman" w:hAnsi="Times New Roman" w:cs="Times New Roman"/>
          <w:sz w:val="24"/>
        </w:rPr>
        <w:t xml:space="preserve">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xml:space="preserve">, 2005). </w:t>
      </w:r>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distribution of OD1 in Organic Lake is consistent with an anaerobic metabolism and potential involvement in sulfur chemistry. </w:t>
      </w:r>
    </w:p>
    <w:p w:rsidR="00E93911" w:rsidRDefault="00E93911" w:rsidP="00153E88">
      <w:pPr>
        <w:pStyle w:val="Heading2"/>
        <w:spacing w:before="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Organic Lake functional potential</w:t>
      </w:r>
    </w:p>
    <w:p w:rsidR="00E93911" w:rsidRDefault="00C45D27" w:rsidP="00153E88">
      <w:pPr>
        <w:pStyle w:val="Normal1"/>
        <w:spacing w:after="0" w:line="480" w:lineRule="auto"/>
      </w:pPr>
      <w:r>
        <w:rPr>
          <w:rFonts w:ascii="Times New Roman" w:eastAsia="Times New Roman" w:hAnsi="Times New Roman" w:cs="Times New Roman"/>
          <w:sz w:val="24"/>
        </w:rPr>
        <w:t xml:space="preserve">To determine the </w:t>
      </w:r>
      <w:r w:rsidR="00186F1A">
        <w:rPr>
          <w:rFonts w:ascii="Times New Roman" w:eastAsia="Times New Roman" w:hAnsi="Times New Roman" w:cs="Times New Roman"/>
          <w:sz w:val="24"/>
        </w:rPr>
        <w:t xml:space="preserve">potential for </w:t>
      </w:r>
      <w:r>
        <w:rPr>
          <w:rFonts w:ascii="Times New Roman" w:eastAsia="Times New Roman" w:hAnsi="Times New Roman" w:cs="Times New Roman"/>
          <w:sz w:val="24"/>
        </w:rPr>
        <w:t xml:space="preserve">functional processes in Organic Lake, gene markers for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w:t>
      </w:r>
      <w:r w:rsidR="00985ABE">
        <w:rPr>
          <w:rFonts w:ascii="Times New Roman" w:eastAsia="Times New Roman" w:hAnsi="Times New Roman" w:cs="Times New Roman"/>
          <w:sz w:val="24"/>
        </w:rPr>
        <w:t xml:space="preserve">and </w:t>
      </w:r>
      <w:r>
        <w:rPr>
          <w:rFonts w:ascii="Times New Roman" w:eastAsia="Times New Roman" w:hAnsi="Times New Roman" w:cs="Times New Roman"/>
          <w:sz w:val="24"/>
        </w:rPr>
        <w:t>allow</w:t>
      </w:r>
      <w:r w:rsidR="00F75D51">
        <w:rPr>
          <w:rFonts w:ascii="Times New Roman" w:eastAsia="Times New Roman" w:hAnsi="Times New Roman" w:cs="Times New Roman"/>
          <w:sz w:val="24"/>
        </w:rPr>
        <w:t>s</w:t>
      </w:r>
      <w:r>
        <w:rPr>
          <w:rFonts w:ascii="Times New Roman" w:eastAsia="Times New Roman" w:hAnsi="Times New Roman" w:cs="Times New Roman"/>
          <w:sz w:val="24"/>
        </w:rPr>
        <w:t xml:space="preserve"> oxygen </w:t>
      </w:r>
      <w:r>
        <w:rPr>
          <w:rFonts w:ascii="Times New Roman" w:eastAsia="Times New Roman" w:hAnsi="Times New Roman" w:cs="Times New Roman"/>
          <w:sz w:val="24"/>
        </w:rPr>
        <w:lastRenderedPageBreak/>
        <w:t xml:space="preserve">sensitive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processes to occur in the deep zone. Functional potential, taxonomic composition and the physico-chemical data were integrated to infer the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cycles. </w:t>
      </w:r>
    </w:p>
    <w:p w:rsidR="00E93911" w:rsidRDefault="00E93911" w:rsidP="00153E88">
      <w:pPr>
        <w:pStyle w:val="Heading2"/>
        <w:spacing w:before="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rsidP="00153E88">
      <w:pPr>
        <w:pStyle w:val="Normal1"/>
        <w:spacing w:after="0" w:line="480" w:lineRule="auto"/>
      </w:pPr>
      <w:r>
        <w:rPr>
          <w:rFonts w:ascii="Times New Roman" w:eastAsia="Times New Roman" w:hAnsi="Times New Roman" w:cs="Times New Roman"/>
          <w:sz w:val="24"/>
        </w:rPr>
        <w:t xml:space="preserve">In both the upper mixed and deep zones, potential for </w:t>
      </w:r>
      <w:r w:rsidR="006418DA">
        <w:rPr>
          <w:rFonts w:ascii="Times New Roman" w:eastAsia="Times New Roman" w:hAnsi="Times New Roman" w:cs="Times New Roman"/>
          <w:sz w:val="24"/>
        </w:rPr>
        <w:t xml:space="preserve">carbon </w:t>
      </w:r>
      <w:r>
        <w:rPr>
          <w:rFonts w:ascii="Times New Roman" w:eastAsia="Times New Roman" w:hAnsi="Times New Roman" w:cs="Times New Roman"/>
          <w:sz w:val="24"/>
        </w:rPr>
        <w:t xml:space="preserve">fixation was much lower than for degradative processes, indicating potential for net </w:t>
      </w:r>
      <w:r w:rsidR="006418DA">
        <w:rPr>
          <w:rFonts w:ascii="Times New Roman" w:eastAsia="Times New Roman" w:hAnsi="Times New Roman" w:cs="Times New Roman"/>
          <w:sz w:val="24"/>
        </w:rPr>
        <w:t xml:space="preserve">carbon </w:t>
      </w:r>
      <w:r>
        <w:rPr>
          <w:rFonts w:ascii="Times New Roman" w:eastAsia="Times New Roman" w:hAnsi="Times New Roman" w:cs="Times New Roman"/>
          <w:sz w:val="24"/>
        </w:rPr>
        <w:t xml:space="preserve">loss (Figure 4A). Potential for carbon fixation via the oxygen-tolerant Calvin cycle </w:t>
      </w:r>
      <w:r w:rsidR="005B7529">
        <w:rPr>
          <w:rFonts w:ascii="Times New Roman" w:eastAsia="Times New Roman" w:hAnsi="Times New Roman" w:cs="Times New Roman"/>
          <w:sz w:val="24"/>
        </w:rPr>
        <w:t xml:space="preserve">(Figure 4A) </w:t>
      </w:r>
      <w:r>
        <w:rPr>
          <w:rFonts w:ascii="Times New Roman" w:eastAsia="Times New Roman" w:hAnsi="Times New Roman" w:cs="Times New Roman"/>
          <w:sz w:val="24"/>
        </w:rPr>
        <w:t>was assessed by presence of the marker genes ribulose-bisphosphate carboxylase (RuBisCO) and phosphoribulokinase (</w:t>
      </w:r>
      <w:r w:rsidR="00EB7AED" w:rsidRPr="00EB7AED">
        <w:rPr>
          <w:rFonts w:ascii="Times New Roman" w:eastAsia="Times New Roman" w:hAnsi="Times New Roman" w:cs="Times New Roman"/>
          <w:i/>
          <w:sz w:val="24"/>
        </w:rPr>
        <w:t>prkB</w:t>
      </w:r>
      <w:r>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Sievert, 2011). The majority of RuBisCO homologs were related to </w:t>
      </w:r>
      <w:r w:rsidR="005B7529">
        <w:rPr>
          <w:rFonts w:ascii="Times New Roman" w:eastAsia="Times New Roman" w:hAnsi="Times New Roman" w:cs="Times New Roman"/>
          <w:i/>
          <w:sz w:val="24"/>
        </w:rPr>
        <w:t xml:space="preserve">Viridiplantae </w:t>
      </w:r>
      <w:r>
        <w:rPr>
          <w:rFonts w:ascii="Times New Roman" w:eastAsia="Times New Roman" w:hAnsi="Times New Roman" w:cs="Times New Roman"/>
          <w:sz w:val="24"/>
        </w:rPr>
        <w:t xml:space="preserve">(Table 2) supporting the ecological role of green algae as the principle photosynthetic organisms.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w:t>
      </w:r>
      <w:r w:rsidR="005B7529">
        <w:rPr>
          <w:rFonts w:ascii="Times New Roman" w:eastAsia="Times New Roman" w:hAnsi="Times New Roman" w:cs="Times New Roman"/>
          <w:sz w:val="24"/>
        </w:rPr>
        <w:t>Table 2</w:t>
      </w:r>
      <w:r>
        <w:rPr>
          <w:rFonts w:ascii="Times New Roman" w:eastAsia="Times New Roman" w:hAnsi="Times New Roman" w:cs="Times New Roman"/>
          <w:sz w:val="24"/>
        </w:rPr>
        <w:t xml:space="preserve">),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autotrophs. </w:t>
      </w:r>
      <w:r w:rsidR="005B7529">
        <w:rPr>
          <w:rFonts w:ascii="Times New Roman" w:eastAsia="Times New Roman" w:hAnsi="Times New Roman" w:cs="Times New Roman"/>
          <w:sz w:val="24"/>
        </w:rPr>
        <w:t>However, t</w:t>
      </w:r>
      <w:r w:rsidR="00A012D4">
        <w:rPr>
          <w:rFonts w:ascii="Times New Roman" w:eastAsia="Times New Roman" w:hAnsi="Times New Roman" w:cs="Times New Roman"/>
          <w:sz w:val="24"/>
        </w:rPr>
        <w:t xml:space="preserve">he majority of </w:t>
      </w:r>
      <w:r w:rsidR="004E3C6C" w:rsidRPr="00EB7AED">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matche</w:t>
      </w:r>
      <w:r w:rsidR="004E3C6C">
        <w:rPr>
          <w:rFonts w:ascii="Times New Roman" w:eastAsia="Times New Roman" w:hAnsi="Times New Roman" w:cs="Times New Roman"/>
          <w:sz w:val="24"/>
        </w:rPr>
        <w:t>d</w:t>
      </w:r>
      <w:r w:rsidR="00A012D4">
        <w:rPr>
          <w:rFonts w:ascii="Times New Roman" w:eastAsia="Times New Roman" w:hAnsi="Times New Roman" w:cs="Times New Roman"/>
          <w:sz w:val="24"/>
        </w:rPr>
        <w:t xml:space="preserve"> to </w:t>
      </w:r>
      <w:r w:rsidR="00A012D4">
        <w:rPr>
          <w:rFonts w:ascii="Times New Roman" w:eastAsia="Times New Roman" w:hAnsi="Times New Roman" w:cs="Times New Roman"/>
          <w:i/>
          <w:sz w:val="24"/>
        </w:rPr>
        <w:t>Gammaproteobacteria</w:t>
      </w:r>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w:t>
      </w:r>
      <w:r w:rsidR="004E3C6C">
        <w:rPr>
          <w:rFonts w:ascii="Times New Roman" w:eastAsia="Times New Roman" w:hAnsi="Times New Roman" w:cs="Times New Roman"/>
          <w:sz w:val="24"/>
        </w:rPr>
        <w:t>)</w:t>
      </w:r>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 xml:space="preserve">. Although deep-sea, iron-oxidizing autotrophic members of </w:t>
      </w:r>
      <w:r w:rsidR="00A012D4">
        <w:rPr>
          <w:rFonts w:ascii="Times New Roman" w:eastAsia="Times New Roman" w:hAnsi="Times New Roman" w:cs="Times New Roman"/>
          <w:i/>
          <w:sz w:val="24"/>
        </w:rPr>
        <w:t xml:space="preserve">Marinobacter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w:t>
      </w:r>
      <w:r w:rsidR="004E3C6C" w:rsidRPr="004E3C6C">
        <w:rPr>
          <w:rFonts w:ascii="Times New Roman" w:eastAsia="Times New Roman" w:hAnsi="Times New Roman" w:cs="Times New Roman"/>
          <w:i/>
          <w:sz w:val="24"/>
        </w:rPr>
        <w:t>prkB</w:t>
      </w:r>
      <w:r>
        <w:rPr>
          <w:rFonts w:ascii="Times New Roman" w:eastAsia="Times New Roman" w:hAnsi="Times New Roman" w:cs="Times New Roman"/>
          <w:sz w:val="24"/>
        </w:rPr>
        <w:t xml:space="preserve"> but lack RuBisCO</w:t>
      </w:r>
      <w:r w:rsidR="002E59E4">
        <w:rPr>
          <w:rFonts w:ascii="Times New Roman" w:eastAsia="Times New Roman" w:hAnsi="Times New Roman" w:cs="Times New Roman"/>
          <w:sz w:val="24"/>
        </w:rPr>
        <w:t xml:space="preserve"> genes</w:t>
      </w:r>
      <w:r w:rsidR="00457D9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176A2">
        <w:rPr>
          <w:rFonts w:ascii="Times New Roman" w:eastAsia="Times New Roman" w:hAnsi="Times New Roman" w:cs="Times New Roman"/>
          <w:sz w:val="24"/>
        </w:rPr>
        <w:t>A</w:t>
      </w:r>
      <w:r w:rsidR="00350BAE">
        <w:rPr>
          <w:rFonts w:ascii="Times New Roman" w:eastAsia="Times New Roman" w:hAnsi="Times New Roman" w:cs="Times New Roman"/>
          <w:sz w:val="24"/>
        </w:rPr>
        <w:t xml:space="preserve">cross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w:t>
      </w:r>
      <w:r w:rsidR="004E3C6C" w:rsidRPr="004E3C6C">
        <w:rPr>
          <w:rFonts w:ascii="Times New Roman" w:eastAsia="Times New Roman" w:hAnsi="Times New Roman" w:cs="Times New Roman"/>
          <w:i/>
          <w:sz w:val="24"/>
        </w:rPr>
        <w:t>prkB</w:t>
      </w:r>
      <w:r w:rsidR="00350BAE">
        <w:rPr>
          <w:rFonts w:ascii="Times New Roman" w:eastAsia="Times New Roman" w:hAnsi="Times New Roman" w:cs="Times New Roman"/>
          <w:sz w:val="24"/>
        </w:rPr>
        <w:t xml:space="preserve"> homolog is </w:t>
      </w:r>
      <w:r w:rsidR="002E59E4">
        <w:rPr>
          <w:rFonts w:ascii="Times New Roman" w:eastAsia="Times New Roman" w:hAnsi="Times New Roman" w:cs="Times New Roman"/>
          <w:sz w:val="24"/>
        </w:rPr>
        <w:t xml:space="preserve">consistently </w:t>
      </w:r>
      <w:r w:rsidR="00350BAE">
        <w:rPr>
          <w:rFonts w:ascii="Times New Roman" w:eastAsia="Times New Roman" w:hAnsi="Times New Roman" w:cs="Times New Roman"/>
          <w:sz w:val="24"/>
        </w:rPr>
        <w:t>adjacent to a gene for a putative phosphodiesterase</w:t>
      </w:r>
      <w:r w:rsidR="00FD31E7">
        <w:rPr>
          <w:rFonts w:ascii="Times New Roman" w:eastAsia="Times New Roman" w:hAnsi="Times New Roman" w:cs="Times New Roman"/>
          <w:sz w:val="24"/>
        </w:rPr>
        <w:t xml:space="preserve">, suggesting that the enzymes expressed by these genes may be involved in </w:t>
      </w:r>
      <w:r w:rsidR="00FC4138">
        <w:rPr>
          <w:rFonts w:ascii="Times New Roman" w:eastAsia="Times New Roman" w:hAnsi="Times New Roman" w:cs="Times New Roman"/>
          <w:sz w:val="24"/>
        </w:rPr>
        <w:t xml:space="preserve">a pathway involved in </w:t>
      </w:r>
      <w:r w:rsidR="00FD31E7">
        <w:rPr>
          <w:rFonts w:ascii="Times New Roman" w:eastAsia="Times New Roman" w:hAnsi="Times New Roman" w:cs="Times New Roman"/>
          <w:sz w:val="24"/>
        </w:rPr>
        <w:t xml:space="preserve">pentose phosphate metabolism </w:t>
      </w:r>
      <w:r w:rsidR="00FC4138">
        <w:rPr>
          <w:rFonts w:ascii="Times New Roman" w:eastAsia="Times New Roman" w:hAnsi="Times New Roman" w:cs="Times New Roman"/>
          <w:sz w:val="24"/>
        </w:rPr>
        <w:t>unrelated to</w:t>
      </w:r>
      <w:r w:rsidR="00FD31E7">
        <w:rPr>
          <w:rFonts w:ascii="Times New Roman" w:eastAsia="Times New Roman" w:hAnsi="Times New Roman" w:cs="Times New Roman"/>
          <w:sz w:val="24"/>
        </w:rPr>
        <w:t xml:space="preserve"> </w:t>
      </w:r>
      <w:r w:rsidR="006418DA">
        <w:rPr>
          <w:rFonts w:ascii="Times New Roman" w:eastAsia="Times New Roman" w:hAnsi="Times New Roman" w:cs="Times New Roman"/>
          <w:sz w:val="24"/>
        </w:rPr>
        <w:t>carbon</w:t>
      </w:r>
      <w:r w:rsidR="00FD31E7">
        <w:rPr>
          <w:rFonts w:ascii="Times New Roman" w:eastAsia="Times New Roman" w:hAnsi="Times New Roman" w:cs="Times New Roman"/>
          <w:sz w:val="24"/>
        </w:rPr>
        <w:t xml:space="preserve"> fixation</w:t>
      </w:r>
      <w:r w:rsidR="002E59E4">
        <w:rPr>
          <w:rFonts w:ascii="Times New Roman" w:eastAsia="Times New Roman" w:hAnsi="Times New Roman" w:cs="Times New Roman"/>
          <w:sz w:val="24"/>
        </w:rPr>
        <w:t>. Albeit exceptional, t</w:t>
      </w:r>
      <w:r w:rsidR="00FD31E7">
        <w:rPr>
          <w:rFonts w:ascii="Times New Roman" w:eastAsia="Times New Roman" w:hAnsi="Times New Roman" w:cs="Times New Roman"/>
          <w:sz w:val="24"/>
        </w:rPr>
        <w:t xml:space="preserve">his </w:t>
      </w:r>
      <w:r w:rsidR="00A012D4">
        <w:rPr>
          <w:rFonts w:ascii="Times New Roman" w:eastAsia="Times New Roman" w:hAnsi="Times New Roman" w:cs="Times New Roman"/>
          <w:sz w:val="24"/>
        </w:rPr>
        <w:t xml:space="preserve">decoupling of </w:t>
      </w:r>
      <w:r w:rsidR="004E3C6C" w:rsidRPr="004E3C6C">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from RuB</w:t>
      </w:r>
      <w:r w:rsidR="00FD31E7">
        <w:rPr>
          <w:rFonts w:ascii="Times New Roman" w:eastAsia="Times New Roman" w:hAnsi="Times New Roman" w:cs="Times New Roman"/>
          <w:sz w:val="24"/>
        </w:rPr>
        <w:t xml:space="preserve">isCO </w:t>
      </w:r>
      <w:r w:rsidR="00A012D4">
        <w:rPr>
          <w:rFonts w:ascii="Times New Roman" w:eastAsia="Times New Roman" w:hAnsi="Times New Roman" w:cs="Times New Roman"/>
          <w:sz w:val="24"/>
        </w:rPr>
        <w:t xml:space="preserve">involved in </w:t>
      </w:r>
      <w:r w:rsidR="006418DA">
        <w:rPr>
          <w:rFonts w:ascii="Times New Roman" w:eastAsia="Times New Roman" w:hAnsi="Times New Roman" w:cs="Times New Roman"/>
          <w:sz w:val="24"/>
        </w:rPr>
        <w:t>carbon</w:t>
      </w:r>
      <w:r w:rsidR="00A012D4">
        <w:rPr>
          <w:rFonts w:ascii="Times New Roman" w:eastAsia="Times New Roman" w:hAnsi="Times New Roman" w:cs="Times New Roman"/>
          <w:sz w:val="24"/>
        </w:rPr>
        <w:t xml:space="preserve"> fixation </w:t>
      </w:r>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sidR="00FD31E7">
        <w:rPr>
          <w:rFonts w:ascii="Times New Roman" w:eastAsia="Times New Roman" w:hAnsi="Times New Roman" w:cs="Times New Roman"/>
          <w:sz w:val="24"/>
        </w:rPr>
        <w:t xml:space="preserve"> Sievert, 2011), undermines the utility of </w:t>
      </w:r>
      <w:r w:rsidR="004E3C6C" w:rsidRPr="004E3C6C">
        <w:rPr>
          <w:rFonts w:ascii="Times New Roman" w:eastAsia="Times New Roman" w:hAnsi="Times New Roman" w:cs="Times New Roman"/>
          <w:i/>
          <w:sz w:val="24"/>
        </w:rPr>
        <w:t>prkB</w:t>
      </w:r>
      <w:r w:rsidR="00FD31E7">
        <w:rPr>
          <w:rFonts w:ascii="Times New Roman" w:eastAsia="Times New Roman" w:hAnsi="Times New Roman" w:cs="Times New Roman"/>
          <w:sz w:val="24"/>
        </w:rPr>
        <w:t xml:space="preserve"> as a marker gene for </w:t>
      </w:r>
      <w:r w:rsidR="00A012D4">
        <w:rPr>
          <w:rFonts w:ascii="Times New Roman" w:eastAsia="Times New Roman" w:hAnsi="Times New Roman" w:cs="Times New Roman"/>
          <w:sz w:val="24"/>
        </w:rPr>
        <w:t xml:space="preserve">the </w:t>
      </w:r>
      <w:r w:rsidR="004E3C6C">
        <w:rPr>
          <w:rFonts w:ascii="Times New Roman" w:eastAsia="Times New Roman" w:hAnsi="Times New Roman" w:cs="Times New Roman"/>
          <w:sz w:val="24"/>
        </w:rPr>
        <w:t>Calvin</w:t>
      </w:r>
      <w:r w:rsidR="00A012D4">
        <w:rPr>
          <w:rFonts w:ascii="Times New Roman" w:eastAsia="Times New Roman" w:hAnsi="Times New Roman" w:cs="Times New Roman"/>
          <w:sz w:val="24"/>
        </w:rPr>
        <w:t xml:space="preserve"> cycle</w:t>
      </w:r>
      <w:r w:rsidR="002E59E4">
        <w:rPr>
          <w:rFonts w:ascii="Times New Roman" w:eastAsia="Times New Roman" w:hAnsi="Times New Roman" w:cs="Times New Roman"/>
          <w:sz w:val="24"/>
        </w:rPr>
        <w:t xml:space="preserve"> within </w:t>
      </w:r>
      <w:r w:rsidR="002E59E4">
        <w:rPr>
          <w:rFonts w:ascii="Times New Roman" w:eastAsia="Times New Roman" w:hAnsi="Times New Roman" w:cs="Times New Roman"/>
          <w:sz w:val="24"/>
        </w:rPr>
        <w:lastRenderedPageBreak/>
        <w:t>certain groups</w:t>
      </w:r>
      <w:r w:rsidR="00FD31E7">
        <w:rPr>
          <w:rFonts w:ascii="Times New Roman" w:eastAsia="Times New Roman" w:hAnsi="Times New Roman" w:cs="Times New Roman"/>
          <w:sz w:val="24"/>
        </w:rPr>
        <w:t>.</w:t>
      </w:r>
      <w:r w:rsidR="00350BAE">
        <w:rPr>
          <w:rFonts w:ascii="Times New Roman" w:eastAsia="Times New Roman" w:hAnsi="Times New Roman" w:cs="Times New Roman"/>
          <w:sz w:val="24"/>
        </w:rPr>
        <w:t xml:space="preserve"> </w:t>
      </w:r>
      <w:r w:rsidR="00A012D4">
        <w:rPr>
          <w:rFonts w:ascii="Times New Roman" w:eastAsia="Times New Roman" w:hAnsi="Times New Roman" w:cs="Times New Roman"/>
          <w:sz w:val="24"/>
        </w:rPr>
        <w:t xml:space="preserve">Thus, there is no evidence for autotrophy in Organic Lake mediated by </w:t>
      </w:r>
      <w:r w:rsidR="00A012D4" w:rsidRP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w:t>
      </w:r>
      <w:r w:rsidR="001D32D0">
        <w:rPr>
          <w:rFonts w:ascii="Times New Roman" w:eastAsia="Times New Roman" w:hAnsi="Times New Roman" w:cs="Times New Roman"/>
          <w:sz w:val="24"/>
        </w:rPr>
        <w:t xml:space="preserve"> </w:t>
      </w:r>
    </w:p>
    <w:p w:rsidR="00F14F8A" w:rsidRDefault="00C2609B"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Evidence for </w:t>
      </w:r>
      <w:r w:rsidR="006418DA">
        <w:rPr>
          <w:rFonts w:ascii="Times New Roman" w:eastAsia="Times New Roman" w:hAnsi="Times New Roman" w:cs="Times New Roman"/>
          <w:sz w:val="24"/>
        </w:rPr>
        <w:t>carbon</w:t>
      </w:r>
      <w:r>
        <w:rPr>
          <w:rFonts w:ascii="Times New Roman" w:eastAsia="Times New Roman" w:hAnsi="Times New Roman" w:cs="Times New Roman"/>
          <w:sz w:val="24"/>
        </w:rPr>
        <w:t xml:space="preserve"> fixation via the reverse tricarboxylic acid (rTCA) cycle was also indicated</w:t>
      </w:r>
      <w:r w:rsidR="002A36C1">
        <w:rPr>
          <w:rFonts w:ascii="Times New Roman" w:eastAsia="Times New Roman" w:hAnsi="Times New Roman" w:cs="Times New Roman"/>
          <w:sz w:val="24"/>
        </w:rPr>
        <w:t xml:space="preserve"> (Figure 4A)</w:t>
      </w:r>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 xml:space="preserve">genes for ATP citrate lyase </w:t>
      </w:r>
      <w:r w:rsidR="00CB672C">
        <w:rPr>
          <w:rFonts w:ascii="Times New Roman" w:eastAsia="Times New Roman" w:hAnsi="Times New Roman" w:cs="Times New Roman"/>
          <w:sz w:val="24"/>
        </w:rPr>
        <w:t>(</w:t>
      </w:r>
      <w:r w:rsidR="00CB672C" w:rsidRPr="00CB672C">
        <w:rPr>
          <w:rFonts w:ascii="Times New Roman" w:eastAsia="Times New Roman" w:hAnsi="Times New Roman" w:cs="Times New Roman"/>
          <w:i/>
          <w:sz w:val="24"/>
        </w:rPr>
        <w:t>aclAB</w:t>
      </w:r>
      <w:r w:rsidR="00CB672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linked to 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w:t>
      </w:r>
      <w:r w:rsidR="002A36C1">
        <w:rPr>
          <w:rFonts w:ascii="Times New Roman" w:eastAsia="Times New Roman" w:hAnsi="Times New Roman" w:cs="Times New Roman"/>
          <w:sz w:val="24"/>
        </w:rPr>
        <w:t>Table 2</w:t>
      </w:r>
      <w:r>
        <w:rPr>
          <w:rFonts w:ascii="Times New Roman" w:eastAsia="Times New Roman" w:hAnsi="Times New Roman" w:cs="Times New Roman"/>
          <w:sz w:val="24"/>
        </w:rPr>
        <w:t>).</w:t>
      </w:r>
      <w:r w:rsidR="00452D35">
        <w:rPr>
          <w:rFonts w:ascii="Times New Roman" w:eastAsia="Times New Roman" w:hAnsi="Times New Roman" w:cs="Times New Roman"/>
          <w:sz w:val="24"/>
        </w:rPr>
        <w:t xml:space="preserve"> In general, the rTCA cycle is restricted to anaerobic and </w:t>
      </w:r>
      <w:r w:rsidR="00452D35" w:rsidRPr="00452D35">
        <w:rPr>
          <w:rFonts w:ascii="Times New Roman" w:eastAsia="Times New Roman" w:hAnsi="Times New Roman" w:cs="Times New Roman"/>
          <w:sz w:val="24"/>
        </w:rPr>
        <w:t>microaerophilic bacteria</w:t>
      </w:r>
      <w:r w:rsidR="00F14F8A">
        <w:rPr>
          <w:rFonts w:ascii="Times New Roman" w:eastAsia="Times New Roman" w:hAnsi="Times New Roman" w:cs="Times New Roman"/>
          <w:sz w:val="24"/>
        </w:rPr>
        <w:t xml:space="preserve"> </w:t>
      </w:r>
      <w:r w:rsidR="00452D35">
        <w:rPr>
          <w:rFonts w:ascii="Times New Roman" w:eastAsia="Times New Roman" w:hAnsi="Times New Roman" w:cs="Times New Roman"/>
          <w:sz w:val="24"/>
        </w:rPr>
        <w:t xml:space="preserve">(Hügler </w:t>
      </w:r>
      <w:r w:rsidR="000D1533">
        <w:rPr>
          <w:rFonts w:ascii="Times New Roman" w:eastAsia="Times New Roman" w:hAnsi="Times New Roman" w:cs="Times New Roman"/>
          <w:sz w:val="24"/>
        </w:rPr>
        <w:t>and</w:t>
      </w:r>
      <w:r w:rsidR="00452D35">
        <w:rPr>
          <w:rFonts w:ascii="Times New Roman" w:eastAsia="Times New Roman" w:hAnsi="Times New Roman" w:cs="Times New Roman"/>
          <w:sz w:val="24"/>
        </w:rPr>
        <w:t xml:space="preserve"> Sievert, 2011)</w:t>
      </w:r>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r w:rsidR="009C18EF">
        <w:rPr>
          <w:rFonts w:ascii="Times New Roman" w:eastAsia="Times New Roman" w:hAnsi="Times New Roman" w:cs="Times New Roman"/>
          <w:sz w:val="24"/>
        </w:rPr>
        <w:t xml:space="preserve">in the </w:t>
      </w:r>
      <w:r w:rsidR="00F14F8A">
        <w:rPr>
          <w:rFonts w:ascii="Times New Roman" w:eastAsia="Times New Roman" w:hAnsi="Times New Roman" w:cs="Times New Roman"/>
          <w:sz w:val="24"/>
        </w:rPr>
        <w:t>lake</w:t>
      </w:r>
      <w:r w:rsidR="009C18EF">
        <w:rPr>
          <w:rFonts w:ascii="Times New Roman" w:eastAsia="Times New Roman" w:hAnsi="Times New Roman" w:cs="Times New Roman"/>
          <w:sz w:val="24"/>
        </w:rPr>
        <w:t xml:space="preserve"> bottom where oxygen is lowest</w:t>
      </w:r>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r w:rsidR="00452D3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Anaerobic </w:t>
      </w:r>
      <w:r w:rsidR="000065C3">
        <w:rPr>
          <w:rFonts w:ascii="Times New Roman" w:eastAsia="Times New Roman" w:hAnsi="Times New Roman" w:cs="Times New Roman"/>
          <w:sz w:val="24"/>
        </w:rPr>
        <w:t>carbon</w:t>
      </w:r>
      <w:r w:rsidR="00C45D27">
        <w:rPr>
          <w:rFonts w:ascii="Times New Roman" w:eastAsia="Times New Roman" w:hAnsi="Times New Roman" w:cs="Times New Roman"/>
          <w:sz w:val="24"/>
        </w:rPr>
        <w:t xml:space="preserve"> fixation was represented by potential for the Wood-Ljungdahl (WL</w:t>
      </w:r>
      <w:r>
        <w:rPr>
          <w:rFonts w:ascii="Times New Roman" w:eastAsia="Times New Roman" w:hAnsi="Times New Roman" w:cs="Times New Roman"/>
          <w:sz w:val="24"/>
        </w:rPr>
        <w:t>; or reductive acetyl-CoA</w:t>
      </w:r>
      <w:r w:rsidR="00C45D27">
        <w:rPr>
          <w:rFonts w:ascii="Times New Roman" w:eastAsia="Times New Roman" w:hAnsi="Times New Roman" w:cs="Times New Roman"/>
          <w:sz w:val="24"/>
        </w:rPr>
        <w:t>) pathway</w:t>
      </w:r>
      <w:r w:rsidR="00545CFF">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(Figure </w:t>
      </w:r>
      <w:r w:rsidR="007F5065">
        <w:rPr>
          <w:rFonts w:ascii="Times New Roman" w:eastAsia="Times New Roman" w:hAnsi="Times New Roman" w:cs="Times New Roman"/>
          <w:sz w:val="24"/>
        </w:rPr>
        <w:t>4A</w:t>
      </w:r>
      <w:r w:rsidR="00C45D27">
        <w:rPr>
          <w:rFonts w:ascii="Times New Roman" w:eastAsia="Times New Roman" w:hAnsi="Times New Roman" w:cs="Times New Roman"/>
          <w:sz w:val="24"/>
        </w:rPr>
        <w:t>). WL-mediated carbon</w:t>
      </w:r>
      <w:r w:rsidR="00284832">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fixation</w:t>
      </w:r>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r w:rsidR="00C45D2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is the key enzyme, </w:t>
      </w:r>
      <w:r w:rsidR="00C45D27">
        <w:rPr>
          <w:rFonts w:ascii="Times New Roman" w:eastAsia="Times New Roman" w:hAnsi="Times New Roman" w:cs="Times New Roman"/>
          <w:sz w:val="24"/>
        </w:rPr>
        <w:t xml:space="preserve">was linked to </w:t>
      </w:r>
      <w:r w:rsidR="00F74579">
        <w:rPr>
          <w:rFonts w:ascii="Times New Roman" w:eastAsia="Times New Roman" w:hAnsi="Times New Roman" w:cs="Times New Roman"/>
          <w:i/>
          <w:sz w:val="24"/>
        </w:rPr>
        <w:t>Firmicutes</w:t>
      </w:r>
      <w:r>
        <w:rPr>
          <w:rFonts w:ascii="Times New Roman" w:eastAsia="Times New Roman" w:hAnsi="Times New Roman" w:cs="Times New Roman"/>
          <w:sz w:val="24"/>
        </w:rPr>
        <w:t xml:space="preserve"> and </w:t>
      </w:r>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Sievert, 2011). </w:t>
      </w:r>
    </w:p>
    <w:p w:rsidR="007F5065" w:rsidRDefault="007F5065"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Potential for carbon loss by via respiration was indicated by an abundance of </w:t>
      </w:r>
      <w:r w:rsidR="0021192A">
        <w:rPr>
          <w:rFonts w:ascii="Times New Roman" w:eastAsia="Times New Roman" w:hAnsi="Times New Roman" w:cs="Times New Roman"/>
          <w:sz w:val="24"/>
        </w:rPr>
        <w:t xml:space="preserve">cytochrome C </w:t>
      </w:r>
      <w:r>
        <w:rPr>
          <w:rFonts w:ascii="Times New Roman" w:eastAsia="Times New Roman" w:hAnsi="Times New Roman" w:cs="Times New Roman"/>
          <w:sz w:val="24"/>
        </w:rPr>
        <w:t>oxidase genes (</w:t>
      </w:r>
      <w:r>
        <w:rPr>
          <w:rFonts w:ascii="Times New Roman" w:eastAsia="Times New Roman" w:hAnsi="Times New Roman" w:cs="Times New Roman"/>
          <w:i/>
          <w:sz w:val="24"/>
        </w:rPr>
        <w:t>cox</w:t>
      </w:r>
      <w:r w:rsidR="00F74579">
        <w:rPr>
          <w:rFonts w:ascii="Times New Roman" w:eastAsia="Times New Roman" w:hAnsi="Times New Roman" w:cs="Times New Roman"/>
          <w:i/>
          <w:sz w:val="24"/>
        </w:rPr>
        <w:t>AC</w:t>
      </w:r>
      <w:r>
        <w:rPr>
          <w:rFonts w:ascii="Times New Roman" w:eastAsia="Times New Roman" w:hAnsi="Times New Roman" w:cs="Times New Roman"/>
          <w:sz w:val="24"/>
        </w:rPr>
        <w:t>) throughout the water column. In the deep zone, potential for fermentation was greatest at 6.5 m (Figure 4A) and likely the main biological activity that was occurring at that depth. Fermentation was indicated by the marker gene lactate dehydrogenase (</w:t>
      </w:r>
      <w:r w:rsidRPr="003170D5">
        <w:rPr>
          <w:rFonts w:ascii="Times New Roman" w:eastAsia="Times New Roman" w:hAnsi="Times New Roman" w:cs="Times New Roman"/>
          <w:i/>
          <w:sz w:val="24"/>
        </w:rPr>
        <w:t>ldh</w:t>
      </w:r>
      <w:r>
        <w:rPr>
          <w:rFonts w:ascii="Times New Roman" w:eastAsia="Times New Roman" w:hAnsi="Times New Roman" w:cs="Times New Roman"/>
          <w:sz w:val="24"/>
        </w:rPr>
        <w:t xml:space="preserve">) that competes for pyruvate at the acetate-lactate branch point. These genes were linked to </w:t>
      </w:r>
      <w:r w:rsidR="0026047B">
        <w:rPr>
          <w:rFonts w:ascii="Times New Roman" w:eastAsia="Times New Roman" w:hAnsi="Times New Roman" w:cs="Times New Roman"/>
          <w:i/>
          <w:sz w:val="24"/>
        </w:rPr>
        <w:t>Firmicutes</w:t>
      </w:r>
      <w:r>
        <w:rPr>
          <w:rFonts w:ascii="Times New Roman" w:eastAsia="Times New Roman" w:hAnsi="Times New Roman" w:cs="Times New Roman"/>
          <w:sz w:val="24"/>
        </w:rPr>
        <w:t xml:space="preserve"> (Table 2)</w:t>
      </w:r>
      <w:r w:rsidR="00197FC2">
        <w:rPr>
          <w:rFonts w:ascii="Times New Roman" w:eastAsia="Times New Roman" w:hAnsi="Times New Roman" w:cs="Times New Roman"/>
          <w:sz w:val="24"/>
        </w:rPr>
        <w:t xml:space="preserve">, which was only present at 6.5 m and represented by the classes </w:t>
      </w:r>
      <w:r w:rsidR="00197FC2">
        <w:rPr>
          <w:rFonts w:ascii="Times New Roman" w:eastAsia="Times New Roman" w:hAnsi="Times New Roman" w:cs="Times New Roman"/>
          <w:i/>
          <w:sz w:val="24"/>
        </w:rPr>
        <w:t xml:space="preserve">Clostridia </w:t>
      </w:r>
      <w:r w:rsidR="00197FC2">
        <w:rPr>
          <w:rFonts w:ascii="Times New Roman" w:eastAsia="Times New Roman" w:hAnsi="Times New Roman" w:cs="Times New Roman"/>
          <w:sz w:val="24"/>
        </w:rPr>
        <w:t xml:space="preserve">and </w:t>
      </w:r>
      <w:r w:rsidR="00197FC2">
        <w:rPr>
          <w:rFonts w:ascii="Times New Roman" w:eastAsia="Times New Roman" w:hAnsi="Times New Roman" w:cs="Times New Roman"/>
          <w:i/>
          <w:sz w:val="24"/>
        </w:rPr>
        <w:t>Bacilli</w:t>
      </w:r>
      <w:r w:rsidR="00197FC2">
        <w:rPr>
          <w:rFonts w:ascii="Times New Roman" w:eastAsia="Times New Roman" w:hAnsi="Times New Roman" w:cs="Times New Roman"/>
          <w:sz w:val="24"/>
        </w:rPr>
        <w:t xml:space="preserve"> (Figure 2A). As </w:t>
      </w:r>
      <w:r>
        <w:rPr>
          <w:rFonts w:ascii="Times New Roman" w:eastAsia="Times New Roman" w:hAnsi="Times New Roman" w:cs="Times New Roman"/>
          <w:sz w:val="24"/>
        </w:rPr>
        <w:t xml:space="preserve">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197FC2">
        <w:rPr>
          <w:rFonts w:ascii="Times New Roman" w:eastAsia="Times New Roman" w:hAnsi="Times New Roman" w:cs="Times New Roman"/>
          <w:sz w:val="24"/>
        </w:rPr>
        <w:t xml:space="preserve">also </w:t>
      </w:r>
      <w:r>
        <w:rPr>
          <w:rFonts w:ascii="Times New Roman" w:eastAsia="Times New Roman" w:hAnsi="Times New Roman" w:cs="Times New Roman"/>
          <w:sz w:val="24"/>
        </w:rPr>
        <w:t xml:space="preserve">has relatively high abundance in this zone </w:t>
      </w:r>
      <w:r w:rsidR="00197FC2">
        <w:rPr>
          <w:rFonts w:ascii="Times New Roman" w:eastAsia="Times New Roman" w:hAnsi="Times New Roman" w:cs="Times New Roman"/>
          <w:sz w:val="24"/>
        </w:rPr>
        <w:t>(Figure 2A)</w:t>
      </w:r>
      <w:r w:rsidR="000065C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sidR="00197FC2">
        <w:rPr>
          <w:rFonts w:ascii="Times New Roman" w:eastAsia="Times New Roman" w:hAnsi="Times New Roman" w:cs="Times New Roman"/>
          <w:sz w:val="24"/>
        </w:rPr>
        <w:t xml:space="preserve"> above), </w:t>
      </w:r>
      <w:r>
        <w:rPr>
          <w:rFonts w:ascii="Times New Roman" w:eastAsia="Times New Roman" w:hAnsi="Times New Roman" w:cs="Times New Roman"/>
          <w:sz w:val="24"/>
        </w:rPr>
        <w:t xml:space="preserve">there is circumstantial evidence that RF3 possesses fermentative metabolism and may </w:t>
      </w:r>
      <w:r w:rsidR="003C59EF">
        <w:rPr>
          <w:rFonts w:ascii="Times New Roman" w:eastAsia="Times New Roman" w:hAnsi="Times New Roman" w:cs="Times New Roman"/>
          <w:sz w:val="24"/>
        </w:rPr>
        <w:t xml:space="preserve">therefore </w:t>
      </w:r>
      <w:r>
        <w:rPr>
          <w:rFonts w:ascii="Times New Roman" w:eastAsia="Times New Roman" w:hAnsi="Times New Roman" w:cs="Times New Roman"/>
          <w:sz w:val="24"/>
        </w:rPr>
        <w:t xml:space="preserve">play an important ecological role in Organic Lake by degrading high molecular weight </w:t>
      </w:r>
      <w:r>
        <w:rPr>
          <w:rFonts w:ascii="Times New Roman" w:eastAsia="Times New Roman" w:hAnsi="Times New Roman" w:cs="Times New Roman"/>
          <w:sz w:val="24"/>
        </w:rPr>
        <w:lastRenderedPageBreak/>
        <w:t>compounds to organic acids that other organisms c</w:t>
      </w:r>
      <w:r w:rsidR="00985ABE">
        <w:rPr>
          <w:rFonts w:ascii="Times New Roman" w:eastAsia="Times New Roman" w:hAnsi="Times New Roman" w:cs="Times New Roman"/>
          <w:sz w:val="24"/>
        </w:rPr>
        <w:t>an</w:t>
      </w:r>
      <w:r>
        <w:rPr>
          <w:rFonts w:ascii="Times New Roman" w:eastAsia="Times New Roman" w:hAnsi="Times New Roman" w:cs="Times New Roman"/>
          <w:sz w:val="24"/>
        </w:rPr>
        <w:t xml:space="preserve"> utilize. Assimilation of fermentation products </w:t>
      </w:r>
      <w:r w:rsidR="003C59EF">
        <w:rPr>
          <w:rFonts w:ascii="Times New Roman" w:eastAsia="Times New Roman" w:hAnsi="Times New Roman" w:cs="Times New Roman"/>
          <w:sz w:val="24"/>
        </w:rPr>
        <w:t xml:space="preserve">appears to </w:t>
      </w:r>
      <w:r>
        <w:rPr>
          <w:rFonts w:ascii="Times New Roman" w:eastAsia="Times New Roman" w:hAnsi="Times New Roman" w:cs="Times New Roman"/>
          <w:sz w:val="24"/>
        </w:rPr>
        <w:t xml:space="preserve">play a greater role in Organic Lake rather than complete anaerobic oxidation involving methanogens or sulfate-reducing bacteria; the former were absent and the latter were present in low abundance (Figure 2A, 2C). </w:t>
      </w:r>
    </w:p>
    <w:p w:rsidR="00D20D0A" w:rsidRDefault="00D20D0A"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6A)</w:t>
      </w:r>
      <w:r w:rsidR="001A376A">
        <w:rPr>
          <w:rFonts w:ascii="Times New Roman" w:eastAsia="Times New Roman" w:hAnsi="Times New Roman" w:cs="Times New Roman"/>
          <w:sz w:val="24"/>
        </w:rPr>
        <w:t xml:space="preserve">, which is </w:t>
      </w:r>
      <w:r>
        <w:rPr>
          <w:rFonts w:ascii="Times New Roman" w:eastAsia="Times New Roman" w:hAnsi="Times New Roman" w:cs="Times New Roman"/>
          <w:sz w:val="24"/>
        </w:rPr>
        <w:t xml:space="preserve">used to generate energy for lithoheterotrophic growth (Moran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Miller, 2007)</w:t>
      </w:r>
      <w:r w:rsidR="00F70AFB">
        <w:rPr>
          <w:rFonts w:ascii="Times New Roman" w:eastAsia="Times New Roman" w:hAnsi="Times New Roman" w:cs="Times New Roman"/>
          <w:sz w:val="24"/>
        </w:rPr>
        <w:t>,</w:t>
      </w:r>
      <w:r>
        <w:rPr>
          <w:rFonts w:ascii="Times New Roman" w:eastAsia="Times New Roman" w:hAnsi="Times New Roman" w:cs="Times New Roman"/>
          <w:sz w:val="24"/>
        </w:rPr>
        <w:t xml:space="preserve">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r w:rsidR="005F1F2F">
        <w:rPr>
          <w:rFonts w:ascii="Times New Roman" w:eastAsia="Times New Roman" w:hAnsi="Times New Roman" w:cs="Times New Roman"/>
          <w:sz w:val="24"/>
        </w:rPr>
        <w:t>can</w:t>
      </w:r>
      <w:r>
        <w:rPr>
          <w:rFonts w:ascii="Times New Roman" w:eastAsia="Times New Roman" w:hAnsi="Times New Roman" w:cs="Times New Roman"/>
          <w:sz w:val="24"/>
        </w:rPr>
        <w:t xml:space="preserve"> function as a strategy to limit oxidation of organic carbon for energy so that a greater proportion can be directed towards biosynthesis</w:t>
      </w:r>
      <w:r w:rsidR="001A376A">
        <w:rPr>
          <w:rFonts w:ascii="Times New Roman" w:eastAsia="Times New Roman" w:hAnsi="Times New Roman" w:cs="Times New Roman"/>
          <w:sz w:val="24"/>
        </w:rPr>
        <w:t xml:space="preserve"> (Moran </w:t>
      </w:r>
      <w:r w:rsidR="000D1533">
        <w:rPr>
          <w:rFonts w:ascii="Times New Roman" w:eastAsia="Times New Roman" w:hAnsi="Times New Roman" w:cs="Times New Roman"/>
          <w:sz w:val="24"/>
        </w:rPr>
        <w:t>and</w:t>
      </w:r>
      <w:r w:rsidR="001A376A">
        <w:rPr>
          <w:rFonts w:ascii="Times New Roman" w:eastAsia="Times New Roman" w:hAnsi="Times New Roman" w:cs="Times New Roman"/>
          <w:sz w:val="24"/>
        </w:rPr>
        <w:t xml:space="preserve"> Miller, 2007)</w:t>
      </w:r>
      <w:r>
        <w:rPr>
          <w:rFonts w:ascii="Times New Roman" w:eastAsia="Times New Roman" w:hAnsi="Times New Roman" w:cs="Times New Roman"/>
          <w:sz w:val="24"/>
        </w:rPr>
        <w:t>.</w:t>
      </w:r>
    </w:p>
    <w:p w:rsidR="00CC3AE8" w:rsidRDefault="00997379"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t>Photosynthesis reaction center g</w:t>
      </w:r>
      <w:r w:rsidR="006D711F">
        <w:rPr>
          <w:rFonts w:ascii="Times New Roman" w:eastAsia="Times New Roman" w:hAnsi="Times New Roman" w:cs="Times New Roman"/>
          <w:sz w:val="24"/>
        </w:rPr>
        <w:t xml:space="preserve">enes </w:t>
      </w:r>
      <w:r>
        <w:rPr>
          <w:rFonts w:ascii="Times New Roman" w:eastAsia="Times New Roman" w:hAnsi="Times New Roman" w:cs="Times New Roman"/>
          <w:i/>
          <w:sz w:val="24"/>
        </w:rPr>
        <w:t>pufLM</w:t>
      </w:r>
      <w:r>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involved in photoheterotrophy via </w:t>
      </w:r>
      <w:r w:rsidR="003C59EF">
        <w:rPr>
          <w:rFonts w:ascii="Times New Roman" w:eastAsia="Times New Roman" w:hAnsi="Times New Roman" w:cs="Times New Roman"/>
          <w:sz w:val="24"/>
        </w:rPr>
        <w:t>AAnP</w:t>
      </w:r>
      <w:r w:rsidR="008A397A">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were </w:t>
      </w:r>
      <w:r w:rsidR="008A397A">
        <w:rPr>
          <w:rFonts w:ascii="Times New Roman" w:eastAsia="Times New Roman" w:hAnsi="Times New Roman" w:cs="Times New Roman"/>
          <w:sz w:val="24"/>
        </w:rPr>
        <w:t>abundant in Organic Lake</w:t>
      </w:r>
      <w:r w:rsidR="00F941DF">
        <w:rPr>
          <w:rFonts w:ascii="Times New Roman" w:eastAsia="Times New Roman" w:hAnsi="Times New Roman" w:cs="Times New Roman"/>
          <w:sz w:val="24"/>
        </w:rPr>
        <w:t xml:space="preserve"> (Figure 4A; Table 2)</w:t>
      </w:r>
      <w:r w:rsidR="008A397A">
        <w:rPr>
          <w:rFonts w:ascii="Times New Roman" w:eastAsia="Times New Roman" w:hAnsi="Times New Roman" w:cs="Times New Roman"/>
          <w:sz w:val="24"/>
        </w:rPr>
        <w:t xml:space="preserve">. These were 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 xml:space="preserve">of </w:t>
      </w:r>
      <w:r w:rsidR="005F1F2F">
        <w:rPr>
          <w:rFonts w:ascii="Times New Roman" w:eastAsia="Times New Roman" w:hAnsi="Times New Roman" w:cs="Times New Roman"/>
          <w:sz w:val="24"/>
        </w:rPr>
        <w:t>bacteriochlorophyll A (</w:t>
      </w:r>
      <w:r w:rsidR="00E83757">
        <w:rPr>
          <w:rFonts w:ascii="Times New Roman" w:eastAsia="Times New Roman" w:hAnsi="Times New Roman" w:cs="Times New Roman"/>
          <w:sz w:val="24"/>
        </w:rPr>
        <w:t>BchlA</w:t>
      </w:r>
      <w:r w:rsidR="005F1F2F">
        <w:rPr>
          <w:rFonts w:ascii="Times New Roman" w:eastAsia="Times New Roman" w:hAnsi="Times New Roman" w:cs="Times New Roman"/>
          <w:sz w:val="24"/>
        </w:rPr>
        <w:t xml:space="preserve">) </w:t>
      </w:r>
      <w:r w:rsidR="00E83757">
        <w:rPr>
          <w:rFonts w:ascii="Times New Roman" w:eastAsia="Times New Roman" w:hAnsi="Times New Roman" w:cs="Times New Roman"/>
          <w:sz w:val="24"/>
        </w:rPr>
        <w:t>producing</w:t>
      </w:r>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r w:rsidR="00E83757">
        <w:rPr>
          <w:rFonts w:ascii="Times New Roman" w:eastAsia="Times New Roman" w:hAnsi="Times New Roman" w:cs="Times New Roman"/>
          <w:i/>
          <w:sz w:val="24"/>
        </w:rPr>
        <w:t>oseovarius</w:t>
      </w:r>
      <w:r w:rsidR="008A397A">
        <w:rPr>
          <w:rFonts w:ascii="Times New Roman" w:eastAsia="Times New Roman" w:hAnsi="Times New Roman" w:cs="Times New Roman"/>
          <w:i/>
          <w:sz w:val="24"/>
        </w:rPr>
        <w:t xml:space="preserve"> tolerans</w:t>
      </w:r>
      <w:r w:rsidR="00E83757">
        <w:rPr>
          <w:rFonts w:ascii="Times New Roman" w:eastAsia="Times New Roman" w:hAnsi="Times New Roman" w:cs="Times New Roman"/>
          <w:i/>
          <w:sz w:val="24"/>
        </w:rPr>
        <w:t xml:space="preserve"> </w:t>
      </w:r>
      <w:r w:rsidR="00F70AFB">
        <w:rPr>
          <w:rFonts w:ascii="Times New Roman" w:eastAsia="Times New Roman" w:hAnsi="Times New Roman" w:cs="Times New Roman"/>
          <w:sz w:val="24"/>
        </w:rPr>
        <w:t>from</w:t>
      </w:r>
      <w:r w:rsidR="00E83757">
        <w:rPr>
          <w:rFonts w:ascii="Times New Roman" w:eastAsia="Times New Roman" w:hAnsi="Times New Roman" w:cs="Times New Roman"/>
          <w:sz w:val="24"/>
        </w:rPr>
        <w:t xml:space="preserve"> Ekho Lake </w:t>
      </w:r>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 Photoheterotrophy can also be rhodopsin-dependent</w:t>
      </w:r>
      <w:r w:rsidR="00E7667C">
        <w:rPr>
          <w:rFonts w:ascii="Times New Roman" w:eastAsia="Times New Roman" w:hAnsi="Times New Roman" w:cs="Times New Roman"/>
          <w:sz w:val="24"/>
        </w:rPr>
        <w:t xml:space="preserve">, with proteorhodopsins (PRs) </w:t>
      </w:r>
      <w:r w:rsidR="008A397A">
        <w:rPr>
          <w:rFonts w:ascii="Times New Roman" w:eastAsia="Times New Roman" w:hAnsi="Times New Roman" w:cs="Times New Roman"/>
          <w:sz w:val="24"/>
        </w:rPr>
        <w:t xml:space="preserve">of 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r w:rsidR="008A397A">
        <w:rPr>
          <w:rFonts w:ascii="Times New Roman" w:eastAsia="Times New Roman" w:hAnsi="Times New Roman" w:cs="Times New Roman"/>
          <w:sz w:val="24"/>
        </w:rPr>
        <w:t xml:space="preserve">previously linked to light-dependent energy generation to supplement heterotrophic growth, particularly during </w:t>
      </w:r>
      <w:r w:rsidR="006418DA">
        <w:rPr>
          <w:rFonts w:ascii="Times New Roman" w:eastAsia="Times New Roman" w:hAnsi="Times New Roman" w:cs="Times New Roman"/>
          <w:sz w:val="24"/>
        </w:rPr>
        <w:t>carbon</w:t>
      </w:r>
      <w:r w:rsidR="008A397A">
        <w:rPr>
          <w:rFonts w:ascii="Times New Roman" w:eastAsia="Times New Roman" w:hAnsi="Times New Roman" w:cs="Times New Roman"/>
          <w:sz w:val="24"/>
        </w:rPr>
        <w:t xml:space="preserve">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r w:rsidR="00E83757">
        <w:rPr>
          <w:rFonts w:ascii="Times New Roman" w:eastAsia="Times New Roman" w:hAnsi="Times New Roman" w:cs="Times New Roman"/>
          <w:sz w:val="24"/>
        </w:rPr>
        <w:t xml:space="preserve"> However, the function</w:t>
      </w:r>
      <w:r w:rsidR="00E7667C">
        <w:rPr>
          <w:rFonts w:ascii="Times New Roman" w:eastAsia="Times New Roman" w:hAnsi="Times New Roman" w:cs="Times New Roman"/>
          <w:sz w:val="24"/>
        </w:rPr>
        <w:t>(s)</w:t>
      </w:r>
      <w:r w:rsidR="00E83757">
        <w:rPr>
          <w:rFonts w:ascii="Times New Roman" w:eastAsia="Times New Roman" w:hAnsi="Times New Roman" w:cs="Times New Roman"/>
          <w:sz w:val="24"/>
        </w:rPr>
        <w:t xml:space="preserve"> of rhodopsins </w:t>
      </w:r>
      <w:r w:rsidR="00E7667C">
        <w:rPr>
          <w:rFonts w:ascii="Times New Roman" w:eastAsia="Times New Roman" w:hAnsi="Times New Roman" w:cs="Times New Roman"/>
          <w:sz w:val="24"/>
        </w:rPr>
        <w:t>are</w:t>
      </w:r>
      <w:r w:rsidR="00E83757">
        <w:rPr>
          <w:rFonts w:ascii="Times New Roman" w:eastAsia="Times New Roman" w:hAnsi="Times New Roman" w:cs="Times New Roman"/>
          <w:sz w:val="24"/>
        </w:rPr>
        <w:t xml:space="preserve"> diverse, and </w:t>
      </w:r>
      <w:r w:rsidR="00E7667C">
        <w:rPr>
          <w:rFonts w:ascii="Times New Roman" w:eastAsia="Times New Roman" w:hAnsi="Times New Roman" w:cs="Times New Roman"/>
          <w:sz w:val="24"/>
        </w:rPr>
        <w:t xml:space="preserve">PRs are </w:t>
      </w:r>
      <w:r w:rsidR="00E83757">
        <w:rPr>
          <w:rFonts w:ascii="Times New Roman" w:eastAsia="Times New Roman" w:hAnsi="Times New Roman" w:cs="Times New Roman"/>
          <w:sz w:val="24"/>
        </w:rPr>
        <w:t xml:space="preserve">also hypothesized to </w:t>
      </w:r>
      <w:r w:rsidR="00EC0E09">
        <w:rPr>
          <w:rFonts w:ascii="Times New Roman" w:eastAsia="Times New Roman" w:hAnsi="Times New Roman" w:cs="Times New Roman"/>
          <w:sz w:val="24"/>
        </w:rPr>
        <w:t>be involved in</w:t>
      </w:r>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p>
    <w:p w:rsidR="00CC3AE8" w:rsidRDefault="00E83757" w:rsidP="00153E88">
      <w:pPr>
        <w:pStyle w:val="Normal1"/>
        <w:spacing w:after="0" w:line="480" w:lineRule="auto"/>
        <w:ind w:firstLine="426"/>
        <w:rPr>
          <w:rFonts w:ascii="Times New Roman" w:eastAsia="Times New Roman" w:hAnsi="Times New Roman" w:cs="Times New Roman"/>
          <w:sz w:val="24"/>
        </w:rPr>
      </w:pPr>
      <w:r>
        <w:rPr>
          <w:rFonts w:ascii="Times New Roman" w:eastAsia="Times New Roman" w:hAnsi="Times New Roman" w:cs="Times New Roman"/>
          <w:sz w:val="24"/>
        </w:rPr>
        <w:lastRenderedPageBreak/>
        <w:t>Rhodopsin genes were abundant in Organic Lake (Figure 4A), and were associated with all the dominant Organic Lake aerobic heterotrophic lineages</w:t>
      </w:r>
      <w:r w:rsidR="00C5773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Phylogenetic analysis revealed six well-supported Organic Lake rhodopsin groups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All groups had an L or M residue at position 105 (</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the SAR86 PR),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r w:rsidR="009C18EF">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r w:rsidR="009C18EF">
        <w:rPr>
          <w:rFonts w:ascii="Times New Roman" w:eastAsia="Times New Roman" w:hAnsi="Times New Roman" w:cs="Times New Roman"/>
          <w:i/>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Aquiluna”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sidR="006A6595">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Table S4). </w:t>
      </w:r>
      <w:r w:rsidR="00E7667C">
        <w:rPr>
          <w:rFonts w:ascii="Times New Roman" w:eastAsia="Times New Roman" w:hAnsi="Times New Roman" w:cs="Times New Roman"/>
          <w:sz w:val="24"/>
        </w:rPr>
        <w:t>Another group (</w:t>
      </w:r>
      <w:r>
        <w:rPr>
          <w:rFonts w:ascii="Times New Roman" w:eastAsia="Times New Roman" w:hAnsi="Times New Roman" w:cs="Times New Roman"/>
          <w:sz w:val="24"/>
        </w:rPr>
        <w:t>SAL-R group</w:t>
      </w:r>
      <w:r w:rsidR="00E7667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r w:rsidR="00E7667C">
        <w:rPr>
          <w:rFonts w:ascii="Times New Roman" w:eastAsia="Times New Roman" w:hAnsi="Times New Roman" w:cs="Times New Roman"/>
          <w:sz w:val="24"/>
        </w:rPr>
        <w:t>, which produces xanthorhodopsin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xml:space="preserve">, 2005); it </w:t>
      </w:r>
      <w:r>
        <w:rPr>
          <w:rFonts w:ascii="Times New Roman" w:eastAsia="Times New Roman" w:hAnsi="Times New Roman" w:cs="Times New Roman"/>
          <w:sz w:val="24"/>
        </w:rPr>
        <w:t xml:space="preserve">is therefore likely that </w:t>
      </w:r>
      <w:r w:rsidR="00E7667C">
        <w:rPr>
          <w:rFonts w:ascii="Times New Roman" w:eastAsia="Times New Roman" w:hAnsi="Times New Roman" w:cs="Times New Roman"/>
          <w:sz w:val="24"/>
        </w:rPr>
        <w:t xml:space="preserve">Organic Lake </w:t>
      </w:r>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w:t>
      </w:r>
      <w:r w:rsidR="004B2DFC">
        <w:rPr>
          <w:rFonts w:ascii="Times New Roman" w:eastAsia="Times New Roman" w:hAnsi="Times New Roman" w:cs="Times New Roman"/>
          <w:sz w:val="24"/>
        </w:rPr>
        <w:t>w</w:t>
      </w:r>
      <w:r w:rsidR="00985ABE">
        <w:rPr>
          <w:rFonts w:ascii="Times New Roman" w:eastAsia="Times New Roman" w:hAnsi="Times New Roman" w:cs="Times New Roman"/>
          <w:sz w:val="24"/>
        </w:rPr>
        <w:t>ere</w:t>
      </w:r>
      <w:r>
        <w:rPr>
          <w:rFonts w:ascii="Times New Roman" w:eastAsia="Times New Roman" w:hAnsi="Times New Roman" w:cs="Times New Roman"/>
          <w:sz w:val="24"/>
        </w:rPr>
        <w:t xml:space="preserve"> the origin of </w:t>
      </w:r>
      <w:r w:rsidR="00E7667C">
        <w:rPr>
          <w:rFonts w:ascii="Times New Roman" w:eastAsia="Times New Roman" w:hAnsi="Times New Roman" w:cs="Times New Roman"/>
          <w:sz w:val="24"/>
        </w:rPr>
        <w:t xml:space="preserve">this rhodopsin group. The most abundant group (OL-R1; </w:t>
      </w:r>
      <w:r w:rsidR="006A6595">
        <w:rPr>
          <w:rFonts w:ascii="Times New Roman" w:eastAsia="Times New Roman" w:hAnsi="Times New Roman" w:cs="Times New Roman"/>
          <w:sz w:val="24"/>
        </w:rPr>
        <w:t>Supplementary Figure S</w:t>
      </w:r>
      <w:r w:rsidR="003A31FD">
        <w:rPr>
          <w:rFonts w:ascii="Times New Roman" w:eastAsia="Times New Roman" w:hAnsi="Times New Roman" w:cs="Times New Roman"/>
          <w:sz w:val="24"/>
        </w:rPr>
        <w:t>6</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had no close homologs from GENBANK</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but it was abundant on the 3.0 µm fraction and has a distribution suggesting it originates from Organic Lake members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r w:rsidR="00E7667C">
        <w:rPr>
          <w:rFonts w:ascii="Times New Roman" w:eastAsia="Times New Roman" w:hAnsi="Times New Roman" w:cs="Times New Roman"/>
          <w:sz w:val="24"/>
        </w:rPr>
        <w:t xml:space="preserve"> (Figure 4A).</w:t>
      </w:r>
      <w:r w:rsidR="0073265C" w:rsidRPr="0073265C">
        <w:rPr>
          <w:rFonts w:ascii="Times New Roman" w:hAnsi="Times New Roman"/>
          <w:sz w:val="24"/>
        </w:rPr>
        <w:t xml:space="preserve"> </w:t>
      </w:r>
      <w:r w:rsidR="00902986">
        <w:rPr>
          <w:rFonts w:ascii="Times New Roman" w:eastAsia="Times New Roman" w:hAnsi="Times New Roman"/>
          <w:kern w:val="1"/>
          <w:sz w:val="24"/>
        </w:rPr>
        <w:t>All ORFs adjacent to</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 xml:space="preserve">containing </w:t>
      </w:r>
      <w:r w:rsidR="003A31FD">
        <w:rPr>
          <w:rFonts w:ascii="Times New Roman" w:eastAsia="Times New Roman" w:hAnsi="Times New Roman"/>
          <w:kern w:val="1"/>
          <w:sz w:val="24"/>
        </w:rPr>
        <w:t>scaffolds</w:t>
      </w:r>
      <w:r w:rsidR="00902986">
        <w:rPr>
          <w:rFonts w:ascii="Times New Roman" w:eastAsia="Times New Roman" w:hAnsi="Times New Roman"/>
          <w:kern w:val="1"/>
          <w:sz w:val="24"/>
        </w:rPr>
        <w:t xml:space="preserve"> were</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r w:rsidR="00902986">
        <w:rPr>
          <w:rFonts w:ascii="Times New Roman" w:eastAsia="Times New Roman" w:hAnsi="Times New Roman"/>
          <w:kern w:val="1"/>
          <w:sz w:val="24"/>
        </w:rPr>
        <w:t xml:space="preserve">further </w:t>
      </w:r>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r w:rsidR="00902986">
        <w:rPr>
          <w:rFonts w:ascii="Times New Roman" w:eastAsia="Times New Roman" w:hAnsi="Times New Roman"/>
          <w:kern w:val="1"/>
          <w:sz w:val="24"/>
        </w:rPr>
        <w:t xml:space="preserve"> </w:t>
      </w:r>
      <w:r w:rsidR="00EC0E09" w:rsidRPr="0073265C">
        <w:rPr>
          <w:rFonts w:ascii="Times New Roman" w:eastAsia="Times New Roman" w:hAnsi="Times New Roman"/>
          <w:kern w:val="1"/>
          <w:sz w:val="24"/>
        </w:rPr>
        <w:t>provenance</w:t>
      </w:r>
      <w:r w:rsidR="00C5773B">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r w:rsidR="00C5773B">
        <w:rPr>
          <w:rFonts w:ascii="Times New Roman" w:eastAsia="Times New Roman" w:hAnsi="Times New Roman"/>
          <w:kern w:val="1"/>
          <w:sz w:val="24"/>
        </w:rPr>
        <w:t>7)</w:t>
      </w:r>
      <w:r w:rsidR="00902986">
        <w:rPr>
          <w:rFonts w:ascii="Times New Roman" w:eastAsia="Times New Roman" w:hAnsi="Times New Roman"/>
          <w:kern w:val="1"/>
          <w:sz w:val="24"/>
        </w:rPr>
        <w:t>. G</w:t>
      </w:r>
      <w:r w:rsidR="0073265C" w:rsidRPr="0073265C">
        <w:rPr>
          <w:rFonts w:ascii="Times New Roman" w:eastAsia="Times New Roman" w:hAnsi="Times New Roman"/>
          <w:kern w:val="1"/>
          <w:sz w:val="24"/>
        </w:rPr>
        <w:t xml:space="preserve">enes downstream of OL-R1 were involved in carotenoid synthesis, </w:t>
      </w:r>
      <w:r w:rsidR="00DB290A">
        <w:rPr>
          <w:rFonts w:ascii="Times New Roman" w:eastAsia="Times New Roman" w:hAnsi="Times New Roman"/>
          <w:kern w:val="1"/>
          <w:sz w:val="24"/>
        </w:rPr>
        <w:t>indicating</w:t>
      </w:r>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OL-R1 is a xanthorhodopsin</w:t>
      </w:r>
      <w:r w:rsidR="001A468C">
        <w:rPr>
          <w:rFonts w:ascii="Times New Roman" w:eastAsia="Times New Roman" w:hAnsi="Times New Roman"/>
          <w:kern w:val="1"/>
          <w:sz w:val="24"/>
        </w:rPr>
        <w:t>,</w:t>
      </w:r>
      <w:r w:rsidR="00902986">
        <w:rPr>
          <w:rFonts w:ascii="Times New Roman" w:eastAsia="Times New Roman" w:hAnsi="Times New Roman"/>
          <w:kern w:val="1"/>
          <w:sz w:val="24"/>
        </w:rPr>
        <w:t xml:space="preserve"> </w:t>
      </w:r>
      <w:r w:rsidR="001A468C">
        <w:rPr>
          <w:rFonts w:ascii="Times New Roman" w:eastAsia="Times New Roman" w:hAnsi="Times New Roman"/>
          <w:kern w:val="1"/>
          <w:sz w:val="24"/>
        </w:rPr>
        <w:t>occur</w:t>
      </w:r>
      <w:r w:rsidR="009D063C">
        <w:rPr>
          <w:rFonts w:ascii="Times New Roman" w:eastAsia="Times New Roman" w:hAnsi="Times New Roman"/>
          <w:kern w:val="1"/>
          <w:sz w:val="24"/>
        </w:rPr>
        <w:t>ing</w:t>
      </w:r>
      <w:r w:rsidR="001A468C">
        <w:rPr>
          <w:rFonts w:ascii="Times New Roman" w:eastAsia="Times New Roman" w:hAnsi="Times New Roman"/>
          <w:kern w:val="1"/>
          <w:sz w:val="24"/>
        </w:rPr>
        <w:t xml:space="preserve"> as a</w:t>
      </w:r>
      <w:r w:rsidR="00D20D0A">
        <w:rPr>
          <w:rFonts w:ascii="Times New Roman" w:eastAsia="Times New Roman" w:hAnsi="Times New Roman"/>
          <w:kern w:val="1"/>
          <w:sz w:val="24"/>
        </w:rPr>
        <w:t xml:space="preserve"> </w:t>
      </w:r>
      <w:r w:rsidR="00902986">
        <w:rPr>
          <w:rFonts w:ascii="Times New Roman" w:eastAsia="Times New Roman" w:hAnsi="Times New Roman"/>
          <w:kern w:val="1"/>
          <w:sz w:val="24"/>
        </w:rPr>
        <w:t>retinal protein</w:t>
      </w:r>
      <w:r w:rsidR="009D063C">
        <w:rPr>
          <w:rFonts w:ascii="Times New Roman" w:eastAsia="Times New Roman" w:hAnsi="Times New Roman"/>
          <w:kern w:val="1"/>
          <w:sz w:val="24"/>
        </w:rPr>
        <w:t xml:space="preserve"> or in a </w:t>
      </w:r>
      <w:r w:rsidR="00902986">
        <w:rPr>
          <w:rFonts w:ascii="Times New Roman" w:eastAsia="Times New Roman" w:hAnsi="Times New Roman"/>
          <w:kern w:val="1"/>
          <w:sz w:val="24"/>
        </w:rPr>
        <w:t>carotenoid complex (</w:t>
      </w:r>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r w:rsidR="0073265C" w:rsidRPr="0073265C">
        <w:rPr>
          <w:rFonts w:ascii="Times New Roman" w:eastAsia="Times New Roman" w:hAnsi="Times New Roman"/>
          <w:kern w:val="1"/>
          <w:sz w:val="24"/>
        </w:rPr>
        <w:t xml:space="preserve">. </w:t>
      </w:r>
    </w:p>
    <w:p w:rsidR="002377FE" w:rsidRDefault="001A468C" w:rsidP="00153E88">
      <w:pPr>
        <w:pStyle w:val="Normal1"/>
        <w:spacing w:after="0" w:line="480" w:lineRule="auto"/>
        <w:ind w:firstLine="426"/>
        <w:rPr>
          <w:rFonts w:ascii="Times New Roman" w:eastAsia="Times New Roman" w:hAnsi="Times New Roman"/>
          <w:kern w:val="1"/>
          <w:sz w:val="24"/>
        </w:rPr>
      </w:pPr>
      <w:r>
        <w:rPr>
          <w:rFonts w:ascii="Times New Roman" w:eastAsia="Times New Roman" w:hAnsi="Times New Roman"/>
          <w:kern w:val="1"/>
          <w:sz w:val="24"/>
        </w:rPr>
        <w:t>Photoheterotrophic potential of</w:t>
      </w:r>
      <w:r w:rsidR="00CE3D2C">
        <w:rPr>
          <w:rFonts w:ascii="Times New Roman" w:eastAsia="Times New Roman" w:hAnsi="Times New Roman"/>
          <w:kern w:val="1"/>
          <w:sz w:val="24"/>
        </w:rPr>
        <w:t xml:space="preserve"> Organic Lake </w:t>
      </w:r>
      <w:r>
        <w:rPr>
          <w:rFonts w:ascii="Times New Roman" w:eastAsia="Times New Roman" w:hAnsi="Times New Roman"/>
          <w:kern w:val="1"/>
          <w:sz w:val="24"/>
        </w:rPr>
        <w:t xml:space="preserve">was compared </w:t>
      </w:r>
      <w:r w:rsidR="004B2DFC">
        <w:rPr>
          <w:rFonts w:ascii="Times New Roman" w:eastAsia="Times New Roman" w:hAnsi="Times New Roman"/>
          <w:kern w:val="1"/>
          <w:sz w:val="24"/>
        </w:rPr>
        <w:t xml:space="preserve">with </w:t>
      </w:r>
      <w:r>
        <w:rPr>
          <w:rFonts w:ascii="Times New Roman" w:eastAsia="Times New Roman" w:hAnsi="Times New Roman"/>
          <w:kern w:val="1"/>
          <w:sz w:val="24"/>
        </w:rPr>
        <w:t xml:space="preserve">other aquatic environments including </w:t>
      </w:r>
      <w:r w:rsidR="004B2DFC">
        <w:rPr>
          <w:rFonts w:ascii="Times New Roman" w:eastAsia="Times New Roman" w:hAnsi="Times New Roman"/>
          <w:kern w:val="1"/>
          <w:sz w:val="24"/>
        </w:rPr>
        <w:t xml:space="preserve">nearby </w:t>
      </w:r>
      <w:r w:rsidR="008262FC">
        <w:rPr>
          <w:rFonts w:ascii="Times New Roman" w:eastAsia="Times New Roman" w:hAnsi="Times New Roman"/>
          <w:kern w:val="1"/>
          <w:sz w:val="24"/>
        </w:rPr>
        <w:t>Ace Lake</w:t>
      </w:r>
      <w:r w:rsidR="006702DA">
        <w:rPr>
          <w:rFonts w:ascii="Times New Roman" w:eastAsia="Times New Roman" w:hAnsi="Times New Roman"/>
          <w:kern w:val="1"/>
          <w:sz w:val="24"/>
        </w:rPr>
        <w:t xml:space="preserve">, </w:t>
      </w:r>
      <w:r w:rsidR="004B2DFC">
        <w:rPr>
          <w:rFonts w:ascii="Times New Roman" w:eastAsia="Times New Roman" w:hAnsi="Times New Roman"/>
          <w:kern w:val="1"/>
          <w:sz w:val="24"/>
        </w:rPr>
        <w:t xml:space="preserve">Southern Ocean </w:t>
      </w:r>
      <w:r w:rsidR="000B0F7E">
        <w:rPr>
          <w:rFonts w:ascii="Times New Roman" w:eastAsia="Times New Roman" w:hAnsi="Times New Roman"/>
          <w:kern w:val="1"/>
          <w:sz w:val="24"/>
        </w:rPr>
        <w:t xml:space="preserve">(SO) </w:t>
      </w:r>
      <w:r w:rsidR="004B2DFC">
        <w:rPr>
          <w:rFonts w:ascii="Times New Roman" w:eastAsia="Times New Roman" w:hAnsi="Times New Roman"/>
          <w:kern w:val="1"/>
          <w:sz w:val="24"/>
        </w:rPr>
        <w:t xml:space="preserve">and </w:t>
      </w:r>
      <w:r w:rsidR="00CE3D2C">
        <w:rPr>
          <w:rFonts w:ascii="Times New Roman" w:eastAsia="Times New Roman" w:hAnsi="Times New Roman"/>
          <w:kern w:val="1"/>
          <w:sz w:val="24"/>
        </w:rPr>
        <w:t>GOS expedition</w:t>
      </w:r>
      <w:r w:rsidR="004B2DFC">
        <w:rPr>
          <w:rFonts w:ascii="Times New Roman" w:eastAsia="Times New Roman" w:hAnsi="Times New Roman"/>
          <w:kern w:val="1"/>
          <w:sz w:val="24"/>
        </w:rPr>
        <w:t xml:space="preserve"> </w:t>
      </w:r>
      <w:r w:rsidR="005C1EA8">
        <w:rPr>
          <w:rFonts w:ascii="Times New Roman" w:eastAsia="Times New Roman" w:hAnsi="Times New Roman"/>
          <w:kern w:val="1"/>
          <w:sz w:val="24"/>
        </w:rPr>
        <w:t>samples</w:t>
      </w:r>
      <w:r w:rsidR="00C6252C">
        <w:rPr>
          <w:rFonts w:ascii="Times New Roman" w:eastAsia="Times New Roman" w:hAnsi="Times New Roman"/>
          <w:kern w:val="1"/>
          <w:sz w:val="24"/>
        </w:rPr>
        <w:t>.</w:t>
      </w:r>
      <w:r w:rsidR="005C1EA8">
        <w:rPr>
          <w:rFonts w:ascii="Times New Roman" w:eastAsia="Times New Roman" w:hAnsi="Times New Roman"/>
          <w:kern w:val="1"/>
          <w:sz w:val="24"/>
        </w:rPr>
        <w:t xml:space="preserve"> </w:t>
      </w:r>
      <w:r w:rsidR="008C65F2">
        <w:rPr>
          <w:rFonts w:ascii="Times New Roman" w:eastAsia="Times New Roman" w:hAnsi="Times New Roman"/>
          <w:kern w:val="1"/>
          <w:sz w:val="24"/>
        </w:rPr>
        <w:t>T</w:t>
      </w:r>
      <w:r w:rsidR="006702DA">
        <w:rPr>
          <w:rFonts w:ascii="Times New Roman" w:eastAsia="Times New Roman" w:hAnsi="Times New Roman"/>
          <w:kern w:val="1"/>
          <w:sz w:val="24"/>
        </w:rPr>
        <w:t xml:space="preserve">he </w:t>
      </w:r>
      <w:r w:rsidR="007046D9">
        <w:rPr>
          <w:rFonts w:ascii="Times New Roman" w:eastAsia="Times New Roman" w:hAnsi="Times New Roman"/>
          <w:kern w:val="1"/>
          <w:sz w:val="24"/>
        </w:rPr>
        <w:t xml:space="preserve">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w:t>
      </w:r>
      <w:r w:rsidR="008C65F2">
        <w:rPr>
          <w:rFonts w:ascii="Times New Roman" w:eastAsia="Times New Roman" w:hAnsi="Times New Roman"/>
          <w:kern w:val="1"/>
          <w:sz w:val="24"/>
        </w:rPr>
        <w:t xml:space="preserve">had </w:t>
      </w:r>
      <w:r w:rsidR="005E4340">
        <w:rPr>
          <w:rFonts w:ascii="Times New Roman" w:eastAsia="Times New Roman" w:hAnsi="Times New Roman"/>
          <w:kern w:val="1"/>
          <w:sz w:val="24"/>
        </w:rPr>
        <w:t>the lowest</w:t>
      </w:r>
      <w:r w:rsidR="006702DA">
        <w:rPr>
          <w:rFonts w:ascii="Times New Roman" w:eastAsia="Times New Roman" w:hAnsi="Times New Roman"/>
          <w:kern w:val="1"/>
          <w:sz w:val="24"/>
        </w:rPr>
        <w:t xml:space="preserve"> </w:t>
      </w:r>
      <w:r w:rsidR="007046D9">
        <w:rPr>
          <w:rFonts w:ascii="Times New Roman" w:eastAsia="Times New Roman" w:hAnsi="Times New Roman"/>
          <w:kern w:val="1"/>
          <w:sz w:val="24"/>
        </w:rPr>
        <w:t xml:space="preserve">rhodopsin </w:t>
      </w:r>
      <w:r w:rsidR="005E4340">
        <w:rPr>
          <w:rFonts w:ascii="Times New Roman" w:eastAsia="Times New Roman" w:hAnsi="Times New Roman"/>
          <w:kern w:val="1"/>
          <w:sz w:val="24"/>
        </w:rPr>
        <w:t xml:space="preserve">counts </w:t>
      </w:r>
      <w:r w:rsidR="002377FE">
        <w:rPr>
          <w:rFonts w:ascii="Times New Roman" w:eastAsia="Times New Roman" w:hAnsi="Times New Roman"/>
          <w:kern w:val="1"/>
          <w:sz w:val="24"/>
        </w:rPr>
        <w:t xml:space="preserve">and </w:t>
      </w:r>
      <w:r w:rsidR="005E4340">
        <w:rPr>
          <w:rFonts w:ascii="Times New Roman" w:eastAsia="Times New Roman" w:hAnsi="Times New Roman"/>
          <w:kern w:val="1"/>
          <w:sz w:val="24"/>
        </w:rPr>
        <w:t xml:space="preserve">percentage of rhodopsin containing cells of </w:t>
      </w:r>
      <w:r w:rsidR="000B0F7E">
        <w:rPr>
          <w:rFonts w:ascii="Times New Roman" w:eastAsia="Times New Roman" w:hAnsi="Times New Roman"/>
          <w:kern w:val="1"/>
          <w:sz w:val="24"/>
        </w:rPr>
        <w:t>all size-</w:t>
      </w:r>
      <w:r w:rsidR="005E4340">
        <w:rPr>
          <w:rFonts w:ascii="Times New Roman" w:eastAsia="Times New Roman" w:hAnsi="Times New Roman"/>
          <w:kern w:val="1"/>
          <w:sz w:val="24"/>
        </w:rPr>
        <w:t>matched samples surveyed (Table 3)</w:t>
      </w:r>
      <w:r w:rsidR="007046D9">
        <w:rPr>
          <w:rFonts w:ascii="Times New Roman" w:eastAsia="Times New Roman" w:hAnsi="Times New Roman"/>
          <w:kern w:val="1"/>
          <w:sz w:val="24"/>
        </w:rPr>
        <w:t xml:space="preserve">. </w:t>
      </w:r>
      <w:r w:rsidR="005E4340">
        <w:rPr>
          <w:rFonts w:ascii="Times New Roman" w:eastAsia="Times New Roman" w:hAnsi="Times New Roman"/>
          <w:kern w:val="1"/>
          <w:sz w:val="24"/>
        </w:rPr>
        <w:t>Non-marine GOS samples</w:t>
      </w:r>
      <w:r w:rsidR="00A72295">
        <w:rPr>
          <w:rFonts w:ascii="Times New Roman" w:eastAsia="Times New Roman" w:hAnsi="Times New Roman"/>
          <w:kern w:val="1"/>
          <w:sz w:val="24"/>
        </w:rPr>
        <w:t xml:space="preserve"> from the 0.1 </w:t>
      </w:r>
      <w:r w:rsidR="00A72295">
        <w:rPr>
          <w:rFonts w:ascii="Times New Roman" w:eastAsia="Times New Roman" w:hAnsi="Times New Roman" w:cs="Times New Roman"/>
          <w:kern w:val="1"/>
          <w:sz w:val="24"/>
        </w:rPr>
        <w:t>µ</w:t>
      </w:r>
      <w:r w:rsidR="00A72295">
        <w:rPr>
          <w:rFonts w:ascii="Times New Roman" w:eastAsia="Times New Roman" w:hAnsi="Times New Roman"/>
          <w:kern w:val="1"/>
          <w:sz w:val="24"/>
        </w:rPr>
        <w:t>m fraction</w:t>
      </w:r>
      <w:r w:rsidR="005E4340">
        <w:rPr>
          <w:rFonts w:ascii="Times New Roman" w:eastAsia="Times New Roman" w:hAnsi="Times New Roman"/>
          <w:kern w:val="1"/>
          <w:sz w:val="24"/>
        </w:rPr>
        <w:t xml:space="preserve"> have been noted to have lower rhodopsin abundance (Sharma </w:t>
      </w:r>
      <w:r w:rsidR="005E4340">
        <w:rPr>
          <w:rFonts w:ascii="Times New Roman" w:eastAsia="Times New Roman" w:hAnsi="Times New Roman"/>
          <w:i/>
          <w:kern w:val="1"/>
          <w:sz w:val="24"/>
        </w:rPr>
        <w:t>et al.</w:t>
      </w:r>
      <w:r w:rsidR="005E4340">
        <w:rPr>
          <w:rFonts w:ascii="Times New Roman" w:eastAsia="Times New Roman" w:hAnsi="Times New Roman"/>
          <w:kern w:val="1"/>
          <w:sz w:val="24"/>
        </w:rPr>
        <w:t xml:space="preserve">, 2008), </w:t>
      </w:r>
      <w:r w:rsidR="005E4340">
        <w:rPr>
          <w:rFonts w:ascii="Times New Roman" w:eastAsia="Times New Roman" w:hAnsi="Times New Roman"/>
          <w:kern w:val="1"/>
          <w:sz w:val="24"/>
        </w:rPr>
        <w:lastRenderedPageBreak/>
        <w:t xml:space="preserve">which was similarly evident </w:t>
      </w:r>
      <w:r w:rsidR="009D063C">
        <w:rPr>
          <w:rFonts w:ascii="Times New Roman" w:eastAsia="Times New Roman" w:hAnsi="Times New Roman"/>
          <w:kern w:val="1"/>
          <w:sz w:val="24"/>
        </w:rPr>
        <w:t>from</w:t>
      </w:r>
      <w:r w:rsidR="005E4340">
        <w:rPr>
          <w:rFonts w:ascii="Times New Roman" w:eastAsia="Times New Roman" w:hAnsi="Times New Roman"/>
          <w:kern w:val="1"/>
          <w:sz w:val="24"/>
        </w:rPr>
        <w:t xml:space="preserve"> our analysis (Table 3). </w:t>
      </w:r>
      <w:r w:rsidR="009D063C">
        <w:rPr>
          <w:rFonts w:ascii="Times New Roman" w:eastAsia="Times New Roman" w:hAnsi="Times New Roman"/>
          <w:kern w:val="1"/>
          <w:sz w:val="24"/>
        </w:rPr>
        <w:t>In contrast</w:t>
      </w:r>
      <w:r w:rsidR="005E4340">
        <w:rPr>
          <w:rFonts w:ascii="Times New Roman" w:eastAsia="Times New Roman" w:hAnsi="Times New Roman"/>
          <w:kern w:val="1"/>
          <w:sz w:val="24"/>
        </w:rPr>
        <w:t>,</w:t>
      </w:r>
      <w:r w:rsidR="00CE3D2C">
        <w:rPr>
          <w:rFonts w:ascii="Times New Roman" w:eastAsia="Times New Roman" w:hAnsi="Times New Roman"/>
          <w:kern w:val="1"/>
          <w:sz w:val="24"/>
        </w:rPr>
        <w:t xml:space="preserve"> the </w:t>
      </w:r>
      <w:r w:rsidR="008C65F2">
        <w:rPr>
          <w:rFonts w:ascii="Times New Roman" w:eastAsia="Times New Roman" w:hAnsi="Times New Roman"/>
          <w:kern w:val="1"/>
          <w:sz w:val="24"/>
        </w:rPr>
        <w:t xml:space="preserve">3.0 </w:t>
      </w:r>
      <w:r w:rsidR="008C65F2">
        <w:rPr>
          <w:rFonts w:ascii="Times New Roman" w:eastAsia="Times New Roman" w:hAnsi="Times New Roman" w:cs="Times New Roman"/>
          <w:kern w:val="1"/>
          <w:sz w:val="24"/>
        </w:rPr>
        <w:t>µ</w:t>
      </w:r>
      <w:r w:rsidR="008C65F2">
        <w:rPr>
          <w:rFonts w:ascii="Times New Roman" w:eastAsia="Times New Roman" w:hAnsi="Times New Roman"/>
          <w:kern w:val="1"/>
          <w:sz w:val="24"/>
        </w:rPr>
        <w:t>m</w:t>
      </w:r>
      <w:r w:rsidR="00CE3D2C">
        <w:rPr>
          <w:rFonts w:ascii="Times New Roman" w:eastAsia="Times New Roman" w:hAnsi="Times New Roman"/>
          <w:kern w:val="1"/>
          <w:sz w:val="24"/>
        </w:rPr>
        <w:t xml:space="preserve"> </w:t>
      </w:r>
      <w:r w:rsidR="008C65F2">
        <w:rPr>
          <w:rFonts w:ascii="Times New Roman" w:eastAsia="Times New Roman" w:hAnsi="Times New Roman"/>
          <w:kern w:val="1"/>
          <w:sz w:val="24"/>
        </w:rPr>
        <w:t xml:space="preserve">Organic Lake </w:t>
      </w:r>
      <w:r w:rsidR="005E4340">
        <w:rPr>
          <w:rFonts w:ascii="Times New Roman" w:eastAsia="Times New Roman" w:hAnsi="Times New Roman"/>
          <w:kern w:val="1"/>
          <w:sz w:val="24"/>
        </w:rPr>
        <w:t>size fraction</w:t>
      </w:r>
      <w:r w:rsidR="002377FE">
        <w:rPr>
          <w:rFonts w:ascii="Times New Roman" w:eastAsia="Times New Roman" w:hAnsi="Times New Roman"/>
          <w:kern w:val="1"/>
          <w:sz w:val="24"/>
        </w:rPr>
        <w:t>s</w:t>
      </w:r>
      <w:r w:rsidR="00CE3D2C">
        <w:rPr>
          <w:rFonts w:ascii="Times New Roman" w:eastAsia="Times New Roman" w:hAnsi="Times New Roman"/>
          <w:kern w:val="1"/>
          <w:sz w:val="24"/>
        </w:rPr>
        <w:t xml:space="preserve"> </w:t>
      </w:r>
      <w:r w:rsidR="000B0F7E">
        <w:rPr>
          <w:rFonts w:ascii="Times New Roman" w:eastAsia="Times New Roman" w:hAnsi="Times New Roman"/>
          <w:kern w:val="1"/>
          <w:sz w:val="24"/>
        </w:rPr>
        <w:t xml:space="preserve">had higher </w:t>
      </w:r>
      <w:r w:rsidR="00CE3D2C">
        <w:rPr>
          <w:rFonts w:ascii="Times New Roman" w:eastAsia="Times New Roman" w:hAnsi="Times New Roman"/>
          <w:kern w:val="1"/>
          <w:sz w:val="24"/>
        </w:rPr>
        <w:t xml:space="preserve">rhodopsin </w:t>
      </w:r>
      <w:r w:rsidR="006702DA">
        <w:rPr>
          <w:rFonts w:ascii="Times New Roman" w:eastAsia="Times New Roman" w:hAnsi="Times New Roman"/>
          <w:kern w:val="1"/>
          <w:sz w:val="24"/>
        </w:rPr>
        <w:t xml:space="preserve">counts </w:t>
      </w:r>
      <w:r w:rsidR="008C65F2">
        <w:rPr>
          <w:rFonts w:ascii="Times New Roman" w:eastAsia="Times New Roman" w:hAnsi="Times New Roman"/>
          <w:kern w:val="1"/>
          <w:sz w:val="24"/>
        </w:rPr>
        <w:t>than Ace Lake</w:t>
      </w:r>
      <w:r w:rsidR="000B0F7E">
        <w:rPr>
          <w:rFonts w:ascii="Times New Roman" w:eastAsia="Times New Roman" w:hAnsi="Times New Roman"/>
          <w:kern w:val="1"/>
          <w:sz w:val="24"/>
        </w:rPr>
        <w:t xml:space="preserve"> and</w:t>
      </w:r>
      <w:r w:rsidR="006702DA">
        <w:rPr>
          <w:rFonts w:ascii="Times New Roman" w:eastAsia="Times New Roman" w:hAnsi="Times New Roman"/>
          <w:kern w:val="1"/>
          <w:sz w:val="24"/>
        </w:rPr>
        <w:t xml:space="preserve"> </w:t>
      </w:r>
      <w:r w:rsidR="000B0F7E">
        <w:rPr>
          <w:rFonts w:ascii="Times New Roman" w:eastAsia="Times New Roman" w:hAnsi="Times New Roman"/>
          <w:kern w:val="1"/>
          <w:sz w:val="24"/>
        </w:rPr>
        <w:t>comparable counts to the SO samples</w:t>
      </w:r>
      <w:r w:rsidR="002377FE">
        <w:rPr>
          <w:rFonts w:ascii="Times New Roman" w:eastAsia="Times New Roman" w:hAnsi="Times New Roman"/>
          <w:kern w:val="1"/>
          <w:sz w:val="24"/>
        </w:rPr>
        <w:t>, although the percentage of rhodopsin containing cells was still lower than that of the SO</w:t>
      </w:r>
      <w:r w:rsidR="000B6AAD">
        <w:rPr>
          <w:rFonts w:ascii="Times New Roman" w:eastAsia="Times New Roman" w:hAnsi="Times New Roman"/>
          <w:kern w:val="1"/>
          <w:sz w:val="24"/>
        </w:rPr>
        <w:t xml:space="preserve">. The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 xml:space="preserve">m fraction is likely </w:t>
      </w:r>
      <w:r w:rsidR="00582C6A">
        <w:rPr>
          <w:rFonts w:ascii="Times New Roman" w:eastAsia="Times New Roman" w:hAnsi="Times New Roman"/>
          <w:kern w:val="1"/>
          <w:sz w:val="24"/>
        </w:rPr>
        <w:t xml:space="preserve">due to the lack of SAR11 clade, </w:t>
      </w:r>
      <w:r w:rsidR="000B6AAD">
        <w:rPr>
          <w:rFonts w:ascii="Times New Roman" w:eastAsia="Times New Roman" w:hAnsi="Times New Roman"/>
          <w:kern w:val="1"/>
          <w:sz w:val="24"/>
        </w:rPr>
        <w:t xml:space="preserve">which is expected </w:t>
      </w:r>
      <w:r w:rsidR="00A13208">
        <w:rPr>
          <w:rFonts w:ascii="Times New Roman" w:eastAsia="Times New Roman" w:hAnsi="Times New Roman"/>
          <w:kern w:val="1"/>
          <w:sz w:val="24"/>
        </w:rPr>
        <w:t>to be the main sourc</w:t>
      </w:r>
      <w:r w:rsidR="00582C6A">
        <w:rPr>
          <w:rFonts w:ascii="Times New Roman" w:eastAsia="Times New Roman" w:hAnsi="Times New Roman"/>
          <w:kern w:val="1"/>
          <w:sz w:val="24"/>
        </w:rPr>
        <w:t xml:space="preserve">e </w:t>
      </w:r>
      <w:r w:rsidR="000B6AAD">
        <w:rPr>
          <w:rFonts w:ascii="Times New Roman" w:eastAsia="Times New Roman" w:hAnsi="Times New Roman"/>
          <w:kern w:val="1"/>
          <w:sz w:val="24"/>
        </w:rPr>
        <w:t>of rhodopsin genes in Ace Lake and marine samples</w:t>
      </w:r>
      <w:r w:rsidR="00CE3D2C">
        <w:rPr>
          <w:rFonts w:ascii="Times New Roman" w:eastAsia="Times New Roman" w:hAnsi="Times New Roman"/>
          <w:kern w:val="1"/>
          <w:sz w:val="24"/>
        </w:rPr>
        <w:t>.</w:t>
      </w:r>
      <w:r w:rsidR="003741D8">
        <w:rPr>
          <w:rFonts w:ascii="Times New Roman" w:eastAsia="Times New Roman" w:hAnsi="Times New Roman"/>
          <w:kern w:val="1"/>
          <w:sz w:val="24"/>
        </w:rPr>
        <w:t xml:space="preserve"> </w:t>
      </w:r>
      <w:r w:rsidR="002377FE">
        <w:rPr>
          <w:rFonts w:ascii="Times New Roman" w:eastAsia="Times New Roman" w:hAnsi="Times New Roman"/>
          <w:kern w:val="1"/>
          <w:sz w:val="24"/>
        </w:rPr>
        <w:t xml:space="preserve">This indicates that although Organic Lake </w:t>
      </w:r>
      <w:r w:rsidR="008D1AB8">
        <w:rPr>
          <w:rFonts w:ascii="Times New Roman" w:eastAsia="Times New Roman" w:hAnsi="Times New Roman"/>
          <w:kern w:val="1"/>
          <w:sz w:val="24"/>
        </w:rPr>
        <w:t xml:space="preserve">has an </w:t>
      </w:r>
      <w:r w:rsidR="002377FE">
        <w:rPr>
          <w:rFonts w:ascii="Times New Roman" w:eastAsia="Times New Roman" w:hAnsi="Times New Roman"/>
          <w:kern w:val="1"/>
          <w:sz w:val="24"/>
        </w:rPr>
        <w:t>overall lower frequency of rhodopsin genes compared to sites for which size fraction-matched metagenomes are available, the rhodopsins ass</w:t>
      </w:r>
      <w:r w:rsidR="008D1AB8">
        <w:rPr>
          <w:rFonts w:ascii="Times New Roman" w:eastAsia="Times New Roman" w:hAnsi="Times New Roman"/>
          <w:kern w:val="1"/>
          <w:sz w:val="24"/>
        </w:rPr>
        <w:t>ociated with larger or particle-</w:t>
      </w:r>
      <w:r w:rsidR="002377FE">
        <w:rPr>
          <w:rFonts w:ascii="Times New Roman" w:eastAsia="Times New Roman" w:hAnsi="Times New Roman"/>
          <w:kern w:val="1"/>
          <w:sz w:val="24"/>
        </w:rPr>
        <w:t>associated cells</w:t>
      </w:r>
      <w:r w:rsidR="00A72295">
        <w:rPr>
          <w:rFonts w:ascii="Times New Roman" w:eastAsia="Times New Roman" w:hAnsi="Times New Roman"/>
          <w:kern w:val="1"/>
          <w:sz w:val="24"/>
        </w:rPr>
        <w:t xml:space="preserve"> are as abundant as in the marine environment</w:t>
      </w:r>
      <w:r w:rsidR="002377FE">
        <w:rPr>
          <w:rFonts w:ascii="Times New Roman" w:eastAsia="Times New Roman" w:hAnsi="Times New Roman"/>
          <w:kern w:val="1"/>
          <w:sz w:val="24"/>
        </w:rPr>
        <w:t>.</w:t>
      </w:r>
      <w:r w:rsidR="008D1AB8">
        <w:rPr>
          <w:rFonts w:ascii="Times New Roman" w:eastAsia="Times New Roman" w:hAnsi="Times New Roman"/>
          <w:kern w:val="1"/>
          <w:sz w:val="24"/>
        </w:rPr>
        <w:t xml:space="preserve"> </w:t>
      </w:r>
    </w:p>
    <w:p w:rsidR="00CE3D2C" w:rsidRDefault="00610DEA" w:rsidP="00153E88">
      <w:pPr>
        <w:pStyle w:val="Normal1"/>
        <w:spacing w:after="0" w:line="480" w:lineRule="auto"/>
        <w:ind w:firstLine="426"/>
        <w:rPr>
          <w:rFonts w:ascii="Times New Roman" w:eastAsia="Times New Roman" w:hAnsi="Times New Roman"/>
          <w:kern w:val="1"/>
          <w:sz w:val="24"/>
        </w:rPr>
      </w:pPr>
      <w:r>
        <w:rPr>
          <w:rFonts w:ascii="Times New Roman" w:eastAsia="Times New Roman" w:hAnsi="Times New Roman"/>
          <w:kern w:val="1"/>
          <w:sz w:val="24"/>
        </w:rPr>
        <w:t>C</w:t>
      </w:r>
      <w:r w:rsidR="00CD7B92">
        <w:rPr>
          <w:rFonts w:ascii="Times New Roman" w:eastAsia="Times New Roman" w:hAnsi="Times New Roman"/>
          <w:kern w:val="1"/>
          <w:sz w:val="24"/>
        </w:rPr>
        <w:t xml:space="preserve">ounts </w:t>
      </w:r>
      <w:r>
        <w:rPr>
          <w:rFonts w:ascii="Times New Roman" w:eastAsia="Times New Roman" w:hAnsi="Times New Roman"/>
          <w:kern w:val="1"/>
          <w:sz w:val="24"/>
        </w:rPr>
        <w:t>of</w:t>
      </w:r>
      <w:r w:rsidR="00CD7B92">
        <w:rPr>
          <w:rFonts w:ascii="Times New Roman" w:eastAsia="Times New Roman" w:hAnsi="Times New Roman"/>
          <w:kern w:val="1"/>
          <w:sz w:val="24"/>
        </w:rPr>
        <w:t xml:space="preserve"> </w:t>
      </w:r>
      <w:r w:rsidR="00CD7B92">
        <w:rPr>
          <w:rFonts w:ascii="Times New Roman" w:eastAsia="Times New Roman" w:hAnsi="Times New Roman"/>
          <w:i/>
          <w:kern w:val="1"/>
          <w:sz w:val="24"/>
        </w:rPr>
        <w:t xml:space="preserve">pufLM </w:t>
      </w:r>
      <w:r w:rsidR="00CD7B92">
        <w:rPr>
          <w:rFonts w:ascii="Times New Roman" w:eastAsia="Times New Roman" w:hAnsi="Times New Roman"/>
          <w:kern w:val="1"/>
          <w:sz w:val="24"/>
        </w:rPr>
        <w:t>genes in</w:t>
      </w:r>
      <w:r w:rsidR="00CD7B92">
        <w:rPr>
          <w:rFonts w:ascii="Times New Roman" w:eastAsia="Times New Roman" w:hAnsi="Times New Roman"/>
          <w:i/>
          <w:kern w:val="1"/>
          <w:sz w:val="24"/>
        </w:rPr>
        <w:t xml:space="preserve"> </w:t>
      </w:r>
      <w:r w:rsidR="00AB0CFF">
        <w:rPr>
          <w:rFonts w:ascii="Times New Roman" w:eastAsia="Times New Roman" w:hAnsi="Times New Roman"/>
          <w:kern w:val="1"/>
          <w:sz w:val="24"/>
        </w:rPr>
        <w:t xml:space="preserve">the </w:t>
      </w:r>
      <w:r w:rsidR="001347D2">
        <w:rPr>
          <w:rFonts w:ascii="Times New Roman" w:eastAsia="Times New Roman" w:hAnsi="Times New Roman"/>
          <w:kern w:val="1"/>
          <w:sz w:val="24"/>
        </w:rPr>
        <w:t xml:space="preserve">Organic Lake </w:t>
      </w:r>
      <w:r w:rsidR="00CD7B92">
        <w:rPr>
          <w:rFonts w:ascii="Times New Roman" w:eastAsia="Times New Roman" w:hAnsi="Times New Roman"/>
          <w:kern w:val="1"/>
          <w:sz w:val="24"/>
        </w:rPr>
        <w:t xml:space="preserve">0.1 </w:t>
      </w:r>
      <w:r w:rsidR="00CD7B92">
        <w:rPr>
          <w:rFonts w:ascii="Times New Roman" w:eastAsia="Times New Roman" w:hAnsi="Times New Roman" w:cs="Times New Roman"/>
          <w:kern w:val="1"/>
          <w:sz w:val="24"/>
        </w:rPr>
        <w:t>µ</w:t>
      </w:r>
      <w:r w:rsidR="00CD7B92">
        <w:rPr>
          <w:rFonts w:ascii="Times New Roman" w:eastAsia="Times New Roman" w:hAnsi="Times New Roman"/>
          <w:kern w:val="1"/>
          <w:sz w:val="24"/>
        </w:rPr>
        <w:t xml:space="preserve">m size fraction </w:t>
      </w:r>
      <w:r>
        <w:rPr>
          <w:rFonts w:ascii="Times New Roman" w:eastAsia="Times New Roman" w:hAnsi="Times New Roman"/>
          <w:kern w:val="1"/>
          <w:sz w:val="24"/>
        </w:rPr>
        <w:t>were</w:t>
      </w:r>
      <w:r w:rsidR="006702DA">
        <w:rPr>
          <w:rFonts w:ascii="Times New Roman" w:eastAsia="Times New Roman" w:hAnsi="Times New Roman"/>
          <w:kern w:val="1"/>
          <w:sz w:val="24"/>
        </w:rPr>
        <w:t xml:space="preserve"> similar to </w:t>
      </w:r>
      <w:r>
        <w:rPr>
          <w:rFonts w:ascii="Times New Roman" w:eastAsia="Times New Roman" w:hAnsi="Times New Roman"/>
          <w:kern w:val="1"/>
          <w:sz w:val="24"/>
        </w:rPr>
        <w:t>GOS samples,</w:t>
      </w:r>
      <w:r w:rsidRPr="00610DEA">
        <w:rPr>
          <w:rFonts w:ascii="Times New Roman" w:eastAsia="Times New Roman" w:hAnsi="Times New Roman"/>
          <w:kern w:val="1"/>
          <w:sz w:val="24"/>
        </w:rPr>
        <w:t xml:space="preserve"> </w:t>
      </w:r>
      <w:r>
        <w:rPr>
          <w:rFonts w:ascii="Times New Roman" w:eastAsia="Times New Roman" w:hAnsi="Times New Roman"/>
          <w:kern w:val="1"/>
          <w:sz w:val="24"/>
        </w:rPr>
        <w:t xml:space="preserve">except for </w:t>
      </w:r>
      <w:r w:rsidRPr="00D20D0A">
        <w:rPr>
          <w:rFonts w:ascii="Times New Roman" w:eastAsia="Times New Roman" w:hAnsi="Times New Roman"/>
          <w:kern w:val="1"/>
          <w:sz w:val="24"/>
        </w:rPr>
        <w:t>Punta Cormorant hypersaline lagoon</w:t>
      </w:r>
      <w:r>
        <w:rPr>
          <w:rFonts w:ascii="Times New Roman" w:eastAsia="Times New Roman" w:hAnsi="Times New Roman"/>
          <w:kern w:val="1"/>
          <w:sz w:val="24"/>
        </w:rPr>
        <w:t xml:space="preserve"> which had the highest</w:t>
      </w:r>
      <w:r w:rsidR="003B3C7B">
        <w:rPr>
          <w:rFonts w:ascii="Times New Roman" w:eastAsia="Times New Roman" w:hAnsi="Times New Roman"/>
          <w:kern w:val="1"/>
          <w:sz w:val="24"/>
        </w:rPr>
        <w:t xml:space="preserve"> </w:t>
      </w:r>
      <w:r w:rsidR="003B3C7B">
        <w:rPr>
          <w:rFonts w:ascii="Times New Roman" w:eastAsia="Times New Roman" w:hAnsi="Times New Roman"/>
          <w:i/>
          <w:kern w:val="1"/>
          <w:sz w:val="24"/>
        </w:rPr>
        <w:t xml:space="preserve">pufLM </w:t>
      </w:r>
      <w:r w:rsidR="003B3C7B">
        <w:rPr>
          <w:rFonts w:ascii="Times New Roman" w:eastAsia="Times New Roman" w:hAnsi="Times New Roman"/>
          <w:kern w:val="1"/>
          <w:sz w:val="24"/>
        </w:rPr>
        <w:t>counts and percentage of AAnP cells</w:t>
      </w:r>
      <w:r w:rsidR="009D063C">
        <w:rPr>
          <w:rFonts w:ascii="Times New Roman" w:eastAsia="Times New Roman" w:hAnsi="Times New Roman"/>
          <w:kern w:val="1"/>
          <w:sz w:val="24"/>
        </w:rPr>
        <w:t xml:space="preserve"> (Table 3)</w:t>
      </w:r>
      <w:r>
        <w:rPr>
          <w:rFonts w:ascii="Times New Roman" w:eastAsia="Times New Roman" w:hAnsi="Times New Roman"/>
          <w:kern w:val="1"/>
          <w:sz w:val="24"/>
        </w:rPr>
        <w:t>.</w:t>
      </w:r>
      <w:r w:rsidR="009D063C">
        <w:rPr>
          <w:rFonts w:ascii="Times New Roman" w:eastAsia="Times New Roman" w:hAnsi="Times New Roman"/>
          <w:kern w:val="1"/>
          <w:sz w:val="24"/>
        </w:rPr>
        <w:t xml:space="preserve"> </w:t>
      </w:r>
      <w:r w:rsidR="006702DA">
        <w:rPr>
          <w:rFonts w:ascii="Times New Roman" w:eastAsia="Times New Roman" w:hAnsi="Times New Roman"/>
          <w:kern w:val="1"/>
          <w:sz w:val="24"/>
        </w:rPr>
        <w:t xml:space="preserve">However, </w:t>
      </w:r>
      <w:r>
        <w:rPr>
          <w:rFonts w:ascii="Times New Roman" w:eastAsia="Times New Roman" w:hAnsi="Times New Roman"/>
          <w:kern w:val="1"/>
          <w:sz w:val="24"/>
        </w:rPr>
        <w:t>the highest</w:t>
      </w:r>
      <w:r w:rsidR="009D063C">
        <w:rPr>
          <w:rFonts w:ascii="Times New Roman" w:eastAsia="Times New Roman" w:hAnsi="Times New Roman"/>
          <w:kern w:val="1"/>
          <w:sz w:val="24"/>
        </w:rPr>
        <w:t xml:space="preserve"> overall</w:t>
      </w:r>
      <w:r>
        <w:rPr>
          <w:rFonts w:ascii="Times New Roman" w:eastAsia="Times New Roman" w:hAnsi="Times New Roman"/>
          <w:kern w:val="1"/>
          <w:sz w:val="24"/>
        </w:rPr>
        <w:t xml:space="preserve"> </w:t>
      </w:r>
      <w:r w:rsidR="006702DA">
        <w:rPr>
          <w:rFonts w:ascii="Times New Roman" w:eastAsia="Times New Roman" w:hAnsi="Times New Roman"/>
          <w:kern w:val="1"/>
          <w:sz w:val="24"/>
        </w:rPr>
        <w:t xml:space="preserve">counts of </w:t>
      </w:r>
      <w:r w:rsidR="006702DA">
        <w:rPr>
          <w:rFonts w:ascii="Times New Roman" w:eastAsia="Times New Roman" w:hAnsi="Times New Roman"/>
          <w:i/>
          <w:kern w:val="1"/>
          <w:sz w:val="24"/>
        </w:rPr>
        <w:t xml:space="preserve">pufLM </w:t>
      </w:r>
      <w:r w:rsidR="006702DA">
        <w:rPr>
          <w:rFonts w:ascii="Times New Roman" w:eastAsia="Times New Roman" w:hAnsi="Times New Roman"/>
          <w:kern w:val="1"/>
          <w:sz w:val="24"/>
        </w:rPr>
        <w:t xml:space="preserve">were </w:t>
      </w:r>
      <w:r>
        <w:rPr>
          <w:rFonts w:ascii="Times New Roman" w:eastAsia="Times New Roman" w:hAnsi="Times New Roman"/>
          <w:kern w:val="1"/>
          <w:sz w:val="24"/>
        </w:rPr>
        <w:t xml:space="preserve">from the </w:t>
      </w:r>
      <w:r w:rsidR="006702DA">
        <w:rPr>
          <w:rFonts w:ascii="Times New Roman" w:eastAsia="Times New Roman" w:hAnsi="Times New Roman"/>
          <w:kern w:val="1"/>
          <w:sz w:val="24"/>
        </w:rPr>
        <w:t xml:space="preserve">3.0 </w:t>
      </w:r>
      <w:r w:rsidR="006702DA">
        <w:rPr>
          <w:rFonts w:ascii="Times New Roman" w:eastAsia="Times New Roman" w:hAnsi="Times New Roman" w:cs="Times New Roman"/>
          <w:kern w:val="1"/>
          <w:sz w:val="24"/>
        </w:rPr>
        <w:t>µ</w:t>
      </w:r>
      <w:r w:rsidR="006702DA">
        <w:rPr>
          <w:rFonts w:ascii="Times New Roman" w:eastAsia="Times New Roman" w:hAnsi="Times New Roman"/>
          <w:kern w:val="1"/>
          <w:sz w:val="24"/>
        </w:rPr>
        <w:t>m size fraction of Organic Lake</w:t>
      </w:r>
      <w:r w:rsidR="00A72295">
        <w:rPr>
          <w:rFonts w:ascii="Times New Roman" w:eastAsia="Times New Roman" w:hAnsi="Times New Roman"/>
          <w:kern w:val="1"/>
          <w:sz w:val="24"/>
        </w:rPr>
        <w:t>,</w:t>
      </w:r>
      <w:r w:rsidR="003B3C7B">
        <w:rPr>
          <w:rFonts w:ascii="Times New Roman" w:eastAsia="Times New Roman" w:hAnsi="Times New Roman"/>
          <w:kern w:val="1"/>
          <w:sz w:val="24"/>
        </w:rPr>
        <w:t xml:space="preserve"> likely due to the high proportion of </w:t>
      </w:r>
      <w:r w:rsidR="009D063C">
        <w:rPr>
          <w:rFonts w:ascii="Times New Roman" w:eastAsia="Times New Roman" w:hAnsi="Times New Roman"/>
          <w:kern w:val="1"/>
          <w:sz w:val="24"/>
        </w:rPr>
        <w:t xml:space="preserve">members of the </w:t>
      </w:r>
      <w:r w:rsidR="003B3C7B">
        <w:rPr>
          <w:rFonts w:ascii="Times New Roman" w:eastAsia="Times New Roman" w:hAnsi="Times New Roman"/>
          <w:i/>
          <w:kern w:val="1"/>
          <w:sz w:val="24"/>
        </w:rPr>
        <w:t>Roseobacter</w:t>
      </w:r>
      <w:r w:rsidR="009D063C">
        <w:rPr>
          <w:rFonts w:ascii="Times New Roman" w:eastAsia="Times New Roman" w:hAnsi="Times New Roman"/>
          <w:kern w:val="1"/>
          <w:sz w:val="24"/>
        </w:rPr>
        <w:t xml:space="preserve"> </w:t>
      </w:r>
      <w:r w:rsidR="003B3C7B">
        <w:rPr>
          <w:rFonts w:ascii="Times New Roman" w:eastAsia="Times New Roman" w:hAnsi="Times New Roman"/>
          <w:kern w:val="1"/>
          <w:sz w:val="24"/>
        </w:rPr>
        <w:t>clade</w:t>
      </w:r>
      <w:r w:rsidR="00F70AFB">
        <w:rPr>
          <w:rFonts w:ascii="Times New Roman" w:eastAsia="Times New Roman" w:hAnsi="Times New Roman"/>
          <w:kern w:val="1"/>
          <w:sz w:val="24"/>
        </w:rPr>
        <w:t xml:space="preserve">. </w:t>
      </w:r>
      <w:r>
        <w:rPr>
          <w:rFonts w:ascii="Times New Roman" w:eastAsia="Times New Roman" w:hAnsi="Times New Roman"/>
          <w:kern w:val="1"/>
          <w:sz w:val="24"/>
        </w:rPr>
        <w:t xml:space="preserve">Notably, </w:t>
      </w:r>
      <w:r>
        <w:rPr>
          <w:rFonts w:ascii="Times New Roman" w:eastAsia="Times New Roman" w:hAnsi="Times New Roman"/>
          <w:i/>
          <w:kern w:val="1"/>
          <w:sz w:val="24"/>
        </w:rPr>
        <w:t xml:space="preserve">pufLM </w:t>
      </w:r>
      <w:r>
        <w:rPr>
          <w:rFonts w:ascii="Times New Roman" w:eastAsia="Times New Roman" w:hAnsi="Times New Roman"/>
          <w:kern w:val="1"/>
          <w:sz w:val="24"/>
        </w:rPr>
        <w:t>genes were not detected in high abundance in Ace Lake or the Southern Ocean samples</w:t>
      </w:r>
      <w:r w:rsidR="009D063C">
        <w:rPr>
          <w:rFonts w:ascii="Times New Roman" w:eastAsia="Times New Roman" w:hAnsi="Times New Roman"/>
          <w:kern w:val="1"/>
          <w:sz w:val="24"/>
        </w:rPr>
        <w:t xml:space="preserve">, </w:t>
      </w:r>
      <w:r>
        <w:rPr>
          <w:rFonts w:ascii="Times New Roman" w:eastAsia="Times New Roman" w:hAnsi="Times New Roman"/>
          <w:kern w:val="1"/>
          <w:sz w:val="24"/>
        </w:rPr>
        <w:t xml:space="preserve">indicating AAnP </w:t>
      </w:r>
      <w:r w:rsidR="00E17F57">
        <w:rPr>
          <w:rFonts w:ascii="Times New Roman" w:eastAsia="Times New Roman" w:hAnsi="Times New Roman"/>
          <w:kern w:val="1"/>
          <w:sz w:val="24"/>
        </w:rPr>
        <w:t>is a unique adapt</w:t>
      </w:r>
      <w:r w:rsidR="003C59EF">
        <w:rPr>
          <w:rFonts w:ascii="Times New Roman" w:eastAsia="Times New Roman" w:hAnsi="Times New Roman"/>
          <w:kern w:val="1"/>
          <w:sz w:val="24"/>
        </w:rPr>
        <w:t>at</w:t>
      </w:r>
      <w:r w:rsidR="00E17F57">
        <w:rPr>
          <w:rFonts w:ascii="Times New Roman" w:eastAsia="Times New Roman" w:hAnsi="Times New Roman"/>
          <w:kern w:val="1"/>
          <w:sz w:val="24"/>
        </w:rPr>
        <w:t xml:space="preserve">ion </w:t>
      </w:r>
      <w:r>
        <w:rPr>
          <w:rFonts w:ascii="Times New Roman" w:eastAsia="Times New Roman" w:hAnsi="Times New Roman"/>
          <w:kern w:val="1"/>
          <w:sz w:val="24"/>
        </w:rPr>
        <w:t>in Organic Lake</w:t>
      </w:r>
      <w:r w:rsidR="003C59EF">
        <w:rPr>
          <w:rFonts w:ascii="Times New Roman" w:eastAsia="Times New Roman" w:hAnsi="Times New Roman"/>
          <w:kern w:val="1"/>
          <w:sz w:val="24"/>
        </w:rPr>
        <w:t xml:space="preserve"> among these polar environments</w:t>
      </w:r>
      <w:r>
        <w:rPr>
          <w:rFonts w:ascii="Times New Roman" w:eastAsia="Times New Roman" w:hAnsi="Times New Roman"/>
          <w:kern w:val="1"/>
          <w:sz w:val="24"/>
        </w:rPr>
        <w:t xml:space="preserve">. </w:t>
      </w:r>
      <w:r w:rsidR="008262FC">
        <w:rPr>
          <w:rFonts w:ascii="Times New Roman" w:eastAsia="Times New Roman" w:hAnsi="Times New Roman"/>
          <w:kern w:val="1"/>
          <w:sz w:val="24"/>
        </w:rPr>
        <w:t xml:space="preserve">The similarly high abundance of </w:t>
      </w:r>
      <w:r w:rsidR="008262FC">
        <w:rPr>
          <w:rFonts w:ascii="Times New Roman" w:eastAsia="Times New Roman" w:hAnsi="Times New Roman"/>
          <w:i/>
          <w:kern w:val="1"/>
          <w:sz w:val="24"/>
        </w:rPr>
        <w:t xml:space="preserve">pufLM </w:t>
      </w:r>
      <w:r w:rsidR="008262FC">
        <w:rPr>
          <w:rFonts w:ascii="Times New Roman" w:eastAsia="Times New Roman" w:hAnsi="Times New Roman"/>
          <w:kern w:val="1"/>
          <w:sz w:val="24"/>
        </w:rPr>
        <w:t>genes in Punta Cormorant</w:t>
      </w:r>
      <w:r w:rsidR="00AB0CFF">
        <w:rPr>
          <w:rFonts w:ascii="Times New Roman" w:eastAsia="Times New Roman" w:hAnsi="Times New Roman"/>
          <w:kern w:val="1"/>
          <w:sz w:val="24"/>
        </w:rPr>
        <w:t xml:space="preserve"> </w:t>
      </w:r>
      <w:r>
        <w:rPr>
          <w:rFonts w:ascii="Times New Roman" w:eastAsia="Times New Roman" w:hAnsi="Times New Roman"/>
          <w:kern w:val="1"/>
          <w:sz w:val="24"/>
        </w:rPr>
        <w:t xml:space="preserve">hypersaline lagoon </w:t>
      </w:r>
      <w:r w:rsidR="00CD7B92">
        <w:rPr>
          <w:rFonts w:ascii="Times New Roman" w:eastAsia="Times New Roman" w:hAnsi="Times New Roman"/>
          <w:kern w:val="1"/>
          <w:sz w:val="24"/>
        </w:rPr>
        <w:t xml:space="preserve">indicates AAnP </w:t>
      </w:r>
      <w:r w:rsidR="000A6C4F">
        <w:rPr>
          <w:rFonts w:ascii="Times New Roman" w:eastAsia="Times New Roman" w:hAnsi="Times New Roman"/>
          <w:kern w:val="1"/>
          <w:sz w:val="24"/>
        </w:rPr>
        <w:t xml:space="preserve">may </w:t>
      </w:r>
      <w:r>
        <w:rPr>
          <w:rFonts w:ascii="Times New Roman" w:eastAsia="Times New Roman" w:hAnsi="Times New Roman"/>
          <w:kern w:val="1"/>
          <w:sz w:val="24"/>
        </w:rPr>
        <w:t>be advantageous</w:t>
      </w:r>
      <w:r w:rsidR="000A6C4F">
        <w:rPr>
          <w:rFonts w:ascii="Times New Roman" w:eastAsia="Times New Roman" w:hAnsi="Times New Roman"/>
          <w:kern w:val="1"/>
          <w:sz w:val="24"/>
        </w:rPr>
        <w:t xml:space="preserve"> in </w:t>
      </w:r>
      <w:r w:rsidR="006702DA">
        <w:rPr>
          <w:rFonts w:ascii="Times New Roman" w:eastAsia="Times New Roman" w:hAnsi="Times New Roman"/>
          <w:kern w:val="1"/>
          <w:sz w:val="24"/>
        </w:rPr>
        <w:t>environments</w:t>
      </w:r>
      <w:r w:rsidR="003B3C7B">
        <w:rPr>
          <w:rFonts w:ascii="Times New Roman" w:eastAsia="Times New Roman" w:hAnsi="Times New Roman"/>
          <w:kern w:val="1"/>
          <w:sz w:val="24"/>
        </w:rPr>
        <w:t xml:space="preserve"> </w:t>
      </w:r>
      <w:r w:rsidR="009D063C">
        <w:rPr>
          <w:rFonts w:ascii="Times New Roman" w:eastAsia="Times New Roman" w:hAnsi="Times New Roman"/>
          <w:kern w:val="1"/>
          <w:sz w:val="24"/>
        </w:rPr>
        <w:t xml:space="preserve">with salinity </w:t>
      </w:r>
      <w:r w:rsidR="003C07AE">
        <w:rPr>
          <w:rFonts w:ascii="Times New Roman" w:eastAsia="Times New Roman" w:hAnsi="Times New Roman"/>
          <w:kern w:val="1"/>
          <w:sz w:val="24"/>
        </w:rPr>
        <w:t xml:space="preserve">above </w:t>
      </w:r>
      <w:r w:rsidR="001347D2">
        <w:rPr>
          <w:rFonts w:ascii="Times New Roman" w:eastAsia="Times New Roman" w:hAnsi="Times New Roman"/>
          <w:kern w:val="1"/>
          <w:sz w:val="24"/>
        </w:rPr>
        <w:t xml:space="preserve">marine </w:t>
      </w:r>
      <w:r w:rsidR="003C07AE">
        <w:rPr>
          <w:rFonts w:ascii="Times New Roman" w:eastAsia="Times New Roman" w:hAnsi="Times New Roman"/>
          <w:kern w:val="1"/>
          <w:sz w:val="24"/>
        </w:rPr>
        <w:t>levels</w:t>
      </w:r>
      <w:r w:rsidR="00AB0CFF">
        <w:rPr>
          <w:rFonts w:ascii="Times New Roman" w:eastAsia="Times New Roman" w:hAnsi="Times New Roman"/>
          <w:kern w:val="1"/>
          <w:sz w:val="24"/>
        </w:rPr>
        <w:t>.</w:t>
      </w:r>
      <w:r w:rsidR="001D32D0">
        <w:rPr>
          <w:rFonts w:ascii="Times New Roman" w:eastAsia="Times New Roman" w:hAnsi="Times New Roman"/>
          <w:kern w:val="1"/>
          <w:sz w:val="24"/>
        </w:rPr>
        <w:t xml:space="preserve"> </w:t>
      </w:r>
    </w:p>
    <w:p w:rsidR="00D20D0A" w:rsidRPr="00CE3D2C" w:rsidRDefault="007530EA" w:rsidP="00153E88">
      <w:pPr>
        <w:pStyle w:val="Normal1"/>
        <w:spacing w:after="0" w:line="480" w:lineRule="auto"/>
        <w:ind w:firstLine="426"/>
        <w:rPr>
          <w:rFonts w:ascii="Times New Roman" w:eastAsia="Times New Roman" w:hAnsi="Times New Roman"/>
          <w:kern w:val="1"/>
          <w:sz w:val="24"/>
        </w:rPr>
      </w:pPr>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w:t>
      </w:r>
      <w:r w:rsidR="00EC30F0">
        <w:rPr>
          <w:rFonts w:ascii="Times New Roman" w:eastAsia="Times New Roman" w:hAnsi="Times New Roman" w:cs="Times New Roman"/>
          <w:sz w:val="24"/>
        </w:rPr>
        <w:t xml:space="preserve">relative </w:t>
      </w:r>
      <w:r>
        <w:rPr>
          <w:rFonts w:ascii="Times New Roman" w:eastAsia="Times New Roman" w:hAnsi="Times New Roman" w:cs="Times New Roman"/>
          <w:sz w:val="24"/>
        </w:rPr>
        <w:t xml:space="preserve">abundance of AAnP and PR genes in Arctic bacteria has been reported to be the same in winter and summer (Cottrell </w:t>
      </w:r>
      <w:r w:rsidR="000D1533">
        <w:rPr>
          <w:rFonts w:ascii="Times New Roman" w:eastAsia="Times New Roman" w:hAnsi="Times New Roman" w:cs="Times New Roman"/>
          <w:sz w:val="24"/>
        </w:rPr>
        <w:t>and</w:t>
      </w:r>
      <w:r w:rsidR="004750ED">
        <w:rPr>
          <w:rFonts w:ascii="Times New Roman" w:eastAsia="Times New Roman" w:hAnsi="Times New Roman" w:cs="Times New Roman"/>
          <w:sz w:val="24"/>
        </w:rPr>
        <w:t xml:space="preserve"> Kirchman, </w:t>
      </w:r>
      <w:r>
        <w:rPr>
          <w:rFonts w:ascii="Times New Roman" w:eastAsia="Times New Roman" w:hAnsi="Times New Roman" w:cs="Times New Roman"/>
          <w:sz w:val="24"/>
        </w:rPr>
        <w:t>200</w:t>
      </w:r>
      <w:r w:rsidR="00F419AC">
        <w:rPr>
          <w:rFonts w:ascii="Times New Roman" w:eastAsia="Times New Roman" w:hAnsi="Times New Roman" w:cs="Times New Roman"/>
          <w:sz w:val="24"/>
        </w:rPr>
        <w:t>2</w:t>
      </w:r>
      <w:r>
        <w:rPr>
          <w:rFonts w:ascii="Times New Roman" w:eastAsia="Times New Roman" w:hAnsi="Times New Roman" w:cs="Times New Roman"/>
          <w:sz w:val="24"/>
        </w:rPr>
        <w:t>)</w:t>
      </w:r>
      <w:r w:rsidR="00810DEF">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r w:rsidR="003C07A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BchlA </w:t>
      </w:r>
      <w:r w:rsidR="004750ED">
        <w:rPr>
          <w:rFonts w:ascii="Times New Roman" w:eastAsia="Times New Roman" w:hAnsi="Times New Roman" w:cs="Times New Roman"/>
          <w:sz w:val="24"/>
        </w:rPr>
        <w:t xml:space="preserve">expression </w:t>
      </w:r>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r w:rsidR="004750ED">
        <w:rPr>
          <w:rFonts w:ascii="Times New Roman" w:eastAsia="Times New Roman" w:hAnsi="Times New Roman" w:cs="Times New Roman"/>
          <w:sz w:val="24"/>
        </w:rPr>
        <w:t>occurs</w:t>
      </w:r>
      <w:r w:rsidR="00810DE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 the dark but </w:t>
      </w:r>
      <w:r w:rsidR="004750ED">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 xml:space="preserve">et </w:t>
      </w:r>
      <w:r>
        <w:rPr>
          <w:rFonts w:ascii="Times New Roman" w:eastAsia="Times New Roman" w:hAnsi="Times New Roman" w:cs="Times New Roman"/>
          <w:i/>
          <w:sz w:val="24"/>
        </w:rPr>
        <w:lastRenderedPageBreak/>
        <w:t>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r>
        <w:rPr>
          <w:rFonts w:ascii="Times New Roman" w:eastAsia="Times New Roman" w:hAnsi="Times New Roman" w:cs="Times New Roman"/>
          <w:sz w:val="24"/>
        </w:rPr>
        <w:t xml:space="preserve">, which was shown to function under </w:t>
      </w:r>
      <w:r w:rsidR="003C07AE">
        <w:rPr>
          <w:rFonts w:ascii="Times New Roman" w:eastAsia="Times New Roman" w:hAnsi="Times New Roman" w:cs="Times New Roman"/>
          <w:sz w:val="24"/>
        </w:rPr>
        <w:t>carbon</w:t>
      </w:r>
      <w:r>
        <w:rPr>
          <w:rFonts w:ascii="Times New Roman" w:eastAsia="Times New Roman" w:hAnsi="Times New Roman" w:cs="Times New Roman"/>
          <w:sz w:val="24"/>
        </w:rPr>
        <w:t xml:space="preserve">-limitation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r w:rsidR="001A468C">
        <w:rPr>
          <w:rFonts w:ascii="Times New Roman" w:eastAsia="Times New Roman" w:hAnsi="Times New Roman" w:cs="Times New Roman"/>
          <w:sz w:val="24"/>
        </w:rPr>
        <w:t xml:space="preserve"> </w:t>
      </w:r>
      <w:r w:rsidR="003C07AE">
        <w:rPr>
          <w:rFonts w:ascii="Times New Roman" w:eastAsia="Times New Roman" w:hAnsi="Times New Roman" w:cs="Times New Roman"/>
          <w:sz w:val="24"/>
        </w:rPr>
        <w:t>Furthermore</w:t>
      </w:r>
      <w:r w:rsidR="00E76FD3">
        <w:rPr>
          <w:rFonts w:ascii="Times New Roman" w:eastAsia="Times New Roman" w:hAnsi="Times New Roman" w:cs="Times New Roman"/>
          <w:sz w:val="24"/>
        </w:rPr>
        <w:t xml:space="preserve">, detection of </w:t>
      </w:r>
      <w:r w:rsidR="00BB6A3F">
        <w:rPr>
          <w:rFonts w:ascii="Times New Roman" w:eastAsia="Times New Roman" w:hAnsi="Times New Roman" w:cs="Times New Roman"/>
          <w:sz w:val="24"/>
        </w:rPr>
        <w:t xml:space="preserve">higher </w:t>
      </w:r>
      <w:r w:rsidR="00E76FD3">
        <w:rPr>
          <w:rFonts w:ascii="Times New Roman" w:eastAsia="Times New Roman" w:hAnsi="Times New Roman" w:cs="Times New Roman"/>
          <w:sz w:val="24"/>
        </w:rPr>
        <w:t xml:space="preserve">AAnP </w:t>
      </w:r>
      <w:r w:rsidR="00BB6A3F">
        <w:rPr>
          <w:rFonts w:ascii="Times New Roman" w:eastAsia="Times New Roman" w:hAnsi="Times New Roman" w:cs="Times New Roman"/>
          <w:sz w:val="24"/>
        </w:rPr>
        <w:t xml:space="preserve">potential </w:t>
      </w:r>
      <w:r w:rsidR="00E76FD3">
        <w:rPr>
          <w:rFonts w:ascii="Times New Roman" w:eastAsia="Times New Roman" w:hAnsi="Times New Roman" w:cs="Times New Roman"/>
          <w:sz w:val="24"/>
        </w:rPr>
        <w:t xml:space="preserve">in Organic Lake than other aquatic environments linked </w:t>
      </w:r>
      <w:r w:rsidR="00BB6A3F">
        <w:rPr>
          <w:rFonts w:ascii="Times New Roman" w:eastAsia="Times New Roman" w:hAnsi="Times New Roman" w:cs="Times New Roman"/>
          <w:sz w:val="24"/>
        </w:rPr>
        <w:t xml:space="preserve">with </w:t>
      </w:r>
      <w:r w:rsidR="00E76FD3">
        <w:rPr>
          <w:rFonts w:ascii="Times New Roman" w:eastAsia="Times New Roman" w:hAnsi="Times New Roman" w:cs="Times New Roman"/>
          <w:sz w:val="24"/>
        </w:rPr>
        <w:t>taxa known to be capable of AAnP</w:t>
      </w:r>
      <w:r w:rsidR="003C07AE">
        <w:rPr>
          <w:rFonts w:ascii="Times New Roman" w:eastAsia="Times New Roman" w:hAnsi="Times New Roman" w:cs="Times New Roman"/>
          <w:sz w:val="24"/>
        </w:rPr>
        <w:t>,</w:t>
      </w:r>
      <w:r w:rsidR="00E76FD3">
        <w:rPr>
          <w:rFonts w:ascii="Times New Roman" w:eastAsia="Times New Roman" w:hAnsi="Times New Roman" w:cs="Times New Roman"/>
          <w:sz w:val="24"/>
        </w:rPr>
        <w:t xml:space="preserve"> suggests </w:t>
      </w:r>
      <w:r w:rsidR="00E27132">
        <w:rPr>
          <w:rFonts w:ascii="Times New Roman" w:eastAsia="Times New Roman" w:hAnsi="Times New Roman" w:cs="Times New Roman"/>
          <w:sz w:val="24"/>
        </w:rPr>
        <w:t xml:space="preserve">it may have a greater influence in the carbon budget of </w:t>
      </w:r>
      <w:r w:rsidR="00E76FD3">
        <w:rPr>
          <w:rFonts w:ascii="Times New Roman" w:eastAsia="Times New Roman" w:hAnsi="Times New Roman" w:cs="Times New Roman"/>
          <w:sz w:val="24"/>
        </w:rPr>
        <w:t xml:space="preserve">Organic Lake. </w:t>
      </w:r>
    </w:p>
    <w:p w:rsidR="00E93911" w:rsidRDefault="00E93911" w:rsidP="00153E88">
      <w:pPr>
        <w:pStyle w:val="Heading2"/>
        <w:spacing w:before="0" w:line="480" w:lineRule="auto"/>
      </w:pPr>
    </w:p>
    <w:p w:rsidR="00E93911" w:rsidRDefault="00C45D27" w:rsidP="00153E88">
      <w:pPr>
        <w:pStyle w:val="Heading2"/>
        <w:spacing w:before="0" w:line="480" w:lineRule="auto"/>
      </w:pPr>
      <w:r>
        <w:rPr>
          <w:rFonts w:ascii="Times New Roman" w:eastAsia="Times New Roman" w:hAnsi="Times New Roman" w:cs="Times New Roman"/>
          <w:b w:val="0"/>
          <w:i/>
          <w:color w:val="000000"/>
          <w:sz w:val="24"/>
        </w:rPr>
        <w:t>Regenerat</w:t>
      </w:r>
      <w:r w:rsidR="00912C57">
        <w:rPr>
          <w:rFonts w:ascii="Times New Roman" w:eastAsia="Times New Roman" w:hAnsi="Times New Roman" w:cs="Times New Roman"/>
          <w:b w:val="0"/>
          <w:i/>
          <w:color w:val="000000"/>
          <w:sz w:val="24"/>
        </w:rPr>
        <w:t>ed nitrogen</w:t>
      </w:r>
      <w:r>
        <w:rPr>
          <w:rFonts w:ascii="Times New Roman" w:eastAsia="Times New Roman" w:hAnsi="Times New Roman" w:cs="Times New Roman"/>
          <w:b w:val="0"/>
          <w:i/>
          <w:color w:val="000000"/>
          <w:sz w:val="24"/>
        </w:rPr>
        <w:t xml:space="preserve"> is predominant in the nitrogen cycl</w:t>
      </w:r>
      <w:r w:rsidR="00912C57">
        <w:rPr>
          <w:rFonts w:ascii="Times New Roman" w:eastAsia="Times New Roman" w:hAnsi="Times New Roman" w:cs="Times New Roman"/>
          <w:b w:val="0"/>
          <w:i/>
          <w:color w:val="000000"/>
          <w:sz w:val="24"/>
        </w:rPr>
        <w:t>e</w:t>
      </w:r>
    </w:p>
    <w:p w:rsidR="0043032A" w:rsidRDefault="00A72295"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Nitrogen</w:t>
      </w:r>
      <w:r w:rsidR="00C45D27">
        <w:rPr>
          <w:rFonts w:ascii="Times New Roman" w:eastAsia="Times New Roman" w:hAnsi="Times New Roman" w:cs="Times New Roman"/>
          <w:sz w:val="24"/>
        </w:rPr>
        <w:t xml:space="preserve"> cycling potential throughout the lake was dominated by assimilation and mineralization</w:t>
      </w:r>
      <w:r w:rsidR="005B5E92">
        <w:rPr>
          <w:rFonts w:ascii="Times New Roman" w:eastAsia="Times New Roman" w:hAnsi="Times New Roman" w:cs="Times New Roman"/>
          <w:sz w:val="24"/>
        </w:rPr>
        <w:t>/assimilation</w:t>
      </w:r>
      <w:r w:rsidR="00C45D27">
        <w:rPr>
          <w:rFonts w:ascii="Times New Roman" w:eastAsia="Times New Roman" w:hAnsi="Times New Roman" w:cs="Times New Roman"/>
          <w:sz w:val="24"/>
        </w:rPr>
        <w:t xml:space="preserve"> pathways (Figure 4B). </w:t>
      </w:r>
      <w:r w:rsidR="00700107">
        <w:rPr>
          <w:rFonts w:ascii="Times New Roman" w:eastAsia="Times New Roman" w:hAnsi="Times New Roman" w:cs="Times New Roman"/>
          <w:sz w:val="24"/>
        </w:rPr>
        <w:t>G</w:t>
      </w:r>
      <w:r w:rsidR="00C45D27">
        <w:rPr>
          <w:rFonts w:ascii="Times New Roman" w:eastAsia="Times New Roman" w:hAnsi="Times New Roman" w:cs="Times New Roman"/>
          <w:sz w:val="24"/>
        </w:rPr>
        <w:t xml:space="preserve">lutamate dehydrogenase </w:t>
      </w:r>
      <w:r w:rsidR="00700107">
        <w:rPr>
          <w:rFonts w:ascii="Times New Roman" w:eastAsia="Times New Roman" w:hAnsi="Times New Roman" w:cs="Times New Roman"/>
          <w:sz w:val="24"/>
        </w:rPr>
        <w:t xml:space="preserve">(GDH) </w:t>
      </w:r>
      <w:r w:rsidR="00C45D27">
        <w:rPr>
          <w:rFonts w:ascii="Times New Roman" w:eastAsia="Times New Roman" w:hAnsi="Times New Roman" w:cs="Times New Roman"/>
          <w:sz w:val="24"/>
        </w:rPr>
        <w:t xml:space="preserve">genes </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gdhA</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 xml:space="preserve"> </w:t>
      </w:r>
      <w:r w:rsidR="00700107">
        <w:rPr>
          <w:rFonts w:ascii="Times New Roman" w:eastAsia="Times New Roman" w:hAnsi="Times New Roman" w:cs="Times New Roman"/>
          <w:sz w:val="24"/>
        </w:rPr>
        <w:t>were abundant</w:t>
      </w:r>
      <w:r w:rsidR="00782D00">
        <w:rPr>
          <w:rFonts w:ascii="Times New Roman" w:eastAsia="Times New Roman" w:hAnsi="Times New Roman" w:cs="Times New Roman"/>
          <w:sz w:val="24"/>
        </w:rPr>
        <w:t xml:space="preserve"> (Figure 4B)</w:t>
      </w:r>
      <w:r w:rsidR="00700107">
        <w:rPr>
          <w:rFonts w:ascii="Times New Roman" w:eastAsia="Times New Roman" w:hAnsi="Times New Roman" w:cs="Times New Roman"/>
          <w:sz w:val="24"/>
        </w:rPr>
        <w:t xml:space="preserve">, and linked predominantly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w:t>
      </w:r>
      <w:r w:rsidR="00E27132" w:rsidRPr="00700107" w:rsidDel="00E27132">
        <w:rPr>
          <w:rFonts w:ascii="Times New Roman" w:eastAsia="Times New Roman" w:hAnsi="Times New Roman" w:cs="Times New Roman"/>
          <w:i/>
          <w:sz w:val="24"/>
        </w:rPr>
        <w:t xml:space="preserve"> </w:t>
      </w:r>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r w:rsidR="00700107">
        <w:rPr>
          <w:rFonts w:ascii="Times New Roman" w:eastAsia="Times New Roman" w:hAnsi="Times New Roman" w:cs="Times New Roman"/>
          <w:sz w:val="24"/>
        </w:rPr>
        <w:t>(</w:t>
      </w:r>
      <w:r w:rsidR="00782D00">
        <w:rPr>
          <w:rFonts w:ascii="Times New Roman" w:eastAsia="Times New Roman" w:hAnsi="Times New Roman" w:cs="Times New Roman"/>
          <w:sz w:val="24"/>
        </w:rPr>
        <w:t xml:space="preserve">Table </w:t>
      </w:r>
      <w:r w:rsidR="00E27132">
        <w:rPr>
          <w:rFonts w:ascii="Times New Roman" w:eastAsia="Times New Roman" w:hAnsi="Times New Roman" w:cs="Times New Roman"/>
          <w:sz w:val="24"/>
        </w:rPr>
        <w:t>2</w:t>
      </w:r>
      <w:r w:rsidR="00700107">
        <w:rPr>
          <w:rFonts w:ascii="Times New Roman" w:eastAsia="Times New Roman" w:hAnsi="Times New Roman" w:cs="Times New Roman"/>
          <w:sz w:val="24"/>
        </w:rPr>
        <w:t xml:space="preserve">). However, the significance of </w:t>
      </w:r>
      <w:r w:rsidR="00856757">
        <w:rPr>
          <w:rFonts w:ascii="Times New Roman" w:eastAsia="Times New Roman" w:hAnsi="Times New Roman" w:cs="Times New Roman"/>
          <w:sz w:val="24"/>
        </w:rPr>
        <w:t xml:space="preserve">the readily reversible </w:t>
      </w:r>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r w:rsidR="00856743">
        <w:rPr>
          <w:rFonts w:ascii="Times New Roman" w:eastAsia="Times New Roman" w:hAnsi="Times New Roman" w:cs="Times New Roman"/>
          <w:sz w:val="24"/>
        </w:rPr>
        <w:t xml:space="preserve">GDH in the oxidative direction </w:t>
      </w:r>
      <w:r w:rsidR="00700107">
        <w:rPr>
          <w:rFonts w:ascii="Times New Roman" w:eastAsia="Times New Roman" w:hAnsi="Times New Roman" w:cs="Times New Roman"/>
          <w:sz w:val="24"/>
        </w:rPr>
        <w:t xml:space="preserve">for glutamate catabolism </w:t>
      </w:r>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r w:rsidR="00C96AB8">
        <w:rPr>
          <w:rFonts w:ascii="Times New Roman" w:eastAsia="Times New Roman" w:hAnsi="Times New Roman" w:cs="Times New Roman"/>
          <w:sz w:val="24"/>
        </w:rPr>
        <w:t>2012b</w:t>
      </w:r>
      <w:r w:rsidR="00AB02B2">
        <w:rPr>
          <w:rFonts w:ascii="Times New Roman" w:eastAsia="Times New Roman" w:hAnsi="Times New Roman" w:cs="Times New Roman"/>
          <w:sz w:val="24"/>
        </w:rPr>
        <w:t xml:space="preserve">), whereas the use of GDH </w:t>
      </w:r>
      <w:r w:rsidR="00562354">
        <w:rPr>
          <w:rFonts w:ascii="Times New Roman" w:eastAsia="Times New Roman" w:hAnsi="Times New Roman" w:cs="Times New Roman"/>
          <w:sz w:val="24"/>
        </w:rPr>
        <w:t xml:space="preserve">in the oxidative or reductive directions </w:t>
      </w:r>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r w:rsidR="00AB02B2">
        <w:rPr>
          <w:rFonts w:ascii="Times New Roman" w:eastAsia="Times New Roman" w:hAnsi="Times New Roman" w:cs="Times New Roman"/>
          <w:i/>
          <w:sz w:val="24"/>
        </w:rPr>
        <w:t xml:space="preserve"> </w:t>
      </w:r>
      <w:r w:rsidR="00AB02B2">
        <w:rPr>
          <w:rFonts w:ascii="Times New Roman" w:eastAsia="Times New Roman" w:hAnsi="Times New Roman" w:cs="Times New Roman"/>
          <w:sz w:val="24"/>
        </w:rPr>
        <w:t xml:space="preserve">is likely to depend upon </w:t>
      </w:r>
      <w:r w:rsidR="00562354">
        <w:rPr>
          <w:rFonts w:ascii="Times New Roman" w:eastAsia="Times New Roman" w:hAnsi="Times New Roman" w:cs="Times New Roman"/>
          <w:sz w:val="24"/>
        </w:rPr>
        <w:t xml:space="preserve">the source of reduced </w:t>
      </w:r>
      <w:r w:rsidR="00932C06">
        <w:rPr>
          <w:rFonts w:ascii="Times New Roman" w:eastAsia="Times New Roman" w:hAnsi="Times New Roman" w:cs="Times New Roman"/>
          <w:sz w:val="24"/>
        </w:rPr>
        <w:t>nitrogen</w:t>
      </w:r>
      <w:r w:rsidR="00562354">
        <w:rPr>
          <w:rFonts w:ascii="Times New Roman" w:eastAsia="Times New Roman" w:hAnsi="Times New Roman" w:cs="Times New Roman"/>
          <w:sz w:val="24"/>
        </w:rPr>
        <w:t xml:space="preserve">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amino acids). </w:t>
      </w:r>
      <w:r w:rsidR="00856757">
        <w:rPr>
          <w:rFonts w:ascii="Times New Roman" w:eastAsia="Times New Roman" w:hAnsi="Times New Roman" w:cs="Times New Roman"/>
          <w:sz w:val="24"/>
        </w:rPr>
        <w:t>G</w:t>
      </w:r>
      <w:r w:rsidR="00AB02B2">
        <w:rPr>
          <w:rFonts w:ascii="Times New Roman" w:eastAsia="Times New Roman" w:hAnsi="Times New Roman" w:cs="Times New Roman"/>
          <w:sz w:val="24"/>
        </w:rPr>
        <w:t xml:space="preserve">lutamine synthetase </w:t>
      </w:r>
      <w:r w:rsidR="00021AAF">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glnB</w:t>
      </w:r>
      <w:r w:rsidR="00021AAF">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and glutamate synthase genes</w:t>
      </w:r>
      <w:r w:rsidR="00021AAF">
        <w:rPr>
          <w:rFonts w:ascii="Times New Roman" w:eastAsia="Times New Roman" w:hAnsi="Times New Roman" w:cs="Times New Roman"/>
          <w:sz w:val="24"/>
        </w:rPr>
        <w:t xml:space="preserve"> (</w:t>
      </w:r>
      <w:r w:rsidR="00CC3AE8" w:rsidRPr="004574B6">
        <w:rPr>
          <w:rFonts w:ascii="Times New Roman" w:eastAsia="Times New Roman" w:hAnsi="Times New Roman" w:cs="Times New Roman"/>
          <w:i/>
          <w:sz w:val="24"/>
        </w:rPr>
        <w:t>gltBS</w:t>
      </w:r>
      <w:r w:rsidR="00021AAF">
        <w:rPr>
          <w:rFonts w:ascii="Times New Roman" w:eastAsia="Times New Roman" w:hAnsi="Times New Roman" w:cs="Times New Roman"/>
          <w:sz w:val="24"/>
        </w:rPr>
        <w:t>)</w:t>
      </w:r>
      <w:r w:rsidR="00562354">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 xml:space="preserve">were predominantly linked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 </w:t>
      </w:r>
      <w:r w:rsidR="00E27132">
        <w:rPr>
          <w:rFonts w:ascii="Times New Roman" w:eastAsia="Times New Roman" w:hAnsi="Times New Roman" w:cs="Times New Roman"/>
          <w:sz w:val="24"/>
        </w:rPr>
        <w:t>(Table 2)</w:t>
      </w:r>
      <w:r w:rsidR="00562354">
        <w:rPr>
          <w:rFonts w:ascii="Times New Roman" w:eastAsia="Times New Roman" w:hAnsi="Times New Roman" w:cs="Times New Roman"/>
          <w:sz w:val="24"/>
        </w:rPr>
        <w:t>, indicat</w:t>
      </w:r>
      <w:r w:rsidR="001F2BAF">
        <w:rPr>
          <w:rFonts w:ascii="Times New Roman" w:eastAsia="Times New Roman" w:hAnsi="Times New Roman" w:cs="Times New Roman"/>
          <w:sz w:val="24"/>
        </w:rPr>
        <w:t xml:space="preserve">ing the potential for </w:t>
      </w:r>
      <w:r w:rsidR="00AB02B2">
        <w:rPr>
          <w:rFonts w:ascii="Times New Roman" w:eastAsia="Times New Roman" w:hAnsi="Times New Roman" w:cs="Times New Roman"/>
          <w:sz w:val="24"/>
        </w:rPr>
        <w:t>high-affinity ammonia assimilation</w:t>
      </w:r>
      <w:r w:rsidR="00562354">
        <w:rPr>
          <w:rFonts w:ascii="Times New Roman" w:eastAsia="Times New Roman" w:hAnsi="Times New Roman" w:cs="Times New Roman"/>
          <w:sz w:val="24"/>
        </w:rPr>
        <w:t xml:space="preserve"> by th</w:t>
      </w:r>
      <w:r w:rsidR="00E27132">
        <w:rPr>
          <w:rFonts w:ascii="Times New Roman" w:eastAsia="Times New Roman" w:hAnsi="Times New Roman" w:cs="Times New Roman"/>
          <w:sz w:val="24"/>
        </w:rPr>
        <w:t>ese</w:t>
      </w:r>
      <w:r w:rsidR="00562354">
        <w:rPr>
          <w:rFonts w:ascii="Times New Roman" w:eastAsia="Times New Roman" w:hAnsi="Times New Roman" w:cs="Times New Roman"/>
          <w:sz w:val="24"/>
        </w:rPr>
        <w:t xml:space="preserve"> group</w:t>
      </w:r>
      <w:r w:rsidR="00E27132">
        <w:rPr>
          <w:rFonts w:ascii="Times New Roman" w:eastAsia="Times New Roman" w:hAnsi="Times New Roman" w:cs="Times New Roman"/>
          <w:sz w:val="24"/>
        </w:rPr>
        <w:t>s</w:t>
      </w:r>
      <w:r w:rsidR="00562354">
        <w:rPr>
          <w:rFonts w:ascii="Times New Roman" w:eastAsia="Times New Roman" w:hAnsi="Times New Roman" w:cs="Times New Roman"/>
          <w:sz w:val="24"/>
        </w:rPr>
        <w:t xml:space="preserve"> in Organic Lake. </w:t>
      </w:r>
      <w:r w:rsidR="00C45D27">
        <w:rPr>
          <w:rFonts w:ascii="Times New Roman" w:eastAsia="Times New Roman" w:hAnsi="Times New Roman" w:cs="Times New Roman"/>
          <w:sz w:val="24"/>
        </w:rPr>
        <w:t xml:space="preserve">The high ammonia concentration in the deep zone </w:t>
      </w:r>
      <w:r w:rsidR="00E27132">
        <w:rPr>
          <w:rFonts w:ascii="Times New Roman" w:eastAsia="Times New Roman" w:hAnsi="Times New Roman" w:cs="Times New Roman"/>
          <w:sz w:val="24"/>
        </w:rPr>
        <w:t xml:space="preserve">(Figure 1B; Table 1) </w:t>
      </w:r>
      <w:r w:rsidR="00C45D27">
        <w:rPr>
          <w:rFonts w:ascii="Times New Roman" w:eastAsia="Times New Roman" w:hAnsi="Times New Roman" w:cs="Times New Roman"/>
          <w:sz w:val="24"/>
        </w:rPr>
        <w:t>would result from a higher rate of mineralization</w:t>
      </w:r>
      <w:r w:rsidR="00562354">
        <w:rPr>
          <w:rFonts w:ascii="Times New Roman" w:eastAsia="Times New Roman" w:hAnsi="Times New Roman" w:cs="Times New Roman"/>
          <w:sz w:val="24"/>
        </w:rPr>
        <w:t xml:space="preserve"> (ammonification)</w:t>
      </w:r>
      <w:r w:rsidR="00C45D27">
        <w:rPr>
          <w:rFonts w:ascii="Times New Roman" w:eastAsia="Times New Roman" w:hAnsi="Times New Roman" w:cs="Times New Roman"/>
          <w:sz w:val="24"/>
        </w:rPr>
        <w:t xml:space="preserve"> than assimilation</w:t>
      </w:r>
      <w:r w:rsidR="0043032A">
        <w:rPr>
          <w:rFonts w:ascii="Times New Roman" w:eastAsia="Times New Roman" w:hAnsi="Times New Roman" w:cs="Times New Roman"/>
          <w:sz w:val="24"/>
        </w:rPr>
        <w:t xml:space="preserve">. This </w:t>
      </w:r>
      <w:r w:rsidR="00187DEE">
        <w:rPr>
          <w:rFonts w:ascii="Times New Roman" w:eastAsia="Times New Roman" w:hAnsi="Times New Roman" w:cs="Times New Roman"/>
          <w:sz w:val="24"/>
        </w:rPr>
        <w:t xml:space="preserve">is </w:t>
      </w:r>
      <w:r w:rsidR="00A16DA6">
        <w:rPr>
          <w:rFonts w:ascii="Times New Roman" w:eastAsia="Times New Roman" w:hAnsi="Times New Roman" w:cs="Times New Roman"/>
          <w:sz w:val="24"/>
        </w:rPr>
        <w:t>consistent with abundant OTUs for</w:t>
      </w:r>
      <w:r w:rsidR="00187DEE">
        <w:rPr>
          <w:rFonts w:ascii="Times New Roman" w:eastAsia="Times New Roman" w:hAnsi="Times New Roman" w:cs="Times New Roman"/>
          <w:sz w:val="24"/>
        </w:rPr>
        <w:t xml:space="preserve"> </w:t>
      </w:r>
      <w:r w:rsidR="00187DEE" w:rsidRPr="00187DEE">
        <w:rPr>
          <w:rFonts w:ascii="Times New Roman" w:eastAsia="Times New Roman" w:hAnsi="Times New Roman" w:cs="Times New Roman"/>
          <w:i/>
          <w:sz w:val="24"/>
        </w:rPr>
        <w:t>Psychroflexus</w:t>
      </w:r>
      <w:r w:rsidR="00187DEE">
        <w:rPr>
          <w:rFonts w:ascii="Times New Roman" w:eastAsia="Times New Roman" w:hAnsi="Times New Roman" w:cs="Times New Roman"/>
          <w:sz w:val="24"/>
        </w:rPr>
        <w:t xml:space="preserve"> </w:t>
      </w:r>
      <w:r w:rsidR="00F85AC9">
        <w:rPr>
          <w:rFonts w:ascii="Times New Roman" w:eastAsia="Times New Roman" w:hAnsi="Times New Roman" w:cs="Times New Roman"/>
          <w:sz w:val="24"/>
        </w:rPr>
        <w:t>(</w:t>
      </w:r>
      <w:r w:rsidR="00F85AC9">
        <w:rPr>
          <w:rFonts w:ascii="Times New Roman" w:eastAsia="Times New Roman" w:hAnsi="Times New Roman" w:cs="Times New Roman"/>
          <w:i/>
          <w:sz w:val="24"/>
        </w:rPr>
        <w:t>Bacteroidetes</w:t>
      </w:r>
      <w:r w:rsidR="00F85AC9">
        <w:rPr>
          <w:rFonts w:ascii="Times New Roman" w:eastAsia="Times New Roman" w:hAnsi="Times New Roman" w:cs="Times New Roman"/>
          <w:sz w:val="24"/>
        </w:rPr>
        <w:t xml:space="preserve">) </w:t>
      </w:r>
      <w:r w:rsidR="00187DEE">
        <w:rPr>
          <w:rFonts w:ascii="Times New Roman" w:eastAsia="Times New Roman" w:hAnsi="Times New Roman" w:cs="Times New Roman"/>
          <w:sz w:val="24"/>
        </w:rPr>
        <w:t>in this zone</w:t>
      </w:r>
      <w:r w:rsidR="0043032A">
        <w:rPr>
          <w:rFonts w:ascii="Times New Roman" w:eastAsia="Times New Roman" w:hAnsi="Times New Roman" w:cs="Times New Roman"/>
          <w:sz w:val="24"/>
        </w:rPr>
        <w:t>,</w:t>
      </w:r>
      <w:r w:rsidR="005B3E75">
        <w:rPr>
          <w:rFonts w:ascii="Times New Roman" w:eastAsia="Times New Roman" w:hAnsi="Times New Roman" w:cs="Times New Roman"/>
          <w:sz w:val="24"/>
        </w:rPr>
        <w:t xml:space="preserve"> and </w:t>
      </w:r>
      <w:r w:rsidR="0043032A">
        <w:rPr>
          <w:rFonts w:ascii="Times New Roman" w:eastAsia="Times New Roman" w:hAnsi="Times New Roman" w:cs="Times New Roman"/>
          <w:sz w:val="24"/>
        </w:rPr>
        <w:t xml:space="preserve">due to either </w:t>
      </w:r>
      <w:r w:rsidR="005B3E75">
        <w:rPr>
          <w:rFonts w:ascii="Times New Roman" w:eastAsia="Times New Roman" w:hAnsi="Times New Roman" w:cs="Times New Roman"/>
          <w:sz w:val="24"/>
        </w:rPr>
        <w:t xml:space="preserve">turnover of organic matter </w:t>
      </w:r>
      <w:r w:rsidR="0043032A">
        <w:rPr>
          <w:rFonts w:ascii="Times New Roman" w:eastAsia="Times New Roman" w:hAnsi="Times New Roman" w:cs="Times New Roman"/>
          <w:sz w:val="24"/>
        </w:rPr>
        <w:t>or</w:t>
      </w:r>
      <w:r w:rsidR="005B3E75">
        <w:rPr>
          <w:rFonts w:ascii="Times New Roman" w:eastAsia="Times New Roman" w:hAnsi="Times New Roman" w:cs="Times New Roman"/>
          <w:sz w:val="24"/>
        </w:rPr>
        <w:t xml:space="preserve"> lysis of</w:t>
      </w:r>
      <w:r w:rsidR="0043032A">
        <w:rPr>
          <w:rFonts w:ascii="Times New Roman" w:eastAsia="Times New Roman" w:hAnsi="Times New Roman" w:cs="Times New Roman"/>
          <w:sz w:val="24"/>
        </w:rPr>
        <w:t xml:space="preserve"> </w:t>
      </w:r>
      <w:r w:rsidR="00F85AC9">
        <w:rPr>
          <w:rFonts w:ascii="Times New Roman" w:eastAsia="Times New Roman" w:hAnsi="Times New Roman" w:cs="Times New Roman"/>
          <w:i/>
          <w:sz w:val="24"/>
        </w:rPr>
        <w:t>Bacteroidetes</w:t>
      </w:r>
      <w:r w:rsidR="00F85AC9" w:rsidDel="00F85AC9">
        <w:rPr>
          <w:rFonts w:ascii="Times New Roman" w:eastAsia="Times New Roman" w:hAnsi="Times New Roman" w:cs="Times New Roman"/>
          <w:sz w:val="24"/>
        </w:rPr>
        <w:t xml:space="preserve"> </w:t>
      </w:r>
      <w:r w:rsidR="005B3E75">
        <w:rPr>
          <w:rFonts w:ascii="Times New Roman" w:eastAsia="Times New Roman" w:hAnsi="Times New Roman" w:cs="Times New Roman"/>
          <w:sz w:val="24"/>
        </w:rPr>
        <w:t>cells</w:t>
      </w:r>
      <w:r w:rsidR="0043032A">
        <w:rPr>
          <w:rFonts w:ascii="Times New Roman" w:eastAsia="Times New Roman" w:hAnsi="Times New Roman" w:cs="Times New Roman"/>
          <w:sz w:val="24"/>
        </w:rPr>
        <w:t xml:space="preserve"> after sedimentation in anoxic </w:t>
      </w:r>
      <w:r w:rsidR="0043032A">
        <w:rPr>
          <w:rFonts w:ascii="Times New Roman" w:eastAsia="Times New Roman" w:hAnsi="Times New Roman" w:cs="Times New Roman"/>
          <w:sz w:val="24"/>
        </w:rPr>
        <w:lastRenderedPageBreak/>
        <w:t>water</w:t>
      </w:r>
      <w:r w:rsidR="00C45D27">
        <w:rPr>
          <w:rFonts w:ascii="Times New Roman" w:eastAsia="Times New Roman" w:hAnsi="Times New Roman" w:cs="Times New Roman"/>
          <w:sz w:val="24"/>
        </w:rPr>
        <w:t xml:space="preserve">. In addition, </w:t>
      </w:r>
      <w:r w:rsidR="0043032A">
        <w:rPr>
          <w:rFonts w:ascii="Times New Roman" w:eastAsia="Times New Roman" w:hAnsi="Times New Roman" w:cs="Times New Roman"/>
          <w:sz w:val="24"/>
        </w:rPr>
        <w:t>the gene for ammonia-generating nitrite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was linked 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r w:rsidR="0043032A" w:rsidRPr="0043032A">
        <w:rPr>
          <w:rFonts w:ascii="Times New Roman" w:eastAsia="Times New Roman" w:hAnsi="Times New Roman" w:cs="Times New Roman"/>
          <w:i/>
          <w:sz w:val="24"/>
        </w:rPr>
        <w:t>Planctomycetes</w:t>
      </w:r>
      <w:r w:rsidR="00E27132">
        <w:rPr>
          <w:rFonts w:ascii="Times New Roman" w:eastAsia="Times New Roman" w:hAnsi="Times New Roman" w:cs="Times New Roman"/>
          <w:i/>
          <w:sz w:val="24"/>
        </w:rPr>
        <w:t xml:space="preserve"> </w:t>
      </w:r>
      <w:r w:rsidR="00E27132">
        <w:rPr>
          <w:rFonts w:ascii="Times New Roman" w:eastAsia="Times New Roman" w:hAnsi="Times New Roman" w:cs="Times New Roman"/>
          <w:sz w:val="24"/>
        </w:rPr>
        <w:t>(Table 2)</w:t>
      </w:r>
      <w:proofErr w:type="gramStart"/>
      <w:r w:rsidR="00E71749">
        <w:rPr>
          <w:rFonts w:ascii="Times New Roman" w:eastAsia="Times New Roman" w:hAnsi="Times New Roman" w:cs="Times New Roman"/>
          <w:sz w:val="24"/>
        </w:rPr>
        <w:t>,</w:t>
      </w:r>
      <w:proofErr w:type="gramEnd"/>
      <w:r w:rsidR="00E71749">
        <w:rPr>
          <w:rFonts w:ascii="Times New Roman" w:eastAsia="Times New Roman" w:hAnsi="Times New Roman" w:cs="Times New Roman"/>
          <w:sz w:val="24"/>
        </w:rPr>
        <w:t xml:space="preserve"> indica</w:t>
      </w:r>
      <w:r w:rsidR="00A16DA6">
        <w:rPr>
          <w:rFonts w:ascii="Times New Roman" w:eastAsia="Times New Roman" w:hAnsi="Times New Roman" w:cs="Times New Roman"/>
          <w:sz w:val="24"/>
        </w:rPr>
        <w:t>ting ammonia may also be produc</w:t>
      </w:r>
      <w:r w:rsidR="00E71749">
        <w:rPr>
          <w:rFonts w:ascii="Times New Roman" w:eastAsia="Times New Roman" w:hAnsi="Times New Roman" w:cs="Times New Roman"/>
          <w:sz w:val="24"/>
        </w:rPr>
        <w:t>ed by these putative aerobic heterotrophs</w:t>
      </w:r>
      <w:r w:rsidR="0043032A">
        <w:rPr>
          <w:rFonts w:ascii="Times New Roman" w:eastAsia="Times New Roman" w:hAnsi="Times New Roman" w:cs="Times New Roman"/>
          <w:sz w:val="24"/>
        </w:rPr>
        <w:t xml:space="preserve">. </w:t>
      </w:r>
      <w:r w:rsidR="0023564C">
        <w:rPr>
          <w:rFonts w:ascii="Times New Roman" w:eastAsia="Times New Roman" w:hAnsi="Times New Roman" w:cs="Times New Roman"/>
          <w:sz w:val="24"/>
        </w:rPr>
        <w:t>Overall, the data suggest that ammonia is actively assimilated in the aerobic upper mixed zone, but is permitted to accumulate in the anaerobic deep zone.</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w:t>
      </w:r>
      <w:r w:rsidR="00A14A93">
        <w:rPr>
          <w:rFonts w:ascii="Times New Roman" w:eastAsia="Times New Roman" w:hAnsi="Times New Roman" w:cs="Times New Roman"/>
          <w:sz w:val="24"/>
        </w:rPr>
        <w:t>T</w:t>
      </w:r>
      <w:r w:rsidR="005368C7">
        <w:rPr>
          <w:rFonts w:ascii="Times New Roman" w:eastAsia="Times New Roman" w:hAnsi="Times New Roman" w:cs="Times New Roman"/>
          <w:sz w:val="24"/>
        </w:rPr>
        <w:t xml:space="preserve">his diazotrophic </w:t>
      </w:r>
      <w:r w:rsidR="00017B51">
        <w:rPr>
          <w:rFonts w:ascii="Times New Roman" w:eastAsia="Times New Roman" w:hAnsi="Times New Roman" w:cs="Times New Roman"/>
          <w:sz w:val="24"/>
        </w:rPr>
        <w:t xml:space="preserve">potential may not be realized by </w:t>
      </w:r>
      <w:r w:rsidR="00932C06">
        <w:rPr>
          <w:rFonts w:ascii="Times New Roman" w:eastAsia="Times New Roman" w:hAnsi="Times New Roman" w:cs="Times New Roman"/>
          <w:sz w:val="24"/>
        </w:rPr>
        <w:t>nitrogen</w:t>
      </w:r>
      <w:r w:rsidR="00017B51">
        <w:rPr>
          <w:rFonts w:ascii="Times New Roman" w:eastAsia="Times New Roman" w:hAnsi="Times New Roman" w:cs="Times New Roman"/>
          <w:sz w:val="24"/>
        </w:rPr>
        <w:t xml:space="preserve">-fixing </w:t>
      </w:r>
      <w:r w:rsidR="00017B51">
        <w:rPr>
          <w:rFonts w:ascii="Times New Roman" w:eastAsia="Times New Roman" w:hAnsi="Times New Roman" w:cs="Times New Roman"/>
          <w:i/>
          <w:sz w:val="24"/>
        </w:rPr>
        <w:t>Epsilonproteobacteria</w:t>
      </w:r>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r w:rsidR="00FC6E4F">
        <w:rPr>
          <w:rFonts w:ascii="Times New Roman" w:eastAsia="Times New Roman" w:hAnsi="Times New Roman" w:cs="Times New Roman"/>
          <w:sz w:val="24"/>
        </w:rPr>
        <w:t xml:space="preserve"> present</w:t>
      </w:r>
      <w:r w:rsidR="00A14A93">
        <w:rPr>
          <w:rFonts w:ascii="Times New Roman" w:eastAsia="Times New Roman" w:hAnsi="Times New Roman" w:cs="Times New Roman"/>
          <w:sz w:val="24"/>
        </w:rPr>
        <w:t xml:space="preserve"> in the deep zone</w:t>
      </w:r>
      <w:r w:rsidR="005368C7">
        <w:rPr>
          <w:rFonts w:ascii="Times New Roman" w:eastAsia="Times New Roman" w:hAnsi="Times New Roman" w:cs="Times New Roman"/>
          <w:sz w:val="24"/>
        </w:rPr>
        <w:t xml:space="preserve">. </w:t>
      </w:r>
      <w:r w:rsidR="001467C9">
        <w:rPr>
          <w:rFonts w:ascii="Times New Roman" w:eastAsia="Times New Roman" w:hAnsi="Times New Roman" w:cs="Times New Roman"/>
          <w:sz w:val="24"/>
        </w:rPr>
        <w:t>No ammonia monooxygenase genes (</w:t>
      </w:r>
      <w:r w:rsidR="001467C9">
        <w:rPr>
          <w:rFonts w:ascii="Times New Roman" w:eastAsia="Times New Roman" w:hAnsi="Times New Roman" w:cs="Times New Roman"/>
          <w:i/>
          <w:sz w:val="24"/>
        </w:rPr>
        <w:t>amoA</w:t>
      </w:r>
      <w:r w:rsidR="001467C9">
        <w:rPr>
          <w:rFonts w:ascii="Times New Roman" w:eastAsia="Times New Roman" w:hAnsi="Times New Roman" w:cs="Times New Roman"/>
          <w:sz w:val="24"/>
        </w:rPr>
        <w:t>) were detected.</w:t>
      </w:r>
      <w:r w:rsidR="001467C9">
        <w:rPr>
          <w:rFonts w:ascii="Times New Roman" w:eastAsia="Times New Roman" w:hAnsi="Times New Roman" w:cs="Times New Roman"/>
          <w:i/>
          <w:sz w:val="24"/>
        </w:rPr>
        <w:t xml:space="preserve"> </w:t>
      </w:r>
      <w:r w:rsidR="00FC6E4F">
        <w:rPr>
          <w:rFonts w:ascii="Times New Roman" w:eastAsia="Times New Roman" w:hAnsi="Times New Roman" w:cs="Times New Roman"/>
          <w:sz w:val="24"/>
        </w:rPr>
        <w:t xml:space="preserve">The potential for ammonia oxidation was </w:t>
      </w:r>
      <w:r w:rsidR="001467C9">
        <w:rPr>
          <w:rFonts w:ascii="Times New Roman" w:eastAsia="Times New Roman" w:hAnsi="Times New Roman" w:cs="Times New Roman"/>
          <w:sz w:val="24"/>
        </w:rPr>
        <w:t xml:space="preserve">only represented by </w:t>
      </w:r>
      <w:r w:rsidR="00FC6E4F">
        <w:rPr>
          <w:rFonts w:ascii="Times New Roman" w:eastAsia="Times New Roman" w:hAnsi="Times New Roman" w:cs="Times New Roman"/>
          <w:sz w:val="24"/>
        </w:rPr>
        <w:t>hydroxylamine/hydrazine oxidase-like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 xml:space="preserve">) genes, which </w:t>
      </w:r>
      <w:r w:rsidR="009D7427">
        <w:rPr>
          <w:rFonts w:ascii="Times New Roman" w:eastAsia="Times New Roman" w:hAnsi="Times New Roman" w:cs="Times New Roman"/>
          <w:sz w:val="24"/>
        </w:rPr>
        <w:t>w</w:t>
      </w:r>
      <w:r w:rsidR="00457D9C">
        <w:rPr>
          <w:rFonts w:ascii="Times New Roman" w:eastAsia="Times New Roman" w:hAnsi="Times New Roman" w:cs="Times New Roman"/>
          <w:sz w:val="24"/>
        </w:rPr>
        <w:t>ere</w:t>
      </w:r>
      <w:r w:rsidR="009D7427">
        <w:rPr>
          <w:rFonts w:ascii="Times New Roman" w:eastAsia="Times New Roman" w:hAnsi="Times New Roman" w:cs="Times New Roman"/>
          <w:sz w:val="24"/>
        </w:rPr>
        <w:t xml:space="preserve"> </w:t>
      </w:r>
      <w:r w:rsidR="00F93353">
        <w:rPr>
          <w:rFonts w:ascii="Times New Roman" w:eastAsia="Times New Roman" w:hAnsi="Times New Roman" w:cs="Times New Roman"/>
          <w:sz w:val="24"/>
        </w:rPr>
        <w:t xml:space="preserve">in </w:t>
      </w:r>
      <w:r w:rsidR="009D7427">
        <w:rPr>
          <w:rFonts w:ascii="Times New Roman" w:eastAsia="Times New Roman" w:hAnsi="Times New Roman" w:cs="Times New Roman"/>
          <w:sz w:val="24"/>
        </w:rPr>
        <w:t xml:space="preserve">low </w:t>
      </w:r>
      <w:r w:rsidR="008103E2">
        <w:rPr>
          <w:rFonts w:ascii="Times New Roman" w:eastAsia="Times New Roman" w:hAnsi="Times New Roman" w:cs="Times New Roman"/>
          <w:sz w:val="24"/>
        </w:rPr>
        <w:t xml:space="preserve">abundance </w:t>
      </w:r>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w:t>
      </w:r>
      <w:r w:rsidR="001D6508">
        <w:rPr>
          <w:rFonts w:ascii="Times New Roman" w:eastAsia="Times New Roman" w:hAnsi="Times New Roman" w:cs="Times New Roman"/>
          <w:sz w:val="24"/>
        </w:rPr>
        <w:t xml:space="preserve"> </w:t>
      </w:r>
      <w:proofErr w:type="gramStart"/>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w:t>
      </w:r>
      <w:r w:rsidR="00F93353">
        <w:rPr>
          <w:rFonts w:ascii="Times New Roman" w:eastAsia="Times New Roman" w:hAnsi="Times New Roman" w:cs="Times New Roman"/>
          <w:sz w:val="24"/>
        </w:rPr>
        <w:t>are present</w:t>
      </w:r>
      <w:r w:rsidR="006F5960">
        <w:rPr>
          <w:rFonts w:ascii="Times New Roman" w:eastAsia="Times New Roman" w:hAnsi="Times New Roman" w:cs="Times New Roman"/>
          <w:sz w:val="24"/>
        </w:rPr>
        <w:t xml:space="preserve"> in non-ammonia-oxidi</w:t>
      </w:r>
      <w:r w:rsidR="00782D00">
        <w:rPr>
          <w:rFonts w:ascii="Times New Roman" w:eastAsia="Times New Roman" w:hAnsi="Times New Roman" w:cs="Times New Roman"/>
          <w:sz w:val="24"/>
        </w:rPr>
        <w:t>z</w:t>
      </w:r>
      <w:r w:rsidR="006F5960">
        <w:rPr>
          <w:rFonts w:ascii="Times New Roman" w:eastAsia="Times New Roman" w:hAnsi="Times New Roman" w:cs="Times New Roman"/>
          <w:sz w:val="24"/>
        </w:rPr>
        <w:t xml:space="preserve">ing bacteria (Bergmann </w:t>
      </w:r>
      <w:r w:rsidR="00CC3AE8" w:rsidRPr="004574B6">
        <w:rPr>
          <w:rFonts w:ascii="Times New Roman" w:eastAsia="Times New Roman" w:hAnsi="Times New Roman" w:cs="Times New Roman"/>
          <w:i/>
          <w:sz w:val="24"/>
        </w:rPr>
        <w:t>et al</w:t>
      </w:r>
      <w:r w:rsidR="006F5960">
        <w:rPr>
          <w:rFonts w:ascii="Times New Roman" w:eastAsia="Times New Roman" w:hAnsi="Times New Roman" w:cs="Times New Roman"/>
          <w:sz w:val="24"/>
        </w:rPr>
        <w:t>., 2005)</w:t>
      </w:r>
      <w:r w:rsidR="00F93353">
        <w:rPr>
          <w:rFonts w:ascii="Times New Roman" w:eastAsia="Times New Roman" w:hAnsi="Times New Roman" w:cs="Times New Roman"/>
          <w:sz w:val="24"/>
        </w:rPr>
        <w:t>,</w:t>
      </w:r>
      <w:r w:rsidR="006F5960">
        <w:rPr>
          <w:rFonts w:ascii="Times New Roman" w:eastAsia="Times New Roman" w:hAnsi="Times New Roman" w:cs="Times New Roman"/>
          <w:sz w:val="24"/>
        </w:rPr>
        <w:t xml:space="preserve"> and</w:t>
      </w:r>
      <w:r w:rsidR="008103E2">
        <w:rPr>
          <w:rFonts w:ascii="Times New Roman" w:eastAsia="Times New Roman" w:hAnsi="Times New Roman" w:cs="Times New Roman"/>
          <w:sz w:val="24"/>
        </w:rPr>
        <w:t xml:space="preserve"> </w:t>
      </w:r>
      <w:r w:rsidR="00FE7E8E">
        <w:rPr>
          <w:rFonts w:ascii="Times New Roman" w:eastAsia="Times New Roman" w:hAnsi="Times New Roman" w:cs="Times New Roman"/>
          <w:sz w:val="24"/>
        </w:rPr>
        <w:t>those from</w:t>
      </w:r>
      <w:r w:rsidR="00FC6E4F">
        <w:rPr>
          <w:rFonts w:ascii="Times New Roman" w:eastAsia="Times New Roman" w:hAnsi="Times New Roman" w:cs="Times New Roman"/>
          <w:sz w:val="24"/>
        </w:rPr>
        <w:t xml:space="preserve"> </w:t>
      </w:r>
      <w:r w:rsidR="006F5960">
        <w:rPr>
          <w:rFonts w:ascii="Times New Roman" w:eastAsia="Times New Roman" w:hAnsi="Times New Roman" w:cs="Times New Roman"/>
          <w:sz w:val="24"/>
        </w:rPr>
        <w:t xml:space="preserve">Organic Lake </w:t>
      </w:r>
      <w:r w:rsidR="00FC6E4F">
        <w:rPr>
          <w:rFonts w:ascii="Times New Roman" w:eastAsia="Times New Roman" w:hAnsi="Times New Roman" w:cs="Times New Roman"/>
          <w:sz w:val="24"/>
        </w:rPr>
        <w:t xml:space="preserve">belong to a family of multiheme cytochrome c </w:t>
      </w:r>
      <w:r w:rsidR="00FE7E8E">
        <w:rPr>
          <w:rFonts w:ascii="Times New Roman" w:eastAsia="Times New Roman" w:hAnsi="Times New Roman" w:cs="Times New Roman"/>
          <w:sz w:val="24"/>
        </w:rPr>
        <w:t xml:space="preserve">genes present </w:t>
      </w:r>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that have no proven role in ammonia oxidation. </w:t>
      </w:r>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r w:rsidR="00186906">
        <w:rPr>
          <w:rFonts w:ascii="Times New Roman" w:eastAsia="Times New Roman" w:hAnsi="Times New Roman" w:cs="Times New Roman"/>
          <w:sz w:val="24"/>
        </w:rPr>
        <w:t>e</w:t>
      </w:r>
      <w:r w:rsidR="00745A0B">
        <w:rPr>
          <w:rFonts w:ascii="Times New Roman" w:eastAsia="Times New Roman" w:hAnsi="Times New Roman" w:cs="Times New Roman"/>
          <w:sz w:val="24"/>
        </w:rPr>
        <w:t xml:space="preserve"> </w:t>
      </w:r>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invariably situated adjacent to a gene for a NapC/NirT protein, which suggests a role in </w:t>
      </w:r>
      <w:r w:rsidR="00C93962">
        <w:rPr>
          <w:rFonts w:ascii="Times New Roman" w:eastAsia="Times New Roman" w:hAnsi="Times New Roman" w:cs="Times New Roman"/>
          <w:sz w:val="24"/>
        </w:rPr>
        <w:t>dissimilatory reduction</w:t>
      </w:r>
      <w:r w:rsidR="00745A0B">
        <w:rPr>
          <w:rFonts w:ascii="Times New Roman" w:eastAsia="Times New Roman" w:hAnsi="Times New Roman" w:cs="Times New Roman"/>
          <w:sz w:val="24"/>
        </w:rPr>
        <w:t>.</w:t>
      </w:r>
      <w:r w:rsidR="003170D5">
        <w:rPr>
          <w:rFonts w:ascii="Times New Roman" w:eastAsia="Times New Roman" w:hAnsi="Times New Roman" w:cs="Times New Roman"/>
          <w:sz w:val="24"/>
        </w:rPr>
        <w:t xml:space="preserve"> </w:t>
      </w:r>
      <w:r>
        <w:rPr>
          <w:rFonts w:ascii="Times New Roman" w:eastAsia="Times New Roman" w:hAnsi="Times New Roman" w:cs="Times New Roman"/>
          <w:sz w:val="24"/>
        </w:rPr>
        <w:t>Collectively these data indicate an inability for nitrification to occur in the upper mixed zone and no potential for ammonia loss in the deep zone.</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Denitrification genes </w:t>
      </w:r>
      <w:r w:rsidR="00782D00">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norCB</w:t>
      </w:r>
      <w:r w:rsidR="00782D00">
        <w:rPr>
          <w:rFonts w:ascii="Times New Roman" w:eastAsia="Times New Roman" w:hAnsi="Times New Roman" w:cs="Times New Roman"/>
          <w:sz w:val="24"/>
        </w:rPr>
        <w:t xml:space="preserve"> and </w:t>
      </w:r>
      <w:r w:rsidR="00CC3AE8" w:rsidRPr="004574B6">
        <w:rPr>
          <w:rFonts w:ascii="Times New Roman" w:eastAsia="Times New Roman" w:hAnsi="Times New Roman" w:cs="Times New Roman"/>
          <w:i/>
          <w:sz w:val="24"/>
        </w:rPr>
        <w:t>nozB</w:t>
      </w:r>
      <w:r w:rsidR="00782D00">
        <w:rPr>
          <w:rFonts w:ascii="Times New Roman" w:eastAsia="Times New Roman" w:hAnsi="Times New Roman" w:cs="Times New Roman"/>
          <w:sz w:val="24"/>
        </w:rPr>
        <w:t>)</w:t>
      </w:r>
      <w:r w:rsidR="00C93962">
        <w:rPr>
          <w:rFonts w:ascii="Times New Roman" w:eastAsia="Times New Roman" w:hAnsi="Times New Roman" w:cs="Times New Roman"/>
          <w:sz w:val="24"/>
        </w:rPr>
        <w:t xml:space="preserve"> and genes for nitrate assimilation (</w:t>
      </w:r>
      <w:proofErr w:type="gramStart"/>
      <w:r w:rsidR="00C93962">
        <w:rPr>
          <w:rFonts w:ascii="Times New Roman" w:eastAsia="Times New Roman" w:hAnsi="Times New Roman" w:cs="Times New Roman"/>
          <w:i/>
          <w:sz w:val="24"/>
        </w:rPr>
        <w:t>nasA</w:t>
      </w:r>
      <w:proofErr w:type="gramEnd"/>
      <w:r w:rsidR="00C9396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(Table 2). Low nitrate and nitrite in the deep zone (Figure 1B, Table 1) indicates </w:t>
      </w:r>
      <w:r w:rsidR="00763282">
        <w:rPr>
          <w:rFonts w:ascii="Times New Roman" w:eastAsia="Times New Roman" w:hAnsi="Times New Roman" w:cs="Times New Roman"/>
          <w:sz w:val="24"/>
        </w:rPr>
        <w:t xml:space="preserve">oxidized </w:t>
      </w:r>
      <w:r w:rsidR="00932C06">
        <w:rPr>
          <w:rFonts w:ascii="Times New Roman" w:eastAsia="Times New Roman" w:hAnsi="Times New Roman" w:cs="Times New Roman"/>
          <w:sz w:val="24"/>
        </w:rPr>
        <w:t>nitrogen</w:t>
      </w:r>
      <w:r w:rsidR="00763282">
        <w:rPr>
          <w:rFonts w:ascii="Times New Roman" w:eastAsia="Times New Roman" w:hAnsi="Times New Roman" w:cs="Times New Roman"/>
          <w:sz w:val="24"/>
        </w:rPr>
        <w:t xml:space="preserve"> has been </w:t>
      </w:r>
      <w:r>
        <w:rPr>
          <w:rFonts w:ascii="Times New Roman" w:eastAsia="Times New Roman" w:hAnsi="Times New Roman" w:cs="Times New Roman"/>
          <w:sz w:val="24"/>
        </w:rPr>
        <w:t>deple</w:t>
      </w:r>
      <w:r w:rsidR="00763282">
        <w:rPr>
          <w:rFonts w:ascii="Times New Roman" w:eastAsia="Times New Roman" w:hAnsi="Times New Roman" w:cs="Times New Roman"/>
          <w:sz w:val="24"/>
        </w:rPr>
        <w:t>ted</w:t>
      </w:r>
      <w:r>
        <w:rPr>
          <w:rFonts w:ascii="Times New Roman" w:eastAsia="Times New Roman" w:hAnsi="Times New Roman" w:cs="Times New Roman"/>
          <w:sz w:val="24"/>
        </w:rPr>
        <w:t xml:space="preserve"> by dissimilatory </w:t>
      </w:r>
      <w:r w:rsidR="004C1304">
        <w:rPr>
          <w:rFonts w:ascii="Times New Roman" w:eastAsia="Times New Roman" w:hAnsi="Times New Roman" w:cs="Times New Roman"/>
          <w:sz w:val="24"/>
        </w:rPr>
        <w:t xml:space="preserve">or assimilitory </w:t>
      </w:r>
      <w:r>
        <w:rPr>
          <w:rFonts w:ascii="Times New Roman" w:eastAsia="Times New Roman" w:hAnsi="Times New Roman" w:cs="Times New Roman"/>
          <w:sz w:val="24"/>
        </w:rPr>
        <w:t>reduction</w:t>
      </w:r>
      <w:r w:rsidR="00C93962">
        <w:rPr>
          <w:rFonts w:ascii="Times New Roman" w:eastAsia="Times New Roman" w:hAnsi="Times New Roman" w:cs="Times New Roman"/>
          <w:sz w:val="24"/>
        </w:rPr>
        <w:t xml:space="preserve"> by heterotrophic </w:t>
      </w:r>
      <w:r w:rsidR="00CC3AE8" w:rsidRPr="004574B6">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Denitrification genes are phylogenetically widespread and </w:t>
      </w:r>
      <w:r>
        <w:rPr>
          <w:rFonts w:ascii="Times New Roman" w:eastAsia="Times New Roman" w:hAnsi="Times New Roman" w:cs="Times New Roman"/>
          <w:sz w:val="24"/>
        </w:rPr>
        <w:lastRenderedPageBreak/>
        <w:t xml:space="preserve">usually induced by low oxygen or oxidized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t>
      </w:r>
      <w:r w:rsidR="001467C9">
        <w:rPr>
          <w:rFonts w:ascii="Times New Roman" w:eastAsia="Times New Roman" w:hAnsi="Times New Roman" w:cs="Times New Roman"/>
          <w:sz w:val="24"/>
        </w:rPr>
        <w:t xml:space="preserve">and nitrate assimilation </w:t>
      </w:r>
      <w:r>
        <w:rPr>
          <w:rFonts w:ascii="Times New Roman" w:eastAsia="Times New Roman" w:hAnsi="Times New Roman" w:cs="Times New Roman"/>
          <w:sz w:val="24"/>
        </w:rPr>
        <w:t xml:space="preserve">would be limited by the lack of potential to re-form oxidized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The preponderance of assimilation/mineralization pathways geared towards reduced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appears to reflect a “short circuit” of the typical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cycle that would conserve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in a largely closed system. Hence, the predominant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source is regenerated fixed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Similar findings were also made for Ace Lake, although in this system the presence of a dense layer of green sulfur bacteria with the potential to fix nitrogen augments the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cycle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rsidP="00153E88">
      <w:pPr>
        <w:pStyle w:val="Heading2"/>
        <w:spacing w:before="0" w:line="480" w:lineRule="auto"/>
      </w:pPr>
    </w:p>
    <w:p w:rsidR="00E93911" w:rsidRPr="003F3D1E" w:rsidRDefault="00C45D27" w:rsidP="00153E88">
      <w:pPr>
        <w:pStyle w:val="Heading2"/>
        <w:spacing w:before="0" w:line="480" w:lineRule="auto"/>
      </w:pPr>
      <w:r w:rsidRPr="003F3D1E">
        <w:rPr>
          <w:rFonts w:ascii="Times New Roman" w:eastAsia="Times New Roman" w:hAnsi="Times New Roman" w:cs="Times New Roman"/>
          <w:b w:val="0"/>
          <w:i/>
          <w:color w:val="000000"/>
          <w:sz w:val="24"/>
        </w:rPr>
        <w:t xml:space="preserve">Molecular basis for unusual sulfur chemistry </w:t>
      </w:r>
    </w:p>
    <w:p w:rsidR="00F826F9" w:rsidRDefault="00043A3B"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Several meromictic hypersaline lakes in the Vestfold Hills</w:t>
      </w:r>
      <w:r w:rsidR="00B843AF">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B843AF">
        <w:rPr>
          <w:rFonts w:ascii="Times New Roman" w:eastAsia="Times New Roman" w:hAnsi="Times New Roman" w:cs="Times New Roman"/>
          <w:sz w:val="24"/>
        </w:rPr>
        <w:t xml:space="preserve">including Organic Lake, </w:t>
      </w:r>
      <w:r>
        <w:rPr>
          <w:rFonts w:ascii="Times New Roman" w:eastAsia="Times New Roman" w:hAnsi="Times New Roman" w:cs="Times New Roman"/>
          <w:sz w:val="24"/>
        </w:rPr>
        <w:t xml:space="preserve">with </w:t>
      </w:r>
      <w:r w:rsidR="00A72295">
        <w:rPr>
          <w:rFonts w:ascii="Times New Roman" w:eastAsia="Times New Roman" w:hAnsi="Times New Roman" w:cs="Times New Roman"/>
          <w:sz w:val="24"/>
        </w:rPr>
        <w:t xml:space="preserve">practical </w:t>
      </w:r>
      <w:r>
        <w:rPr>
          <w:rFonts w:ascii="Times New Roman" w:eastAsia="Times New Roman" w:hAnsi="Times New Roman" w:cs="Times New Roman"/>
          <w:sz w:val="24"/>
        </w:rPr>
        <w:t xml:space="preserve">salinity greater than ~150 are characterized by an absence of hydrogen sulfide and photoautotrophic sulfur bacteria (Burke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1988). </w:t>
      </w:r>
      <w:r w:rsidR="002A4001">
        <w:rPr>
          <w:rFonts w:ascii="Times New Roman" w:eastAsia="Times New Roman" w:hAnsi="Times New Roman" w:cs="Times New Roman"/>
          <w:sz w:val="24"/>
        </w:rPr>
        <w:t>Although sulfate is present</w:t>
      </w:r>
      <w:r w:rsidR="005A59F5">
        <w:rPr>
          <w:rFonts w:ascii="Times New Roman" w:eastAsia="Times New Roman" w:hAnsi="Times New Roman" w:cs="Times New Roman"/>
          <w:sz w:val="24"/>
        </w:rPr>
        <w:t xml:space="preserve"> (Franzmann </w:t>
      </w:r>
      <w:r w:rsidR="005A59F5">
        <w:rPr>
          <w:rFonts w:ascii="Times New Roman" w:eastAsia="Times New Roman" w:hAnsi="Times New Roman" w:cs="Times New Roman"/>
          <w:i/>
          <w:sz w:val="24"/>
        </w:rPr>
        <w:t>et al.</w:t>
      </w:r>
      <w:r w:rsidR="005A59F5">
        <w:rPr>
          <w:rFonts w:ascii="Times New Roman" w:eastAsia="Times New Roman" w:hAnsi="Times New Roman" w:cs="Times New Roman"/>
          <w:sz w:val="24"/>
        </w:rPr>
        <w:t>, 1987b)</w:t>
      </w:r>
      <w:r w:rsidR="002A4001">
        <w:rPr>
          <w:rFonts w:ascii="Times New Roman" w:eastAsia="Times New Roman" w:hAnsi="Times New Roman" w:cs="Times New Roman"/>
          <w:sz w:val="24"/>
        </w:rPr>
        <w:t>, g</w:t>
      </w:r>
      <w:r>
        <w:rPr>
          <w:rFonts w:ascii="Times New Roman" w:eastAsia="Times New Roman" w:hAnsi="Times New Roman" w:cs="Times New Roman"/>
          <w:sz w:val="24"/>
        </w:rPr>
        <w:t>eochemical conditions</w:t>
      </w:r>
      <w:r w:rsidR="00B843AF">
        <w:rPr>
          <w:rFonts w:ascii="Times New Roman" w:eastAsia="Times New Roman" w:hAnsi="Times New Roman" w:cs="Times New Roman"/>
          <w:sz w:val="24"/>
        </w:rPr>
        <w:t xml:space="preserve"> of these lakes </w:t>
      </w:r>
      <w:r w:rsidR="005A59F5">
        <w:rPr>
          <w:rFonts w:ascii="Times New Roman" w:eastAsia="Times New Roman" w:hAnsi="Times New Roman" w:cs="Times New Roman"/>
          <w:sz w:val="24"/>
        </w:rPr>
        <w:t>are not conducive to</w:t>
      </w:r>
      <w:r>
        <w:rPr>
          <w:rFonts w:ascii="Times New Roman" w:eastAsia="Times New Roman" w:hAnsi="Times New Roman" w:cs="Times New Roman"/>
          <w:sz w:val="24"/>
        </w:rPr>
        <w:t xml:space="preserve"> dissimilatory sulfur cycling between sulfur oxidizing and sulfate reducing bacteria </w:t>
      </w:r>
      <w:r w:rsidR="00C00339">
        <w:rPr>
          <w:rFonts w:ascii="Times New Roman" w:eastAsia="Times New Roman" w:hAnsi="Times New Roman" w:cs="Times New Roman"/>
          <w:sz w:val="24"/>
        </w:rPr>
        <w:t>typical of</w:t>
      </w:r>
      <w:r>
        <w:rPr>
          <w:rFonts w:ascii="Times New Roman" w:eastAsia="Times New Roman" w:hAnsi="Times New Roman" w:cs="Times New Roman"/>
          <w:sz w:val="24"/>
        </w:rPr>
        <w:t xml:space="preserve"> other stratified </w:t>
      </w:r>
      <w:r w:rsidR="00C00339">
        <w:rPr>
          <w:rFonts w:ascii="Times New Roman" w:eastAsia="Times New Roman" w:hAnsi="Times New Roman" w:cs="Times New Roman"/>
          <w:sz w:val="24"/>
        </w:rPr>
        <w:t>systems</w:t>
      </w:r>
      <w:r>
        <w:rPr>
          <w:rFonts w:ascii="Times New Roman" w:eastAsia="Times New Roman" w:hAnsi="Times New Roman" w:cs="Times New Roman"/>
          <w:sz w:val="24"/>
        </w:rPr>
        <w:t xml:space="preserve"> such as Ace Lake (</w:t>
      </w:r>
      <w:r w:rsidRPr="003F3D1E">
        <w:rPr>
          <w:rFonts w:ascii="Times New Roman" w:eastAsia="Times New Roman" w:hAnsi="Times New Roman" w:cs="Times New Roman"/>
          <w:sz w:val="24"/>
        </w:rPr>
        <w:t xml:space="preserve">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2011</w:t>
      </w:r>
      <w:r>
        <w:rPr>
          <w:rFonts w:ascii="Times New Roman" w:eastAsia="Times New Roman" w:hAnsi="Times New Roman" w:cs="Times New Roman"/>
          <w:sz w:val="24"/>
        </w:rPr>
        <w:t>). Consistent with this, potential for dissimilatory sulfate reduction</w:t>
      </w:r>
      <w:r w:rsidR="003405BB">
        <w:rPr>
          <w:rFonts w:ascii="Times New Roman" w:eastAsia="Times New Roman" w:hAnsi="Times New Roman" w:cs="Times New Roman"/>
          <w:sz w:val="24"/>
        </w:rPr>
        <w:t xml:space="preserve"> </w:t>
      </w:r>
      <w:r w:rsidR="00D55EE4">
        <w:rPr>
          <w:rFonts w:ascii="Times New Roman" w:eastAsia="Times New Roman" w:hAnsi="Times New Roman" w:cs="Times New Roman"/>
          <w:sz w:val="24"/>
        </w:rPr>
        <w:t xml:space="preserve">represented by </w:t>
      </w:r>
      <w:r w:rsidR="006E1BCC">
        <w:rPr>
          <w:rFonts w:ascii="Times New Roman" w:eastAsia="Times New Roman" w:hAnsi="Times New Roman" w:cs="Times New Roman"/>
          <w:sz w:val="24"/>
        </w:rPr>
        <w:t>dissimilatory sulfite reductase (</w:t>
      </w:r>
      <w:r w:rsidR="00D55EE4">
        <w:rPr>
          <w:rFonts w:ascii="Times New Roman" w:eastAsia="Times New Roman" w:hAnsi="Times New Roman" w:cs="Times New Roman"/>
          <w:i/>
          <w:sz w:val="24"/>
        </w:rPr>
        <w:t>dsrAB</w:t>
      </w:r>
      <w:r w:rsidR="006E1BCC">
        <w:rPr>
          <w:rFonts w:ascii="Times New Roman" w:eastAsia="Times New Roman" w:hAnsi="Times New Roman" w:cs="Times New Roman"/>
          <w:sz w:val="24"/>
        </w:rPr>
        <w:t>)</w:t>
      </w:r>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 xml:space="preserve">and </w:t>
      </w:r>
      <w:r w:rsidR="006E1BCC">
        <w:rPr>
          <w:rFonts w:ascii="Times New Roman" w:eastAsia="Times New Roman" w:hAnsi="Times New Roman" w:cs="Times New Roman"/>
          <w:sz w:val="24"/>
        </w:rPr>
        <w:t>adenylylsulfate reductase (</w:t>
      </w:r>
      <w:r w:rsidR="00D55EE4">
        <w:rPr>
          <w:rFonts w:ascii="Times New Roman" w:eastAsia="Times New Roman" w:hAnsi="Times New Roman" w:cs="Times New Roman"/>
          <w:i/>
          <w:sz w:val="24"/>
        </w:rPr>
        <w:t>aprAB</w:t>
      </w:r>
      <w:r w:rsidR="006E1BCC">
        <w:rPr>
          <w:rFonts w:ascii="Times New Roman" w:eastAsia="Times New Roman" w:hAnsi="Times New Roman" w:cs="Times New Roman"/>
          <w:sz w:val="24"/>
        </w:rPr>
        <w:t>)</w:t>
      </w:r>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linked to s</w:t>
      </w:r>
      <w:r w:rsidR="00D55EE4" w:rsidRPr="003F3D1E">
        <w:rPr>
          <w:rFonts w:ascii="Times New Roman" w:eastAsia="Times New Roman" w:hAnsi="Times New Roman" w:cs="Times New Roman"/>
          <w:sz w:val="24"/>
        </w:rPr>
        <w:t xml:space="preserve">ulfate-reducing </w:t>
      </w:r>
      <w:r w:rsidR="00D55EE4" w:rsidRPr="003F3D1E">
        <w:rPr>
          <w:rFonts w:ascii="Times New Roman" w:eastAsia="Times New Roman" w:hAnsi="Times New Roman" w:cs="Times New Roman"/>
          <w:i/>
          <w:sz w:val="24"/>
        </w:rPr>
        <w:t>Deltaproteobacteria</w:t>
      </w:r>
      <w:r w:rsidR="00D55EE4">
        <w:rPr>
          <w:rFonts w:ascii="Times New Roman" w:eastAsia="Times New Roman" w:hAnsi="Times New Roman" w:cs="Times New Roman"/>
          <w:sz w:val="24"/>
        </w:rPr>
        <w:t xml:space="preserve"> (Table 2) </w:t>
      </w:r>
      <w:r w:rsidR="00C00339">
        <w:rPr>
          <w:rFonts w:ascii="Times New Roman" w:eastAsia="Times New Roman" w:hAnsi="Times New Roman" w:cs="Times New Roman"/>
          <w:sz w:val="24"/>
        </w:rPr>
        <w:t>was low</w:t>
      </w:r>
      <w:r w:rsidR="00C00339" w:rsidRPr="00C00339">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 xml:space="preserve">in Organic Lake. </w:t>
      </w:r>
      <w:r w:rsidR="00B843AF">
        <w:rPr>
          <w:rFonts w:ascii="Times New Roman" w:eastAsia="Times New Roman" w:hAnsi="Times New Roman" w:cs="Times New Roman"/>
          <w:sz w:val="24"/>
        </w:rPr>
        <w:t xml:space="preserve">Sulfate-reduction potential was confined to the 6.7 m sample </w:t>
      </w:r>
      <w:r w:rsidR="00F826F9">
        <w:rPr>
          <w:rFonts w:ascii="Times New Roman" w:eastAsia="Times New Roman" w:hAnsi="Times New Roman" w:cs="Times New Roman"/>
          <w:sz w:val="24"/>
        </w:rPr>
        <w:lastRenderedPageBreak/>
        <w:t xml:space="preserve">(Figure 4C) </w:t>
      </w:r>
      <w:r w:rsidR="00B843AF">
        <w:rPr>
          <w:rFonts w:ascii="Times New Roman" w:eastAsia="Times New Roman" w:hAnsi="Times New Roman" w:cs="Times New Roman"/>
          <w:sz w:val="24"/>
        </w:rPr>
        <w:t xml:space="preserve">where oxygen concentration was lowest and </w:t>
      </w:r>
      <w:r w:rsidR="00B843AF" w:rsidRPr="00F826F9">
        <w:rPr>
          <w:rFonts w:ascii="Times New Roman" w:eastAsia="Times New Roman" w:hAnsi="Times New Roman" w:cs="Times New Roman"/>
          <w:i/>
          <w:sz w:val="24"/>
        </w:rPr>
        <w:t>Deltaproteobacteria</w:t>
      </w:r>
      <w:r w:rsidR="00B843AF">
        <w:rPr>
          <w:rFonts w:ascii="Times New Roman" w:eastAsia="Times New Roman" w:hAnsi="Times New Roman" w:cs="Times New Roman"/>
          <w:sz w:val="24"/>
        </w:rPr>
        <w:t xml:space="preserve"> were</w:t>
      </w:r>
      <w:r w:rsidR="00D55EE4">
        <w:rPr>
          <w:rFonts w:ascii="Times New Roman" w:eastAsia="Times New Roman" w:hAnsi="Times New Roman" w:cs="Times New Roman"/>
          <w:sz w:val="24"/>
        </w:rPr>
        <w:t xml:space="preserve"> present </w:t>
      </w:r>
      <w:r>
        <w:rPr>
          <w:rFonts w:ascii="Times New Roman" w:eastAsia="Times New Roman" w:hAnsi="Times New Roman" w:cs="Times New Roman"/>
          <w:sz w:val="24"/>
        </w:rPr>
        <w:t>(Figure 2A)</w:t>
      </w:r>
      <w:r w:rsidRPr="003F3D1E">
        <w:rPr>
          <w:rFonts w:ascii="Times New Roman" w:eastAsia="Times New Roman" w:hAnsi="Times New Roman" w:cs="Times New Roman"/>
          <w:sz w:val="24"/>
        </w:rPr>
        <w:t>.</w:t>
      </w:r>
    </w:p>
    <w:p w:rsidR="000C5D6B" w:rsidRPr="005A5B76" w:rsidRDefault="00B843AF" w:rsidP="00153E88">
      <w:pPr>
        <w:pStyle w:val="Normal1"/>
        <w:spacing w:after="0" w:line="480" w:lineRule="auto"/>
        <w:ind w:firstLine="432"/>
        <w:rPr>
          <w:rFonts w:ascii="Times New Roman" w:eastAsia="Times New Roman" w:hAnsi="Times New Roman" w:cs="Times New Roman"/>
          <w:sz w:val="24"/>
        </w:rPr>
      </w:pPr>
      <w:r>
        <w:rPr>
          <w:rFonts w:ascii="Times New Roman" w:eastAsia="Times New Roman" w:hAnsi="Times New Roman" w:cs="Times New Roman"/>
          <w:sz w:val="24"/>
        </w:rPr>
        <w:t>Capacity</w:t>
      </w:r>
      <w:r w:rsidR="00EA687D">
        <w:rPr>
          <w:rFonts w:ascii="Times New Roman" w:eastAsia="Times New Roman" w:hAnsi="Times New Roman" w:cs="Times New Roman"/>
          <w:sz w:val="24"/>
        </w:rPr>
        <w:t xml:space="preserve"> </w:t>
      </w:r>
      <w:r w:rsidR="002D067E">
        <w:rPr>
          <w:rFonts w:ascii="Times New Roman" w:eastAsia="Times New Roman" w:hAnsi="Times New Roman" w:cs="Times New Roman"/>
          <w:sz w:val="24"/>
        </w:rPr>
        <w:t xml:space="preserve">for oxidation of reduced sulfur compounds, </w:t>
      </w:r>
      <w:r w:rsidR="00EA687D">
        <w:rPr>
          <w:rFonts w:ascii="Times New Roman" w:eastAsia="Times New Roman" w:hAnsi="Times New Roman" w:cs="Times New Roman"/>
          <w:sz w:val="24"/>
        </w:rPr>
        <w:t xml:space="preserve">represented by </w:t>
      </w:r>
      <w:r w:rsidR="00CC1BA2">
        <w:rPr>
          <w:rFonts w:ascii="Times New Roman" w:eastAsia="Times New Roman" w:hAnsi="Times New Roman" w:cs="Times New Roman"/>
          <w:sz w:val="24"/>
        </w:rPr>
        <w:t xml:space="preserve">the </w:t>
      </w:r>
      <w:r w:rsidR="000642BB">
        <w:rPr>
          <w:rFonts w:ascii="Times New Roman" w:eastAsia="Times New Roman" w:hAnsi="Times New Roman" w:cs="Times New Roman"/>
          <w:sz w:val="24"/>
        </w:rPr>
        <w:t xml:space="preserve">sulfur oxidation </w:t>
      </w:r>
      <w:r w:rsidR="00CC1BA2">
        <w:rPr>
          <w:rFonts w:ascii="Times New Roman" w:eastAsia="Times New Roman" w:hAnsi="Times New Roman" w:cs="Times New Roman"/>
          <w:sz w:val="24"/>
        </w:rPr>
        <w:t>multi</w:t>
      </w:r>
      <w:r w:rsidR="007E6F7A">
        <w:rPr>
          <w:rFonts w:ascii="Times New Roman" w:eastAsia="Times New Roman" w:hAnsi="Times New Roman" w:cs="Times New Roman"/>
          <w:sz w:val="24"/>
        </w:rPr>
        <w:t>enzyme</w:t>
      </w:r>
      <w:r w:rsidR="0094523A">
        <w:rPr>
          <w:rFonts w:ascii="Times New Roman" w:eastAsia="Times New Roman" w:hAnsi="Times New Roman" w:cs="Times New Roman"/>
          <w:sz w:val="24"/>
        </w:rPr>
        <w:t xml:space="preserve"> </w:t>
      </w:r>
      <w:r w:rsidR="000642BB">
        <w:rPr>
          <w:rFonts w:ascii="Times New Roman" w:eastAsia="Times New Roman" w:hAnsi="Times New Roman" w:cs="Times New Roman"/>
          <w:sz w:val="24"/>
        </w:rPr>
        <w:t>gene</w:t>
      </w:r>
      <w:r w:rsidR="00EA687D">
        <w:rPr>
          <w:rFonts w:ascii="Times New Roman" w:eastAsia="Times New Roman" w:hAnsi="Times New Roman" w:cs="Times New Roman"/>
          <w:sz w:val="24"/>
        </w:rPr>
        <w:t>s</w:t>
      </w:r>
      <w:r w:rsidR="000642BB">
        <w:rPr>
          <w:rFonts w:ascii="Times New Roman" w:eastAsia="Times New Roman" w:hAnsi="Times New Roman" w:cs="Times New Roman"/>
          <w:sz w:val="24"/>
        </w:rPr>
        <w:t xml:space="preserve"> </w:t>
      </w:r>
      <w:r w:rsidR="00EA687D">
        <w:rPr>
          <w:rFonts w:ascii="Times New Roman" w:eastAsia="Times New Roman" w:hAnsi="Times New Roman" w:cs="Times New Roman"/>
          <w:sz w:val="24"/>
        </w:rPr>
        <w:t>(</w:t>
      </w:r>
      <w:r w:rsidR="00274999" w:rsidRPr="00274999">
        <w:rPr>
          <w:rFonts w:ascii="Times New Roman" w:eastAsia="Times New Roman" w:hAnsi="Times New Roman" w:cs="Times New Roman"/>
          <w:i/>
          <w:sz w:val="24"/>
        </w:rPr>
        <w:t>soxAB</w:t>
      </w:r>
      <w:r w:rsidR="00EA687D">
        <w:rPr>
          <w:rFonts w:ascii="Times New Roman" w:eastAsia="Times New Roman" w:hAnsi="Times New Roman" w:cs="Times New Roman"/>
          <w:sz w:val="24"/>
        </w:rPr>
        <w:t>)</w:t>
      </w:r>
      <w:r w:rsidR="002D067E">
        <w:rPr>
          <w:rFonts w:ascii="Times New Roman" w:eastAsia="Times New Roman" w:hAnsi="Times New Roman" w:cs="Times New Roman"/>
          <w:sz w:val="24"/>
        </w:rPr>
        <w:t>,</w:t>
      </w:r>
      <w:r w:rsidR="00EA687D">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was</w:t>
      </w:r>
      <w:r w:rsidR="0094523A">
        <w:rPr>
          <w:rFonts w:ascii="Times New Roman" w:eastAsia="Times New Roman" w:hAnsi="Times New Roman" w:cs="Times New Roman"/>
          <w:sz w:val="24"/>
        </w:rPr>
        <w:t xml:space="preserve"> present throughout the water column (Figure 4C) and linked </w:t>
      </w:r>
      <w:r w:rsidR="00DE7501">
        <w:rPr>
          <w:rFonts w:ascii="Times New Roman" w:eastAsia="Times New Roman" w:hAnsi="Times New Roman" w:cs="Times New Roman"/>
          <w:sz w:val="24"/>
        </w:rPr>
        <w:t>primarily to</w:t>
      </w:r>
      <w:r w:rsidR="0094523A">
        <w:rPr>
          <w:rFonts w:ascii="Times New Roman" w:eastAsia="Times New Roman" w:hAnsi="Times New Roman" w:cs="Times New Roman"/>
          <w:sz w:val="24"/>
        </w:rPr>
        <w:t xml:space="preserve"> </w:t>
      </w:r>
      <w:r w:rsidR="00274999"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274999" w:rsidRPr="00274999">
        <w:rPr>
          <w:rFonts w:ascii="Times New Roman" w:eastAsia="Times New Roman" w:hAnsi="Times New Roman" w:cs="Times New Roman"/>
          <w:i/>
          <w:sz w:val="24"/>
        </w:rPr>
        <w:t>proteobacteria</w:t>
      </w:r>
      <w:r w:rsidR="0094523A">
        <w:rPr>
          <w:rFonts w:ascii="Times New Roman" w:eastAsia="Times New Roman" w:hAnsi="Times New Roman" w:cs="Times New Roman"/>
          <w:sz w:val="24"/>
        </w:rPr>
        <w:t xml:space="preserve"> (Table 2). </w:t>
      </w:r>
      <w:r w:rsidR="00A74772">
        <w:rPr>
          <w:rFonts w:ascii="Times New Roman" w:eastAsia="Times New Roman" w:hAnsi="Times New Roman" w:cs="Times New Roman"/>
          <w:sz w:val="24"/>
        </w:rPr>
        <w:t xml:space="preserve">Sulfur-oxidizing </w:t>
      </w:r>
      <w:r w:rsidR="00A74772" w:rsidRPr="008027EB">
        <w:rPr>
          <w:rFonts w:ascii="Times New Roman" w:eastAsia="Times New Roman" w:hAnsi="Times New Roman" w:cs="Times New Roman"/>
          <w:i/>
          <w:sz w:val="24"/>
        </w:rPr>
        <w:t>Gammaproteobacteria</w:t>
      </w:r>
      <w:r w:rsidR="00A74772">
        <w:rPr>
          <w:rFonts w:ascii="Times New Roman" w:eastAsia="Times New Roman" w:hAnsi="Times New Roman" w:cs="Times New Roman"/>
          <w:sz w:val="24"/>
        </w:rPr>
        <w:t xml:space="preserve"> and </w:t>
      </w:r>
      <w:r w:rsidR="00A74772" w:rsidRPr="008027EB">
        <w:rPr>
          <w:rFonts w:ascii="Times New Roman" w:eastAsia="Times New Roman" w:hAnsi="Times New Roman" w:cs="Times New Roman"/>
          <w:i/>
          <w:sz w:val="24"/>
        </w:rPr>
        <w:t>Alphaproteobacteria</w:t>
      </w:r>
      <w:r w:rsidR="00A74772">
        <w:rPr>
          <w:rFonts w:ascii="Times New Roman" w:eastAsia="Times New Roman" w:hAnsi="Times New Roman" w:cs="Times New Roman"/>
          <w:sz w:val="24"/>
        </w:rPr>
        <w:t xml:space="preserve"> </w:t>
      </w:r>
      <w:r w:rsidR="005A59F5">
        <w:rPr>
          <w:rFonts w:ascii="Times New Roman" w:eastAsia="Times New Roman" w:hAnsi="Times New Roman" w:cs="Times New Roman"/>
          <w:sz w:val="24"/>
        </w:rPr>
        <w:t xml:space="preserve">are known to </w:t>
      </w:r>
      <w:r w:rsidR="00A74772">
        <w:rPr>
          <w:rFonts w:ascii="Times New Roman" w:eastAsia="Times New Roman" w:hAnsi="Times New Roman" w:cs="Times New Roman"/>
          <w:sz w:val="24"/>
        </w:rPr>
        <w:t>oxidize sulfur compounds</w:t>
      </w:r>
      <w:r w:rsidR="00E6670E">
        <w:rPr>
          <w:rFonts w:ascii="Times New Roman" w:eastAsia="Times New Roman" w:hAnsi="Times New Roman" w:cs="Times New Roman"/>
          <w:sz w:val="24"/>
        </w:rPr>
        <w:t>,</w:t>
      </w:r>
      <w:r w:rsidR="00A74772">
        <w:rPr>
          <w:rFonts w:ascii="Times New Roman" w:eastAsia="Times New Roman" w:hAnsi="Times New Roman" w:cs="Times New Roman"/>
          <w:sz w:val="24"/>
        </w:rPr>
        <w:t xml:space="preserve"> such as thiosulfate</w:t>
      </w:r>
      <w:r w:rsidR="00E6670E">
        <w:rPr>
          <w:rFonts w:ascii="Times New Roman" w:eastAsia="Times New Roman" w:hAnsi="Times New Roman" w:cs="Times New Roman"/>
          <w:sz w:val="24"/>
        </w:rPr>
        <w:t>,</w:t>
      </w:r>
      <w:r w:rsidR="00A74772">
        <w:rPr>
          <w:rFonts w:ascii="Times New Roman" w:eastAsia="Times New Roman" w:hAnsi="Times New Roman" w:cs="Times New Roman"/>
          <w:sz w:val="24"/>
        </w:rPr>
        <w:t xml:space="preserve"> </w:t>
      </w:r>
      <w:r w:rsidR="005A59F5">
        <w:rPr>
          <w:rFonts w:ascii="Times New Roman" w:eastAsia="Times New Roman" w:hAnsi="Times New Roman" w:cs="Times New Roman"/>
          <w:sz w:val="24"/>
        </w:rPr>
        <w:t xml:space="preserve">aerobically. Although a small proportion of </w:t>
      </w:r>
      <w:r w:rsidR="005A59F5">
        <w:rPr>
          <w:rFonts w:ascii="Times New Roman" w:eastAsia="Times New Roman" w:hAnsi="Times New Roman" w:cs="Times New Roman"/>
          <w:i/>
          <w:sz w:val="24"/>
        </w:rPr>
        <w:t xml:space="preserve">Gammaproteobacteria </w:t>
      </w:r>
      <w:r w:rsidR="005A59F5">
        <w:rPr>
          <w:rFonts w:ascii="Times New Roman" w:eastAsia="Times New Roman" w:hAnsi="Times New Roman" w:cs="Times New Roman"/>
          <w:sz w:val="24"/>
        </w:rPr>
        <w:t>ha</w:t>
      </w:r>
      <w:r w:rsidR="00CC1BA2">
        <w:rPr>
          <w:rFonts w:ascii="Times New Roman" w:eastAsia="Times New Roman" w:hAnsi="Times New Roman" w:cs="Times New Roman"/>
          <w:sz w:val="24"/>
        </w:rPr>
        <w:t>d</w:t>
      </w:r>
      <w:r w:rsidR="005A59F5">
        <w:rPr>
          <w:rFonts w:ascii="Times New Roman" w:eastAsia="Times New Roman" w:hAnsi="Times New Roman" w:cs="Times New Roman"/>
          <w:sz w:val="24"/>
        </w:rPr>
        <w:t xml:space="preserve"> </w:t>
      </w:r>
      <w:r w:rsidR="00CC1BA2">
        <w:rPr>
          <w:rFonts w:ascii="Times New Roman" w:eastAsia="Times New Roman" w:hAnsi="Times New Roman" w:cs="Times New Roman"/>
          <w:sz w:val="24"/>
        </w:rPr>
        <w:t xml:space="preserve">the </w:t>
      </w:r>
      <w:r w:rsidR="005A59F5">
        <w:rPr>
          <w:rFonts w:ascii="Times New Roman" w:eastAsia="Times New Roman" w:hAnsi="Times New Roman" w:cs="Times New Roman"/>
          <w:sz w:val="24"/>
        </w:rPr>
        <w:t>capacity for autotrophy</w:t>
      </w:r>
      <w:r w:rsidR="00CC1BA2">
        <w:rPr>
          <w:rFonts w:ascii="Times New Roman" w:eastAsia="Times New Roman" w:hAnsi="Times New Roman" w:cs="Times New Roman"/>
          <w:sz w:val="24"/>
        </w:rPr>
        <w:t xml:space="preserve"> (see </w:t>
      </w:r>
      <w:r w:rsidR="00CC1BA2">
        <w:rPr>
          <w:rFonts w:ascii="Times New Roman" w:eastAsia="Times New Roman" w:hAnsi="Times New Roman" w:cs="Times New Roman"/>
          <w:i/>
          <w:sz w:val="24"/>
        </w:rPr>
        <w:t>Carbon resourcefulness in dominant heterotrophic bacteria</w:t>
      </w:r>
      <w:r w:rsidR="00CC1BA2">
        <w:rPr>
          <w:rFonts w:ascii="Times New Roman" w:eastAsia="Times New Roman" w:hAnsi="Times New Roman" w:cs="Times New Roman"/>
          <w:sz w:val="24"/>
        </w:rPr>
        <w:t>), the majority of sulfur-oxidizers were likely chemolithoheterotrophs</w:t>
      </w:r>
      <w:r w:rsidR="00932C06">
        <w:rPr>
          <w:rFonts w:ascii="Times New Roman" w:eastAsia="Times New Roman" w:hAnsi="Times New Roman" w:cs="Times New Roman"/>
          <w:sz w:val="24"/>
        </w:rPr>
        <w:t xml:space="preserve"> as they were related to heterotrophic </w:t>
      </w:r>
      <w:r w:rsidR="00932C06" w:rsidRPr="004574B6">
        <w:rPr>
          <w:rFonts w:ascii="Times New Roman" w:eastAsia="Times New Roman" w:hAnsi="Times New Roman" w:cs="Times New Roman"/>
          <w:i/>
          <w:sz w:val="24"/>
        </w:rPr>
        <w:t>Marinobacter</w:t>
      </w:r>
      <w:r w:rsidR="00932C06">
        <w:rPr>
          <w:rFonts w:ascii="Times New Roman" w:eastAsia="Times New Roman" w:hAnsi="Times New Roman" w:cs="Times New Roman"/>
          <w:sz w:val="24"/>
        </w:rPr>
        <w:t xml:space="preserve"> and </w:t>
      </w:r>
      <w:r w:rsidR="00932C06">
        <w:rPr>
          <w:rFonts w:ascii="Times New Roman" w:eastAsia="Times New Roman" w:hAnsi="Times New Roman" w:cs="Times New Roman"/>
          <w:i/>
          <w:sz w:val="24"/>
        </w:rPr>
        <w:t>Roseobacter</w:t>
      </w:r>
      <w:r w:rsidR="002A36C1">
        <w:rPr>
          <w:rFonts w:ascii="Times New Roman" w:eastAsia="Times New Roman" w:hAnsi="Times New Roman" w:cs="Times New Roman"/>
          <w:sz w:val="24"/>
        </w:rPr>
        <w:t>-clade</w:t>
      </w:r>
      <w:r w:rsidR="00665209">
        <w:rPr>
          <w:rFonts w:ascii="Times New Roman" w:eastAsia="Times New Roman" w:hAnsi="Times New Roman" w:cs="Times New Roman"/>
          <w:sz w:val="24"/>
        </w:rPr>
        <w:t xml:space="preserve">. </w:t>
      </w:r>
      <w:r w:rsidR="00802BAD">
        <w:rPr>
          <w:rFonts w:ascii="Times New Roman" w:eastAsia="Times New Roman" w:hAnsi="Times New Roman" w:cs="Times New Roman"/>
          <w:sz w:val="24"/>
        </w:rPr>
        <w:t>The sulfur dehydrogenase genes</w:t>
      </w:r>
      <w:r w:rsidR="00802BAD">
        <w:rPr>
          <w:rFonts w:ascii="Times New Roman" w:eastAsia="Times New Roman" w:hAnsi="Times New Roman" w:cs="Times New Roman"/>
          <w:i/>
          <w:sz w:val="24"/>
        </w:rPr>
        <w:t xml:space="preserve"> soxCD </w:t>
      </w:r>
      <w:r w:rsidR="00802BAD">
        <w:rPr>
          <w:rFonts w:ascii="Times New Roman" w:eastAsia="Times New Roman" w:hAnsi="Times New Roman" w:cs="Times New Roman"/>
          <w:sz w:val="24"/>
        </w:rPr>
        <w:t xml:space="preserve">linked to </w:t>
      </w:r>
      <w:r w:rsidR="00DE7501"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DE7501" w:rsidRPr="00274999">
        <w:rPr>
          <w:rFonts w:ascii="Times New Roman" w:eastAsia="Times New Roman" w:hAnsi="Times New Roman" w:cs="Times New Roman"/>
          <w:i/>
          <w:sz w:val="24"/>
        </w:rPr>
        <w:t>proteobacteria</w:t>
      </w:r>
      <w:r w:rsidR="00802BAD">
        <w:rPr>
          <w:rFonts w:ascii="Times New Roman" w:eastAsia="Times New Roman" w:hAnsi="Times New Roman" w:cs="Times New Roman"/>
          <w:sz w:val="24"/>
        </w:rPr>
        <w:t xml:space="preserve"> were similarly present throughout the water column. </w:t>
      </w:r>
      <w:proofErr w:type="gramStart"/>
      <w:r w:rsidR="003405BB" w:rsidRPr="0094523A">
        <w:rPr>
          <w:rFonts w:ascii="Times New Roman" w:eastAsia="Times New Roman" w:hAnsi="Times New Roman" w:cs="Times New Roman"/>
          <w:i/>
          <w:sz w:val="24"/>
        </w:rPr>
        <w:t>soxCD</w:t>
      </w:r>
      <w:proofErr w:type="gramEnd"/>
      <w:r w:rsidR="00802BAD">
        <w:rPr>
          <w:rFonts w:ascii="Times New Roman" w:eastAsia="Times New Roman" w:hAnsi="Times New Roman" w:cs="Times New Roman"/>
          <w:sz w:val="24"/>
        </w:rPr>
        <w:t xml:space="preserve"> are accessory</w:t>
      </w:r>
      <w:r w:rsidR="009B23C9">
        <w:rPr>
          <w:rFonts w:ascii="Times New Roman" w:eastAsia="Times New Roman" w:hAnsi="Times New Roman" w:cs="Times New Roman"/>
          <w:sz w:val="24"/>
        </w:rPr>
        <w:t xml:space="preserve"> </w:t>
      </w:r>
      <w:r w:rsidR="003405BB">
        <w:rPr>
          <w:rFonts w:ascii="Times New Roman" w:eastAsia="Times New Roman" w:hAnsi="Times New Roman" w:cs="Times New Roman"/>
          <w:sz w:val="24"/>
        </w:rPr>
        <w:t xml:space="preserve">components of the </w:t>
      </w:r>
      <w:r w:rsidR="00CC3AE8" w:rsidRPr="004574B6">
        <w:rPr>
          <w:rFonts w:ascii="Times New Roman" w:eastAsia="Times New Roman" w:hAnsi="Times New Roman" w:cs="Times New Roman"/>
          <w:sz w:val="24"/>
        </w:rPr>
        <w:t>Sox</w:t>
      </w:r>
      <w:r w:rsidR="003405BB">
        <w:rPr>
          <w:rFonts w:ascii="Times New Roman" w:eastAsia="Times New Roman" w:hAnsi="Times New Roman" w:cs="Times New Roman"/>
          <w:i/>
          <w:sz w:val="24"/>
        </w:rPr>
        <w:t xml:space="preserve"> </w:t>
      </w:r>
      <w:r w:rsidR="002D067E">
        <w:rPr>
          <w:rFonts w:ascii="Times New Roman" w:eastAsia="Times New Roman" w:hAnsi="Times New Roman" w:cs="Times New Roman"/>
          <w:sz w:val="24"/>
        </w:rPr>
        <w:t xml:space="preserve">enzyme </w:t>
      </w:r>
      <w:r w:rsidR="003405BB">
        <w:rPr>
          <w:rFonts w:ascii="Times New Roman" w:eastAsia="Times New Roman" w:hAnsi="Times New Roman" w:cs="Times New Roman"/>
          <w:sz w:val="24"/>
        </w:rPr>
        <w:t xml:space="preserve">system </w:t>
      </w:r>
      <w:r w:rsidR="001D3C6B">
        <w:rPr>
          <w:rFonts w:ascii="Times New Roman" w:eastAsia="Times New Roman" w:hAnsi="Times New Roman" w:cs="Times New Roman"/>
          <w:sz w:val="24"/>
        </w:rPr>
        <w:t>with</w:t>
      </w:r>
      <w:r w:rsidR="009B23C9">
        <w:rPr>
          <w:rFonts w:ascii="Times New Roman" w:eastAsia="Times New Roman" w:hAnsi="Times New Roman" w:cs="Times New Roman"/>
          <w:sz w:val="24"/>
        </w:rPr>
        <w:t xml:space="preserve">out which </w:t>
      </w:r>
      <w:r w:rsidR="005D4D61">
        <w:rPr>
          <w:rFonts w:ascii="Times New Roman" w:eastAsia="Times New Roman" w:hAnsi="Times New Roman" w:cs="Times New Roman"/>
          <w:sz w:val="24"/>
        </w:rPr>
        <w:t xml:space="preserve">complete oxidation of </w:t>
      </w:r>
      <w:r w:rsidR="002D067E">
        <w:rPr>
          <w:rFonts w:ascii="Times New Roman" w:eastAsia="Times New Roman" w:hAnsi="Times New Roman" w:cs="Times New Roman"/>
          <w:sz w:val="24"/>
        </w:rPr>
        <w:t xml:space="preserve">thiosulfate </w:t>
      </w:r>
      <w:r w:rsidR="005D4D61">
        <w:rPr>
          <w:rFonts w:ascii="Times New Roman" w:eastAsia="Times New Roman" w:hAnsi="Times New Roman" w:cs="Times New Roman"/>
          <w:sz w:val="24"/>
        </w:rPr>
        <w:t>cannot occur</w:t>
      </w:r>
      <w:r w:rsidR="002D067E">
        <w:rPr>
          <w:rFonts w:ascii="Times New Roman" w:eastAsia="Times New Roman" w:hAnsi="Times New Roman" w:cs="Times New Roman"/>
          <w:sz w:val="24"/>
        </w:rPr>
        <w:t xml:space="preserve"> </w:t>
      </w:r>
      <w:r w:rsidR="001D3C6B">
        <w:rPr>
          <w:rFonts w:ascii="Times New Roman" w:eastAsia="Times New Roman" w:hAnsi="Times New Roman" w:cs="Times New Roman"/>
          <w:sz w:val="24"/>
        </w:rPr>
        <w:t>(Friedric</w:t>
      </w:r>
      <w:r w:rsidR="00804DD6">
        <w:rPr>
          <w:rFonts w:ascii="Times New Roman" w:eastAsia="Times New Roman" w:hAnsi="Times New Roman" w:cs="Times New Roman"/>
          <w:sz w:val="24"/>
        </w:rPr>
        <w:t>h</w:t>
      </w:r>
      <w:r w:rsidR="001D3C6B">
        <w:rPr>
          <w:rFonts w:ascii="Times New Roman" w:eastAsia="Times New Roman" w:hAnsi="Times New Roman" w:cs="Times New Roman"/>
          <w:sz w:val="24"/>
        </w:rPr>
        <w:t xml:space="preserve"> </w:t>
      </w:r>
      <w:r w:rsidR="001D3C6B">
        <w:rPr>
          <w:rFonts w:ascii="Times New Roman" w:eastAsia="Times New Roman" w:hAnsi="Times New Roman" w:cs="Times New Roman"/>
          <w:i/>
          <w:sz w:val="24"/>
        </w:rPr>
        <w:t>et al.</w:t>
      </w:r>
      <w:r w:rsidR="001D3C6B">
        <w:rPr>
          <w:rFonts w:ascii="Times New Roman" w:eastAsia="Times New Roman" w:hAnsi="Times New Roman" w:cs="Times New Roman"/>
          <w:sz w:val="24"/>
        </w:rPr>
        <w:t>, 2005</w:t>
      </w:r>
      <w:r w:rsidR="003405BB">
        <w:rPr>
          <w:rFonts w:ascii="Times New Roman" w:eastAsia="Times New Roman" w:hAnsi="Times New Roman" w:cs="Times New Roman"/>
          <w:sz w:val="24"/>
        </w:rPr>
        <w:t>)</w:t>
      </w:r>
      <w:r w:rsidR="00DE7501">
        <w:rPr>
          <w:rFonts w:ascii="Times New Roman" w:eastAsia="Times New Roman" w:hAnsi="Times New Roman" w:cs="Times New Roman"/>
          <w:sz w:val="24"/>
        </w:rPr>
        <w:t>. Thus the</w:t>
      </w:r>
      <w:r w:rsidR="00802BAD">
        <w:rPr>
          <w:rFonts w:ascii="Times New Roman" w:eastAsia="Times New Roman" w:hAnsi="Times New Roman" w:cs="Times New Roman"/>
          <w:sz w:val="24"/>
        </w:rPr>
        <w:t xml:space="preserve"> presence </w:t>
      </w:r>
      <w:r w:rsidR="00DE7501">
        <w:rPr>
          <w:rFonts w:ascii="Times New Roman" w:eastAsia="Times New Roman" w:hAnsi="Times New Roman" w:cs="Times New Roman"/>
          <w:sz w:val="24"/>
        </w:rPr>
        <w:t xml:space="preserve">of </w:t>
      </w:r>
      <w:r w:rsidR="00DE7501">
        <w:rPr>
          <w:rFonts w:ascii="Times New Roman" w:eastAsia="Times New Roman" w:hAnsi="Times New Roman" w:cs="Times New Roman"/>
          <w:i/>
          <w:sz w:val="24"/>
        </w:rPr>
        <w:t xml:space="preserve">soxCD </w:t>
      </w:r>
      <w:r w:rsidR="00802BAD">
        <w:rPr>
          <w:rFonts w:ascii="Times New Roman" w:eastAsia="Times New Roman" w:hAnsi="Times New Roman" w:cs="Times New Roman"/>
          <w:sz w:val="24"/>
        </w:rPr>
        <w:t>indicates complete oxidization likely occurs</w:t>
      </w:r>
      <w:r w:rsidR="00DE7501">
        <w:rPr>
          <w:rFonts w:ascii="Times New Roman" w:eastAsia="Times New Roman" w:hAnsi="Times New Roman" w:cs="Times New Roman"/>
          <w:sz w:val="24"/>
        </w:rPr>
        <w:t>, although the differe</w:t>
      </w:r>
      <w:r w:rsidR="00665209">
        <w:rPr>
          <w:rFonts w:ascii="Times New Roman" w:eastAsia="Times New Roman" w:hAnsi="Times New Roman" w:cs="Times New Roman"/>
          <w:sz w:val="24"/>
        </w:rPr>
        <w:t xml:space="preserve">nt distribution of </w:t>
      </w:r>
      <w:r w:rsidR="00665209">
        <w:rPr>
          <w:rFonts w:ascii="Times New Roman" w:eastAsia="Times New Roman" w:hAnsi="Times New Roman" w:cs="Times New Roman"/>
          <w:i/>
          <w:sz w:val="24"/>
        </w:rPr>
        <w:t xml:space="preserve">soxAB </w:t>
      </w:r>
      <w:r w:rsidR="00665209">
        <w:rPr>
          <w:rFonts w:ascii="Times New Roman" w:eastAsia="Times New Roman" w:hAnsi="Times New Roman" w:cs="Times New Roman"/>
          <w:sz w:val="24"/>
        </w:rPr>
        <w:t xml:space="preserve">and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 xml:space="preserve">in the water column (Figure 4C) suggests </w:t>
      </w:r>
      <w:r w:rsidR="00CC1BA2">
        <w:rPr>
          <w:rFonts w:ascii="Times New Roman" w:eastAsia="Times New Roman" w:hAnsi="Times New Roman" w:cs="Times New Roman"/>
          <w:sz w:val="24"/>
        </w:rPr>
        <w:t xml:space="preserve">a proportion of the </w:t>
      </w:r>
      <w:r w:rsidR="005D4D61">
        <w:rPr>
          <w:rFonts w:ascii="Times New Roman" w:eastAsia="Times New Roman" w:hAnsi="Times New Roman" w:cs="Times New Roman"/>
          <w:sz w:val="24"/>
        </w:rPr>
        <w:t>community</w:t>
      </w:r>
      <w:r w:rsidR="00665209">
        <w:rPr>
          <w:rFonts w:ascii="Times New Roman" w:eastAsia="Times New Roman" w:hAnsi="Times New Roman" w:cs="Times New Roman"/>
          <w:sz w:val="24"/>
        </w:rPr>
        <w:t xml:space="preserve"> may lack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and deposit sulfur</w:t>
      </w:r>
      <w:r w:rsidR="003405BB">
        <w:rPr>
          <w:rFonts w:ascii="Times New Roman" w:eastAsia="Times New Roman" w:hAnsi="Times New Roman" w:cs="Times New Roman"/>
          <w:sz w:val="24"/>
        </w:rPr>
        <w:t>. Sulfur-oxidi</w:t>
      </w:r>
      <w:r w:rsidR="005D4D61">
        <w:rPr>
          <w:rFonts w:ascii="Times New Roman" w:eastAsia="Times New Roman" w:hAnsi="Times New Roman" w:cs="Times New Roman"/>
          <w:sz w:val="24"/>
        </w:rPr>
        <w:t>z</w:t>
      </w:r>
      <w:r w:rsidR="003405BB">
        <w:rPr>
          <w:rFonts w:ascii="Times New Roman" w:eastAsia="Times New Roman" w:hAnsi="Times New Roman" w:cs="Times New Roman"/>
          <w:sz w:val="24"/>
        </w:rPr>
        <w:t xml:space="preserve">ing </w:t>
      </w:r>
      <w:r w:rsidR="00274999" w:rsidRPr="00274999">
        <w:rPr>
          <w:rFonts w:ascii="Times New Roman" w:eastAsia="Times New Roman" w:hAnsi="Times New Roman" w:cs="Times New Roman"/>
          <w:i/>
          <w:sz w:val="24"/>
        </w:rPr>
        <w:t>Epsilonproteobacteria</w:t>
      </w:r>
      <w:r w:rsidR="004F6822">
        <w:rPr>
          <w:rFonts w:ascii="Times New Roman" w:eastAsia="Times New Roman" w:hAnsi="Times New Roman" w:cs="Times New Roman"/>
          <w:sz w:val="24"/>
        </w:rPr>
        <w:t xml:space="preserve"> </w:t>
      </w:r>
      <w:r w:rsidR="00DE7501">
        <w:rPr>
          <w:rFonts w:ascii="Times New Roman" w:eastAsia="Times New Roman" w:hAnsi="Times New Roman" w:cs="Times New Roman"/>
          <w:sz w:val="24"/>
        </w:rPr>
        <w:t xml:space="preserve">possessing </w:t>
      </w:r>
      <w:r w:rsidR="00DE7501">
        <w:rPr>
          <w:rFonts w:ascii="Times New Roman" w:eastAsia="Times New Roman" w:hAnsi="Times New Roman" w:cs="Times New Roman"/>
          <w:i/>
          <w:sz w:val="24"/>
        </w:rPr>
        <w:t xml:space="preserve">soxAB </w:t>
      </w:r>
      <w:r w:rsidR="00DE7501">
        <w:rPr>
          <w:rFonts w:ascii="Times New Roman" w:eastAsia="Times New Roman" w:hAnsi="Times New Roman" w:cs="Times New Roman"/>
          <w:sz w:val="24"/>
        </w:rPr>
        <w:t xml:space="preserve">genes </w:t>
      </w:r>
      <w:r w:rsidR="00CC1BA2">
        <w:rPr>
          <w:rFonts w:ascii="Times New Roman" w:eastAsia="Times New Roman" w:hAnsi="Times New Roman" w:cs="Times New Roman"/>
          <w:sz w:val="24"/>
        </w:rPr>
        <w:t xml:space="preserve">(Table 2) </w:t>
      </w:r>
      <w:r w:rsidR="004F6822">
        <w:rPr>
          <w:rFonts w:ascii="Times New Roman" w:eastAsia="Times New Roman" w:hAnsi="Times New Roman" w:cs="Times New Roman"/>
          <w:sz w:val="24"/>
        </w:rPr>
        <w:t>were</w:t>
      </w:r>
      <w:r w:rsidR="003405BB">
        <w:rPr>
          <w:rFonts w:ascii="Times New Roman" w:eastAsia="Times New Roman" w:hAnsi="Times New Roman" w:cs="Times New Roman"/>
          <w:sz w:val="24"/>
        </w:rPr>
        <w:t xml:space="preserve"> present </w:t>
      </w:r>
      <w:r w:rsidR="000C5D6B">
        <w:rPr>
          <w:rFonts w:ascii="Times New Roman" w:eastAsia="Times New Roman" w:hAnsi="Times New Roman" w:cs="Times New Roman"/>
          <w:sz w:val="24"/>
        </w:rPr>
        <w:t>only in the</w:t>
      </w:r>
      <w:r w:rsidR="003405BB">
        <w:rPr>
          <w:rFonts w:ascii="Times New Roman" w:eastAsia="Times New Roman" w:hAnsi="Times New Roman" w:cs="Times New Roman"/>
          <w:sz w:val="24"/>
        </w:rPr>
        <w:t xml:space="preserve"> deep zone of Organic Lake</w:t>
      </w:r>
      <w:r w:rsidR="00CC1BA2">
        <w:rPr>
          <w:rFonts w:ascii="Times New Roman" w:eastAsia="Times New Roman" w:hAnsi="Times New Roman" w:cs="Times New Roman"/>
          <w:sz w:val="24"/>
        </w:rPr>
        <w:t xml:space="preserve"> (Figure 2A,C)</w:t>
      </w:r>
      <w:r w:rsidR="003405BB">
        <w:rPr>
          <w:rFonts w:ascii="Times New Roman" w:eastAsia="Times New Roman" w:hAnsi="Times New Roman" w:cs="Times New Roman"/>
          <w:sz w:val="24"/>
        </w:rPr>
        <w:t xml:space="preserve"> </w:t>
      </w:r>
      <w:r w:rsidR="004F6822">
        <w:rPr>
          <w:rFonts w:ascii="Times New Roman" w:eastAsia="Times New Roman" w:hAnsi="Times New Roman" w:cs="Times New Roman"/>
          <w:sz w:val="24"/>
        </w:rPr>
        <w:t>and were</w:t>
      </w:r>
      <w:r w:rsidR="003405BB">
        <w:rPr>
          <w:rFonts w:ascii="Times New Roman" w:eastAsia="Times New Roman" w:hAnsi="Times New Roman" w:cs="Times New Roman"/>
          <w:sz w:val="24"/>
        </w:rPr>
        <w:t xml:space="preserve"> related to </w:t>
      </w:r>
      <w:r w:rsidR="00932C06">
        <w:rPr>
          <w:rFonts w:ascii="Times New Roman" w:eastAsia="Times New Roman" w:hAnsi="Times New Roman" w:cs="Times New Roman"/>
          <w:sz w:val="24"/>
        </w:rPr>
        <w:t xml:space="preserve">autotrophic </w:t>
      </w:r>
      <w:r w:rsidR="003405BB">
        <w:rPr>
          <w:rFonts w:ascii="Times New Roman" w:eastAsia="Times New Roman" w:hAnsi="Times New Roman" w:cs="Times New Roman"/>
          <w:sz w:val="24"/>
        </w:rPr>
        <w:t>deep sea sulfur-oxidizers</w:t>
      </w:r>
      <w:r w:rsidR="00802BAD">
        <w:rPr>
          <w:rFonts w:ascii="Times New Roman" w:eastAsia="Times New Roman" w:hAnsi="Times New Roman" w:cs="Times New Roman"/>
          <w:sz w:val="24"/>
        </w:rPr>
        <w:t>, some members of which</w:t>
      </w:r>
      <w:r w:rsidR="003405BB">
        <w:rPr>
          <w:rFonts w:ascii="Times New Roman" w:eastAsia="Times New Roman" w:hAnsi="Times New Roman" w:cs="Times New Roman"/>
          <w:sz w:val="24"/>
        </w:rPr>
        <w:t xml:space="preserve"> </w:t>
      </w:r>
      <w:r w:rsidR="00E6670E">
        <w:rPr>
          <w:rFonts w:ascii="Times New Roman" w:eastAsia="Times New Roman" w:hAnsi="Times New Roman" w:cs="Times New Roman"/>
          <w:sz w:val="24"/>
        </w:rPr>
        <w:t xml:space="preserve">are </w:t>
      </w:r>
      <w:r w:rsidR="003405BB">
        <w:rPr>
          <w:rFonts w:ascii="Times New Roman" w:eastAsia="Times New Roman" w:hAnsi="Times New Roman" w:cs="Times New Roman"/>
          <w:sz w:val="24"/>
        </w:rPr>
        <w:t>capable of anaerobic sulfur oxidation using nitrate</w:t>
      </w:r>
      <w:r w:rsidR="00802BAD">
        <w:rPr>
          <w:rFonts w:ascii="Times New Roman" w:eastAsia="Times New Roman" w:hAnsi="Times New Roman" w:cs="Times New Roman"/>
          <w:sz w:val="24"/>
        </w:rPr>
        <w:t xml:space="preserve"> (</w:t>
      </w:r>
      <w:r w:rsidR="00802BAD" w:rsidRPr="003F3D1E">
        <w:rPr>
          <w:rFonts w:ascii="Times New Roman" w:eastAsia="Times New Roman" w:hAnsi="Times New Roman" w:cs="Times New Roman"/>
          <w:sz w:val="24"/>
        </w:rPr>
        <w:t xml:space="preserve">Yamamoto </w:t>
      </w:r>
      <w:r w:rsidR="000D1533">
        <w:rPr>
          <w:rFonts w:ascii="Times New Roman" w:eastAsia="Times New Roman" w:hAnsi="Times New Roman" w:cs="Times New Roman"/>
          <w:sz w:val="24"/>
        </w:rPr>
        <w:t>and</w:t>
      </w:r>
      <w:r w:rsidR="00802BAD" w:rsidRPr="003F3D1E">
        <w:rPr>
          <w:rFonts w:ascii="Times New Roman" w:eastAsia="Times New Roman" w:hAnsi="Times New Roman" w:cs="Times New Roman"/>
          <w:sz w:val="24"/>
        </w:rPr>
        <w:t xml:space="preserve"> Takai, 2011</w:t>
      </w:r>
      <w:r w:rsidR="00802BAD">
        <w:rPr>
          <w:rFonts w:ascii="Times New Roman" w:eastAsia="Times New Roman" w:hAnsi="Times New Roman" w:cs="Times New Roman"/>
          <w:sz w:val="24"/>
        </w:rPr>
        <w:t>)</w:t>
      </w:r>
      <w:r w:rsidR="003405BB">
        <w:rPr>
          <w:rFonts w:ascii="Times New Roman" w:eastAsia="Times New Roman" w:hAnsi="Times New Roman" w:cs="Times New Roman"/>
          <w:sz w:val="24"/>
        </w:rPr>
        <w:t xml:space="preserve">. </w:t>
      </w:r>
      <w:r w:rsidR="004F6822">
        <w:rPr>
          <w:rFonts w:ascii="Times New Roman" w:eastAsia="Times New Roman" w:hAnsi="Times New Roman" w:cs="Times New Roman"/>
          <w:sz w:val="24"/>
        </w:rPr>
        <w:t xml:space="preserve">It is unlikely that </w:t>
      </w:r>
      <w:r w:rsidR="003405BB" w:rsidRPr="003F3D1E">
        <w:rPr>
          <w:rFonts w:ascii="Times New Roman" w:eastAsia="Times New Roman" w:hAnsi="Times New Roman" w:cs="Times New Roman"/>
          <w:sz w:val="24"/>
        </w:rPr>
        <w:t xml:space="preserve">appreciable </w:t>
      </w:r>
      <w:r w:rsidR="00E6670E">
        <w:rPr>
          <w:rFonts w:ascii="Times New Roman" w:eastAsia="Times New Roman" w:hAnsi="Times New Roman" w:cs="Times New Roman"/>
          <w:sz w:val="24"/>
        </w:rPr>
        <w:t>sulfur</w:t>
      </w:r>
      <w:r w:rsidR="003405BB" w:rsidRPr="003F3D1E">
        <w:rPr>
          <w:rFonts w:ascii="Times New Roman" w:eastAsia="Times New Roman" w:hAnsi="Times New Roman" w:cs="Times New Roman"/>
          <w:sz w:val="24"/>
        </w:rPr>
        <w:t xml:space="preserve"> oxidation occur</w:t>
      </w:r>
      <w:r w:rsidR="004F6822">
        <w:rPr>
          <w:rFonts w:ascii="Times New Roman" w:eastAsia="Times New Roman" w:hAnsi="Times New Roman" w:cs="Times New Roman"/>
          <w:sz w:val="24"/>
        </w:rPr>
        <w:t>s</w:t>
      </w:r>
      <w:r w:rsidR="003405BB" w:rsidRPr="003F3D1E">
        <w:rPr>
          <w:rFonts w:ascii="Times New Roman" w:eastAsia="Times New Roman" w:hAnsi="Times New Roman" w:cs="Times New Roman"/>
          <w:sz w:val="24"/>
        </w:rPr>
        <w:t xml:space="preserve"> in the deep zone as the known terminal electron acceptors, oxygen and nitrate</w:t>
      </w:r>
      <w:r w:rsidR="00DF6D1D">
        <w:rPr>
          <w:rFonts w:ascii="Times New Roman" w:eastAsia="Times New Roman" w:hAnsi="Times New Roman" w:cs="Times New Roman"/>
          <w:sz w:val="24"/>
        </w:rPr>
        <w:t>,</w:t>
      </w:r>
      <w:r w:rsidR="003405BB" w:rsidRPr="003F3D1E">
        <w:rPr>
          <w:rFonts w:ascii="Times New Roman" w:eastAsia="Times New Roman" w:hAnsi="Times New Roman" w:cs="Times New Roman"/>
          <w:sz w:val="24"/>
        </w:rPr>
        <w:t xml:space="preserve"> are deplete</w:t>
      </w:r>
      <w:r w:rsidR="00802BAD">
        <w:rPr>
          <w:rFonts w:ascii="Times New Roman" w:eastAsia="Times New Roman" w:hAnsi="Times New Roman" w:cs="Times New Roman"/>
          <w:sz w:val="24"/>
        </w:rPr>
        <w:t xml:space="preserve"> and the abundance of sulfur oxidizing </w:t>
      </w:r>
      <w:r w:rsidR="00802BAD">
        <w:rPr>
          <w:rFonts w:ascii="Times New Roman" w:eastAsia="Times New Roman" w:hAnsi="Times New Roman" w:cs="Times New Roman"/>
          <w:i/>
          <w:sz w:val="24"/>
        </w:rPr>
        <w:t xml:space="preserve">Epsilonproteobacteria </w:t>
      </w:r>
      <w:r w:rsidR="00802BAD">
        <w:rPr>
          <w:rFonts w:ascii="Times New Roman" w:eastAsia="Times New Roman" w:hAnsi="Times New Roman" w:cs="Times New Roman"/>
          <w:sz w:val="24"/>
        </w:rPr>
        <w:t>is low (Figure 2A)</w:t>
      </w:r>
      <w:r w:rsidR="003405BB" w:rsidRPr="003F3D1E">
        <w:rPr>
          <w:rFonts w:ascii="Times New Roman" w:eastAsia="Times New Roman" w:hAnsi="Times New Roman" w:cs="Times New Roman"/>
          <w:sz w:val="24"/>
        </w:rPr>
        <w:t>.</w:t>
      </w:r>
      <w:r w:rsidR="004F6822">
        <w:rPr>
          <w:rFonts w:ascii="Times New Roman" w:eastAsia="Times New Roman" w:hAnsi="Times New Roman" w:cs="Times New Roman"/>
          <w:sz w:val="24"/>
        </w:rPr>
        <w:t xml:space="preserve"> </w:t>
      </w:r>
      <w:r w:rsidR="00396A40" w:rsidRPr="001249C6">
        <w:rPr>
          <w:rFonts w:ascii="Times New Roman" w:eastAsia="Times New Roman" w:hAnsi="Times New Roman" w:cs="Times New Roman"/>
          <w:i/>
          <w:sz w:val="24"/>
        </w:rPr>
        <w:t>Epsilon</w:t>
      </w:r>
      <w:r w:rsidR="00396A40">
        <w:rPr>
          <w:rFonts w:ascii="Times New Roman" w:eastAsia="Times New Roman" w:hAnsi="Times New Roman" w:cs="Times New Roman"/>
          <w:i/>
          <w:sz w:val="24"/>
        </w:rPr>
        <w:t>proteo</w:t>
      </w:r>
      <w:r w:rsidR="00396A40" w:rsidRPr="001249C6">
        <w:rPr>
          <w:rFonts w:ascii="Times New Roman" w:eastAsia="Times New Roman" w:hAnsi="Times New Roman" w:cs="Times New Roman"/>
          <w:i/>
          <w:sz w:val="24"/>
        </w:rPr>
        <w:t>bacteria</w:t>
      </w:r>
      <w:r w:rsidR="00396A40">
        <w:rPr>
          <w:rFonts w:ascii="Times New Roman" w:eastAsia="Times New Roman" w:hAnsi="Times New Roman" w:cs="Times New Roman"/>
          <w:i/>
          <w:sz w:val="24"/>
        </w:rPr>
        <w:t xml:space="preserve"> </w:t>
      </w:r>
      <w:r w:rsidR="00396A40">
        <w:rPr>
          <w:rFonts w:ascii="Times New Roman" w:eastAsia="Times New Roman" w:hAnsi="Times New Roman" w:cs="Times New Roman"/>
          <w:sz w:val="24"/>
        </w:rPr>
        <w:t xml:space="preserve">were also linked to </w:t>
      </w:r>
      <w:r w:rsidR="00E62C81">
        <w:rPr>
          <w:rFonts w:ascii="Times New Roman" w:eastAsia="Times New Roman" w:hAnsi="Times New Roman" w:cs="Times New Roman"/>
          <w:sz w:val="24"/>
        </w:rPr>
        <w:t xml:space="preserve">a </w:t>
      </w:r>
      <w:r w:rsidR="00396A40">
        <w:rPr>
          <w:rFonts w:ascii="Times New Roman" w:eastAsia="Times New Roman" w:hAnsi="Times New Roman" w:cs="Times New Roman"/>
          <w:sz w:val="24"/>
        </w:rPr>
        <w:t>capacity for oxidation of sulfide to elemental sulfur by utilizing sulfide</w:t>
      </w:r>
      <w:proofErr w:type="gramStart"/>
      <w:r w:rsidR="00396A40">
        <w:rPr>
          <w:rFonts w:ascii="Times New Roman" w:eastAsia="Times New Roman" w:hAnsi="Times New Roman" w:cs="Times New Roman"/>
          <w:sz w:val="24"/>
        </w:rPr>
        <w:t>:quinone</w:t>
      </w:r>
      <w:proofErr w:type="gramEnd"/>
      <w:r w:rsidR="00396A40">
        <w:rPr>
          <w:rFonts w:ascii="Times New Roman" w:eastAsia="Times New Roman" w:hAnsi="Times New Roman" w:cs="Times New Roman"/>
          <w:sz w:val="24"/>
        </w:rPr>
        <w:t xml:space="preserve"> oxidoreductase (</w:t>
      </w:r>
      <w:r w:rsidR="00396A40">
        <w:rPr>
          <w:rFonts w:ascii="Times New Roman" w:eastAsia="Times New Roman" w:hAnsi="Times New Roman" w:cs="Times New Roman"/>
          <w:i/>
          <w:sz w:val="24"/>
        </w:rPr>
        <w:t>sqrA</w:t>
      </w:r>
      <w:r w:rsidR="00396A40">
        <w:rPr>
          <w:rFonts w:ascii="Times New Roman" w:eastAsia="Times New Roman" w:hAnsi="Times New Roman" w:cs="Times New Roman"/>
          <w:sz w:val="24"/>
        </w:rPr>
        <w:t xml:space="preserve">) (Figure 4A, Table 2). In this pathway, sulfur is released as polysulfides, </w:t>
      </w:r>
      <w:r w:rsidR="00396A40">
        <w:rPr>
          <w:rFonts w:ascii="Times New Roman" w:eastAsia="Times New Roman" w:hAnsi="Times New Roman" w:cs="Times New Roman"/>
          <w:sz w:val="24"/>
        </w:rPr>
        <w:lastRenderedPageBreak/>
        <w:t xml:space="preserve">which is a potential biological source of the abundant polysulfides that have been detected in </w:t>
      </w:r>
      <w:r w:rsidR="00E62C81">
        <w:rPr>
          <w:rFonts w:ascii="Times New Roman" w:eastAsia="Times New Roman" w:hAnsi="Times New Roman" w:cs="Times New Roman"/>
          <w:sz w:val="24"/>
        </w:rPr>
        <w:t>the lake</w:t>
      </w:r>
      <w:r w:rsidR="00396A40">
        <w:rPr>
          <w:rFonts w:ascii="Times New Roman" w:eastAsia="Times New Roman" w:hAnsi="Times New Roman" w:cs="Times New Roman"/>
          <w:sz w:val="24"/>
        </w:rPr>
        <w:t xml:space="preserve"> (Roberts </w:t>
      </w:r>
      <w:r w:rsidR="00396A40">
        <w:rPr>
          <w:rFonts w:ascii="Times New Roman" w:eastAsia="Times New Roman" w:hAnsi="Times New Roman" w:cs="Times New Roman"/>
          <w:i/>
          <w:sz w:val="24"/>
        </w:rPr>
        <w:t>et al.</w:t>
      </w:r>
      <w:r w:rsidR="00396A40">
        <w:rPr>
          <w:rFonts w:ascii="Times New Roman" w:eastAsia="Times New Roman" w:hAnsi="Times New Roman" w:cs="Times New Roman"/>
          <w:sz w:val="24"/>
        </w:rPr>
        <w:t>, 1993b).</w:t>
      </w:r>
      <w:r w:rsidR="005A5B76">
        <w:rPr>
          <w:rFonts w:ascii="Times New Roman" w:eastAsia="Times New Roman" w:hAnsi="Times New Roman" w:cs="Times New Roman"/>
          <w:sz w:val="24"/>
        </w:rPr>
        <w:t xml:space="preserve"> </w:t>
      </w:r>
    </w:p>
    <w:p w:rsidR="00CC3AE8" w:rsidRPr="000C5D6B" w:rsidRDefault="00342213" w:rsidP="00153E88">
      <w:pPr>
        <w:pStyle w:val="Normal1"/>
        <w:spacing w:after="0" w:line="480" w:lineRule="auto"/>
        <w:ind w:firstLine="432"/>
        <w:rPr>
          <w:rFonts w:ascii="Times New Roman" w:eastAsia="Times New Roman" w:hAnsi="Times New Roman" w:cs="Times New Roman"/>
          <w:sz w:val="24"/>
        </w:rPr>
      </w:pPr>
      <w:r w:rsidRPr="003F3D1E">
        <w:rPr>
          <w:rFonts w:ascii="Times New Roman" w:eastAsia="Times New Roman" w:hAnsi="Times New Roman" w:cs="Times New Roman"/>
          <w:sz w:val="24"/>
        </w:rPr>
        <w:t xml:space="preserve">It is likely </w:t>
      </w:r>
      <w:r>
        <w:rPr>
          <w:rFonts w:ascii="Times New Roman" w:eastAsia="Times New Roman" w:hAnsi="Times New Roman" w:cs="Times New Roman"/>
          <w:sz w:val="24"/>
        </w:rPr>
        <w:t xml:space="preserve">that the </w:t>
      </w:r>
      <w:r w:rsidR="004F6822">
        <w:rPr>
          <w:rFonts w:ascii="Times New Roman" w:eastAsia="Times New Roman" w:hAnsi="Times New Roman" w:cs="Times New Roman"/>
          <w:sz w:val="24"/>
        </w:rPr>
        <w:t>limited</w:t>
      </w:r>
      <w:r>
        <w:rPr>
          <w:rFonts w:ascii="Times New Roman" w:eastAsia="Times New Roman" w:hAnsi="Times New Roman" w:cs="Times New Roman"/>
          <w:sz w:val="24"/>
        </w:rPr>
        <w:t xml:space="preserve"> an</w:t>
      </w:r>
      <w:r w:rsidR="004F6822">
        <w:rPr>
          <w:rFonts w:ascii="Times New Roman" w:eastAsia="Times New Roman" w:hAnsi="Times New Roman" w:cs="Times New Roman"/>
          <w:sz w:val="24"/>
        </w:rPr>
        <w:t>a</w:t>
      </w:r>
      <w:r>
        <w:rPr>
          <w:rFonts w:ascii="Times New Roman" w:eastAsia="Times New Roman" w:hAnsi="Times New Roman" w:cs="Times New Roman"/>
          <w:sz w:val="24"/>
        </w:rPr>
        <w:t>erobic dissimilatory sulfur cycle</w:t>
      </w:r>
      <w:r w:rsidRPr="003F3D1E">
        <w:rPr>
          <w:rFonts w:ascii="Times New Roman" w:eastAsia="Times New Roman" w:hAnsi="Times New Roman" w:cs="Times New Roman"/>
          <w:sz w:val="24"/>
        </w:rPr>
        <w:t xml:space="preserve"> contributes to the accumulation of DMS in Organic Lake in the deep zone. In the upper mixed zone, DMS could potentially be oxidized as a carbon and energy source or utilized as an electron donor by sulfur-oxidizing </w:t>
      </w:r>
      <w:r>
        <w:rPr>
          <w:rFonts w:ascii="Times New Roman" w:eastAsia="Times New Roman" w:hAnsi="Times New Roman" w:cs="Times New Roman"/>
          <w:sz w:val="24"/>
        </w:rPr>
        <w:t>bacteria</w:t>
      </w:r>
      <w:r w:rsidRPr="003F3D1E">
        <w:rPr>
          <w:rFonts w:ascii="Times New Roman" w:eastAsia="Times New Roman" w:hAnsi="Times New Roman" w:cs="Times New Roman"/>
          <w:sz w:val="24"/>
        </w:rPr>
        <w:t xml:space="preserve">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w:t>
      </w:r>
      <w:r w:rsidR="00E30C81">
        <w:rPr>
          <w:rFonts w:ascii="Times New Roman" w:eastAsia="Times New Roman" w:hAnsi="Times New Roman" w:cs="Times New Roman"/>
          <w:sz w:val="24"/>
        </w:rPr>
        <w:t>e main organisms known to break</w:t>
      </w:r>
      <w:r w:rsidRPr="003F3D1E">
        <w:rPr>
          <w:rFonts w:ascii="Times New Roman" w:eastAsia="Times New Roman" w:hAnsi="Times New Roman" w:cs="Times New Roman"/>
          <w:sz w:val="24"/>
        </w:rPr>
        <w:t xml:space="preserve">down DMS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2008). </w:t>
      </w:r>
      <w:r w:rsidR="00CC1BA2">
        <w:rPr>
          <w:rFonts w:ascii="Times New Roman" w:eastAsia="Times New Roman" w:hAnsi="Times New Roman" w:cs="Times New Roman"/>
          <w:sz w:val="24"/>
        </w:rPr>
        <w:t>M</w:t>
      </w:r>
      <w:r w:rsidR="00665209">
        <w:rPr>
          <w:rFonts w:ascii="Times New Roman" w:eastAsia="Times New Roman" w:hAnsi="Times New Roman" w:cs="Times New Roman"/>
          <w:sz w:val="24"/>
        </w:rPr>
        <w:t>ethanogens and genes involved in methanogenesis were not detected</w:t>
      </w:r>
      <w:r w:rsidR="00CC1BA2">
        <w:rPr>
          <w:rFonts w:ascii="Times New Roman" w:eastAsia="Times New Roman" w:hAnsi="Times New Roman" w:cs="Times New Roman"/>
          <w:sz w:val="24"/>
        </w:rPr>
        <w:t>, nor has methane been detected</w:t>
      </w:r>
      <w:r w:rsidR="00665209">
        <w:rPr>
          <w:rFonts w:ascii="Times New Roman" w:eastAsia="Times New Roman" w:hAnsi="Times New Roman" w:cs="Times New Roman"/>
          <w:sz w:val="24"/>
        </w:rPr>
        <w:t xml:space="preserve"> </w:t>
      </w:r>
      <w:r w:rsidR="00CC1BA2">
        <w:rPr>
          <w:rFonts w:ascii="Times New Roman" w:eastAsia="Times New Roman" w:hAnsi="Times New Roman" w:cs="Times New Roman"/>
          <w:sz w:val="24"/>
        </w:rPr>
        <w:t xml:space="preserve">(Gibson </w:t>
      </w:r>
      <w:r w:rsidR="00CC1BA2">
        <w:rPr>
          <w:rFonts w:ascii="Times New Roman" w:eastAsia="Times New Roman" w:hAnsi="Times New Roman" w:cs="Times New Roman"/>
          <w:i/>
          <w:sz w:val="24"/>
        </w:rPr>
        <w:t>et al.</w:t>
      </w:r>
      <w:r w:rsidR="00CC1BA2">
        <w:rPr>
          <w:rFonts w:ascii="Times New Roman" w:eastAsia="Times New Roman" w:hAnsi="Times New Roman" w:cs="Times New Roman"/>
          <w:sz w:val="24"/>
        </w:rPr>
        <w:t>, 1994)</w:t>
      </w:r>
      <w:r w:rsidR="00E30C81">
        <w:rPr>
          <w:rFonts w:ascii="Times New Roman" w:eastAsia="Times New Roman" w:hAnsi="Times New Roman" w:cs="Times New Roman"/>
          <w:sz w:val="24"/>
        </w:rPr>
        <w:t xml:space="preserve"> leaving sulfate-reduction the most likely route of DMS catabolism</w:t>
      </w:r>
      <w:r w:rsidR="00CC1BA2">
        <w:rPr>
          <w:rFonts w:ascii="Times New Roman" w:eastAsia="Times New Roman" w:hAnsi="Times New Roman" w:cs="Times New Roman"/>
          <w:sz w:val="24"/>
        </w:rPr>
        <w:t xml:space="preserve">. </w:t>
      </w:r>
      <w:r w:rsidR="00E30C81">
        <w:rPr>
          <w:rFonts w:ascii="Times New Roman" w:eastAsia="Times New Roman" w:hAnsi="Times New Roman" w:cs="Times New Roman"/>
          <w:sz w:val="24"/>
        </w:rPr>
        <w:t>The</w:t>
      </w:r>
      <w:r w:rsidRPr="003F3D1E">
        <w:rPr>
          <w:rFonts w:ascii="Times New Roman" w:eastAsia="Times New Roman" w:hAnsi="Times New Roman" w:cs="Times New Roman"/>
          <w:sz w:val="24"/>
        </w:rPr>
        <w:t xml:space="preserve"> low dissimilatory </w:t>
      </w:r>
      <w:r>
        <w:rPr>
          <w:rFonts w:ascii="Times New Roman" w:eastAsia="Times New Roman" w:hAnsi="Times New Roman" w:cs="Times New Roman"/>
          <w:sz w:val="24"/>
        </w:rPr>
        <w:t>sulfate reduction</w:t>
      </w:r>
      <w:r w:rsidRPr="003F3D1E">
        <w:rPr>
          <w:rFonts w:ascii="Times New Roman" w:eastAsia="Times New Roman" w:hAnsi="Times New Roman" w:cs="Times New Roman"/>
          <w:sz w:val="24"/>
        </w:rPr>
        <w:t xml:space="preserve"> potential in the deep zone coupled with the relatively stagnant waters would likely minimize DMS oxidation and loss by ventilation. DMS would therefore be expected to accumulate in the deep zone</w:t>
      </w:r>
      <w:r w:rsidR="004F6822">
        <w:rPr>
          <w:rFonts w:ascii="Times New Roman" w:eastAsia="Times New Roman" w:hAnsi="Times New Roman" w:cs="Times New Roman"/>
          <w:sz w:val="24"/>
        </w:rPr>
        <w:t xml:space="preserve"> if production rates were higher than breakdown</w:t>
      </w:r>
      <w:r w:rsidRPr="003F3D1E">
        <w:rPr>
          <w:rFonts w:ascii="Times New Roman" w:eastAsia="Times New Roman" w:hAnsi="Times New Roman" w:cs="Times New Roman"/>
          <w:sz w:val="24"/>
        </w:rPr>
        <w:t>.</w:t>
      </w:r>
    </w:p>
    <w:p w:rsidR="003F3D1E" w:rsidRPr="003F3D1E" w:rsidRDefault="00C45D27" w:rsidP="00153E88">
      <w:pPr>
        <w:pStyle w:val="Normal1"/>
        <w:spacing w:after="0" w:line="480" w:lineRule="auto"/>
        <w:ind w:firstLine="426"/>
        <w:rPr>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was the most abundant of the Organic Lake DMSP lyases (Table 3) and comprised two main types: MAR-dddD and OL-dddD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r w:rsidR="00A10CB2">
        <w:rPr>
          <w:rFonts w:ascii="Times New Roman" w:eastAsia="Times New Roman" w:hAnsi="Times New Roman" w:cs="Times New Roman"/>
          <w:sz w:val="24"/>
        </w:rPr>
        <w:t>type</w:t>
      </w:r>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lastRenderedPageBreak/>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OL-dddD did not have a close relative from cultured bacteria making its </w:t>
      </w:r>
      <w:r w:rsidR="00A03B06">
        <w:rPr>
          <w:rFonts w:ascii="Times New Roman" w:eastAsia="Times New Roman" w:hAnsi="Times New Roman" w:cs="Times New Roman"/>
          <w:sz w:val="24"/>
        </w:rPr>
        <w:t xml:space="preserve">precise </w:t>
      </w:r>
      <w:r>
        <w:rPr>
          <w:rFonts w:ascii="Times New Roman" w:eastAsia="Times New Roman" w:hAnsi="Times New Roman" w:cs="Times New Roman"/>
          <w:sz w:val="24"/>
        </w:rPr>
        <w:t xml:space="preserve">taxonomic origins uncertain. The abundance of OL-dddD on the 3.0 µm fraction suggests it originates from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r w:rsidR="003F3D1E">
        <w:rPr>
          <w:rFonts w:ascii="Times New Roman" w:eastAsia="Times New Roman" w:hAnsi="Times New Roman" w:cs="Times New Roman"/>
          <w:sz w:val="24"/>
        </w:rPr>
        <w:t xml:space="preserve"> </w:t>
      </w:r>
      <w:r w:rsidR="003F3D1E" w:rsidRPr="003F3D1E">
        <w:rPr>
          <w:rFonts w:ascii="Times New Roman" w:eastAsia="Times New Roman" w:hAnsi="Times New Roman"/>
          <w:kern w:val="1"/>
          <w:sz w:val="24"/>
        </w:rPr>
        <w:t xml:space="preserve">OL-dddD containing 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r w:rsidR="00C51F45">
        <w:rPr>
          <w:rFonts w:ascii="Times New Roman" w:eastAsia="Times New Roman" w:hAnsi="Times New Roman"/>
          <w:i/>
          <w:kern w:val="1"/>
          <w:sz w:val="24"/>
        </w:rPr>
        <w:t>l</w:t>
      </w:r>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gin</w:t>
      </w:r>
      <w:r w:rsidR="00A03B06">
        <w:rPr>
          <w:rFonts w:ascii="Times New Roman" w:eastAsia="Times New Roman" w:hAnsi="Times New Roman"/>
          <w:kern w:val="1"/>
          <w:sz w:val="24"/>
        </w:rPr>
        <w:t xml:space="preserve"> supporting its provenance from one of these classes and </w:t>
      </w:r>
      <w:r w:rsidR="003F3D1E" w:rsidRPr="003F3D1E">
        <w:rPr>
          <w:rFonts w:ascii="Times New Roman" w:eastAsia="Times New Roman" w:hAnsi="Times New Roman"/>
          <w:kern w:val="1"/>
          <w:sz w:val="24"/>
        </w:rPr>
        <w:t>consistent with the “pick ‘n</w:t>
      </w:r>
      <w:r w:rsidR="00070733">
        <w:rPr>
          <w:rFonts w:ascii="Times New Roman" w:eastAsia="Times New Roman" w:hAnsi="Times New Roman"/>
          <w:kern w:val="1"/>
          <w:sz w:val="24"/>
        </w:rPr>
        <w:t>’</w:t>
      </w:r>
      <w:r w:rsidR="003F3D1E" w:rsidRPr="003F3D1E">
        <w:rPr>
          <w:rFonts w:ascii="Times New Roman" w:eastAsia="Times New Roman" w:hAnsi="Times New Roman"/>
          <w:kern w:val="1"/>
          <w:sz w:val="24"/>
        </w:rPr>
        <w:t xml:space="preserve"> mix” arrangement of genes found beside </w:t>
      </w:r>
      <w:r w:rsidR="003F3D1E" w:rsidRPr="00A00256">
        <w:rPr>
          <w:rFonts w:ascii="Times New Roman" w:eastAsia="Times New Roman" w:hAnsi="Times New Roman"/>
          <w:kern w:val="1"/>
          <w:sz w:val="24"/>
        </w:rPr>
        <w:t xml:space="preserve">sequenced </w:t>
      </w:r>
      <w:r w:rsidR="003F3D1E" w:rsidRPr="00A00256">
        <w:rPr>
          <w:rFonts w:ascii="Times New Roman" w:eastAsia="Times New Roman" w:hAnsi="Times New Roman"/>
          <w:i/>
          <w:kern w:val="1"/>
          <w:sz w:val="24"/>
        </w:rPr>
        <w:t xml:space="preserve">dddD </w:t>
      </w:r>
      <w:r w:rsidR="003F3D1E" w:rsidRPr="00A00256">
        <w:rPr>
          <w:rFonts w:ascii="Times New Roman" w:eastAsia="Times New Roman" w:hAnsi="Times New Roman"/>
          <w:kern w:val="1"/>
          <w:sz w:val="24"/>
        </w:rPr>
        <w:t xml:space="preserve">regions (Johnston </w:t>
      </w:r>
      <w:r w:rsidR="003F3D1E" w:rsidRPr="00A00256">
        <w:rPr>
          <w:rFonts w:ascii="Times New Roman" w:eastAsia="Times New Roman" w:hAnsi="Times New Roman"/>
          <w:i/>
          <w:kern w:val="1"/>
          <w:sz w:val="24"/>
        </w:rPr>
        <w:t>et al.</w:t>
      </w:r>
      <w:r w:rsidR="003F3D1E" w:rsidRPr="00A00256">
        <w:rPr>
          <w:rFonts w:ascii="Times New Roman" w:eastAsia="Times New Roman" w:hAnsi="Times New Roman"/>
          <w:kern w:val="1"/>
          <w:sz w:val="24"/>
        </w:rPr>
        <w:t xml:space="preserve">, 2008). </w:t>
      </w:r>
      <w:r w:rsidR="00670353">
        <w:rPr>
          <w:rFonts w:ascii="Times New Roman" w:eastAsia="Times New Roman" w:hAnsi="Times New Roman"/>
          <w:kern w:val="1"/>
          <w:sz w:val="24"/>
        </w:rPr>
        <w:t>Adjacent to</w:t>
      </w:r>
      <w:r w:rsidR="003F3D1E" w:rsidRPr="00A00256">
        <w:rPr>
          <w:rFonts w:ascii="Times New Roman" w:eastAsia="Times New Roman" w:hAnsi="Times New Roman"/>
          <w:kern w:val="1"/>
          <w:sz w:val="24"/>
        </w:rPr>
        <w:t xml:space="preserve"> OL-dddD was </w:t>
      </w:r>
      <w:r w:rsidR="003F3D1E" w:rsidRPr="00A00256">
        <w:rPr>
          <w:rFonts w:ascii="Times New Roman" w:eastAsia="Times New Roman" w:hAnsi="Times New Roman"/>
          <w:i/>
          <w:kern w:val="1"/>
          <w:sz w:val="24"/>
        </w:rPr>
        <w:t>dddT</w:t>
      </w:r>
      <w:r w:rsidR="00A00256">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r w:rsidR="00670353">
        <w:rPr>
          <w:rFonts w:ascii="Times New Roman" w:eastAsia="Times New Roman" w:hAnsi="Times New Roman"/>
          <w:kern w:val="1"/>
          <w:sz w:val="24"/>
        </w:rPr>
        <w:t>9</w:t>
      </w:r>
      <w:r w:rsidR="00A00256">
        <w:rPr>
          <w:rFonts w:ascii="Times New Roman" w:eastAsia="Times New Roman" w:hAnsi="Times New Roman"/>
          <w:kern w:val="1"/>
          <w:sz w:val="24"/>
        </w:rPr>
        <w:t>)</w:t>
      </w:r>
      <w:r w:rsidR="003F3D1E" w:rsidRPr="00A00256">
        <w:rPr>
          <w:rFonts w:ascii="Times New Roman" w:eastAsia="Times New Roman" w:hAnsi="Times New Roman"/>
          <w:kern w:val="1"/>
          <w:sz w:val="24"/>
        </w:rPr>
        <w:t>, a betaine, choline, carnitine transporter (BCCT) family</w:t>
      </w:r>
      <w:r w:rsidR="003F3D1E" w:rsidRPr="003F3D1E">
        <w:rPr>
          <w:rFonts w:ascii="Times New Roman" w:eastAsia="Times New Roman" w:hAnsi="Times New Roman"/>
          <w:kern w:val="1"/>
          <w:sz w:val="24"/>
        </w:rPr>
        <w:t xml:space="preserve"> protein that likely functions in substrate import, </w:t>
      </w:r>
      <w:r w:rsidR="00C51F45">
        <w:rPr>
          <w:rFonts w:ascii="Times New Roman" w:eastAsia="Times New Roman" w:hAnsi="Times New Roman"/>
          <w:kern w:val="1"/>
          <w:sz w:val="24"/>
        </w:rPr>
        <w:t>demon</w:t>
      </w:r>
      <w:r w:rsidR="00342213">
        <w:rPr>
          <w:rFonts w:ascii="Times New Roman" w:eastAsia="Times New Roman" w:hAnsi="Times New Roman"/>
          <w:kern w:val="1"/>
          <w:sz w:val="24"/>
        </w:rPr>
        <w:t>strat</w:t>
      </w:r>
      <w:r w:rsidR="003F3D1E">
        <w:rPr>
          <w:rFonts w:ascii="Times New Roman" w:eastAsia="Times New Roman" w:hAnsi="Times New Roman"/>
          <w:kern w:val="1"/>
          <w:sz w:val="24"/>
        </w:rPr>
        <w:t>ing</w:t>
      </w:r>
      <w:r w:rsidR="003F3D1E" w:rsidRPr="003F3D1E">
        <w:rPr>
          <w:rFonts w:ascii="Times New Roman" w:eastAsia="Times New Roman" w:hAnsi="Times New Roman"/>
          <w:kern w:val="1"/>
          <w:sz w:val="24"/>
        </w:rPr>
        <w:t xml:space="preserve"> OL-dddD forms an operon</w:t>
      </w:r>
      <w:r w:rsidR="00507FEC">
        <w:rPr>
          <w:rFonts w:ascii="Times New Roman" w:eastAsia="Times New Roman" w:hAnsi="Times New Roman"/>
          <w:kern w:val="1"/>
          <w:sz w:val="24"/>
        </w:rPr>
        <w:t>-like</w:t>
      </w:r>
      <w:r w:rsidR="003F3D1E" w:rsidRPr="003F3D1E">
        <w:rPr>
          <w:rFonts w:ascii="Times New Roman" w:eastAsia="Times New Roman" w:hAnsi="Times New Roman"/>
          <w:kern w:val="1"/>
          <w:sz w:val="24"/>
        </w:rPr>
        <w:t xml:space="preserve"> structure</w:t>
      </w:r>
      <w:r w:rsidR="00507FEC">
        <w:rPr>
          <w:rFonts w:ascii="Times New Roman" w:eastAsia="Times New Roman" w:hAnsi="Times New Roman"/>
          <w:kern w:val="1"/>
          <w:sz w:val="24"/>
        </w:rPr>
        <w:t>,</w:t>
      </w:r>
      <w:r w:rsidR="003F3D1E" w:rsidRPr="003F3D1E">
        <w:rPr>
          <w:rFonts w:ascii="Times New Roman" w:eastAsia="Times New Roman" w:hAnsi="Times New Roman"/>
          <w:kern w:val="1"/>
          <w:sz w:val="24"/>
        </w:rPr>
        <w:t xml:space="preserve"> </w:t>
      </w:r>
      <w:r w:rsidR="00507FEC">
        <w:rPr>
          <w:rFonts w:ascii="Times New Roman" w:eastAsia="Times New Roman" w:hAnsi="Times New Roman"/>
          <w:kern w:val="1"/>
          <w:sz w:val="24"/>
        </w:rPr>
        <w:t>similar to</w:t>
      </w:r>
      <w:r w:rsidR="003F3D1E" w:rsidRPr="003F3D1E">
        <w:rPr>
          <w:rFonts w:ascii="Times New Roman" w:eastAsia="Times New Roman" w:hAnsi="Times New Roman"/>
          <w:kern w:val="1"/>
          <w:sz w:val="24"/>
        </w:rPr>
        <w:t xml:space="preserve"> </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sp. HTNK1</w:t>
      </w:r>
      <w:r w:rsidR="00DA66B1">
        <w:rPr>
          <w:rFonts w:ascii="Times New Roman" w:eastAsia="Times New Roman" w:hAnsi="Times New Roman"/>
          <w:kern w:val="1"/>
          <w:sz w:val="24"/>
        </w:rPr>
        <w:t xml:space="preserve"> </w:t>
      </w:r>
      <w:r w:rsidR="003F3D1E" w:rsidRPr="003F3D1E">
        <w:rPr>
          <w:rFonts w:ascii="Times New Roman" w:eastAsia="Times New Roman" w:hAnsi="Times New Roman"/>
          <w:kern w:val="1"/>
          <w:sz w:val="24"/>
        </w:rPr>
        <w:t xml:space="preserve">(Todd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2010).</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w:t>
      </w:r>
      <w:r w:rsidR="006A6595">
        <w:rPr>
          <w:rFonts w:ascii="Times New Roman" w:eastAsia="Times New Roman" w:hAnsi="Times New Roman" w:cs="Times New Roman"/>
          <w:sz w:val="24"/>
        </w:rPr>
        <w:t>Supplementary Figure S</w:t>
      </w:r>
      <w:r w:rsidR="00400D4F">
        <w:rPr>
          <w:rFonts w:ascii="Times New Roman" w:eastAsia="Times New Roman" w:hAnsi="Times New Roman" w:cs="Times New Roman"/>
          <w:sz w:val="24"/>
        </w:rPr>
        <w:t>10</w:t>
      </w:r>
      <w:r>
        <w:rPr>
          <w:rFonts w:ascii="Times New Roman" w:eastAsia="Times New Roman" w:hAnsi="Times New Roman" w:cs="Times New Roman"/>
          <w:sz w:val="24"/>
        </w:rPr>
        <w:t xml:space="preserve">).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2008). These data indicate that the Organic Lake members of the SUL-dddL group perform the same functional role. The MAR-dddL clade appears to be a</w:t>
      </w:r>
      <w:r w:rsidR="00E30C81">
        <w:rPr>
          <w:rFonts w:ascii="Times New Roman" w:eastAsia="Times New Roman" w:hAnsi="Times New Roman" w:cs="Times New Roman"/>
          <w:sz w:val="24"/>
        </w:rPr>
        <w:t>n</w:t>
      </w:r>
      <w:r w:rsidR="002A7885">
        <w:rPr>
          <w:rFonts w:ascii="Times New Roman" w:eastAsia="Times New Roman" w:hAnsi="Times New Roman" w:cs="Times New Roman"/>
          <w:sz w:val="24"/>
        </w:rPr>
        <w:t xml:space="preserve"> uncharacterized</w:t>
      </w:r>
      <w:r>
        <w:rPr>
          <w:rFonts w:ascii="Times New Roman" w:eastAsia="Times New Roman" w:hAnsi="Times New Roman" w:cs="Times New Roman"/>
          <w:sz w:val="24"/>
        </w:rPr>
        <w:t xml:space="preserve">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1</w:t>
      </w:r>
      <w:r w:rsidR="00400D4F">
        <w:rPr>
          <w:rFonts w:ascii="Times New Roman" w:eastAsia="Times New Roman" w:hAnsi="Times New Roman" w:cs="Times New Roman"/>
          <w:sz w:val="24"/>
        </w:rPr>
        <w:t>1</w:t>
      </w:r>
      <w:r>
        <w:rPr>
          <w:rFonts w:ascii="Times New Roman" w:eastAsia="Times New Roman" w:hAnsi="Times New Roman" w:cs="Times New Roman"/>
          <w:sz w:val="24"/>
        </w:rPr>
        <w:t xml:space="preserve">).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rsidP="00153E88">
      <w:pPr>
        <w:pStyle w:val="Normal1"/>
        <w:spacing w:after="0" w:line="480" w:lineRule="auto"/>
        <w:ind w:firstLine="426"/>
      </w:pPr>
      <w:r>
        <w:rPr>
          <w:rFonts w:ascii="Times New Roman" w:eastAsia="Times New Roman" w:hAnsi="Times New Roman" w:cs="Times New Roman"/>
          <w:sz w:val="24"/>
        </w:rPr>
        <w:lastRenderedPageBreak/>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1</w:t>
      </w:r>
      <w:r w:rsidR="00400D4F">
        <w:rPr>
          <w:rFonts w:ascii="Times New Roman" w:eastAsia="Times New Roman" w:hAnsi="Times New Roman" w:cs="Times New Roman"/>
          <w:sz w:val="24"/>
        </w:rPr>
        <w:t>2</w:t>
      </w:r>
      <w:r>
        <w:rPr>
          <w:rFonts w:ascii="Times New Roman" w:eastAsia="Times New Roman" w:hAnsi="Times New Roman" w:cs="Times New Roman"/>
          <w:sz w:val="24"/>
        </w:rPr>
        <w:t xml:space="preserve">),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w:t>
      </w:r>
      <w:r w:rsidR="0063028E">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Our data indicate </w:t>
      </w:r>
      <w:r w:rsidR="00DF6D1D">
        <w:rPr>
          <w:rFonts w:ascii="Times New Roman" w:eastAsia="Times New Roman" w:hAnsi="Times New Roman" w:cs="Times New Roman"/>
          <w:sz w:val="24"/>
        </w:rPr>
        <w:t xml:space="preserve">that </w:t>
      </w:r>
      <w:r w:rsidR="00E30C81">
        <w:rPr>
          <w:rFonts w:ascii="Times New Roman" w:eastAsia="Times New Roman" w:hAnsi="Times New Roman" w:cs="Times New Roman"/>
          <w:sz w:val="24"/>
        </w:rPr>
        <w:t xml:space="preserve">some DMSO reduction linked to </w:t>
      </w:r>
      <w:r w:rsidR="00E30C81">
        <w:rPr>
          <w:rFonts w:ascii="Times New Roman" w:eastAsia="Times New Roman" w:hAnsi="Times New Roman" w:cs="Times New Roman"/>
          <w:i/>
          <w:sz w:val="24"/>
        </w:rPr>
        <w:t xml:space="preserve">Firmicutes </w:t>
      </w:r>
      <w:r w:rsidR="00E30C81">
        <w:rPr>
          <w:rFonts w:ascii="Times New Roman" w:eastAsia="Times New Roman" w:hAnsi="Times New Roman" w:cs="Times New Roman"/>
          <w:sz w:val="24"/>
        </w:rPr>
        <w:t xml:space="preserve">could occur, but is not likely </w:t>
      </w:r>
      <w:r>
        <w:rPr>
          <w:rFonts w:ascii="Times New Roman" w:eastAsia="Times New Roman" w:hAnsi="Times New Roman" w:cs="Times New Roman"/>
          <w:sz w:val="24"/>
        </w:rPr>
        <w:t xml:space="preserve">a major pathway (Figure 4C), and the potential for the other DMS yielding processes could not be determined because the </w:t>
      </w:r>
      <w:r w:rsidR="00650A79">
        <w:rPr>
          <w:rFonts w:ascii="Times New Roman" w:eastAsia="Times New Roman" w:hAnsi="Times New Roman" w:cs="Times New Roman"/>
          <w:sz w:val="24"/>
        </w:rPr>
        <w:t xml:space="preserve">enzymes involved in these </w:t>
      </w:r>
      <w:r>
        <w:rPr>
          <w:rFonts w:ascii="Times New Roman" w:eastAsia="Times New Roman" w:hAnsi="Times New Roman" w:cs="Times New Roman"/>
          <w:sz w:val="24"/>
        </w:rPr>
        <w:t xml:space="preserve">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r w:rsidR="0055442F">
        <w:rPr>
          <w:rFonts w:ascii="Times New Roman" w:eastAsia="Times New Roman" w:hAnsi="Times New Roman" w:cs="Times New Roman"/>
          <w:sz w:val="24"/>
        </w:rPr>
        <w:t>Abiotic pathways for anaerobic production of DMS have also been proposed (</w:t>
      </w:r>
      <w:proofErr w:type="gramStart"/>
      <w:r w:rsidR="0055442F">
        <w:rPr>
          <w:rFonts w:ascii="Times New Roman" w:eastAsia="Times New Roman" w:hAnsi="Times New Roman" w:cs="Times New Roman"/>
          <w:sz w:val="24"/>
        </w:rPr>
        <w:t>Roberts</w:t>
      </w:r>
      <w:proofErr w:type="gramEnd"/>
      <w:r w:rsidR="0055442F">
        <w:rPr>
          <w:rFonts w:ascii="Times New Roman" w:eastAsia="Times New Roman" w:hAnsi="Times New Roman" w:cs="Times New Roman"/>
          <w:sz w:val="24"/>
        </w:rPr>
        <w:t xml:space="preserve"> </w:t>
      </w:r>
      <w:r w:rsidR="0055442F">
        <w:rPr>
          <w:rFonts w:ascii="Times New Roman" w:eastAsia="Times New Roman" w:hAnsi="Times New Roman" w:cs="Times New Roman"/>
          <w:i/>
          <w:sz w:val="24"/>
        </w:rPr>
        <w:t>et al.</w:t>
      </w:r>
      <w:r w:rsidR="0055442F">
        <w:rPr>
          <w:rFonts w:ascii="Times New Roman" w:eastAsia="Times New Roman" w:hAnsi="Times New Roman" w:cs="Times New Roman"/>
          <w:sz w:val="24"/>
        </w:rPr>
        <w:t>, 1993b).</w:t>
      </w:r>
    </w:p>
    <w:p w:rsidR="002701AD" w:rsidRDefault="00C45D27" w:rsidP="00153E88">
      <w:pPr>
        <w:pStyle w:val="Normal1"/>
        <w:spacing w:after="0" w:line="480" w:lineRule="auto"/>
        <w:ind w:firstLine="426"/>
      </w:pPr>
      <w:r>
        <w:rPr>
          <w:rFonts w:ascii="Times New Roman" w:eastAsia="Times New Roman" w:hAnsi="Times New Roman" w:cs="Times New Roman"/>
          <w:sz w:val="24"/>
        </w:rPr>
        <w:t xml:space="preserve">The potential for DMSP cleavage </w:t>
      </w:r>
      <w:r w:rsidR="002701AD">
        <w:rPr>
          <w:rFonts w:ascii="Times New Roman" w:eastAsia="Times New Roman" w:hAnsi="Times New Roman" w:cs="Times New Roman"/>
          <w:sz w:val="24"/>
        </w:rPr>
        <w:t>was</w:t>
      </w:r>
      <w:r>
        <w:rPr>
          <w:rFonts w:ascii="Times New Roman" w:eastAsia="Times New Roman" w:hAnsi="Times New Roman" w:cs="Times New Roman"/>
          <w:sz w:val="24"/>
        </w:rPr>
        <w:t xml:space="preserve"> more than twice that of DMSP demethylation (Figure 4C). This </w:t>
      </w:r>
      <w:r w:rsidR="00342213">
        <w:rPr>
          <w:rFonts w:ascii="Times New Roman" w:eastAsia="Times New Roman" w:hAnsi="Times New Roman" w:cs="Times New Roman"/>
          <w:sz w:val="24"/>
        </w:rPr>
        <w:t xml:space="preserve">is unusual compared to </w:t>
      </w:r>
      <w:r>
        <w:rPr>
          <w:rFonts w:ascii="Times New Roman" w:eastAsia="Times New Roman" w:hAnsi="Times New Roman" w:cs="Times New Roman"/>
          <w:sz w:val="24"/>
        </w:rPr>
        <w:t>the marine environment</w:t>
      </w:r>
      <w:r w:rsidR="00342213" w:rsidRPr="00342213">
        <w:rPr>
          <w:rFonts w:ascii="Times New Roman" w:eastAsia="Times New Roman" w:hAnsi="Times New Roman" w:cs="Times New Roman"/>
          <w:sz w:val="24"/>
        </w:rPr>
        <w:t xml:space="preserve"> </w:t>
      </w:r>
      <w:r w:rsidR="00E943E6">
        <w:rPr>
          <w:rFonts w:ascii="Times New Roman" w:eastAsia="Times New Roman" w:hAnsi="Times New Roman" w:cs="Times New Roman"/>
          <w:sz w:val="24"/>
        </w:rPr>
        <w:t>or</w:t>
      </w:r>
      <w:r w:rsidR="00342213">
        <w:rPr>
          <w:rFonts w:ascii="Times New Roman" w:eastAsia="Times New Roman" w:hAnsi="Times New Roman" w:cs="Times New Roman"/>
          <w:sz w:val="24"/>
        </w:rPr>
        <w:t xml:space="preserve"> Ace Lake where DMSP demethylation potential is much higher than cleavage</w:t>
      </w:r>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 xml:space="preserve">(Table 3). Previous estimates have </w:t>
      </w:r>
      <w:r w:rsidR="002701AD">
        <w:rPr>
          <w:rFonts w:ascii="Times New Roman" w:eastAsia="Times New Roman" w:hAnsi="Times New Roman" w:cs="Times New Roman"/>
          <w:sz w:val="24"/>
        </w:rPr>
        <w:lastRenderedPageBreak/>
        <w:t>similarly shown marine environments to have</w:t>
      </w:r>
      <w:r>
        <w:rPr>
          <w:rFonts w:ascii="Times New Roman" w:eastAsia="Times New Roman" w:hAnsi="Times New Roman" w:cs="Times New Roman"/>
          <w:sz w:val="24"/>
        </w:rPr>
        <w:t xml:space="preserve"> demethylation potential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w:t>
      </w:r>
      <w:r w:rsidR="00E30C81">
        <w:rPr>
          <w:rFonts w:ascii="Times New Roman" w:eastAsia="Times New Roman" w:hAnsi="Times New Roman" w:cs="Times New Roman"/>
          <w:i/>
          <w:sz w:val="24"/>
        </w:rPr>
        <w:t xml:space="preserve">dddD </w:t>
      </w:r>
      <w:r w:rsidR="00E30C81">
        <w:rPr>
          <w:rFonts w:ascii="Times New Roman" w:eastAsia="Times New Roman" w:hAnsi="Times New Roman" w:cs="Times New Roman"/>
          <w:sz w:val="24"/>
        </w:rPr>
        <w:t xml:space="preserve">and </w:t>
      </w:r>
      <w:r w:rsidR="00E30C81">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in Organic Lake exceeded those of </w:t>
      </w:r>
      <w:r w:rsidR="009074D3">
        <w:rPr>
          <w:rFonts w:ascii="Times New Roman" w:eastAsia="Times New Roman" w:hAnsi="Times New Roman" w:cs="Times New Roman"/>
          <w:sz w:val="24"/>
        </w:rPr>
        <w:t xml:space="preserve">all other environments, except Punta Cormorant hypersaline lagoon, where </w:t>
      </w:r>
      <w:r w:rsidR="009074D3">
        <w:rPr>
          <w:rFonts w:ascii="Times New Roman" w:eastAsia="Times New Roman" w:hAnsi="Times New Roman" w:cs="Times New Roman"/>
          <w:i/>
          <w:sz w:val="24"/>
        </w:rPr>
        <w:t xml:space="preserve">dddL </w:t>
      </w:r>
      <w:r w:rsidR="009074D3">
        <w:rPr>
          <w:rFonts w:ascii="Times New Roman" w:eastAsia="Times New Roman" w:hAnsi="Times New Roman" w:cs="Times New Roman"/>
          <w:sz w:val="24"/>
        </w:rPr>
        <w:t>abundance was comparable</w:t>
      </w:r>
      <w:r w:rsidR="00507FEC">
        <w:rPr>
          <w:rFonts w:ascii="Times New Roman" w:eastAsia="Times New Roman" w:hAnsi="Times New Roman" w:cs="Times New Roman"/>
          <w:sz w:val="24"/>
        </w:rPr>
        <w:t xml:space="preserve"> </w:t>
      </w:r>
      <w:r>
        <w:rPr>
          <w:rFonts w:ascii="Times New Roman" w:eastAsia="Times New Roman" w:hAnsi="Times New Roman" w:cs="Times New Roman"/>
          <w:sz w:val="24"/>
        </w:rPr>
        <w:t>(Table 3)</w:t>
      </w:r>
      <w:r w:rsidR="00E943E6">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9074D3">
        <w:rPr>
          <w:rFonts w:ascii="Times New Roman" w:eastAsia="Times New Roman" w:hAnsi="Times New Roman" w:cs="Times New Roman"/>
          <w:sz w:val="24"/>
        </w:rPr>
        <w:t>This suggests</w:t>
      </w:r>
      <w:r w:rsidR="002701AD">
        <w:rPr>
          <w:rFonts w:ascii="Times New Roman" w:eastAsia="Times New Roman" w:hAnsi="Times New Roman" w:cs="Times New Roman"/>
          <w:sz w:val="24"/>
        </w:rPr>
        <w:t xml:space="preserve"> </w:t>
      </w:r>
      <w:r w:rsidR="00667617">
        <w:rPr>
          <w:rFonts w:ascii="Times New Roman" w:eastAsia="Times New Roman" w:hAnsi="Times New Roman" w:cs="Times New Roman"/>
          <w:sz w:val="24"/>
        </w:rPr>
        <w:t xml:space="preserve">selection in Organic Lake </w:t>
      </w:r>
      <w:r w:rsidR="002A7885">
        <w:rPr>
          <w:rFonts w:ascii="Times New Roman" w:eastAsia="Times New Roman" w:hAnsi="Times New Roman" w:cs="Times New Roman"/>
          <w:sz w:val="24"/>
        </w:rPr>
        <w:t xml:space="preserve">for </w:t>
      </w:r>
      <w:r w:rsidR="00667617">
        <w:rPr>
          <w:rFonts w:ascii="Times New Roman" w:eastAsia="Times New Roman" w:hAnsi="Times New Roman" w:cs="Times New Roman"/>
          <w:sz w:val="24"/>
        </w:rPr>
        <w:t>DMSP cleavage due to functional advantage and/or selection for taxa that carry</w:t>
      </w:r>
      <w:r w:rsidR="002A7885">
        <w:rPr>
          <w:rFonts w:ascii="Times New Roman" w:eastAsia="Times New Roman" w:hAnsi="Times New Roman" w:cs="Times New Roman"/>
          <w:sz w:val="24"/>
        </w:rPr>
        <w:t xml:space="preserve"> DMSP lyase genes</w:t>
      </w:r>
      <w:r w:rsidR="002701AD">
        <w:rPr>
          <w:rFonts w:ascii="Times New Roman" w:eastAsia="Times New Roman" w:hAnsi="Times New Roman" w:cs="Times New Roman"/>
          <w:sz w:val="24"/>
        </w:rPr>
        <w:t>. There</w:t>
      </w:r>
      <w:r w:rsidR="00667617">
        <w:rPr>
          <w:rFonts w:ascii="Times New Roman" w:eastAsia="Times New Roman" w:hAnsi="Times New Roman" w:cs="Times New Roman"/>
          <w:sz w:val="24"/>
        </w:rPr>
        <w:t xml:space="preserve"> is evidence that high DMSP cleavage potential is adaptive in</w:t>
      </w:r>
      <w:r w:rsidR="002701AD">
        <w:rPr>
          <w:rFonts w:ascii="Times New Roman" w:eastAsia="Times New Roman" w:hAnsi="Times New Roman" w:cs="Times New Roman"/>
          <w:sz w:val="24"/>
        </w:rPr>
        <w:t xml:space="preserve"> hypersaline systems, as a high proportion of </w:t>
      </w:r>
      <w:r w:rsidR="002701AD">
        <w:rPr>
          <w:rFonts w:ascii="Times New Roman" w:eastAsia="Times New Roman" w:hAnsi="Times New Roman" w:cs="Times New Roman"/>
          <w:i/>
          <w:sz w:val="24"/>
        </w:rPr>
        <w:t xml:space="preserve">ddd </w:t>
      </w:r>
      <w:r w:rsidR="002A7885">
        <w:rPr>
          <w:rFonts w:ascii="Times New Roman" w:eastAsia="Times New Roman" w:hAnsi="Times New Roman" w:cs="Times New Roman"/>
          <w:sz w:val="24"/>
        </w:rPr>
        <w:t xml:space="preserve">genes </w:t>
      </w:r>
      <w:r w:rsidR="002701AD">
        <w:rPr>
          <w:rFonts w:ascii="Times New Roman" w:eastAsia="Times New Roman" w:hAnsi="Times New Roman" w:cs="Times New Roman"/>
          <w:sz w:val="24"/>
        </w:rPr>
        <w:t xml:space="preserve">were similarly detected in Punta Cormorant hypersaline lagoon and saltern ponds (Raina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2010). </w:t>
      </w:r>
      <w:r w:rsidR="00667617">
        <w:rPr>
          <w:rFonts w:ascii="Times New Roman" w:eastAsia="Times New Roman" w:hAnsi="Times New Roman" w:cs="Times New Roman"/>
          <w:sz w:val="24"/>
        </w:rPr>
        <w:t xml:space="preserve">The accumulated DMS in Organic Lake </w:t>
      </w:r>
      <w:r w:rsidR="002701AD">
        <w:rPr>
          <w:rFonts w:ascii="Times New Roman" w:eastAsia="Times New Roman" w:hAnsi="Times New Roman" w:cs="Times New Roman"/>
          <w:sz w:val="24"/>
        </w:rPr>
        <w:t xml:space="preserve">suggests </w:t>
      </w:r>
      <w:r w:rsidR="00667617">
        <w:rPr>
          <w:rFonts w:ascii="Times New Roman" w:eastAsia="Times New Roman" w:hAnsi="Times New Roman" w:cs="Times New Roman"/>
          <w:sz w:val="24"/>
        </w:rPr>
        <w:t>conditions in Organic Lake</w:t>
      </w:r>
      <w:r w:rsidR="002701AD">
        <w:rPr>
          <w:rFonts w:ascii="Times New Roman" w:eastAsia="Times New Roman" w:hAnsi="Times New Roman" w:cs="Times New Roman"/>
          <w:sz w:val="24"/>
        </w:rPr>
        <w:t xml:space="preserve"> favor the relatively wasteful lysis pathway, where both sulfur and carbon is lost to the organism performing the DMSP lysis, over the more </w:t>
      </w:r>
      <w:r w:rsidR="00667617">
        <w:rPr>
          <w:rFonts w:ascii="Times New Roman" w:eastAsia="Times New Roman" w:hAnsi="Times New Roman" w:cs="Times New Roman"/>
          <w:sz w:val="24"/>
        </w:rPr>
        <w:t>‘thrifty’ demethylation pathway. This is</w:t>
      </w:r>
      <w:r w:rsidR="002701AD">
        <w:rPr>
          <w:rFonts w:ascii="Times New Roman" w:eastAsia="Times New Roman" w:hAnsi="Times New Roman" w:cs="Times New Roman"/>
          <w:sz w:val="24"/>
        </w:rPr>
        <w:t xml:space="preserve"> particularly</w:t>
      </w:r>
      <w:r w:rsidR="00667617">
        <w:rPr>
          <w:rFonts w:ascii="Times New Roman" w:eastAsia="Times New Roman" w:hAnsi="Times New Roman" w:cs="Times New Roman"/>
          <w:sz w:val="24"/>
        </w:rPr>
        <w:t xml:space="preserve"> pertinent to</w:t>
      </w:r>
      <w:r w:rsidR="002701AD">
        <w:rPr>
          <w:rFonts w:ascii="Times New Roman" w:eastAsia="Times New Roman" w:hAnsi="Times New Roman" w:cs="Times New Roman"/>
          <w:sz w:val="24"/>
        </w:rPr>
        <w:t xml:space="preserve"> the </w:t>
      </w:r>
      <w:r w:rsidR="002701AD">
        <w:rPr>
          <w:rFonts w:ascii="Times New Roman" w:eastAsia="Times New Roman" w:hAnsi="Times New Roman" w:cs="Times New Roman"/>
          <w:i/>
          <w:sz w:val="24"/>
        </w:rPr>
        <w:t>Roseobacter</w:t>
      </w:r>
      <w:r w:rsidR="002701AD">
        <w:rPr>
          <w:rFonts w:ascii="Times New Roman" w:eastAsia="Times New Roman" w:hAnsi="Times New Roman" w:cs="Times New Roman"/>
          <w:sz w:val="24"/>
        </w:rPr>
        <w:t xml:space="preserve"> lineages that can also perform either process. One possibility that has been proposed is that when sulfur is in excess and the organism can easily assimilate alternative sulfur sources, the lysis pathway may be competitive (Johnston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2008). </w:t>
      </w:r>
      <w:r w:rsidR="00BB3C3C">
        <w:rPr>
          <w:rFonts w:ascii="Times New Roman" w:eastAsia="Times New Roman" w:hAnsi="Times New Roman" w:cs="Times New Roman"/>
          <w:sz w:val="24"/>
        </w:rPr>
        <w:t>This may be particularly the case in</w:t>
      </w:r>
      <w:r w:rsidR="00613A56">
        <w:rPr>
          <w:rFonts w:ascii="Times New Roman" w:eastAsia="Times New Roman" w:hAnsi="Times New Roman" w:cs="Times New Roman"/>
          <w:sz w:val="24"/>
        </w:rPr>
        <w:t xml:space="preserve"> hypersaline systems </w:t>
      </w:r>
      <w:r w:rsidR="00BB3C3C">
        <w:rPr>
          <w:rFonts w:ascii="Times New Roman" w:eastAsia="Times New Roman" w:hAnsi="Times New Roman" w:cs="Times New Roman"/>
          <w:sz w:val="24"/>
        </w:rPr>
        <w:t xml:space="preserve">if </w:t>
      </w:r>
      <w:r w:rsidR="00613A56">
        <w:rPr>
          <w:rFonts w:ascii="Times New Roman" w:eastAsia="Times New Roman" w:hAnsi="Times New Roman" w:cs="Times New Roman"/>
          <w:sz w:val="24"/>
        </w:rPr>
        <w:t>high</w:t>
      </w:r>
      <w:r w:rsidR="00BB3C3C">
        <w:rPr>
          <w:rFonts w:ascii="Times New Roman" w:eastAsia="Times New Roman" w:hAnsi="Times New Roman" w:cs="Times New Roman"/>
          <w:sz w:val="24"/>
        </w:rPr>
        <w:t>er</w:t>
      </w:r>
      <w:r w:rsidR="00613A56">
        <w:rPr>
          <w:rFonts w:ascii="Times New Roman" w:eastAsia="Times New Roman" w:hAnsi="Times New Roman" w:cs="Times New Roman"/>
          <w:sz w:val="24"/>
        </w:rPr>
        <w:t xml:space="preserve"> concentrations of DMSP</w:t>
      </w:r>
      <w:r w:rsidR="00BB3C3C">
        <w:rPr>
          <w:rFonts w:ascii="Times New Roman" w:eastAsia="Times New Roman" w:hAnsi="Times New Roman" w:cs="Times New Roman"/>
          <w:sz w:val="24"/>
        </w:rPr>
        <w:t xml:space="preserve"> </w:t>
      </w:r>
      <w:r w:rsidR="00E943E6">
        <w:rPr>
          <w:rFonts w:ascii="Times New Roman" w:eastAsia="Times New Roman" w:hAnsi="Times New Roman" w:cs="Times New Roman"/>
          <w:sz w:val="24"/>
        </w:rPr>
        <w:t>are</w:t>
      </w:r>
      <w:r w:rsidR="00BB3C3C">
        <w:rPr>
          <w:rFonts w:ascii="Times New Roman" w:eastAsia="Times New Roman" w:hAnsi="Times New Roman" w:cs="Times New Roman"/>
          <w:sz w:val="24"/>
        </w:rPr>
        <w:t xml:space="preserve"> being </w:t>
      </w:r>
      <w:r w:rsidR="00613A56">
        <w:rPr>
          <w:rFonts w:ascii="Times New Roman" w:eastAsia="Times New Roman" w:hAnsi="Times New Roman" w:cs="Times New Roman"/>
          <w:sz w:val="24"/>
        </w:rPr>
        <w:t>produced as an osmolyte.</w:t>
      </w:r>
    </w:p>
    <w:p w:rsidR="00CC3AE8" w:rsidRDefault="00CC3AE8" w:rsidP="00153E88">
      <w:pPr>
        <w:pStyle w:val="Normal1"/>
        <w:spacing w:after="0" w:line="480" w:lineRule="auto"/>
        <w:ind w:firstLine="426"/>
      </w:pPr>
    </w:p>
    <w:p w:rsidR="00E93911" w:rsidRDefault="00C45D27" w:rsidP="00153E88">
      <w:pPr>
        <w:pStyle w:val="Heading2"/>
        <w:spacing w:before="0" w:line="480" w:lineRule="auto"/>
      </w:pPr>
      <w:r>
        <w:rPr>
          <w:rFonts w:ascii="Times New Roman" w:eastAsia="Times New Roman" w:hAnsi="Times New Roman" w:cs="Times New Roman"/>
          <w:color w:val="000000"/>
          <w:sz w:val="24"/>
        </w:rPr>
        <w:t>Conclusion</w:t>
      </w:r>
    </w:p>
    <w:p w:rsidR="0021772E" w:rsidRDefault="00C45D27" w:rsidP="00153E88">
      <w:pPr>
        <w:pStyle w:val="Normal1"/>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Through the use of shotgun metagenomics and size parti</w:t>
      </w:r>
      <w:r w:rsidR="006F252D">
        <w:rPr>
          <w:rFonts w:ascii="Times New Roman" w:eastAsia="Times New Roman" w:hAnsi="Times New Roman" w:cs="Times New Roman"/>
          <w:sz w:val="24"/>
        </w:rPr>
        <w:t>ti</w:t>
      </w:r>
      <w:r>
        <w:rPr>
          <w:rFonts w:ascii="Times New Roman" w:eastAsia="Times New Roman" w:hAnsi="Times New Roman" w:cs="Times New Roman"/>
          <w:sz w:val="24"/>
        </w:rPr>
        <w:t xml:space="preserve">oning of samples, we discovered that </w:t>
      </w:r>
      <w:r w:rsidR="004D0699">
        <w:rPr>
          <w:rFonts w:ascii="Times New Roman" w:eastAsia="Times New Roman" w:hAnsi="Times New Roman" w:cs="Times New Roman"/>
          <w:sz w:val="24"/>
        </w:rPr>
        <w:t xml:space="preserve">the </w:t>
      </w:r>
      <w:r w:rsidR="007B7D5E">
        <w:rPr>
          <w:rFonts w:ascii="Times New Roman" w:eastAsia="Times New Roman" w:hAnsi="Times New Roman" w:cs="Times New Roman"/>
          <w:sz w:val="24"/>
        </w:rPr>
        <w:t>Organic L</w:t>
      </w:r>
      <w:r>
        <w:rPr>
          <w:rFonts w:ascii="Times New Roman" w:eastAsia="Times New Roman" w:hAnsi="Times New Roman" w:cs="Times New Roman"/>
          <w:sz w:val="24"/>
        </w:rPr>
        <w:t>ake system is dominated</w:t>
      </w:r>
      <w:r w:rsidR="007B7D5E">
        <w:rPr>
          <w:rFonts w:ascii="Times New Roman" w:eastAsia="Times New Roman" w:hAnsi="Times New Roman" w:cs="Times New Roman"/>
          <w:sz w:val="24"/>
        </w:rPr>
        <w:t xml:space="preserve"> </w:t>
      </w:r>
      <w:r w:rsidR="004D0699">
        <w:rPr>
          <w:rFonts w:ascii="Times New Roman" w:eastAsia="Times New Roman" w:hAnsi="Times New Roman" w:cs="Times New Roman"/>
          <w:sz w:val="24"/>
        </w:rPr>
        <w:t xml:space="preserve">by </w:t>
      </w:r>
      <w:r w:rsidR="007B7D5E">
        <w:rPr>
          <w:rFonts w:ascii="Times New Roman" w:eastAsia="Times New Roman" w:hAnsi="Times New Roman" w:cs="Times New Roman"/>
          <w:sz w:val="24"/>
        </w:rPr>
        <w:t xml:space="preserve">heterotrophic bacteria </w:t>
      </w:r>
      <w:r w:rsidR="00A6185D">
        <w:rPr>
          <w:rFonts w:ascii="Times New Roman" w:eastAsia="Times New Roman" w:hAnsi="Times New Roman" w:cs="Times New Roman"/>
          <w:sz w:val="24"/>
        </w:rPr>
        <w:t xml:space="preserve">related to </w:t>
      </w:r>
      <w:r w:rsidR="00A6185D" w:rsidRPr="00A6185D">
        <w:rPr>
          <w:rFonts w:ascii="Times New Roman" w:eastAsia="Times New Roman" w:hAnsi="Times New Roman" w:cs="Times New Roman"/>
          <w:i/>
          <w:sz w:val="24"/>
        </w:rPr>
        <w:t>Psychroflexus</w:t>
      </w:r>
      <w:r w:rsidR="00A6185D">
        <w:rPr>
          <w:rFonts w:ascii="Times New Roman" w:eastAsia="Times New Roman" w:hAnsi="Times New Roman" w:cs="Times New Roman"/>
          <w:sz w:val="24"/>
        </w:rPr>
        <w:t xml:space="preserve">, </w:t>
      </w:r>
      <w:r w:rsidR="00CC3AE8" w:rsidRPr="00CC3AE8">
        <w:rPr>
          <w:rFonts w:ascii="Times New Roman" w:eastAsia="Times New Roman" w:hAnsi="Times New Roman" w:cs="Times New Roman"/>
          <w:i/>
          <w:sz w:val="24"/>
        </w:rPr>
        <w:t>Marinobacter</w:t>
      </w:r>
      <w:r w:rsidR="00A6185D">
        <w:rPr>
          <w:rFonts w:ascii="Times New Roman" w:eastAsia="Times New Roman" w:hAnsi="Times New Roman" w:cs="Times New Roman"/>
          <w:sz w:val="24"/>
        </w:rPr>
        <w:t xml:space="preserve"> and </w:t>
      </w:r>
      <w:r w:rsidR="00CC3AE8" w:rsidRPr="00CC3AE8">
        <w:rPr>
          <w:rFonts w:ascii="Times New Roman" w:eastAsia="Times New Roman" w:hAnsi="Times New Roman" w:cs="Times New Roman"/>
          <w:i/>
          <w:sz w:val="24"/>
        </w:rPr>
        <w:t>Roseovarius</w:t>
      </w:r>
      <w:r w:rsidR="00A6185D">
        <w:rPr>
          <w:rFonts w:ascii="Times New Roman" w:eastAsia="Times New Roman" w:hAnsi="Times New Roman" w:cs="Times New Roman"/>
          <w:sz w:val="24"/>
        </w:rPr>
        <w:t xml:space="preserve"> </w:t>
      </w:r>
      <w:r w:rsidR="004E0C50" w:rsidRPr="00A6185D">
        <w:rPr>
          <w:rFonts w:ascii="Times New Roman" w:eastAsia="Times New Roman" w:hAnsi="Times New Roman" w:cs="Times New Roman"/>
          <w:sz w:val="24"/>
        </w:rPr>
        <w:t>with</w:t>
      </w:r>
      <w:r w:rsidR="004E0C50">
        <w:rPr>
          <w:rFonts w:ascii="Times New Roman" w:eastAsia="Times New Roman" w:hAnsi="Times New Roman" w:cs="Times New Roman"/>
          <w:sz w:val="24"/>
        </w:rPr>
        <w:t xml:space="preserve"> </w:t>
      </w:r>
      <w:r w:rsidR="007B7D5E">
        <w:rPr>
          <w:rFonts w:ascii="Times New Roman" w:eastAsia="Times New Roman" w:hAnsi="Times New Roman" w:cs="Times New Roman"/>
          <w:sz w:val="24"/>
        </w:rPr>
        <w:t xml:space="preserve">primary production </w:t>
      </w:r>
      <w:r w:rsidR="004E0C50">
        <w:rPr>
          <w:rFonts w:ascii="Times New Roman" w:eastAsia="Times New Roman" w:hAnsi="Times New Roman" w:cs="Times New Roman"/>
          <w:sz w:val="24"/>
        </w:rPr>
        <w:t>provided</w:t>
      </w:r>
      <w:r w:rsidR="007B7D5E">
        <w:rPr>
          <w:rFonts w:ascii="Times New Roman" w:eastAsia="Times New Roman" w:hAnsi="Times New Roman" w:cs="Times New Roman"/>
          <w:sz w:val="24"/>
        </w:rPr>
        <w:t xml:space="preserve"> </w:t>
      </w:r>
      <w:r w:rsidR="004E0C50">
        <w:rPr>
          <w:rFonts w:ascii="Times New Roman" w:eastAsia="Times New Roman" w:hAnsi="Times New Roman" w:cs="Times New Roman"/>
          <w:sz w:val="24"/>
        </w:rPr>
        <w:t xml:space="preserve">largely </w:t>
      </w:r>
      <w:r w:rsidR="007B7D5E">
        <w:rPr>
          <w:rFonts w:ascii="Times New Roman" w:eastAsia="Times New Roman" w:hAnsi="Times New Roman" w:cs="Times New Roman"/>
          <w:sz w:val="24"/>
        </w:rPr>
        <w:t>by chlorophyte algae</w:t>
      </w:r>
      <w:r w:rsidR="004E0C50">
        <w:rPr>
          <w:rFonts w:ascii="Times New Roman" w:eastAsia="Times New Roman" w:hAnsi="Times New Roman" w:cs="Times New Roman"/>
          <w:sz w:val="24"/>
        </w:rPr>
        <w:t xml:space="preserve"> related to </w:t>
      </w:r>
      <w:r w:rsidR="004E0C50">
        <w:rPr>
          <w:rFonts w:ascii="Times New Roman" w:eastAsia="Times New Roman" w:hAnsi="Times New Roman" w:cs="Times New Roman"/>
          <w:i/>
          <w:sz w:val="24"/>
        </w:rPr>
        <w:t>Dunaliella</w:t>
      </w:r>
      <w:r w:rsidR="004E0C50">
        <w:rPr>
          <w:rFonts w:ascii="Times New Roman" w:eastAsia="Times New Roman" w:hAnsi="Times New Roman" w:cs="Times New Roman"/>
          <w:sz w:val="24"/>
        </w:rPr>
        <w:t>.</w:t>
      </w:r>
      <w:r w:rsidR="00A6185D">
        <w:rPr>
          <w:rFonts w:ascii="Times New Roman" w:eastAsia="Times New Roman" w:hAnsi="Times New Roman" w:cs="Times New Roman"/>
          <w:sz w:val="24"/>
        </w:rPr>
        <w:t xml:space="preserve"> </w:t>
      </w:r>
      <w:r w:rsidR="004E0C50">
        <w:rPr>
          <w:rFonts w:ascii="Times New Roman" w:eastAsia="Times New Roman" w:hAnsi="Times New Roman" w:cs="Times New Roman"/>
          <w:sz w:val="24"/>
        </w:rPr>
        <w:t>Genetic potential for oxidation of fixed carbon by heterotrophic bacteria occurs greatly in excess of carbon fixation, suggesting possible net carbon loss</w:t>
      </w:r>
      <w:r w:rsidR="004E0C50">
        <w:rPr>
          <w:rFonts w:ascii="Times New Roman" w:eastAsia="Times New Roman" w:hAnsi="Times New Roman" w:cs="Times New Roman"/>
          <w:i/>
          <w:sz w:val="24"/>
        </w:rPr>
        <w:t>.</w:t>
      </w:r>
      <w:r w:rsidR="00A6185D">
        <w:rPr>
          <w:rFonts w:ascii="Times New Roman" w:eastAsia="Times New Roman" w:hAnsi="Times New Roman" w:cs="Times New Roman"/>
          <w:i/>
          <w:sz w:val="24"/>
        </w:rPr>
        <w:t xml:space="preserve"> </w:t>
      </w:r>
      <w:r w:rsidR="00A6185D">
        <w:rPr>
          <w:rFonts w:ascii="Times New Roman" w:eastAsia="Times New Roman" w:hAnsi="Times New Roman" w:cs="Times New Roman"/>
          <w:sz w:val="24"/>
        </w:rPr>
        <w:t xml:space="preserve">However, </w:t>
      </w:r>
      <w:r w:rsidR="00D16868">
        <w:rPr>
          <w:rFonts w:ascii="Times New Roman" w:eastAsia="Times New Roman" w:hAnsi="Times New Roman" w:cs="Times New Roman"/>
          <w:sz w:val="24"/>
        </w:rPr>
        <w:t>by</w:t>
      </w:r>
      <w:r w:rsidR="00A6185D">
        <w:rPr>
          <w:rFonts w:ascii="Times New Roman" w:eastAsia="Times New Roman" w:hAnsi="Times New Roman" w:cs="Times New Roman"/>
          <w:sz w:val="24"/>
        </w:rPr>
        <w:t xml:space="preserve"> link</w:t>
      </w:r>
      <w:r w:rsidR="00D16868">
        <w:rPr>
          <w:rFonts w:ascii="Times New Roman" w:eastAsia="Times New Roman" w:hAnsi="Times New Roman" w:cs="Times New Roman"/>
          <w:sz w:val="24"/>
        </w:rPr>
        <w:t>ing</w:t>
      </w:r>
      <w:r w:rsidR="00A6185D">
        <w:rPr>
          <w:rFonts w:ascii="Times New Roman" w:eastAsia="Times New Roman" w:hAnsi="Times New Roman" w:cs="Times New Roman"/>
          <w:sz w:val="24"/>
        </w:rPr>
        <w:t xml:space="preserve"> key metabolic processes </w:t>
      </w:r>
      <w:r w:rsidR="0021772E">
        <w:rPr>
          <w:rFonts w:ascii="Times New Roman" w:eastAsia="Times New Roman" w:hAnsi="Times New Roman" w:cs="Times New Roman"/>
          <w:sz w:val="24"/>
        </w:rPr>
        <w:t xml:space="preserve">to </w:t>
      </w:r>
      <w:r w:rsidR="00D16868">
        <w:rPr>
          <w:rFonts w:ascii="Times New Roman" w:eastAsia="Times New Roman" w:hAnsi="Times New Roman" w:cs="Times New Roman"/>
          <w:sz w:val="24"/>
        </w:rPr>
        <w:t xml:space="preserve">the </w:t>
      </w:r>
      <w:r w:rsidR="00A6185D">
        <w:rPr>
          <w:rFonts w:ascii="Times New Roman" w:eastAsia="Times New Roman" w:hAnsi="Times New Roman" w:cs="Times New Roman"/>
          <w:sz w:val="24"/>
        </w:rPr>
        <w:t>dominant heterotrophic lineages</w:t>
      </w:r>
      <w:r w:rsidR="0021772E">
        <w:rPr>
          <w:rFonts w:ascii="Times New Roman" w:eastAsia="Times New Roman" w:hAnsi="Times New Roman" w:cs="Times New Roman"/>
          <w:sz w:val="24"/>
        </w:rPr>
        <w:t xml:space="preserve"> </w:t>
      </w:r>
      <w:r w:rsidR="00D16868">
        <w:rPr>
          <w:rFonts w:ascii="Times New Roman" w:eastAsia="Times New Roman" w:hAnsi="Times New Roman" w:cs="Times New Roman"/>
          <w:sz w:val="24"/>
        </w:rPr>
        <w:t xml:space="preserve">we uncovered processes </w:t>
      </w:r>
      <w:r w:rsidR="00D16868">
        <w:rPr>
          <w:rFonts w:ascii="Times New Roman" w:eastAsia="Times New Roman" w:hAnsi="Times New Roman" w:cs="Times New Roman"/>
          <w:sz w:val="24"/>
        </w:rPr>
        <w:lastRenderedPageBreak/>
        <w:t xml:space="preserve">that were unusually abundant in Organic Lake </w:t>
      </w:r>
      <w:r w:rsidR="0021772E">
        <w:rPr>
          <w:rFonts w:ascii="Times New Roman" w:eastAsia="Times New Roman" w:hAnsi="Times New Roman" w:cs="Times New Roman"/>
          <w:sz w:val="24"/>
        </w:rPr>
        <w:t xml:space="preserve">that </w:t>
      </w:r>
      <w:r w:rsidR="00A6185D">
        <w:rPr>
          <w:rFonts w:ascii="Times New Roman" w:eastAsia="Times New Roman" w:hAnsi="Times New Roman" w:cs="Times New Roman"/>
          <w:sz w:val="24"/>
        </w:rPr>
        <w:t xml:space="preserve">may serve to maximize exploitation of limited resources and minimize loss. Recalcitrant polymeric algal material </w:t>
      </w:r>
      <w:r w:rsidR="0021772E">
        <w:rPr>
          <w:rFonts w:ascii="Times New Roman" w:eastAsia="Times New Roman" w:hAnsi="Times New Roman" w:cs="Times New Roman"/>
          <w:sz w:val="24"/>
        </w:rPr>
        <w:t xml:space="preserve">and particulate matter is likely remineralized by </w:t>
      </w:r>
      <w:r w:rsidR="0021772E">
        <w:rPr>
          <w:rFonts w:ascii="Times New Roman" w:eastAsia="Times New Roman" w:hAnsi="Times New Roman" w:cs="Times New Roman"/>
          <w:i/>
          <w:sz w:val="24"/>
        </w:rPr>
        <w:t>Psychroflexus</w:t>
      </w:r>
      <w:r w:rsidR="0021772E">
        <w:rPr>
          <w:rFonts w:ascii="Times New Roman" w:eastAsia="Times New Roman" w:hAnsi="Times New Roman" w:cs="Times New Roman"/>
          <w:sz w:val="24"/>
        </w:rPr>
        <w:t xml:space="preserve"> in the upper mixed </w:t>
      </w:r>
      <w:r w:rsidR="00613A56">
        <w:rPr>
          <w:rFonts w:ascii="Times New Roman" w:eastAsia="Times New Roman" w:hAnsi="Times New Roman" w:cs="Times New Roman"/>
          <w:sz w:val="24"/>
        </w:rPr>
        <w:t xml:space="preserve">zone </w:t>
      </w:r>
      <w:r w:rsidR="0021772E">
        <w:rPr>
          <w:rFonts w:ascii="Times New Roman" w:eastAsia="Times New Roman" w:hAnsi="Times New Roman" w:cs="Times New Roman"/>
          <w:sz w:val="24"/>
        </w:rPr>
        <w:t xml:space="preserve">and </w:t>
      </w:r>
      <w:r w:rsidR="00613A56">
        <w:rPr>
          <w:rFonts w:ascii="Times New Roman" w:eastAsia="Times New Roman" w:hAnsi="Times New Roman" w:cs="Times New Roman"/>
          <w:sz w:val="24"/>
        </w:rPr>
        <w:t xml:space="preserve">by </w:t>
      </w:r>
      <w:r w:rsidR="0021772E">
        <w:rPr>
          <w:rFonts w:ascii="Times New Roman" w:eastAsia="Times New Roman" w:hAnsi="Times New Roman" w:cs="Times New Roman"/>
          <w:i/>
          <w:sz w:val="24"/>
        </w:rPr>
        <w:t xml:space="preserve">Firmicutes </w:t>
      </w:r>
      <w:r w:rsidR="0021772E">
        <w:rPr>
          <w:rFonts w:ascii="Times New Roman" w:eastAsia="Times New Roman" w:hAnsi="Times New Roman" w:cs="Times New Roman"/>
          <w:sz w:val="24"/>
        </w:rPr>
        <w:t>in the deep zone to pro</w:t>
      </w:r>
      <w:r w:rsidR="002A2486">
        <w:rPr>
          <w:rFonts w:ascii="Times New Roman" w:eastAsia="Times New Roman" w:hAnsi="Times New Roman" w:cs="Times New Roman"/>
          <w:sz w:val="24"/>
        </w:rPr>
        <w:t>vid</w:t>
      </w:r>
      <w:r w:rsidR="006F252D">
        <w:rPr>
          <w:rFonts w:ascii="Times New Roman" w:eastAsia="Times New Roman" w:hAnsi="Times New Roman" w:cs="Times New Roman"/>
          <w:sz w:val="24"/>
        </w:rPr>
        <w:t>e</w:t>
      </w:r>
      <w:r w:rsidR="0021772E">
        <w:rPr>
          <w:rFonts w:ascii="Times New Roman" w:eastAsia="Times New Roman" w:hAnsi="Times New Roman" w:cs="Times New Roman"/>
          <w:sz w:val="24"/>
        </w:rPr>
        <w:t xml:space="preserve"> labile substrates for use by other heterotrophic bacteria. The generalist </w:t>
      </w:r>
      <w:r w:rsidR="0021772E">
        <w:rPr>
          <w:rFonts w:ascii="Times New Roman" w:eastAsia="Times New Roman" w:hAnsi="Times New Roman" w:cs="Times New Roman"/>
          <w:i/>
          <w:sz w:val="24"/>
        </w:rPr>
        <w:t xml:space="preserve">Marinobacter </w:t>
      </w:r>
      <w:r w:rsidR="0021772E">
        <w:rPr>
          <w:rFonts w:ascii="Times New Roman" w:eastAsia="Times New Roman" w:hAnsi="Times New Roman" w:cs="Times New Roman"/>
          <w:sz w:val="24"/>
        </w:rPr>
        <w:t xml:space="preserve">and </w:t>
      </w:r>
      <w:r w:rsidR="0021772E">
        <w:rPr>
          <w:rFonts w:ascii="Times New Roman" w:eastAsia="Times New Roman" w:hAnsi="Times New Roman" w:cs="Times New Roman"/>
          <w:i/>
          <w:sz w:val="24"/>
        </w:rPr>
        <w:t xml:space="preserve">Roseovarius </w:t>
      </w:r>
      <w:r w:rsidR="0021772E">
        <w:rPr>
          <w:rFonts w:ascii="Times New Roman" w:eastAsia="Times New Roman" w:hAnsi="Times New Roman" w:cs="Times New Roman"/>
          <w:sz w:val="24"/>
        </w:rPr>
        <w:t xml:space="preserve">lineages were associated with </w:t>
      </w:r>
      <w:r w:rsidR="00D16868">
        <w:rPr>
          <w:rFonts w:ascii="Times New Roman" w:eastAsia="Times New Roman" w:hAnsi="Times New Roman" w:cs="Times New Roman"/>
          <w:sz w:val="24"/>
        </w:rPr>
        <w:t>abundant genes involved in</w:t>
      </w:r>
      <w:r w:rsidR="0021772E">
        <w:rPr>
          <w:rFonts w:ascii="Times New Roman" w:eastAsia="Times New Roman" w:hAnsi="Times New Roman" w:cs="Times New Roman"/>
          <w:sz w:val="24"/>
        </w:rPr>
        <w:t xml:space="preserve"> rhodopsin-mediated and AAnP photoheterotrophy</w:t>
      </w:r>
      <w:r w:rsidR="00D16868">
        <w:rPr>
          <w:rFonts w:ascii="Times New Roman" w:eastAsia="Times New Roman" w:hAnsi="Times New Roman" w:cs="Times New Roman"/>
          <w:sz w:val="24"/>
        </w:rPr>
        <w:t xml:space="preserve">; the latter </w:t>
      </w:r>
      <w:r w:rsidR="002A2486">
        <w:rPr>
          <w:rFonts w:ascii="Times New Roman" w:eastAsia="Times New Roman" w:hAnsi="Times New Roman" w:cs="Times New Roman"/>
          <w:sz w:val="24"/>
        </w:rPr>
        <w:t xml:space="preserve">of which was more abundant in </w:t>
      </w:r>
      <w:r w:rsidR="00D16868">
        <w:rPr>
          <w:rFonts w:ascii="Times New Roman" w:eastAsia="Times New Roman" w:hAnsi="Times New Roman" w:cs="Times New Roman"/>
          <w:sz w:val="24"/>
        </w:rPr>
        <w:t xml:space="preserve">Organic Lake than </w:t>
      </w:r>
      <w:r w:rsidR="002A2486">
        <w:rPr>
          <w:rFonts w:ascii="Times New Roman" w:eastAsia="Times New Roman" w:hAnsi="Times New Roman" w:cs="Times New Roman"/>
          <w:sz w:val="24"/>
        </w:rPr>
        <w:t>any other system</w:t>
      </w:r>
      <w:r w:rsidR="00D16868">
        <w:rPr>
          <w:rFonts w:ascii="Times New Roman" w:eastAsia="Times New Roman" w:hAnsi="Times New Roman" w:cs="Times New Roman"/>
          <w:sz w:val="24"/>
        </w:rPr>
        <w:t xml:space="preserve"> surveyed. Potential for chemolithoheterotrophy</w:t>
      </w:r>
      <w:r w:rsidR="00507FEC">
        <w:rPr>
          <w:rFonts w:ascii="Times New Roman" w:eastAsia="Times New Roman" w:hAnsi="Times New Roman" w:cs="Times New Roman"/>
          <w:sz w:val="24"/>
        </w:rPr>
        <w:t xml:space="preserve">, </w:t>
      </w:r>
      <w:r w:rsidR="00D16868">
        <w:rPr>
          <w:rFonts w:ascii="Times New Roman" w:eastAsia="Times New Roman" w:hAnsi="Times New Roman" w:cs="Times New Roman"/>
          <w:sz w:val="24"/>
        </w:rPr>
        <w:t>sulfur oxidation and CO oxidation was also high</w:t>
      </w:r>
      <w:r w:rsidR="002A2486">
        <w:rPr>
          <w:rFonts w:ascii="Times New Roman" w:eastAsia="Times New Roman" w:hAnsi="Times New Roman" w:cs="Times New Roman"/>
          <w:sz w:val="24"/>
        </w:rPr>
        <w:t>,</w:t>
      </w:r>
      <w:r w:rsidR="00D16868">
        <w:rPr>
          <w:rFonts w:ascii="Times New Roman" w:eastAsia="Times New Roman" w:hAnsi="Times New Roman" w:cs="Times New Roman"/>
          <w:sz w:val="24"/>
        </w:rPr>
        <w:t xml:space="preserve"> and along with photoheterotrophy, may provide a supplementary energy source</w:t>
      </w:r>
      <w:r w:rsidR="002A2486">
        <w:rPr>
          <w:rFonts w:ascii="Times New Roman" w:eastAsia="Times New Roman" w:hAnsi="Times New Roman" w:cs="Times New Roman"/>
          <w:sz w:val="24"/>
        </w:rPr>
        <w:t xml:space="preserve"> if organic carbon becomes limiting</w:t>
      </w:r>
      <w:r w:rsidR="00D16868">
        <w:rPr>
          <w:rFonts w:ascii="Times New Roman" w:eastAsia="Times New Roman" w:hAnsi="Times New Roman" w:cs="Times New Roman"/>
          <w:sz w:val="24"/>
        </w:rPr>
        <w:t>.</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In addition to being able to </w:t>
      </w:r>
      <w:r w:rsidR="002A2486">
        <w:rPr>
          <w:rFonts w:ascii="Times New Roman" w:eastAsia="Times New Roman" w:hAnsi="Times New Roman" w:cs="Times New Roman"/>
          <w:sz w:val="24"/>
        </w:rPr>
        <w:t>describe the functional capacities and potential importance of poorly understood microbial processes occurring in the lake</w:t>
      </w:r>
      <w:r w:rsidR="00BB3C3C">
        <w:rPr>
          <w:rFonts w:ascii="Times New Roman" w:eastAsia="Times New Roman" w:hAnsi="Times New Roman" w:cs="Times New Roman"/>
          <w:sz w:val="24"/>
        </w:rPr>
        <w:t xml:space="preserve"> (</w:t>
      </w:r>
      <w:r w:rsidR="00BB3C3C">
        <w:rPr>
          <w:rFonts w:ascii="Times New Roman" w:eastAsia="Times New Roman" w:hAnsi="Times New Roman" w:cs="Times New Roman"/>
          <w:i/>
          <w:sz w:val="24"/>
        </w:rPr>
        <w:t>e.g.</w:t>
      </w:r>
      <w:r w:rsidR="00BB3C3C">
        <w:rPr>
          <w:rFonts w:ascii="Times New Roman" w:eastAsia="Times New Roman" w:hAnsi="Times New Roman" w:cs="Times New Roman"/>
          <w:sz w:val="24"/>
        </w:rPr>
        <w:t xml:space="preserve"> photoheterotrophy by </w:t>
      </w:r>
      <w:r w:rsidR="00BB3C3C">
        <w:rPr>
          <w:rFonts w:ascii="Times New Roman" w:eastAsia="Times New Roman" w:hAnsi="Times New Roman" w:cs="Times New Roman"/>
          <w:i/>
          <w:sz w:val="24"/>
        </w:rPr>
        <w:t>Alphaproteobacteria</w:t>
      </w:r>
      <w:r w:rsidR="00BB3C3C">
        <w:rPr>
          <w:rFonts w:ascii="Times New Roman" w:eastAsia="Times New Roman" w:hAnsi="Times New Roman" w:cs="Times New Roman"/>
          <w:sz w:val="24"/>
        </w:rPr>
        <w:t>)</w:t>
      </w:r>
      <w:r w:rsidR="002A2486">
        <w:rPr>
          <w:rFonts w:ascii="Times New Roman" w:eastAsia="Times New Roman" w:hAnsi="Times New Roman" w:cs="Times New Roman"/>
          <w:sz w:val="24"/>
        </w:rPr>
        <w:t xml:space="preserve">, we were able to </w:t>
      </w:r>
      <w:r>
        <w:rPr>
          <w:rFonts w:ascii="Times New Roman" w:eastAsia="Times New Roman" w:hAnsi="Times New Roman" w:cs="Times New Roman"/>
          <w:sz w:val="24"/>
        </w:rPr>
        <w:t>answer targeted questions about the biology of the unusual lake sulfur chemistry</w:t>
      </w:r>
      <w:r w:rsidR="006F252D">
        <w:rPr>
          <w:rFonts w:ascii="Times New Roman" w:eastAsia="Times New Roman" w:hAnsi="Times New Roman" w:cs="Times New Roman"/>
          <w:sz w:val="24"/>
        </w:rPr>
        <w:t xml:space="preserve">. </w:t>
      </w:r>
      <w:r w:rsidR="002A2486">
        <w:rPr>
          <w:rFonts w:ascii="Times New Roman" w:eastAsia="Times New Roman" w:hAnsi="Times New Roman" w:cs="Times New Roman"/>
          <w:sz w:val="24"/>
        </w:rPr>
        <w:t xml:space="preserve">The low potential for dissimilatory sulfur cycling (both S oxidation and DSR) and relatively stable waters of the deep zone, combined with the generation of DMS from DMSP, facilitate the accumulation of a high level of DMS in the lake. It appears </w:t>
      </w:r>
      <w:r w:rsidR="002A2486">
        <w:rPr>
          <w:rFonts w:ascii="Times New Roman" w:eastAsia="Times New Roman" w:hAnsi="Times New Roman" w:cs="Times New Roman"/>
          <w:i/>
          <w:sz w:val="24"/>
        </w:rPr>
        <w:t>Marinobacter</w:t>
      </w:r>
      <w:r w:rsidR="002A2486">
        <w:rPr>
          <w:rFonts w:ascii="Times New Roman" w:eastAsia="Times New Roman" w:hAnsi="Times New Roman" w:cs="Times New Roman"/>
          <w:sz w:val="24"/>
        </w:rPr>
        <w:t xml:space="preserve"> and </w:t>
      </w:r>
      <w:r w:rsidR="002A2486">
        <w:rPr>
          <w:rFonts w:ascii="Times New Roman" w:eastAsia="Times New Roman" w:hAnsi="Times New Roman" w:cs="Times New Roman"/>
          <w:i/>
          <w:sz w:val="24"/>
        </w:rPr>
        <w:t>Roseovarius</w:t>
      </w:r>
      <w:r w:rsidR="002A2486">
        <w:rPr>
          <w:rFonts w:ascii="Times New Roman" w:eastAsia="Times New Roman" w:hAnsi="Times New Roman" w:cs="Times New Roman"/>
          <w:sz w:val="24"/>
        </w:rPr>
        <w:t xml:space="preserve"> play a key role in DMS formation by </w:t>
      </w:r>
      <w:r w:rsidR="00613A56">
        <w:rPr>
          <w:rFonts w:ascii="Times New Roman" w:eastAsia="Times New Roman" w:hAnsi="Times New Roman" w:cs="Times New Roman"/>
          <w:sz w:val="24"/>
        </w:rPr>
        <w:t>cleaving</w:t>
      </w:r>
      <w:r w:rsidR="002A2486">
        <w:rPr>
          <w:rFonts w:ascii="Times New Roman" w:eastAsia="Times New Roman" w:hAnsi="Times New Roman" w:cs="Times New Roman"/>
          <w:sz w:val="24"/>
        </w:rPr>
        <w:t xml:space="preserve"> DMSP generated by upper mixed zone </w:t>
      </w:r>
      <w:r w:rsidR="00613A56">
        <w:rPr>
          <w:rFonts w:ascii="Times New Roman" w:eastAsia="Times New Roman" w:hAnsi="Times New Roman" w:cs="Times New Roman"/>
          <w:sz w:val="24"/>
        </w:rPr>
        <w:t>eucary</w:t>
      </w:r>
      <w:r w:rsidR="0062756A">
        <w:rPr>
          <w:rFonts w:ascii="Times New Roman" w:eastAsia="Times New Roman" w:hAnsi="Times New Roman" w:cs="Times New Roman"/>
          <w:sz w:val="24"/>
        </w:rPr>
        <w:t>al</w:t>
      </w:r>
      <w:r w:rsidR="002A2486">
        <w:rPr>
          <w:rFonts w:ascii="Times New Roman" w:eastAsia="Times New Roman" w:hAnsi="Times New Roman" w:cs="Times New Roman"/>
          <w:sz w:val="24"/>
        </w:rPr>
        <w:t xml:space="preserve"> algae. </w:t>
      </w:r>
      <w:r w:rsidR="00613A56">
        <w:rPr>
          <w:rFonts w:ascii="Times New Roman" w:eastAsia="Times New Roman" w:hAnsi="Times New Roman" w:cs="Times New Roman"/>
          <w:sz w:val="24"/>
        </w:rPr>
        <w:t>The remarkable abundance of DMSP lyase genes</w:t>
      </w:r>
      <w:r w:rsidR="00613A56">
        <w:rPr>
          <w:rFonts w:ascii="Times New Roman" w:eastAsia="Times New Roman" w:hAnsi="Times New Roman" w:cs="Times New Roman"/>
          <w:i/>
          <w:sz w:val="24"/>
        </w:rPr>
        <w:t xml:space="preserve"> </w:t>
      </w:r>
      <w:r w:rsidR="00613A56">
        <w:rPr>
          <w:rFonts w:ascii="Times New Roman" w:eastAsia="Times New Roman" w:hAnsi="Times New Roman" w:cs="Times New Roman"/>
          <w:sz w:val="24"/>
        </w:rPr>
        <w:t>suggests DMSP is a significant carbon source in Organic Lake and</w:t>
      </w:r>
      <w:r w:rsidR="00941886">
        <w:rPr>
          <w:rFonts w:ascii="Times New Roman" w:eastAsia="Times New Roman" w:hAnsi="Times New Roman" w:cs="Times New Roman"/>
          <w:sz w:val="24"/>
        </w:rPr>
        <w:t xml:space="preserve"> the cleavage pathway provides a selective advantage </w:t>
      </w:r>
      <w:r w:rsidR="006F252D">
        <w:rPr>
          <w:rFonts w:ascii="Times New Roman" w:eastAsia="Times New Roman" w:hAnsi="Times New Roman" w:cs="Times New Roman"/>
          <w:sz w:val="24"/>
        </w:rPr>
        <w:t>under the</w:t>
      </w:r>
      <w:r w:rsidR="00941886">
        <w:rPr>
          <w:rFonts w:ascii="Times New Roman" w:eastAsia="Times New Roman" w:hAnsi="Times New Roman" w:cs="Times New Roman"/>
          <w:sz w:val="24"/>
        </w:rPr>
        <w:t xml:space="preserve"> unique constraints of the Organic Lake environment.</w:t>
      </w:r>
    </w:p>
    <w:p w:rsidR="00E93911" w:rsidRDefault="00C45D27" w:rsidP="00153E88">
      <w:pPr>
        <w:pStyle w:val="Normal1"/>
        <w:spacing w:after="0" w:line="480" w:lineRule="auto"/>
        <w:ind w:firstLine="426"/>
      </w:pPr>
      <w:r>
        <w:rPr>
          <w:rFonts w:ascii="Times New Roman" w:eastAsia="Times New Roman" w:hAnsi="Times New Roman" w:cs="Times New Roman"/>
          <w:sz w:val="24"/>
        </w:rPr>
        <w:t xml:space="preserve">In view of the </w:t>
      </w:r>
      <w:r w:rsidR="003F43FF">
        <w:rPr>
          <w:rFonts w:ascii="Times New Roman" w:eastAsia="Times New Roman" w:hAnsi="Times New Roman" w:cs="Times New Roman"/>
          <w:sz w:val="24"/>
        </w:rPr>
        <w:t xml:space="preserve">the minimal capacity for biological fixation of carbon and nitrogen, and yet </w:t>
      </w:r>
      <w:r>
        <w:rPr>
          <w:rFonts w:ascii="Times New Roman" w:eastAsia="Times New Roman" w:hAnsi="Times New Roman" w:cs="Times New Roman"/>
          <w:sz w:val="24"/>
        </w:rPr>
        <w:t>organic richness, including high levels of DMS</w:t>
      </w:r>
      <w:r w:rsidR="003F43FF">
        <w:rPr>
          <w:rFonts w:ascii="Times New Roman" w:eastAsia="Times New Roman" w:hAnsi="Times New Roman" w:cs="Times New Roman"/>
          <w:sz w:val="24"/>
        </w:rPr>
        <w:t>,</w:t>
      </w:r>
      <w:r>
        <w:rPr>
          <w:rFonts w:ascii="Times New Roman" w:eastAsia="Times New Roman" w:hAnsi="Times New Roman" w:cs="Times New Roman"/>
          <w:sz w:val="24"/>
        </w:rPr>
        <w:t xml:space="preserve"> in Organic Lake,</w:t>
      </w:r>
      <w:r w:rsidR="001D32D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 </w:t>
      </w:r>
      <w:r w:rsidR="005C2E51">
        <w:rPr>
          <w:rFonts w:ascii="Times New Roman" w:eastAsia="Times New Roman" w:hAnsi="Times New Roman" w:cs="Times New Roman"/>
          <w:sz w:val="24"/>
        </w:rPr>
        <w:t>evaluated</w:t>
      </w:r>
      <w:r w:rsidR="003F43FF">
        <w:rPr>
          <w:rFonts w:ascii="Times New Roman" w:eastAsia="Times New Roman" w:hAnsi="Times New Roman" w:cs="Times New Roman"/>
          <w:sz w:val="24"/>
        </w:rPr>
        <w:t xml:space="preserve"> </w:t>
      </w:r>
      <w:r>
        <w:rPr>
          <w:rFonts w:ascii="Times New Roman" w:eastAsia="Times New Roman" w:hAnsi="Times New Roman" w:cs="Times New Roman"/>
          <w:sz w:val="24"/>
        </w:rPr>
        <w:t>what input the lake may have received throughout its relatively brief ~3 000 year history. The volume of the lake is small (</w:t>
      </w:r>
      <w:r w:rsidR="00780D1B">
        <w:rPr>
          <w:rFonts w:ascii="Times New Roman" w:eastAsia="Times New Roman" w:hAnsi="Times New Roman" w:cs="Times New Roman"/>
          <w:sz w:val="24"/>
        </w:rPr>
        <w:t>~6 x 10</w:t>
      </w:r>
      <w:r w:rsidR="00780D1B">
        <w:rPr>
          <w:rFonts w:ascii="Times New Roman" w:eastAsia="Times New Roman" w:hAnsi="Times New Roman" w:cs="Times New Roman"/>
          <w:sz w:val="24"/>
          <w:vertAlign w:val="superscript"/>
        </w:rPr>
        <w:t>4</w:t>
      </w:r>
      <w:r w:rsidR="00780D1B">
        <w:rPr>
          <w:rFonts w:ascii="Times New Roman" w:eastAsia="Times New Roman" w:hAnsi="Times New Roman" w:cs="Times New Roman"/>
          <w:sz w:val="24"/>
        </w:rPr>
        <w:t xml:space="preserve"> m</w:t>
      </w:r>
      <w:r w:rsidR="00780D1B">
        <w:rPr>
          <w:rFonts w:ascii="Times New Roman" w:eastAsia="Times New Roman" w:hAnsi="Times New Roman" w:cs="Times New Roman"/>
          <w:sz w:val="24"/>
          <w:vertAlign w:val="superscript"/>
        </w:rPr>
        <w:t>3</w:t>
      </w:r>
      <w:r>
        <w:rPr>
          <w:rFonts w:ascii="Times New Roman" w:eastAsia="Times New Roman" w:hAnsi="Times New Roman" w:cs="Times New Roman"/>
          <w:sz w:val="24"/>
        </w:rPr>
        <w:t>)</w:t>
      </w:r>
      <w:r w:rsidR="003F43FF">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exogenous input </w:t>
      </w:r>
      <w:r w:rsidR="003F43FF">
        <w:rPr>
          <w:rFonts w:ascii="Times New Roman" w:eastAsia="Times New Roman" w:hAnsi="Times New Roman" w:cs="Times New Roman"/>
          <w:sz w:val="24"/>
        </w:rPr>
        <w:t xml:space="preserve">may occur </w:t>
      </w:r>
      <w:r>
        <w:rPr>
          <w:rFonts w:ascii="Times New Roman" w:eastAsia="Times New Roman" w:hAnsi="Times New Roman" w:cs="Times New Roman"/>
          <w:sz w:val="24"/>
        </w:rPr>
        <w:t xml:space="preserve">from guano deposited in a small </w:t>
      </w:r>
      <w:r>
        <w:rPr>
          <w:rFonts w:ascii="Times New Roman" w:eastAsia="Times New Roman" w:hAnsi="Times New Roman" w:cs="Times New Roman"/>
          <w:sz w:val="24"/>
        </w:rPr>
        <w:lastRenderedPageBreak/>
        <w:t>penguin rookery nearby the lake, through Giant Petrel or Skua grazing and defecation, and/or by decaying animal carcasses such as elephant seals which can weigh on the order of 1 ton</w:t>
      </w:r>
      <w:r w:rsidR="003F43FF">
        <w:rPr>
          <w:rFonts w:ascii="Times New Roman" w:eastAsia="Times New Roman" w:hAnsi="Times New Roman" w:cs="Times New Roman"/>
          <w:sz w:val="24"/>
        </w:rPr>
        <w:t xml:space="preserve"> and are present near the lake</w:t>
      </w:r>
      <w:r>
        <w:rPr>
          <w:rFonts w:ascii="Times New Roman" w:eastAsia="Times New Roman" w:hAnsi="Times New Roman" w:cs="Times New Roman"/>
          <w:sz w:val="24"/>
        </w:rPr>
        <w:t xml:space="preserve">. It is also possible that during isolation from the ocean, the base of the water column in the marine basin that formed the lake may have acted as a sump for organic material. Phytoplankton blooms and benthic mats tend to make </w:t>
      </w:r>
      <w:r w:rsidR="007B0B31">
        <w:rPr>
          <w:rFonts w:ascii="Times New Roman" w:eastAsia="Times New Roman" w:hAnsi="Times New Roman" w:cs="Times New Roman"/>
          <w:sz w:val="24"/>
        </w:rPr>
        <w:t xml:space="preserve">coastal </w:t>
      </w:r>
      <w:r>
        <w:rPr>
          <w:rFonts w:ascii="Times New Roman" w:eastAsia="Times New Roman" w:hAnsi="Times New Roman" w:cs="Times New Roman"/>
          <w:sz w:val="24"/>
        </w:rPr>
        <w:t xml:space="preserve">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t>
      </w:r>
      <w:r w:rsidR="007B0B31">
        <w:rPr>
          <w:rFonts w:ascii="Times New Roman" w:eastAsia="Times New Roman" w:hAnsi="Times New Roman" w:cs="Times New Roman"/>
          <w:sz w:val="24"/>
        </w:rPr>
        <w:t xml:space="preserve">that sediments out of the surface waters </w:t>
      </w:r>
      <w:r>
        <w:rPr>
          <w:rFonts w:ascii="Times New Roman" w:eastAsia="Times New Roman" w:hAnsi="Times New Roman" w:cs="Times New Roman"/>
          <w:sz w:val="24"/>
        </w:rPr>
        <w:t>will become trapped in the denser</w:t>
      </w:r>
      <w:r w:rsidR="00780D1B">
        <w:rPr>
          <w:rFonts w:ascii="Times New Roman" w:eastAsia="Times New Roman" w:hAnsi="Times New Roman" w:cs="Times New Roman"/>
          <w:sz w:val="24"/>
        </w:rPr>
        <w:t>, more saline</w:t>
      </w:r>
      <w:r>
        <w:rPr>
          <w:rFonts w:ascii="Times New Roman" w:eastAsia="Times New Roman" w:hAnsi="Times New Roman" w:cs="Times New Roman"/>
          <w:sz w:val="24"/>
        </w:rPr>
        <w:t xml:space="preserve"> bottom layers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Retention of captured organic matter in the lake may also have been facilitated by Organic Lake having become highly saline quickly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xml:space="preserve">). Studies in the future </w:t>
      </w:r>
      <w:r w:rsidR="005C2E51">
        <w:rPr>
          <w:rFonts w:ascii="Times New Roman" w:eastAsia="Times New Roman" w:hAnsi="Times New Roman" w:cs="Times New Roman"/>
          <w:sz w:val="24"/>
        </w:rPr>
        <w:t>that experimentally determine</w:t>
      </w:r>
      <w:r>
        <w:rPr>
          <w:rFonts w:ascii="Times New Roman" w:eastAsia="Times New Roman" w:hAnsi="Times New Roman" w:cs="Times New Roman"/>
          <w:sz w:val="24"/>
        </w:rPr>
        <w:t xml:space="preserve">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w:t>
      </w:r>
      <w:r w:rsidR="006E130E">
        <w:rPr>
          <w:rFonts w:ascii="Times New Roman" w:eastAsia="Times New Roman" w:hAnsi="Times New Roman" w:cs="Times New Roman"/>
          <w:sz w:val="24"/>
        </w:rPr>
        <w:t xml:space="preserve">the role of benthic communities, </w:t>
      </w:r>
      <w:r>
        <w:rPr>
          <w:rFonts w:ascii="Times New Roman" w:eastAsia="Times New Roman" w:hAnsi="Times New Roman" w:cs="Times New Roman"/>
          <w:sz w:val="24"/>
        </w:rPr>
        <w:t>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rsidP="00153E88">
      <w:pPr>
        <w:pStyle w:val="Normal1"/>
        <w:spacing w:after="0" w:line="480" w:lineRule="auto"/>
      </w:pPr>
    </w:p>
    <w:p w:rsidR="00E93911" w:rsidRPr="0076428A" w:rsidRDefault="00C45D27" w:rsidP="00153E88">
      <w:pPr>
        <w:pStyle w:val="Heading2"/>
        <w:spacing w:before="0" w:line="48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color w:val="000000"/>
          <w:sz w:val="24"/>
        </w:rPr>
        <w:t>Acknowl</w:t>
      </w:r>
      <w:r w:rsidRPr="0076428A">
        <w:rPr>
          <w:rFonts w:ascii="Times New Roman" w:eastAsia="Times New Roman" w:hAnsi="Times New Roman" w:cs="Times New Roman"/>
          <w:color w:val="000000"/>
          <w:sz w:val="24"/>
          <w:szCs w:val="24"/>
        </w:rPr>
        <w:t>edgements</w:t>
      </w:r>
    </w:p>
    <w:p w:rsidR="0076428A" w:rsidRPr="0076428A" w:rsidRDefault="0076428A" w:rsidP="00153E88">
      <w:pPr>
        <w:pStyle w:val="Normal1"/>
        <w:spacing w:after="0" w:line="480" w:lineRule="auto"/>
      </w:pPr>
      <w:r w:rsidRPr="004574B6">
        <w:rPr>
          <w:rFonts w:ascii="Times New Roman" w:hAnsi="Times New Roman" w:cs="Times New Roman"/>
          <w:sz w:val="24"/>
          <w:szCs w:val="24"/>
        </w:rPr>
        <w:t xml:space="preserve">This work was supported by the Australian Research Council and the Australian Antarctic </w:t>
      </w:r>
      <w:r>
        <w:rPr>
          <w:rFonts w:ascii="Times New Roman" w:hAnsi="Times New Roman" w:cs="Times New Roman"/>
          <w:sz w:val="24"/>
          <w:szCs w:val="24"/>
        </w:rPr>
        <w:t>Science program</w:t>
      </w:r>
      <w:r w:rsidRPr="004574B6">
        <w:rPr>
          <w:rFonts w:ascii="Times New Roman" w:hAnsi="Times New Roman" w:cs="Times New Roman"/>
          <w:sz w:val="24"/>
          <w:szCs w:val="24"/>
        </w:rPr>
        <w:t xml:space="preserve">. The authors acknowledge </w:t>
      </w:r>
      <w:r>
        <w:rPr>
          <w:rFonts w:ascii="Times New Roman" w:hAnsi="Times New Roman" w:cs="Times New Roman"/>
          <w:sz w:val="24"/>
          <w:szCs w:val="24"/>
        </w:rPr>
        <w:t>assistance</w:t>
      </w:r>
      <w:r w:rsidRPr="004574B6">
        <w:rPr>
          <w:rFonts w:ascii="Times New Roman" w:hAnsi="Times New Roman" w:cs="Times New Roman"/>
          <w:sz w:val="24"/>
          <w:szCs w:val="24"/>
        </w:rPr>
        <w:t xml:space="preserve"> from the J. Craig Venter Institute and the Gordon and Betty Moore Foundation</w:t>
      </w:r>
      <w:r w:rsidRPr="0076428A">
        <w:t>.</w:t>
      </w:r>
      <w:r w:rsidR="00507FEC">
        <w:rPr>
          <w:rFonts w:ascii="Times New Roman" w:hAnsi="Times New Roman" w:cs="Times New Roman"/>
          <w:sz w:val="24"/>
          <w:szCs w:val="24"/>
        </w:rPr>
        <w:t xml:space="preserve"> We thank John Bowman for providing unpublished rhodopsin sequence data.</w:t>
      </w:r>
      <w:r w:rsidR="00507FEC">
        <w:t xml:space="preserve"> </w:t>
      </w:r>
    </w:p>
    <w:p w:rsidR="00EC0B08" w:rsidRDefault="00EC0B08" w:rsidP="00153E88">
      <w:pPr>
        <w:pStyle w:val="Heading2"/>
        <w:spacing w:before="0" w:line="480" w:lineRule="auto"/>
        <w:rPr>
          <w:rFonts w:ascii="Times New Roman" w:eastAsia="Times New Roman" w:hAnsi="Times New Roman" w:cs="Times New Roman"/>
          <w:color w:val="000000"/>
          <w:sz w:val="24"/>
        </w:rPr>
      </w:pPr>
    </w:p>
    <w:p w:rsidR="00E93911" w:rsidRDefault="00C45D27" w:rsidP="00153E88">
      <w:pPr>
        <w:pStyle w:val="Heading2"/>
        <w:spacing w:before="0" w:line="480" w:lineRule="auto"/>
      </w:pPr>
      <w:r>
        <w:rPr>
          <w:rFonts w:ascii="Times New Roman" w:eastAsia="Times New Roman" w:hAnsi="Times New Roman" w:cs="Times New Roman"/>
          <w:color w:val="000000"/>
          <w:sz w:val="24"/>
        </w:rPr>
        <w:t>References</w:t>
      </w:r>
    </w:p>
    <w:p w:rsidR="00E93911" w:rsidRPr="001230BE" w:rsidRDefault="00C45D27" w:rsidP="00153E88">
      <w:pPr>
        <w:pStyle w:val="Normal1"/>
        <w:spacing w:after="0" w:line="480" w:lineRule="auto"/>
        <w:ind w:left="426" w:hanging="426"/>
        <w:rPr>
          <w:rFonts w:ascii="Times New Roman" w:eastAsia="Times New Roman" w:hAnsi="Times New Roman" w:cs="Times New Roman"/>
          <w:sz w:val="24"/>
          <w:szCs w:val="24"/>
        </w:rPr>
      </w:pPr>
      <w:r>
        <w:rPr>
          <w:rFonts w:ascii="Times New Roman" w:eastAsia="Times New Roman" w:hAnsi="Times New Roman" w:cs="Times New Roman"/>
          <w:sz w:val="24"/>
        </w:rPr>
        <w:t>Abell GCJ</w:t>
      </w:r>
      <w:r w:rsidR="00E9432C">
        <w:rPr>
          <w:rFonts w:ascii="Times New Roman" w:eastAsia="Times New Roman" w:hAnsi="Times New Roman" w:cs="Times New Roman"/>
          <w:sz w:val="24"/>
        </w:rPr>
        <w:t>,</w:t>
      </w:r>
      <w:r>
        <w:rPr>
          <w:rFonts w:ascii="Times New Roman" w:eastAsia="Times New Roman" w:hAnsi="Times New Roman" w:cs="Times New Roman"/>
          <w:sz w:val="24"/>
        </w:rPr>
        <w:t xml:space="preserve"> Bowman JP.</w:t>
      </w:r>
      <w:r w:rsidR="0076428A">
        <w:rPr>
          <w:rFonts w:ascii="Times New Roman" w:eastAsia="Times New Roman" w:hAnsi="Times New Roman" w:cs="Times New Roman"/>
          <w:sz w:val="24"/>
        </w:rPr>
        <w:t xml:space="preserve"> </w:t>
      </w:r>
      <w:proofErr w:type="gramStart"/>
      <w:r w:rsidR="001230BE">
        <w:rPr>
          <w:rFonts w:ascii="Times New Roman" w:eastAsia="Times New Roman" w:hAnsi="Times New Roman" w:cs="Times New Roman"/>
          <w:sz w:val="24"/>
        </w:rPr>
        <w:t>(2005a</w:t>
      </w:r>
      <w:r>
        <w:rPr>
          <w:rFonts w:ascii="Times New Roman" w:eastAsia="Times New Roman" w:hAnsi="Times New Roman" w:cs="Times New Roman"/>
          <w:sz w:val="24"/>
        </w:rPr>
        <w:t xml:space="preserve">) Ecological and biogeographic relationships of class </w:t>
      </w:r>
      <w:r w:rsidRPr="001230BE">
        <w:rPr>
          <w:rFonts w:ascii="Times New Roman" w:eastAsia="Times New Roman" w:hAnsi="Times New Roman" w:cs="Times New Roman"/>
          <w:i/>
          <w:sz w:val="24"/>
          <w:szCs w:val="24"/>
        </w:rPr>
        <w:t>Flavobacteria</w:t>
      </w:r>
      <w:r w:rsidRPr="001230BE">
        <w:rPr>
          <w:rFonts w:ascii="Times New Roman" w:eastAsia="Times New Roman" w:hAnsi="Times New Roman" w:cs="Times New Roman"/>
          <w:sz w:val="24"/>
          <w:szCs w:val="24"/>
        </w:rPr>
        <w:t xml:space="preserve"> in the Southern Ocean.</w:t>
      </w:r>
      <w:proofErr w:type="gramEnd"/>
      <w:r w:rsidR="0076428A" w:rsidRPr="001230BE">
        <w:rPr>
          <w:rFonts w:ascii="Times New Roman" w:eastAsia="Times New Roman" w:hAnsi="Times New Roman" w:cs="Times New Roman"/>
          <w:sz w:val="24"/>
          <w:szCs w:val="24"/>
        </w:rPr>
        <w:t xml:space="preserve"> </w:t>
      </w:r>
      <w:r w:rsidRPr="001230BE">
        <w:rPr>
          <w:rFonts w:ascii="Times New Roman" w:eastAsia="Times New Roman" w:hAnsi="Times New Roman" w:cs="Times New Roman"/>
          <w:i/>
          <w:sz w:val="24"/>
          <w:szCs w:val="24"/>
        </w:rPr>
        <w:t xml:space="preserve">FEMS Microbiol Ecol </w:t>
      </w:r>
      <w:r w:rsidRPr="001230BE">
        <w:rPr>
          <w:rFonts w:ascii="Times New Roman" w:eastAsia="Times New Roman" w:hAnsi="Times New Roman" w:cs="Times New Roman"/>
          <w:b/>
          <w:sz w:val="24"/>
          <w:szCs w:val="24"/>
        </w:rPr>
        <w:t>51</w:t>
      </w:r>
      <w:r w:rsidRPr="001230BE">
        <w:rPr>
          <w:rFonts w:ascii="Times New Roman" w:eastAsia="Times New Roman" w:hAnsi="Times New Roman" w:cs="Times New Roman"/>
          <w:sz w:val="24"/>
          <w:szCs w:val="24"/>
        </w:rPr>
        <w:t xml:space="preserve">: 265–277. </w:t>
      </w:r>
    </w:p>
    <w:p w:rsidR="00E9432C" w:rsidRPr="001230BE" w:rsidRDefault="00E9432C" w:rsidP="00153E88">
      <w:pPr>
        <w:spacing w:after="0" w:line="480" w:lineRule="auto"/>
        <w:ind w:left="284" w:hanging="284"/>
        <w:rPr>
          <w:sz w:val="24"/>
          <w:szCs w:val="24"/>
        </w:rPr>
      </w:pPr>
      <w:r w:rsidRPr="001230BE">
        <w:rPr>
          <w:rFonts w:ascii="Times New Roman" w:eastAsia="Times" w:hAnsi="Times New Roman" w:cs="Times New Roman"/>
          <w:sz w:val="24"/>
          <w:szCs w:val="24"/>
          <w:lang w:val="en-AU"/>
        </w:rPr>
        <w:lastRenderedPageBreak/>
        <w:t>Abell GCJ,</w:t>
      </w:r>
      <w:r w:rsidRPr="00E9432C">
        <w:rPr>
          <w:rFonts w:ascii="Times New Roman" w:eastAsia="Times" w:hAnsi="Times New Roman" w:cs="Times New Roman"/>
          <w:sz w:val="24"/>
          <w:szCs w:val="24"/>
          <w:lang w:val="en-AU"/>
        </w:rPr>
        <w:t xml:space="preserve"> Bowman JP</w:t>
      </w:r>
      <w:r w:rsidRPr="001230BE">
        <w:rPr>
          <w:rFonts w:ascii="Times New Roman" w:eastAsia="Times" w:hAnsi="Times New Roman" w:cs="Times New Roman"/>
          <w:sz w:val="24"/>
          <w:szCs w:val="24"/>
          <w:lang w:val="en-AU"/>
        </w:rPr>
        <w:t>.</w:t>
      </w:r>
      <w:r w:rsidR="001230BE">
        <w:rPr>
          <w:rFonts w:ascii="Times New Roman" w:eastAsia="Times" w:hAnsi="Times New Roman" w:cs="Times New Roman"/>
          <w:sz w:val="24"/>
          <w:szCs w:val="24"/>
          <w:lang w:val="en-AU"/>
        </w:rPr>
        <w:t xml:space="preserve"> (2005b</w:t>
      </w:r>
      <w:r w:rsidRPr="00E9432C">
        <w:rPr>
          <w:rFonts w:ascii="Times New Roman" w:eastAsia="Times" w:hAnsi="Times New Roman" w:cs="Times New Roman"/>
          <w:sz w:val="24"/>
          <w:szCs w:val="24"/>
          <w:lang w:val="en-AU"/>
        </w:rPr>
        <w:t xml:space="preserve">) Colonization and community dynamics of class </w:t>
      </w:r>
      <w:r w:rsidRPr="00E9432C">
        <w:rPr>
          <w:rFonts w:ascii="Times New Roman" w:eastAsia="Times" w:hAnsi="Times New Roman" w:cs="Times New Roman"/>
          <w:i/>
          <w:sz w:val="24"/>
          <w:szCs w:val="24"/>
          <w:lang w:val="en-AU"/>
        </w:rPr>
        <w:t xml:space="preserve">Flavobacteria </w:t>
      </w:r>
      <w:r w:rsidRPr="00E9432C">
        <w:rPr>
          <w:rFonts w:ascii="Times New Roman" w:eastAsia="Times" w:hAnsi="Times New Roman" w:cs="Times New Roman"/>
          <w:sz w:val="24"/>
          <w:szCs w:val="24"/>
          <w:lang w:val="en-AU"/>
        </w:rPr>
        <w:t xml:space="preserve">on diatom detritus in experimental mesocosms based on Southern Ocean seawater. </w:t>
      </w:r>
      <w:r w:rsidRPr="00E9432C">
        <w:rPr>
          <w:rFonts w:ascii="Times New Roman" w:eastAsia="Times" w:hAnsi="Times New Roman" w:cs="Times New Roman"/>
          <w:i/>
          <w:iCs/>
          <w:sz w:val="24"/>
          <w:szCs w:val="24"/>
          <w:lang w:val="en-AU"/>
        </w:rPr>
        <w:t>FEMS Microbiol Ecol</w:t>
      </w:r>
      <w:r w:rsidRPr="001230BE">
        <w:rPr>
          <w:rFonts w:ascii="Times New Roman" w:eastAsia="Times" w:hAnsi="Times New Roman" w:cs="Times New Roman"/>
          <w:i/>
          <w:iCs/>
          <w:sz w:val="24"/>
          <w:szCs w:val="24"/>
          <w:lang w:val="en-AU"/>
        </w:rPr>
        <w:t xml:space="preserve"> </w:t>
      </w:r>
      <w:r w:rsidRPr="00E9432C">
        <w:rPr>
          <w:rFonts w:ascii="Times New Roman" w:eastAsia="Times" w:hAnsi="Times New Roman" w:cs="Times New Roman"/>
          <w:b/>
          <w:bCs/>
          <w:sz w:val="24"/>
          <w:szCs w:val="24"/>
          <w:lang w:val="en-AU"/>
        </w:rPr>
        <w:t>53</w:t>
      </w:r>
      <w:r w:rsidRPr="00E9432C">
        <w:rPr>
          <w:rFonts w:ascii="Times New Roman" w:eastAsia="Times" w:hAnsi="Times New Roman" w:cs="Times New Roman"/>
          <w:sz w:val="24"/>
          <w:szCs w:val="24"/>
          <w:lang w:val="en-AU"/>
        </w:rPr>
        <w:t>: 379–391.</w:t>
      </w:r>
    </w:p>
    <w:p w:rsidR="00E93911" w:rsidRDefault="00C45D27" w:rsidP="00153E88">
      <w:pPr>
        <w:pStyle w:val="Normal1"/>
        <w:spacing w:after="0" w:line="480" w:lineRule="auto"/>
        <w:ind w:left="426" w:hanging="426"/>
      </w:pPr>
      <w:r w:rsidRPr="001230BE">
        <w:rPr>
          <w:rFonts w:ascii="Times New Roman" w:eastAsia="Times New Roman" w:hAnsi="Times New Roman" w:cs="Times New Roman"/>
          <w:sz w:val="24"/>
          <w:szCs w:val="24"/>
        </w:rPr>
        <w:t xml:space="preserve">Altschul SF, Gish W, Miller W, Myers EW, Lipman DJ. </w:t>
      </w:r>
      <w:proofErr w:type="gramStart"/>
      <w:r w:rsidRPr="001230BE">
        <w:rPr>
          <w:rFonts w:ascii="Times New Roman" w:eastAsia="Times New Roman" w:hAnsi="Times New Roman" w:cs="Times New Roman"/>
          <w:sz w:val="24"/>
          <w:szCs w:val="24"/>
        </w:rPr>
        <w:t>(1990) Basic Local Alignment Search</w:t>
      </w:r>
      <w:r>
        <w:rPr>
          <w:rFonts w:ascii="Times New Roman" w:eastAsia="Times New Roman" w:hAnsi="Times New Roman" w:cs="Times New Roman"/>
          <w:sz w:val="24"/>
        </w:rPr>
        <w:t xml:space="preserve"> Tool.</w:t>
      </w:r>
      <w:proofErr w:type="gramEnd"/>
      <w:r w:rsidR="00040C23">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Béjà O, Aravind L, Koonin EV, Suzuki MT, Hadd A, Nguyen LP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Béjà O, Suzuki MT, Heidelberg JF, Nelson WC, Preston CM, Hamada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r w:rsidR="00040C23">
        <w:rPr>
          <w:rFonts w:ascii="Times New Roman" w:eastAsia="Times New Roman" w:hAnsi="Times New Roman" w:cs="Times New Roman"/>
          <w:sz w:val="24"/>
        </w:rPr>
        <w:t xml:space="preserve"> </w:t>
      </w:r>
      <w:r>
        <w:rPr>
          <w:rFonts w:ascii="Times New Roman" w:eastAsia="Times New Roman" w:hAnsi="Times New Roman" w:cs="Times New Roman"/>
          <w:i/>
          <w:sz w:val="24"/>
        </w:rPr>
        <w:t>Antonie Van Leeuwenhoek</w:t>
      </w:r>
      <w:r w:rsidR="00C96AB8">
        <w:rPr>
          <w:rFonts w:ascii="Times New Roman" w:eastAsia="Times New Roman" w:hAnsi="Times New Roman" w:cs="Times New Roman"/>
          <w:i/>
          <w:sz w:val="24"/>
        </w:rPr>
        <w:t xml:space="preserve"> </w:t>
      </w:r>
      <w:r>
        <w:rPr>
          <w:rFonts w:ascii="Times New Roman" w:eastAsia="Times New Roman" w:hAnsi="Times New Roman" w:cs="Times New Roman"/>
          <w:b/>
          <w:sz w:val="24"/>
        </w:rPr>
        <w:t>100</w:t>
      </w:r>
      <w:r>
        <w:rPr>
          <w:rFonts w:ascii="Times New Roman" w:eastAsia="Times New Roman" w:hAnsi="Times New Roman" w:cs="Times New Roman"/>
          <w:sz w:val="24"/>
        </w:rPr>
        <w:t>: 471–475.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Bowman JP, McCammon SA, Lewis T, Skerratt JH, Brown JL, Nichols DS</w:t>
      </w:r>
      <w:r w:rsidR="00E9432C">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nov.,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2A3507" w:rsidRDefault="00C45D27" w:rsidP="002A3507">
      <w:pPr>
        <w:pStyle w:val="Normal1"/>
        <w:spacing w:after="0" w:line="480" w:lineRule="auto"/>
        <w:ind w:left="426" w:hanging="426"/>
      </w:pPr>
      <w:r>
        <w:rPr>
          <w:rFonts w:ascii="Times New Roman" w:eastAsia="Times New Roman" w:hAnsi="Times New Roman" w:cs="Times New Roman"/>
          <w:sz w:val="24"/>
        </w:rPr>
        <w:t>Bowman JP, McCammon SA, Rea SM, McMeekin TA. (2000)</w:t>
      </w:r>
      <w:r w:rsidR="00E9432C">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microbial composition of three limnologically disparate hypersaline Antarctic lakes.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2A3507" w:rsidRDefault="002A3507" w:rsidP="002A3507">
      <w:pPr>
        <w:pStyle w:val="Normal1"/>
        <w:spacing w:after="0" w:line="480" w:lineRule="auto"/>
        <w:ind w:left="426" w:hanging="426"/>
      </w:pPr>
      <w:r>
        <w:rPr>
          <w:rFonts w:ascii="Times New Roman" w:eastAsia="Times New Roman" w:hAnsi="Times New Roman" w:cs="Times New Roman"/>
          <w:sz w:val="24"/>
        </w:rPr>
        <w:t>Brown MV, Lauro FM, DeMaere MZ, Muir L, Wilkins D</w:t>
      </w:r>
      <w:r w:rsidR="00575C0D">
        <w:rPr>
          <w:rFonts w:ascii="Times New Roman" w:eastAsia="Times New Roman" w:hAnsi="Times New Roman" w:cs="Times New Roman"/>
          <w:sz w:val="24"/>
        </w:rPr>
        <w:t>,</w:t>
      </w:r>
      <w:bookmarkStart w:id="0" w:name="_GoBack"/>
      <w:bookmarkEnd w:id="0"/>
      <w:r>
        <w:rPr>
          <w:rFonts w:ascii="Times New Roman" w:eastAsia="Times New Roman" w:hAnsi="Times New Roman" w:cs="Times New Roman"/>
          <w:sz w:val="24"/>
        </w:rPr>
        <w:t xml:space="preserve"> Thomas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Global biogeography of SAR11 marine bacteria. </w:t>
      </w:r>
      <w:r>
        <w:rPr>
          <w:rFonts w:ascii="Times New Roman" w:eastAsia="Times New Roman" w:hAnsi="Times New Roman" w:cs="Times New Roman"/>
          <w:i/>
          <w:sz w:val="24"/>
        </w:rPr>
        <w:t xml:space="preserve">Mol Syst Biol </w:t>
      </w:r>
      <w:r>
        <w:rPr>
          <w:rFonts w:ascii="Times New Roman" w:eastAsia="Times New Roman" w:hAnsi="Times New Roman" w:cs="Times New Roman"/>
          <w:b/>
          <w:sz w:val="24"/>
        </w:rPr>
        <w:t>8</w:t>
      </w:r>
      <w:r>
        <w:rPr>
          <w:rFonts w:ascii="Times New Roman" w:eastAsia="Times New Roman" w:hAnsi="Times New Roman" w:cs="Times New Roman"/>
          <w:sz w:val="24"/>
        </w:rPr>
        <w:t>: 595.</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942EB7" w:rsidRPr="00942EB7" w:rsidRDefault="00942EB7" w:rsidP="00153E88">
      <w:pPr>
        <w:pStyle w:val="Normal1"/>
        <w:spacing w:after="0" w:line="480" w:lineRule="auto"/>
        <w:ind w:left="426" w:hanging="426"/>
      </w:pPr>
      <w:r>
        <w:rPr>
          <w:rFonts w:ascii="Times New Roman" w:eastAsia="Times New Roman" w:hAnsi="Times New Roman" w:cs="Times New Roman"/>
          <w:sz w:val="24"/>
        </w:rPr>
        <w:t xml:space="preserve">Campbell BJ, Engel AS, Porter ML, Takai K. (2006)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versatile ε-proteobacteria: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458–468.</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rsidP="00153E88">
      <w:pPr>
        <w:pStyle w:val="Normal1"/>
        <w:spacing w:after="0" w:line="48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rsidP="00153E88">
      <w:pPr>
        <w:pStyle w:val="Normal1"/>
        <w:spacing w:after="0" w:line="480" w:lineRule="auto"/>
        <w:ind w:left="426" w:hanging="426"/>
      </w:pPr>
      <w:proofErr w:type="gramStart"/>
      <w:r>
        <w:rPr>
          <w:rFonts w:ascii="Times New Roman" w:eastAsia="Times New Roman" w:hAnsi="Times New Roman" w:cs="Times New Roman"/>
          <w:sz w:val="24"/>
        </w:rPr>
        <w:t>Cottrell MT and Kirchman DL.</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(2009) Photoheterotrophic microbes in the Arctic Ocean in summer and winter.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4958–4966.</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proofErr w:type="gramEnd"/>
      <w:r w:rsidR="00070733">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Edwards KJ, Rogers DR, Wirsen CO, McCollom TM.</w:t>
      </w:r>
      <w:proofErr w:type="gramEnd"/>
      <w:r w:rsidR="0014620C">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from the deep sea.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Ferris JM, Gibson JAE, Burton HR. (1991) Evidence of density currents with the potential to promote meromixis in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4D4E3B" w:rsidRPr="004D4E3B" w:rsidRDefault="004D4E3B" w:rsidP="00153E88">
      <w:pPr>
        <w:pStyle w:val="Normal1"/>
        <w:spacing w:after="0" w:line="480" w:lineRule="auto"/>
        <w:ind w:left="426" w:hanging="426"/>
      </w:pPr>
      <w:r>
        <w:rPr>
          <w:rFonts w:ascii="Times New Roman" w:eastAsia="Times New Roman" w:hAnsi="Times New Roman" w:cs="Times New Roman"/>
          <w:sz w:val="24"/>
        </w:rPr>
        <w:t xml:space="preserve">Friedrich CG, Bardischewsky F, Rother D, Quentmeier A, Fischer J. (2005) Prokaryotic sulfur oxidation. </w:t>
      </w:r>
      <w:r>
        <w:rPr>
          <w:rFonts w:ascii="Times New Roman" w:eastAsia="Times New Roman" w:hAnsi="Times New Roman" w:cs="Times New Roman"/>
          <w:i/>
          <w:sz w:val="24"/>
        </w:rPr>
        <w:t>Curr Opin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8</w:t>
      </w:r>
      <w:r>
        <w:rPr>
          <w:rFonts w:ascii="Times New Roman" w:eastAsia="Times New Roman" w:hAnsi="Times New Roman" w:cs="Times New Roman"/>
          <w:sz w:val="24"/>
        </w:rPr>
        <w:t>: 253–259.</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Gärdes A, Kaeppel E, Shehzad A, Seebah S, Teeling H, Yarza 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Gauthier MJ, Lafay B, Christen R, Fernandez L, Acquaviva M, Bonin P</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nov.,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Gómez-Consarnau L, González JM, Coll-Lladó M, Gourdon P, Pascher T, Neutze R</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(2007) Light stimulates growth of proteorhodopsin-containing marine </w:t>
      </w:r>
      <w:r w:rsidRPr="001D32D0">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DF75C3"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Gómez-Consarnau L, Akram N, Lindell K, Pedersen A, Neutze R, Milton DL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F862D2" w:rsidRPr="00F862D2" w:rsidRDefault="00F862D2" w:rsidP="00153E88">
      <w:pPr>
        <w:pStyle w:val="Normal1"/>
        <w:spacing w:after="0" w:line="480" w:lineRule="auto"/>
        <w:ind w:left="426" w:hanging="426"/>
      </w:pPr>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523–527.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2A3507" w:rsidRDefault="00C96AB8" w:rsidP="002A3507">
      <w:pPr>
        <w:pStyle w:val="Normal1"/>
        <w:spacing w:after="0" w:line="480" w:lineRule="auto"/>
        <w:ind w:left="426" w:hanging="426"/>
      </w:pPr>
      <w:r>
        <w:rPr>
          <w:rFonts w:ascii="Times New Roman" w:eastAsia="Times New Roman" w:hAnsi="Times New Roman" w:cs="Times New Roman"/>
          <w:sz w:val="24"/>
        </w:rPr>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p>
    <w:p w:rsidR="002A3507" w:rsidRDefault="002A3507" w:rsidP="002A3507">
      <w:pPr>
        <w:pStyle w:val="Normal1"/>
        <w:spacing w:after="0" w:line="480" w:lineRule="auto"/>
        <w:ind w:left="426" w:hanging="426"/>
      </w:pPr>
      <w:r>
        <w:rPr>
          <w:rFonts w:ascii="Times New Roman" w:eastAsia="Times New Roman" w:hAnsi="Times New Roman" w:cs="Times New Roman"/>
          <w:sz w:val="24"/>
        </w:rPr>
        <w:t xml:space="preserve">Howard EC, Sun S, Biers EJ, Moran MA. (2008) Abundant and diverse bacteria involved in DMSP degradation in marine surface waters. </w:t>
      </w:r>
      <w:r>
        <w:rPr>
          <w:rFonts w:ascii="Times New Roman" w:eastAsia="Times New Roman" w:hAnsi="Times New Roman" w:cs="Times New Roman"/>
          <w:i/>
          <w:sz w:val="24"/>
        </w:rPr>
        <w:t>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2397–2410.</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rsidP="00153E88">
      <w:pPr>
        <w:pStyle w:val="Normal1"/>
        <w:spacing w:after="0" w:line="480" w:lineRule="auto"/>
        <w:ind w:left="426" w:hanging="426"/>
      </w:pPr>
      <w:r>
        <w:rPr>
          <w:rFonts w:ascii="Times New Roman" w:eastAsia="Times New Roman" w:hAnsi="Times New Roman" w:cs="Times New Roman"/>
          <w:sz w:val="24"/>
        </w:rPr>
        <w:t xml:space="preserve">Huu NB, Denner EB, Ha DT, Wanner G, Stan-Lotter H. (1999) </w:t>
      </w:r>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James SR, Dobson SJ, Franzmann PD, McMeekin TA.</w:t>
      </w:r>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a new species of extremely halotolerant bacteria from Antarctic saline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Kang I, Lee K, Yang S-J, Choi A, Kang D, Lee YK</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La Scola B, Desnues C, Pagnier I, Robert C, Barrassi L, Fournous 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E12C2"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Lauro FM, DeMaere MZ, Yau S, Brown MV, Ng C, Wilkins D</w:t>
      </w:r>
      <w:r w:rsidR="00AC03B2">
        <w:rPr>
          <w:rFonts w:ascii="Times New Roman" w:eastAsia="Times New Roman" w:hAnsi="Times New Roman" w:cs="Times New Roman"/>
          <w:sz w:val="24"/>
        </w:rPr>
        <w:t xml:space="preserv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070733" w:rsidRDefault="00070733" w:rsidP="00153E88">
      <w:pPr>
        <w:pStyle w:val="Normal1"/>
        <w:spacing w:after="0" w:line="480" w:lineRule="auto"/>
        <w:ind w:left="426" w:hanging="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 xml:space="preserve">Phil Trans R Soc B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E12C2" w:rsidRPr="00EE12C2" w:rsidRDefault="00EE12C2" w:rsidP="00153E88">
      <w:pPr>
        <w:pStyle w:val="Normal1"/>
        <w:spacing w:after="0" w:line="480" w:lineRule="auto"/>
        <w:ind w:left="426" w:hanging="426"/>
        <w:rPr>
          <w:rFonts w:ascii="Times New Roman" w:eastAsia="Times New Roman" w:hAnsi="Times New Roman" w:cs="Times New Roman"/>
          <w:sz w:val="24"/>
        </w:rPr>
      </w:pPr>
      <w:proofErr w:type="gramStart"/>
      <w:r w:rsidRPr="00EE12C2">
        <w:rPr>
          <w:rFonts w:ascii="Times New Roman" w:hAnsi="Times New Roman" w:cs="Times New Roman"/>
          <w:sz w:val="24"/>
          <w:szCs w:val="24"/>
          <w:lang w:val="en-AU"/>
        </w:rPr>
        <w:t>Laybourn-Parry J, Marshall WA, Marchant HJ.</w:t>
      </w:r>
      <w:proofErr w:type="gramEnd"/>
      <w:r w:rsidRPr="00EE12C2">
        <w:rPr>
          <w:rFonts w:ascii="Times New Roman" w:hAnsi="Times New Roman" w:cs="Times New Roman"/>
          <w:sz w:val="24"/>
          <w:szCs w:val="24"/>
          <w:lang w:val="en-AU"/>
        </w:rPr>
        <w:t xml:space="preserve"> (2005)</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Flagellate n</w:t>
      </w:r>
      <w:r>
        <w:rPr>
          <w:rFonts w:ascii="Times New Roman" w:hAnsi="Times New Roman" w:cs="Times New Roman"/>
          <w:sz w:val="24"/>
          <w:szCs w:val="24"/>
          <w:lang w:val="en-AU"/>
        </w:rPr>
        <w:t xml:space="preserve">utritional versatility as a key </w:t>
      </w:r>
      <w:r w:rsidRPr="00EE12C2">
        <w:rPr>
          <w:rFonts w:ascii="Times New Roman" w:hAnsi="Times New Roman" w:cs="Times New Roman"/>
          <w:sz w:val="24"/>
          <w:szCs w:val="24"/>
          <w:lang w:val="en-AU"/>
        </w:rPr>
        <w:t>to survival in</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 xml:space="preserve">two contrasting Antarctic saline lakes. </w:t>
      </w:r>
      <w:r w:rsidRPr="00EE12C2">
        <w:rPr>
          <w:rFonts w:ascii="Times New Roman" w:hAnsi="Times New Roman" w:cs="Times New Roman"/>
          <w:i/>
          <w:sz w:val="24"/>
          <w:szCs w:val="24"/>
          <w:lang w:val="en-AU"/>
        </w:rPr>
        <w:t>Freshw Biol</w:t>
      </w:r>
      <w:r w:rsidRPr="00EE12C2">
        <w:rPr>
          <w:rFonts w:ascii="Times New Roman" w:hAnsi="Times New Roman" w:cs="Times New Roman"/>
          <w:sz w:val="24"/>
          <w:szCs w:val="24"/>
          <w:lang w:val="en-AU"/>
        </w:rPr>
        <w:t xml:space="preserve"> </w:t>
      </w:r>
      <w:r w:rsidRPr="00EE12C2">
        <w:rPr>
          <w:rFonts w:ascii="Times New Roman" w:hAnsi="Times New Roman" w:cs="Times New Roman"/>
          <w:b/>
          <w:sz w:val="24"/>
          <w:szCs w:val="24"/>
          <w:lang w:val="en-AU"/>
        </w:rPr>
        <w:t>50</w:t>
      </w:r>
      <w:r w:rsidRPr="00EE12C2">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830–838.</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Lovelock JE and Maggs RJ.</w:t>
      </w:r>
      <w:proofErr w:type="gramEnd"/>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(1972) Atmospheric dimethyl sulfide and the natural sulphur cycle.</w:t>
      </w:r>
      <w:proofErr w:type="gramEnd"/>
      <w:r w:rsidR="00EE12C2">
        <w:rPr>
          <w:rFonts w:ascii="Times New Roman" w:eastAsia="Times New Roman" w:hAnsi="Times New Roman" w:cs="Times New Roman"/>
          <w:sz w:val="24"/>
        </w:rPr>
        <w:t xml:space="preserve">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Biosci</w:t>
      </w:r>
      <w:r w:rsidR="00036EE5">
        <w:rPr>
          <w:rFonts w:ascii="Times New Roman" w:eastAsia="Times New Roman" w:hAnsi="Times New Roman" w:cs="Times New Roman"/>
          <w:i/>
          <w:sz w:val="24"/>
        </w:rPr>
        <w:t xml:space="preserve"> </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Moran MA, Belas R, Schell MA, González JM, Sun F, Binder BJ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Moran MA, Reisch CR, Kiene RP, Whitman WB.</w:t>
      </w:r>
      <w:proofErr w:type="gramEnd"/>
      <w:r w:rsidR="00AC03B2">
        <w:rPr>
          <w:rFonts w:ascii="Times New Roman" w:eastAsia="Times New Roman" w:hAnsi="Times New Roman" w:cs="Times New Roman"/>
          <w:sz w:val="24"/>
        </w:rPr>
        <w:t xml:space="preserve"> </w:t>
      </w:r>
      <w:r>
        <w:rPr>
          <w:rFonts w:ascii="Times New Roman" w:eastAsia="Times New Roman" w:hAnsi="Times New Roman" w:cs="Times New Roman"/>
          <w:sz w:val="24"/>
        </w:rPr>
        <w:t>(2012)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Pr="001D32D0" w:rsidRDefault="00C45D27" w:rsidP="00153E88">
      <w:pPr>
        <w:pStyle w:val="Normal1"/>
        <w:spacing w:after="0" w:line="480" w:lineRule="auto"/>
        <w:ind w:left="426" w:hanging="426"/>
        <w:rPr>
          <w:sz w:val="24"/>
          <w:szCs w:val="24"/>
        </w:rPr>
      </w:pPr>
      <w:r w:rsidRPr="00AC03B2">
        <w:rPr>
          <w:rFonts w:ascii="Times New Roman" w:eastAsia="Times New Roman" w:hAnsi="Times New Roman" w:cs="Times New Roman"/>
          <w:sz w:val="24"/>
          <w:szCs w:val="24"/>
        </w:rPr>
        <w:t xml:space="preserve">Noguchi H, Park J, </w:t>
      </w:r>
      <w:proofErr w:type="gramStart"/>
      <w:r w:rsidRPr="00AC03B2">
        <w:rPr>
          <w:rFonts w:ascii="Times New Roman" w:eastAsia="Times New Roman" w:hAnsi="Times New Roman" w:cs="Times New Roman"/>
          <w:sz w:val="24"/>
          <w:szCs w:val="24"/>
        </w:rPr>
        <w:t>Takagi</w:t>
      </w:r>
      <w:proofErr w:type="gramEnd"/>
      <w:r w:rsidRPr="00AC03B2">
        <w:rPr>
          <w:rFonts w:ascii="Times New Roman" w:eastAsia="Times New Roman" w:hAnsi="Times New Roman" w:cs="Times New Roman"/>
          <w:sz w:val="24"/>
          <w:szCs w:val="24"/>
        </w:rPr>
        <w:t xml:space="preserve"> T. (2006) MetaGene: prokaryotic gene finding from environmental genome shotgun sequences. </w:t>
      </w:r>
      <w:r w:rsidRPr="00AC03B2">
        <w:rPr>
          <w:rFonts w:ascii="Times New Roman" w:eastAsia="Times New Roman" w:hAnsi="Times New Roman" w:cs="Times New Roman"/>
          <w:i/>
          <w:sz w:val="24"/>
          <w:szCs w:val="24"/>
        </w:rPr>
        <w:t xml:space="preserve">Nucleic Acids Res </w:t>
      </w:r>
      <w:r w:rsidRPr="00AC03B2">
        <w:rPr>
          <w:rFonts w:ascii="Times New Roman" w:eastAsia="Times New Roman" w:hAnsi="Times New Roman" w:cs="Times New Roman"/>
          <w:b/>
          <w:sz w:val="24"/>
          <w:szCs w:val="24"/>
        </w:rPr>
        <w:t>34</w:t>
      </w:r>
      <w:r w:rsidRPr="00AC03B2">
        <w:rPr>
          <w:rFonts w:ascii="Times New Roman" w:eastAsia="Times New Roman" w:hAnsi="Times New Roman" w:cs="Times New Roman"/>
          <w:sz w:val="24"/>
          <w:szCs w:val="24"/>
        </w:rPr>
        <w:t>: 5623–5630.</w:t>
      </w:r>
    </w:p>
    <w:p w:rsidR="002D6BAD" w:rsidRPr="001D32D0" w:rsidRDefault="000C0C5B" w:rsidP="00153E88">
      <w:pPr>
        <w:pStyle w:val="Normal1"/>
        <w:spacing w:after="0" w:line="480" w:lineRule="auto"/>
        <w:ind w:left="426" w:hanging="426"/>
        <w:rPr>
          <w:rFonts w:ascii="Times New Roman" w:hAnsi="Times New Roman" w:cs="Times New Roman"/>
          <w:sz w:val="24"/>
          <w:szCs w:val="24"/>
        </w:rPr>
      </w:pPr>
      <w:r w:rsidRPr="001D32D0">
        <w:rPr>
          <w:rFonts w:ascii="Times New Roman" w:hAnsi="Times New Roman" w:cs="Times New Roman"/>
          <w:sz w:val="24"/>
          <w:szCs w:val="24"/>
        </w:rPr>
        <w:t xml:space="preserve">Raina J-P, Dinsdale EA, Willis BL, Bourne DG. (2010) </w:t>
      </w:r>
      <w:proofErr w:type="gramStart"/>
      <w:r w:rsidRPr="001D32D0">
        <w:rPr>
          <w:rFonts w:ascii="Times New Roman" w:hAnsi="Times New Roman" w:cs="Times New Roman"/>
          <w:sz w:val="24"/>
          <w:szCs w:val="24"/>
        </w:rPr>
        <w:t>Do</w:t>
      </w:r>
      <w:proofErr w:type="gramEnd"/>
      <w:r w:rsidRPr="001D32D0">
        <w:rPr>
          <w:rFonts w:ascii="Times New Roman" w:hAnsi="Times New Roman" w:cs="Times New Roman"/>
          <w:sz w:val="24"/>
          <w:szCs w:val="24"/>
        </w:rPr>
        <w:t xml:space="preserve"> the organic sulfur compounds DMSP and DMS drive coral microbial associations? </w:t>
      </w:r>
      <w:proofErr w:type="gramStart"/>
      <w:r w:rsidRPr="001D32D0">
        <w:rPr>
          <w:rFonts w:ascii="Times New Roman" w:hAnsi="Times New Roman" w:cs="Times New Roman"/>
          <w:i/>
          <w:sz w:val="24"/>
          <w:szCs w:val="24"/>
        </w:rPr>
        <w:t>Trends Microbiol</w:t>
      </w:r>
      <w:r w:rsidRPr="001D32D0">
        <w:rPr>
          <w:rFonts w:ascii="Times New Roman" w:hAnsi="Times New Roman" w:cs="Times New Roman"/>
          <w:sz w:val="24"/>
          <w:szCs w:val="24"/>
        </w:rPr>
        <w:t xml:space="preserve"> </w:t>
      </w:r>
      <w:r w:rsidRPr="001D32D0">
        <w:rPr>
          <w:rFonts w:ascii="Times New Roman" w:hAnsi="Times New Roman" w:cs="Times New Roman"/>
          <w:b/>
          <w:sz w:val="24"/>
          <w:szCs w:val="24"/>
        </w:rPr>
        <w:t>3</w:t>
      </w:r>
      <w:r w:rsidRPr="001D32D0">
        <w:rPr>
          <w:rFonts w:ascii="Times New Roman" w:hAnsi="Times New Roman" w:cs="Times New Roman"/>
          <w:sz w:val="24"/>
          <w:szCs w:val="24"/>
        </w:rPr>
        <w:t>: 101–108.</w:t>
      </w:r>
      <w:proofErr w:type="gramEnd"/>
    </w:p>
    <w:p w:rsidR="00E93911" w:rsidRDefault="00C45D27" w:rsidP="00153E88">
      <w:pPr>
        <w:pStyle w:val="Normal1"/>
        <w:spacing w:after="0" w:line="480" w:lineRule="auto"/>
        <w:ind w:left="426" w:hanging="426"/>
      </w:pPr>
      <w:r w:rsidRPr="00AC03B2">
        <w:rPr>
          <w:rFonts w:ascii="Times New Roman" w:eastAsia="Times New Roman" w:hAnsi="Times New Roman" w:cs="Times New Roman"/>
          <w:sz w:val="24"/>
          <w:szCs w:val="24"/>
        </w:rPr>
        <w:t xml:space="preserve">Redfield AC, Ketchum BH, Richards FA. (1963) </w:t>
      </w:r>
      <w:proofErr w:type="gramStart"/>
      <w:r w:rsidRPr="00AC03B2">
        <w:rPr>
          <w:rFonts w:ascii="Times New Roman" w:eastAsia="Times New Roman" w:hAnsi="Times New Roman" w:cs="Times New Roman"/>
          <w:sz w:val="24"/>
          <w:szCs w:val="24"/>
        </w:rPr>
        <w:t>The</w:t>
      </w:r>
      <w:proofErr w:type="gramEnd"/>
      <w:r w:rsidRPr="00AC03B2">
        <w:rPr>
          <w:rFonts w:ascii="Times New Roman" w:eastAsia="Times New Roman" w:hAnsi="Times New Roman" w:cs="Times New Roman"/>
          <w:sz w:val="24"/>
          <w:szCs w:val="24"/>
        </w:rPr>
        <w:t xml:space="preserve"> influence of organisms on the composition</w:t>
      </w:r>
      <w:r>
        <w:rPr>
          <w:rFonts w:ascii="Times New Roman" w:eastAsia="Times New Roman" w:hAnsi="Times New Roman" w:cs="Times New Roman"/>
          <w:sz w:val="24"/>
        </w:rPr>
        <w:t xml:space="preserve">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Rivière D, Desvignes V, Pelletier E, Chaussonnerie S, Guermazi S, Weissenbach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2A3507" w:rsidRDefault="00C45D27" w:rsidP="002A3507">
      <w:pPr>
        <w:pStyle w:val="Normal1"/>
        <w:spacing w:after="0" w:line="480" w:lineRule="auto"/>
        <w:ind w:left="426" w:hanging="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2A3507" w:rsidRDefault="002A3507" w:rsidP="002A3507">
      <w:pPr>
        <w:pStyle w:val="Normal1"/>
        <w:spacing w:after="0" w:line="480" w:lineRule="auto"/>
        <w:ind w:left="426" w:hanging="426"/>
      </w:pPr>
      <w:r>
        <w:rPr>
          <w:rFonts w:ascii="Times New Roman" w:eastAsia="Times New Roman" w:hAnsi="Times New Roman" w:cs="Times New Roman"/>
          <w:sz w:val="24"/>
        </w:rPr>
        <w:t>Schäfer H, Myronova N, Boden R. (2010) Microbial degradation of dimethylsulphide and related C</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 xml:space="preserve">-sulphur compounds: organisms and pathways controlling sulphur in the biosphere. </w:t>
      </w:r>
      <w:r>
        <w:rPr>
          <w:rFonts w:ascii="Times New Roman" w:eastAsia="Times New Roman" w:hAnsi="Times New Roman" w:cs="Times New Roman"/>
          <w:i/>
          <w:sz w:val="24"/>
        </w:rPr>
        <w:t>J Exp Bot</w:t>
      </w:r>
      <w:r>
        <w:rPr>
          <w:rFonts w:ascii="Times New Roman" w:eastAsia="Times New Roman" w:hAnsi="Times New Roman" w:cs="Times New Roman"/>
          <w:sz w:val="24"/>
        </w:rPr>
        <w:t xml:space="preserve"> </w:t>
      </w:r>
      <w:r>
        <w:rPr>
          <w:rFonts w:ascii="Times New Roman" w:eastAsia="Times New Roman" w:hAnsi="Times New Roman" w:cs="Times New Roman"/>
          <w:b/>
          <w:sz w:val="24"/>
        </w:rPr>
        <w:t>61</w:t>
      </w:r>
      <w:r>
        <w:rPr>
          <w:rFonts w:ascii="Times New Roman" w:eastAsia="Times New Roman" w:hAnsi="Times New Roman" w:cs="Times New Roman"/>
          <w:sz w:val="24"/>
        </w:rPr>
        <w:t>: 315–334.</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F419AC" w:rsidRDefault="00C45D27" w:rsidP="00153E88">
      <w:pPr>
        <w:pStyle w:val="Normal1"/>
        <w:spacing w:after="0" w:line="48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Teeling H, Fuchs BM, Becher D, Klockow C, Gardebrecht A, Bennke CM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p>
    <w:p w:rsidR="00DF0E2F" w:rsidRPr="00DF0E2F" w:rsidRDefault="00DF0E2F" w:rsidP="00153E88">
      <w:pPr>
        <w:pStyle w:val="Normal1"/>
        <w:spacing w:after="0" w:line="480" w:lineRule="auto"/>
        <w:ind w:left="426" w:hanging="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 Phycol J</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Todd JD, Rogers R, Li YG, Wexler M, Bond PL, Sun 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lastRenderedPageBreak/>
        <w:t>Todd JD, Curson ARJ, Dupont CL, Nicholson P, Johnston AWB.</w:t>
      </w:r>
      <w:proofErr w:type="gramEnd"/>
      <w:r>
        <w:rPr>
          <w:rFonts w:ascii="Times New Roman" w:eastAsia="Times New Roman" w:hAnsi="Times New Roman" w:cs="Times New Roman"/>
          <w:sz w:val="24"/>
        </w:rPr>
        <w:t xml:space="preserve"> (2009) </w:t>
      </w:r>
      <w:proofErr w:type="gramStart"/>
      <w:r>
        <w:rPr>
          <w:rFonts w:ascii="Times New Roman" w:eastAsia="Times New Roman" w:hAnsi="Times New Roman" w:cs="Times New Roman"/>
          <w:sz w:val="24"/>
        </w:rPr>
        <w:t>The</w:t>
      </w:r>
      <w:proofErr w:type="gramEnd"/>
      <w:r w:rsidR="00F419AC">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Todd JD, Curson ARJ, Nikolaidou-Kataraidou N, Brearley CA, Watmough NJ, Chan 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Todd JD, Kirkwood M, Newton-Payne S, Johnston AWB.</w:t>
      </w:r>
      <w:proofErr w:type="gramEnd"/>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Wang Q,</w:t>
      </w:r>
      <w:r w:rsidR="00AC03B2">
        <w:rPr>
          <w:rFonts w:ascii="Times New Roman" w:eastAsia="Times New Roman" w:hAnsi="Times New Roman" w:cs="Times New Roman"/>
          <w:sz w:val="24"/>
        </w:rPr>
        <w:t xml:space="preserve"> </w:t>
      </w:r>
      <w:r>
        <w:rPr>
          <w:rFonts w:ascii="Times New Roman" w:eastAsia="Times New Roman" w:hAnsi="Times New Roman" w:cs="Times New Roman"/>
          <w:sz w:val="24"/>
        </w:rPr>
        <w:t>Garrity GM, Tiedje JM, Cole JR. (2007) Naïve Bayesian classifier for rapid assignment of rRNA sequences into new bacterial taxonomy.</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rsidP="00153E88">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2A3507" w:rsidRDefault="00B12249" w:rsidP="002A3507">
      <w:pPr>
        <w:pStyle w:val="Normal1"/>
        <w:spacing w:after="0" w:line="48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Wilkins D, Yau S, Williams TJ, Allen MA, Brown MV, DeMaere MZ</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(2012a) Key microbial drivers in Antarctic aquatic environments.</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proofErr w:type="gramEnd"/>
    </w:p>
    <w:p w:rsidR="002A3507" w:rsidRPr="002A3507" w:rsidRDefault="002A3507" w:rsidP="002A3507">
      <w:pPr>
        <w:pStyle w:val="Normal1"/>
        <w:spacing w:after="0" w:line="48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Wilkins D, Lauro FM, Williams TJ, DeMaere MZ, Brown MV, Hoffman JM, Andrews-Pfannokoch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Biogeographic partitioning of Southern Ocean microorganisms revealed by metagenomics. </w:t>
      </w:r>
      <w:r>
        <w:rPr>
          <w:rFonts w:ascii="Times New Roman" w:eastAsia="Times New Roman" w:hAnsi="Times New Roman" w:cs="Times New Roman"/>
          <w:i/>
          <w:sz w:val="24"/>
        </w:rPr>
        <w:t>Environ Microbiol</w:t>
      </w:r>
      <w:r>
        <w:rPr>
          <w:rFonts w:ascii="Times New Roman" w:eastAsia="Times New Roman" w:hAnsi="Times New Roman" w:cs="Times New Roman"/>
          <w:sz w:val="24"/>
        </w:rPr>
        <w:t xml:space="preserve"> doi: 10.1111/1462-2920.12035.</w:t>
      </w:r>
    </w:p>
    <w:p w:rsidR="00B12249" w:rsidRPr="00B12249" w:rsidRDefault="00B12249" w:rsidP="00153E88">
      <w:pPr>
        <w:pStyle w:val="Normal1"/>
        <w:spacing w:after="0" w:line="480" w:lineRule="auto"/>
        <w:ind w:left="426" w:hanging="426"/>
      </w:pPr>
      <w:r>
        <w:rPr>
          <w:rFonts w:ascii="Times New Roman" w:eastAsia="Times New Roman" w:hAnsi="Times New Roman" w:cs="Times New Roman"/>
          <w:sz w:val="24"/>
        </w:rPr>
        <w:t>Williams TJ, Wilkins D, Long E, Evans F, DeMaere MZ, Raftery MJ</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r>
        <w:rPr>
          <w:rFonts w:ascii="Times New Roman" w:eastAsia="Times New Roman" w:hAnsi="Times New Roman" w:cs="Times New Roman"/>
          <w:sz w:val="24"/>
        </w:rPr>
        <w:t xml:space="preserve"> doi:10.1111/1462-2920.12017.</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Xie C, Mao X, Huang J, Ding Y, Wu J, Dong S</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lastRenderedPageBreak/>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rsidP="00153E88">
      <w:pPr>
        <w:pStyle w:val="Normal1"/>
        <w:spacing w:after="0" w:line="480" w:lineRule="auto"/>
        <w:ind w:left="426" w:hanging="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Yilmaz P, Iversen MH, Hankeln W, Kottman R, Quast C, Glöckner FO.</w:t>
      </w:r>
      <w:r w:rsidR="006903D8">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(2012) Ecological structuring of bacterial and archaeal taxa in surface ocean waters.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rsidP="00153E88">
      <w:pPr>
        <w:pStyle w:val="Normal1"/>
        <w:spacing w:after="0" w:line="480" w:lineRule="auto"/>
        <w:ind w:left="426" w:hanging="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rsidP="00153E88">
      <w:pPr>
        <w:pStyle w:val="Normal1"/>
        <w:spacing w:after="0" w:line="480" w:lineRule="auto"/>
        <w:ind w:left="426"/>
      </w:pPr>
    </w:p>
    <w:p w:rsidR="00FA4EBC" w:rsidRDefault="00FA4EBC" w:rsidP="00153E88">
      <w:pPr>
        <w:spacing w:after="0" w:line="480" w:lineRule="auto"/>
        <w:rPr>
          <w:rFonts w:ascii="Times New Roman" w:hAnsi="Times New Roman" w:cs="Times New Roman"/>
          <w:b/>
          <w:sz w:val="24"/>
          <w:szCs w:val="24"/>
          <w:lang w:val="en-AU"/>
        </w:rPr>
      </w:pPr>
      <w:r w:rsidRPr="00FA4EBC">
        <w:rPr>
          <w:rFonts w:ascii="Times New Roman" w:hAnsi="Times New Roman" w:cs="Times New Roman"/>
          <w:b/>
          <w:sz w:val="24"/>
          <w:szCs w:val="24"/>
          <w:lang w:val="en-AU"/>
        </w:rPr>
        <w:t>Supporting information</w:t>
      </w:r>
    </w:p>
    <w:p w:rsidR="00EC0B08" w:rsidRPr="00FA4EBC" w:rsidRDefault="00EC0B08" w:rsidP="00153E88">
      <w:pPr>
        <w:spacing w:after="0" w:line="480" w:lineRule="auto"/>
        <w:rPr>
          <w:rFonts w:ascii="Times New Roman" w:hAnsi="Times New Roman" w:cs="Times New Roman"/>
          <w:sz w:val="24"/>
          <w:szCs w:val="24"/>
          <w:lang w:val="en-AU"/>
        </w:rPr>
      </w:pPr>
    </w:p>
    <w:p w:rsidR="00FA4EBC" w:rsidRDefault="00FA4EBC" w:rsidP="00153E88">
      <w:pPr>
        <w:spacing w:after="0" w:line="480" w:lineRule="auto"/>
        <w:rPr>
          <w:rFonts w:ascii="Times New Roman" w:hAnsi="Times New Roman" w:cs="Times New Roman"/>
          <w:sz w:val="24"/>
          <w:szCs w:val="24"/>
          <w:lang w:val="en-AU"/>
        </w:rPr>
      </w:pPr>
      <w:r w:rsidRPr="00FA4EBC">
        <w:rPr>
          <w:rFonts w:ascii="Times New Roman" w:hAnsi="Times New Roman" w:cs="Times New Roman"/>
          <w:sz w:val="24"/>
          <w:szCs w:val="24"/>
          <w:lang w:val="en-AU"/>
        </w:rPr>
        <w:t>Additional Supporting Information may be found in the online version of this article:</w:t>
      </w:r>
    </w:p>
    <w:p w:rsidR="00EC0B08" w:rsidRPr="00FA4EBC" w:rsidRDefault="00EC0B08" w:rsidP="00153E88">
      <w:pPr>
        <w:spacing w:after="0" w:line="480" w:lineRule="auto"/>
        <w:rPr>
          <w:rFonts w:ascii="Times New Roman" w:hAnsi="Times New Roman" w:cs="Times New Roman"/>
          <w:sz w:val="24"/>
          <w:szCs w:val="24"/>
          <w:lang w:val="en-AU"/>
        </w:rPr>
      </w:pPr>
    </w:p>
    <w:p w:rsidR="00FA4EBC" w:rsidRDefault="00FA4EBC" w:rsidP="00153E88">
      <w:pPr>
        <w:spacing w:after="0" w:line="480" w:lineRule="auto"/>
        <w:rPr>
          <w:rFonts w:ascii="Times New Roman" w:hAnsi="Times New Roman" w:cs="Times New Roman"/>
          <w:b/>
          <w:sz w:val="24"/>
          <w:szCs w:val="24"/>
        </w:rPr>
      </w:pPr>
      <w:r>
        <w:rPr>
          <w:rFonts w:ascii="Times New Roman" w:hAnsi="Times New Roman" w:cs="Times New Roman"/>
          <w:b/>
          <w:sz w:val="24"/>
          <w:szCs w:val="24"/>
        </w:rPr>
        <w:t>Figure legends</w:t>
      </w:r>
      <w:r w:rsidR="00EC0B08">
        <w:rPr>
          <w:rFonts w:ascii="Times New Roman" w:hAnsi="Times New Roman" w:cs="Times New Roman"/>
          <w:b/>
          <w:sz w:val="24"/>
          <w:szCs w:val="24"/>
        </w:rPr>
        <w:t xml:space="preserve"> and table titles</w:t>
      </w:r>
    </w:p>
    <w:p w:rsidR="00EC0B08" w:rsidRDefault="00EC0B08" w:rsidP="00153E88">
      <w:pPr>
        <w:spacing w:after="0" w:line="480" w:lineRule="auto"/>
        <w:rPr>
          <w:rFonts w:ascii="Times New Roman" w:hAnsi="Times New Roman" w:cs="Times New Roman"/>
          <w:b/>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1</w:t>
      </w:r>
      <w:r w:rsidRPr="006C0D9B">
        <w:rPr>
          <w:rFonts w:ascii="Times New Roman" w:hAnsi="Times New Roman" w:cs="Times New Roman"/>
          <w:sz w:val="24"/>
          <w:szCs w:val="24"/>
        </w:rPr>
        <w:t xml:space="preserve"> Vertical structure of Organic Lake. (</w:t>
      </w:r>
      <w:r w:rsidRPr="006C0D9B">
        <w:rPr>
          <w:rFonts w:ascii="Times New Roman" w:hAnsi="Times New Roman" w:cs="Times New Roman"/>
          <w:b/>
          <w:sz w:val="24"/>
          <w:szCs w:val="24"/>
        </w:rPr>
        <w:t>A</w:t>
      </w:r>
      <w:r w:rsidRPr="006C0D9B">
        <w:rPr>
          <w:rFonts w:ascii="Times New Roman" w:hAnsi="Times New Roman" w:cs="Times New Roman"/>
          <w:sz w:val="24"/>
          <w:szCs w:val="24"/>
        </w:rPr>
        <w:t>) Parameters that varied unimodally with depth showed two zones: an aerobic mixed zone above 5.7 m and a denser suboxic deep zone below. (</w:t>
      </w:r>
      <w:r w:rsidRPr="006C0D9B">
        <w:rPr>
          <w:rFonts w:ascii="Times New Roman" w:hAnsi="Times New Roman" w:cs="Times New Roman"/>
          <w:b/>
          <w:sz w:val="24"/>
          <w:szCs w:val="24"/>
        </w:rPr>
        <w:t>B</w:t>
      </w:r>
      <w:r w:rsidRPr="006C0D9B">
        <w:rPr>
          <w:rFonts w:ascii="Times New Roman" w:hAnsi="Times New Roman" w:cs="Times New Roman"/>
          <w:sz w:val="24"/>
          <w:szCs w:val="24"/>
        </w:rPr>
        <w:t xml:space="preserve">) Additional factors that revealed stratification within the deep zone. The peak in concentration </w:t>
      </w:r>
      <w:r w:rsidRPr="006C0D9B">
        <w:rPr>
          <w:rFonts w:ascii="Times New Roman" w:hAnsi="Times New Roman" w:cs="Times New Roman"/>
          <w:sz w:val="24"/>
          <w:szCs w:val="24"/>
        </w:rPr>
        <w:lastRenderedPageBreak/>
        <w:t xml:space="preserve">at 6.5 m for ammonia was also observed for all other nutrients assayed except nitrate and nitrite (see Table 1). </w:t>
      </w:r>
      <w:proofErr w:type="gramStart"/>
      <w:r w:rsidRPr="006C0D9B">
        <w:rPr>
          <w:rFonts w:ascii="Times New Roman" w:hAnsi="Times New Roman" w:cs="Times New Roman"/>
          <w:sz w:val="24"/>
          <w:szCs w:val="24"/>
        </w:rPr>
        <w:t>σ</w:t>
      </w:r>
      <w:r w:rsidRPr="006C0D9B">
        <w:rPr>
          <w:rFonts w:ascii="Times New Roman" w:hAnsi="Times New Roman" w:cs="Times New Roman"/>
          <w:sz w:val="24"/>
          <w:szCs w:val="24"/>
          <w:vertAlign w:val="subscript"/>
        </w:rPr>
        <w:t>T</w:t>
      </w:r>
      <w:proofErr w:type="gramEnd"/>
      <w:r w:rsidRPr="006C0D9B">
        <w:rPr>
          <w:rFonts w:ascii="Times New Roman" w:hAnsi="Times New Roman" w:cs="Times New Roman"/>
          <w:sz w:val="24"/>
          <w:szCs w:val="24"/>
        </w:rPr>
        <w:t xml:space="preserve"> = (1000−density); cond, conductivity; DO, dissolved oxygen; turb, turbidity. </w:t>
      </w:r>
    </w:p>
    <w:p w:rsidR="00EC0B08" w:rsidRPr="006C0D9B" w:rsidRDefault="00EC0B08" w:rsidP="00153E88">
      <w:pPr>
        <w:spacing w:after="0" w:line="480" w:lineRule="auto"/>
        <w:rPr>
          <w:rFonts w:ascii="Times New Roman" w:hAnsi="Times New Roman" w:cs="Times New Roman"/>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w:t>
      </w:r>
      <w:proofErr w:type="gramStart"/>
      <w:r w:rsidRPr="006C0D9B">
        <w:rPr>
          <w:rFonts w:ascii="Times New Roman" w:hAnsi="Times New Roman" w:cs="Times New Roman"/>
          <w:b/>
          <w:sz w:val="24"/>
          <w:szCs w:val="24"/>
        </w:rPr>
        <w:t xml:space="preserve">2 </w:t>
      </w:r>
      <w:r w:rsidRPr="006C0D9B">
        <w:rPr>
          <w:rFonts w:ascii="Times New Roman" w:hAnsi="Times New Roman" w:cs="Times New Roman"/>
          <w:sz w:val="24"/>
          <w:szCs w:val="24"/>
        </w:rPr>
        <w:t xml:space="preserve">Diversity of </w:t>
      </w:r>
      <w:r w:rsidRPr="006C0D9B">
        <w:rPr>
          <w:rFonts w:ascii="Times New Roman" w:hAnsi="Times New Roman" w:cs="Times New Roman"/>
          <w:i/>
          <w:sz w:val="24"/>
          <w:szCs w:val="24"/>
        </w:rPr>
        <w:t xml:space="preserve">Bacteria </w:t>
      </w:r>
      <w:r w:rsidRPr="006C0D9B">
        <w:rPr>
          <w:rFonts w:ascii="Times New Roman" w:hAnsi="Times New Roman" w:cs="Times New Roman"/>
          <w:sz w:val="24"/>
          <w:szCs w:val="24"/>
        </w:rPr>
        <w:t xml:space="preserve">and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in Organic Lake</w:t>
      </w:r>
      <w:proofErr w:type="gramEnd"/>
      <w:r w:rsidRPr="006C0D9B">
        <w:rPr>
          <w:rFonts w:ascii="Times New Roman" w:hAnsi="Times New Roman" w:cs="Times New Roman"/>
          <w:sz w:val="24"/>
          <w:szCs w:val="24"/>
        </w:rPr>
        <w:t>. (</w:t>
      </w:r>
      <w:r w:rsidRPr="006C0D9B">
        <w:rPr>
          <w:rFonts w:ascii="Times New Roman" w:hAnsi="Times New Roman" w:cs="Times New Roman"/>
          <w:b/>
          <w:sz w:val="24"/>
          <w:szCs w:val="24"/>
        </w:rPr>
        <w:t>A</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Bacteria</w:t>
      </w:r>
      <w:r w:rsidRPr="006C0D9B">
        <w:rPr>
          <w:rFonts w:ascii="Times New Roman" w:hAnsi="Times New Roman" w:cs="Times New Roman"/>
          <w:sz w:val="24"/>
          <w:szCs w:val="24"/>
        </w:rPr>
        <w:t xml:space="preserve"> and (</w:t>
      </w:r>
      <w:r w:rsidRPr="006C0D9B">
        <w:rPr>
          <w:rFonts w:ascii="Times New Roman" w:hAnsi="Times New Roman" w:cs="Times New Roman"/>
          <w:b/>
          <w:sz w:val="24"/>
          <w:szCs w:val="24"/>
        </w:rPr>
        <w:t>B</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from each size fraction (0.1, 0.8 and 3.0 µm) at each sample depth (1.7, 4.2, </w:t>
      </w:r>
      <w:proofErr w:type="gramStart"/>
      <w:r w:rsidRPr="006C0D9B">
        <w:rPr>
          <w:rFonts w:ascii="Times New Roman" w:hAnsi="Times New Roman" w:cs="Times New Roman"/>
          <w:sz w:val="24"/>
          <w:szCs w:val="24"/>
        </w:rPr>
        <w:t>5.7</w:t>
      </w:r>
      <w:proofErr w:type="gramEnd"/>
      <w:r w:rsidRPr="006C0D9B">
        <w:rPr>
          <w:rFonts w:ascii="Times New Roman" w:hAnsi="Times New Roman" w:cs="Times New Roman"/>
          <w:sz w:val="24"/>
          <w:szCs w:val="24"/>
        </w:rPr>
        <w:t>, 6.5 and 6.7 m) aggregated according to class. The x-axis shows counts of SSU sequences normalized to average reads acquired per sample filter. Taxa that belong to the same higher rank are shown grouped with a square bracket in the legend. Abundant taxa are labeled in the plot with a number that corresponds to the numbered boxes in the legend. (</w:t>
      </w:r>
      <w:r w:rsidRPr="006C0D9B">
        <w:rPr>
          <w:rFonts w:ascii="Times New Roman" w:hAnsi="Times New Roman" w:cs="Times New Roman"/>
          <w:b/>
          <w:sz w:val="24"/>
          <w:szCs w:val="24"/>
        </w:rPr>
        <w:t>C</w:t>
      </w:r>
      <w:r w:rsidRPr="006C0D9B">
        <w:rPr>
          <w:rFonts w:ascii="Times New Roman" w:hAnsi="Times New Roman" w:cs="Times New Roman"/>
          <w:sz w:val="24"/>
          <w:szCs w:val="24"/>
        </w:rPr>
        <w:t xml:space="preserve">) Composition of abundant bacterial classes. </w:t>
      </w:r>
    </w:p>
    <w:p w:rsidR="00EC0B08" w:rsidRPr="006C0D9B" w:rsidRDefault="00EC0B08" w:rsidP="00153E88">
      <w:pPr>
        <w:spacing w:after="0" w:line="480" w:lineRule="auto"/>
        <w:rPr>
          <w:rFonts w:ascii="Times New Roman" w:hAnsi="Times New Roman" w:cs="Times New Roman"/>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3 </w:t>
      </w:r>
      <w:r w:rsidRPr="006C0D9B">
        <w:rPr>
          <w:rFonts w:ascii="Times New Roman" w:hAnsi="Times New Roman" w:cs="Times New Roman"/>
          <w:sz w:val="24"/>
          <w:szCs w:val="24"/>
        </w:rPr>
        <w:t>Heatmap and biclustering plot of the SSU gene composition in Organic Lake. Samples are shown according to size fractionate (3.0, 0.8 and 0.1 µm) and depth (1.7, 4.2, 5.7, 6.5 and 6.7 m). SSU genes were classified to the lowest taxonomic rank that gave bootstrap confidence &gt; 85% until the rank of genus. SSU gene counts were normalized and square root transformed. Taxa that comprised &lt;2% of the sample were not included.</w:t>
      </w:r>
    </w:p>
    <w:p w:rsidR="00EC0B08" w:rsidRPr="006C0D9B" w:rsidRDefault="00EC0B08" w:rsidP="00153E88">
      <w:pPr>
        <w:spacing w:after="0" w:line="480" w:lineRule="auto"/>
        <w:rPr>
          <w:rFonts w:ascii="Times New Roman" w:hAnsi="Times New Roman" w:cs="Times New Roman"/>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4 </w:t>
      </w:r>
      <w:r w:rsidRPr="006C0D9B">
        <w:rPr>
          <w:rFonts w:ascii="Times New Roman" w:hAnsi="Times New Roman" w:cs="Times New Roman"/>
          <w:sz w:val="24"/>
          <w:szCs w:val="24"/>
        </w:rPr>
        <w:t>Carbon, nitrogen and sulfur cycles in Organic Lake. Vertical profiles of genetic potential for (</w:t>
      </w:r>
      <w:r w:rsidRPr="006C0D9B">
        <w:rPr>
          <w:rFonts w:ascii="Times New Roman" w:hAnsi="Times New Roman" w:cs="Times New Roman"/>
          <w:b/>
          <w:sz w:val="24"/>
          <w:szCs w:val="24"/>
        </w:rPr>
        <w:t>A</w:t>
      </w:r>
      <w:r w:rsidRPr="006C0D9B">
        <w:rPr>
          <w:rFonts w:ascii="Times New Roman" w:hAnsi="Times New Roman" w:cs="Times New Roman"/>
          <w:sz w:val="24"/>
          <w:szCs w:val="24"/>
        </w:rPr>
        <w:t>) carbon (</w:t>
      </w:r>
      <w:r w:rsidRPr="006C0D9B">
        <w:rPr>
          <w:rFonts w:ascii="Times New Roman" w:hAnsi="Times New Roman" w:cs="Times New Roman"/>
          <w:b/>
          <w:sz w:val="24"/>
          <w:szCs w:val="24"/>
        </w:rPr>
        <w:t>B</w:t>
      </w:r>
      <w:r w:rsidRPr="006C0D9B">
        <w:rPr>
          <w:rFonts w:ascii="Times New Roman" w:hAnsi="Times New Roman" w:cs="Times New Roman"/>
          <w:sz w:val="24"/>
          <w:szCs w:val="24"/>
        </w:rPr>
        <w:t>) nitrogen (</w:t>
      </w:r>
      <w:r w:rsidRPr="006C0D9B">
        <w:rPr>
          <w:rFonts w:ascii="Times New Roman" w:hAnsi="Times New Roman" w:cs="Times New Roman"/>
          <w:b/>
          <w:sz w:val="24"/>
          <w:szCs w:val="24"/>
        </w:rPr>
        <w:t>C</w:t>
      </w:r>
      <w:r w:rsidRPr="006C0D9B">
        <w:rPr>
          <w:rFonts w:ascii="Times New Roman" w:hAnsi="Times New Roman" w:cs="Times New Roman"/>
          <w:sz w:val="24"/>
          <w:szCs w:val="24"/>
        </w:rPr>
        <w:t>) and sulfur conversions for each size fraction. The y-axis shows sample depths (m) and the x-axis shows counts of marker genes normalized to 100 Mbp of DNA sequence. The 0.1, 0.8 and 3.0 µm size fractions are shown as blue, red and green, respectively. Counts for marker genes for the same pathway or enzyme complex were averaged and those from different pathways were summed. For marker gene descriptions see Table S</w:t>
      </w:r>
      <w:r w:rsidR="00ED24AA">
        <w:rPr>
          <w:rFonts w:ascii="Times New Roman" w:hAnsi="Times New Roman" w:cs="Times New Roman"/>
          <w:sz w:val="24"/>
          <w:szCs w:val="24"/>
        </w:rPr>
        <w:t>2</w:t>
      </w:r>
      <w:r w:rsidRPr="006C0D9B">
        <w:rPr>
          <w:rFonts w:ascii="Times New Roman" w:hAnsi="Times New Roman" w:cs="Times New Roman"/>
          <w:sz w:val="24"/>
          <w:szCs w:val="24"/>
        </w:rPr>
        <w:t xml:space="preserve"> and Table S3. AAnP, aerobic anoxygenic photosynthesis; rTCA, reverse TCA; WL, </w:t>
      </w:r>
      <w:r w:rsidRPr="003D439F">
        <w:rPr>
          <w:rFonts w:ascii="Times New Roman" w:eastAsia="Times New Roman" w:hAnsi="Times New Roman" w:cs="Times New Roman"/>
          <w:sz w:val="24"/>
          <w:szCs w:val="24"/>
        </w:rPr>
        <w:t>Wood-</w:t>
      </w:r>
      <w:r w:rsidRPr="003D439F">
        <w:rPr>
          <w:rFonts w:ascii="Times New Roman" w:eastAsia="Times New Roman" w:hAnsi="Times New Roman" w:cs="Times New Roman"/>
          <w:sz w:val="24"/>
          <w:szCs w:val="24"/>
        </w:rPr>
        <w:lastRenderedPageBreak/>
        <w:t>Ljungdahl;</w:t>
      </w:r>
      <w:r w:rsidRPr="006C0D9B">
        <w:rPr>
          <w:rFonts w:ascii="Times New Roman" w:eastAsia="Times New Roman" w:hAnsi="Times New Roman" w:cs="Times New Roman"/>
          <w:sz w:val="24"/>
          <w:szCs w:val="24"/>
        </w:rPr>
        <w:t xml:space="preserve"> </w:t>
      </w:r>
      <w:r w:rsidRPr="006C0D9B">
        <w:rPr>
          <w:rFonts w:ascii="Times New Roman" w:hAnsi="Times New Roman" w:cs="Times New Roman"/>
          <w:sz w:val="24"/>
          <w:szCs w:val="24"/>
        </w:rPr>
        <w:t>DNRA, dissimilatory nitrate reduction to ammonia; DSR, dissimilatory sulfate reduction,</w:t>
      </w:r>
      <w:r w:rsidRPr="006C0D9B" w:rsidDel="003F489D">
        <w:rPr>
          <w:rFonts w:ascii="Times New Roman" w:hAnsi="Times New Roman" w:cs="Times New Roman"/>
          <w:sz w:val="24"/>
          <w:szCs w:val="24"/>
        </w:rPr>
        <w:t xml:space="preserve"> </w:t>
      </w:r>
      <w:r w:rsidRPr="006C0D9B">
        <w:rPr>
          <w:rFonts w:ascii="Times New Roman" w:hAnsi="Times New Roman" w:cs="Times New Roman"/>
          <w:sz w:val="24"/>
          <w:szCs w:val="24"/>
        </w:rPr>
        <w:t>DMSO dimethylsulfoxide; ASR, assimilatory sulfate reduction; DMSP, dimethylsulfoniopropionate.</w:t>
      </w:r>
    </w:p>
    <w:p w:rsidR="00EC0B08" w:rsidRPr="006C0D9B" w:rsidRDefault="00EC0B08" w:rsidP="00153E88">
      <w:pPr>
        <w:spacing w:after="0" w:line="480" w:lineRule="auto"/>
        <w:rPr>
          <w:rFonts w:ascii="Times New Roman" w:hAnsi="Times New Roman" w:cs="Times New Roman"/>
          <w:sz w:val="24"/>
          <w:szCs w:val="24"/>
        </w:rPr>
      </w:pPr>
    </w:p>
    <w:p w:rsidR="00FA4EBC" w:rsidRPr="006C0D9B"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Table 1 </w:t>
      </w:r>
      <w:r w:rsidRPr="006C0D9B">
        <w:rPr>
          <w:rFonts w:ascii="Times New Roman" w:hAnsi="Times New Roman" w:cs="Times New Roman"/>
          <w:sz w:val="24"/>
          <w:szCs w:val="24"/>
        </w:rPr>
        <w:t xml:space="preserve">Physico-chemical properties, cell counts and VLP counts of Organic Lake samples. </w:t>
      </w:r>
    </w:p>
    <w:p w:rsidR="00FA4EBC" w:rsidRPr="006C0D9B" w:rsidRDefault="00FA4EBC" w:rsidP="00153E88">
      <w:pPr>
        <w:spacing w:after="0" w:line="480" w:lineRule="auto"/>
        <w:rPr>
          <w:rFonts w:ascii="Times New Roman" w:hAnsi="Times New Roman" w:cs="Times New Roman"/>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Table 2 </w:t>
      </w:r>
      <w:r w:rsidR="00924F48">
        <w:rPr>
          <w:rFonts w:ascii="Times New Roman" w:hAnsi="Times New Roman" w:cs="Times New Roman"/>
          <w:sz w:val="24"/>
          <w:szCs w:val="24"/>
        </w:rPr>
        <w:t>C</w:t>
      </w:r>
      <w:r w:rsidRPr="003D439F">
        <w:rPr>
          <w:rFonts w:ascii="Times New Roman" w:hAnsi="Times New Roman" w:cs="Times New Roman"/>
          <w:sz w:val="24"/>
          <w:szCs w:val="24"/>
        </w:rPr>
        <w:t xml:space="preserve">ontribution of different taxonomic groups to counts of marker genes involved in </w:t>
      </w:r>
      <w:r w:rsidRPr="006C0D9B">
        <w:rPr>
          <w:rFonts w:ascii="Times New Roman" w:hAnsi="Times New Roman" w:cs="Times New Roman"/>
          <w:sz w:val="24"/>
          <w:szCs w:val="24"/>
        </w:rPr>
        <w:t xml:space="preserve">carbon, nitrogen and sulfur conversions. </w:t>
      </w:r>
    </w:p>
    <w:p w:rsidR="00EC0B08" w:rsidRPr="003D439F" w:rsidRDefault="00EC0B08" w:rsidP="00153E88">
      <w:pPr>
        <w:spacing w:after="0" w:line="480" w:lineRule="auto"/>
        <w:rPr>
          <w:rFonts w:ascii="Times New Roman" w:hAnsi="Times New Roman" w:cs="Times New Roman"/>
          <w:sz w:val="24"/>
          <w:szCs w:val="24"/>
        </w:rPr>
      </w:pPr>
    </w:p>
    <w:p w:rsidR="00FA4EBC" w:rsidRDefault="00FA4EBC"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Table 3</w:t>
      </w:r>
      <w:r w:rsidRPr="003D439F">
        <w:rPr>
          <w:rFonts w:ascii="Times New Roman" w:hAnsi="Times New Roman" w:cs="Times New Roman"/>
          <w:sz w:val="24"/>
          <w:szCs w:val="24"/>
        </w:rPr>
        <w:t xml:space="preserve"> </w:t>
      </w:r>
      <w:r w:rsidRPr="009607A3">
        <w:rPr>
          <w:rFonts w:ascii="Times New Roman" w:hAnsi="Times New Roman" w:cs="Times New Roman"/>
          <w:sz w:val="24"/>
          <w:szCs w:val="24"/>
        </w:rPr>
        <w:t>Counts of genes involved in DMSP catabolism and photoheterotrophy</w:t>
      </w:r>
      <w:r>
        <w:rPr>
          <w:rFonts w:ascii="Times New Roman" w:hAnsi="Times New Roman" w:cs="Times New Roman"/>
          <w:sz w:val="24"/>
          <w:szCs w:val="24"/>
        </w:rPr>
        <w:t>.</w:t>
      </w:r>
      <w:r w:rsidRPr="009607A3">
        <w:rPr>
          <w:rFonts w:ascii="Times New Roman" w:hAnsi="Times New Roman" w:cs="Times New Roman"/>
          <w:sz w:val="24"/>
          <w:szCs w:val="24"/>
        </w:rPr>
        <w:t xml:space="preserve"> </w:t>
      </w:r>
    </w:p>
    <w:p w:rsidR="00EC0B08"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b/>
          <w:sz w:val="24"/>
          <w:szCs w:val="24"/>
        </w:rPr>
      </w:pPr>
      <w:r>
        <w:rPr>
          <w:rFonts w:ascii="Times New Roman" w:hAnsi="Times New Roman" w:cs="Times New Roman"/>
          <w:b/>
          <w:sz w:val="24"/>
          <w:szCs w:val="24"/>
        </w:rPr>
        <w:t>Supplementary Figure legends and supplementary table titles</w:t>
      </w:r>
    </w:p>
    <w:p w:rsidR="00EC0B08"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S1 </w:t>
      </w:r>
      <w:r w:rsidRPr="006C0D9B">
        <w:rPr>
          <w:rFonts w:ascii="Times New Roman" w:hAnsi="Times New Roman" w:cs="Times New Roman"/>
          <w:sz w:val="24"/>
          <w:szCs w:val="24"/>
        </w:rPr>
        <w:t>Map of the Vestfold Hills showing Organic Lake.</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S2 </w:t>
      </w:r>
      <w:r w:rsidRPr="006C0D9B">
        <w:rPr>
          <w:rFonts w:ascii="Times New Roman" w:hAnsi="Times New Roman" w:cs="Times New Roman"/>
          <w:sz w:val="24"/>
          <w:szCs w:val="24"/>
        </w:rPr>
        <w:t>Bathymetry of Organic Lake 9 November 2008.</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S3 </w:t>
      </w:r>
      <w:r w:rsidRPr="006C0D9B">
        <w:rPr>
          <w:rFonts w:ascii="Times New Roman" w:hAnsi="Times New Roman" w:cs="Times New Roman"/>
          <w:sz w:val="24"/>
          <w:szCs w:val="24"/>
        </w:rPr>
        <w:t xml:space="preserve">Vertical profiles of physical and chemical parameters of Organic Lake taken </w:t>
      </w:r>
      <w:r w:rsidRPr="006C0D9B">
        <w:rPr>
          <w:rFonts w:ascii="Times New Roman" w:hAnsi="Times New Roman" w:cs="Times New Roman"/>
          <w:i/>
          <w:sz w:val="24"/>
          <w:szCs w:val="24"/>
        </w:rPr>
        <w:t>in situ</w:t>
      </w:r>
      <w:r w:rsidRPr="006C0D9B">
        <w:rPr>
          <w:rFonts w:ascii="Times New Roman" w:hAnsi="Times New Roman" w:cs="Times New Roman"/>
          <w:sz w:val="24"/>
          <w:szCs w:val="24"/>
        </w:rPr>
        <w:t xml:space="preserve"> at the deepest point in the lake on 9 November 2008.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S4</w:t>
      </w:r>
      <w:r w:rsidRPr="006C0D9B">
        <w:rPr>
          <w:rFonts w:ascii="Times New Roman" w:hAnsi="Times New Roman" w:cs="Times New Roman"/>
          <w:sz w:val="24"/>
          <w:szCs w:val="24"/>
        </w:rPr>
        <w:t xml:space="preserve"> Epifluorescence microscopy images of Organic Lake microbiota (&lt;20 µm) filtered onto 0.01 µm polycarbonate membrane and stained with SYBR Gold.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lastRenderedPageBreak/>
        <w:t>Figure S5</w:t>
      </w:r>
      <w:r w:rsidRPr="006C0D9B">
        <w:rPr>
          <w:rFonts w:ascii="Times New Roman" w:hAnsi="Times New Roman" w:cs="Times New Roman"/>
          <w:sz w:val="24"/>
          <w:szCs w:val="24"/>
        </w:rPr>
        <w:t xml:space="preserve"> PCA analysis of physico-chemical parameters and cell/VLP counts of Organic Lake profile.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S6 </w:t>
      </w:r>
      <w:r w:rsidRPr="006C0D9B">
        <w:rPr>
          <w:rFonts w:ascii="Times New Roman" w:hAnsi="Times New Roman" w:cs="Times New Roman"/>
          <w:sz w:val="24"/>
          <w:szCs w:val="24"/>
        </w:rPr>
        <w:t>Phylogenetic tree of rhodopsin homologs including proteorhodopsin, bacteriorhodopsin, actinorhodopsin and xanthorhodopsin.</w:t>
      </w:r>
    </w:p>
    <w:p w:rsidR="00EC0B08" w:rsidRPr="006C0D9B"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sz w:val="24"/>
          <w:szCs w:val="24"/>
        </w:rPr>
        <w:t xml:space="preserve"> </w:t>
      </w: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S7</w:t>
      </w:r>
      <w:r w:rsidRPr="006C0D9B">
        <w:rPr>
          <w:rFonts w:ascii="Times New Roman" w:hAnsi="Times New Roman" w:cs="Times New Roman"/>
          <w:sz w:val="24"/>
          <w:szCs w:val="24"/>
        </w:rPr>
        <w:t xml:space="preserve"> Genomic maps of Organic Lake scaffolds containing the OL-R1 rhodopsin homolog.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S8</w:t>
      </w:r>
      <w:r w:rsidRPr="006C0D9B">
        <w:rPr>
          <w:rFonts w:ascii="Times New Roman" w:hAnsi="Times New Roman" w:cs="Times New Roman"/>
          <w:sz w:val="24"/>
          <w:szCs w:val="24"/>
        </w:rPr>
        <w:t xml:space="preserve"> Phylogenetic tree of DddD DMSP lyase homologs. </w:t>
      </w:r>
    </w:p>
    <w:p w:rsidR="00400D4F" w:rsidRDefault="00400D4F" w:rsidP="00153E88">
      <w:pPr>
        <w:spacing w:after="0" w:line="480" w:lineRule="auto"/>
        <w:rPr>
          <w:rFonts w:ascii="Times New Roman" w:hAnsi="Times New Roman" w:cs="Times New Roman"/>
          <w:sz w:val="24"/>
          <w:szCs w:val="24"/>
        </w:rPr>
      </w:pPr>
    </w:p>
    <w:p w:rsidR="00400D4F" w:rsidRDefault="00400D4F"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w:t>
      </w:r>
      <w:r>
        <w:rPr>
          <w:rFonts w:ascii="Times New Roman" w:hAnsi="Times New Roman" w:cs="Times New Roman"/>
          <w:b/>
          <w:sz w:val="24"/>
          <w:szCs w:val="24"/>
        </w:rPr>
        <w:t>9</w:t>
      </w:r>
      <w:r w:rsidRPr="006C0D9B">
        <w:rPr>
          <w:rFonts w:ascii="Times New Roman" w:hAnsi="Times New Roman" w:cs="Times New Roman"/>
          <w:sz w:val="24"/>
          <w:szCs w:val="24"/>
        </w:rPr>
        <w:t xml:space="preserve"> Genomic maps of Organic Lake scaffolds containing the O</w:t>
      </w:r>
      <w:r>
        <w:rPr>
          <w:rFonts w:ascii="Times New Roman" w:hAnsi="Times New Roman" w:cs="Times New Roman"/>
          <w:sz w:val="24"/>
          <w:szCs w:val="24"/>
        </w:rPr>
        <w:t>L-dddD</w:t>
      </w:r>
      <w:r w:rsidRPr="006C0D9B">
        <w:rPr>
          <w:rFonts w:ascii="Times New Roman" w:hAnsi="Times New Roman" w:cs="Times New Roman"/>
          <w:sz w:val="24"/>
          <w:szCs w:val="24"/>
        </w:rPr>
        <w:t xml:space="preserve"> homolog.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w:t>
      </w:r>
      <w:r w:rsidR="00400D4F">
        <w:rPr>
          <w:rFonts w:ascii="Times New Roman" w:hAnsi="Times New Roman" w:cs="Times New Roman"/>
          <w:b/>
          <w:sz w:val="24"/>
          <w:szCs w:val="24"/>
        </w:rPr>
        <w:t>10</w:t>
      </w:r>
      <w:r w:rsidRPr="006C0D9B">
        <w:rPr>
          <w:rFonts w:ascii="Times New Roman" w:hAnsi="Times New Roman" w:cs="Times New Roman"/>
          <w:sz w:val="24"/>
          <w:szCs w:val="24"/>
        </w:rPr>
        <w:t xml:space="preserve"> Phylogenetic tree of DddL DMSP lyase homologs from Organic Lake and public databases.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S1</w:t>
      </w:r>
      <w:r w:rsidR="00400D4F">
        <w:rPr>
          <w:rFonts w:ascii="Times New Roman" w:hAnsi="Times New Roman" w:cs="Times New Roman"/>
          <w:b/>
          <w:sz w:val="24"/>
          <w:szCs w:val="24"/>
        </w:rPr>
        <w:t>1</w:t>
      </w:r>
      <w:r w:rsidRPr="006C0D9B">
        <w:rPr>
          <w:rFonts w:ascii="Times New Roman" w:hAnsi="Times New Roman" w:cs="Times New Roman"/>
          <w:sz w:val="24"/>
          <w:szCs w:val="24"/>
        </w:rPr>
        <w:t xml:space="preserve"> Phylogenetic tree of DddP DMSP lyase homologs from Organic Lake and public databases. </w:t>
      </w:r>
    </w:p>
    <w:p w:rsidR="00EC0B08" w:rsidRPr="006C0D9B" w:rsidRDefault="00EC0B08" w:rsidP="00153E88">
      <w:pPr>
        <w:spacing w:after="0" w:line="480" w:lineRule="auto"/>
        <w:rPr>
          <w:rFonts w:ascii="Times New Roman" w:hAnsi="Times New Roman" w:cs="Times New Roman"/>
          <w:sz w:val="24"/>
          <w:szCs w:val="24"/>
        </w:rPr>
      </w:pPr>
    </w:p>
    <w:p w:rsidR="00EC0B08"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t>Figure S1</w:t>
      </w:r>
      <w:r w:rsidR="00400D4F">
        <w:rPr>
          <w:rFonts w:ascii="Times New Roman" w:hAnsi="Times New Roman" w:cs="Times New Roman"/>
          <w:b/>
          <w:sz w:val="24"/>
          <w:szCs w:val="24"/>
        </w:rPr>
        <w:t>2</w:t>
      </w:r>
      <w:r w:rsidRPr="006C0D9B">
        <w:rPr>
          <w:rFonts w:ascii="Times New Roman" w:hAnsi="Times New Roman" w:cs="Times New Roman"/>
          <w:b/>
          <w:sz w:val="24"/>
          <w:szCs w:val="24"/>
        </w:rPr>
        <w:t xml:space="preserve"> </w:t>
      </w:r>
      <w:r w:rsidRPr="006C0D9B">
        <w:rPr>
          <w:rFonts w:ascii="Times New Roman" w:hAnsi="Times New Roman" w:cs="Times New Roman"/>
          <w:sz w:val="24"/>
          <w:szCs w:val="24"/>
        </w:rPr>
        <w:t xml:space="preserve">Phylogenetic tree of DmdA DMSP demethylase homologs from Organic Lake and public databases. </w:t>
      </w:r>
    </w:p>
    <w:p w:rsidR="00EC0B08" w:rsidRPr="006C0D9B" w:rsidRDefault="00EC0B08" w:rsidP="00153E88">
      <w:pPr>
        <w:spacing w:after="0" w:line="480" w:lineRule="auto"/>
        <w:rPr>
          <w:rFonts w:ascii="Times New Roman" w:hAnsi="Times New Roman" w:cs="Times New Roman"/>
          <w:sz w:val="24"/>
          <w:szCs w:val="24"/>
        </w:rPr>
      </w:pPr>
    </w:p>
    <w:p w:rsidR="00ED24AA" w:rsidRDefault="00ED24AA" w:rsidP="00153E88">
      <w:pPr>
        <w:pStyle w:val="WW-Default"/>
        <w:spacing w:after="0" w:line="480" w:lineRule="auto"/>
        <w:rPr>
          <w:rFonts w:ascii="Times New Roman" w:hAnsi="Times New Roman" w:cs="Times New Roman"/>
          <w:sz w:val="24"/>
          <w:szCs w:val="24"/>
        </w:rPr>
      </w:pPr>
      <w:proofErr w:type="gramStart"/>
      <w:r w:rsidRPr="006C0D9B">
        <w:rPr>
          <w:rFonts w:ascii="Times New Roman" w:hAnsi="Times New Roman" w:cs="Times New Roman"/>
          <w:b/>
          <w:sz w:val="24"/>
          <w:szCs w:val="24"/>
        </w:rPr>
        <w:t>Table S</w:t>
      </w:r>
      <w:r>
        <w:rPr>
          <w:rFonts w:ascii="Times New Roman" w:hAnsi="Times New Roman" w:cs="Times New Roman"/>
          <w:b/>
          <w:sz w:val="24"/>
          <w:szCs w:val="24"/>
        </w:rPr>
        <w:t>1</w:t>
      </w:r>
      <w:r w:rsidRPr="003D439F">
        <w:rPr>
          <w:rFonts w:ascii="Times New Roman" w:hAnsi="Times New Roman" w:cs="Times New Roman"/>
          <w:b/>
          <w:sz w:val="24"/>
          <w:szCs w:val="24"/>
        </w:rPr>
        <w:t xml:space="preserve"> </w:t>
      </w:r>
      <w:r w:rsidRPr="003D439F">
        <w:rPr>
          <w:rFonts w:ascii="Times New Roman" w:hAnsi="Times New Roman" w:cs="Times New Roman"/>
          <w:sz w:val="24"/>
          <w:szCs w:val="24"/>
        </w:rPr>
        <w:t>Summary of metagenomic data for Organic Lake samples.</w:t>
      </w:r>
      <w:proofErr w:type="gramEnd"/>
    </w:p>
    <w:p w:rsidR="00ED24AA" w:rsidRPr="003D439F" w:rsidRDefault="00ED24AA" w:rsidP="00153E88">
      <w:pPr>
        <w:pStyle w:val="WW-Default"/>
        <w:spacing w:after="0" w:line="480" w:lineRule="auto"/>
        <w:rPr>
          <w:rFonts w:ascii="Times New Roman" w:hAnsi="Times New Roman" w:cs="Times New Roman"/>
          <w:sz w:val="24"/>
          <w:szCs w:val="24"/>
        </w:rPr>
      </w:pPr>
    </w:p>
    <w:p w:rsidR="00EC0B08" w:rsidRPr="006C0D9B" w:rsidRDefault="00EC0B08" w:rsidP="00153E88">
      <w:pPr>
        <w:spacing w:after="0" w:line="480" w:lineRule="auto"/>
        <w:rPr>
          <w:rFonts w:ascii="Times New Roman" w:hAnsi="Times New Roman" w:cs="Times New Roman"/>
          <w:sz w:val="24"/>
          <w:szCs w:val="24"/>
        </w:rPr>
      </w:pPr>
      <w:r w:rsidRPr="006C0D9B">
        <w:rPr>
          <w:rFonts w:ascii="Times New Roman" w:hAnsi="Times New Roman" w:cs="Times New Roman"/>
          <w:b/>
          <w:sz w:val="24"/>
          <w:szCs w:val="24"/>
        </w:rPr>
        <w:lastRenderedPageBreak/>
        <w:t>Table S</w:t>
      </w:r>
      <w:r w:rsidR="00ED24AA">
        <w:rPr>
          <w:rFonts w:ascii="Times New Roman" w:hAnsi="Times New Roman" w:cs="Times New Roman"/>
          <w:b/>
          <w:sz w:val="24"/>
          <w:szCs w:val="24"/>
        </w:rPr>
        <w:t>2</w:t>
      </w:r>
      <w:r w:rsidRPr="006C0D9B">
        <w:rPr>
          <w:rFonts w:ascii="Times New Roman" w:hAnsi="Times New Roman" w:cs="Times New Roman"/>
          <w:sz w:val="24"/>
          <w:szCs w:val="24"/>
        </w:rPr>
        <w:t xml:space="preserve"> Full list of KEGG Orthologs (KO) involved in carbon, nitrogen and sulfur conversions that were searched for in the Organic Lake metagenome. </w:t>
      </w:r>
    </w:p>
    <w:p w:rsidR="00EC0B08" w:rsidRPr="006C0D9B" w:rsidRDefault="00EC0B08" w:rsidP="00153E88">
      <w:pPr>
        <w:spacing w:after="0" w:line="480" w:lineRule="auto"/>
        <w:rPr>
          <w:rFonts w:ascii="Times New Roman" w:hAnsi="Times New Roman" w:cs="Times New Roman"/>
          <w:sz w:val="24"/>
          <w:szCs w:val="24"/>
        </w:rPr>
      </w:pPr>
    </w:p>
    <w:p w:rsidR="00EF48BA" w:rsidRPr="006C0D9B" w:rsidRDefault="00EF48BA" w:rsidP="00153E88">
      <w:pPr>
        <w:spacing w:after="0" w:line="480" w:lineRule="auto"/>
        <w:rPr>
          <w:rFonts w:ascii="Times New Roman" w:hAnsi="Times New Roman" w:cs="Times New Roman"/>
          <w:sz w:val="24"/>
          <w:szCs w:val="24"/>
        </w:rPr>
      </w:pPr>
      <w:r>
        <w:rPr>
          <w:rFonts w:ascii="Times New Roman" w:hAnsi="Times New Roman" w:cs="Times New Roman"/>
          <w:b/>
          <w:sz w:val="24"/>
          <w:szCs w:val="24"/>
        </w:rPr>
        <w:t>Table S</w:t>
      </w:r>
      <w:r w:rsidR="00ED24AA">
        <w:rPr>
          <w:rFonts w:ascii="Times New Roman" w:hAnsi="Times New Roman" w:cs="Times New Roman"/>
          <w:b/>
          <w:sz w:val="24"/>
          <w:szCs w:val="24"/>
        </w:rPr>
        <w:t>3</w:t>
      </w:r>
      <w:r w:rsidRPr="006C0D9B">
        <w:rPr>
          <w:rFonts w:ascii="Times New Roman" w:hAnsi="Times New Roman" w:cs="Times New Roman"/>
          <w:b/>
          <w:sz w:val="24"/>
          <w:szCs w:val="24"/>
        </w:rPr>
        <w:t xml:space="preserve"> </w:t>
      </w:r>
      <w:r w:rsidRPr="006C0D9B">
        <w:rPr>
          <w:rFonts w:ascii="Times New Roman" w:hAnsi="Times New Roman" w:cs="Times New Roman"/>
          <w:sz w:val="24"/>
          <w:szCs w:val="24"/>
        </w:rPr>
        <w:t xml:space="preserve">Sequences used in this study as BLAST queries for retrieving homologs in the Organic Lake metagenomes. </w:t>
      </w:r>
    </w:p>
    <w:p w:rsidR="00EF48BA" w:rsidRPr="006C0D9B" w:rsidRDefault="00EF48BA" w:rsidP="00153E88">
      <w:pPr>
        <w:spacing w:after="0" w:line="480" w:lineRule="auto"/>
        <w:rPr>
          <w:rFonts w:ascii="Times New Roman" w:hAnsi="Times New Roman"/>
          <w:sz w:val="24"/>
          <w:szCs w:val="24"/>
        </w:rPr>
      </w:pPr>
    </w:p>
    <w:p w:rsidR="00EC0B08" w:rsidRPr="006C0D9B" w:rsidRDefault="00EC0B08" w:rsidP="00153E88">
      <w:pPr>
        <w:spacing w:after="0" w:line="480" w:lineRule="auto"/>
        <w:rPr>
          <w:rFonts w:ascii="Times New Roman" w:hAnsi="Times New Roman" w:cs="Times New Roman"/>
          <w:sz w:val="24"/>
          <w:szCs w:val="24"/>
        </w:rPr>
      </w:pPr>
      <w:r w:rsidRPr="006C0D9B">
        <w:rPr>
          <w:rFonts w:ascii="Times New Roman" w:hAnsi="Times New Roman"/>
          <w:b/>
          <w:sz w:val="24"/>
          <w:szCs w:val="24"/>
        </w:rPr>
        <w:t>Table S4</w:t>
      </w:r>
      <w:r w:rsidRPr="006C0D9B">
        <w:rPr>
          <w:rFonts w:ascii="Times New Roman" w:hAnsi="Times New Roman"/>
          <w:sz w:val="24"/>
          <w:szCs w:val="24"/>
        </w:rPr>
        <w:t xml:space="preserve"> Microbial taxa detected in the Organic Lake water column profile</w:t>
      </w:r>
      <w:r>
        <w:rPr>
          <w:rFonts w:ascii="Times New Roman" w:hAnsi="Times New Roman"/>
          <w:sz w:val="24"/>
          <w:szCs w:val="24"/>
        </w:rPr>
        <w:t xml:space="preserve">. </w:t>
      </w:r>
    </w:p>
    <w:sectPr w:rsidR="00EC0B08" w:rsidRPr="006C0D9B" w:rsidSect="00EC0B08">
      <w:pgSz w:w="12240" w:h="15840"/>
      <w:pgMar w:top="1440" w:right="1440" w:bottom="1440" w:left="1440" w:header="720" w:footer="720" w:gutter="0"/>
      <w:lnNumType w:countBy="1" w:restart="continuou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isplayBackgroundShape/>
  <w:proofState w:grammar="clean"/>
  <w:defaultTabStop w:val="720"/>
  <w:characterSpacingControl w:val="doNotCompress"/>
  <w:compat>
    <w:useFELayout/>
    <w:compatSetting w:name="compatibilityMode" w:uri="http://schemas.microsoft.com/office/word" w:val="12"/>
  </w:compat>
  <w:rsids>
    <w:rsidRoot w:val="00E93911"/>
    <w:rsid w:val="00005778"/>
    <w:rsid w:val="00005942"/>
    <w:rsid w:val="000065C3"/>
    <w:rsid w:val="000117B9"/>
    <w:rsid w:val="00017B51"/>
    <w:rsid w:val="00021AAF"/>
    <w:rsid w:val="00036EE5"/>
    <w:rsid w:val="00040C23"/>
    <w:rsid w:val="00043292"/>
    <w:rsid w:val="00043A3B"/>
    <w:rsid w:val="000518B6"/>
    <w:rsid w:val="000607A7"/>
    <w:rsid w:val="000642BB"/>
    <w:rsid w:val="00070733"/>
    <w:rsid w:val="00071579"/>
    <w:rsid w:val="00072026"/>
    <w:rsid w:val="000727D9"/>
    <w:rsid w:val="00091A9D"/>
    <w:rsid w:val="00094FF7"/>
    <w:rsid w:val="0009514E"/>
    <w:rsid w:val="000956E1"/>
    <w:rsid w:val="000A183D"/>
    <w:rsid w:val="000A6C4F"/>
    <w:rsid w:val="000B0F7E"/>
    <w:rsid w:val="000B6AAD"/>
    <w:rsid w:val="000C0C5B"/>
    <w:rsid w:val="000C28C9"/>
    <w:rsid w:val="000C5B81"/>
    <w:rsid w:val="000C5D6B"/>
    <w:rsid w:val="000D1533"/>
    <w:rsid w:val="000F7E5D"/>
    <w:rsid w:val="001138DD"/>
    <w:rsid w:val="001230BE"/>
    <w:rsid w:val="0012356E"/>
    <w:rsid w:val="001249C6"/>
    <w:rsid w:val="001347D2"/>
    <w:rsid w:val="0014620C"/>
    <w:rsid w:val="001467C9"/>
    <w:rsid w:val="0015089A"/>
    <w:rsid w:val="00153E88"/>
    <w:rsid w:val="00186906"/>
    <w:rsid w:val="00186F1A"/>
    <w:rsid w:val="00187DEE"/>
    <w:rsid w:val="00190366"/>
    <w:rsid w:val="001921AF"/>
    <w:rsid w:val="00195A11"/>
    <w:rsid w:val="00197FC2"/>
    <w:rsid w:val="001A376A"/>
    <w:rsid w:val="001A468C"/>
    <w:rsid w:val="001D32D0"/>
    <w:rsid w:val="001D397A"/>
    <w:rsid w:val="001D3C6B"/>
    <w:rsid w:val="001D6444"/>
    <w:rsid w:val="001D6508"/>
    <w:rsid w:val="001F2BAF"/>
    <w:rsid w:val="001F37D3"/>
    <w:rsid w:val="00204176"/>
    <w:rsid w:val="0021192A"/>
    <w:rsid w:val="0021772E"/>
    <w:rsid w:val="00220287"/>
    <w:rsid w:val="00223F25"/>
    <w:rsid w:val="0023564C"/>
    <w:rsid w:val="002377FE"/>
    <w:rsid w:val="002535B3"/>
    <w:rsid w:val="00255595"/>
    <w:rsid w:val="0026047B"/>
    <w:rsid w:val="002604E8"/>
    <w:rsid w:val="00260F25"/>
    <w:rsid w:val="00261A16"/>
    <w:rsid w:val="0026349B"/>
    <w:rsid w:val="002701AD"/>
    <w:rsid w:val="00274999"/>
    <w:rsid w:val="00284832"/>
    <w:rsid w:val="00286DE8"/>
    <w:rsid w:val="002A2486"/>
    <w:rsid w:val="002A3507"/>
    <w:rsid w:val="002A36C1"/>
    <w:rsid w:val="002A4001"/>
    <w:rsid w:val="002A7885"/>
    <w:rsid w:val="002B7BA4"/>
    <w:rsid w:val="002C0376"/>
    <w:rsid w:val="002C7FB8"/>
    <w:rsid w:val="002D067E"/>
    <w:rsid w:val="002D4116"/>
    <w:rsid w:val="002D5261"/>
    <w:rsid w:val="002D6BAD"/>
    <w:rsid w:val="002E5345"/>
    <w:rsid w:val="002E59E4"/>
    <w:rsid w:val="002E6296"/>
    <w:rsid w:val="002F6021"/>
    <w:rsid w:val="0030274C"/>
    <w:rsid w:val="00303D75"/>
    <w:rsid w:val="00307710"/>
    <w:rsid w:val="003122C0"/>
    <w:rsid w:val="003170D5"/>
    <w:rsid w:val="0032421E"/>
    <w:rsid w:val="003329B5"/>
    <w:rsid w:val="00334132"/>
    <w:rsid w:val="00334A1A"/>
    <w:rsid w:val="003405BB"/>
    <w:rsid w:val="00342213"/>
    <w:rsid w:val="00350516"/>
    <w:rsid w:val="00350BAE"/>
    <w:rsid w:val="003741D8"/>
    <w:rsid w:val="00376580"/>
    <w:rsid w:val="00396A40"/>
    <w:rsid w:val="003A24E9"/>
    <w:rsid w:val="003A31FD"/>
    <w:rsid w:val="003A37EA"/>
    <w:rsid w:val="003B3C7B"/>
    <w:rsid w:val="003B7159"/>
    <w:rsid w:val="003C07AE"/>
    <w:rsid w:val="003C0E5F"/>
    <w:rsid w:val="003C27B1"/>
    <w:rsid w:val="003C3AE3"/>
    <w:rsid w:val="003C59EF"/>
    <w:rsid w:val="003C6F3E"/>
    <w:rsid w:val="003E00CE"/>
    <w:rsid w:val="003F3D1E"/>
    <w:rsid w:val="003F43FF"/>
    <w:rsid w:val="00400D4F"/>
    <w:rsid w:val="0042478B"/>
    <w:rsid w:val="004261E5"/>
    <w:rsid w:val="0043032A"/>
    <w:rsid w:val="0043225C"/>
    <w:rsid w:val="00433B48"/>
    <w:rsid w:val="004439B8"/>
    <w:rsid w:val="00447A81"/>
    <w:rsid w:val="00450B50"/>
    <w:rsid w:val="00452D35"/>
    <w:rsid w:val="00453064"/>
    <w:rsid w:val="0045616D"/>
    <w:rsid w:val="00456963"/>
    <w:rsid w:val="004574B6"/>
    <w:rsid w:val="00457D9C"/>
    <w:rsid w:val="0046728F"/>
    <w:rsid w:val="0047123B"/>
    <w:rsid w:val="004750ED"/>
    <w:rsid w:val="00477517"/>
    <w:rsid w:val="004A0319"/>
    <w:rsid w:val="004B12EA"/>
    <w:rsid w:val="004B2DFC"/>
    <w:rsid w:val="004C1304"/>
    <w:rsid w:val="004C2F15"/>
    <w:rsid w:val="004D0699"/>
    <w:rsid w:val="004D4E3B"/>
    <w:rsid w:val="004D5B64"/>
    <w:rsid w:val="004E0C50"/>
    <w:rsid w:val="004E3C6C"/>
    <w:rsid w:val="004F0192"/>
    <w:rsid w:val="004F488D"/>
    <w:rsid w:val="004F6822"/>
    <w:rsid w:val="00507FEC"/>
    <w:rsid w:val="005144C2"/>
    <w:rsid w:val="005261B0"/>
    <w:rsid w:val="00526B3A"/>
    <w:rsid w:val="00530F79"/>
    <w:rsid w:val="0053125D"/>
    <w:rsid w:val="005312B0"/>
    <w:rsid w:val="005341F3"/>
    <w:rsid w:val="005368C7"/>
    <w:rsid w:val="00545CFF"/>
    <w:rsid w:val="00546143"/>
    <w:rsid w:val="0055442F"/>
    <w:rsid w:val="00562354"/>
    <w:rsid w:val="005654ED"/>
    <w:rsid w:val="0057395D"/>
    <w:rsid w:val="00574FAE"/>
    <w:rsid w:val="00575C0D"/>
    <w:rsid w:val="005816D3"/>
    <w:rsid w:val="00582C6A"/>
    <w:rsid w:val="005924E0"/>
    <w:rsid w:val="005A4198"/>
    <w:rsid w:val="005A59F5"/>
    <w:rsid w:val="005A5B76"/>
    <w:rsid w:val="005A75D7"/>
    <w:rsid w:val="005B3E75"/>
    <w:rsid w:val="005B5E92"/>
    <w:rsid w:val="005B7529"/>
    <w:rsid w:val="005C1EA8"/>
    <w:rsid w:val="005C2E51"/>
    <w:rsid w:val="005C7168"/>
    <w:rsid w:val="005D2D88"/>
    <w:rsid w:val="005D4D61"/>
    <w:rsid w:val="005E0BDA"/>
    <w:rsid w:val="005E3AF2"/>
    <w:rsid w:val="005E4340"/>
    <w:rsid w:val="005F1F2F"/>
    <w:rsid w:val="005F297B"/>
    <w:rsid w:val="00600B3F"/>
    <w:rsid w:val="00610DEA"/>
    <w:rsid w:val="00613A56"/>
    <w:rsid w:val="00622C10"/>
    <w:rsid w:val="0062756A"/>
    <w:rsid w:val="0063028E"/>
    <w:rsid w:val="00633F6D"/>
    <w:rsid w:val="006418DA"/>
    <w:rsid w:val="0064285E"/>
    <w:rsid w:val="00645985"/>
    <w:rsid w:val="0065003A"/>
    <w:rsid w:val="0065040E"/>
    <w:rsid w:val="00650A79"/>
    <w:rsid w:val="00653E28"/>
    <w:rsid w:val="00665209"/>
    <w:rsid w:val="00667617"/>
    <w:rsid w:val="006702DA"/>
    <w:rsid w:val="00670353"/>
    <w:rsid w:val="00673914"/>
    <w:rsid w:val="00674DF7"/>
    <w:rsid w:val="00682ACF"/>
    <w:rsid w:val="0068330B"/>
    <w:rsid w:val="006903D8"/>
    <w:rsid w:val="00690C06"/>
    <w:rsid w:val="00694977"/>
    <w:rsid w:val="006951AA"/>
    <w:rsid w:val="006A6595"/>
    <w:rsid w:val="006C0037"/>
    <w:rsid w:val="006C1330"/>
    <w:rsid w:val="006D0E34"/>
    <w:rsid w:val="006D3E49"/>
    <w:rsid w:val="006D43B4"/>
    <w:rsid w:val="006D43F7"/>
    <w:rsid w:val="006D6310"/>
    <w:rsid w:val="006D711F"/>
    <w:rsid w:val="006E130E"/>
    <w:rsid w:val="006E1BCC"/>
    <w:rsid w:val="006F252D"/>
    <w:rsid w:val="006F541E"/>
    <w:rsid w:val="006F5960"/>
    <w:rsid w:val="006F61F2"/>
    <w:rsid w:val="00700107"/>
    <w:rsid w:val="00704057"/>
    <w:rsid w:val="007046D9"/>
    <w:rsid w:val="007101DF"/>
    <w:rsid w:val="00717562"/>
    <w:rsid w:val="0073265C"/>
    <w:rsid w:val="00734B0A"/>
    <w:rsid w:val="0073566D"/>
    <w:rsid w:val="00745A0B"/>
    <w:rsid w:val="007530EA"/>
    <w:rsid w:val="00753C65"/>
    <w:rsid w:val="007619FD"/>
    <w:rsid w:val="00763282"/>
    <w:rsid w:val="0076428A"/>
    <w:rsid w:val="00777B81"/>
    <w:rsid w:val="00780D1B"/>
    <w:rsid w:val="00782D00"/>
    <w:rsid w:val="007830AA"/>
    <w:rsid w:val="00785CBF"/>
    <w:rsid w:val="007912D0"/>
    <w:rsid w:val="007A37CC"/>
    <w:rsid w:val="007A4284"/>
    <w:rsid w:val="007B0571"/>
    <w:rsid w:val="007B0B31"/>
    <w:rsid w:val="007B7D5E"/>
    <w:rsid w:val="007C50ED"/>
    <w:rsid w:val="007C5AB9"/>
    <w:rsid w:val="007C5CA7"/>
    <w:rsid w:val="007E6F7A"/>
    <w:rsid w:val="007F5065"/>
    <w:rsid w:val="008027EB"/>
    <w:rsid w:val="00802BAD"/>
    <w:rsid w:val="00804DD6"/>
    <w:rsid w:val="008055D7"/>
    <w:rsid w:val="008103E2"/>
    <w:rsid w:val="00810DEF"/>
    <w:rsid w:val="008168F0"/>
    <w:rsid w:val="008262FC"/>
    <w:rsid w:val="00847986"/>
    <w:rsid w:val="00856743"/>
    <w:rsid w:val="00856757"/>
    <w:rsid w:val="008575DB"/>
    <w:rsid w:val="00860E8A"/>
    <w:rsid w:val="00882FF4"/>
    <w:rsid w:val="00891E73"/>
    <w:rsid w:val="00891E97"/>
    <w:rsid w:val="008A397A"/>
    <w:rsid w:val="008A61FF"/>
    <w:rsid w:val="008C65F2"/>
    <w:rsid w:val="008C6E38"/>
    <w:rsid w:val="008D0AA3"/>
    <w:rsid w:val="008D1AB8"/>
    <w:rsid w:val="008D6B00"/>
    <w:rsid w:val="008E25E2"/>
    <w:rsid w:val="008E7F99"/>
    <w:rsid w:val="008F3C4F"/>
    <w:rsid w:val="00902986"/>
    <w:rsid w:val="009032D2"/>
    <w:rsid w:val="00906C29"/>
    <w:rsid w:val="009074D3"/>
    <w:rsid w:val="00912C57"/>
    <w:rsid w:val="00915FD1"/>
    <w:rsid w:val="00923863"/>
    <w:rsid w:val="00924F48"/>
    <w:rsid w:val="009256C5"/>
    <w:rsid w:val="00932C06"/>
    <w:rsid w:val="00935630"/>
    <w:rsid w:val="00941886"/>
    <w:rsid w:val="00942EB7"/>
    <w:rsid w:val="0094523A"/>
    <w:rsid w:val="00947F99"/>
    <w:rsid w:val="0096256A"/>
    <w:rsid w:val="00973933"/>
    <w:rsid w:val="00982D73"/>
    <w:rsid w:val="00983E41"/>
    <w:rsid w:val="00985858"/>
    <w:rsid w:val="00985ABE"/>
    <w:rsid w:val="00985CBB"/>
    <w:rsid w:val="009873D4"/>
    <w:rsid w:val="00997379"/>
    <w:rsid w:val="009A0944"/>
    <w:rsid w:val="009B23C9"/>
    <w:rsid w:val="009C18EF"/>
    <w:rsid w:val="009D063C"/>
    <w:rsid w:val="009D7427"/>
    <w:rsid w:val="009E0F24"/>
    <w:rsid w:val="009F01F9"/>
    <w:rsid w:val="00A00256"/>
    <w:rsid w:val="00A012D4"/>
    <w:rsid w:val="00A03B06"/>
    <w:rsid w:val="00A05111"/>
    <w:rsid w:val="00A07593"/>
    <w:rsid w:val="00A10CB2"/>
    <w:rsid w:val="00A12D3C"/>
    <w:rsid w:val="00A13208"/>
    <w:rsid w:val="00A13A40"/>
    <w:rsid w:val="00A14A93"/>
    <w:rsid w:val="00A16DA6"/>
    <w:rsid w:val="00A23803"/>
    <w:rsid w:val="00A37CE2"/>
    <w:rsid w:val="00A46F2C"/>
    <w:rsid w:val="00A549C4"/>
    <w:rsid w:val="00A55282"/>
    <w:rsid w:val="00A55A58"/>
    <w:rsid w:val="00A57DBD"/>
    <w:rsid w:val="00A6185D"/>
    <w:rsid w:val="00A72295"/>
    <w:rsid w:val="00A74772"/>
    <w:rsid w:val="00A80A20"/>
    <w:rsid w:val="00A81AB6"/>
    <w:rsid w:val="00AA310A"/>
    <w:rsid w:val="00AA4273"/>
    <w:rsid w:val="00AB02B2"/>
    <w:rsid w:val="00AB0CFF"/>
    <w:rsid w:val="00AB636D"/>
    <w:rsid w:val="00AC03B2"/>
    <w:rsid w:val="00AD15AD"/>
    <w:rsid w:val="00AD1678"/>
    <w:rsid w:val="00AD64B2"/>
    <w:rsid w:val="00AE0F70"/>
    <w:rsid w:val="00AF19D2"/>
    <w:rsid w:val="00AF4C82"/>
    <w:rsid w:val="00B107B8"/>
    <w:rsid w:val="00B10F29"/>
    <w:rsid w:val="00B11589"/>
    <w:rsid w:val="00B12249"/>
    <w:rsid w:val="00B23376"/>
    <w:rsid w:val="00B332F5"/>
    <w:rsid w:val="00B73F03"/>
    <w:rsid w:val="00B80844"/>
    <w:rsid w:val="00B843AF"/>
    <w:rsid w:val="00BA4471"/>
    <w:rsid w:val="00BA5F2B"/>
    <w:rsid w:val="00BB3C3C"/>
    <w:rsid w:val="00BB6A3F"/>
    <w:rsid w:val="00BC531B"/>
    <w:rsid w:val="00BD455C"/>
    <w:rsid w:val="00BD5343"/>
    <w:rsid w:val="00BE2C47"/>
    <w:rsid w:val="00BF69B3"/>
    <w:rsid w:val="00C00339"/>
    <w:rsid w:val="00C0743C"/>
    <w:rsid w:val="00C11FAE"/>
    <w:rsid w:val="00C133F0"/>
    <w:rsid w:val="00C1777D"/>
    <w:rsid w:val="00C22936"/>
    <w:rsid w:val="00C22D32"/>
    <w:rsid w:val="00C25B2E"/>
    <w:rsid w:val="00C2609B"/>
    <w:rsid w:val="00C27D53"/>
    <w:rsid w:val="00C421F1"/>
    <w:rsid w:val="00C45D27"/>
    <w:rsid w:val="00C4750C"/>
    <w:rsid w:val="00C51F45"/>
    <w:rsid w:val="00C544FC"/>
    <w:rsid w:val="00C5773B"/>
    <w:rsid w:val="00C6252C"/>
    <w:rsid w:val="00C638C9"/>
    <w:rsid w:val="00C701AF"/>
    <w:rsid w:val="00C768CE"/>
    <w:rsid w:val="00C84DC8"/>
    <w:rsid w:val="00C8505E"/>
    <w:rsid w:val="00C93962"/>
    <w:rsid w:val="00C96AB8"/>
    <w:rsid w:val="00CA08B4"/>
    <w:rsid w:val="00CB672C"/>
    <w:rsid w:val="00CC1833"/>
    <w:rsid w:val="00CC1BA2"/>
    <w:rsid w:val="00CC3AE8"/>
    <w:rsid w:val="00CD4E6A"/>
    <w:rsid w:val="00CD76FA"/>
    <w:rsid w:val="00CD7B92"/>
    <w:rsid w:val="00CE3D2C"/>
    <w:rsid w:val="00CE66F6"/>
    <w:rsid w:val="00CF07F5"/>
    <w:rsid w:val="00D06AE8"/>
    <w:rsid w:val="00D15250"/>
    <w:rsid w:val="00D16868"/>
    <w:rsid w:val="00D176A2"/>
    <w:rsid w:val="00D177EA"/>
    <w:rsid w:val="00D20D0A"/>
    <w:rsid w:val="00D410CC"/>
    <w:rsid w:val="00D46996"/>
    <w:rsid w:val="00D50A24"/>
    <w:rsid w:val="00D50C94"/>
    <w:rsid w:val="00D55EE4"/>
    <w:rsid w:val="00D90DBC"/>
    <w:rsid w:val="00D96368"/>
    <w:rsid w:val="00DA4323"/>
    <w:rsid w:val="00DA66B1"/>
    <w:rsid w:val="00DB0D70"/>
    <w:rsid w:val="00DB290A"/>
    <w:rsid w:val="00DB701C"/>
    <w:rsid w:val="00DD0CEC"/>
    <w:rsid w:val="00DD4928"/>
    <w:rsid w:val="00DE47C5"/>
    <w:rsid w:val="00DE7501"/>
    <w:rsid w:val="00DF0E2F"/>
    <w:rsid w:val="00DF1534"/>
    <w:rsid w:val="00DF6D1D"/>
    <w:rsid w:val="00DF75C3"/>
    <w:rsid w:val="00DF7BD3"/>
    <w:rsid w:val="00E073D8"/>
    <w:rsid w:val="00E132E3"/>
    <w:rsid w:val="00E15C78"/>
    <w:rsid w:val="00E17F57"/>
    <w:rsid w:val="00E211C1"/>
    <w:rsid w:val="00E27132"/>
    <w:rsid w:val="00E30C81"/>
    <w:rsid w:val="00E340A9"/>
    <w:rsid w:val="00E46F89"/>
    <w:rsid w:val="00E62C81"/>
    <w:rsid w:val="00E6670E"/>
    <w:rsid w:val="00E71749"/>
    <w:rsid w:val="00E72620"/>
    <w:rsid w:val="00E7667C"/>
    <w:rsid w:val="00E76FD3"/>
    <w:rsid w:val="00E83757"/>
    <w:rsid w:val="00E93911"/>
    <w:rsid w:val="00E9432C"/>
    <w:rsid w:val="00E943E6"/>
    <w:rsid w:val="00EA3660"/>
    <w:rsid w:val="00EA687D"/>
    <w:rsid w:val="00EA7F5A"/>
    <w:rsid w:val="00EB163C"/>
    <w:rsid w:val="00EB7AED"/>
    <w:rsid w:val="00EC0B08"/>
    <w:rsid w:val="00EC0E09"/>
    <w:rsid w:val="00EC30F0"/>
    <w:rsid w:val="00ED24AA"/>
    <w:rsid w:val="00ED4C50"/>
    <w:rsid w:val="00EE12C2"/>
    <w:rsid w:val="00EE169A"/>
    <w:rsid w:val="00EE6983"/>
    <w:rsid w:val="00EF48BA"/>
    <w:rsid w:val="00F127C3"/>
    <w:rsid w:val="00F14F8A"/>
    <w:rsid w:val="00F2447D"/>
    <w:rsid w:val="00F419AC"/>
    <w:rsid w:val="00F5376B"/>
    <w:rsid w:val="00F57109"/>
    <w:rsid w:val="00F57554"/>
    <w:rsid w:val="00F625D3"/>
    <w:rsid w:val="00F70AFB"/>
    <w:rsid w:val="00F74579"/>
    <w:rsid w:val="00F75D51"/>
    <w:rsid w:val="00F826F9"/>
    <w:rsid w:val="00F8352C"/>
    <w:rsid w:val="00F85AC9"/>
    <w:rsid w:val="00F862D2"/>
    <w:rsid w:val="00F93353"/>
    <w:rsid w:val="00F941DF"/>
    <w:rsid w:val="00F961E3"/>
    <w:rsid w:val="00F96F24"/>
    <w:rsid w:val="00FA3156"/>
    <w:rsid w:val="00FA454F"/>
    <w:rsid w:val="00FA4EBC"/>
    <w:rsid w:val="00FA5B59"/>
    <w:rsid w:val="00FC29A7"/>
    <w:rsid w:val="00FC4138"/>
    <w:rsid w:val="00FC6E4F"/>
    <w:rsid w:val="00FD31E7"/>
    <w:rsid w:val="00FD6618"/>
    <w:rsid w:val="00FE01F6"/>
    <w:rsid w:val="00FE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 w:type="paragraph" w:customStyle="1" w:styleId="WW-Default">
    <w:name w:val="WW-Default"/>
    <w:rsid w:val="00FA4EBC"/>
    <w:pPr>
      <w:tabs>
        <w:tab w:val="left" w:pos="709"/>
      </w:tabs>
      <w:suppressAutoHyphens/>
      <w:spacing w:line="276" w:lineRule="atLeast"/>
    </w:pPr>
    <w:rPr>
      <w:rFonts w:ascii="Calibri" w:eastAsia="DejaVu Sans" w:hAnsi="Calibri" w:cs="Calibri"/>
      <w:lang w:val="en-AU" w:eastAsia="ar-SA"/>
    </w:rPr>
  </w:style>
  <w:style w:type="character" w:styleId="LineNumber">
    <w:name w:val="line number"/>
    <w:basedOn w:val="DefaultParagraphFont"/>
    <w:uiPriority w:val="99"/>
    <w:semiHidden/>
    <w:unhideWhenUsed/>
    <w:rsid w:val="00EC0B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45087">
      <w:bodyDiv w:val="1"/>
      <w:marLeft w:val="0"/>
      <w:marRight w:val="0"/>
      <w:marTop w:val="0"/>
      <w:marBottom w:val="0"/>
      <w:divBdr>
        <w:top w:val="none" w:sz="0" w:space="0" w:color="auto"/>
        <w:left w:val="none" w:sz="0" w:space="0" w:color="auto"/>
        <w:bottom w:val="none" w:sz="0" w:space="0" w:color="auto"/>
        <w:right w:val="none" w:sz="0" w:space="0" w:color="auto"/>
      </w:divBdr>
    </w:div>
    <w:div w:id="1721175202">
      <w:bodyDiv w:val="1"/>
      <w:marLeft w:val="0"/>
      <w:marRight w:val="0"/>
      <w:marTop w:val="0"/>
      <w:marBottom w:val="0"/>
      <w:divBdr>
        <w:top w:val="none" w:sz="0" w:space="0" w:color="auto"/>
        <w:left w:val="none" w:sz="0" w:space="0" w:color="auto"/>
        <w:bottom w:val="none" w:sz="0" w:space="0" w:color="auto"/>
        <w:right w:val="none" w:sz="0" w:space="0" w:color="auto"/>
      </w:divBdr>
    </w:div>
    <w:div w:id="1762531157">
      <w:bodyDiv w:val="1"/>
      <w:marLeft w:val="0"/>
      <w:marRight w:val="0"/>
      <w:marTop w:val="0"/>
      <w:marBottom w:val="0"/>
      <w:divBdr>
        <w:top w:val="none" w:sz="0" w:space="0" w:color="auto"/>
        <w:left w:val="none" w:sz="0" w:space="0" w:color="auto"/>
        <w:bottom w:val="none" w:sz="0" w:space="0" w:color="auto"/>
        <w:right w:val="none" w:sz="0" w:space="0" w:color="auto"/>
      </w:divBdr>
    </w:div>
    <w:div w:id="2098794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1226B-7635-4CAA-90D9-69E29EE0C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53</Pages>
  <Words>13523</Words>
  <Characters>77082</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90425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User</cp:lastModifiedBy>
  <cp:revision>3</cp:revision>
  <dcterms:created xsi:type="dcterms:W3CDTF">2012-12-30T16:40:00Z</dcterms:created>
  <dcterms:modified xsi:type="dcterms:W3CDTF">2012-12-30T16:43:00Z</dcterms:modified>
</cp:coreProperties>
</file>