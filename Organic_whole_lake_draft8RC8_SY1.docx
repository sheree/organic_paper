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0"/>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0"/>
        <w:spacing w:after="0" w:line="240" w:lineRule="auto"/>
      </w:pPr>
    </w:p>
    <w:p w:rsidR="00E93911" w:rsidRDefault="00C45D27">
      <w:pPr>
        <w:pStyle w:val="normal0"/>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0"/>
        <w:spacing w:after="0" w:line="240" w:lineRule="auto"/>
      </w:pPr>
    </w:p>
    <w:p w:rsidR="00E93911" w:rsidRDefault="00C45D27">
      <w:pPr>
        <w:pStyle w:val="normal0"/>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0"/>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0"/>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0"/>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0"/>
        <w:spacing w:after="0" w:line="240" w:lineRule="auto"/>
      </w:pPr>
    </w:p>
    <w:p w:rsidR="00E93911" w:rsidRDefault="00C45D27">
      <w:pPr>
        <w:pStyle w:val="normal0"/>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0"/>
        <w:spacing w:after="0" w:line="240" w:lineRule="auto"/>
      </w:pPr>
    </w:p>
    <w:p w:rsidR="00E93911" w:rsidRDefault="00C45D27">
      <w:pPr>
        <w:pStyle w:val="normal0"/>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0"/>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0"/>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 rhodopsins and facultative chemoautotrophy 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2"/>
      <w:commentRangeStart w:id="3"/>
      <w:r>
        <w:rPr>
          <w:rFonts w:ascii="Times New Roman" w:eastAsia="Times New Roman" w:hAnsi="Times New Roman" w:cs="Times New Roman"/>
          <w:b/>
          <w:sz w:val="24"/>
        </w:rPr>
        <w:t>carbon and nitrogen remineralization</w:t>
      </w:r>
      <w:commentRangeEnd w:id="2"/>
      <w:r>
        <w:commentReference w:id="2"/>
      </w:r>
      <w:commentRangeEnd w:id="3"/>
      <w:r w:rsidR="00BD5343">
        <w:rPr>
          <w:rStyle w:val="CommentReference"/>
          <w:rFonts w:asciiTheme="minorHAnsi" w:eastAsiaTheme="minorEastAsia" w:hAnsiTheme="minorHAnsi" w:cstheme="minorBidi"/>
          <w:color w:val="auto"/>
        </w:rPr>
        <w:commentReference w:id="3"/>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4"/>
      <w:commentRangeStart w:id="5"/>
      <w:r>
        <w:rPr>
          <w:rFonts w:ascii="Times New Roman" w:eastAsia="Times New Roman" w:hAnsi="Times New Roman" w:cs="Times New Roman"/>
          <w:b/>
          <w:sz w:val="24"/>
        </w:rPr>
        <w:t>conditions</w:t>
      </w:r>
      <w:commentRangeEnd w:id="4"/>
      <w:r>
        <w:commentReference w:id="4"/>
      </w:r>
      <w:commentRangeEnd w:id="5"/>
      <w:r w:rsidR="00DB0D70">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0"/>
      </w:pPr>
      <w:r>
        <w:br w:type="page"/>
      </w:r>
    </w:p>
    <w:p w:rsidR="00E93911" w:rsidRDefault="00E93911">
      <w:pPr>
        <w:pStyle w:val="normal0"/>
      </w:pPr>
    </w:p>
    <w:p w:rsidR="00E93911" w:rsidRDefault="00C45D27">
      <w:pPr>
        <w:pStyle w:val="Heading1"/>
        <w:spacing w:before="0" w:line="240" w:lineRule="auto"/>
      </w:pPr>
      <w:commentRangeStart w:id="6"/>
      <w:commentRangeStart w:id="7"/>
      <w:r>
        <w:rPr>
          <w:rFonts w:ascii="Times New Roman" w:eastAsia="Times New Roman" w:hAnsi="Times New Roman" w:cs="Times New Roman"/>
          <w:color w:val="000000"/>
          <w:sz w:val="24"/>
        </w:rPr>
        <w:t>Introduction</w:t>
      </w:r>
      <w:commentRangeEnd w:id="6"/>
      <w:r>
        <w:commentReference w:id="6"/>
      </w:r>
      <w:commentRangeEnd w:id="7"/>
      <w:r w:rsidR="00303D75">
        <w:rPr>
          <w:rStyle w:val="CommentReference"/>
          <w:rFonts w:asciiTheme="minorHAnsi" w:eastAsiaTheme="minorEastAsia" w:hAnsiTheme="minorHAnsi" w:cstheme="minorBidi"/>
          <w:b w:val="0"/>
          <w:color w:val="auto"/>
        </w:rPr>
        <w:commentReference w:id="7"/>
      </w:r>
    </w:p>
    <w:p w:rsidR="00E93911" w:rsidRDefault="00E93911">
      <w:pPr>
        <w:pStyle w:val="normal0"/>
        <w:spacing w:after="0" w:line="240" w:lineRule="auto"/>
      </w:pPr>
    </w:p>
    <w:p w:rsidR="00E93911" w:rsidRDefault="00C45D27">
      <w:pPr>
        <w:pStyle w:val="normal0"/>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 provide the opportunity to investigate the ways in which microbial communities and ecosystem processes have evolved in the cold and in response to gradients of nutrients, oxygen, salinity and solar irradiance.</w:t>
      </w:r>
    </w:p>
    <w:p w:rsidR="00E93911" w:rsidRDefault="00C45D27">
      <w:pPr>
        <w:pStyle w:val="normal0"/>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w:t>
      </w:r>
      <w:proofErr w:type="gramStart"/>
      <w:r>
        <w:rPr>
          <w:rFonts w:ascii="Times New Roman" w:eastAsia="Times New Roman" w:hAnsi="Times New Roman" w:cs="Times New Roman"/>
          <w:sz w:val="24"/>
        </w:rPr>
        <w:t>responses</w:t>
      </w:r>
      <w:proofErr w:type="gramEnd"/>
      <w:r>
        <w:rPr>
          <w:rFonts w:ascii="Times New Roman" w:eastAsia="Times New Roman" w:hAnsi="Times New Roman" w:cs="Times New Roman"/>
          <w:sz w:val="24"/>
        </w:rPr>
        <w:t xml:space="preserve">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0"/>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0"/>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0"/>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0"/>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0"/>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0"/>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0"/>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del w:id="8" w:author="Sheree Yau" w:date="2012-11-19T14:46:00Z">
        <w:r w:rsidDel="00A37CE2">
          <w:rPr>
            <w:rFonts w:ascii="Times New Roman" w:eastAsia="Times New Roman" w:hAnsi="Times New Roman" w:cs="Times New Roman"/>
            <w:sz w:val="24"/>
          </w:rPr>
          <w:delText>However, s</w:delText>
        </w:r>
      </w:del>
      <w:ins w:id="9" w:author="Sheree Yau" w:date="2012-11-19T14:46:00Z">
        <w:r w:rsidR="00A37CE2">
          <w:rPr>
            <w:rFonts w:ascii="Times New Roman" w:eastAsia="Times New Roman" w:hAnsi="Times New Roman" w:cs="Times New Roman"/>
            <w:sz w:val="24"/>
          </w:rPr>
          <w:t>S</w:t>
        </w:r>
      </w:ins>
      <w:r>
        <w:rPr>
          <w:rFonts w:ascii="Times New Roman" w:eastAsia="Times New Roman" w:hAnsi="Times New Roman" w:cs="Times New Roman"/>
          <w:sz w:val="24"/>
        </w:rPr>
        <w:t xml:space="preserve">alinity was likely to have been </w:t>
      </w:r>
      <w:commentRangeStart w:id="10"/>
      <w:commentRangeStart w:id="11"/>
      <w:r>
        <w:rPr>
          <w:rFonts w:ascii="Times New Roman" w:eastAsia="Times New Roman" w:hAnsi="Times New Roman" w:cs="Times New Roman"/>
          <w:sz w:val="24"/>
        </w:rPr>
        <w:t>underestimated</w:t>
      </w:r>
      <w:commentRangeEnd w:id="10"/>
      <w:commentRangeEnd w:id="11"/>
      <w:r w:rsidR="00CD76FA">
        <w:rPr>
          <w:rStyle w:val="CommentReference"/>
          <w:rFonts w:asciiTheme="minorHAnsi" w:eastAsiaTheme="minorEastAsia" w:hAnsiTheme="minorHAnsi" w:cstheme="minorBidi"/>
          <w:color w:val="auto"/>
        </w:rPr>
        <w:commentReference w:id="11"/>
      </w:r>
      <w:r>
        <w:commentReference w:id="10"/>
      </w:r>
      <w:r>
        <w:rPr>
          <w:rFonts w:ascii="Times New Roman" w:eastAsia="Times New Roman" w:hAnsi="Times New Roman" w:cs="Times New Roman"/>
          <w:sz w:val="24"/>
        </w:rPr>
        <w:t xml:space="preserve"> as it is higher than the range (2–42) for which the conductivity–salinity relation holds. </w:t>
      </w:r>
      <w:ins w:id="12" w:author="Sheree Yau" w:date="2012-11-19T14:46:00Z">
        <w:r w:rsidR="00A37CE2">
          <w:rPr>
            <w:rFonts w:ascii="Times New Roman" w:eastAsia="Times New Roman" w:hAnsi="Times New Roman" w:cs="Times New Roman"/>
            <w:sz w:val="24"/>
          </w:rPr>
          <w:t>However, the relative difference in salinity between the samples</w:t>
        </w:r>
      </w:ins>
      <w:ins w:id="13" w:author="Sheree Yau" w:date="2012-11-19T14:50:00Z">
        <w:r w:rsidR="00A37CE2">
          <w:rPr>
            <w:rFonts w:ascii="Times New Roman" w:eastAsia="Times New Roman" w:hAnsi="Times New Roman" w:cs="Times New Roman"/>
            <w:sz w:val="24"/>
          </w:rPr>
          <w:t xml:space="preserve"> would be accurate</w:t>
        </w:r>
      </w:ins>
      <w:ins w:id="14" w:author="Sheree Yau" w:date="2012-11-19T14:49:00Z">
        <w:r w:rsidR="00A37CE2">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0"/>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0"/>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0"/>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0"/>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0"/>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w:t>
      </w:r>
      <w:commentRangeStart w:id="15"/>
      <w:commentRangeStart w:id="16"/>
      <w:r>
        <w:rPr>
          <w:rFonts w:ascii="Times New Roman" w:eastAsia="Times New Roman" w:hAnsi="Times New Roman" w:cs="Times New Roman"/>
          <w:sz w:val="24"/>
        </w:rPr>
        <w:t>similarity</w:t>
      </w:r>
      <w:commentRangeEnd w:id="15"/>
      <w:r>
        <w:commentReference w:id="15"/>
      </w:r>
      <w:commentRangeEnd w:id="16"/>
      <w:r w:rsidR="00CD76FA">
        <w:rPr>
          <w:rStyle w:val="CommentReference"/>
          <w:rFonts w:asciiTheme="minorHAnsi" w:eastAsiaTheme="minorEastAsia" w:hAnsiTheme="minorHAnsi" w:cstheme="minorBidi"/>
          <w:color w:val="auto"/>
        </w:rPr>
        <w:commentReference w:id="16"/>
      </w:r>
      <w:r>
        <w:rPr>
          <w:rFonts w:ascii="Times New Roman" w:eastAsia="Times New Roman" w:hAnsi="Times New Roman" w:cs="Times New Roman"/>
          <w:sz w:val="24"/>
        </w:rPr>
        <w:t xml:space="preserve">. The </w:t>
      </w:r>
      <w:commentRangeStart w:id="17"/>
      <w:commentRangeStart w:id="18"/>
      <w:r>
        <w:rPr>
          <w:rFonts w:ascii="Times New Roman" w:eastAsia="Times New Roman" w:hAnsi="Times New Roman" w:cs="Times New Roman"/>
          <w:sz w:val="24"/>
        </w:rPr>
        <w:t>upper mixed</w:t>
      </w:r>
      <w:commentRangeEnd w:id="17"/>
      <w:r>
        <w:commentReference w:id="17"/>
      </w:r>
      <w:commentRangeEnd w:id="18"/>
      <w:r w:rsidR="00CD76FA">
        <w:rPr>
          <w:rStyle w:val="CommentReference"/>
          <w:rFonts w:asciiTheme="minorHAnsi" w:eastAsiaTheme="minorEastAsia" w:hAnsiTheme="minorHAnsi" w:cstheme="minorBidi"/>
          <w:color w:val="auto"/>
        </w:rPr>
        <w:commentReference w:id="18"/>
      </w:r>
      <w:r>
        <w:rPr>
          <w:rFonts w:ascii="Times New Roman" w:eastAsia="Times New Roman" w:hAnsi="Times New Roman" w:cs="Times New Roman"/>
          <w:sz w:val="24"/>
        </w:rPr>
        <w:t xml:space="preserve">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0"/>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0"/>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w:t>
      </w:r>
      <w:commentRangeStart w:id="19"/>
      <w:commentRangeStart w:id="20"/>
      <w:r>
        <w:rPr>
          <w:rFonts w:ascii="Times New Roman" w:eastAsia="Times New Roman" w:hAnsi="Times New Roman" w:cs="Times New Roman"/>
          <w:sz w:val="24"/>
        </w:rPr>
        <w:t>Table S</w:t>
      </w:r>
      <w:ins w:id="21" w:author="Sheree Yau" w:date="2012-11-19T16:10:00Z">
        <w:r w:rsidR="0068330B">
          <w:rPr>
            <w:rFonts w:ascii="Times New Roman" w:eastAsia="Times New Roman" w:hAnsi="Times New Roman" w:cs="Times New Roman"/>
            <w:sz w:val="24"/>
          </w:rPr>
          <w:t>1</w:t>
        </w:r>
      </w:ins>
      <w:del w:id="22" w:author="Sheree Yau" w:date="2012-11-19T16:10:00Z">
        <w:r w:rsidDel="0068330B">
          <w:rPr>
            <w:rFonts w:ascii="Times New Roman" w:eastAsia="Times New Roman" w:hAnsi="Times New Roman" w:cs="Times New Roman"/>
            <w:sz w:val="24"/>
          </w:rPr>
          <w:delText>2</w:delText>
        </w:r>
      </w:del>
      <w:commentRangeEnd w:id="19"/>
      <w:r>
        <w:commentReference w:id="19"/>
      </w:r>
      <w:commentRangeEnd w:id="20"/>
      <w:r w:rsidR="00CD76FA">
        <w:rPr>
          <w:rStyle w:val="CommentReference"/>
          <w:rFonts w:asciiTheme="minorHAnsi" w:eastAsiaTheme="minorEastAsia" w:hAnsiTheme="minorHAnsi" w:cstheme="minorBidi"/>
          <w:color w:val="auto"/>
        </w:rPr>
        <w:commentReference w:id="20"/>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alternative strategies. Organic Lake rhodopsin homologs were retrieved if they had a top BLAST match to any in a list of 139 entries in the KEGG GENES database affiliated with bacteriorhodopsin, xanthorhodopsin, halorhodopsin or proteorhodopsin. The DMSP lyases and </w:t>
      </w:r>
      <w:r>
        <w:rPr>
          <w:rFonts w:ascii="Times New Roman" w:eastAsia="Times New Roman" w:hAnsi="Times New Roman" w:cs="Times New Roman"/>
          <w:sz w:val="24"/>
        </w:rPr>
        <w:lastRenderedPageBreak/>
        <w:t xml:space="preserve">demethylases with experimentally confirmed function </w:t>
      </w:r>
      <w:ins w:id="23" w:author="Sheree Yau" w:date="2012-11-19T16:19:00Z">
        <w:r w:rsidR="0068330B">
          <w:rPr>
            <w:rFonts w:ascii="Times New Roman" w:eastAsia="Times New Roman" w:hAnsi="Times New Roman" w:cs="Times New Roman"/>
            <w:sz w:val="24"/>
          </w:rPr>
          <w:t xml:space="preserve">(Table S2) </w:t>
        </w:r>
      </w:ins>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w:t>
      </w:r>
      <w:del w:id="24" w:author="Sheree Yau" w:date="2012-11-19T16:19:00Z">
        <w:r w:rsidDel="0068330B">
          <w:rPr>
            <w:rFonts w:ascii="Times New Roman" w:eastAsia="Times New Roman" w:hAnsi="Times New Roman" w:cs="Times New Roman"/>
            <w:sz w:val="24"/>
          </w:rPr>
          <w:delText xml:space="preserve"> (Table </w:delText>
        </w:r>
      </w:del>
      <w:del w:id="25" w:author="Sheree Yau" w:date="2012-11-19T16:12:00Z">
        <w:r w:rsidDel="0068330B">
          <w:rPr>
            <w:rFonts w:ascii="Times New Roman" w:eastAsia="Times New Roman" w:hAnsi="Times New Roman" w:cs="Times New Roman"/>
            <w:sz w:val="24"/>
          </w:rPr>
          <w:delText>S3</w:delText>
        </w:r>
      </w:del>
      <w:del w:id="26" w:author="Sheree Yau" w:date="2012-11-19T16:19:00Z">
        <w:r w:rsidDel="0068330B">
          <w:rPr>
            <w:rFonts w:ascii="Times New Roman" w:eastAsia="Times New Roman" w:hAnsi="Times New Roman" w:cs="Times New Roman"/>
            <w:sz w:val="24"/>
          </w:rPr>
          <w:delText>)</w:delText>
        </w:r>
      </w:del>
      <w:r>
        <w:rPr>
          <w:rFonts w:ascii="Times New Roman" w:eastAsia="Times New Roman" w:hAnsi="Times New Roman" w:cs="Times New Roman"/>
          <w:sz w:val="24"/>
        </w:rPr>
        <w:t>. These sequences were used to query a BLAST database of translated ORFs predicted from Organic Lake metagenomic reads. Matches were accepted if the e-value was &lt;1e−10 and sequence identity was within the range shared by the query enzymes of the same family</w:t>
      </w:r>
      <w:ins w:id="27" w:author="Sheree Yau" w:date="2012-11-19T16:21:00Z">
        <w:r w:rsidR="0068330B">
          <w:rPr>
            <w:rFonts w:ascii="Times New Roman" w:eastAsia="Times New Roman" w:hAnsi="Times New Roman" w:cs="Times New Roman"/>
            <w:sz w:val="24"/>
          </w:rPr>
          <w:t xml:space="preserve"> (Table S2)</w:t>
        </w:r>
      </w:ins>
      <w:r>
        <w:rPr>
          <w:rFonts w:ascii="Times New Roman" w:eastAsia="Times New Roman" w:hAnsi="Times New Roman" w:cs="Times New Roman"/>
          <w:sz w:val="24"/>
        </w:rPr>
        <w:t xml:space="preserve">. </w:t>
      </w:r>
      <w:ins w:id="28" w:author="Sheree Yau" w:date="2012-11-19T16:18:00Z">
        <w:r w:rsidR="0068330B">
          <w:rPr>
            <w:rFonts w:ascii="Times New Roman" w:eastAsia="Times New Roman" w:hAnsi="Times New Roman" w:cs="Times New Roman"/>
            <w:sz w:val="24"/>
          </w:rPr>
          <w:t>BLAST matches to the</w:t>
        </w:r>
      </w:ins>
      <w:ins w:id="29" w:author="Sheree Yau" w:date="2012-11-19T16:17:00Z">
        <w:r w:rsidR="0068330B">
          <w:rPr>
            <w:rFonts w:ascii="Times New Roman" w:eastAsia="Times New Roman" w:hAnsi="Times New Roman" w:cs="Times New Roman"/>
            <w:sz w:val="24"/>
          </w:rPr>
          <w:t xml:space="preserv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ins>
      <w:ins w:id="30" w:author="Sheree Yau" w:date="2012-11-19T16:23:00Z">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ins>
      <w:ins w:id="31" w:author="Sheree Yau" w:date="2012-11-19T16:17:00Z">
        <w:r w:rsidR="0068330B">
          <w:rPr>
            <w:rFonts w:ascii="Times New Roman" w:eastAsia="Times New Roman" w:hAnsi="Times New Roman" w:cs="Times New Roman"/>
            <w:sz w:val="24"/>
          </w:rPr>
          <w:t xml:space="preserve">was retrieved as described for </w:t>
        </w:r>
      </w:ins>
      <w:ins w:id="32" w:author="Sheree Yau" w:date="2012-11-19T16:18:00Z">
        <w:r w:rsidR="0068330B">
          <w:rPr>
            <w:rFonts w:ascii="Times New Roman" w:eastAsia="Times New Roman" w:hAnsi="Times New Roman" w:cs="Times New Roman"/>
            <w:sz w:val="24"/>
          </w:rPr>
          <w:t>DMSP lyases and demethylases</w:t>
        </w:r>
      </w:ins>
      <w:ins w:id="33" w:author="Sheree Yau" w:date="2012-11-19T16:22:00Z">
        <w:r w:rsidR="00BE2C47">
          <w:rPr>
            <w:rFonts w:ascii="Times New Roman" w:eastAsia="Times New Roman" w:hAnsi="Times New Roman" w:cs="Times New Roman"/>
            <w:sz w:val="24"/>
          </w:rPr>
          <w:t>, except</w:t>
        </w:r>
      </w:ins>
      <w:ins w:id="34" w:author="Sheree Yau" w:date="2012-11-19T16:18:00Z">
        <w:r w:rsidR="0068330B">
          <w:rPr>
            <w:rFonts w:ascii="Times New Roman" w:eastAsia="Times New Roman" w:hAnsi="Times New Roman" w:cs="Times New Roman"/>
            <w:sz w:val="24"/>
          </w:rPr>
          <w:t xml:space="preserve"> </w:t>
        </w:r>
      </w:ins>
      <w:ins w:id="35" w:author="Sheree Yau" w:date="2012-11-19T16:22:00Z">
        <w:r w:rsidR="00BE2C47">
          <w:rPr>
            <w:rFonts w:ascii="Times New Roman" w:eastAsia="Times New Roman" w:hAnsi="Times New Roman" w:cs="Times New Roman"/>
            <w:sz w:val="24"/>
          </w:rPr>
          <w:t>a</w:t>
        </w:r>
      </w:ins>
      <w:ins w:id="36" w:author="Sheree Yau" w:date="2012-11-19T16:24:00Z">
        <w:r w:rsidR="00BE2C47">
          <w:rPr>
            <w:rFonts w:ascii="Times New Roman" w:eastAsia="Times New Roman" w:hAnsi="Times New Roman" w:cs="Times New Roman"/>
            <w:sz w:val="24"/>
          </w:rPr>
          <w:t xml:space="preserve"> lower</w:t>
        </w:r>
      </w:ins>
      <w:ins w:id="37" w:author="Sheree Yau" w:date="2012-11-19T16:22:00Z">
        <w:r w:rsidR="00BE2C47">
          <w:rPr>
            <w:rFonts w:ascii="Times New Roman" w:eastAsia="Times New Roman" w:hAnsi="Times New Roman" w:cs="Times New Roman"/>
            <w:sz w:val="24"/>
          </w:rPr>
          <w:t xml:space="preserve"> e-value cut-off of &lt;1e-20</w:t>
        </w:r>
      </w:ins>
      <w:ins w:id="38" w:author="Sheree Yau" w:date="2012-11-19T16:25:00Z">
        <w:r w:rsidR="00BE2C47">
          <w:rPr>
            <w:rFonts w:ascii="Times New Roman" w:eastAsia="Times New Roman" w:hAnsi="Times New Roman" w:cs="Times New Roman"/>
            <w:sz w:val="24"/>
          </w:rPr>
          <w:t xml:space="preserve">,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w:t>
        </w:r>
      </w:ins>
      <w:ins w:id="39" w:author="Sheree Yau" w:date="2012-11-19T16:24:00Z">
        <w:r w:rsidR="00BE2C47">
          <w:rPr>
            <w:rFonts w:ascii="Times New Roman" w:eastAsia="Times New Roman" w:hAnsi="Times New Roman" w:cs="Times New Roman"/>
            <w:sz w:val="24"/>
          </w:rPr>
          <w:t xml:space="preserve"> was applied and no identity cut-off</w:t>
        </w:r>
      </w:ins>
      <w:ins w:id="40" w:author="Sheree Yau" w:date="2012-11-19T16:17:00Z">
        <w:r w:rsidR="0068330B">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highlight w:val="yellow"/>
        </w:rPr>
        <w:t>Table</w:t>
      </w:r>
      <w:r>
        <w:rPr>
          <w:rFonts w:ascii="Times New Roman" w:eastAsia="Times New Roman" w:hAnsi="Times New Roman" w:cs="Times New Roman"/>
          <w:sz w:val="24"/>
        </w:rPr>
        <w:t xml:space="preserve"> S**).</w:t>
      </w:r>
    </w:p>
    <w:p w:rsidR="00E93911" w:rsidRDefault="00C45D27">
      <w:pPr>
        <w:pStyle w:val="normal0"/>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del w:id="41" w:author="Sheree Yau" w:date="2012-11-19T16:17:00Z">
        <w:r w:rsidDel="0068330B">
          <w:rPr>
            <w:rFonts w:ascii="Times New Roman" w:eastAsia="Times New Roman" w:hAnsi="Times New Roman" w:cs="Times New Roman"/>
            <w:sz w:val="24"/>
          </w:rPr>
          <w:delText xml:space="preserve">Frequencies of the single copy gene </w:delText>
        </w:r>
        <w:r w:rsidDel="0068330B">
          <w:rPr>
            <w:rFonts w:ascii="Times New Roman" w:eastAsia="Times New Roman" w:hAnsi="Times New Roman" w:cs="Times New Roman"/>
            <w:i/>
            <w:sz w:val="24"/>
          </w:rPr>
          <w:delText>recA</w:delText>
        </w:r>
        <w:r w:rsidDel="0068330B">
          <w:rPr>
            <w:rFonts w:ascii="Times New Roman" w:eastAsia="Times New Roman" w:hAnsi="Times New Roman" w:cs="Times New Roman"/>
            <w:sz w:val="24"/>
          </w:rPr>
          <w:delText xml:space="preserve"> was retrieved as described for other genes of interest (</w:delText>
        </w:r>
        <w:commentRangeStart w:id="42"/>
        <w:r w:rsidDel="0068330B">
          <w:rPr>
            <w:rFonts w:ascii="Times New Roman" w:eastAsia="Times New Roman" w:hAnsi="Times New Roman" w:cs="Times New Roman"/>
            <w:sz w:val="24"/>
          </w:rPr>
          <w:delText>above</w:delText>
        </w:r>
        <w:commentRangeEnd w:id="42"/>
        <w:r w:rsidDel="0068330B">
          <w:commentReference w:id="42"/>
        </w:r>
        <w:r w:rsidDel="0068330B">
          <w:rPr>
            <w:rFonts w:ascii="Times New Roman" w:eastAsia="Times New Roman" w:hAnsi="Times New Roman" w:cs="Times New Roman"/>
            <w:sz w:val="24"/>
          </w:rPr>
          <w:delText xml:space="preserve">) using the </w:delText>
        </w:r>
        <w:r w:rsidDel="0068330B">
          <w:rPr>
            <w:rFonts w:ascii="Times New Roman" w:eastAsia="Times New Roman" w:hAnsi="Times New Roman" w:cs="Times New Roman"/>
            <w:i/>
            <w:sz w:val="24"/>
          </w:rPr>
          <w:delText xml:space="preserve">E. coli </w:delText>
        </w:r>
        <w:r w:rsidDel="0068330B">
          <w:rPr>
            <w:rFonts w:ascii="Times New Roman" w:eastAsia="Times New Roman" w:hAnsi="Times New Roman" w:cs="Times New Roman"/>
            <w:sz w:val="24"/>
          </w:rPr>
          <w:delText xml:space="preserve">K12 (Table </w:delText>
        </w:r>
      </w:del>
      <w:del w:id="43" w:author="Sheree Yau" w:date="2012-11-19T16:11:00Z">
        <w:r w:rsidDel="0068330B">
          <w:rPr>
            <w:rFonts w:ascii="Times New Roman" w:eastAsia="Times New Roman" w:hAnsi="Times New Roman" w:cs="Times New Roman"/>
            <w:sz w:val="24"/>
          </w:rPr>
          <w:delText>S3</w:delText>
        </w:r>
      </w:del>
      <w:del w:id="44" w:author="Sheree Yau" w:date="2012-11-19T16:17:00Z">
        <w:r w:rsidDel="0068330B">
          <w:rPr>
            <w:rFonts w:ascii="Times New Roman" w:eastAsia="Times New Roman" w:hAnsi="Times New Roman" w:cs="Times New Roman"/>
            <w:sz w:val="24"/>
          </w:rPr>
          <w:delText xml:space="preserve">) homolog as the query. An e-value cut-off of &lt;1e-20 was used as established by Howard </w:delText>
        </w:r>
        <w:r w:rsidDel="0068330B">
          <w:rPr>
            <w:rFonts w:ascii="Times New Roman" w:eastAsia="Times New Roman" w:hAnsi="Times New Roman" w:cs="Times New Roman"/>
            <w:i/>
            <w:sz w:val="24"/>
          </w:rPr>
          <w:delText>et al.</w:delText>
        </w:r>
        <w:r w:rsidDel="0068330B">
          <w:rPr>
            <w:rFonts w:ascii="Times New Roman" w:eastAsia="Times New Roman" w:hAnsi="Times New Roman" w:cs="Times New Roman"/>
            <w:sz w:val="24"/>
          </w:rPr>
          <w:delText xml:space="preserve"> (2008). </w:delText>
        </w:r>
      </w:del>
      <w:r>
        <w:rPr>
          <w:rFonts w:ascii="Times New Roman" w:eastAsia="Times New Roman" w:hAnsi="Times New Roman" w:cs="Times New Roman"/>
          <w:sz w:val="24"/>
        </w:rPr>
        <w:t xml:space="preserve">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0"/>
        <w:spacing w:after="0" w:line="240" w:lineRule="auto"/>
        <w:ind w:firstLine="426"/>
      </w:pPr>
      <w:commentRangeStart w:id="45"/>
      <w:commentRangeStart w:id="46"/>
      <w:r>
        <w:rPr>
          <w:rFonts w:ascii="Times New Roman" w:eastAsia="Times New Roman" w:hAnsi="Times New Roman" w:cs="Times New Roman"/>
          <w:sz w:val="24"/>
        </w:rPr>
        <w:t>Marker</w:t>
      </w:r>
      <w:commentRangeEnd w:id="45"/>
      <w:r>
        <w:commentReference w:id="45"/>
      </w:r>
      <w:commentRangeEnd w:id="46"/>
      <w:r w:rsidR="00BE2C47">
        <w:rPr>
          <w:rStyle w:val="CommentReference"/>
          <w:rFonts w:asciiTheme="minorHAnsi" w:eastAsiaTheme="minorEastAsia" w:hAnsiTheme="minorHAnsi" w:cstheme="minorBidi"/>
          <w:color w:val="auto"/>
        </w:rPr>
        <w:commentReference w:id="46"/>
      </w:r>
      <w:r>
        <w:rPr>
          <w:rFonts w:ascii="Times New Roman" w:eastAsia="Times New Roman" w:hAnsi="Times New Roman" w:cs="Times New Roman"/>
          <w:sz w:val="24"/>
        </w:rPr>
        <w:t xml:space="preserve">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−a2.9,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0"/>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E93911" w:rsidRDefault="00E93911">
      <w:pPr>
        <w:pStyle w:val="normal0"/>
      </w:pPr>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0"/>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47"/>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47"/>
      <w:r w:rsidR="00BE2C47">
        <w:rPr>
          <w:rStyle w:val="CommentReference"/>
          <w:rFonts w:asciiTheme="minorHAnsi" w:eastAsiaTheme="minorEastAsia" w:hAnsiTheme="minorHAnsi" w:cstheme="minorBidi"/>
          <w:color w:val="auto"/>
        </w:rPr>
        <w:commentReference w:id="47"/>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0"/>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ins w:id="48" w:author="Sheree Yau" w:date="2012-11-19T16:32:00Z">
        <w:r w:rsidR="004439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1) suggestive of a layer of high biological activity above the lake bottom. Consistent with this, </w:t>
      </w:r>
      <w:r>
        <w:rPr>
          <w:rFonts w:ascii="Times New Roman" w:eastAsia="Times New Roman" w:hAnsi="Times New Roman" w:cs="Times New Roman"/>
          <w:sz w:val="24"/>
        </w:rPr>
        <w:lastRenderedPageBreak/>
        <w:t>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0"/>
        <w:spacing w:after="0" w:line="240" w:lineRule="auto"/>
      </w:pPr>
      <w:r>
        <w:rPr>
          <w:rFonts w:ascii="Times New Roman" w:eastAsia="Times New Roman" w:hAnsi="Times New Roman" w:cs="Times New Roman"/>
          <w:sz w:val="24"/>
        </w:rPr>
        <w:t>SSU genes (3 959 reads) that were retrieved from the metagenome data (Table S</w:t>
      </w:r>
      <w:del w:id="49" w:author="Sheree Yau" w:date="2012-11-19T16:33:00Z">
        <w:r w:rsidDel="004439B8">
          <w:rPr>
            <w:rFonts w:ascii="Times New Roman" w:eastAsia="Times New Roman" w:hAnsi="Times New Roman" w:cs="Times New Roman"/>
            <w:sz w:val="24"/>
          </w:rPr>
          <w:delText>1</w:delText>
        </w:r>
      </w:del>
      <w:ins w:id="50" w:author="Sheree Yau" w:date="2012-11-19T16:33:00Z">
        <w:r w:rsidR="004439B8">
          <w:rPr>
            <w:rFonts w:ascii="Times New Roman" w:eastAsia="Times New Roman" w:hAnsi="Times New Roman" w:cs="Times New Roman"/>
            <w:sz w:val="24"/>
          </w:rPr>
          <w:t>3</w:t>
        </w:r>
      </w:ins>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0"/>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w:t>
      </w:r>
      <w:commentRangeStart w:id="51"/>
      <w:r>
        <w:rPr>
          <w:rFonts w:ascii="Times New Roman" w:eastAsia="Times New Roman" w:hAnsi="Times New Roman" w:cs="Times New Roman"/>
          <w:sz w:val="24"/>
        </w:rPr>
        <w:t>OTUs</w:t>
      </w:r>
      <w:commentRangeEnd w:id="51"/>
      <w:r>
        <w:commentReference w:id="51"/>
      </w:r>
      <w:r>
        <w:rPr>
          <w:rFonts w:ascii="Times New Roman" w:eastAsia="Times New Roman" w:hAnsi="Times New Roman" w:cs="Times New Roman"/>
          <w:sz w:val="24"/>
        </w:rPr>
        <w:t xml:space="preserve">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0"/>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0"/>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w:t>
      </w:r>
      <w:r>
        <w:rPr>
          <w:rFonts w:ascii="Times New Roman" w:eastAsia="Times New Roman" w:hAnsi="Times New Roman" w:cs="Times New Roman"/>
          <w:sz w:val="24"/>
        </w:rPr>
        <w:lastRenderedPageBreak/>
        <w:t xml:space="preserve">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0"/>
        <w:spacing w:after="0" w:line="240" w:lineRule="auto"/>
      </w:pPr>
      <w:r>
        <w:rPr>
          <w:rFonts w:ascii="Times New Roman" w:eastAsia="Times New Roman" w:hAnsi="Times New Roman" w:cs="Times New Roman"/>
          <w:sz w:val="24"/>
        </w:rPr>
        <w:t xml:space="preserve">The upper mixed zone samples had a relatively high OUT 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0"/>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Psychroflexus gondwanensis</w:t>
      </w:r>
      <w:r>
        <w:rPr>
          <w:rFonts w:ascii="Times New Roman" w:eastAsia="Times New Roman" w:hAnsi="Times New Roman" w:cs="Times New Roman"/>
          <w:sz w:val="24"/>
        </w:rPr>
        <w:t xml:space="preserve"> (previously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and have specialized</w:t>
      </w:r>
      <w:commentRangeStart w:id="52"/>
      <w:r>
        <w:rPr>
          <w:rFonts w:ascii="Times New Roman" w:eastAsia="Times New Roman" w:hAnsi="Times New Roman" w:cs="Times New Roman"/>
          <w:sz w:val="24"/>
        </w:rPr>
        <w:t xml:space="preserve">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w:t>
      </w:r>
      <w:commentRangeEnd w:id="52"/>
      <w:r>
        <w:commentReference w:id="52"/>
      </w:r>
      <w:r>
        <w:rPr>
          <w:rFonts w:ascii="Times New Roman" w:eastAsia="Times New Roman" w:hAnsi="Times New Roman" w:cs="Times New Roman"/>
          <w:sz w:val="24"/>
        </w:rPr>
        <w:t xml:space="preserve">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P. gondwanese</w:t>
      </w:r>
      <w:r>
        <w:rPr>
          <w:rFonts w:ascii="Times New Roman" w:eastAsia="Times New Roman" w:hAnsi="Times New Roman" w:cs="Times New Roman"/>
          <w:sz w:val="24"/>
        </w:rPr>
        <w:t xml:space="preserve"> 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Default="00C45D27">
      <w:pPr>
        <w:pStyle w:val="normal0"/>
        <w:spacing w:after="0" w:line="240" w:lineRule="auto"/>
        <w:ind w:firstLine="426"/>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OTUs were enriched at 4.2 m and 6.5 m suggesting different ecotypes may be present in the upper mixed zone compared to the deep zone.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lake.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is a member of the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 clade whose diverse metabolic capabilities 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Default="00C45D27">
      <w:pPr>
        <w:pStyle w:val="normal0"/>
        <w:spacing w:after="0" w:line="240" w:lineRule="auto"/>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ins w:id="53" w:author="Sheree Yau" w:date="2012-11-19T16:43:00Z">
        <w:r w:rsidR="004439B8">
          <w:rPr>
            <w:rFonts w:ascii="Times New Roman" w:eastAsia="Times New Roman" w:hAnsi="Times New Roman" w:cs="Times New Roman"/>
            <w:sz w:val="24"/>
          </w:rPr>
          <w:t xml:space="preserve"> (1.2–3 </w:t>
        </w:r>
      </w:ins>
      <w:ins w:id="54" w:author="Sheree Yau" w:date="2012-11-19T16:44:00Z">
        <w:r w:rsidR="004439B8">
          <w:rPr>
            <w:rFonts w:ascii="Times New Roman" w:eastAsia="Times New Roman" w:hAnsi="Times New Roman" w:cs="Times New Roman"/>
            <w:sz w:val="24"/>
          </w:rPr>
          <w:t>µm)</w:t>
        </w:r>
      </w:ins>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extraordinarily metabolically versatile and described as an “opportunitroph” (Singer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Others are metal-oxidizing autotrophs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are capable of unusual redox cycling (Handley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 was related to its dominance in Organic Lake (see</w:t>
      </w:r>
      <w:r>
        <w:rPr>
          <w:rFonts w:ascii="Times New Roman" w:eastAsia="Times New Roman" w:hAnsi="Times New Roman" w:cs="Times New Roman"/>
          <w:i/>
          <w:sz w:val="24"/>
        </w:rPr>
        <w:t xml:space="preserve"> </w:t>
      </w:r>
      <w:commentRangeStart w:id="55"/>
      <w:commentRangeStart w:id="56"/>
      <w:commentRangeStart w:id="57"/>
      <w:r>
        <w:rPr>
          <w:rFonts w:ascii="Times New Roman" w:eastAsia="Times New Roman" w:hAnsi="Times New Roman" w:cs="Times New Roman"/>
          <w:i/>
          <w:sz w:val="24"/>
        </w:rPr>
        <w:t>Carbon resourcefulness in dominant heterotrophic bacteria</w:t>
      </w:r>
      <w:commentRangeEnd w:id="55"/>
      <w:r>
        <w:commentReference w:id="55"/>
      </w:r>
      <w:commentRangeEnd w:id="56"/>
      <w:r>
        <w:commentReference w:id="56"/>
      </w:r>
      <w:r>
        <w:rPr>
          <w:rFonts w:ascii="Times New Roman" w:eastAsia="Times New Roman" w:hAnsi="Times New Roman" w:cs="Times New Roman"/>
          <w:b/>
          <w:sz w:val="24"/>
        </w:rPr>
        <w:t xml:space="preserve"> </w:t>
      </w:r>
      <w:commentRangeEnd w:id="57"/>
      <w:r>
        <w:commentReference w:id="57"/>
      </w:r>
      <w:r>
        <w:rPr>
          <w:rFonts w:ascii="Times New Roman" w:eastAsia="Times New Roman" w:hAnsi="Times New Roman" w:cs="Times New Roman"/>
          <w:sz w:val="24"/>
        </w:rPr>
        <w:t>below).</w:t>
      </w:r>
    </w:p>
    <w:p w:rsidR="00E93911" w:rsidRDefault="00C45D27">
      <w:pPr>
        <w:pStyle w:val="normal0"/>
        <w:spacing w:after="0" w:line="240" w:lineRule="auto"/>
        <w:ind w:firstLine="426"/>
      </w:pPr>
      <w:r>
        <w:rPr>
          <w:rFonts w:ascii="Times New Roman" w:eastAsia="Times New Roman" w:hAnsi="Times New Roman" w:cs="Times New Roman"/>
          <w:sz w:val="24"/>
        </w:rPr>
        <w:lastRenderedPageBreak/>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0"/>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0"/>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ins w:id="58" w:author="Sheree Yau" w:date="2012-11-19T16:59:00Z">
        <w:r w:rsidR="00DF0E2F">
          <w:rPr>
            <w:rFonts w:ascii="Times New Roman" w:eastAsia="Times New Roman" w:hAnsi="Times New Roman" w:cs="Times New Roman"/>
            <w:sz w:val="24"/>
          </w:rPr>
          <w:t xml:space="preserve">or </w:t>
        </w:r>
      </w:ins>
      <w:ins w:id="59" w:author="Sheree Yau" w:date="2012-11-19T17:01:00Z">
        <w:r w:rsidR="00DF0E2F">
          <w:rPr>
            <w:rFonts w:ascii="Times New Roman" w:eastAsia="Times New Roman" w:hAnsi="Times New Roman" w:cs="Times New Roman"/>
            <w:sz w:val="24"/>
          </w:rPr>
          <w:t xml:space="preserve">chloroplast containing </w:t>
        </w:r>
      </w:ins>
      <w:ins w:id="60" w:author="Sheree Yau" w:date="2012-11-19T16:59:00Z">
        <w:r w:rsidR="00DF0E2F">
          <w:rPr>
            <w:rFonts w:ascii="Times New Roman" w:eastAsia="Times New Roman" w:hAnsi="Times New Roman" w:cs="Times New Roman"/>
            <w:sz w:val="24"/>
          </w:rPr>
          <w:t>cyst forms (</w:t>
        </w:r>
      </w:ins>
      <w:ins w:id="61" w:author="Sheree Yau" w:date="2012-11-19T17:02:00Z">
        <w:r w:rsidR="00DF0E2F">
          <w:rPr>
            <w:rFonts w:ascii="Times New Roman" w:eastAsia="Times New Roman" w:hAnsi="Times New Roman" w:cs="Times New Roman"/>
            <w:sz w:val="24"/>
          </w:rPr>
          <w:t xml:space="preserve">Thomsen, 1988) </w:t>
        </w:r>
      </w:ins>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0"/>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in Organic Lake surface waters probably perform similar functions. The presence of this clade in the deep zone implies a facultative anaerobic lifestyle or sedimented cells. </w:t>
      </w:r>
    </w:p>
    <w:p w:rsidR="00E93911" w:rsidRDefault="00C45D27">
      <w:pPr>
        <w:pStyle w:val="normal0"/>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OD1 from Zodletone Spring, Oklahoma was reported to possess oxygen sensitive enzymes related to those from anaerobic bacteria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In the marine environment OD1 has been </w:t>
      </w:r>
      <w:r>
        <w:rPr>
          <w:rFonts w:ascii="Times New Roman" w:eastAsia="Times New Roman" w:hAnsi="Times New Roman" w:cs="Times New Roman"/>
          <w:sz w:val="24"/>
        </w:rPr>
        <w:lastRenderedPageBreak/>
        <w:t xml:space="preserve">associated with reduced conditions with high sulfur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TM7</w:t>
      </w:r>
      <w:r>
        <w:rPr>
          <w:rFonts w:ascii="Times New Roman" w:eastAsia="Times New Roman" w:hAnsi="Times New Roman" w:cs="Times New Roman"/>
          <w:sz w:val="24"/>
        </w:rPr>
        <w:t>).</w:t>
      </w:r>
      <w:proofErr w:type="gramEnd"/>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0"/>
        <w:spacing w:after="0" w:line="240" w:lineRule="auto"/>
      </w:pPr>
      <w:r>
        <w:rPr>
          <w:rFonts w:ascii="Times New Roman" w:eastAsia="Times New Roman" w:hAnsi="Times New Roman" w:cs="Times New Roman"/>
          <w:sz w:val="24"/>
        </w:rPr>
        <w:t xml:space="preserve">To determine the functional processes occuring in Organic Lake, gene markers for </w:t>
      </w:r>
      <w:commentRangeStart w:id="62"/>
      <w:r>
        <w:rPr>
          <w:rFonts w:ascii="Times New Roman" w:eastAsia="Times New Roman" w:hAnsi="Times New Roman" w:cs="Times New Roman"/>
          <w:sz w:val="24"/>
        </w:rPr>
        <w:t>C</w:t>
      </w:r>
      <w:commentRangeEnd w:id="62"/>
      <w:r>
        <w:commentReference w:id="62"/>
      </w:r>
      <w:r>
        <w:rPr>
          <w:rFonts w:ascii="Times New Roman" w:eastAsia="Times New Roman" w:hAnsi="Times New Roman" w:cs="Times New Roman"/>
          <w:sz w:val="24"/>
        </w:rPr>
        <w:t xml:space="preserve">,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and functions to allow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E93911" w:rsidRDefault="00C45D27">
      <w:pPr>
        <w:pStyle w:val="normal0"/>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The majority of PRK genes </w:t>
      </w:r>
      <w:commentRangeStart w:id="63"/>
      <w:commentRangeStart w:id="64"/>
      <w:r>
        <w:rPr>
          <w:rFonts w:ascii="Times New Roman" w:eastAsia="Times New Roman" w:hAnsi="Times New Roman" w:cs="Times New Roman"/>
          <w:sz w:val="24"/>
        </w:rPr>
        <w:t>had best matches to</w:t>
      </w:r>
      <w:commentRangeEnd w:id="63"/>
      <w:r>
        <w:commentReference w:id="63"/>
      </w:r>
      <w:commentRangeEnd w:id="64"/>
      <w:r w:rsidR="00456963">
        <w:rPr>
          <w:rStyle w:val="CommentReference"/>
          <w:rFonts w:asciiTheme="minorHAnsi" w:eastAsiaTheme="minorEastAsia" w:hAnsiTheme="minorHAnsi" w:cstheme="minorBidi"/>
          <w:color w:val="auto"/>
        </w:rPr>
        <w:commentReference w:id="64"/>
      </w:r>
      <w:r>
        <w:rPr>
          <w:rFonts w:ascii="Times New Roman" w:eastAsia="Times New Roman" w:hAnsi="Times New Roman" w:cs="Times New Roman"/>
          <w:sz w:val="24"/>
        </w:rPr>
        <w:t xml:space="preserv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(Table 2, Figure S6A).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r>
        <w:rPr>
          <w:rFonts w:ascii="Times New Roman" w:eastAsia="Times New Roman" w:hAnsi="Times New Roman" w:cs="Times New Roman"/>
          <w:i/>
          <w:sz w:val="24"/>
        </w:rPr>
        <w:t xml:space="preserve">bona fide </w:t>
      </w:r>
      <w:r>
        <w:rPr>
          <w:rFonts w:ascii="Times New Roman" w:eastAsia="Times New Roman" w:hAnsi="Times New Roman" w:cs="Times New Roman"/>
          <w:sz w:val="24"/>
        </w:rPr>
        <w:t xml:space="preserve">autotrophs. However,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and only one of these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is known to oxidize manganese and is thus possibly capable of autotrophy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iron-oxidizing autotrophic members of the genus have been isolated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It is therefore possible that PRK is functioning as part of the CBB cycle in association with an unknown functional analogue of RuBisCO, or serving another phosphotransferase function that is not linked to carbon fixation. The majority of respiration potential in Organic Lake was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specifically to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indicating any autotrophic potential would likely be facultative. </w:t>
      </w:r>
      <w:proofErr w:type="gramStart"/>
      <w:r>
        <w:rPr>
          <w:rFonts w:ascii="Times New Roman" w:eastAsia="Times New Roman" w:hAnsi="Times New Roman" w:cs="Times New Roman"/>
          <w:sz w:val="24"/>
        </w:rPr>
        <w:t>(*</w:t>
      </w:r>
      <w:commentRangeStart w:id="65"/>
      <w:r>
        <w:rPr>
          <w:rFonts w:ascii="Times New Roman" w:eastAsia="Times New Roman" w:hAnsi="Times New Roman" w:cs="Times New Roman"/>
          <w:sz w:val="24"/>
          <w:highlight w:val="yellow"/>
        </w:rPr>
        <w:t>possible</w:t>
      </w:r>
      <w:ins w:id="66" w:author="Sheree Yau" w:date="2012-11-19T17:08:00Z">
        <w:r w:rsidR="00456963">
          <w:rPr>
            <w:rFonts w:ascii="Times New Roman" w:eastAsia="Times New Roman" w:hAnsi="Times New Roman" w:cs="Times New Roman"/>
            <w:sz w:val="24"/>
            <w:highlight w:val="yellow"/>
          </w:rPr>
          <w:t xml:space="preserve"> use as </w:t>
        </w:r>
      </w:ins>
      <w:r>
        <w:rPr>
          <w:rFonts w:ascii="Times New Roman" w:eastAsia="Times New Roman" w:hAnsi="Times New Roman" w:cs="Times New Roman"/>
          <w:sz w:val="24"/>
          <w:highlight w:val="yellow"/>
        </w:rPr>
        <w:t>electron dump</w:t>
      </w:r>
      <w:commentRangeEnd w:id="65"/>
      <w:r w:rsidR="00456963">
        <w:rPr>
          <w:rStyle w:val="CommentReference"/>
          <w:rFonts w:asciiTheme="minorHAnsi" w:eastAsiaTheme="minorEastAsia" w:hAnsiTheme="minorHAnsi" w:cstheme="minorBidi"/>
          <w:color w:val="auto"/>
        </w:rPr>
        <w:commentReference w:id="65"/>
      </w:r>
      <w:r>
        <w:rPr>
          <w:rFonts w:ascii="Times New Roman" w:eastAsia="Times New Roman" w:hAnsi="Times New Roman" w:cs="Times New Roman"/>
          <w:sz w:val="24"/>
        </w:rPr>
        <w:t>?)</w:t>
      </w:r>
      <w:proofErr w:type="gramEnd"/>
    </w:p>
    <w:p w:rsidR="00E93911" w:rsidRDefault="00C45D27">
      <w:pPr>
        <w:pStyle w:val="normal0"/>
        <w:spacing w:after="0" w:line="240" w:lineRule="auto"/>
        <w:ind w:firstLine="426"/>
      </w:pPr>
      <w:r>
        <w:rPr>
          <w:rFonts w:ascii="Times New Roman" w:eastAsia="Times New Roman" w:hAnsi="Times New Roman" w:cs="Times New Roman"/>
          <w:sz w:val="24"/>
        </w:rPr>
        <w:t xml:space="preserve">Anaerobic C fixation was represented by some potential for the Wood-Ljungdahl (WL) pathway, but </w:t>
      </w:r>
      <w:commentRangeStart w:id="67"/>
      <w:r>
        <w:rPr>
          <w:rFonts w:ascii="Times New Roman" w:eastAsia="Times New Roman" w:hAnsi="Times New Roman" w:cs="Times New Roman"/>
          <w:sz w:val="24"/>
        </w:rPr>
        <w:t>mostly by the reverse tricarboxylic acid (rTCA) cycle</w:t>
      </w:r>
      <w:commentRangeEnd w:id="67"/>
      <w:r>
        <w:commentReference w:id="67"/>
      </w:r>
      <w:r>
        <w:rPr>
          <w:rFonts w:ascii="Times New Roman" w:eastAsia="Times New Roman" w:hAnsi="Times New Roman" w:cs="Times New Roman"/>
          <w:sz w:val="24"/>
        </w:rPr>
        <w:t xml:space="preserve"> (Figure S6A). WL-mediated carbon fixation was linked to </w:t>
      </w:r>
      <w:r>
        <w:rPr>
          <w:rFonts w:ascii="Times New Roman" w:eastAsia="Times New Roman" w:hAnsi="Times New Roman" w:cs="Times New Roman"/>
          <w:i/>
          <w:sz w:val="24"/>
        </w:rPr>
        <w:t xml:space="preserve">Deltaproteobacteria </w:t>
      </w:r>
      <w:r>
        <w:rPr>
          <w:rFonts w:ascii="Times New Roman" w:eastAsia="Times New Roman" w:hAnsi="Times New Roman" w:cs="Times New Roman"/>
          <w:sz w:val="24"/>
        </w:rPr>
        <w:t>that are known to grow autotrophically using this pathway (Hügler &amp; Sievert, 2011). ATP citrate lyase, which is the most definitive marker for rTCA, was linked to sulfur-oxidizing chemolithoautotrophic</w:t>
      </w:r>
      <w:r>
        <w:rPr>
          <w:rFonts w:ascii="Times New Roman" w:eastAsia="Times New Roman" w:hAnsi="Times New Roman" w:cs="Times New Roman"/>
          <w:i/>
          <w:sz w:val="24"/>
        </w:rPr>
        <w:t xml:space="preserve"> Epsilonproteobacteria</w:t>
      </w:r>
      <w:r>
        <w:rPr>
          <w:rFonts w:ascii="Times New Roman" w:eastAsia="Times New Roman" w:hAnsi="Times New Roman" w:cs="Times New Roman"/>
          <w:sz w:val="24"/>
        </w:rPr>
        <w:t xml:space="preserve"> (Figure S6A, Table S4) indicating some anaerobic C fixation does proceed by this pathway. However, the majority of rTCA cycle potential was assigned to </w:t>
      </w:r>
      <w:r>
        <w:rPr>
          <w:rFonts w:ascii="Times New Roman" w:eastAsia="Times New Roman" w:hAnsi="Times New Roman" w:cs="Times New Roman"/>
          <w:i/>
          <w:sz w:val="24"/>
        </w:rPr>
        <w:t xml:space="preserve">Clostridia </w:t>
      </w:r>
      <w:r>
        <w:rPr>
          <w:rFonts w:ascii="Times New Roman" w:eastAsia="Times New Roman" w:hAnsi="Times New Roman" w:cs="Times New Roman"/>
          <w:sz w:val="24"/>
        </w:rPr>
        <w:t xml:space="preserve">(Figure S6A) including the genera </w:t>
      </w:r>
      <w:r>
        <w:rPr>
          <w:rFonts w:ascii="Times New Roman" w:eastAsia="Times New Roman" w:hAnsi="Times New Roman" w:cs="Times New Roman"/>
          <w:i/>
          <w:sz w:val="24"/>
        </w:rPr>
        <w:t>Ammonifex</w:t>
      </w:r>
      <w:r>
        <w:rPr>
          <w:rFonts w:ascii="Times New Roman" w:eastAsia="Times New Roman" w:hAnsi="Times New Roman" w:cs="Times New Roman"/>
          <w:sz w:val="24"/>
        </w:rPr>
        <w:t xml:space="preserve">, </w:t>
      </w:r>
      <w:r>
        <w:rPr>
          <w:rFonts w:ascii="Times New Roman" w:eastAsia="Times New Roman" w:hAnsi="Times New Roman" w:cs="Times New Roman"/>
          <w:i/>
          <w:sz w:val="24"/>
        </w:rPr>
        <w:t>Chitinophaga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Halothermothrix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Thermoanaerobacter </w:t>
      </w:r>
      <w:r>
        <w:rPr>
          <w:rFonts w:ascii="Times New Roman" w:eastAsia="Times New Roman" w:hAnsi="Times New Roman" w:cs="Times New Roman"/>
          <w:sz w:val="24"/>
        </w:rPr>
        <w:t>due to the presence of 2-oxogluterate:ferreoxidin oxidase genes linked to these organisms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Some of these genera are known to fix carbon anaerobically by an unknown mechanism </w:t>
      </w:r>
      <w:commentRangeStart w:id="68"/>
      <w:commentRangeStart w:id="69"/>
      <w:r>
        <w:rPr>
          <w:rFonts w:ascii="Times New Roman" w:eastAsia="Times New Roman" w:hAnsi="Times New Roman" w:cs="Times New Roman"/>
          <w:sz w:val="24"/>
        </w:rPr>
        <w:t xml:space="preserve">that involves the rTCA cycle </w:t>
      </w:r>
      <w:commentRangeEnd w:id="68"/>
      <w:r>
        <w:commentReference w:id="68"/>
      </w:r>
      <w:commentRangeEnd w:id="69"/>
      <w:r w:rsidR="00456963">
        <w:rPr>
          <w:rStyle w:val="CommentReference"/>
          <w:rFonts w:asciiTheme="minorHAnsi" w:eastAsiaTheme="minorEastAsia" w:hAnsiTheme="minorHAnsi" w:cstheme="minorBidi"/>
          <w:color w:val="auto"/>
        </w:rPr>
        <w:commentReference w:id="69"/>
      </w:r>
      <w:r>
        <w:rPr>
          <w:rFonts w:ascii="Times New Roman" w:eastAsia="Times New Roman" w:hAnsi="Times New Roman" w:cs="Times New Roman"/>
          <w:sz w:val="24"/>
        </w:rPr>
        <w:t xml:space="preserve">(Hügler &amp; Sievert, 2011). </w:t>
      </w:r>
    </w:p>
    <w:p w:rsidR="00E93911" w:rsidRDefault="00C45D27">
      <w:pPr>
        <w:pStyle w:val="normal0"/>
        <w:spacing w:after="0" w:line="240" w:lineRule="auto"/>
        <w:ind w:firstLine="426"/>
      </w:pPr>
      <w:r>
        <w:rPr>
          <w:rFonts w:ascii="Times New Roman" w:eastAsia="Times New Roman" w:hAnsi="Times New Roman" w:cs="Times New Roman"/>
          <w:sz w:val="24"/>
        </w:rPr>
        <w:t xml:space="preserve">In the deep zone, potential for fermentation and CO oxidation was greatest at 6.5 m (Figure 4A) and likely the main biological activity that was occurring at that depth. Fermentation marker </w:t>
      </w:r>
      <w:r>
        <w:rPr>
          <w:rFonts w:ascii="Times New Roman" w:eastAsia="Times New Roman" w:hAnsi="Times New Roman" w:cs="Times New Roman"/>
          <w:sz w:val="24"/>
        </w:rPr>
        <w:lastRenderedPageBreak/>
        <w:t xml:space="preserve">genes 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 but as no </w:t>
      </w:r>
      <w:r>
        <w:rPr>
          <w:rFonts w:ascii="Times New Roman" w:eastAsia="Times New Roman" w:hAnsi="Times New Roman" w:cs="Times New Roman"/>
          <w:i/>
          <w:sz w:val="24"/>
        </w:rPr>
        <w:t xml:space="preserve">Mollicutes </w:t>
      </w:r>
      <w:r>
        <w:rPr>
          <w:rFonts w:ascii="Times New Roman" w:eastAsia="Times New Roman" w:hAnsi="Times New Roman" w:cs="Times New Roman"/>
          <w:sz w:val="24"/>
        </w:rPr>
        <w:t xml:space="preserve">were detected, they </w:t>
      </w:r>
      <w:commentRangeStart w:id="70"/>
      <w:commentRangeStart w:id="71"/>
      <w:r>
        <w:rPr>
          <w:rFonts w:ascii="Times New Roman" w:eastAsia="Times New Roman" w:hAnsi="Times New Roman" w:cs="Times New Roman"/>
          <w:sz w:val="24"/>
        </w:rPr>
        <w:t>most likely</w:t>
      </w:r>
      <w:commentRangeEnd w:id="70"/>
      <w:r>
        <w:commentReference w:id="70"/>
      </w:r>
      <w:r>
        <w:rPr>
          <w:rFonts w:ascii="Times New Roman" w:eastAsia="Times New Roman" w:hAnsi="Times New Roman" w:cs="Times New Roman"/>
          <w:sz w:val="24"/>
        </w:rPr>
        <w:t xml:space="preserve"> </w:t>
      </w:r>
      <w:commentRangeEnd w:id="71"/>
      <w:r>
        <w:commentReference w:id="71"/>
      </w:r>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This would be the first data indicating that RF3 possesses fermentative metabolism and may play an important ecological role in Organic Lake by degrading high molecular weight compounds to SCFA that other organisms could utilize. Assimilation of fermentation products may play a greater role in Organic Lake rather than complete anaerobic oxidation as typically the end of the anaerobic food chain involves methanogens or sulfate-reducing bacteria; the former were absent and the latter were present in low abundance (Figure 2A, 2C). CO oxidation is a lithoheterotrophic process involving the oxidation of CO to generate energy and metabolism of organic carbon for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CO oxidation genes matched to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(Table 2), predominantly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genus (Figure 2C). The CO oxidation capacity at 6.5 m is therefore associated with the deep-zone ecotype of Organic Lake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commentRangeStart w:id="72"/>
      <w:r>
        <w:rPr>
          <w:rFonts w:ascii="Times New Roman" w:eastAsia="Times New Roman" w:hAnsi="Times New Roman" w:cs="Times New Roman"/>
          <w:sz w:val="24"/>
        </w:rPr>
        <w:t>CO oxidation may allow SCFA to be directly assimilated rather than oxidized</w:t>
      </w:r>
      <w:commentRangeEnd w:id="72"/>
      <w:r w:rsidR="002D5261">
        <w:rPr>
          <w:rStyle w:val="CommentReference"/>
          <w:rFonts w:asciiTheme="minorHAnsi" w:eastAsiaTheme="minorEastAsia" w:hAnsiTheme="minorHAnsi" w:cstheme="minorBidi"/>
          <w:color w:val="auto"/>
        </w:rPr>
        <w:commentReference w:id="72"/>
      </w:r>
      <w:r>
        <w:rPr>
          <w:rFonts w:ascii="Times New Roman" w:eastAsia="Times New Roman" w:hAnsi="Times New Roman" w:cs="Times New Roman"/>
          <w:sz w:val="24"/>
        </w:rPr>
        <w:t>, and for some CO</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to be fixed in the deep zone (Figure 4A) thereby addressing the overall carbon shortfall in the lake.</w:t>
      </w:r>
    </w:p>
    <w:p w:rsidR="00E93911" w:rsidRDefault="00C45D27">
      <w:pPr>
        <w:pStyle w:val="normal0"/>
        <w:spacing w:after="0" w:line="240" w:lineRule="auto"/>
        <w:ind w:firstLine="426"/>
      </w:pPr>
      <w:r>
        <w:rPr>
          <w:rFonts w:ascii="Times New Roman" w:eastAsia="Times New Roman" w:hAnsi="Times New Roman" w:cs="Times New Roman"/>
          <w:sz w:val="24"/>
        </w:rPr>
        <w: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(Béjà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and proteorhodopsins (PR) are widely distributed in the surface ocean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in diverse bacterial clades (de la Torre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Venter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The ecological function of rhodopsins may be diverse and are hypothesized to include light or depth sensing (Fuhrman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However, PRs of marine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Vibrio </w:t>
      </w:r>
      <w:r>
        <w:rPr>
          <w:rFonts w:ascii="Times New Roman" w:eastAsia="Times New Roman" w:hAnsi="Times New Roman" w:cs="Times New Roman"/>
          <w:sz w:val="24"/>
        </w:rPr>
        <w:t xml:space="preserve">have been linked to light-dependent energy generation, particularly during C 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p>
    <w:p w:rsidR="00E93911" w:rsidRDefault="00C45D27">
      <w:pPr>
        <w:pStyle w:val="normal0"/>
        <w:spacing w:after="0" w:line="240" w:lineRule="auto"/>
        <w:ind w:firstLine="426"/>
      </w:pPr>
      <w:r>
        <w:rPr>
          <w:rFonts w:ascii="Times New Roman" w:eastAsia="Times New Roman" w:hAnsi="Times New Roman" w:cs="Times New Roman"/>
          <w:sz w:val="24"/>
        </w:rPr>
        <w:t xml:space="preserve">Both AAnP and rhodopsin genes were abundant in Organic Lake (Figure 4A). AAnP genes were linked to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 xml:space="preserve">(Table 2), consistent with the known metabolic potential of </w:t>
      </w:r>
      <w:r>
        <w:rPr>
          <w:rFonts w:ascii="Times New Roman" w:eastAsia="Times New Roman" w:hAnsi="Times New Roman" w:cs="Times New Roman"/>
          <w:i/>
          <w:sz w:val="24"/>
        </w:rPr>
        <w:t xml:space="preserve">R. tolerans </w:t>
      </w:r>
      <w:r>
        <w:rPr>
          <w:rFonts w:ascii="Times New Roman" w:eastAsia="Times New Roman" w:hAnsi="Times New Roman" w:cs="Times New Roman"/>
          <w:sz w:val="24"/>
        </w:rPr>
        <w:t xml:space="preserve">from Ekho Lake which produces BchlA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 xml:space="preserve">Candidatus </w:t>
      </w:r>
      <w:r>
        <w:rPr>
          <w:rFonts w:ascii="Times New Roman" w:eastAsia="Times New Roman" w:hAnsi="Times New Roman" w:cs="Times New Roman"/>
          <w:sz w:val="24"/>
        </w:rPr>
        <w:t xml:space="preserve">Aquiluna” (Figure S7, Table S4). In the SAL-R group, Xanthorhodopsin originates from the sphingomonad </w:t>
      </w:r>
      <w:r>
        <w:rPr>
          <w:rFonts w:ascii="Times New Roman" w:eastAsia="Times New Roman" w:hAnsi="Times New Roman" w:cs="Times New Roman"/>
          <w:i/>
          <w:sz w:val="24"/>
        </w:rPr>
        <w:t xml:space="preserve">Salinibacter ruber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therefore likely that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are the likely origin of the SAL-R group. The most abundant group, OL-R1 (Figure S7), had no close homologs from GENBANK but it was abundant on the 3.0 µm fraction and has a distribution (Figure 4A) suggesting it originates from member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 (*</w:t>
      </w:r>
      <w:r>
        <w:rPr>
          <w:rFonts w:ascii="Times New Roman" w:eastAsia="Times New Roman" w:hAnsi="Times New Roman" w:cs="Times New Roman"/>
          <w:sz w:val="24"/>
          <w:highlight w:val="yellow"/>
        </w:rPr>
        <w:t>link to scaffoldsto establish taxonomic origin definitively</w:t>
      </w:r>
      <w:r>
        <w:rPr>
          <w:rFonts w:ascii="Times New Roman" w:eastAsia="Times New Roman" w:hAnsi="Times New Roman" w:cs="Times New Roman"/>
          <w:sz w:val="24"/>
        </w:rPr>
        <w:t xml:space="preserve">). </w:t>
      </w:r>
    </w:p>
    <w:p w:rsidR="00E93911" w:rsidRDefault="00C45D27">
      <w:pPr>
        <w:pStyle w:val="normal0"/>
        <w:spacing w:after="0" w:line="240" w:lineRule="auto"/>
      </w:pP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Table comparing frequencies of rhodopsin, AAnP, DMSP lyases and Dmd genes to other marine environments</w:t>
      </w:r>
      <w:r>
        <w:rPr>
          <w:rFonts w:ascii="Times New Roman" w:eastAsia="Times New Roman" w:hAnsi="Times New Roman" w:cs="Times New Roman"/>
          <w:sz w:val="24"/>
        </w:rPr>
        <w:t>).</w:t>
      </w:r>
      <w:proofErr w:type="gramEnd"/>
    </w:p>
    <w:p w:rsidR="00E93911" w:rsidRDefault="00C45D27">
      <w:pPr>
        <w:pStyle w:val="normal0"/>
        <w:spacing w:after="0" w:line="240" w:lineRule="auto"/>
        <w:ind w:firstLine="426"/>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that 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Regeneration is predominant in the nitrogen cycling</w:t>
      </w:r>
    </w:p>
    <w:p w:rsidR="00E93911" w:rsidRDefault="00C45D27">
      <w:pPr>
        <w:pStyle w:val="normal0"/>
        <w:spacing w:after="0" w:line="240" w:lineRule="auto"/>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(Table 2, Figure S6). Assimilatory nitrite reductase was not abundant but genes involved in reduced N uptake were (Figure S6B). The presence of glutamate dehydrogenase genes indicated the potential for mineralization to ammonia, and also, by functioning in reverse, a mechanism for ammonium uptake (</w:t>
      </w:r>
      <w:commentRangeStart w:id="73"/>
      <w:r>
        <w:rPr>
          <w:rFonts w:ascii="Times New Roman" w:eastAsia="Times New Roman" w:hAnsi="Times New Roman" w:cs="Times New Roman"/>
          <w:sz w:val="24"/>
        </w:rPr>
        <w:t>*r</w:t>
      </w:r>
      <w:r>
        <w:rPr>
          <w:rFonts w:ascii="Times New Roman" w:eastAsia="Times New Roman" w:hAnsi="Times New Roman" w:cs="Times New Roman"/>
          <w:sz w:val="24"/>
          <w:highlight w:val="yellow"/>
        </w:rPr>
        <w:t>ef</w:t>
      </w:r>
      <w:commentRangeEnd w:id="73"/>
      <w:r w:rsidR="002D5261">
        <w:rPr>
          <w:rStyle w:val="CommentReference"/>
          <w:rFonts w:asciiTheme="minorHAnsi" w:eastAsiaTheme="minorEastAsia" w:hAnsiTheme="minorHAnsi" w:cstheme="minorBidi"/>
          <w:color w:val="auto"/>
        </w:rPr>
        <w:commentReference w:id="73"/>
      </w:r>
      <w:r>
        <w:rPr>
          <w:rFonts w:ascii="Times New Roman" w:eastAsia="Times New Roman" w:hAnsi="Times New Roman" w:cs="Times New Roman"/>
          <w:sz w:val="24"/>
        </w:rPr>
        <w:t xml:space="preserve">). The high ammonia concentration in the deep zone would result from a higher rate of mineralization than assimilation (Table 2, Figure S6B). In addition, a capacity for dissimilatory nitrate reduction to ammonia (DNRA) was linked to </w:t>
      </w:r>
      <w:r>
        <w:rPr>
          <w:rFonts w:ascii="Times New Roman" w:eastAsia="Times New Roman" w:hAnsi="Times New Roman" w:cs="Times New Roman"/>
          <w:i/>
          <w:sz w:val="24"/>
        </w:rPr>
        <w:t>Sphingobacteria</w:t>
      </w:r>
      <w:r>
        <w:rPr>
          <w:rFonts w:ascii="Times New Roman" w:eastAsia="Times New Roman" w:hAnsi="Times New Roman" w:cs="Times New Roman"/>
          <w:sz w:val="24"/>
        </w:rPr>
        <w:t xml:space="preserve"> and other anaerobic bacteria (Table 2, Figure S6B), and Stickland fermentation (*fi</w:t>
      </w:r>
      <w:r>
        <w:rPr>
          <w:rFonts w:ascii="Times New Roman" w:eastAsia="Times New Roman" w:hAnsi="Times New Roman" w:cs="Times New Roman"/>
          <w:sz w:val="24"/>
          <w:highlight w:val="yellow"/>
        </w:rPr>
        <w:t>gure</w:t>
      </w:r>
      <w:r>
        <w:rPr>
          <w:rFonts w:ascii="Times New Roman" w:eastAsia="Times New Roman" w:hAnsi="Times New Roman" w:cs="Times New Roman"/>
          <w:sz w:val="24"/>
        </w:rPr>
        <w:t xml:space="preserve">) to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p>
    <w:p w:rsidR="00E93911" w:rsidRDefault="00C45D27">
      <w:pPr>
        <w:pStyle w:val="normal0"/>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Potential for aerobic ammonia oxidation 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w:t>
      </w:r>
      <w:proofErr w:type="gramStart"/>
      <w:r>
        <w:rPr>
          <w:rFonts w:ascii="Times New Roman" w:eastAsia="Times New Roman" w:hAnsi="Times New Roman" w:cs="Times New Roman"/>
          <w:sz w:val="24"/>
        </w:rPr>
        <w:t>number of genes were</w:t>
      </w:r>
      <w:proofErr w:type="gramEnd"/>
      <w:r>
        <w:rPr>
          <w:rFonts w:ascii="Times New Roman" w:eastAsia="Times New Roman" w:hAnsi="Times New Roman" w:cs="Times New Roman"/>
          <w:sz w:val="24"/>
        </w:rPr>
        <w:t xml:space="preserve"> linked to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(Table 2, Figure S6). All known anammox organisms are from the order </w:t>
      </w:r>
      <w:r>
        <w:rPr>
          <w:rFonts w:ascii="Times New Roman" w:eastAsia="Times New Roman" w:hAnsi="Times New Roman" w:cs="Times New Roman"/>
          <w:i/>
          <w:sz w:val="24"/>
        </w:rPr>
        <w:t>Brocardiales</w:t>
      </w:r>
      <w:r>
        <w:rPr>
          <w:rFonts w:ascii="Times New Roman" w:eastAsia="Times New Roman" w:hAnsi="Times New Roman" w:cs="Times New Roman"/>
          <w:sz w:val="24"/>
        </w:rPr>
        <w:t xml:space="preserve"> (Niftrick &amp; Jetten, 2012), which were not detected in the lake. HAO/HZO genes have been noted in non-ammonia oxidizing bacteria and proposed to be related to NrfA heme cytochrome C nitrite reductase that functions in DNRA (Bergmann </w:t>
      </w:r>
      <w:r>
        <w:rPr>
          <w:rFonts w:ascii="Times New Roman" w:eastAsia="Times New Roman" w:hAnsi="Times New Roman" w:cs="Times New Roman"/>
          <w:i/>
          <w:sz w:val="24"/>
        </w:rPr>
        <w:t>et al</w:t>
      </w:r>
      <w:r>
        <w:rPr>
          <w:rFonts w:ascii="Times New Roman" w:eastAsia="Times New Roman" w:hAnsi="Times New Roman" w:cs="Times New Roman"/>
          <w:sz w:val="24"/>
        </w:rPr>
        <w:t>., 2005). Collectively these data indicate an inability for nitrification to occur in the upper mixed zone and likely no potential for ammonia loss in the deep zone.</w:t>
      </w:r>
    </w:p>
    <w:p w:rsidR="00E93911" w:rsidRDefault="00C45D27">
      <w:pPr>
        <w:pStyle w:val="normal0"/>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Low nitrate and nitrite in the deep zone (Figure 1B, Table 1) indicates that depletion by dissimilatory reduction has contributed to the establishment of N-limitation in the lake.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w:t>
      </w:r>
      <w:r>
        <w:rPr>
          <w:rFonts w:ascii="Times New Roman" w:eastAsia="Times New Roman" w:hAnsi="Times New Roman" w:cs="Times New Roman"/>
          <w:sz w:val="24"/>
        </w:rPr>
        <w:lastRenderedPageBreak/>
        <w:t xml:space="preserve">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Molecular basis for unusual sulfur chemistry </w:t>
      </w:r>
    </w:p>
    <w:p w:rsidR="00E93911" w:rsidRDefault="00C45D27">
      <w:pPr>
        <w:pStyle w:val="normal0"/>
        <w:spacing w:after="0" w:line="240" w:lineRule="auto"/>
      </w:pPr>
      <w:r>
        <w:rPr>
          <w:rFonts w:ascii="Times New Roman" w:eastAsia="Times New Roman" w:hAnsi="Times New Roman" w:cs="Times New Roman"/>
          <w:sz w:val="24"/>
        </w:rPr>
        <w:t xml:space="preserve">Organic Lake differs markedly from other meromictic Antarctic lakes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others</w:t>
      </w:r>
      <w:r>
        <w:rPr>
          <w:rFonts w:ascii="Times New Roman" w:eastAsia="Times New Roman" w:hAnsi="Times New Roman" w:cs="Times New Roman"/>
          <w:sz w:val="24"/>
        </w:rPr>
        <w:t xml:space="preserve">) in possessing a low potential for dissimilatory sulfur cycling (Figure 4C). Sulfur oxidation by the Sox multienzyme system was linked to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(Table 2). These genes were most abundant in the upper mixed zone indicating that sulfur oxidation was restricted to where terminal electron acceptors, most likely oxygen, were available. Although sulfur-oxidizing</w:t>
      </w:r>
      <w:r>
        <w:rPr>
          <w:rFonts w:ascii="Times New Roman" w:eastAsia="Times New Roman" w:hAnsi="Times New Roman" w:cs="Times New Roman"/>
          <w:i/>
          <w:sz w:val="24"/>
        </w:rPr>
        <w:t xml:space="preserve"> Epsilonproteobacteria </w:t>
      </w:r>
      <w:r>
        <w:rPr>
          <w:rFonts w:ascii="Times New Roman" w:eastAsia="Times New Roman" w:hAnsi="Times New Roman" w:cs="Times New Roman"/>
          <w:sz w:val="24"/>
        </w:rPr>
        <w:t xml:space="preserve">(Figure 2A, 2C) were present in the deep zone, no potential for sulfur oxidation was linked to them (Figure S6C) and polysulfide reductase (PSR) genes were not detected; both genes are known to be possessed by deep-sea sulfur-oxidizing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(Yamamoto &amp; Takai, 2011). This suggests that rather than S, Organic Lake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make use of alternate electron donors such as SCFA or hydrogen </w:t>
      </w:r>
      <w:commentRangeStart w:id="74"/>
      <w:r>
        <w:rPr>
          <w:rFonts w:ascii="Times New Roman" w:eastAsia="Times New Roman" w:hAnsi="Times New Roman" w:cs="Times New Roman"/>
          <w:sz w:val="24"/>
        </w:rPr>
        <w:t>(*</w:t>
      </w:r>
      <w:r>
        <w:rPr>
          <w:rFonts w:ascii="Times New Roman" w:eastAsia="Times New Roman" w:hAnsi="Times New Roman" w:cs="Times New Roman"/>
          <w:sz w:val="24"/>
          <w:highlight w:val="yellow"/>
        </w:rPr>
        <w:t>check</w:t>
      </w:r>
      <w:r>
        <w:rPr>
          <w:rFonts w:ascii="Times New Roman" w:eastAsia="Times New Roman" w:hAnsi="Times New Roman" w:cs="Times New Roman"/>
          <w:sz w:val="24"/>
        </w:rPr>
        <w:t xml:space="preserve">). </w:t>
      </w:r>
      <w:commentRangeEnd w:id="74"/>
      <w:r w:rsidR="002D5261">
        <w:rPr>
          <w:rStyle w:val="CommentReference"/>
          <w:rFonts w:asciiTheme="minorHAnsi" w:eastAsiaTheme="minorEastAsia" w:hAnsiTheme="minorHAnsi" w:cstheme="minorBidi"/>
          <w:color w:val="auto"/>
        </w:rPr>
        <w:commentReference w:id="74"/>
      </w:r>
      <w:r>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Pr>
          <w:rFonts w:ascii="Times New Roman" w:eastAsia="Times New Roman" w:hAnsi="Times New Roman" w:cs="Times New Roman"/>
          <w:sz w:val="24"/>
        </w:rPr>
        <w:t>deplete</w:t>
      </w:r>
      <w:proofErr w:type="gramEnd"/>
      <w:r>
        <w:rPr>
          <w:rFonts w:ascii="Times New Roman" w:eastAsia="Times New Roman" w:hAnsi="Times New Roman" w:cs="Times New Roman"/>
          <w:sz w:val="24"/>
        </w:rPr>
        <w:t xml:space="preserve">. </w:t>
      </w:r>
    </w:p>
    <w:p w:rsidR="00E93911" w:rsidRDefault="00C45D27">
      <w:pPr>
        <w:pStyle w:val="normal0"/>
        <w:spacing w:after="0" w:line="240" w:lineRule="auto"/>
        <w:ind w:firstLine="426"/>
      </w:pPr>
      <w:r>
        <w:rPr>
          <w:rFonts w:ascii="Times New Roman" w:eastAsia="Times New Roman" w:hAnsi="Times New Roman" w:cs="Times New Roman"/>
          <w:sz w:val="24"/>
        </w:rPr>
        <w:t xml:space="preserve">In the deep zone, dissimilatory sulfate reduction (DSR) potential was extremely low (Figure 4C) as was the abundance of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(Figure 2A</w:t>
      </w:r>
      <w:proofErr w:type="gramStart"/>
      <w:r>
        <w:rPr>
          <w:rFonts w:ascii="Times New Roman" w:eastAsia="Times New Roman" w:hAnsi="Times New Roman" w:cs="Times New Roman"/>
          <w:sz w:val="24"/>
        </w:rPr>
        <w:t>,C</w:t>
      </w:r>
      <w:proofErr w:type="gramEnd"/>
      <w:r>
        <w:rPr>
          <w:rFonts w:ascii="Times New Roman" w:eastAsia="Times New Roman" w:hAnsi="Times New Roman" w:cs="Times New Roman"/>
          <w:sz w:val="24"/>
        </w:rPr>
        <w:t>). The reason for the limited DSR potential is unclear, although it is possib</w:t>
      </w:r>
      <w:del w:id="75" w:author="Sheree Yau" w:date="2012-11-19T23:43:00Z">
        <w:r w:rsidDel="00600B3F">
          <w:rPr>
            <w:rFonts w:ascii="Times New Roman" w:eastAsia="Times New Roman" w:hAnsi="Times New Roman" w:cs="Times New Roman"/>
            <w:sz w:val="24"/>
          </w:rPr>
          <w:delText>i</w:delText>
        </w:r>
      </w:del>
      <w:r>
        <w:rPr>
          <w:rFonts w:ascii="Times New Roman" w:eastAsia="Times New Roman" w:hAnsi="Times New Roman" w:cs="Times New Roman"/>
          <w:sz w:val="24"/>
        </w:rPr>
        <w:t>le that the high salinity, transient oxygenation or positive electro-potential inhibit</w:t>
      </w:r>
      <w:ins w:id="76" w:author="Sheree Yau" w:date="2012-11-19T17:15:00Z">
        <w:r w:rsidR="002D5261">
          <w:rPr>
            <w:rFonts w:ascii="Times New Roman" w:eastAsia="Times New Roman" w:hAnsi="Times New Roman" w:cs="Times New Roman"/>
            <w:sz w:val="24"/>
          </w:rPr>
          <w:t>s</w:t>
        </w:r>
      </w:ins>
      <w:r>
        <w:rPr>
          <w:rFonts w:ascii="Times New Roman" w:eastAsia="Times New Roman" w:hAnsi="Times New Roman" w:cs="Times New Roman"/>
          <w:sz w:val="24"/>
        </w:rPr>
        <w: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In anoxic zones, methanogenic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or sulfate-reducing bacteria are the main organisms known to break down DMS (*Scholten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or Schäfer </w:t>
      </w:r>
      <w:r>
        <w:rPr>
          <w:rFonts w:ascii="Times New Roman" w:eastAsia="Times New Roman" w:hAnsi="Times New Roman" w:cs="Times New Roman"/>
          <w:i/>
          <w:sz w:val="24"/>
        </w:rPr>
        <w:t>et al.</w:t>
      </w:r>
      <w:r>
        <w:rPr>
          <w:rFonts w:ascii="Times New Roman" w:eastAsia="Times New Roman" w:hAnsi="Times New Roman" w:cs="Times New Roman"/>
          <w:sz w:val="24"/>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E93911" w:rsidRDefault="00C45D27">
      <w:pPr>
        <w:pStyle w:val="normal0"/>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w:t>
      </w:r>
      <w:commentRangeStart w:id="77"/>
      <w:r>
        <w:rPr>
          <w:rFonts w:ascii="Times New Roman" w:eastAsia="Times New Roman" w:hAnsi="Times New Roman" w:cs="Times New Roman"/>
          <w:sz w:val="24"/>
        </w:rPr>
        <w:t>MAR-dddD and OL-dddD</w:t>
      </w:r>
      <w:commentRangeEnd w:id="77"/>
      <w:r>
        <w:commentReference w:id="77"/>
      </w:r>
      <w:r>
        <w:rPr>
          <w:rFonts w:ascii="Times New Roman" w:eastAsia="Times New Roman" w:hAnsi="Times New Roman" w:cs="Times New Roman"/>
          <w:sz w:val="24"/>
        </w:rPr>
        <w:t xml:space="preserve"> (Figure S8). Neither of these types clustered with the non-functional </w:t>
      </w:r>
      <w:r>
        <w:rPr>
          <w:rFonts w:ascii="Times New Roman" w:eastAsia="Times New Roman" w:hAnsi="Times New Roman" w:cs="Times New Roman"/>
          <w:i/>
          <w:sz w:val="24"/>
        </w:rPr>
        <w:t>Dinoroseobacter</w:t>
      </w:r>
      <w:del w:id="78" w:author="Sheree Yau" w:date="2012-11-19T17:17:00Z">
        <w:r w:rsidDel="002D5261">
          <w:rPr>
            <w:rFonts w:ascii="Times New Roman" w:eastAsia="Times New Roman" w:hAnsi="Times New Roman" w:cs="Times New Roman"/>
            <w:i/>
            <w:sz w:val="24"/>
          </w:rPr>
          <w:delText>ia</w:delText>
        </w:r>
      </w:del>
      <w:r>
        <w:rPr>
          <w:rFonts w:ascii="Times New Roman" w:eastAsia="Times New Roman" w:hAnsi="Times New Roman" w:cs="Times New Roman"/>
          <w:i/>
          <w:sz w:val="24"/>
        </w:rPr>
        <w:t xml:space="preserve">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ins w:id="79" w:author="Sheree Yau" w:date="2012-11-19T23:17:00Z">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ins>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ins w:id="80" w:author="Sheree Yau" w:date="2012-11-19T17:22:00Z">
        <w:r w:rsidR="002D5261">
          <w:rPr>
            <w:rFonts w:ascii="Times New Roman" w:eastAsia="Times New Roman" w:hAnsi="Times New Roman" w:cs="Times New Roman"/>
            <w:sz w:val="24"/>
          </w:rPr>
          <w:t xml:space="preserve">The </w:t>
        </w:r>
      </w:ins>
      <w:commentRangeStart w:id="81"/>
      <w:r>
        <w:rPr>
          <w:rFonts w:ascii="Times New Roman" w:eastAsia="Times New Roman" w:hAnsi="Times New Roman" w:cs="Times New Roman"/>
          <w:sz w:val="24"/>
        </w:rPr>
        <w:t xml:space="preserve">MAR-dddD </w:t>
      </w:r>
      <w:ins w:id="82" w:author="Sheree Yau" w:date="2012-11-19T17:22:00Z">
        <w:r w:rsidR="00A10CB2">
          <w:rPr>
            <w:rFonts w:ascii="Times New Roman" w:eastAsia="Times New Roman" w:hAnsi="Times New Roman" w:cs="Times New Roman"/>
            <w:sz w:val="24"/>
          </w:rPr>
          <w:t xml:space="preserve">type </w:t>
        </w:r>
      </w:ins>
      <w:commentRangeStart w:id="83"/>
      <w:del w:id="84" w:author="Sheree Yau" w:date="2012-11-19T17:22:00Z">
        <w:r w:rsidDel="00A10CB2">
          <w:rPr>
            <w:rFonts w:ascii="Times New Roman" w:eastAsia="Times New Roman" w:hAnsi="Times New Roman" w:cs="Times New Roman"/>
            <w:sz w:val="24"/>
          </w:rPr>
          <w:delText>group</w:delText>
        </w:r>
      </w:del>
      <w:del w:id="85" w:author="Sheree Yau" w:date="2012-11-19T17:18:00Z">
        <w:r w:rsidDel="002D5261">
          <w:rPr>
            <w:rFonts w:ascii="Times New Roman" w:eastAsia="Times New Roman" w:hAnsi="Times New Roman" w:cs="Times New Roman"/>
            <w:sz w:val="24"/>
          </w:rPr>
          <w:delText>ed</w:delText>
        </w:r>
        <w:commentRangeEnd w:id="81"/>
        <w:r w:rsidDel="002D5261">
          <w:commentReference w:id="81"/>
        </w:r>
        <w:r w:rsidDel="002D5261">
          <w:rPr>
            <w:rFonts w:ascii="Times New Roman" w:eastAsia="Times New Roman" w:hAnsi="Times New Roman" w:cs="Times New Roman"/>
            <w:sz w:val="24"/>
          </w:rPr>
          <w:delText xml:space="preserve"> with a</w:delText>
        </w:r>
      </w:del>
      <w:r>
        <w:rPr>
          <w:rFonts w:ascii="Times New Roman" w:eastAsia="Times New Roman" w:hAnsi="Times New Roman" w:cs="Times New Roman"/>
          <w:sz w:val="24"/>
        </w:rPr>
        <w:t xml:space="preserve"> </w:t>
      </w:r>
      <w:ins w:id="86" w:author="Sheree Yau" w:date="2012-11-19T23:44:00Z">
        <w:r w:rsidR="00600B3F">
          <w:rPr>
            <w:rFonts w:ascii="Times New Roman" w:eastAsia="Times New Roman" w:hAnsi="Times New Roman" w:cs="Times New Roman"/>
            <w:sz w:val="24"/>
          </w:rPr>
          <w:t>includes</w:t>
        </w:r>
      </w:ins>
      <w:ins w:id="87" w:author="Sheree Yau" w:date="2012-11-19T17:18:00Z">
        <w:r w:rsidR="002D5261">
          <w:rPr>
            <w:rFonts w:ascii="Times New Roman" w:eastAsia="Times New Roman" w:hAnsi="Times New Roman" w:cs="Times New Roman"/>
            <w:sz w:val="24"/>
          </w:rPr>
          <w:t xml:space="preserve"> the </w:t>
        </w:r>
      </w:ins>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ins w:id="88" w:author="Sheree Yau" w:date="2012-11-19T17:18:00Z">
        <w:r w:rsidR="002D5261">
          <w:rPr>
            <w:rFonts w:ascii="Times New Roman" w:eastAsia="Times New Roman" w:hAnsi="Times New Roman" w:cs="Times New Roman"/>
            <w:i/>
            <w:sz w:val="24"/>
          </w:rPr>
          <w:t xml:space="preserve">dddD </w:t>
        </w:r>
      </w:ins>
      <w:r>
        <w:rPr>
          <w:rFonts w:ascii="Times New Roman" w:eastAsia="Times New Roman" w:hAnsi="Times New Roman" w:cs="Times New Roman"/>
          <w:sz w:val="24"/>
        </w:rPr>
        <w:t>homolog</w:t>
      </w:r>
      <w:commentRangeEnd w:id="83"/>
      <w:r w:rsidR="002D5261">
        <w:rPr>
          <w:rStyle w:val="CommentReference"/>
          <w:rFonts w:asciiTheme="minorHAnsi" w:eastAsiaTheme="minorEastAsia" w:hAnsiTheme="minorHAnsi" w:cstheme="minorBidi"/>
          <w:color w:val="auto"/>
        </w:rPr>
        <w:commentReference w:id="83"/>
      </w:r>
      <w:r>
        <w:rPr>
          <w:rFonts w:ascii="Times New Roman" w:eastAsia="Times New Roman" w:hAnsi="Times New Roman" w:cs="Times New Roman"/>
          <w:sz w:val="24"/>
        </w:rPr>
        <w:t xml:space="preserve">, and </w:t>
      </w:r>
      <w:ins w:id="89" w:author="Sheree Yau" w:date="2012-11-19T17:23:00Z">
        <w:r w:rsidR="00A10CB2">
          <w:rPr>
            <w:rFonts w:ascii="Times New Roman" w:eastAsia="Times New Roman" w:hAnsi="Times New Roman" w:cs="Times New Roman"/>
            <w:sz w:val="24"/>
          </w:rPr>
          <w:t xml:space="preserve">MAR-dddD </w:t>
        </w:r>
      </w:ins>
      <w:r>
        <w:rPr>
          <w:rFonts w:ascii="Times New Roman" w:eastAsia="Times New Roman" w:hAnsi="Times New Roman" w:cs="Times New Roman"/>
          <w:sz w:val="24"/>
        </w:rPr>
        <w:t xml:space="preserve">sequences were most abundant on the 0.8 µm </w:t>
      </w:r>
      <w:proofErr w:type="gramStart"/>
      <w:r>
        <w:rPr>
          <w:rFonts w:ascii="Times New Roman" w:eastAsia="Times New Roman" w:hAnsi="Times New Roman" w:cs="Times New Roman"/>
          <w:sz w:val="24"/>
        </w:rPr>
        <w:t>fraction</w:t>
      </w:r>
      <w:proofErr w:type="gramEnd"/>
      <w:r>
        <w:rPr>
          <w:rFonts w:ascii="Times New Roman" w:eastAsia="Times New Roman" w:hAnsi="Times New Roman" w:cs="Times New Roman"/>
          <w:sz w:val="24"/>
        </w:rPr>
        <w:t xml:space="preserve">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w:t>
      </w:r>
      <w:commentRangeStart w:id="90"/>
      <w:r>
        <w:rPr>
          <w:rFonts w:ascii="Times New Roman" w:eastAsia="Times New Roman" w:hAnsi="Times New Roman" w:cs="Times New Roman"/>
          <w:sz w:val="24"/>
        </w:rPr>
        <w:t>OL-dddD</w:t>
      </w:r>
      <w:commentRangeEnd w:id="90"/>
      <w:r>
        <w:commentReference w:id="90"/>
      </w:r>
      <w:r>
        <w:rPr>
          <w:rFonts w:ascii="Times New Roman" w:eastAsia="Times New Roman" w:hAnsi="Times New Roman" w:cs="Times New Roman"/>
          <w:sz w:val="24"/>
        </w:rPr>
        <w:t xml:space="preserve"> did not have a close relative from cultured bacteria making its taxonomic origins uncertain. The abundance of OL-dddD on the 3.0 </w:t>
      </w:r>
      <w:commentRangeStart w:id="91"/>
      <w:commentRangeStart w:id="92"/>
      <w:r>
        <w:rPr>
          <w:rFonts w:ascii="Times New Roman" w:eastAsia="Times New Roman" w:hAnsi="Times New Roman" w:cs="Times New Roman"/>
          <w:sz w:val="24"/>
        </w:rPr>
        <w:t>µm</w:t>
      </w:r>
      <w:commentRangeEnd w:id="91"/>
      <w:r>
        <w:commentReference w:id="91"/>
      </w:r>
      <w:commentRangeEnd w:id="92"/>
      <w:r>
        <w:commentReference w:id="92"/>
      </w:r>
      <w:r>
        <w:rPr>
          <w:rFonts w:ascii="Times New Roman" w:eastAsia="Times New Roman" w:hAnsi="Times New Roman" w:cs="Times New Roman"/>
          <w:sz w:val="24"/>
        </w:rPr>
        <w:t xml:space="preserve">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ins w:id="93" w:author="Sheree Yau" w:date="2012-11-19T23:18:00Z">
        <w:r w:rsidR="00FA454F">
          <w:rPr>
            <w:rFonts w:ascii="Times New Roman" w:eastAsia="Times New Roman" w:hAnsi="Times New Roman" w:cs="Times New Roman"/>
            <w:sz w:val="24"/>
            <w:highlight w:val="yellow"/>
          </w:rPr>
          <w:t xml:space="preserve"> </w:t>
        </w:r>
      </w:ins>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0"/>
        <w:spacing w:after="0" w:line="240" w:lineRule="auto"/>
        <w:ind w:firstLine="426"/>
      </w:pPr>
      <w:r>
        <w:rPr>
          <w:rFonts w:ascii="Times New Roman" w:eastAsia="Times New Roman" w:hAnsi="Times New Roman" w:cs="Times New Roman"/>
          <w:sz w:val="24"/>
        </w:rPr>
        <w:lastRenderedPageBreak/>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del w:id="94" w:author="Sheree Yau" w:date="2012-11-19T17:19:00Z">
        <w:r w:rsidDel="002D5261">
          <w:rPr>
            <w:rFonts w:ascii="Times New Roman" w:eastAsia="Times New Roman" w:hAnsi="Times New Roman" w:cs="Times New Roman"/>
            <w:sz w:val="24"/>
          </w:rPr>
          <w:delText>clusters with</w:delText>
        </w:r>
      </w:del>
      <w:ins w:id="95" w:author="Sheree Yau" w:date="2012-11-19T17:19:00Z">
        <w:r w:rsidR="002D5261">
          <w:rPr>
            <w:rFonts w:ascii="Times New Roman" w:eastAsia="Times New Roman" w:hAnsi="Times New Roman" w:cs="Times New Roman"/>
            <w:sz w:val="24"/>
          </w:rPr>
          <w:t>includes</w:t>
        </w:r>
      </w:ins>
      <w:ins w:id="96" w:author="Sheree Yau" w:date="2012-11-19T23:18:00Z">
        <w:r w:rsidR="00FA454F">
          <w:rPr>
            <w:rFonts w:ascii="Times New Roman" w:eastAsia="Times New Roman" w:hAnsi="Times New Roman" w:cs="Times New Roman"/>
            <w:sz w:val="24"/>
          </w:rPr>
          <w:t xml:space="preserve"> the</w:t>
        </w:r>
      </w:ins>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ins w:id="97" w:author="Sheree Yau" w:date="2012-11-19T23:19:00Z">
        <w:r w:rsidR="00FA454F">
          <w:rPr>
            <w:rFonts w:ascii="Times New Roman" w:eastAsia="Times New Roman" w:hAnsi="Times New Roman" w:cs="Times New Roman"/>
            <w:i/>
            <w:sz w:val="24"/>
          </w:rPr>
          <w:t xml:space="preserve">dddL </w:t>
        </w:r>
      </w:ins>
      <w:r>
        <w:rPr>
          <w:rFonts w:ascii="Times New Roman" w:eastAsia="Times New Roman" w:hAnsi="Times New Roman" w:cs="Times New Roman"/>
          <w:sz w:val="24"/>
        </w:rPr>
        <w:t xml:space="preserve">and the latter </w:t>
      </w:r>
      <w:del w:id="98" w:author="Sheree Yau" w:date="2012-11-19T17:19:00Z">
        <w:r w:rsidDel="002D5261">
          <w:rPr>
            <w:rFonts w:ascii="Times New Roman" w:eastAsia="Times New Roman" w:hAnsi="Times New Roman" w:cs="Times New Roman"/>
            <w:sz w:val="24"/>
          </w:rPr>
          <w:delText xml:space="preserve">with </w:delText>
        </w:r>
      </w:del>
      <w:ins w:id="99" w:author="Sheree Yau" w:date="2012-11-19T23:19:00Z">
        <w:r w:rsidR="00FA454F">
          <w:rPr>
            <w:rFonts w:ascii="Times New Roman" w:eastAsia="Times New Roman" w:hAnsi="Times New Roman" w:cs="Times New Roman"/>
            <w:sz w:val="24"/>
          </w:rPr>
          <w:t xml:space="preserve">the </w:t>
        </w:r>
      </w:ins>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ins w:id="100" w:author="Sheree Yau" w:date="2012-11-19T17:20:00Z">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ins w:id="101" w:author="Sheree Yau" w:date="2012-11-19T17:24:00Z">
        <w:r w:rsidR="00A10CB2">
          <w:rPr>
            <w:rFonts w:ascii="Times New Roman" w:eastAsia="Times New Roman" w:hAnsi="Times New Roman" w:cs="Times New Roman"/>
            <w:sz w:val="24"/>
          </w:rPr>
          <w:t xml:space="preserve"> ISM</w:t>
        </w:r>
      </w:ins>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0"/>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0"/>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0"/>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102"/>
      <w:r>
        <w:rPr>
          <w:rFonts w:ascii="Times New Roman" w:eastAsia="Times New Roman" w:hAnsi="Times New Roman" w:cs="Times New Roman"/>
          <w:sz w:val="24"/>
        </w:rPr>
        <w:t>GOS expedition</w:t>
      </w:r>
      <w:commentRangeEnd w:id="102"/>
      <w:r>
        <w:commentReference w:id="102"/>
      </w:r>
      <w:r>
        <w:rPr>
          <w:rFonts w:ascii="Times New Roman" w:eastAsia="Times New Roman" w:hAnsi="Times New Roman" w:cs="Times New Roman"/>
          <w:sz w:val="24"/>
        </w:rPr>
        <w:t xml:space="preserve"> or from nearby Ace Lake (Table 3). </w:t>
      </w:r>
      <w:commentRangeStart w:id="103"/>
      <w:commentRangeStart w:id="104"/>
      <w:r>
        <w:rPr>
          <w:rFonts w:ascii="Times New Roman" w:eastAsia="Times New Roman" w:hAnsi="Times New Roman" w:cs="Times New Roman"/>
          <w:sz w:val="24"/>
        </w:rPr>
        <w:t>It</w:t>
      </w:r>
      <w:commentRangeEnd w:id="103"/>
      <w:r>
        <w:commentReference w:id="103"/>
      </w:r>
      <w:commentRangeEnd w:id="104"/>
      <w:r>
        <w:commentReference w:id="104"/>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ins w:id="105" w:author="Sheree Yau" w:date="2012-11-19T17:25:00Z">
        <w:r w:rsidR="00A10CB2">
          <w:rPr>
            <w:rFonts w:ascii="Times New Roman" w:eastAsia="Times New Roman" w:hAnsi="Times New Roman" w:cs="Times New Roman"/>
            <w:sz w:val="24"/>
          </w:rPr>
          <w:t xml:space="preserve"> </w:t>
        </w:r>
      </w:ins>
      <w:r>
        <w:rPr>
          <w:rFonts w:ascii="Times New Roman" w:eastAsia="Times New Roman" w:hAnsi="Times New Roman" w:cs="Times New Roman"/>
          <w:sz w:val="24"/>
        </w:rPr>
        <w:t>or 3) that DMSP cleavage is not performed principally by bacteria</w:t>
      </w:r>
      <w:ins w:id="106" w:author="Sheree Yau" w:date="2012-11-19T17:25:00Z">
        <w:r w:rsidR="00A10CB2">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ins w:id="107" w:author="Sheree Yau" w:date="2012-11-19T17:26:00Z">
        <w:r w:rsidR="00A10CB2">
          <w:rPr>
            <w:rFonts w:ascii="Times New Roman" w:eastAsia="Times New Roman" w:hAnsi="Times New Roman" w:cs="Times New Roman"/>
            <w:i/>
            <w:sz w:val="24"/>
          </w:rPr>
          <w:t xml:space="preserve"> </w:t>
        </w:r>
      </w:ins>
      <w:r>
        <w:rPr>
          <w:rFonts w:ascii="Times New Roman" w:eastAsia="Times New Roman" w:hAnsi="Times New Roman" w:cs="Times New Roman"/>
          <w:sz w:val="24"/>
        </w:rPr>
        <w:t xml:space="preserve">2012). </w:t>
      </w:r>
      <w:ins w:id="108" w:author="Sheree Yau" w:date="2012-11-19T21:35:00Z">
        <w:r w:rsidR="002D6BAD">
          <w:rPr>
            <w:rFonts w:ascii="Times New Roman" w:eastAsia="Times New Roman" w:hAnsi="Times New Roman" w:cs="Times New Roman"/>
            <w:sz w:val="24"/>
          </w:rPr>
          <w:t xml:space="preserve">Organic Lake is a </w:t>
        </w:r>
      </w:ins>
      <w:ins w:id="109" w:author="Sheree Yau" w:date="2012-11-19T23:46:00Z">
        <w:r w:rsidR="00600B3F">
          <w:rPr>
            <w:rFonts w:ascii="Times New Roman" w:eastAsia="Times New Roman" w:hAnsi="Times New Roman" w:cs="Times New Roman"/>
            <w:sz w:val="24"/>
          </w:rPr>
          <w:t>marine-derived</w:t>
        </w:r>
      </w:ins>
      <w:ins w:id="110" w:author="Sheree Yau" w:date="2012-11-19T21:35:00Z">
        <w:r w:rsidR="002D6BAD">
          <w:rPr>
            <w:rFonts w:ascii="Times New Roman" w:eastAsia="Times New Roman" w:hAnsi="Times New Roman" w:cs="Times New Roman"/>
            <w:sz w:val="24"/>
          </w:rPr>
          <w:t xml:space="preserve"> </w:t>
        </w:r>
      </w:ins>
      <w:ins w:id="111" w:author="Sheree Yau" w:date="2012-11-19T22:20:00Z">
        <w:r w:rsidR="00717562">
          <w:rPr>
            <w:rFonts w:ascii="Times New Roman" w:eastAsia="Times New Roman" w:hAnsi="Times New Roman" w:cs="Times New Roman"/>
            <w:sz w:val="24"/>
          </w:rPr>
          <w:t>system</w:t>
        </w:r>
      </w:ins>
      <w:ins w:id="112" w:author="Sheree Yau" w:date="2012-11-19T21:35:00Z">
        <w:r w:rsidR="002D6BAD">
          <w:rPr>
            <w:rFonts w:ascii="Times New Roman" w:eastAsia="Times New Roman" w:hAnsi="Times New Roman" w:cs="Times New Roman"/>
            <w:sz w:val="24"/>
          </w:rPr>
          <w:t xml:space="preserve"> where</w:t>
        </w:r>
      </w:ins>
      <w:ins w:id="113" w:author="Sheree Yau" w:date="2012-11-19T17:26:00Z">
        <w:r w:rsidR="00A10CB2">
          <w:rPr>
            <w:rFonts w:ascii="Times New Roman" w:eastAsia="Times New Roman" w:hAnsi="Times New Roman" w:cs="Times New Roman"/>
            <w:sz w:val="24"/>
          </w:rPr>
          <w:t xml:space="preserve"> </w:t>
        </w:r>
      </w:ins>
      <w:ins w:id="114" w:author="Sheree Yau" w:date="2012-11-19T23:48:00Z">
        <w:r w:rsidR="00BC531B">
          <w:rPr>
            <w:rFonts w:ascii="Times New Roman" w:eastAsia="Times New Roman" w:hAnsi="Times New Roman" w:cs="Times New Roman"/>
            <w:sz w:val="24"/>
          </w:rPr>
          <w:t>known</w:t>
        </w:r>
      </w:ins>
      <w:ins w:id="115" w:author="Sheree Yau" w:date="2012-11-19T22:09:00Z">
        <w:r w:rsidR="006C0037">
          <w:rPr>
            <w:rFonts w:ascii="Times New Roman" w:eastAsia="Times New Roman" w:hAnsi="Times New Roman" w:cs="Times New Roman"/>
            <w:sz w:val="24"/>
          </w:rPr>
          <w:t xml:space="preserve"> </w:t>
        </w:r>
      </w:ins>
      <w:ins w:id="116" w:author="Sheree Yau" w:date="2012-11-19T22:10:00Z">
        <w:r w:rsidR="006C0037">
          <w:rPr>
            <w:rFonts w:ascii="Times New Roman" w:eastAsia="Times New Roman" w:hAnsi="Times New Roman" w:cs="Times New Roman"/>
            <w:sz w:val="24"/>
          </w:rPr>
          <w:t>DMSP lyase genes</w:t>
        </w:r>
      </w:ins>
      <w:ins w:id="117" w:author="Sheree Yau" w:date="2012-11-19T17:30:00Z">
        <w:r w:rsidR="00C27D53">
          <w:rPr>
            <w:rFonts w:ascii="Times New Roman" w:eastAsia="Times New Roman" w:hAnsi="Times New Roman" w:cs="Times New Roman"/>
            <w:sz w:val="24"/>
          </w:rPr>
          <w:t xml:space="preserve"> </w:t>
        </w:r>
      </w:ins>
      <w:ins w:id="118" w:author="Sheree Yau" w:date="2012-11-19T21:35:00Z">
        <w:r w:rsidR="002D6BAD">
          <w:rPr>
            <w:rFonts w:ascii="Times New Roman" w:eastAsia="Times New Roman" w:hAnsi="Times New Roman" w:cs="Times New Roman"/>
            <w:sz w:val="24"/>
          </w:rPr>
          <w:t>are highly abundant</w:t>
        </w:r>
      </w:ins>
      <w:ins w:id="119" w:author="Sheree Yau" w:date="2012-11-19T23:47:00Z">
        <w:r w:rsidR="00BC531B">
          <w:rPr>
            <w:rFonts w:ascii="Times New Roman" w:eastAsia="Times New Roman" w:hAnsi="Times New Roman" w:cs="Times New Roman"/>
            <w:sz w:val="24"/>
          </w:rPr>
          <w:t xml:space="preserve"> and linked to </w:t>
        </w:r>
      </w:ins>
      <w:ins w:id="120" w:author="Sheree Yau" w:date="2012-11-19T23:48:00Z">
        <w:r w:rsidR="00BC531B">
          <w:rPr>
            <w:rFonts w:ascii="Times New Roman" w:eastAsia="Times New Roman" w:hAnsi="Times New Roman" w:cs="Times New Roman"/>
            <w:sz w:val="24"/>
          </w:rPr>
          <w:t xml:space="preserve">close </w:t>
        </w:r>
      </w:ins>
      <w:ins w:id="121" w:author="Sheree Yau" w:date="2012-11-19T23:47:00Z">
        <w:r w:rsidR="00BC531B">
          <w:rPr>
            <w:rFonts w:ascii="Times New Roman" w:eastAsia="Times New Roman" w:hAnsi="Times New Roman" w:cs="Times New Roman"/>
            <w:sz w:val="24"/>
          </w:rPr>
          <w:t>relatives</w:t>
        </w:r>
      </w:ins>
      <w:ins w:id="122" w:author="Sheree Yau" w:date="2012-11-19T23:49:00Z">
        <w:r w:rsidR="00BC531B">
          <w:rPr>
            <w:rFonts w:ascii="Times New Roman" w:eastAsia="Times New Roman" w:hAnsi="Times New Roman" w:cs="Times New Roman"/>
            <w:sz w:val="24"/>
          </w:rPr>
          <w:t xml:space="preserve"> of marine bacteria</w:t>
        </w:r>
      </w:ins>
      <w:ins w:id="123" w:author="Sheree Yau" w:date="2012-11-19T17:26:00Z">
        <w:r w:rsidR="006C0037">
          <w:rPr>
            <w:rFonts w:ascii="Times New Roman" w:eastAsia="Times New Roman" w:hAnsi="Times New Roman" w:cs="Times New Roman"/>
            <w:sz w:val="24"/>
          </w:rPr>
          <w:t xml:space="preserve">. </w:t>
        </w:r>
      </w:ins>
      <w:ins w:id="124" w:author="Sheree Yau" w:date="2012-11-19T22:21:00Z">
        <w:r w:rsidR="00717562">
          <w:rPr>
            <w:rFonts w:ascii="Times New Roman" w:eastAsia="Times New Roman" w:hAnsi="Times New Roman" w:cs="Times New Roman"/>
            <w:sz w:val="24"/>
          </w:rPr>
          <w:t xml:space="preserve">These </w:t>
        </w:r>
      </w:ins>
      <w:ins w:id="125" w:author="Sheree Yau" w:date="2012-11-19T22:14:00Z">
        <w:r w:rsidR="006C0037">
          <w:rPr>
            <w:rFonts w:ascii="Times New Roman" w:eastAsia="Times New Roman" w:hAnsi="Times New Roman" w:cs="Times New Roman"/>
            <w:sz w:val="24"/>
          </w:rPr>
          <w:t>genes were more abundant on the larger size fraction</w:t>
        </w:r>
      </w:ins>
      <w:ins w:id="126" w:author="Sheree Yau" w:date="2012-11-19T22:12:00Z">
        <w:r w:rsidR="006C0037">
          <w:rPr>
            <w:rFonts w:ascii="Times New Roman" w:eastAsia="Times New Roman" w:hAnsi="Times New Roman" w:cs="Times New Roman"/>
            <w:sz w:val="24"/>
          </w:rPr>
          <w:t xml:space="preserve"> (Table 3) indicating some</w:t>
        </w:r>
      </w:ins>
      <w:ins w:id="127" w:author="Sheree Yau" w:date="2012-11-19T22:14:00Z">
        <w:r w:rsidR="006C0037">
          <w:rPr>
            <w:rFonts w:ascii="Times New Roman" w:eastAsia="Times New Roman" w:hAnsi="Times New Roman" w:cs="Times New Roman"/>
            <w:sz w:val="24"/>
          </w:rPr>
          <w:t xml:space="preserve"> the </w:t>
        </w:r>
      </w:ins>
      <w:ins w:id="128" w:author="Sheree Yau" w:date="2012-11-19T22:15:00Z">
        <w:r w:rsidR="006C0037">
          <w:rPr>
            <w:rFonts w:ascii="Times New Roman" w:eastAsia="Times New Roman" w:hAnsi="Times New Roman" w:cs="Times New Roman"/>
            <w:sz w:val="24"/>
          </w:rPr>
          <w:t>DMSP lysis potential may be under</w:t>
        </w:r>
      </w:ins>
      <w:ins w:id="129" w:author="Sheree Yau" w:date="2012-11-20T00:00:00Z">
        <w:r w:rsidR="00891E97">
          <w:rPr>
            <w:rFonts w:ascii="Times New Roman" w:eastAsia="Times New Roman" w:hAnsi="Times New Roman" w:cs="Times New Roman"/>
            <w:sz w:val="24"/>
          </w:rPr>
          <w:t>-</w:t>
        </w:r>
      </w:ins>
      <w:ins w:id="130" w:author="Sheree Yau" w:date="2012-11-19T22:15:00Z">
        <w:r w:rsidR="006C0037">
          <w:rPr>
            <w:rFonts w:ascii="Times New Roman" w:eastAsia="Times New Roman" w:hAnsi="Times New Roman" w:cs="Times New Roman"/>
            <w:sz w:val="24"/>
          </w:rPr>
          <w:t xml:space="preserve">sampled in the marine metagenomes </w:t>
        </w:r>
      </w:ins>
      <w:ins w:id="131" w:author="Sheree Yau" w:date="2012-11-19T22:17:00Z">
        <w:r w:rsidR="00717562">
          <w:rPr>
            <w:rFonts w:ascii="Times New Roman" w:eastAsia="Times New Roman" w:hAnsi="Times New Roman" w:cs="Times New Roman"/>
            <w:sz w:val="24"/>
          </w:rPr>
          <w:t xml:space="preserve">due to </w:t>
        </w:r>
      </w:ins>
      <w:ins w:id="132" w:author="Sheree Yau" w:date="2012-11-19T22:16:00Z">
        <w:r w:rsidR="00717562">
          <w:rPr>
            <w:rFonts w:ascii="Times New Roman" w:eastAsia="Times New Roman" w:hAnsi="Times New Roman" w:cs="Times New Roman"/>
            <w:sz w:val="24"/>
          </w:rPr>
          <w:t>bias against large o</w:t>
        </w:r>
        <w:r w:rsidR="00891E97">
          <w:rPr>
            <w:rFonts w:ascii="Times New Roman" w:eastAsia="Times New Roman" w:hAnsi="Times New Roman" w:cs="Times New Roman"/>
            <w:sz w:val="24"/>
          </w:rPr>
          <w:t>r particle attached communities</w:t>
        </w:r>
      </w:ins>
      <w:ins w:id="133" w:author="Sheree Yau" w:date="2012-11-20T00:01:00Z">
        <w:r w:rsidR="00891E97">
          <w:rPr>
            <w:rFonts w:ascii="Times New Roman" w:eastAsia="Times New Roman" w:hAnsi="Times New Roman" w:cs="Times New Roman"/>
            <w:sz w:val="24"/>
          </w:rPr>
          <w:t>.</w:t>
        </w:r>
      </w:ins>
      <w:ins w:id="134" w:author="Sheree Yau" w:date="2012-11-19T22:16:00Z">
        <w:r w:rsidR="00891E97">
          <w:rPr>
            <w:rFonts w:ascii="Times New Roman" w:eastAsia="Times New Roman" w:hAnsi="Times New Roman" w:cs="Times New Roman"/>
            <w:sz w:val="24"/>
          </w:rPr>
          <w:t xml:space="preserve"> </w:t>
        </w:r>
      </w:ins>
      <w:ins w:id="135" w:author="Sheree Yau" w:date="2012-11-20T00:01:00Z">
        <w:r w:rsidR="00891E97">
          <w:rPr>
            <w:rFonts w:ascii="Times New Roman" w:eastAsia="Times New Roman" w:hAnsi="Times New Roman" w:cs="Times New Roman"/>
            <w:sz w:val="24"/>
          </w:rPr>
          <w:t>H</w:t>
        </w:r>
      </w:ins>
      <w:ins w:id="136" w:author="Sheree Yau" w:date="2012-11-19T22:16:00Z">
        <w:r w:rsidR="00717562">
          <w:rPr>
            <w:rFonts w:ascii="Times New Roman" w:eastAsia="Times New Roman" w:hAnsi="Times New Roman" w:cs="Times New Roman"/>
            <w:sz w:val="24"/>
          </w:rPr>
          <w:t>owever, the DMSP lyase genes were still clearly abundant in the 0.1 µ</w:t>
        </w:r>
      </w:ins>
      <w:ins w:id="137" w:author="Sheree Yau" w:date="2012-11-19T22:17:00Z">
        <w:r w:rsidR="00891E97">
          <w:rPr>
            <w:rFonts w:ascii="Times New Roman" w:eastAsia="Times New Roman" w:hAnsi="Times New Roman" w:cs="Times New Roman"/>
            <w:sz w:val="24"/>
          </w:rPr>
          <w:t>m fraction in Organic Lake</w:t>
        </w:r>
      </w:ins>
      <w:ins w:id="138" w:author="Sheree Yau" w:date="2012-11-20T00:01:00Z">
        <w:r w:rsidR="00891E97">
          <w:rPr>
            <w:rFonts w:ascii="Times New Roman" w:eastAsia="Times New Roman" w:hAnsi="Times New Roman" w:cs="Times New Roman"/>
            <w:sz w:val="24"/>
          </w:rPr>
          <w:t xml:space="preserve"> suggesting </w:t>
        </w:r>
      </w:ins>
      <w:ins w:id="139" w:author="Sheree Yau" w:date="2012-11-19T22:17:00Z">
        <w:r w:rsidR="00717562">
          <w:rPr>
            <w:rFonts w:ascii="Times New Roman" w:eastAsia="Times New Roman" w:hAnsi="Times New Roman" w:cs="Times New Roman"/>
            <w:sz w:val="24"/>
          </w:rPr>
          <w:t xml:space="preserve">the dominance of DMSP lysis potential is </w:t>
        </w:r>
      </w:ins>
      <w:ins w:id="140" w:author="Sheree Yau" w:date="2012-11-19T22:19:00Z">
        <w:r w:rsidR="00717562">
          <w:rPr>
            <w:rFonts w:ascii="Times New Roman" w:eastAsia="Times New Roman" w:hAnsi="Times New Roman" w:cs="Times New Roman"/>
            <w:sz w:val="24"/>
          </w:rPr>
          <w:t xml:space="preserve">Organic Lake is </w:t>
        </w:r>
      </w:ins>
      <w:ins w:id="141" w:author="Sheree Yau" w:date="2012-11-19T22:17:00Z">
        <w:r w:rsidR="00717562">
          <w:rPr>
            <w:rFonts w:ascii="Times New Roman" w:eastAsia="Times New Roman" w:hAnsi="Times New Roman" w:cs="Times New Roman"/>
            <w:sz w:val="24"/>
          </w:rPr>
          <w:t xml:space="preserve">related to the high density of </w:t>
        </w:r>
      </w:ins>
      <w:ins w:id="142" w:author="Sheree Yau" w:date="2012-11-19T22:18:00Z">
        <w:r w:rsidR="00717562">
          <w:rPr>
            <w:rFonts w:ascii="Times New Roman" w:eastAsia="Times New Roman" w:hAnsi="Times New Roman" w:cs="Times New Roman"/>
            <w:sz w:val="24"/>
          </w:rPr>
          <w:t>DMSP degrading bacteria</w:t>
        </w:r>
      </w:ins>
      <w:ins w:id="143" w:author="Sheree Yau" w:date="2012-11-19T23:53:00Z">
        <w:r w:rsidR="00BC531B">
          <w:rPr>
            <w:rFonts w:ascii="Times New Roman" w:eastAsia="Times New Roman" w:hAnsi="Times New Roman" w:cs="Times New Roman"/>
            <w:sz w:val="24"/>
          </w:rPr>
          <w:t xml:space="preserve"> and not due to sampling larger size fraction</w:t>
        </w:r>
      </w:ins>
      <w:ins w:id="144" w:author="Sheree Yau" w:date="2012-11-20T00:02:00Z">
        <w:r w:rsidR="00891E97">
          <w:rPr>
            <w:rFonts w:ascii="Times New Roman" w:eastAsia="Times New Roman" w:hAnsi="Times New Roman" w:cs="Times New Roman"/>
            <w:sz w:val="24"/>
          </w:rPr>
          <w:t>s</w:t>
        </w:r>
      </w:ins>
      <w:ins w:id="145" w:author="Sheree Yau" w:date="2012-11-19T22:18:00Z">
        <w:r w:rsidR="00717562">
          <w:rPr>
            <w:rFonts w:ascii="Times New Roman" w:eastAsia="Times New Roman" w:hAnsi="Times New Roman" w:cs="Times New Roman"/>
            <w:sz w:val="24"/>
          </w:rPr>
          <w:t xml:space="preserve">. </w:t>
        </w:r>
      </w:ins>
      <w:ins w:id="146" w:author="Sheree Yau" w:date="2012-11-19T22:21:00Z">
        <w:r w:rsidR="00717562">
          <w:rPr>
            <w:rFonts w:ascii="Times New Roman" w:eastAsia="Times New Roman" w:hAnsi="Times New Roman" w:cs="Times New Roman"/>
            <w:sz w:val="24"/>
          </w:rPr>
          <w:t>There is evidence that prevalence of DMSP</w:t>
        </w:r>
      </w:ins>
      <w:r>
        <w:rPr>
          <w:rFonts w:ascii="Times New Roman" w:eastAsia="Times New Roman" w:hAnsi="Times New Roman" w:cs="Times New Roman"/>
          <w:sz w:val="24"/>
        </w:rPr>
        <w:t xml:space="preserve"> cleavage may be</w:t>
      </w:r>
      <w:ins w:id="147" w:author="Sheree Yau" w:date="2012-11-19T17:25:00Z">
        <w:r w:rsidR="00A10CB2">
          <w:rPr>
            <w:rFonts w:ascii="Times New Roman" w:eastAsia="Times New Roman" w:hAnsi="Times New Roman" w:cs="Times New Roman"/>
            <w:sz w:val="24"/>
          </w:rPr>
          <w:t xml:space="preserve"> </w:t>
        </w:r>
      </w:ins>
      <w:r>
        <w:rPr>
          <w:rFonts w:ascii="Times New Roman" w:eastAsia="Times New Roman" w:hAnsi="Times New Roman" w:cs="Times New Roman"/>
          <w:sz w:val="24"/>
        </w:rPr>
        <w:lastRenderedPageBreak/>
        <w:t xml:space="preserve">the rule in </w:t>
      </w:r>
      <w:del w:id="148" w:author="Sheree Yau" w:date="2012-11-19T22:22:00Z">
        <w:r w:rsidDel="00717562">
          <w:rPr>
            <w:rFonts w:ascii="Times New Roman" w:eastAsia="Times New Roman" w:hAnsi="Times New Roman" w:cs="Times New Roman"/>
            <w:sz w:val="24"/>
          </w:rPr>
          <w:delText xml:space="preserve">non-marine </w:delText>
        </w:r>
      </w:del>
      <w:ins w:id="149" w:author="Sheree Yau" w:date="2012-11-19T21:36:00Z">
        <w:r w:rsidR="002D6BAD">
          <w:rPr>
            <w:rFonts w:ascii="Times New Roman" w:eastAsia="Times New Roman" w:hAnsi="Times New Roman" w:cs="Times New Roman"/>
            <w:sz w:val="24"/>
          </w:rPr>
          <w:t>hyper</w:t>
        </w:r>
      </w:ins>
      <w:r>
        <w:rPr>
          <w:rFonts w:ascii="Times New Roman" w:eastAsia="Times New Roman" w:hAnsi="Times New Roman" w:cs="Times New Roman"/>
          <w:sz w:val="24"/>
        </w:rPr>
        <w:t>saline systems</w:t>
      </w:r>
      <w:ins w:id="150" w:author="Sheree Yau" w:date="2012-11-19T17:27:00Z">
        <w:r w:rsidR="00A10CB2">
          <w:rPr>
            <w:rFonts w:ascii="Times New Roman" w:eastAsia="Times New Roman" w:hAnsi="Times New Roman" w:cs="Times New Roman"/>
            <w:sz w:val="24"/>
          </w:rPr>
          <w:t xml:space="preserve">, as was observed in the </w:t>
        </w:r>
      </w:ins>
      <w:r>
        <w:rPr>
          <w:rFonts w:ascii="Times New Roman" w:eastAsia="Times New Roman" w:hAnsi="Times New Roman" w:cs="Times New Roman"/>
          <w:sz w:val="24"/>
        </w:rPr>
        <w:t xml:space="preserve">Punta Cormorant </w:t>
      </w:r>
      <w:ins w:id="151" w:author="Sheree Yau" w:date="2012-11-19T17:28:00Z">
        <w:r w:rsidR="002D6BAD">
          <w:rPr>
            <w:rFonts w:ascii="Times New Roman" w:eastAsia="Times New Roman" w:hAnsi="Times New Roman" w:cs="Times New Roman"/>
            <w:sz w:val="24"/>
          </w:rPr>
          <w:t>hypersaline lagoon</w:t>
        </w:r>
      </w:ins>
      <w:ins w:id="152" w:author="Sheree Yau" w:date="2012-11-19T21:38:00Z">
        <w:r w:rsidR="002D6BAD">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ins w:id="153" w:author="Sheree Yau" w:date="2012-11-19T21:42:00Z">
        <w:r w:rsidR="002D6BAD">
          <w:rPr>
            <w:rFonts w:ascii="Times New Roman" w:eastAsia="Times New Roman" w:hAnsi="Times New Roman" w:cs="Times New Roman"/>
            <w:sz w:val="24"/>
          </w:rPr>
          <w:t xml:space="preserve"> and for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ins>
      <w:r>
        <w:rPr>
          <w:rFonts w:ascii="Times New Roman" w:eastAsia="Times New Roman" w:hAnsi="Times New Roman" w:cs="Times New Roman"/>
          <w:sz w:val="24"/>
        </w:rPr>
        <w:t xml:space="preserve">. </w:t>
      </w:r>
      <w:del w:id="154" w:author="Sheree Yau" w:date="2012-11-19T22:23:00Z">
        <w:r w:rsidDel="00717562">
          <w:rPr>
            <w:rFonts w:ascii="Times New Roman" w:eastAsia="Times New Roman" w:hAnsi="Times New Roman" w:cs="Times New Roman"/>
            <w:sz w:val="24"/>
          </w:rPr>
          <w:delText>(*</w:delText>
        </w:r>
        <w:r w:rsidDel="00717562">
          <w:rPr>
            <w:rFonts w:ascii="Times New Roman" w:eastAsia="Times New Roman" w:hAnsi="Times New Roman" w:cs="Times New Roman"/>
            <w:sz w:val="24"/>
            <w:highlight w:val="yellow"/>
          </w:rPr>
          <w:delText xml:space="preserve">check for bias </w:delText>
        </w:r>
        <w:r w:rsidDel="00717562">
          <w:rPr>
            <w:rFonts w:ascii="Times New Roman" w:eastAsia="Times New Roman" w:hAnsi="Times New Roman" w:cs="Times New Roman"/>
            <w:sz w:val="24"/>
          </w:rPr>
          <w:delText xml:space="preserve">to 0.1 fraction). </w:delText>
        </w:r>
      </w:del>
      <w:r>
        <w:rPr>
          <w:rFonts w:ascii="Times New Roman" w:eastAsia="Times New Roman" w:hAnsi="Times New Roman" w:cs="Times New Roman"/>
          <w:sz w:val="24"/>
        </w:rPr>
        <w:t xml:space="preserve">This provides </w:t>
      </w:r>
      <w:del w:id="155" w:author="Sheree Yau" w:date="2012-11-19T23:26:00Z">
        <w:r w:rsidDel="00F8352C">
          <w:rPr>
            <w:rFonts w:ascii="Times New Roman" w:eastAsia="Times New Roman" w:hAnsi="Times New Roman" w:cs="Times New Roman"/>
            <w:sz w:val="24"/>
          </w:rPr>
          <w:delText xml:space="preserve">come </w:delText>
        </w:r>
      </w:del>
      <w:ins w:id="156" w:author="Sheree Yau" w:date="2012-11-19T23:26:00Z">
        <w:r w:rsidR="00F8352C">
          <w:rPr>
            <w:rFonts w:ascii="Times New Roman" w:eastAsia="Times New Roman" w:hAnsi="Times New Roman" w:cs="Times New Roman"/>
            <w:sz w:val="24"/>
          </w:rPr>
          <w:t>s</w:t>
        </w:r>
        <w:r w:rsidR="00F8352C">
          <w:rPr>
            <w:rFonts w:ascii="Times New Roman" w:eastAsia="Times New Roman" w:hAnsi="Times New Roman" w:cs="Times New Roman"/>
            <w:sz w:val="24"/>
          </w:rPr>
          <w:t xml:space="preserve">ome </w:t>
        </w:r>
      </w:ins>
      <w:del w:id="157" w:author="Sheree Yau" w:date="2012-11-19T23:26:00Z">
        <w:r w:rsidDel="00F8352C">
          <w:rPr>
            <w:rFonts w:ascii="Times New Roman" w:eastAsia="Times New Roman" w:hAnsi="Times New Roman" w:cs="Times New Roman"/>
            <w:sz w:val="24"/>
          </w:rPr>
          <w:delText xml:space="preserve">insight </w:delText>
        </w:r>
      </w:del>
      <w:ins w:id="158" w:author="Sheree Yau" w:date="2012-11-19T23:26:00Z">
        <w:r w:rsidR="00F8352C">
          <w:rPr>
            <w:rFonts w:ascii="Times New Roman" w:eastAsia="Times New Roman" w:hAnsi="Times New Roman" w:cs="Times New Roman"/>
            <w:sz w:val="24"/>
          </w:rPr>
          <w:t>hints of</w:t>
        </w:r>
      </w:ins>
      <w:del w:id="159" w:author="Sheree Yau" w:date="2012-11-19T23:26:00Z">
        <w:r w:rsidDel="00F8352C">
          <w:rPr>
            <w:rFonts w:ascii="Times New Roman" w:eastAsia="Times New Roman" w:hAnsi="Times New Roman" w:cs="Times New Roman"/>
            <w:sz w:val="24"/>
          </w:rPr>
          <w:delText>into</w:delText>
        </w:r>
      </w:del>
      <w:ins w:id="160" w:author="Sheree Yau" w:date="2012-11-19T23:26:00Z">
        <w:r w:rsidR="00F8352C">
          <w:rPr>
            <w:rFonts w:ascii="Times New Roman" w:eastAsia="Times New Roman" w:hAnsi="Times New Roman" w:cs="Times New Roman"/>
            <w:sz w:val="24"/>
          </w:rPr>
          <w:t xml:space="preserve"> the</w:t>
        </w:r>
      </w:ins>
      <w:r>
        <w:rPr>
          <w:rFonts w:ascii="Times New Roman" w:eastAsia="Times New Roman" w:hAnsi="Times New Roman" w:cs="Times New Roman"/>
          <w:sz w:val="24"/>
        </w:rPr>
        <w:t xml:space="preserve"> conditions </w:t>
      </w:r>
      <w:ins w:id="161" w:author="Sheree Yau" w:date="2012-11-19T23:26:00Z">
        <w:r w:rsidR="00F8352C">
          <w:rPr>
            <w:rFonts w:ascii="Times New Roman" w:eastAsia="Times New Roman" w:hAnsi="Times New Roman" w:cs="Times New Roman"/>
            <w:sz w:val="24"/>
          </w:rPr>
          <w:t xml:space="preserve">that </w:t>
        </w:r>
      </w:ins>
      <w:r>
        <w:rPr>
          <w:rFonts w:ascii="Times New Roman" w:eastAsia="Times New Roman" w:hAnsi="Times New Roman" w:cs="Times New Roman"/>
          <w:sz w:val="24"/>
        </w:rPr>
        <w:t xml:space="preserve">may favor </w:t>
      </w:r>
      <w:del w:id="162" w:author="Sheree Yau" w:date="2012-11-19T23:25:00Z">
        <w:r w:rsidDel="00FA454F">
          <w:rPr>
            <w:rFonts w:ascii="Times New Roman" w:eastAsia="Times New Roman" w:hAnsi="Times New Roman" w:cs="Times New Roman"/>
            <w:sz w:val="24"/>
          </w:rPr>
          <w:delText>different fates of DMSP</w:delText>
        </w:r>
      </w:del>
      <w:ins w:id="163" w:author="Sheree Yau" w:date="2012-11-19T23:25:00Z">
        <w:r w:rsidR="00FA454F">
          <w:rPr>
            <w:rFonts w:ascii="Times New Roman" w:eastAsia="Times New Roman" w:hAnsi="Times New Roman" w:cs="Times New Roman"/>
            <w:sz w:val="24"/>
          </w:rPr>
          <w:t>the relatively wasteful lysis pathway, where</w:t>
        </w:r>
      </w:ins>
      <w:ins w:id="164" w:author="Sheree Yau" w:date="2012-11-19T23:26:00Z">
        <w:r w:rsidR="00F8352C">
          <w:rPr>
            <w:rFonts w:ascii="Times New Roman" w:eastAsia="Times New Roman" w:hAnsi="Times New Roman" w:cs="Times New Roman"/>
            <w:sz w:val="24"/>
          </w:rPr>
          <w:t xml:space="preserve"> both sulfur and carbon </w:t>
        </w:r>
      </w:ins>
      <w:ins w:id="165" w:author="Sheree Yau" w:date="2012-11-19T23:27:00Z">
        <w:r w:rsidR="00F8352C">
          <w:rPr>
            <w:rFonts w:ascii="Times New Roman" w:eastAsia="Times New Roman" w:hAnsi="Times New Roman" w:cs="Times New Roman"/>
            <w:sz w:val="24"/>
          </w:rPr>
          <w:t>is</w:t>
        </w:r>
      </w:ins>
      <w:ins w:id="166" w:author="Sheree Yau" w:date="2012-11-19T23:26:00Z">
        <w:r w:rsidR="00F8352C">
          <w:rPr>
            <w:rFonts w:ascii="Times New Roman" w:eastAsia="Times New Roman" w:hAnsi="Times New Roman" w:cs="Times New Roman"/>
            <w:sz w:val="24"/>
          </w:rPr>
          <w:t xml:space="preserve"> lost</w:t>
        </w:r>
      </w:ins>
      <w:ins w:id="167" w:author="Sheree Yau" w:date="2012-11-19T23:27:00Z">
        <w:r w:rsidR="00F8352C">
          <w:rPr>
            <w:rFonts w:ascii="Times New Roman" w:eastAsia="Times New Roman" w:hAnsi="Times New Roman" w:cs="Times New Roman"/>
            <w:sz w:val="24"/>
          </w:rPr>
          <w:t xml:space="preserve"> </w:t>
        </w:r>
      </w:ins>
      <w:ins w:id="168" w:author="Sheree Yau" w:date="2012-11-19T23:29:00Z">
        <w:r w:rsidR="00F8352C">
          <w:rPr>
            <w:rFonts w:ascii="Times New Roman" w:eastAsia="Times New Roman" w:hAnsi="Times New Roman" w:cs="Times New Roman"/>
            <w:sz w:val="24"/>
          </w:rPr>
          <w:t>to the org</w:t>
        </w:r>
        <w:r w:rsidR="00BC531B">
          <w:rPr>
            <w:rFonts w:ascii="Times New Roman" w:eastAsia="Times New Roman" w:hAnsi="Times New Roman" w:cs="Times New Roman"/>
            <w:sz w:val="24"/>
          </w:rPr>
          <w:t>anism performing the DMSP lysis</w:t>
        </w:r>
      </w:ins>
      <w:ins w:id="169" w:author="Sheree Yau" w:date="2012-11-19T23:54:00Z">
        <w:r w:rsidR="00BC531B">
          <w:rPr>
            <w:rFonts w:ascii="Times New Roman" w:eastAsia="Times New Roman" w:hAnsi="Times New Roman" w:cs="Times New Roman"/>
            <w:sz w:val="24"/>
          </w:rPr>
          <w:t>,</w:t>
        </w:r>
      </w:ins>
      <w:ins w:id="170" w:author="Sheree Yau" w:date="2012-11-19T23:53:00Z">
        <w:r w:rsidR="00BC531B">
          <w:rPr>
            <w:rFonts w:ascii="Times New Roman" w:eastAsia="Times New Roman" w:hAnsi="Times New Roman" w:cs="Times New Roman"/>
            <w:sz w:val="24"/>
          </w:rPr>
          <w:t xml:space="preserve"> over the more </w:t>
        </w:r>
        <w:r w:rsidR="00BC531B">
          <w:rPr>
            <w:rFonts w:ascii="Times New Roman" w:eastAsia="Times New Roman" w:hAnsi="Times New Roman" w:cs="Times New Roman"/>
            <w:sz w:val="24"/>
          </w:rPr>
          <w:t>‘</w:t>
        </w:r>
        <w:r w:rsidR="00BC531B">
          <w:rPr>
            <w:rFonts w:ascii="Times New Roman" w:eastAsia="Times New Roman" w:hAnsi="Times New Roman" w:cs="Times New Roman"/>
            <w:sz w:val="24"/>
          </w:rPr>
          <w:t>thrifty</w:t>
        </w:r>
        <w:r w:rsidR="00BC531B">
          <w:rPr>
            <w:rFonts w:ascii="Times New Roman" w:eastAsia="Times New Roman" w:hAnsi="Times New Roman" w:cs="Times New Roman"/>
            <w:sz w:val="24"/>
          </w:rPr>
          <w:t>’</w:t>
        </w:r>
        <w:r w:rsidR="00BC531B">
          <w:rPr>
            <w:rFonts w:ascii="Times New Roman" w:eastAsia="Times New Roman" w:hAnsi="Times New Roman" w:cs="Times New Roman"/>
            <w:sz w:val="24"/>
          </w:rPr>
          <w:t xml:space="preserve"> demethylation</w:t>
        </w:r>
      </w:ins>
      <w:ins w:id="171" w:author="Sheree Yau" w:date="2012-11-19T23:54:00Z">
        <w:r w:rsidR="00BC531B">
          <w:rPr>
            <w:rFonts w:ascii="Times New Roman" w:eastAsia="Times New Roman" w:hAnsi="Times New Roman" w:cs="Times New Roman"/>
            <w:sz w:val="24"/>
          </w:rPr>
          <w:t xml:space="preserve"> pathway</w:t>
        </w:r>
      </w:ins>
      <w:ins w:id="172" w:author="Sheree Yau" w:date="2012-11-19T23:56:00Z">
        <w:r w:rsidR="00BC531B">
          <w:rPr>
            <w:rFonts w:ascii="Times New Roman" w:eastAsia="Times New Roman" w:hAnsi="Times New Roman" w:cs="Times New Roman"/>
            <w:sz w:val="24"/>
          </w:rPr>
          <w:t>; particularly in the</w:t>
        </w:r>
      </w:ins>
      <w:del w:id="173" w:author="Sheree Yau" w:date="2012-11-19T23:56:00Z">
        <w:r w:rsidDel="00BC531B">
          <w:rPr>
            <w:rFonts w:ascii="Times New Roman" w:eastAsia="Times New Roman" w:hAnsi="Times New Roman" w:cs="Times New Roman"/>
            <w:sz w:val="24"/>
          </w:rPr>
          <w:delText>.</w:delText>
        </w:r>
      </w:del>
      <w:ins w:id="174" w:author="Sheree Yau" w:date="2012-11-19T23:58:00Z">
        <w:r w:rsidR="00C1777D">
          <w:rPr>
            <w:rFonts w:ascii="Times New Roman" w:eastAsia="Times New Roman" w:hAnsi="Times New Roman" w:cs="Times New Roman"/>
            <w:sz w:val="24"/>
          </w:rPr>
          <w:t xml:space="preserve"> </w:t>
        </w:r>
      </w:ins>
      <w:ins w:id="175" w:author="Sheree Yau" w:date="2012-11-19T23:50:00Z">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w:t>
        </w:r>
      </w:ins>
      <w:ins w:id="176" w:author="Sheree Yau" w:date="2012-11-19T23:51:00Z">
        <w:r w:rsidR="00BC531B">
          <w:rPr>
            <w:rFonts w:ascii="Times New Roman" w:eastAsia="Times New Roman" w:hAnsi="Times New Roman" w:cs="Times New Roman"/>
            <w:sz w:val="24"/>
          </w:rPr>
          <w:t xml:space="preserve"> that can also perform </w:t>
        </w:r>
      </w:ins>
      <w:del w:id="177" w:author="Sheree Yau" w:date="2012-11-19T23:56:00Z">
        <w:r w:rsidDel="00BC531B">
          <w:rPr>
            <w:rFonts w:ascii="Times New Roman" w:eastAsia="Times New Roman" w:hAnsi="Times New Roman" w:cs="Times New Roman"/>
            <w:sz w:val="24"/>
          </w:rPr>
          <w:delText xml:space="preserve"> </w:delText>
        </w:r>
      </w:del>
      <w:ins w:id="178" w:author="Sheree Yau" w:date="2012-11-19T23:57:00Z">
        <w:r w:rsidR="00BC531B">
          <w:rPr>
            <w:rFonts w:ascii="Times New Roman" w:eastAsia="Times New Roman" w:hAnsi="Times New Roman" w:cs="Times New Roman"/>
            <w:sz w:val="24"/>
          </w:rPr>
          <w:t>either</w:t>
        </w:r>
      </w:ins>
      <w:ins w:id="179" w:author="Sheree Yau" w:date="2012-11-19T23:54:00Z">
        <w:r w:rsidR="00BC531B">
          <w:rPr>
            <w:rFonts w:ascii="Times New Roman" w:eastAsia="Times New Roman" w:hAnsi="Times New Roman" w:cs="Times New Roman"/>
            <w:sz w:val="24"/>
          </w:rPr>
          <w:t xml:space="preserve"> process</w:t>
        </w:r>
      </w:ins>
      <w:ins w:id="180" w:author="Sheree Yau" w:date="2012-11-19T23:57:00Z">
        <w:r w:rsidR="00BC531B">
          <w:rPr>
            <w:rFonts w:ascii="Times New Roman" w:eastAsia="Times New Roman" w:hAnsi="Times New Roman" w:cs="Times New Roman"/>
            <w:sz w:val="24"/>
          </w:rPr>
          <w:t>.</w:t>
        </w:r>
        <w:r w:rsidR="00C1777D">
          <w:rPr>
            <w:rFonts w:ascii="Times New Roman" w:eastAsia="Times New Roman" w:hAnsi="Times New Roman" w:cs="Times New Roman"/>
            <w:sz w:val="24"/>
          </w:rPr>
          <w:t xml:space="preserve"> One possibility proposed by Johnston </w:t>
        </w:r>
        <w:r w:rsidR="00C1777D">
          <w:rPr>
            <w:rFonts w:ascii="Times New Roman" w:eastAsia="Times New Roman" w:hAnsi="Times New Roman" w:cs="Times New Roman"/>
            <w:i/>
            <w:sz w:val="24"/>
          </w:rPr>
          <w:t>et al.</w:t>
        </w:r>
        <w:r w:rsidR="00C1777D">
          <w:rPr>
            <w:rFonts w:ascii="Times New Roman" w:eastAsia="Times New Roman" w:hAnsi="Times New Roman" w:cs="Times New Roman"/>
            <w:sz w:val="24"/>
          </w:rPr>
          <w:t xml:space="preserve"> (2008) is that when sulfur is in excess and </w:t>
        </w:r>
      </w:ins>
      <w:ins w:id="181" w:author="Sheree Yau" w:date="2012-11-19T23:58:00Z">
        <w:r w:rsidR="00C1777D">
          <w:rPr>
            <w:rFonts w:ascii="Times New Roman" w:eastAsia="Times New Roman" w:hAnsi="Times New Roman" w:cs="Times New Roman"/>
            <w:sz w:val="24"/>
          </w:rPr>
          <w:t xml:space="preserve">the organism can easily assimilate </w:t>
        </w:r>
      </w:ins>
      <w:ins w:id="182" w:author="Sheree Yau" w:date="2012-11-19T23:59:00Z">
        <w:r w:rsidR="00C1777D">
          <w:rPr>
            <w:rFonts w:ascii="Times New Roman" w:eastAsia="Times New Roman" w:hAnsi="Times New Roman" w:cs="Times New Roman"/>
            <w:sz w:val="24"/>
          </w:rPr>
          <w:t>alternative sulfur sources</w:t>
        </w:r>
      </w:ins>
      <w:ins w:id="183" w:author="Sheree Yau" w:date="2012-11-19T23:58:00Z">
        <w:r w:rsidR="00C1777D">
          <w:rPr>
            <w:rFonts w:ascii="Times New Roman" w:eastAsia="Times New Roman" w:hAnsi="Times New Roman" w:cs="Times New Roman"/>
            <w:sz w:val="24"/>
          </w:rPr>
          <w:t xml:space="preserve">, the lysis pathway may be competitive. </w:t>
        </w:r>
      </w:ins>
      <w:ins w:id="184" w:author="Sheree Yau" w:date="2012-11-19T23:59:00Z">
        <w:r w:rsidR="00C1777D">
          <w:rPr>
            <w:rFonts w:ascii="Times New Roman" w:eastAsia="Times New Roman" w:hAnsi="Times New Roman" w:cs="Times New Roman"/>
            <w:sz w:val="24"/>
          </w:rPr>
          <w:t xml:space="preserve">This is in contrast to SAR11 for which a dependence on assimilation of reduced sulfur would favour demethylation. </w:t>
        </w:r>
      </w:ins>
      <w:del w:id="185" w:author="Sheree Yau" w:date="2012-11-19T23:55:00Z">
        <w:r w:rsidDel="00BC531B">
          <w:rPr>
            <w:rFonts w:ascii="Times New Roman" w:eastAsia="Times New Roman" w:hAnsi="Times New Roman" w:cs="Times New Roman"/>
            <w:sz w:val="24"/>
          </w:rPr>
          <w:delText xml:space="preserve">It appears hypersaline </w:delText>
        </w:r>
      </w:del>
      <w:del w:id="186" w:author="Sheree Yau" w:date="2012-11-19T23:24:00Z">
        <w:r w:rsidDel="00FA454F">
          <w:rPr>
            <w:rFonts w:ascii="Times New Roman" w:eastAsia="Times New Roman" w:hAnsi="Times New Roman" w:cs="Times New Roman"/>
            <w:sz w:val="24"/>
          </w:rPr>
          <w:delText xml:space="preserve">coastal environments </w:delText>
        </w:r>
      </w:del>
      <w:del w:id="187" w:author="Sheree Yau" w:date="2012-11-19T23:55:00Z">
        <w:r w:rsidDel="00BC531B">
          <w:rPr>
            <w:rFonts w:ascii="Times New Roman" w:eastAsia="Times New Roman" w:hAnsi="Times New Roman" w:cs="Times New Roman"/>
            <w:sz w:val="24"/>
          </w:rPr>
          <w:delText>may favor a “messy-eater” strategy of sulfur compound utilization as sulfur is in excess. (*</w:delText>
        </w:r>
        <w:r w:rsidDel="00BC531B">
          <w:rPr>
            <w:rFonts w:ascii="Times New Roman" w:eastAsia="Times New Roman" w:hAnsi="Times New Roman" w:cs="Times New Roman"/>
            <w:sz w:val="24"/>
            <w:highlight w:val="yellow"/>
          </w:rPr>
          <w:delText>ref</w:delText>
        </w:r>
        <w:r w:rsidDel="00BC531B">
          <w:rPr>
            <w:rFonts w:ascii="Times New Roman" w:eastAsia="Times New Roman" w:hAnsi="Times New Roman" w:cs="Times New Roman"/>
            <w:sz w:val="24"/>
          </w:rPr>
          <w:delText>).</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0"/>
        <w:spacing w:after="0" w:line="240" w:lineRule="auto"/>
      </w:pPr>
      <w:commentRangeStart w:id="188"/>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88"/>
      <w:r w:rsidR="00891E97">
        <w:rPr>
          <w:rStyle w:val="CommentReference"/>
          <w:rFonts w:asciiTheme="minorHAnsi" w:eastAsiaTheme="minorEastAsia" w:hAnsiTheme="minorHAnsi" w:cstheme="minorBidi"/>
          <w:color w:val="auto"/>
        </w:rPr>
        <w:commentReference w:id="188"/>
      </w:r>
      <w:commentRangeStart w:id="189"/>
      <w:r>
        <w:rPr>
          <w:rFonts w:ascii="Times New Roman" w:eastAsia="Times New Roman" w:hAnsi="Times New Roman" w:cs="Times New Roman"/>
          <w:sz w:val="24"/>
        </w:rPr>
        <w:t>However</w:t>
      </w:r>
      <w:commentRangeEnd w:id="189"/>
      <w:r w:rsidR="00891E97">
        <w:rPr>
          <w:rStyle w:val="CommentReference"/>
          <w:rFonts w:asciiTheme="minorHAnsi" w:eastAsiaTheme="minorEastAsia" w:hAnsiTheme="minorHAnsi" w:cstheme="minorBidi"/>
          <w:color w:val="auto"/>
        </w:rPr>
        <w:commentReference w:id="189"/>
      </w:r>
      <w:r>
        <w:rPr>
          <w:rFonts w:ascii="Times New Roman" w:eastAsia="Times New Roman" w:hAnsi="Times New Roman" w:cs="Times New Roman"/>
          <w:sz w:val="24"/>
        </w:rPr>
        <w:t xml:space="preserve">, </w:t>
      </w:r>
      <w:r>
        <w:rPr>
          <w:rFonts w:ascii="Times New Roman" w:eastAsia="Times New Roman" w:hAnsi="Times New Roman" w:cs="Times New Roman"/>
          <w:b/>
          <w:sz w:val="24"/>
        </w:rPr>
        <w:t>t</w:t>
      </w:r>
      <w:r>
        <w:rPr>
          <w:rFonts w:ascii="Times New Roman" w:eastAsia="Times New Roman" w:hAnsi="Times New Roman" w:cs="Times New Roman"/>
          <w:sz w:val="24"/>
        </w:rPr>
        <w:t>he most active layer in the lake exists below the pycnocline/oxycline where cell and VLP numbers and nutrients are high</w:t>
      </w:r>
      <w:del w:id="190" w:author="Sheree Yau" w:date="2012-11-19T22:04:00Z">
        <w:r w:rsidDel="00E211C1">
          <w:rPr>
            <w:rFonts w:ascii="Times New Roman" w:eastAsia="Times New Roman" w:hAnsi="Times New Roman" w:cs="Times New Roman"/>
            <w:sz w:val="24"/>
          </w:rPr>
          <w:delText>t</w:delText>
        </w:r>
      </w:del>
      <w:proofErr w:type="gramStart"/>
      <w:r>
        <w:rPr>
          <w:rFonts w:ascii="Times New Roman" w:eastAsia="Times New Roman" w:hAnsi="Times New Roman" w:cs="Times New Roman"/>
          <w:sz w:val="24"/>
        </w:rPr>
        <w:t>est</w:t>
      </w:r>
      <w:proofErr w:type="gramEnd"/>
      <w:r>
        <w:rPr>
          <w:rFonts w:ascii="Times New Roman" w:eastAsia="Times New Roman" w:hAnsi="Times New Roman" w:cs="Times New Roman"/>
          <w:sz w:val="24"/>
        </w:rPr>
        <w:t xml:space="preserve">,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0"/>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commentRangeStart w:id="191"/>
      <w:del w:id="192" w:author="Sheree Yau" w:date="2012-11-20T00:04:00Z">
        <w:r w:rsidDel="00891E97">
          <w:rPr>
            <w:rFonts w:ascii="Times New Roman" w:eastAsia="Times New Roman" w:hAnsi="Times New Roman" w:cs="Times New Roman"/>
            <w:sz w:val="24"/>
          </w:rPr>
          <w:delText xml:space="preserve">diverse </w:delText>
        </w:r>
      </w:del>
      <w:commentRangeEnd w:id="191"/>
      <w:r w:rsidR="00891E97">
        <w:rPr>
          <w:rStyle w:val="CommentReference"/>
          <w:rFonts w:asciiTheme="minorHAnsi" w:eastAsiaTheme="minorEastAsia" w:hAnsiTheme="minorHAnsi" w:cstheme="minorBidi"/>
          <w:color w:val="auto"/>
        </w:rPr>
        <w:commentReference w:id="191"/>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0"/>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93"/>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93"/>
      <w:proofErr w:type="gramEnd"/>
      <w:r>
        <w:commentReference w:id="193"/>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xml:space="preserve">). Retention of captured organic matter in the lake may </w:t>
      </w:r>
      <w:r>
        <w:rPr>
          <w:rFonts w:ascii="Times New Roman" w:eastAsia="Times New Roman" w:hAnsi="Times New Roman" w:cs="Times New Roman"/>
          <w:sz w:val="24"/>
        </w:rPr>
        <w:lastRenderedPageBreak/>
        <w:t>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0"/>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RDefault="00C45D27">
      <w:pPr>
        <w:pStyle w:val="normal0"/>
        <w:spacing w:after="0" w:line="240" w:lineRule="auto"/>
        <w:ind w:left="426"/>
      </w:pPr>
      <w:r>
        <w:rPr>
          <w:rFonts w:ascii="Times New Roman" w:eastAsia="Times New Roman" w:hAnsi="Times New Roman" w:cs="Times New Roman"/>
          <w:sz w:val="24"/>
        </w:rPr>
        <w:t xml:space="preserve">Gibson JAE, Garrick RC, Franzmann PD, Deprez PP, Burton HR (1991) Reduced sulphur gases in saline lakes of the Vestfold Hills, Antarctica. Palaeogeogr Palaeoclimatol Palaeoecol 84:131–140; </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Roberts NJ, Burton HR, Pitson GA (1993) Volatile organic compounds from Organic Lake, an Antarctic, hypersaline, meromictic lake.</w:t>
      </w:r>
      <w:proofErr w:type="gramEnd"/>
      <w:r>
        <w:rPr>
          <w:rFonts w:ascii="Times New Roman" w:eastAsia="Times New Roman" w:hAnsi="Times New Roman" w:cs="Times New Roman"/>
          <w:sz w:val="24"/>
        </w:rPr>
        <w:t xml:space="preserve"> Antarct Sci 5:361–366; </w:t>
      </w:r>
    </w:p>
    <w:p w:rsidR="00E93911" w:rsidRDefault="00C45D27">
      <w:pPr>
        <w:pStyle w:val="normal0"/>
        <w:spacing w:after="0" w:line="240" w:lineRule="auto"/>
        <w:ind w:left="426"/>
      </w:pPr>
      <w:r>
        <w:rPr>
          <w:rFonts w:ascii="Times New Roman" w:eastAsia="Times New Roman" w:hAnsi="Times New Roman" w:cs="Times New Roman"/>
          <w:sz w:val="24"/>
        </w:rPr>
        <w:t xml:space="preserve">Franzman PD, Deprez PP, Burton HR, van den Hoff J (1987) Limnology of Organic Lake, Antarctica, a meromictic lake that contains high concentrations of dimethyl sulfide. Aust J Freshwater Res 38:409–417; </w:t>
      </w:r>
    </w:p>
    <w:p w:rsidR="00E93911" w:rsidRDefault="00C45D27">
      <w:pPr>
        <w:pStyle w:val="normal0"/>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Antarct Sci 11:175–192. </w:t>
      </w:r>
    </w:p>
    <w:p w:rsidR="00E93911" w:rsidRDefault="00C45D27">
      <w:pPr>
        <w:pStyle w:val="normal0"/>
        <w:spacing w:after="0" w:line="240" w:lineRule="auto"/>
        <w:ind w:left="426"/>
      </w:pPr>
      <w:r>
        <w:rPr>
          <w:rFonts w:ascii="Times New Roman" w:eastAsia="Times New Roman" w:hAnsi="Times New Roman" w:cs="Times New Roman"/>
          <w:sz w:val="24"/>
        </w:rPr>
        <w:t>Zwartz D, Bird M, Stone J, Lambeck K (1998) Holocene sea-level change and ice-sheet history in the Vestfold Hills, East Antarctica. Earth Planet Sci Lett 155:131–145;</w:t>
      </w:r>
    </w:p>
    <w:p w:rsidR="00E93911" w:rsidDel="002D6BAD" w:rsidRDefault="00C45D27">
      <w:pPr>
        <w:pStyle w:val="normal0"/>
        <w:spacing w:after="0" w:line="240" w:lineRule="auto"/>
        <w:ind w:left="426"/>
        <w:rPr>
          <w:del w:id="194" w:author="Sheree Yau" w:date="2012-11-19T21:43:00Z"/>
        </w:rPr>
      </w:pPr>
      <w:r>
        <w:rPr>
          <w:rFonts w:ascii="Times New Roman" w:eastAsia="Times New Roman" w:hAnsi="Times New Roman" w:cs="Times New Roman"/>
          <w:sz w:val="24"/>
        </w:rPr>
        <w:t>Bird MI, Chiva AR, Radnell CJ, Burton HR (1991) Sedimentological and stable-isotope evolution of lakes in the Vestfold Hills, Antarctica. Palaeogeogr Palaeoclimatol Palaeoecol 84:109–130.</w:t>
      </w:r>
      <w:del w:id="195" w:author="Sheree Yau" w:date="2012-11-19T21:43:00Z">
        <w:r w:rsidDel="002D6BAD">
          <w:rPr>
            <w:rFonts w:ascii="Times New Roman" w:eastAsia="Times New Roman" w:hAnsi="Times New Roman" w:cs="Times New Roman"/>
            <w:sz w:val="24"/>
          </w:rPr>
          <w:delText>).</w:delText>
        </w:r>
      </w:del>
    </w:p>
    <w:p w:rsidR="00E93911" w:rsidDel="00C45D27" w:rsidRDefault="00E93911">
      <w:pPr>
        <w:pStyle w:val="normal0"/>
        <w:spacing w:after="0" w:line="240" w:lineRule="auto"/>
        <w:ind w:left="426"/>
        <w:rPr>
          <w:del w:id="196" w:author="Sheree Yau" w:date="2012-11-19T21:48:00Z"/>
        </w:rPr>
      </w:pPr>
    </w:p>
    <w:p w:rsidR="00E93911" w:rsidRDefault="00C45D27">
      <w:pPr>
        <w:pStyle w:val="normal0"/>
        <w:spacing w:after="0" w:line="240" w:lineRule="auto"/>
        <w:ind w:left="426"/>
      </w:pPr>
      <w:proofErr w:type="gramStart"/>
      <w:r>
        <w:rPr>
          <w:rFonts w:ascii="Times New Roman" w:eastAsia="Times New Roman" w:hAnsi="Times New Roman" w:cs="Times New Roman"/>
          <w:sz w:val="24"/>
        </w:rPr>
        <w:t>Abell GCJ and Bowman JP.</w:t>
      </w:r>
      <w:proofErr w:type="gramEnd"/>
      <w:r>
        <w:rPr>
          <w:rFonts w:ascii="Times New Roman" w:eastAsia="Times New Roman" w:hAnsi="Times New Roman" w:cs="Times New Roman"/>
          <w:sz w:val="24"/>
        </w:rPr>
        <w:t xml:space="preserve">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FEMS Microbiol Ecol</w:t>
      </w:r>
      <w:ins w:id="197" w:author="Sheree Yau" w:date="2012-11-19T21:48: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E93911" w:rsidRDefault="00C45D27">
      <w:pPr>
        <w:pStyle w:val="normal0"/>
        <w:spacing w:after="0" w:line="240" w:lineRule="auto"/>
        <w:ind w:left="426"/>
      </w:pPr>
      <w:r>
        <w:rPr>
          <w:rFonts w:ascii="Times New Roman" w:eastAsia="Times New Roman" w:hAnsi="Times New Roman" w:cs="Times New Roman"/>
          <w:sz w:val="24"/>
        </w:rPr>
        <w:t>Abell GCJ and Bowman JP</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0"/>
        <w:spacing w:after="0" w:line="240" w:lineRule="auto"/>
        <w:ind w:left="426"/>
      </w:pPr>
      <w:r>
        <w:rPr>
          <w:rFonts w:ascii="Times New Roman" w:eastAsia="Times New Roman" w:hAnsi="Times New Roman" w:cs="Times New Roman"/>
          <w:sz w:val="24"/>
        </w:rPr>
        <w:t>Altschul SF, Gish W, Miller W, Myers EW, Lipman DJ. (1990) Basic Local Alignment Search Tool.</w:t>
      </w:r>
      <w:r>
        <w:rPr>
          <w:rFonts w:ascii="Times New Roman" w:eastAsia="Times New Roman" w:hAnsi="Times New Roman" w:cs="Times New Roman"/>
          <w:i/>
          <w:sz w:val="24"/>
        </w:rPr>
        <w:t>J Mol Biol</w:t>
      </w:r>
      <w:ins w:id="198" w:author="Sheree Yau" w:date="2012-11-19T21:48: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0"/>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Int J Syst Evol Microbiol</w:t>
      </w:r>
      <w:ins w:id="199" w:author="Sheree Yau" w:date="2012-11-19T21:49: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0"/>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Science</w:t>
      </w:r>
      <w:ins w:id="200" w:author="Sheree Yau" w:date="2012-11-19T21:49: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0"/>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Nature</w:t>
      </w:r>
      <w:ins w:id="201" w:author="Sheree Yau" w:date="2012-11-19T21:49: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0"/>
        <w:spacing w:after="0" w:line="240" w:lineRule="auto"/>
        <w:ind w:left="426"/>
      </w:pPr>
      <w:r>
        <w:rPr>
          <w:rFonts w:ascii="Times New Roman" w:eastAsia="Times New Roman" w:hAnsi="Times New Roman" w:cs="Times New Roman"/>
          <w:sz w:val="24"/>
        </w:rPr>
        <w:t xml:space="preserve">Bengtsson K, Eriksson KM, Hartmann M, Wang Z, Shenoy BD, </w:t>
      </w:r>
      <w:proofErr w:type="gramStart"/>
      <w:r>
        <w:rPr>
          <w:rFonts w:ascii="Times New Roman" w:eastAsia="Times New Roman" w:hAnsi="Times New Roman" w:cs="Times New Roman"/>
          <w:sz w:val="24"/>
        </w:rPr>
        <w:t>Grelet</w:t>
      </w:r>
      <w:proofErr w:type="gramEnd"/>
      <w:r>
        <w:rPr>
          <w:rFonts w:ascii="Times New Roman" w:eastAsia="Times New Roman" w:hAnsi="Times New Roman" w:cs="Times New Roman"/>
          <w:sz w:val="24"/>
        </w:rPr>
        <w:t xml:space="preserve"> G-A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Metaxa: a software tool for automated detection and discrimination among ribosomal small </w:t>
      </w:r>
      <w:r>
        <w:rPr>
          <w:rFonts w:ascii="Times New Roman" w:eastAsia="Times New Roman" w:hAnsi="Times New Roman" w:cs="Times New Roman"/>
          <w:sz w:val="24"/>
        </w:rPr>
        <w:lastRenderedPageBreak/>
        <w:t>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w:t>
      </w:r>
      <w:ins w:id="202" w:author="Sheree Yau" w:date="2012-11-19T21:49:00Z">
        <w:r>
          <w:rPr>
            <w:rFonts w:ascii="Times New Roman" w:eastAsia="Times New Roman" w:hAnsi="Times New Roman" w:cs="Times New Roman"/>
            <w:b/>
            <w:sz w:val="24"/>
          </w:rPr>
          <w:t xml:space="preserve"> </w:t>
        </w:r>
      </w:ins>
      <w:r>
        <w:rPr>
          <w:rFonts w:ascii="Times New Roman" w:eastAsia="Times New Roman" w:hAnsi="Times New Roman" w:cs="Times New Roman"/>
          <w:b/>
          <w:sz w:val="24"/>
        </w:rPr>
        <w:t>00</w:t>
      </w:r>
      <w:r>
        <w:rPr>
          <w:rFonts w:ascii="Times New Roman" w:eastAsia="Times New Roman" w:hAnsi="Times New Roman" w:cs="Times New Roman"/>
          <w:sz w:val="24"/>
        </w:rPr>
        <w:t>: 471–475.</w:t>
      </w:r>
    </w:p>
    <w:p w:rsidR="00E93911" w:rsidRDefault="00C45D27">
      <w:pPr>
        <w:pStyle w:val="normal0"/>
        <w:spacing w:after="0" w:line="240" w:lineRule="auto"/>
        <w:ind w:left="426"/>
      </w:pPr>
      <w:r>
        <w:rPr>
          <w:rFonts w:ascii="Times New Roman" w:eastAsia="Times New Roman" w:hAnsi="Times New Roman" w:cs="Times New Roman"/>
          <w:sz w:val="24"/>
        </w:rPr>
        <w:t xml:space="preserve">Bergmann DJ, Hooper AB, Klotz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ins w:id="203" w:author="Sheree Yau" w:date="2012-11-19T21:49:00Z">
        <w:r>
          <w:rPr>
            <w:rFonts w:ascii="Times New Roman" w:eastAsia="Times New Roman" w:hAnsi="Times New Roman" w:cs="Times New Roman"/>
            <w:i/>
            <w:sz w:val="24"/>
          </w:rPr>
          <w:t>Appl Environ Microbiol</w:t>
        </w:r>
      </w:ins>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0"/>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Palaeogeogr Palaeoclimatol Palaeoecol</w:t>
      </w:r>
      <w:ins w:id="204"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Microbiology</w:t>
      </w:r>
      <w:ins w:id="205"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0"/>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Lett</w:t>
      </w:r>
      <w:ins w:id="206"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0"/>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Hydrobiologia</w:t>
      </w:r>
      <w:ins w:id="207"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0"/>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w:t>
      </w:r>
      <w:ins w:id="208"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0"/>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Int J Syst Evol Microbiol</w:t>
      </w:r>
      <w:ins w:id="209" w:author="Sheree Yau" w:date="2012-11-19T21:5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0"/>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Del="00C45D27" w:rsidRDefault="00C45D27">
      <w:pPr>
        <w:pStyle w:val="normal0"/>
        <w:spacing w:after="0" w:line="240" w:lineRule="auto"/>
        <w:ind w:left="426"/>
        <w:rPr>
          <w:del w:id="210" w:author="Sheree Yau" w:date="2012-11-19T21:51:00Z"/>
        </w:rPr>
      </w:pPr>
      <w:del w:id="211" w:author="Sheree Yau" w:date="2012-11-19T21:51:00Z">
        <w:r w:rsidDel="00C45D27">
          <w:rPr>
            <w:rFonts w:ascii="Times New Roman" w:eastAsia="Times New Roman" w:hAnsi="Times New Roman" w:cs="Times New Roman"/>
            <w:sz w:val="24"/>
          </w:rPr>
          <w:delText xml:space="preserve">Clarke KR. (1993) Non-parametric multivariate analyses of changes in community structure. </w:delText>
        </w:r>
        <w:r w:rsidDel="00C45D27">
          <w:rPr>
            <w:rFonts w:ascii="Times New Roman" w:eastAsia="Times New Roman" w:hAnsi="Times New Roman" w:cs="Times New Roman"/>
            <w:i/>
            <w:sz w:val="24"/>
          </w:rPr>
          <w:delText>Australian Journal of Ecology</w:delText>
        </w:r>
        <w:r w:rsidDel="00C45D27">
          <w:rPr>
            <w:rFonts w:ascii="Times New Roman" w:eastAsia="Times New Roman" w:hAnsi="Times New Roman" w:cs="Times New Roman"/>
            <w:b/>
            <w:sz w:val="24"/>
          </w:rPr>
          <w:delText>18</w:delText>
        </w:r>
        <w:r w:rsidDel="00C45D27">
          <w:rPr>
            <w:rFonts w:ascii="Times New Roman" w:eastAsia="Times New Roman" w:hAnsi="Times New Roman" w:cs="Times New Roman"/>
            <w:sz w:val="24"/>
          </w:rPr>
          <w:delText>: 117–143.</w:delText>
        </w:r>
      </w:del>
    </w:p>
    <w:p w:rsidR="00E93911" w:rsidRDefault="00C45D27">
      <w:pPr>
        <w:pStyle w:val="normal0"/>
        <w:spacing w:after="0" w:line="240" w:lineRule="auto"/>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E93911" w:rsidRDefault="00C45D27">
      <w:pPr>
        <w:pStyle w:val="normal0"/>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0"/>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ins w:id="212" w:author="Sheree Yau" w:date="2012-11-19T21:51: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0"/>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ins w:id="213" w:author="Sheree Yau" w:date="2012-11-19T21:51: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ISME J</w:t>
      </w:r>
      <w:ins w:id="214" w:author="Sheree Yau" w:date="2012-11-19T21:51: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ISME J</w:t>
      </w:r>
      <w:ins w:id="215" w:author="Sheree Yau" w:date="2012-11-19T21:51: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0"/>
        <w:spacing w:after="0" w:line="240" w:lineRule="auto"/>
        <w:ind w:left="426"/>
      </w:pPr>
      <w:proofErr w:type="gramStart"/>
      <w:r>
        <w:rPr>
          <w:rFonts w:ascii="Times New Roman" w:eastAsia="Times New Roman" w:hAnsi="Times New Roman" w:cs="Times New Roman"/>
          <w:sz w:val="24"/>
        </w:rPr>
        <w:lastRenderedPageBreak/>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Nat Rev Microbiol</w:t>
      </w:r>
      <w:ins w:id="216"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0"/>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PNAS</w:t>
      </w:r>
      <w:ins w:id="217"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0"/>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Nucleic Acids Res</w:t>
      </w:r>
      <w:ins w:id="218"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0"/>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ins w:id="219" w:author="Sheree Yau" w:date="2012-11-19T21:52: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0"/>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J Geophys Res</w:t>
      </w:r>
      <w:ins w:id="220"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0"/>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J Chromatogr</w:t>
      </w:r>
      <w:ins w:id="221"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0"/>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Arch Microbiol</w:t>
      </w:r>
      <w:ins w:id="222"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0"/>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Int J Syst Bacteriol</w:t>
      </w:r>
      <w:ins w:id="223" w:author="Sheree Yau" w:date="2012-11-19T21:52: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0"/>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Int J Syst Evol Microbiol</w:t>
      </w:r>
      <w:ins w:id="224"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0"/>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0"/>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Proteobacteria</w:t>
      </w:r>
      <w:ins w:id="225"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sz w:val="24"/>
        </w:rPr>
        <w:t>from the deep sea.</w:t>
      </w:r>
      <w:ins w:id="226" w:author="Sheree Yau" w:date="2012-11-19T21:53: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Appl Environ Microbiol</w:t>
      </w:r>
      <w:ins w:id="227"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0"/>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Palaeogeogr Palaeoclimatol Palaeoecol</w:t>
      </w:r>
      <w:ins w:id="228"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Int J Syst Bacteriol</w:t>
      </w:r>
      <w:ins w:id="229"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0"/>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Aust</w:t>
      </w:r>
      <w:ins w:id="230"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i/>
          <w:sz w:val="24"/>
        </w:rPr>
        <w:t>J Mar Freshw Res</w:t>
      </w:r>
      <w:ins w:id="231"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ins w:id="232" w:author="Sheree Yau" w:date="2012-11-19T21:53: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w:t>
      </w:r>
      <w:ins w:id="233" w:author="Sheree Yau" w:date="2012-11-19T21:53:00Z">
        <w:r>
          <w:rPr>
            <w:rFonts w:ascii="Times New Roman" w:eastAsia="Times New Roman" w:hAnsi="Times New Roman" w:cs="Times New Roman"/>
            <w:sz w:val="24"/>
          </w:rPr>
          <w:t xml:space="preserve"> </w:t>
        </w:r>
      </w:ins>
      <w:r>
        <w:rPr>
          <w:rFonts w:ascii="Times New Roman" w:eastAsia="Times New Roman" w:hAnsi="Times New Roman" w:cs="Times New Roman"/>
          <w:sz w:val="24"/>
        </w:rPr>
        <w:t>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0"/>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Nat Rev Microbiol</w:t>
      </w:r>
      <w:ins w:id="234" w:author="Sheree Yau" w:date="2012-11-19T21:53: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0"/>
        <w:spacing w:after="0" w:line="240" w:lineRule="auto"/>
        <w:ind w:left="426"/>
      </w:pPr>
      <w:r>
        <w:rPr>
          <w:rFonts w:ascii="Times New Roman" w:eastAsia="Times New Roman" w:hAnsi="Times New Roman" w:cs="Times New Roman"/>
          <w:sz w:val="24"/>
        </w:rPr>
        <w:lastRenderedPageBreak/>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Stand Genomic Sci</w:t>
      </w:r>
      <w:ins w:id="235"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0"/>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Int J Syst Bacteriol</w:t>
      </w:r>
      <w:ins w:id="236"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0"/>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Sci Rep</w:t>
      </w:r>
      <w:ins w:id="237"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Del="002D6BAD" w:rsidRDefault="00C45D27">
      <w:pPr>
        <w:pStyle w:val="normal0"/>
        <w:spacing w:after="0" w:line="240" w:lineRule="auto"/>
        <w:ind w:left="426"/>
        <w:rPr>
          <w:del w:id="238" w:author="Sheree Yau" w:date="2012-11-19T21:43:00Z"/>
        </w:rPr>
      </w:pPr>
      <w:del w:id="239" w:author="Sheree Yau" w:date="2012-11-19T21:43:00Z">
        <w:r w:rsidDel="002D6BAD">
          <w:rPr>
            <w:rFonts w:ascii="Times New Roman" w:eastAsia="Times New Roman" w:hAnsi="Times New Roman" w:cs="Times New Roman"/>
            <w:sz w:val="24"/>
          </w:rPr>
          <w:delText>*Gibson JAE</w:delText>
        </w:r>
        <w:r w:rsidDel="002D6BAD">
          <w:rPr>
            <w:rFonts w:ascii="Times New Roman" w:eastAsia="Times New Roman" w:hAnsi="Times New Roman" w:cs="Times New Roman"/>
            <w:i/>
            <w:sz w:val="24"/>
          </w:rPr>
          <w:delText>et al.</w:delText>
        </w:r>
        <w:r w:rsidDel="002D6BAD">
          <w:rPr>
            <w:rFonts w:ascii="Times New Roman" w:eastAsia="Times New Roman" w:hAnsi="Times New Roman" w:cs="Times New Roman"/>
            <w:sz w:val="24"/>
          </w:rPr>
          <w:delText xml:space="preserve"> (1989) Temperature profiles of saline lakes of the Vestfold Hills. </w:delText>
        </w:r>
        <w:r w:rsidDel="002D6BAD">
          <w:rPr>
            <w:rFonts w:ascii="Times New Roman" w:eastAsia="Times New Roman" w:hAnsi="Times New Roman" w:cs="Times New Roman"/>
            <w:i/>
            <w:sz w:val="24"/>
          </w:rPr>
          <w:delText xml:space="preserve">ANARE Research Notes, </w:delText>
        </w:r>
        <w:r w:rsidDel="002D6BAD">
          <w:rPr>
            <w:rFonts w:ascii="Times New Roman" w:eastAsia="Times New Roman" w:hAnsi="Times New Roman" w:cs="Times New Roman"/>
            <w:sz w:val="24"/>
          </w:rPr>
          <w:delText xml:space="preserve">No.67, 75pp </w:delText>
        </w:r>
      </w:del>
    </w:p>
    <w:p w:rsidR="00E93911" w:rsidRDefault="00C45D27">
      <w:pPr>
        <w:pStyle w:val="normal0"/>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0"/>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Palaeogeo Palaeoclimatol Palaeoecol</w:t>
      </w:r>
      <w:ins w:id="240"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0"/>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Polar Biol</w:t>
      </w:r>
      <w:ins w:id="241"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0"/>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Del="002D6BAD" w:rsidRDefault="00C45D27">
      <w:pPr>
        <w:pStyle w:val="normal0"/>
        <w:spacing w:after="0" w:line="240" w:lineRule="auto"/>
        <w:ind w:left="426"/>
        <w:rPr>
          <w:del w:id="242" w:author="Sheree Yau" w:date="2012-11-19T21:43:00Z"/>
        </w:rPr>
      </w:pPr>
      <w:del w:id="243" w:author="Sheree Yau" w:date="2012-11-19T21:43:00Z">
        <w:r w:rsidDel="002D6BAD">
          <w:rPr>
            <w:rFonts w:ascii="Times New Roman" w:eastAsia="Times New Roman" w:hAnsi="Times New Roman" w:cs="Times New Roman"/>
            <w:sz w:val="24"/>
          </w:rPr>
          <w:delText>*Gibson JAE</w:delText>
        </w:r>
        <w:r w:rsidDel="002D6BAD">
          <w:rPr>
            <w:rFonts w:ascii="Times New Roman" w:eastAsia="Times New Roman" w:hAnsi="Times New Roman" w:cs="Times New Roman"/>
            <w:i/>
            <w:sz w:val="24"/>
          </w:rPr>
          <w:delText xml:space="preserve">et al. </w:delText>
        </w:r>
        <w:r w:rsidDel="002D6BAD">
          <w:rPr>
            <w:rFonts w:ascii="Times New Roman" w:eastAsia="Times New Roman" w:hAnsi="Times New Roman" w:cs="Times New Roman"/>
            <w:sz w:val="24"/>
          </w:rPr>
          <w:delText xml:space="preserve">(1996) Meromictic Antarctic lakes as recorders of climate change: the structures of Ace and Organic Lakes, Vestfold Hills, Antarctica. </w:delText>
        </w:r>
        <w:r w:rsidDel="002D6BAD">
          <w:rPr>
            <w:rFonts w:ascii="Times New Roman" w:eastAsia="Times New Roman" w:hAnsi="Times New Roman" w:cs="Times New Roman"/>
            <w:i/>
            <w:sz w:val="24"/>
          </w:rPr>
          <w:delText>Papers and Proceedings of the Royal Society of Tasmania</w:delText>
        </w:r>
        <w:r w:rsidDel="002D6BAD">
          <w:rPr>
            <w:rFonts w:ascii="Times New Roman" w:eastAsia="Times New Roman" w:hAnsi="Times New Roman" w:cs="Times New Roman"/>
            <w:b/>
            <w:sz w:val="24"/>
          </w:rPr>
          <w:delText>130</w:delText>
        </w:r>
        <w:r w:rsidDel="002D6BAD">
          <w:rPr>
            <w:rFonts w:ascii="Times New Roman" w:eastAsia="Times New Roman" w:hAnsi="Times New Roman" w:cs="Times New Roman"/>
            <w:sz w:val="24"/>
          </w:rPr>
          <w:delText>:73–78.</w:delText>
        </w:r>
      </w:del>
    </w:p>
    <w:p w:rsidR="00E93911" w:rsidRDefault="00C45D27">
      <w:pPr>
        <w:pStyle w:val="normal0"/>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Antarct Sci</w:t>
      </w:r>
      <w:ins w:id="244"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0"/>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Geobiology</w:t>
      </w:r>
      <w:ins w:id="245"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0"/>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0"/>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Nature</w:t>
      </w:r>
      <w:ins w:id="246" w:author="Sheree Yau" w:date="2012-11-19T21:54: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0"/>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PLoS Biol.</w:t>
      </w:r>
      <w:ins w:id="247"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0"/>
        <w:spacing w:after="0" w:line="240" w:lineRule="auto"/>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System Appl Microbiol</w:t>
      </w:r>
      <w:ins w:id="248"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E93911" w:rsidRDefault="00C45D27">
      <w:pPr>
        <w:pStyle w:val="normal0"/>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J Microbiol Methods</w:t>
      </w:r>
      <w:ins w:id="249"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0"/>
        <w:spacing w:after="0" w:line="240" w:lineRule="auto"/>
        <w:ind w:left="426"/>
      </w:pPr>
      <w:r>
        <w:rPr>
          <w:rFonts w:ascii="Times New Roman" w:eastAsia="Times New Roman" w:hAnsi="Times New Roman" w:cs="Times New Roman"/>
          <w:sz w:val="24"/>
        </w:rPr>
        <w:lastRenderedPageBreak/>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0"/>
        <w:spacing w:after="0" w:line="240" w:lineRule="auto"/>
        <w:ind w:left="426"/>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J Stat Softw</w:t>
      </w:r>
      <w:ins w:id="250"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25</w:t>
      </w:r>
      <w:r>
        <w:rPr>
          <w:rFonts w:ascii="Times New Roman" w:eastAsia="Times New Roman" w:hAnsi="Times New Roman" w:cs="Times New Roman"/>
          <w:sz w:val="24"/>
        </w:rPr>
        <w:t>:1–34.</w:t>
      </w:r>
    </w:p>
    <w:p w:rsidR="00E93911" w:rsidRDefault="00C45D27">
      <w:pPr>
        <w:pStyle w:val="normal0"/>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FEMS Microbiol Lett</w:t>
      </w:r>
      <w:ins w:id="251"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0"/>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Bioinformatics</w:t>
      </w:r>
      <w:ins w:id="252"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0"/>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Annu Rev Mar Sci</w:t>
      </w:r>
      <w:ins w:id="253"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0"/>
        <w:spacing w:after="0" w:line="240" w:lineRule="auto"/>
        <w:ind w:left="426"/>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Appl Environ Microbiol</w:t>
      </w:r>
      <w:ins w:id="254"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E93911" w:rsidRDefault="00C45D27">
      <w:pPr>
        <w:pStyle w:val="normal0"/>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ins w:id="255" w:author="Sheree Yau" w:date="2012-11-19T21:55: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System Appl Microbiol</w:t>
      </w:r>
      <w:ins w:id="256"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0"/>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Antarctic Sci</w:t>
      </w:r>
      <w:ins w:id="257" w:author="Sheree Yau" w:date="2012-11-19T21:55: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0"/>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0"/>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ins w:id="258" w:author="Sheree Yau" w:date="2012-11-19T21:55: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0"/>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ins w:id="259" w:author="Sheree Yau" w:date="2012-11-19T21:56:00Z">
        <w:r w:rsidR="008055D7">
          <w:rPr>
            <w:rFonts w:ascii="Times New Roman" w:eastAsia="Times New Roman" w:hAnsi="Times New Roman" w:cs="Times New Roman"/>
            <w:i/>
            <w:sz w:val="24"/>
          </w:rPr>
          <w:t xml:space="preserve"> </w:t>
        </w:r>
      </w:ins>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ins w:id="260" w:author="Sheree Yau" w:date="2012-11-19T21:56: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0"/>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ins w:id="261" w:author="Sheree Yau" w:date="2012-11-19T21:56: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0"/>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ins w:id="262" w:author="Sheree Yau" w:date="2012-11-19T21:57:00Z">
        <w:r w:rsidR="008055D7">
          <w:rPr>
            <w:rFonts w:ascii="Times New Roman" w:eastAsia="Times New Roman" w:hAnsi="Times New Roman" w:cs="Times New Roman"/>
            <w:i/>
            <w:sz w:val="24"/>
          </w:rPr>
          <w:t>iol</w:t>
        </w:r>
      </w:ins>
      <w:ins w:id="263" w:author="Sheree Yau" w:date="2012-11-19T21:56: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0"/>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ins w:id="264"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0"/>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ins w:id="265"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Del="002D6BAD" w:rsidRDefault="00C45D27">
      <w:pPr>
        <w:pStyle w:val="normal0"/>
        <w:spacing w:after="0" w:line="240" w:lineRule="auto"/>
        <w:ind w:left="426"/>
        <w:rPr>
          <w:del w:id="266" w:author="Sheree Yau" w:date="2012-11-19T21:43:00Z"/>
        </w:rPr>
      </w:pPr>
      <w:del w:id="267" w:author="Sheree Yau" w:date="2012-11-19T21:43:00Z">
        <w:r w:rsidDel="002D6BAD">
          <w:rPr>
            <w:rFonts w:ascii="Times New Roman" w:eastAsia="Times New Roman" w:hAnsi="Times New Roman" w:cs="Times New Roman"/>
            <w:sz w:val="24"/>
          </w:rPr>
          <w:delText xml:space="preserve">*Ludwig W., </w:delText>
        </w:r>
        <w:r w:rsidDel="002D6BAD">
          <w:rPr>
            <w:rFonts w:ascii="Times New Roman" w:eastAsia="Times New Roman" w:hAnsi="Times New Roman" w:cs="Times New Roman"/>
            <w:i/>
            <w:sz w:val="24"/>
          </w:rPr>
          <w:delText>et al.</w:delText>
        </w:r>
        <w:r w:rsidDel="002D6BAD">
          <w:rPr>
            <w:rFonts w:ascii="Times New Roman" w:eastAsia="Times New Roman" w:hAnsi="Times New Roman" w:cs="Times New Roman"/>
            <w:sz w:val="24"/>
          </w:rPr>
          <w:delText xml:space="preserve"> (2004) ARB: a software environment for sequence data. </w:delText>
        </w:r>
        <w:r w:rsidDel="002D6BAD">
          <w:rPr>
            <w:rFonts w:ascii="Times New Roman" w:eastAsia="Times New Roman" w:hAnsi="Times New Roman" w:cs="Times New Roman"/>
            <w:i/>
            <w:sz w:val="24"/>
          </w:rPr>
          <w:delText>Nucleic Acids Res</w:delText>
        </w:r>
        <w:r w:rsidDel="002D6BAD">
          <w:rPr>
            <w:rFonts w:ascii="Times New Roman" w:eastAsia="Times New Roman" w:hAnsi="Times New Roman" w:cs="Times New Roman"/>
            <w:b/>
            <w:sz w:val="24"/>
          </w:rPr>
          <w:delText>32</w:delText>
        </w:r>
        <w:r w:rsidDel="002D6BAD">
          <w:rPr>
            <w:rFonts w:ascii="Times New Roman" w:eastAsia="Times New Roman" w:hAnsi="Times New Roman" w:cs="Times New Roman"/>
            <w:sz w:val="24"/>
          </w:rPr>
          <w:delText>:1363–1371.</w:delText>
        </w:r>
      </w:del>
    </w:p>
    <w:p w:rsidR="00E93911" w:rsidRDefault="00C45D27">
      <w:pPr>
        <w:pStyle w:val="normal0"/>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ins w:id="268"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Del="008055D7" w:rsidRDefault="00E93911">
      <w:pPr>
        <w:pStyle w:val="normal0"/>
        <w:spacing w:after="0" w:line="240" w:lineRule="auto"/>
        <w:ind w:left="426"/>
        <w:rPr>
          <w:del w:id="269" w:author="Sheree Yau" w:date="2012-11-19T21:57:00Z"/>
        </w:rPr>
      </w:pPr>
    </w:p>
    <w:p w:rsidR="00E93911" w:rsidRDefault="00C45D27">
      <w:pPr>
        <w:pStyle w:val="normal0"/>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ins w:id="270"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Del="008055D7" w:rsidRDefault="00E93911">
      <w:pPr>
        <w:pStyle w:val="normal0"/>
        <w:spacing w:after="0" w:line="240" w:lineRule="auto"/>
        <w:ind w:left="426"/>
        <w:rPr>
          <w:del w:id="271" w:author="Sheree Yau" w:date="2012-11-19T21:57:00Z"/>
        </w:rPr>
      </w:pPr>
    </w:p>
    <w:p w:rsidR="00E93911" w:rsidRDefault="00C45D27">
      <w:pPr>
        <w:pStyle w:val="normal0"/>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ins w:id="272"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0"/>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ins w:id="273"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ins w:id="274" w:author="Sheree Yau" w:date="2012-11-19T21:57: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Del="002D6BAD" w:rsidRDefault="00C45D27">
      <w:pPr>
        <w:pStyle w:val="normal0"/>
        <w:spacing w:after="0" w:line="240" w:lineRule="auto"/>
        <w:ind w:left="426"/>
        <w:rPr>
          <w:del w:id="275" w:author="Sheree Yau" w:date="2012-11-19T21:44:00Z"/>
        </w:rPr>
      </w:pPr>
      <w:del w:id="276" w:author="Sheree Yau" w:date="2012-11-19T21:44:00Z">
        <w:r w:rsidDel="002D6BAD">
          <w:rPr>
            <w:rFonts w:ascii="Times New Roman" w:eastAsia="Times New Roman" w:hAnsi="Times New Roman" w:cs="Times New Roman"/>
            <w:sz w:val="24"/>
          </w:rPr>
          <w:delText>*Millero FJ, Chen CT, Bradshaw A, Schleicher K. (1980) A new high pressure equation of state for seawater.</w:delText>
        </w:r>
        <w:r w:rsidDel="002D6BAD">
          <w:rPr>
            <w:rFonts w:ascii="Times New Roman" w:eastAsia="Times New Roman" w:hAnsi="Times New Roman" w:cs="Times New Roman"/>
            <w:i/>
            <w:sz w:val="24"/>
          </w:rPr>
          <w:delText>Deep Sea Res A</w:delText>
        </w:r>
        <w:r w:rsidDel="002D6BAD">
          <w:rPr>
            <w:rFonts w:ascii="Times New Roman" w:eastAsia="Times New Roman" w:hAnsi="Times New Roman" w:cs="Times New Roman"/>
            <w:b/>
            <w:sz w:val="24"/>
          </w:rPr>
          <w:delText>27</w:delText>
        </w:r>
        <w:r w:rsidDel="002D6BAD">
          <w:rPr>
            <w:rFonts w:ascii="Times New Roman" w:eastAsia="Times New Roman" w:hAnsi="Times New Roman" w:cs="Times New Roman"/>
            <w:sz w:val="24"/>
          </w:rPr>
          <w:delText>: 255–264.</w:delText>
        </w:r>
      </w:del>
    </w:p>
    <w:p w:rsidR="00E93911" w:rsidRDefault="00C45D27">
      <w:pPr>
        <w:pStyle w:val="normal0"/>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ins w:id="277"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0"/>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ins w:id="278"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ins w:id="279"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0"/>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ins w:id="280"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0"/>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ins w:id="281"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0"/>
        <w:spacing w:after="0" w:line="240" w:lineRule="auto"/>
        <w:ind w:left="426"/>
      </w:pPr>
      <w:r>
        <w:rPr>
          <w:rFonts w:ascii="Times New Roman" w:eastAsia="Times New Roman" w:hAnsi="Times New Roman" w:cs="Times New Roman"/>
          <w:sz w:val="24"/>
        </w:rPr>
        <w:t>Ng C, DeMaere MZ, Williams TJ, Lauro FM, Raftery M, Gibson JAE</w:t>
      </w:r>
      <w:ins w:id="282" w:author="Sheree Yau" w:date="2012-11-19T21:58: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ins w:id="283" w:author="Sheree Yau" w:date="2012-11-19T21:58: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ins w:id="284" w:author="Sheree Yau" w:date="2012-11-19T21:58:00Z">
        <w:r w:rsidR="008055D7">
          <w:rPr>
            <w:rFonts w:ascii="Times New Roman" w:eastAsia="Times New Roman" w:hAnsi="Times New Roman" w:cs="Times New Roman"/>
            <w:sz w:val="24"/>
          </w:rPr>
          <w:t xml:space="preserve"> </w:t>
        </w:r>
      </w:ins>
      <w:r>
        <w:rPr>
          <w:rFonts w:ascii="Times New Roman" w:eastAsia="Times New Roman" w:hAnsi="Times New Roman" w:cs="Times New Roman"/>
          <w:sz w:val="24"/>
        </w:rPr>
        <w:t>1002–1019.</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0"/>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0"/>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ins w:id="285" w:author="Sheree Yau" w:date="2012-11-19T21:45:00Z">
        <w:r w:rsidR="002D6BAD">
          <w:rPr>
            <w:rFonts w:ascii="Times New Roman" w:eastAsia="Times New Roman" w:hAnsi="Times New Roman" w:cs="Times New Roman"/>
            <w:i/>
            <w:sz w:val="24"/>
          </w:rPr>
          <w:t xml:space="preserve"> </w:t>
        </w:r>
      </w:ins>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0"/>
        <w:spacing w:after="0" w:line="240" w:lineRule="auto"/>
        <w:ind w:left="426"/>
        <w:rPr>
          <w:ins w:id="286" w:author="Sheree Yau" w:date="2012-11-19T21:44:00Z"/>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ins w:id="287" w:author="Sheree Yau" w:date="2012-11-19T21:44:00Z">
        <w:r w:rsidR="002D6BAD">
          <w:rPr>
            <w:rFonts w:ascii="Times New Roman" w:eastAsia="Times New Roman" w:hAnsi="Times New Roman" w:cs="Times New Roman"/>
            <w:i/>
            <w:sz w:val="24"/>
          </w:rPr>
          <w:t xml:space="preserve"> </w:t>
        </w:r>
      </w:ins>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0C0C5B" w:rsidRDefault="000C0C5B">
      <w:pPr>
        <w:pStyle w:val="normal0"/>
        <w:spacing w:after="0" w:line="240" w:lineRule="auto"/>
        <w:ind w:left="426"/>
        <w:rPr>
          <w:rFonts w:ascii="Times New Roman" w:hAnsi="Times New Roman" w:cs="Times New Roman"/>
          <w:rPrChange w:id="288" w:author="Sheree Yau" w:date="2012-11-19T21:47:00Z">
            <w:rPr/>
          </w:rPrChange>
        </w:rPr>
      </w:pPr>
      <w:ins w:id="289" w:author="Sheree Yau" w:date="2012-11-19T21:45:00Z">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ins>
      <w:proofErr w:type="gramStart"/>
      <w:ins w:id="290" w:author="Sheree Yau" w:date="2012-11-19T21:47:00Z">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ins>
      <w:proofErr w:type="gramEnd"/>
    </w:p>
    <w:p w:rsidR="00E93911" w:rsidRDefault="00C45D27">
      <w:pPr>
        <w:pStyle w:val="normal0"/>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0"/>
        <w:spacing w:after="0" w:line="240" w:lineRule="auto"/>
        <w:ind w:left="426"/>
      </w:pPr>
      <w:r>
        <w:rPr>
          <w:rFonts w:ascii="Times New Roman" w:eastAsia="Times New Roman" w:hAnsi="Times New Roman" w:cs="Times New Roman"/>
          <w:sz w:val="24"/>
        </w:rPr>
        <w:lastRenderedPageBreak/>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ins w:id="291" w:author="Sheree Yau" w:date="2012-11-19T21:58: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Front Microbiol</w:t>
      </w:r>
      <w:ins w:id="292"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0"/>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ins w:id="293" w:author="Sheree Yau" w:date="2012-11-19T21:45:00Z">
        <w:r w:rsidR="002D6BAD">
          <w:rPr>
            <w:rFonts w:ascii="Times New Roman" w:eastAsia="Times New Roman" w:hAnsi="Times New Roman" w:cs="Times New Roman"/>
            <w:i/>
            <w:sz w:val="24"/>
          </w:rPr>
          <w:t xml:space="preserve"> </w:t>
        </w:r>
      </w:ins>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0"/>
        <w:spacing w:after="0" w:line="240" w:lineRule="auto"/>
        <w:ind w:left="426"/>
      </w:pPr>
      <w:r>
        <w:rPr>
          <w:rFonts w:ascii="Times New Roman" w:eastAsia="Times New Roman" w:hAnsi="Times New Roman" w:cs="Times New Roman"/>
          <w:sz w:val="24"/>
        </w:rPr>
        <w:t>Roberts NJ and Burton HR. (1993a) Sampling volatile organics from a meromictic Antarctic lake.</w:t>
      </w:r>
      <w:r>
        <w:rPr>
          <w:rFonts w:ascii="Times New Roman" w:eastAsia="Times New Roman" w:hAnsi="Times New Roman" w:cs="Times New Roman"/>
          <w:i/>
          <w:sz w:val="24"/>
        </w:rPr>
        <w:t>Polar Biol</w:t>
      </w:r>
      <w:ins w:id="294" w:author="Sheree Yau" w:date="2012-11-19T21:45:00Z">
        <w:r w:rsidR="002D6BAD">
          <w:rPr>
            <w:rFonts w:ascii="Times New Roman" w:eastAsia="Times New Roman" w:hAnsi="Times New Roman" w:cs="Times New Roman"/>
            <w:i/>
            <w:sz w:val="24"/>
          </w:rPr>
          <w:t xml:space="preserve"> </w:t>
        </w:r>
      </w:ins>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0"/>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ins w:id="295" w:author="Sheree Yau" w:date="2012-11-19T21:45:00Z">
        <w:r w:rsidR="002D6BAD">
          <w:rPr>
            <w:rFonts w:ascii="Times New Roman" w:eastAsia="Times New Roman" w:hAnsi="Times New Roman" w:cs="Times New Roman"/>
            <w:i/>
            <w:sz w:val="24"/>
          </w:rPr>
          <w:t xml:space="preserve"> </w:t>
        </w:r>
      </w:ins>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0"/>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ins w:id="296" w:author="Sheree Yau" w:date="2012-11-19T21:58: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0"/>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ins w:id="297"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0"/>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ins w:id="298"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0"/>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0"/>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ins w:id="299"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ins w:id="300"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0"/>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ins w:id="301"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RDefault="00C45D27">
      <w:pPr>
        <w:pStyle w:val="normal0"/>
        <w:spacing w:after="0" w:line="240" w:lineRule="auto"/>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Marinobacter aquaeoli</w:t>
      </w:r>
      <w:r>
        <w:rPr>
          <w:rFonts w:ascii="Times New Roman" w:eastAsia="Times New Roman" w:hAnsi="Times New Roman" w:cs="Times New Roman"/>
          <w:sz w:val="24"/>
        </w:rPr>
        <w:t>, a biogeochemical “opportunitroph”.</w:t>
      </w:r>
      <w:ins w:id="302" w:author="Sheree Yau" w:date="2012-11-19T21:59: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Appl Environ Microbiol</w:t>
      </w:r>
      <w:ins w:id="303"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E93911" w:rsidRDefault="00C45D27">
      <w:pPr>
        <w:pStyle w:val="normal0"/>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0"/>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ins w:id="304"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0"/>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ins w:id="305"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0"/>
        <w:spacing w:after="0" w:line="240" w:lineRule="auto"/>
        <w:ind w:left="426"/>
        <w:rPr>
          <w:ins w:id="306" w:author="Sheree Yau" w:date="2012-11-19T17:03: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ins w:id="307"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DF0E2F" w:rsidRPr="00DF0E2F" w:rsidRDefault="00DF0E2F">
      <w:pPr>
        <w:pStyle w:val="normal0"/>
        <w:spacing w:after="0" w:line="240" w:lineRule="auto"/>
        <w:ind w:left="426"/>
      </w:pPr>
      <w:proofErr w:type="gramStart"/>
      <w:ins w:id="308" w:author="Sheree Yau" w:date="2012-11-19T17:03:00Z">
        <w:r>
          <w:rPr>
            <w:rFonts w:ascii="Times New Roman" w:eastAsia="Times New Roman" w:hAnsi="Times New Roman" w:cs="Times New Roman"/>
            <w:sz w:val="24"/>
          </w:rPr>
          <w:lastRenderedPageBreak/>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ins>
      <w:ins w:id="309" w:author="Sheree Yau" w:date="2012-11-19T17:05:00Z">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ins>
      <w:ins w:id="310" w:author="Sheree Yau" w:date="2012-11-19T17:06:00Z">
        <w:r>
          <w:rPr>
            <w:rFonts w:ascii="Times New Roman" w:eastAsia="Times New Roman" w:hAnsi="Times New Roman" w:cs="Times New Roman"/>
            <w:sz w:val="24"/>
          </w:rPr>
          <w:t>: 1–16.</w:t>
        </w:r>
      </w:ins>
    </w:p>
    <w:p w:rsidR="00E93911" w:rsidRDefault="00C45D27">
      <w:pPr>
        <w:pStyle w:val="normal0"/>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ins w:id="311" w:author="Sheree Yau" w:date="2012-11-19T17:04:00Z">
        <w:r w:rsidR="00DF0E2F">
          <w:rPr>
            <w:rFonts w:ascii="Times New Roman" w:eastAsia="Times New Roman" w:hAnsi="Times New Roman" w:cs="Times New Roman"/>
            <w:sz w:val="24"/>
          </w:rPr>
          <w:t xml:space="preserve"> </w:t>
        </w:r>
      </w:ins>
      <w:r>
        <w:rPr>
          <w:rFonts w:ascii="Times New Roman" w:eastAsia="Times New Roman" w:hAnsi="Times New Roman" w:cs="Times New Roman"/>
          <w:i/>
          <w:sz w:val="24"/>
        </w:rPr>
        <w:t>Polar Biol</w:t>
      </w:r>
      <w:ins w:id="312"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0"/>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ins w:id="313" w:author="Sheree Yau" w:date="2012-11-19T21:59: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ins w:id="314" w:author="Sheree Yau" w:date="2012-11-19T21:59:00Z">
        <w:r w:rsidR="008055D7">
          <w:rPr>
            <w:rFonts w:ascii="Times New Roman" w:eastAsia="Times New Roman" w:hAnsi="Times New Roman" w:cs="Times New Roman"/>
            <w:i/>
            <w:sz w:val="24"/>
          </w:rPr>
          <w:t xml:space="preserve"> </w:t>
        </w:r>
      </w:ins>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0"/>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0"/>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ins w:id="315" w:author="Sheree Yau" w:date="2012-11-19T22:00: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Environ Microbiol</w:t>
      </w:r>
      <w:ins w:id="316" w:author="Sheree Yau" w:date="2012-11-19T22:00:00Z">
        <w:r w:rsidR="008055D7">
          <w:rPr>
            <w:rFonts w:ascii="Times New Roman" w:eastAsia="Times New Roman" w:hAnsi="Times New Roman" w:cs="Times New Roman"/>
            <w:i/>
            <w:sz w:val="24"/>
          </w:rPr>
          <w:t xml:space="preserve"> </w:t>
        </w:r>
      </w:ins>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0"/>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ins w:id="317" w:author="Sheree Yau" w:date="2012-11-19T22:01: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ISME J</w:t>
      </w:r>
      <w:ins w:id="318" w:author="Sheree Yau" w:date="2012-11-19T22:01:00Z">
        <w:r w:rsidR="008055D7">
          <w:rPr>
            <w:rFonts w:ascii="Times New Roman" w:eastAsia="Times New Roman" w:hAnsi="Times New Roman" w:cs="Times New Roman"/>
            <w:i/>
            <w:sz w:val="24"/>
          </w:rPr>
          <w:t xml:space="preserve"> </w:t>
        </w:r>
      </w:ins>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0"/>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0"/>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ins w:id="319" w:author="Sheree Yau" w:date="2012-11-19T22:01: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0"/>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ins w:id="320" w:author="Sheree Yau" w:date="2012-11-19T22:01: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ins w:id="321" w:author="Sheree Yau" w:date="2012-11-19T22:01: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Ann Rev Microbiol</w:t>
      </w:r>
      <w:ins w:id="322" w:author="Sheree Yau" w:date="2012-11-19T22:01: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0"/>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ins w:id="323" w:author="Sheree Yau" w:date="2012-11-19T22:01: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ins w:id="324" w:author="Sheree Yau" w:date="2012-11-19T22:01:00Z">
        <w:r w:rsidR="008055D7">
          <w:rPr>
            <w:rFonts w:ascii="Times New Roman" w:eastAsia="Times New Roman" w:hAnsi="Times New Roman" w:cs="Times New Roman"/>
            <w:sz w:val="24"/>
          </w:rPr>
          <w:t xml:space="preserve"> </w:t>
        </w:r>
      </w:ins>
      <w:r>
        <w:rPr>
          <w:rFonts w:ascii="Times New Roman" w:eastAsia="Times New Roman" w:hAnsi="Times New Roman" w:cs="Times New Roman"/>
          <w:sz w:val="24"/>
        </w:rPr>
        <w:t>5261–5267.</w:t>
      </w:r>
    </w:p>
    <w:p w:rsidR="00E93911" w:rsidRDefault="00C45D27">
      <w:pPr>
        <w:pStyle w:val="normal0"/>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ins w:id="325" w:author="Sheree Yau" w:date="2012-11-19T22:01: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0"/>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ins w:id="326" w:author="Sheree Yau" w:date="2012-11-19T22:01: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Hydrobiologia</w:t>
      </w:r>
      <w:ins w:id="327" w:author="Sheree Yau" w:date="2012-11-19T22:01: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0"/>
        <w:spacing w:after="0" w:line="240" w:lineRule="auto"/>
        <w:ind w:left="426"/>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E93911" w:rsidDel="008055D7" w:rsidRDefault="00C45D27">
      <w:pPr>
        <w:pStyle w:val="normal0"/>
        <w:spacing w:after="0" w:line="240" w:lineRule="auto"/>
        <w:ind w:left="426"/>
        <w:rPr>
          <w:del w:id="328" w:author="Sheree Yau" w:date="2012-11-19T22:02:00Z"/>
        </w:rPr>
      </w:pPr>
      <w:del w:id="329" w:author="Sheree Yau" w:date="2012-11-19T22:02:00Z">
        <w:r w:rsidDel="008055D7">
          <w:rPr>
            <w:rFonts w:ascii="Times New Roman" w:eastAsia="Times New Roman" w:hAnsi="Times New Roman" w:cs="Times New Roman"/>
            <w:sz w:val="24"/>
          </w:rPr>
          <w:delText xml:space="preserve">*Wu J, Mao X, Cai T, Luo J, Wei L. (2006) KOBAS server: a web-based platform for automated annotation and pathway identification. </w:delText>
        </w:r>
        <w:r w:rsidDel="008055D7">
          <w:rPr>
            <w:rFonts w:ascii="Times New Roman" w:eastAsia="Times New Roman" w:hAnsi="Times New Roman" w:cs="Times New Roman"/>
            <w:i/>
            <w:sz w:val="24"/>
          </w:rPr>
          <w:delText>Nucleic Acids Res</w:delText>
        </w:r>
        <w:r w:rsidDel="008055D7">
          <w:rPr>
            <w:rFonts w:ascii="Times New Roman" w:eastAsia="Times New Roman" w:hAnsi="Times New Roman" w:cs="Times New Roman"/>
            <w:b/>
            <w:sz w:val="24"/>
          </w:rPr>
          <w:delText>34</w:delText>
        </w:r>
        <w:r w:rsidDel="008055D7">
          <w:rPr>
            <w:rFonts w:ascii="Times New Roman" w:eastAsia="Times New Roman" w:hAnsi="Times New Roman" w:cs="Times New Roman"/>
            <w:sz w:val="24"/>
          </w:rPr>
          <w:delText>: W720–W724.</w:delText>
        </w:r>
      </w:del>
    </w:p>
    <w:p w:rsidR="00E93911" w:rsidRDefault="00C45D27">
      <w:pPr>
        <w:pStyle w:val="normal0"/>
        <w:spacing w:after="0" w:line="240" w:lineRule="auto"/>
        <w:ind w:left="426"/>
      </w:pPr>
      <w:r>
        <w:rPr>
          <w:rFonts w:ascii="Times New Roman" w:eastAsia="Times New Roman" w:hAnsi="Times New Roman" w:cs="Times New Roman"/>
          <w:sz w:val="24"/>
        </w:rPr>
        <w:lastRenderedPageBreak/>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ins w:id="330" w:author="Sheree Yau" w:date="2012-11-19T22:02: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0"/>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ins w:id="331" w:author="Sheree Yau" w:date="2012-11-19T22:02: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ins w:id="332" w:author="Sheree Yau" w:date="2012-11-19T22:02: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Front Microbiol</w:t>
      </w:r>
      <w:ins w:id="333" w:author="Sheree Yau" w:date="2012-11-19T22:02: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0"/>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ins w:id="334" w:author="Sheree Yau" w:date="2012-11-19T22:02: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0"/>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ins w:id="335"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0"/>
        <w:spacing w:after="0" w:line="240" w:lineRule="auto"/>
        <w:ind w:left="426"/>
      </w:pPr>
      <w:proofErr w:type="gramStart"/>
      <w:r>
        <w:rPr>
          <w:rFonts w:ascii="Times New Roman" w:eastAsia="Times New Roman" w:hAnsi="Times New Roman" w:cs="Times New Roman"/>
          <w:sz w:val="24"/>
        </w:rPr>
        <w:t>Yau S, Lauro FM, DeMaere MZ, Brown MV, Thomas T, Raftery MJ</w:t>
      </w:r>
      <w:ins w:id="336" w:author="Sheree Yau" w:date="2012-11-19T22:03: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ins w:id="337" w:author="Sheree Yau" w:date="2012-11-19T22:03: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Proc Natl Acad Sci USA</w:t>
      </w:r>
      <w:ins w:id="338"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0"/>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ins w:id="339" w:author="Sheree Yau" w:date="2012-11-19T22:03:00Z">
        <w:r w:rsidR="008055D7">
          <w:rPr>
            <w:rFonts w:ascii="Times New Roman" w:eastAsia="Times New Roman" w:hAnsi="Times New Roman" w:cs="Times New Roman"/>
            <w:sz w:val="24"/>
          </w:rPr>
          <w:t xml:space="preserve"> </w:t>
        </w:r>
      </w:ins>
      <w:r>
        <w:rPr>
          <w:rFonts w:ascii="Times New Roman" w:eastAsia="Times New Roman" w:hAnsi="Times New Roman" w:cs="Times New Roman"/>
          <w:i/>
          <w:sz w:val="24"/>
        </w:rPr>
        <w:t>FEMS Microbiol Ecol</w:t>
      </w:r>
      <w:ins w:id="340"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0"/>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ins w:id="341"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0"/>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ins w:id="342"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0"/>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ins w:id="343" w:author="Sheree Yau" w:date="2012-11-19T22:03:00Z">
        <w:r w:rsidR="008055D7">
          <w:rPr>
            <w:rFonts w:ascii="Times New Roman" w:eastAsia="Times New Roman" w:hAnsi="Times New Roman" w:cs="Times New Roman"/>
            <w:i/>
            <w:sz w:val="24"/>
          </w:rPr>
          <w:t xml:space="preserve"> </w:t>
        </w:r>
      </w:ins>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0"/>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C45D27" w:rsidRDefault="00C45D27">
      <w:pPr>
        <w:pStyle w:val="normal0"/>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19T14:29:00Z" w:initials="SY">
    <w:p w:rsidR="00C45D27" w:rsidRDefault="00C45D27">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2" w:author="" w:initials="">
    <w:p w:rsidR="00C45D27" w:rsidRDefault="00C45D27">
      <w:pPr>
        <w:pStyle w:val="normal0"/>
        <w:spacing w:after="0" w:line="240" w:lineRule="auto"/>
      </w:pPr>
      <w:r>
        <w:rPr>
          <w:rFonts w:ascii="Arial" w:eastAsia="Arial" w:hAnsi="Arial" w:cs="Arial"/>
        </w:rPr>
        <w:t>Is this better than “mixotrophy”?</w:t>
      </w:r>
    </w:p>
  </w:comment>
  <w:comment w:id="3" w:author="Sheree Yau" w:date="2012-11-19T14:34:00Z" w:initials="SY">
    <w:p w:rsidR="00C45D27" w:rsidRDefault="00C45D27">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4" w:author="" w:initials="">
    <w:p w:rsidR="00C45D27" w:rsidRDefault="00C45D27">
      <w:pPr>
        <w:pStyle w:val="normal0"/>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5" w:author="Sheree Yau" w:date="2012-11-19T14:39:00Z" w:initials="SY">
    <w:p w:rsidR="00C45D27" w:rsidRDefault="00C45D27">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6" w:author="" w:initials="">
    <w:p w:rsidR="00C45D27" w:rsidRDefault="00C45D27">
      <w:pPr>
        <w:pStyle w:val="normal0"/>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7" w:author="Sheree Yau" w:date="2012-11-19T14:43:00Z" w:initials="SY">
    <w:p w:rsidR="00C45D27" w:rsidRDefault="00C45D27">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1" w:author="Sheree Yau" w:date="2012-11-19T14:57:00Z" w:initials="SY">
    <w:p w:rsidR="00C45D27" w:rsidRDefault="00C45D27">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10" w:author="" w:initials="">
    <w:p w:rsidR="00C45D27" w:rsidRDefault="00C45D27">
      <w:pPr>
        <w:pStyle w:val="normal0"/>
        <w:spacing w:after="0" w:line="240" w:lineRule="auto"/>
      </w:pPr>
      <w:r>
        <w:rPr>
          <w:rFonts w:ascii="Arial" w:eastAsia="Arial" w:hAnsi="Arial" w:cs="Arial"/>
        </w:rPr>
        <w:t>John we need to clarify whether this is marginal or gross errors are likely</w:t>
      </w:r>
    </w:p>
  </w:comment>
  <w:comment w:id="15" w:author="" w:initials="">
    <w:p w:rsidR="00C45D27" w:rsidRDefault="00C45D27">
      <w:pPr>
        <w:pStyle w:val="normal0"/>
        <w:spacing w:after="0" w:line="240" w:lineRule="auto"/>
      </w:pPr>
      <w:r>
        <w:rPr>
          <w:rFonts w:ascii="Arial" w:eastAsia="Arial" w:hAnsi="Arial" w:cs="Arial"/>
        </w:rPr>
        <w:t>Sheree better include references for Bray-Curtis analysis, ANOSIM, BEST – if covered in Mark’s SAR11 and David’s polar front or elsewhere, could cite these papers but at least the original papers as you have done for R seriation</w:t>
      </w:r>
    </w:p>
  </w:comment>
  <w:comment w:id="16" w:author="Sheree Yau" w:date="2012-11-19T15:00:00Z" w:initials="SY">
    <w:p w:rsidR="00C45D27" w:rsidRDefault="00C45D27">
      <w:pPr>
        <w:pStyle w:val="CommentText"/>
      </w:pPr>
      <w:r>
        <w:rPr>
          <w:rStyle w:val="CommentReference"/>
        </w:rPr>
        <w:annotationRef/>
      </w:r>
      <w:r>
        <w:t>All these analyses were done in PRIMER so the reference to Clarke and Gorley, 2006 covers ANOSIM, BEST and how Brays-Curtis similarity is calculated.</w:t>
      </w:r>
    </w:p>
  </w:comment>
  <w:comment w:id="17" w:author="" w:initials="">
    <w:p w:rsidR="00C45D27" w:rsidRDefault="00C45D27">
      <w:pPr>
        <w:pStyle w:val="normal0"/>
        <w:spacing w:after="0" w:line="240" w:lineRule="auto"/>
      </w:pPr>
      <w:r>
        <w:rPr>
          <w:rFonts w:ascii="Arial" w:eastAsia="Arial" w:hAnsi="Arial" w:cs="Arial"/>
        </w:rPr>
        <w:t>Sheree we need to decide if this is how we consistently refer to this zone</w:t>
      </w:r>
    </w:p>
  </w:comment>
  <w:comment w:id="18" w:author="Sheree Yau" w:date="2012-11-19T14:58:00Z" w:initials="SY">
    <w:p w:rsidR="00C45D27" w:rsidRDefault="00C45D27">
      <w:pPr>
        <w:pStyle w:val="CommentText"/>
      </w:pPr>
      <w:r>
        <w:rPr>
          <w:rStyle w:val="CommentReference"/>
        </w:rPr>
        <w:annotationRef/>
      </w:r>
      <w:r>
        <w:t>I’m happy to consistently refer to it as “upper mixed”.</w:t>
      </w:r>
    </w:p>
  </w:comment>
  <w:comment w:id="19" w:author="" w:initials="">
    <w:p w:rsidR="00C45D27" w:rsidRDefault="00C45D27">
      <w:pPr>
        <w:pStyle w:val="normal0"/>
        <w:spacing w:after="0" w:line="240" w:lineRule="auto"/>
      </w:pPr>
      <w:r>
        <w:rPr>
          <w:rFonts w:ascii="Arial" w:eastAsia="Arial" w:hAnsi="Arial" w:cs="Arial"/>
        </w:rPr>
        <w:t>Sheree note this is the first mention of Table S so need to check citation and order of all tables and figures</w:t>
      </w:r>
    </w:p>
  </w:comment>
  <w:comment w:id="20" w:author="Sheree Yau" w:date="2012-11-19T15:02:00Z" w:initials="SY">
    <w:p w:rsidR="00C45D27" w:rsidRDefault="00C45D27">
      <w:pPr>
        <w:pStyle w:val="CommentText"/>
      </w:pPr>
      <w:r>
        <w:rPr>
          <w:rStyle w:val="CommentReference"/>
        </w:rPr>
        <w:annotationRef/>
      </w:r>
      <w:r>
        <w:t>I’ve changed the order of supplementary tables to reflect the order of appearance in the text.</w:t>
      </w:r>
    </w:p>
  </w:comment>
  <w:comment w:id="42" w:author="" w:initials="">
    <w:p w:rsidR="00C45D27" w:rsidRDefault="00C45D27">
      <w:pPr>
        <w:pStyle w:val="normal0"/>
        <w:spacing w:after="0" w:line="240" w:lineRule="auto"/>
      </w:pPr>
      <w:r>
        <w:rPr>
          <w:rFonts w:ascii="Arial" w:eastAsia="Arial" w:hAnsi="Arial" w:cs="Arial"/>
        </w:rPr>
        <w:t>Sheree specifiy as I am unclear what/where you refer to</w:t>
      </w:r>
    </w:p>
  </w:comment>
  <w:comment w:id="45" w:author="" w:initials="">
    <w:p w:rsidR="00C45D27" w:rsidRDefault="00C45D27">
      <w:pPr>
        <w:pStyle w:val="normal0"/>
        <w:spacing w:after="0" w:line="240" w:lineRule="auto"/>
      </w:pPr>
      <w:r>
        <w:rPr>
          <w:rFonts w:ascii="Arial" w:eastAsia="Arial" w:hAnsi="Arial" w:cs="Arial"/>
        </w:rPr>
        <w:t>Sheree the Phylogenetic analysis heading is not really the right heading as you describe SSU analyses in Cellular diversity analyses – I presume this is for specific marker genes only related to assessing function so I think this section and the one comparing functional gene frequencies between metagenomic samples can all go under the heading Analysis of functional potential – then there is a heading for diversity and one for function</w:t>
      </w:r>
    </w:p>
  </w:comment>
  <w:comment w:id="46" w:author="Sheree Yau" w:date="2012-11-19T16:27:00Z" w:initials="SY">
    <w:p w:rsidR="00C45D27" w:rsidRDefault="00C45D27">
      <w:pPr>
        <w:pStyle w:val="CommentText"/>
      </w:pPr>
      <w:r>
        <w:rPr>
          <w:rStyle w:val="CommentReference"/>
        </w:rPr>
        <w:annotationRef/>
      </w:r>
      <w:r>
        <w:t>Yes, phylogenetic trees were only computed for functional markers so that makes sense.</w:t>
      </w:r>
    </w:p>
  </w:comment>
  <w:comment w:id="47" w:author="Sheree Yau" w:date="2012-11-19T16:31:00Z" w:initials="SY">
    <w:p w:rsidR="00C45D27" w:rsidRDefault="00C45D27">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51" w:author="" w:initials="">
    <w:p w:rsidR="00C45D27" w:rsidRDefault="00C45D27">
      <w:pPr>
        <w:pStyle w:val="normal0"/>
        <w:spacing w:after="0" w:line="240" w:lineRule="auto"/>
      </w:pPr>
      <w:r>
        <w:rPr>
          <w:rFonts w:ascii="Arial" w:eastAsia="Arial" w:hAnsi="Arial" w:cs="Arial"/>
        </w:rPr>
        <w:t>Sheree I’m placing heavy emphasis on OTUs to ensure we are accused of overinterpreting</w:t>
      </w:r>
    </w:p>
  </w:comment>
  <w:comment w:id="52" w:author="" w:initials="">
    <w:p w:rsidR="00C45D27" w:rsidRDefault="00C45D27">
      <w:pPr>
        <w:pStyle w:val="normal0"/>
        <w:spacing w:after="0" w:line="240" w:lineRule="auto"/>
      </w:pPr>
      <w:r>
        <w:rPr>
          <w:rFonts w:ascii="Arial" w:eastAsia="Arial" w:hAnsi="Arial" w:cs="Arial"/>
        </w:rPr>
        <w:t>I modified to be a little more direct and this is probably sufficient</w:t>
      </w:r>
    </w:p>
  </w:comment>
  <w:comment w:id="55" w:author="" w:initials="">
    <w:p w:rsidR="00C45D27" w:rsidRDefault="00C45D27">
      <w:pPr>
        <w:pStyle w:val="normal0"/>
        <w:spacing w:after="0" w:line="240" w:lineRule="auto"/>
      </w:pPr>
      <w:r>
        <w:rPr>
          <w:rFonts w:ascii="Arial" w:eastAsia="Arial" w:hAnsi="Arial" w:cs="Arial"/>
        </w:rPr>
        <w:t>I presume this is the section you mean? If we do this a lot where we reference to the functional section it may be best to merge these sections. Another way is to place some of the known characteristics in the Introduction. Just food for thought.</w:t>
      </w:r>
    </w:p>
  </w:comment>
  <w:comment w:id="56" w:author="" w:initials="">
    <w:p w:rsidR="00C45D27" w:rsidRDefault="00C45D27">
      <w:pPr>
        <w:pStyle w:val="normal0"/>
        <w:spacing w:after="0" w:line="240" w:lineRule="auto"/>
      </w:pPr>
      <w:r>
        <w:rPr>
          <w:rFonts w:ascii="Arial" w:eastAsia="Arial" w:hAnsi="Arial" w:cs="Arial"/>
        </w:rPr>
        <w:t>Yes, that’s the section I was referring to. It is possible to merge the two sections as they play off one another quite a lot but it’s also hard to make the story clear. I’ll consider some alternative structures.</w:t>
      </w:r>
    </w:p>
  </w:comment>
  <w:comment w:id="57" w:author="" w:initials="">
    <w:p w:rsidR="00C45D27" w:rsidRDefault="00C45D27">
      <w:pPr>
        <w:pStyle w:val="normal0"/>
        <w:spacing w:after="0" w:line="240" w:lineRule="auto"/>
      </w:pPr>
      <w:r>
        <w:rPr>
          <w:rFonts w:ascii="Arial" w:eastAsia="Arial" w:hAnsi="Arial" w:cs="Arial"/>
        </w:rPr>
        <w:t>Yep I’ll consider this later too</w:t>
      </w:r>
    </w:p>
  </w:comment>
  <w:comment w:id="62" w:author="" w:initials="">
    <w:p w:rsidR="00C45D27" w:rsidRDefault="00C45D27">
      <w:pPr>
        <w:pStyle w:val="normal0"/>
        <w:spacing w:after="0" w:line="240" w:lineRule="auto"/>
      </w:pPr>
      <w:r>
        <w:rPr>
          <w:rFonts w:ascii="Arial" w:eastAsia="Arial" w:hAnsi="Arial" w:cs="Arial"/>
        </w:rPr>
        <w:t>Because photoheterotrophy is within the C cycle and shown in the figure it doesn’t need to be singled out</w:t>
      </w:r>
    </w:p>
  </w:comment>
  <w:comment w:id="63" w:author="" w:initials="">
    <w:p w:rsidR="00C45D27" w:rsidRDefault="00C45D27">
      <w:pPr>
        <w:pStyle w:val="normal0"/>
        <w:spacing w:after="0" w:line="240" w:lineRule="auto"/>
      </w:pPr>
      <w:r>
        <w:rPr>
          <w:rFonts w:ascii="Arial" w:eastAsia="Arial" w:hAnsi="Arial" w:cs="Arial"/>
        </w:rPr>
        <w:t>Similar to use of OTU I think we have to be very careful to not word things that may be overstating</w:t>
      </w:r>
    </w:p>
  </w:comment>
  <w:comment w:id="64" w:author="Sheree Yau" w:date="2012-11-19T17:07:00Z" w:initials="SY">
    <w:p w:rsidR="00C45D27" w:rsidRDefault="00C45D27">
      <w:pPr>
        <w:pStyle w:val="CommentText"/>
      </w:pPr>
      <w:r>
        <w:rPr>
          <w:rStyle w:val="CommentReference"/>
        </w:rPr>
        <w:annotationRef/>
      </w:r>
      <w:r>
        <w:t>Sure that’s a good idea.</w:t>
      </w:r>
    </w:p>
  </w:comment>
  <w:comment w:id="65" w:author="Sheree Yau" w:date="2012-11-19T17:09:00Z" w:initials="SY">
    <w:p w:rsidR="00C45D27" w:rsidRDefault="00C45D27">
      <w:pPr>
        <w:pStyle w:val="CommentText"/>
      </w:pPr>
      <w:r>
        <w:rPr>
          <w:rStyle w:val="CommentReference"/>
        </w:rPr>
        <w:annotationRef/>
      </w:r>
      <w:r>
        <w:t>Tim, do you know of any function PRK by itself may have?</w:t>
      </w:r>
    </w:p>
  </w:comment>
  <w:comment w:id="67" w:author="" w:initials="">
    <w:p w:rsidR="00C45D27" w:rsidRDefault="00C45D27">
      <w:pPr>
        <w:pStyle w:val="normal0"/>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68" w:author="" w:initials="">
    <w:p w:rsidR="00C45D27" w:rsidRDefault="00C45D27">
      <w:pPr>
        <w:pStyle w:val="normal0"/>
        <w:spacing w:after="0" w:line="240" w:lineRule="auto"/>
      </w:pPr>
      <w:r>
        <w:rPr>
          <w:rFonts w:ascii="Arial" w:eastAsia="Arial" w:hAnsi="Arial" w:cs="Arial"/>
        </w:rPr>
        <w:t>I’m going to have to look into this a bit deeper.</w:t>
      </w:r>
    </w:p>
  </w:comment>
  <w:comment w:id="69" w:author="Sheree Yau" w:date="2012-11-19T17:11:00Z" w:initials="SY">
    <w:p w:rsidR="00C45D27" w:rsidRDefault="00C45D27" w:rsidP="00456963">
      <w:pPr>
        <w:snapToGrid w:val="0"/>
        <w:spacing w:after="0" w:line="100" w:lineRule="atLeast"/>
        <w:rPr>
          <w:rFonts w:ascii="Times New Roman" w:hAnsi="Times New Roman" w:cs="Times New Roman"/>
          <w:sz w:val="20"/>
          <w:szCs w:val="20"/>
        </w:rPr>
      </w:pPr>
      <w:r>
        <w:rPr>
          <w:rStyle w:val="CommentReference"/>
        </w:rPr>
        <w:annotationRef/>
      </w:r>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C45D27" w:rsidRDefault="00C45D27" w:rsidP="00456963">
      <w:pPr>
        <w:snapToGrid w:val="0"/>
        <w:spacing w:after="0" w:line="100" w:lineRule="atLeast"/>
        <w:rPr>
          <w:rFonts w:ascii="Times New Roman" w:hAnsi="Times New Roman" w:cs="Times New Roman"/>
          <w:sz w:val="20"/>
          <w:szCs w:val="20"/>
        </w:rPr>
      </w:pPr>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C45D27" w:rsidRDefault="00C45D27">
      <w:pPr>
        <w:pStyle w:val="CommentText"/>
      </w:pPr>
      <w:proofErr w:type="gramStart"/>
      <w:r>
        <w:t>could</w:t>
      </w:r>
      <w:proofErr w:type="gramEnd"/>
      <w:r>
        <w:t xml:space="preserve"> be used for if they occur without ATP citrate lyase??</w:t>
      </w:r>
    </w:p>
  </w:comment>
  <w:comment w:id="70" w:author="" w:initials="">
    <w:p w:rsidR="00C45D27" w:rsidRDefault="00C45D27">
      <w:pPr>
        <w:pStyle w:val="normal0"/>
        <w:spacing w:after="0" w:line="240" w:lineRule="auto"/>
      </w:pPr>
      <w:r>
        <w:rPr>
          <w:rFonts w:ascii="Arial" w:eastAsia="Arial" w:hAnsi="Arial" w:cs="Arial"/>
        </w:rPr>
        <w:t>This is not very strong, especially to follow up with a strong sentence, so what is your reasoning and what can you say to strengthen this, otherwise we need to back off.</w:t>
      </w:r>
    </w:p>
  </w:comment>
  <w:comment w:id="71" w:author="" w:initials="">
    <w:p w:rsidR="00C45D27" w:rsidRDefault="00C45D27">
      <w:pPr>
        <w:pStyle w:val="normal0"/>
        <w:spacing w:after="0" w:line="240" w:lineRule="auto"/>
      </w:pPr>
      <w:r>
        <w:rPr>
          <w:rFonts w:ascii="Arial" w:eastAsia="Arial" w:hAnsi="Arial" w:cs="Arial"/>
        </w:rP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72" w:author="Sheree Yau" w:date="2012-11-19T17:13:00Z" w:initials="SY">
    <w:p w:rsidR="00C45D27" w:rsidRDefault="00C45D27">
      <w:pPr>
        <w:pStyle w:val="CommentText"/>
      </w:pPr>
      <w:r>
        <w:rPr>
          <w:rStyle w:val="CommentReference"/>
        </w:rPr>
        <w:annotationRef/>
      </w:r>
      <w:r>
        <w:t xml:space="preserve">Tim, does it make sense to say that CO oxidizing Roseobacters would likely assimilate SCFA? </w:t>
      </w:r>
      <w:proofErr w:type="gramStart"/>
      <w:r>
        <w:t>or</w:t>
      </w:r>
      <w:proofErr w:type="gramEnd"/>
      <w:r>
        <w:t xml:space="preserve"> is that going too far?</w:t>
      </w:r>
    </w:p>
  </w:comment>
  <w:comment w:id="73" w:author="Sheree Yau" w:date="2012-11-19T17:14:00Z" w:initials="SY">
    <w:p w:rsidR="00C45D27" w:rsidRDefault="00C45D27">
      <w:pPr>
        <w:pStyle w:val="CommentText"/>
      </w:pPr>
      <w:r>
        <w:rPr>
          <w:rStyle w:val="CommentReference"/>
        </w:rPr>
        <w:annotationRef/>
      </w:r>
      <w:r>
        <w:t>Tim, do you have any reference for GDH working to assimilate ammonia?</w:t>
      </w:r>
    </w:p>
  </w:comment>
  <w:comment w:id="74" w:author="Sheree Yau" w:date="2012-11-19T17:15:00Z" w:initials="SY">
    <w:p w:rsidR="00C45D27" w:rsidRDefault="00C45D27">
      <w:pPr>
        <w:pStyle w:val="CommentText"/>
      </w:pPr>
      <w:r>
        <w:rPr>
          <w:rStyle w:val="CommentReference"/>
        </w:rPr>
        <w:annotationRef/>
      </w:r>
      <w:r>
        <w:t>Tim, does this make sense?</w:t>
      </w:r>
    </w:p>
  </w:comment>
  <w:comment w:id="77" w:author="" w:initials="">
    <w:p w:rsidR="00C45D27" w:rsidRDefault="00C45D27">
      <w:pPr>
        <w:pStyle w:val="normal0"/>
        <w:spacing w:after="0" w:line="240" w:lineRule="auto"/>
      </w:pPr>
      <w:r>
        <w:rPr>
          <w:rFonts w:ascii="Arial" w:eastAsia="Arial" w:hAnsi="Arial" w:cs="Arial"/>
        </w:rPr>
        <w:t>I am not sure I have a recent Fig S8. How are these “types” shown on the figure? Need to be clear where these two representative genes are shown, e.g. OL rhodopsin group, Marinobacter group?</w:t>
      </w:r>
    </w:p>
  </w:comment>
  <w:comment w:id="81" w:author="" w:initials="">
    <w:p w:rsidR="00C45D27" w:rsidRDefault="00C45D27">
      <w:pPr>
        <w:pStyle w:val="normal0"/>
        <w:spacing w:after="0" w:line="240" w:lineRule="auto"/>
      </w:pPr>
      <w:r>
        <w:rPr>
          <w:rFonts w:ascii="Arial" w:eastAsia="Arial" w:hAnsi="Arial" w:cs="Arial"/>
        </w:rPr>
        <w:t>As above, is this apparent from the figure?</w:t>
      </w:r>
    </w:p>
  </w:comment>
  <w:comment w:id="83" w:author="Sheree Yau" w:date="2012-11-19T17:22:00Z" w:initials="SY">
    <w:p w:rsidR="00C45D27" w:rsidRDefault="00C45D27">
      <w:pPr>
        <w:pStyle w:val="CommentText"/>
      </w:pPr>
      <w:r>
        <w:rPr>
          <w:rStyle w:val="CommentReference"/>
        </w:rPr>
        <w:annotationRef/>
      </w:r>
      <w:r>
        <w:t xml:space="preserve">I realise some of the confusion </w:t>
      </w:r>
      <w:proofErr w:type="gramStart"/>
      <w:r>
        <w:t>is  from</w:t>
      </w:r>
      <w:proofErr w:type="gramEnd"/>
      <w:r>
        <w:t xml:space="preserve"> me describing dddD clades as if they were the names of the Organic Lake homologs. So I’ve tried to separate the two ideas.</w:t>
      </w:r>
    </w:p>
  </w:comment>
  <w:comment w:id="90" w:author="" w:initials="">
    <w:p w:rsidR="00C45D27" w:rsidRDefault="00C45D27">
      <w:pPr>
        <w:pStyle w:val="normal0"/>
        <w:spacing w:after="0" w:line="240" w:lineRule="auto"/>
      </w:pPr>
      <w:r>
        <w:rPr>
          <w:rFonts w:ascii="Arial" w:eastAsia="Arial" w:hAnsi="Arial" w:cs="Arial"/>
        </w:rPr>
        <w:t>As above, is this apparent from the figure?</w:t>
      </w:r>
    </w:p>
  </w:comment>
  <w:comment w:id="91" w:author="" w:initials="">
    <w:p w:rsidR="00C45D27" w:rsidRDefault="00C45D27">
      <w:pPr>
        <w:pStyle w:val="normal0"/>
        <w:spacing w:after="0" w:line="240" w:lineRule="auto"/>
      </w:pPr>
      <w:proofErr w:type="gramStart"/>
      <w:r>
        <w:rPr>
          <w:rFonts w:ascii="Arial" w:eastAsia="Arial" w:hAnsi="Arial" w:cs="Arial"/>
        </w:rPr>
        <w:t>ok</w:t>
      </w:r>
      <w:proofErr w:type="gramEnd"/>
      <w:r>
        <w:rPr>
          <w:rFonts w:ascii="Arial" w:eastAsia="Arial" w:hAnsi="Arial" w:cs="Arial"/>
        </w:rPr>
        <w:t xml:space="preserve"> so I added some clarification along these lines to the text</w:t>
      </w:r>
    </w:p>
  </w:comment>
  <w:comment w:id="92" w:author="" w:initials="">
    <w:p w:rsidR="00C45D27" w:rsidRDefault="00C45D27">
      <w:pPr>
        <w:pStyle w:val="normal0"/>
        <w:spacing w:after="0" w:line="240" w:lineRule="auto"/>
      </w:pPr>
      <w:r>
        <w:rPr>
          <w:rFonts w:ascii="Arial" w:eastAsia="Arial" w:hAnsi="Arial" w:cs="Arial"/>
        </w:rPr>
        <w:t>For the MAR-dddD, it’s clear from the phylogeny what the taxonomic origin is. It is also mostly found on the 0.8 um fraction where Marinobacter is also more abundant. It is not clear for the OL-dddD, what the taxonomic origin is so it seems worthwhile to discuss what it could be from its distribution in the size fractions.</w:t>
      </w:r>
    </w:p>
  </w:comment>
  <w:comment w:id="102" w:author="" w:initials="">
    <w:p w:rsidR="00C45D27" w:rsidRDefault="00C45D27">
      <w:pPr>
        <w:pStyle w:val="normal0"/>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03" w:author="" w:initials="">
    <w:p w:rsidR="00C45D27" w:rsidRDefault="00C45D27">
      <w:pPr>
        <w:pStyle w:val="normal0"/>
        <w:spacing w:after="0" w:line="240" w:lineRule="auto"/>
      </w:pPr>
      <w:r>
        <w:rPr>
          <w:rFonts w:ascii="Arial" w:eastAsia="Arial" w:hAnsi="Arial" w:cs="Arial"/>
        </w:rPr>
        <w:t>I’ll have to fully sort this out too.</w:t>
      </w:r>
    </w:p>
  </w:comment>
  <w:comment w:id="104" w:author="" w:initials="">
    <w:p w:rsidR="00C45D27" w:rsidRDefault="00C45D27">
      <w:pPr>
        <w:pStyle w:val="normal0"/>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188" w:author="Sheree Yau" w:date="2012-11-20T00:03:00Z" w:initials="SY">
    <w:p w:rsidR="00891E97" w:rsidRDefault="00891E97">
      <w:pPr>
        <w:pStyle w:val="CommentText"/>
      </w:pPr>
      <w:r>
        <w:rPr>
          <w:rStyle w:val="CommentReference"/>
        </w:rPr>
        <w:annotationRef/>
      </w:r>
      <w:r>
        <w:t>Repetitive.</w:t>
      </w:r>
    </w:p>
  </w:comment>
  <w:comment w:id="189" w:author="Sheree Yau" w:date="2012-11-20T00:04:00Z" w:initials="SY">
    <w:p w:rsidR="00891E97" w:rsidRDefault="00891E97">
      <w:pPr>
        <w:pStyle w:val="CommentText"/>
      </w:pPr>
      <w:r>
        <w:rPr>
          <w:rStyle w:val="CommentReference"/>
        </w:rPr>
        <w:annotationRef/>
      </w:r>
      <w:r>
        <w:t>Add in photoheterotrophy</w:t>
      </w:r>
    </w:p>
  </w:comment>
  <w:comment w:id="191" w:author="Sheree Yau" w:date="2012-11-20T00:05:00Z" w:initials="SY">
    <w:p w:rsidR="00891E97" w:rsidRDefault="00891E97">
      <w:pPr>
        <w:pStyle w:val="CommentText"/>
      </w:pPr>
      <w:r>
        <w:rPr>
          <w:rStyle w:val="CommentReference"/>
        </w:rPr>
        <w:annotationRef/>
      </w:r>
      <w:r>
        <w:t>They’re not really diverse, they’re pretty much all Roseobacter-clade</w:t>
      </w:r>
    </w:p>
  </w:comment>
  <w:comment w:id="193" w:author="" w:initials="">
    <w:p w:rsidR="00C45D27" w:rsidRDefault="00C45D27">
      <w:pPr>
        <w:pStyle w:val="normal0"/>
        <w:spacing w:after="0" w:line="240" w:lineRule="auto"/>
      </w:pPr>
      <w:r>
        <w:rPr>
          <w:rFonts w:ascii="Arial" w:eastAsia="Arial" w:hAnsi="Arial" w:cs="Arial"/>
        </w:rPr>
        <w:t>John may be worth including some approximation to provide some perspective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grammar="clean"/>
  <w:trackRevisions/>
  <w:defaultTabStop w:val="720"/>
  <w:characterSpacingControl w:val="doNotCompress"/>
  <w:compat>
    <w:useFELayout/>
  </w:compat>
  <w:rsids>
    <w:rsidRoot w:val="00E93911"/>
    <w:rsid w:val="000C0C5B"/>
    <w:rsid w:val="002D5261"/>
    <w:rsid w:val="002D6BAD"/>
    <w:rsid w:val="0030274C"/>
    <w:rsid w:val="00303D75"/>
    <w:rsid w:val="004439B8"/>
    <w:rsid w:val="00456963"/>
    <w:rsid w:val="004F0192"/>
    <w:rsid w:val="00574FAE"/>
    <w:rsid w:val="00600B3F"/>
    <w:rsid w:val="0068330B"/>
    <w:rsid w:val="006C0037"/>
    <w:rsid w:val="00717562"/>
    <w:rsid w:val="008055D7"/>
    <w:rsid w:val="00891E97"/>
    <w:rsid w:val="009A0944"/>
    <w:rsid w:val="00A10CB2"/>
    <w:rsid w:val="00A37CE2"/>
    <w:rsid w:val="00B80844"/>
    <w:rsid w:val="00BC531B"/>
    <w:rsid w:val="00BD5343"/>
    <w:rsid w:val="00BE2C47"/>
    <w:rsid w:val="00C1777D"/>
    <w:rsid w:val="00C27D53"/>
    <w:rsid w:val="00C45D27"/>
    <w:rsid w:val="00CD76FA"/>
    <w:rsid w:val="00DB0D70"/>
    <w:rsid w:val="00DF0E2F"/>
    <w:rsid w:val="00E073D8"/>
    <w:rsid w:val="00E211C1"/>
    <w:rsid w:val="00E93911"/>
    <w:rsid w:val="00F8352C"/>
    <w:rsid w:val="00FA4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93911"/>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E93911"/>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E93911"/>
    <w:pPr>
      <w:spacing w:before="200" w:after="0"/>
      <w:outlineLvl w:val="2"/>
    </w:pPr>
    <w:rPr>
      <w:rFonts w:ascii="Cambria" w:eastAsia="Cambria" w:hAnsi="Cambria" w:cs="Cambria"/>
      <w:b/>
      <w:color w:val="4F81BD"/>
    </w:rPr>
  </w:style>
  <w:style w:type="paragraph" w:styleId="Heading4">
    <w:name w:val="heading 4"/>
    <w:basedOn w:val="normal0"/>
    <w:next w:val="normal0"/>
    <w:rsid w:val="00E93911"/>
    <w:pPr>
      <w:spacing w:before="200" w:after="0"/>
      <w:outlineLvl w:val="3"/>
    </w:pPr>
    <w:rPr>
      <w:rFonts w:ascii="Cambria" w:eastAsia="Cambria" w:hAnsi="Cambria" w:cs="Cambria"/>
      <w:b/>
      <w:i/>
      <w:color w:val="4F81BD"/>
    </w:rPr>
  </w:style>
  <w:style w:type="paragraph" w:styleId="Heading5">
    <w:name w:val="heading 5"/>
    <w:basedOn w:val="normal0"/>
    <w:next w:val="normal0"/>
    <w:rsid w:val="00E93911"/>
    <w:pPr>
      <w:spacing w:before="220" w:after="40"/>
      <w:outlineLvl w:val="4"/>
    </w:pPr>
    <w:rPr>
      <w:b/>
    </w:rPr>
  </w:style>
  <w:style w:type="paragraph" w:styleId="Heading6">
    <w:name w:val="heading 6"/>
    <w:basedOn w:val="normal0"/>
    <w:next w:val="normal0"/>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3911"/>
    <w:rPr>
      <w:rFonts w:ascii="Calibri" w:eastAsia="Calibri" w:hAnsi="Calibri" w:cs="Calibri"/>
      <w:color w:val="000000"/>
    </w:rPr>
  </w:style>
  <w:style w:type="paragraph" w:styleId="Title">
    <w:name w:val="Title"/>
    <w:basedOn w:val="normal0"/>
    <w:next w:val="normal0"/>
    <w:rsid w:val="00E93911"/>
    <w:pPr>
      <w:spacing w:after="300" w:line="240" w:lineRule="auto"/>
    </w:pPr>
    <w:rPr>
      <w:rFonts w:ascii="Cambria" w:eastAsia="Cambria" w:hAnsi="Cambria" w:cs="Cambria"/>
      <w:color w:val="17365D"/>
      <w:sz w:val="52"/>
    </w:rPr>
  </w:style>
  <w:style w:type="paragraph" w:styleId="Subtitle">
    <w:name w:val="Subtitle"/>
    <w:basedOn w:val="normal0"/>
    <w:next w:val="normal0"/>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24</Pages>
  <Words>12497</Words>
  <Characters>71238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
  <LinksUpToDate>false</LinksUpToDate>
  <CharactersWithSpaces>83568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cp:lastModifiedBy>Sheree Yau</cp:lastModifiedBy>
  <cp:revision>16</cp:revision>
  <dcterms:created xsi:type="dcterms:W3CDTF">2012-11-19T03:13:00Z</dcterms:created>
  <dcterms:modified xsi:type="dcterms:W3CDTF">2012-11-19T13:05:00Z</dcterms:modified>
</cp:coreProperties>
</file>