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93911" w:rsidRDefault="00C45D27">
      <w:pPr>
        <w:pStyle w:val="Normal1"/>
        <w:spacing w:after="0" w:line="240" w:lineRule="auto"/>
      </w:pPr>
      <w:r>
        <w:rPr>
          <w:rFonts w:ascii="Times New Roman" w:eastAsia="Times New Roman" w:hAnsi="Times New Roman" w:cs="Times New Roman"/>
          <w:b/>
          <w:sz w:val="32"/>
        </w:rPr>
        <w:t xml:space="preserve">Heterotrophic </w:t>
      </w:r>
      <w:commentRangeStart w:id="0"/>
      <w:commentRangeStart w:id="1"/>
      <w:r>
        <w:rPr>
          <w:rFonts w:ascii="Times New Roman" w:eastAsia="Times New Roman" w:hAnsi="Times New Roman" w:cs="Times New Roman"/>
          <w:b/>
          <w:sz w:val="32"/>
        </w:rPr>
        <w:t>resourcefulness</w:t>
      </w:r>
      <w:commentRangeEnd w:id="0"/>
      <w:r>
        <w:commentReference w:id="0"/>
      </w:r>
      <w:commentRangeEnd w:id="1"/>
      <w:r w:rsidR="00BD5343">
        <w:rPr>
          <w:rStyle w:val="CommentReference"/>
          <w:rFonts w:asciiTheme="minorHAnsi" w:eastAsiaTheme="minorEastAsia" w:hAnsiTheme="minorHAnsi" w:cstheme="minorBidi"/>
          <w:color w:val="auto"/>
        </w:rPr>
        <w:commentReference w:id="1"/>
      </w:r>
      <w:r>
        <w:rPr>
          <w:rFonts w:ascii="Times New Roman" w:eastAsia="Times New Roman" w:hAnsi="Times New Roman" w:cs="Times New Roman"/>
          <w:b/>
          <w:sz w:val="32"/>
        </w:rPr>
        <w:t xml:space="preserve"> and unusual sulfur biogeochemistry in a hypersaline Antarctic lake</w:t>
      </w:r>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sz w:val="24"/>
        </w:rPr>
        <w:t>Sheree Yau</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Federico M. Lauro</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T.J. Williams</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Matthew Z. DeMaere</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Mark V. Brown</w:t>
      </w:r>
      <w:r>
        <w:rPr>
          <w:rFonts w:ascii="Times New Roman" w:eastAsia="Times New Roman" w:hAnsi="Times New Roman" w:cs="Times New Roman"/>
          <w:sz w:val="24"/>
          <w:vertAlign w:val="superscript"/>
        </w:rPr>
        <w:t>1,2</w:t>
      </w:r>
      <w:r>
        <w:rPr>
          <w:rFonts w:ascii="Times New Roman" w:eastAsia="Times New Roman" w:hAnsi="Times New Roman" w:cs="Times New Roman"/>
          <w:sz w:val="24"/>
        </w:rPr>
        <w:t>, John Rich</w:t>
      </w:r>
      <w:r>
        <w:rPr>
          <w:rFonts w:ascii="Times New Roman" w:eastAsia="Times New Roman" w:hAnsi="Times New Roman" w:cs="Times New Roman"/>
          <w:sz w:val="24"/>
          <w:vertAlign w:val="superscript"/>
        </w:rPr>
        <w:t>3</w:t>
      </w:r>
      <w:r>
        <w:rPr>
          <w:rFonts w:ascii="Times New Roman" w:eastAsia="Times New Roman" w:hAnsi="Times New Roman" w:cs="Times New Roman"/>
          <w:sz w:val="24"/>
        </w:rPr>
        <w:t>, John A.E. Gibson</w:t>
      </w:r>
      <w:r>
        <w:rPr>
          <w:rFonts w:ascii="Times New Roman" w:eastAsia="Times New Roman" w:hAnsi="Times New Roman" w:cs="Times New Roman"/>
          <w:sz w:val="24"/>
          <w:vertAlign w:val="superscript"/>
        </w:rPr>
        <w:t>4</w:t>
      </w:r>
      <w:r>
        <w:rPr>
          <w:rFonts w:ascii="Times New Roman" w:eastAsia="Times New Roman" w:hAnsi="Times New Roman" w:cs="Times New Roman"/>
          <w:sz w:val="24"/>
        </w:rPr>
        <w:t xml:space="preserve"> and Ricardo Cavicchioli</w:t>
      </w:r>
      <w:r>
        <w:rPr>
          <w:rFonts w:ascii="Times New Roman" w:eastAsia="Times New Roman" w:hAnsi="Times New Roman" w:cs="Times New Roman"/>
          <w:sz w:val="24"/>
          <w:vertAlign w:val="superscript"/>
        </w:rPr>
        <w:t>1</w:t>
      </w:r>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sz w:val="24"/>
          <w:vertAlign w:val="superscript"/>
        </w:rPr>
        <w:t xml:space="preserve">1 </w:t>
      </w:r>
      <w:r>
        <w:rPr>
          <w:rFonts w:ascii="Times New Roman" w:eastAsia="Times New Roman" w:hAnsi="Times New Roman" w:cs="Times New Roman"/>
          <w:sz w:val="24"/>
        </w:rPr>
        <w:t>School of Biotechnology and Biomolecular Sciences, The University of New South Wales, Sydney, New South Wales, Australia.</w:t>
      </w:r>
    </w:p>
    <w:p w:rsidR="00E93911" w:rsidRDefault="00C45D27">
      <w:pPr>
        <w:pStyle w:val="Normal1"/>
        <w:spacing w:after="0" w:line="240" w:lineRule="auto"/>
      </w:pPr>
      <w:r>
        <w:rPr>
          <w:rFonts w:ascii="Times New Roman" w:eastAsia="Times New Roman" w:hAnsi="Times New Roman" w:cs="Times New Roman"/>
          <w:sz w:val="24"/>
          <w:vertAlign w:val="superscript"/>
        </w:rPr>
        <w:t>2</w:t>
      </w:r>
      <w:r>
        <w:rPr>
          <w:rFonts w:ascii="Times New Roman" w:eastAsia="Times New Roman" w:hAnsi="Times New Roman" w:cs="Times New Roman"/>
          <w:sz w:val="24"/>
        </w:rPr>
        <w:t xml:space="preserve"> Evolution and Ecology Research Centre, The University of New South Wales, Sydney, New South Wales, Australia.</w:t>
      </w:r>
    </w:p>
    <w:p w:rsidR="00E93911" w:rsidRDefault="00C45D27">
      <w:pPr>
        <w:pStyle w:val="Normal1"/>
        <w:spacing w:after="0" w:line="240" w:lineRule="auto"/>
      </w:pPr>
      <w:proofErr w:type="gramStart"/>
      <w:r>
        <w:rPr>
          <w:rFonts w:ascii="Times New Roman" w:eastAsia="Times New Roman" w:hAnsi="Times New Roman" w:cs="Times New Roman"/>
          <w:sz w:val="24"/>
          <w:vertAlign w:val="superscript"/>
        </w:rPr>
        <w:t>3</w:t>
      </w:r>
      <w:r>
        <w:rPr>
          <w:rFonts w:ascii="Times New Roman" w:eastAsia="Times New Roman" w:hAnsi="Times New Roman" w:cs="Times New Roman"/>
          <w:sz w:val="24"/>
        </w:rPr>
        <w:t xml:space="preserve"> ************* Albany, Western Australia, Australia.</w:t>
      </w:r>
      <w:proofErr w:type="gramEnd"/>
    </w:p>
    <w:p w:rsidR="00E93911" w:rsidRDefault="00C45D27">
      <w:pPr>
        <w:pStyle w:val="Normal1"/>
        <w:spacing w:after="0" w:line="240" w:lineRule="auto"/>
      </w:pPr>
      <w:proofErr w:type="gramStart"/>
      <w:r>
        <w:rPr>
          <w:rFonts w:ascii="Times New Roman" w:eastAsia="Times New Roman" w:hAnsi="Times New Roman" w:cs="Times New Roman"/>
          <w:sz w:val="24"/>
          <w:vertAlign w:val="superscript"/>
        </w:rPr>
        <w:t>4</w:t>
      </w:r>
      <w:r>
        <w:rPr>
          <w:rFonts w:ascii="Times New Roman" w:eastAsia="Times New Roman" w:hAnsi="Times New Roman" w:cs="Times New Roman"/>
          <w:sz w:val="24"/>
        </w:rPr>
        <w:t xml:space="preserve"> Marine Research Laboratories, Tasmanian Aquaculture and Fisheries Institute, University of Tasmania, Hobart, Tasmania, Australia.</w:t>
      </w:r>
      <w:proofErr w:type="gramEnd"/>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b/>
          <w:sz w:val="24"/>
        </w:rPr>
        <w:t xml:space="preserve">Running title: </w:t>
      </w:r>
      <w:r>
        <w:rPr>
          <w:rFonts w:ascii="Times New Roman" w:eastAsia="Times New Roman" w:hAnsi="Times New Roman" w:cs="Times New Roman"/>
          <w:sz w:val="24"/>
        </w:rPr>
        <w:t>Heterotrophic resourcefulness and unusual sulfur cycling</w:t>
      </w:r>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b/>
          <w:sz w:val="24"/>
        </w:rPr>
        <w:t xml:space="preserve">Keywords: </w:t>
      </w:r>
      <w:r>
        <w:rPr>
          <w:rFonts w:ascii="Times New Roman" w:eastAsia="Times New Roman" w:hAnsi="Times New Roman" w:cs="Times New Roman"/>
          <w:sz w:val="24"/>
        </w:rPr>
        <w:t>Metagenomics, Organic Lake, Antarctic microbial ecology, nutrient cycle, dimethylsulfide</w:t>
      </w:r>
    </w:p>
    <w:p w:rsidR="00E93911" w:rsidRDefault="00E93911">
      <w:pPr>
        <w:pStyle w:val="Normal1"/>
        <w:spacing w:after="0" w:line="240" w:lineRule="auto"/>
      </w:pPr>
    </w:p>
    <w:p w:rsidR="00E93911" w:rsidRDefault="00C45D27">
      <w:pPr>
        <w:pStyle w:val="Heading1"/>
        <w:spacing w:before="0" w:line="240" w:lineRule="auto"/>
      </w:pPr>
      <w:r>
        <w:rPr>
          <w:rFonts w:ascii="Times New Roman" w:eastAsia="Times New Roman" w:hAnsi="Times New Roman" w:cs="Times New Roman"/>
          <w:color w:val="000000"/>
          <w:sz w:val="24"/>
        </w:rPr>
        <w:t>Abstract</w:t>
      </w:r>
    </w:p>
    <w:p w:rsidR="00E93911" w:rsidRDefault="00C45D27">
      <w:pPr>
        <w:pStyle w:val="Normal1"/>
        <w:spacing w:after="0" w:line="240" w:lineRule="auto"/>
      </w:pPr>
      <w:r>
        <w:rPr>
          <w:rFonts w:ascii="Times New Roman" w:eastAsia="Times New Roman" w:hAnsi="Times New Roman" w:cs="Times New Roman"/>
          <w:b/>
          <w:sz w:val="24"/>
        </w:rPr>
        <w:t xml:space="preserve">Organic Lake is a shallow marine-derived hypersaline lake in the Vestfold Hills, Antarctica that has the highest reported concentration of dimethylsulfide (DMS) in a natural body of water (Franzmann </w:t>
      </w:r>
      <w:r>
        <w:rPr>
          <w:rFonts w:ascii="Times New Roman" w:eastAsia="Times New Roman" w:hAnsi="Times New Roman" w:cs="Times New Roman"/>
          <w:b/>
          <w:i/>
          <w:sz w:val="24"/>
        </w:rPr>
        <w:t>et al.</w:t>
      </w:r>
      <w:r>
        <w:rPr>
          <w:rFonts w:ascii="Times New Roman" w:eastAsia="Times New Roman" w:hAnsi="Times New Roman" w:cs="Times New Roman"/>
          <w:b/>
          <w:sz w:val="24"/>
        </w:rPr>
        <w:t xml:space="preserve">, 1987b). To determine the composition and functional potential of the microbial community and learn about the unusual sulfur chemistry in Organic Lake, shotgun metagenomics </w:t>
      </w:r>
      <w:proofErr w:type="gramStart"/>
      <w:r>
        <w:rPr>
          <w:rFonts w:ascii="Times New Roman" w:eastAsia="Times New Roman" w:hAnsi="Times New Roman" w:cs="Times New Roman"/>
          <w:b/>
          <w:sz w:val="24"/>
        </w:rPr>
        <w:t>(2.4 Gbp titanium 454)</w:t>
      </w:r>
      <w:proofErr w:type="gramEnd"/>
      <w:r>
        <w:rPr>
          <w:rFonts w:ascii="Times New Roman" w:eastAsia="Times New Roman" w:hAnsi="Times New Roman" w:cs="Times New Roman"/>
          <w:b/>
          <w:sz w:val="24"/>
        </w:rPr>
        <w:t xml:space="preserve"> was performed on size fractionated samples (3.0, 0.8 and 0.1 µm) collected along a depth profile. Eucaryal phytoflagellates were the main photosynthetic organisms. Bacteria were dominated by the globally distributed heterotrophic lineages </w:t>
      </w:r>
      <w:r>
        <w:rPr>
          <w:rFonts w:ascii="Times New Roman" w:eastAsia="Times New Roman" w:hAnsi="Times New Roman" w:cs="Times New Roman"/>
          <w:b/>
          <w:i/>
          <w:sz w:val="24"/>
        </w:rPr>
        <w:t>Marinobacter</w:t>
      </w:r>
      <w:r>
        <w:rPr>
          <w:rFonts w:ascii="Times New Roman" w:eastAsia="Times New Roman" w:hAnsi="Times New Roman" w:cs="Times New Roman"/>
          <w:b/>
          <w:sz w:val="24"/>
        </w:rPr>
        <w:t xml:space="preserve">, </w:t>
      </w:r>
      <w:r>
        <w:rPr>
          <w:rFonts w:ascii="Times New Roman" w:eastAsia="Times New Roman" w:hAnsi="Times New Roman" w:cs="Times New Roman"/>
          <w:b/>
          <w:i/>
          <w:sz w:val="24"/>
        </w:rPr>
        <w:t xml:space="preserve">Roseovarius </w:t>
      </w:r>
      <w:r>
        <w:rPr>
          <w:rFonts w:ascii="Times New Roman" w:eastAsia="Times New Roman" w:hAnsi="Times New Roman" w:cs="Times New Roman"/>
          <w:b/>
          <w:sz w:val="24"/>
        </w:rPr>
        <w:t xml:space="preserve">and </w:t>
      </w:r>
      <w:r>
        <w:rPr>
          <w:rFonts w:ascii="Times New Roman" w:eastAsia="Times New Roman" w:hAnsi="Times New Roman" w:cs="Times New Roman"/>
          <w:b/>
          <w:i/>
          <w:sz w:val="24"/>
        </w:rPr>
        <w:t xml:space="preserve">Psychroflexus. </w:t>
      </w:r>
      <w:r>
        <w:rPr>
          <w:rFonts w:ascii="Times New Roman" w:eastAsia="Times New Roman" w:hAnsi="Times New Roman" w:cs="Times New Roman"/>
          <w:b/>
          <w:sz w:val="24"/>
        </w:rPr>
        <w:t>Candidate division RF3 was overrepresented at the oxycline</w:t>
      </w:r>
      <w:del w:id="2" w:author="Sheree Yau" w:date="2012-12-08T17:53:00Z">
        <w:r w:rsidDel="005341F3">
          <w:rPr>
            <w:rFonts w:ascii="Times New Roman" w:eastAsia="Times New Roman" w:hAnsi="Times New Roman" w:cs="Times New Roman"/>
            <w:b/>
            <w:sz w:val="24"/>
          </w:rPr>
          <w:delText xml:space="preserve"> </w:delText>
        </w:r>
        <w:commentRangeStart w:id="3"/>
        <w:r w:rsidDel="005341F3">
          <w:rPr>
            <w:rFonts w:ascii="Times New Roman" w:eastAsia="Times New Roman" w:hAnsi="Times New Roman" w:cs="Times New Roman"/>
            <w:b/>
            <w:sz w:val="24"/>
          </w:rPr>
          <w:delText>and associated with fermentation</w:delText>
        </w:r>
      </w:del>
      <w:commentRangeEnd w:id="3"/>
      <w:ins w:id="4" w:author="Sheree Yau" w:date="2012-12-08T17:56:00Z">
        <w:r w:rsidR="005341F3">
          <w:rPr>
            <w:rFonts w:ascii="Times New Roman" w:eastAsia="Times New Roman" w:hAnsi="Times New Roman" w:cs="Times New Roman"/>
            <w:b/>
            <w:sz w:val="24"/>
          </w:rPr>
          <w:t xml:space="preserve"> </w:t>
        </w:r>
      </w:ins>
      <w:ins w:id="5" w:author="Sheree Yau" w:date="2012-12-08T18:02:00Z">
        <w:r w:rsidR="00FE01F6">
          <w:rPr>
            <w:rFonts w:ascii="Times New Roman" w:eastAsia="Times New Roman" w:hAnsi="Times New Roman" w:cs="Times New Roman"/>
            <w:b/>
            <w:sz w:val="24"/>
          </w:rPr>
          <w:t>and</w:t>
        </w:r>
      </w:ins>
      <w:ins w:id="6" w:author="Sheree Yau" w:date="2012-12-08T17:56:00Z">
        <w:r w:rsidR="005341F3">
          <w:rPr>
            <w:rFonts w:ascii="Times New Roman" w:eastAsia="Times New Roman" w:hAnsi="Times New Roman" w:cs="Times New Roman"/>
            <w:b/>
            <w:sz w:val="24"/>
          </w:rPr>
          <w:t xml:space="preserve"> OD1 in the </w:t>
        </w:r>
      </w:ins>
      <w:ins w:id="7" w:author="Sheree Yau" w:date="2012-12-08T18:02:00Z">
        <w:r w:rsidR="00FE01F6">
          <w:rPr>
            <w:rFonts w:ascii="Times New Roman" w:eastAsia="Times New Roman" w:hAnsi="Times New Roman" w:cs="Times New Roman"/>
            <w:b/>
            <w:sz w:val="24"/>
          </w:rPr>
          <w:t>lake bottom</w:t>
        </w:r>
      </w:ins>
      <w:del w:id="8" w:author="Sheree Yau" w:date="2012-12-08T17:53:00Z">
        <w:r w:rsidR="005341F3" w:rsidDel="005341F3">
          <w:rPr>
            <w:rStyle w:val="CommentReference"/>
            <w:rFonts w:asciiTheme="minorHAnsi" w:eastAsiaTheme="minorEastAsia" w:hAnsiTheme="minorHAnsi" w:cstheme="minorBidi"/>
            <w:color w:val="auto"/>
          </w:rPr>
          <w:commentReference w:id="3"/>
        </w:r>
      </w:del>
      <w:r>
        <w:rPr>
          <w:rFonts w:ascii="Times New Roman" w:eastAsia="Times New Roman" w:hAnsi="Times New Roman" w:cs="Times New Roman"/>
          <w:b/>
          <w:sz w:val="24"/>
        </w:rPr>
        <w:t xml:space="preserve">. The dominance of heterotrophic degradation coupled with low fixation potential indicates possible net carbon loss. However, abundant marker genes for aerobic anoxygenic phototrophy, </w:t>
      </w:r>
      <w:ins w:id="9" w:author="Sheree Yau" w:date="2012-12-09T21:36:00Z">
        <w:r w:rsidR="00882FF4">
          <w:rPr>
            <w:rFonts w:ascii="Times New Roman" w:eastAsia="Times New Roman" w:hAnsi="Times New Roman" w:cs="Times New Roman"/>
            <w:b/>
            <w:sz w:val="24"/>
          </w:rPr>
          <w:t xml:space="preserve">rhodopsins and </w:t>
        </w:r>
      </w:ins>
      <w:r>
        <w:rPr>
          <w:rFonts w:ascii="Times New Roman" w:eastAsia="Times New Roman" w:hAnsi="Times New Roman" w:cs="Times New Roman"/>
          <w:b/>
          <w:sz w:val="24"/>
        </w:rPr>
        <w:t>CO oxidation</w:t>
      </w:r>
      <w:ins w:id="10" w:author="Sheree Yau" w:date="2012-12-09T21:36:00Z">
        <w:r w:rsidR="00882FF4">
          <w:rPr>
            <w:rFonts w:ascii="Times New Roman" w:eastAsia="Times New Roman" w:hAnsi="Times New Roman" w:cs="Times New Roman"/>
            <w:b/>
            <w:sz w:val="24"/>
          </w:rPr>
          <w:t xml:space="preserve"> </w:t>
        </w:r>
      </w:ins>
      <w:del w:id="11" w:author="Sheree Yau" w:date="2012-12-02T19:57:00Z">
        <w:r w:rsidDel="006951AA">
          <w:rPr>
            <w:rFonts w:ascii="Times New Roman" w:eastAsia="Times New Roman" w:hAnsi="Times New Roman" w:cs="Times New Roman"/>
            <w:b/>
            <w:sz w:val="24"/>
          </w:rPr>
          <w:delText>,</w:delText>
        </w:r>
      </w:del>
      <w:del w:id="12" w:author="Sheree Yau" w:date="2012-12-09T21:36:00Z">
        <w:r w:rsidDel="00882FF4">
          <w:rPr>
            <w:rFonts w:ascii="Times New Roman" w:eastAsia="Times New Roman" w:hAnsi="Times New Roman" w:cs="Times New Roman"/>
            <w:b/>
            <w:sz w:val="24"/>
          </w:rPr>
          <w:delText xml:space="preserve"> rhodopsins</w:delText>
        </w:r>
      </w:del>
      <w:r>
        <w:rPr>
          <w:rFonts w:ascii="Times New Roman" w:eastAsia="Times New Roman" w:hAnsi="Times New Roman" w:cs="Times New Roman"/>
          <w:b/>
          <w:sz w:val="24"/>
        </w:rPr>
        <w:t xml:space="preserve"> </w:t>
      </w:r>
      <w:del w:id="13" w:author="Sheree Yau" w:date="2012-12-02T19:57:00Z">
        <w:r w:rsidDel="006951AA">
          <w:rPr>
            <w:rFonts w:ascii="Times New Roman" w:eastAsia="Times New Roman" w:hAnsi="Times New Roman" w:cs="Times New Roman"/>
            <w:b/>
            <w:sz w:val="24"/>
          </w:rPr>
          <w:delText xml:space="preserve">and </w:delText>
        </w:r>
        <w:commentRangeStart w:id="14"/>
        <w:r w:rsidDel="006951AA">
          <w:rPr>
            <w:rFonts w:ascii="Times New Roman" w:eastAsia="Times New Roman" w:hAnsi="Times New Roman" w:cs="Times New Roman"/>
            <w:b/>
            <w:sz w:val="24"/>
          </w:rPr>
          <w:delText xml:space="preserve">facultative chemoautotrophy </w:delText>
        </w:r>
      </w:del>
      <w:commentRangeEnd w:id="14"/>
      <w:r w:rsidR="006951AA">
        <w:rPr>
          <w:rStyle w:val="CommentReference"/>
          <w:rFonts w:asciiTheme="minorHAnsi" w:eastAsiaTheme="minorEastAsia" w:hAnsiTheme="minorHAnsi" w:cstheme="minorBidi"/>
          <w:color w:val="auto"/>
        </w:rPr>
        <w:commentReference w:id="14"/>
      </w:r>
      <w:r>
        <w:rPr>
          <w:rFonts w:ascii="Times New Roman" w:eastAsia="Times New Roman" w:hAnsi="Times New Roman" w:cs="Times New Roman"/>
          <w:b/>
          <w:sz w:val="24"/>
        </w:rPr>
        <w:t xml:space="preserve">were also linked to the dominant heterotrophic bacteria and may </w:t>
      </w:r>
      <w:del w:id="15" w:author="Sheree Yau" w:date="2012-12-09T21:38:00Z">
        <w:r w:rsidDel="00882FF4">
          <w:rPr>
            <w:rFonts w:ascii="Times New Roman" w:eastAsia="Times New Roman" w:hAnsi="Times New Roman" w:cs="Times New Roman"/>
            <w:b/>
            <w:sz w:val="24"/>
          </w:rPr>
          <w:delText xml:space="preserve">be indicative of </w:delText>
        </w:r>
      </w:del>
      <w:ins w:id="16" w:author="Sheree Yau" w:date="2012-12-09T21:38:00Z">
        <w:r w:rsidR="00882FF4">
          <w:rPr>
            <w:rFonts w:ascii="Times New Roman" w:eastAsia="Times New Roman" w:hAnsi="Times New Roman" w:cs="Times New Roman"/>
            <w:b/>
            <w:sz w:val="24"/>
          </w:rPr>
          <w:t xml:space="preserve">indicate </w:t>
        </w:r>
      </w:ins>
      <w:ins w:id="17" w:author="Sheree Yau" w:date="2012-12-09T21:39:00Z">
        <w:r w:rsidR="00882FF4">
          <w:rPr>
            <w:rFonts w:ascii="Times New Roman" w:eastAsia="Times New Roman" w:hAnsi="Times New Roman" w:cs="Times New Roman"/>
            <w:b/>
            <w:sz w:val="24"/>
          </w:rPr>
          <w:t xml:space="preserve">use of </w:t>
        </w:r>
      </w:ins>
      <w:ins w:id="18" w:author="Sheree Yau" w:date="2012-12-09T21:37:00Z">
        <w:r w:rsidR="00882FF4">
          <w:rPr>
            <w:rFonts w:ascii="Times New Roman" w:eastAsia="Times New Roman" w:hAnsi="Times New Roman" w:cs="Times New Roman"/>
            <w:b/>
            <w:sz w:val="24"/>
          </w:rPr>
          <w:t>photo</w:t>
        </w:r>
      </w:ins>
      <w:ins w:id="19" w:author="Sheree Yau" w:date="2012-12-12T12:19:00Z">
        <w:r w:rsidR="008D6B00">
          <w:rPr>
            <w:rFonts w:ascii="Times New Roman" w:eastAsia="Times New Roman" w:hAnsi="Times New Roman" w:cs="Times New Roman"/>
            <w:b/>
            <w:sz w:val="24"/>
          </w:rPr>
          <w:t>-</w:t>
        </w:r>
      </w:ins>
      <w:ins w:id="20" w:author="Sheree Yau" w:date="2012-12-09T21:37:00Z">
        <w:r w:rsidR="00882FF4">
          <w:rPr>
            <w:rFonts w:ascii="Times New Roman" w:eastAsia="Times New Roman" w:hAnsi="Times New Roman" w:cs="Times New Roman"/>
            <w:b/>
            <w:sz w:val="24"/>
          </w:rPr>
          <w:t xml:space="preserve"> and lithoheterotrophy</w:t>
        </w:r>
      </w:ins>
      <w:ins w:id="21" w:author="Sheree Yau" w:date="2012-12-09T21:39:00Z">
        <w:r w:rsidR="00882FF4">
          <w:rPr>
            <w:rFonts w:ascii="Times New Roman" w:eastAsia="Times New Roman" w:hAnsi="Times New Roman" w:cs="Times New Roman"/>
            <w:b/>
            <w:sz w:val="24"/>
          </w:rPr>
          <w:t xml:space="preserve"> as </w:t>
        </w:r>
      </w:ins>
      <w:r>
        <w:rPr>
          <w:rFonts w:ascii="Times New Roman" w:eastAsia="Times New Roman" w:hAnsi="Times New Roman" w:cs="Times New Roman"/>
          <w:b/>
          <w:sz w:val="24"/>
        </w:rPr>
        <w:t xml:space="preserve">mechanisms for conserving </w:t>
      </w:r>
      <w:ins w:id="22" w:author="Sheree Yau" w:date="2012-12-09T21:39:00Z">
        <w:r w:rsidR="00882FF4">
          <w:rPr>
            <w:rFonts w:ascii="Times New Roman" w:eastAsia="Times New Roman" w:hAnsi="Times New Roman" w:cs="Times New Roman"/>
            <w:b/>
            <w:sz w:val="24"/>
          </w:rPr>
          <w:t xml:space="preserve">organic </w:t>
        </w:r>
      </w:ins>
      <w:r>
        <w:rPr>
          <w:rFonts w:ascii="Times New Roman" w:eastAsia="Times New Roman" w:hAnsi="Times New Roman" w:cs="Times New Roman"/>
          <w:b/>
          <w:sz w:val="24"/>
        </w:rPr>
        <w:t>carbon. Similarly, a high genetic potential for the recycling of nitrogen compounds likely functions to retain fixed nitrogen in the lake. Dimethylsulfoniopropionate (DMSP) lyase genes (</w:t>
      </w:r>
      <w:r>
        <w:rPr>
          <w:rFonts w:ascii="Times New Roman" w:eastAsia="Times New Roman" w:hAnsi="Times New Roman" w:cs="Times New Roman"/>
          <w:b/>
          <w:i/>
          <w:sz w:val="24"/>
        </w:rPr>
        <w:t xml:space="preserve">dddD, dddL </w:t>
      </w:r>
      <w:r w:rsidR="00274999" w:rsidRPr="00274999">
        <w:rPr>
          <w:rFonts w:ascii="Times New Roman" w:eastAsia="Times New Roman" w:hAnsi="Times New Roman" w:cs="Times New Roman"/>
          <w:b/>
          <w:sz w:val="24"/>
          <w:rPrChange w:id="23" w:author="Sheree Yau" w:date="2012-12-08T18:08:00Z">
            <w:rPr>
              <w:rFonts w:ascii="Times New Roman" w:eastAsia="Times New Roman" w:hAnsi="Times New Roman" w:cs="Times New Roman"/>
              <w:b/>
              <w:i/>
              <w:color w:val="auto"/>
              <w:sz w:val="24"/>
            </w:rPr>
          </w:rPrChange>
        </w:rPr>
        <w:t>and</w:t>
      </w:r>
      <w:r>
        <w:rPr>
          <w:rFonts w:ascii="Times New Roman" w:eastAsia="Times New Roman" w:hAnsi="Times New Roman" w:cs="Times New Roman"/>
          <w:b/>
          <w:i/>
          <w:sz w:val="24"/>
        </w:rPr>
        <w:t xml:space="preserve"> dddP</w:t>
      </w:r>
      <w:r>
        <w:rPr>
          <w:rFonts w:ascii="Times New Roman" w:eastAsia="Times New Roman" w:hAnsi="Times New Roman" w:cs="Times New Roman"/>
          <w:b/>
          <w:sz w:val="24"/>
        </w:rPr>
        <w:t>) were abundant indicating DMSP is a significant carbon and energy source. Unlike marine environments, DMSP demethylases (</w:t>
      </w:r>
      <w:r>
        <w:rPr>
          <w:rFonts w:ascii="Times New Roman" w:eastAsia="Times New Roman" w:hAnsi="Times New Roman" w:cs="Times New Roman"/>
          <w:b/>
          <w:i/>
          <w:sz w:val="24"/>
        </w:rPr>
        <w:t>dmdA</w:t>
      </w:r>
      <w:r>
        <w:rPr>
          <w:rFonts w:ascii="Times New Roman" w:eastAsia="Times New Roman" w:hAnsi="Times New Roman" w:cs="Times New Roman"/>
          <w:b/>
          <w:sz w:val="24"/>
        </w:rPr>
        <w:t>) were less abundant than DMSP lyases indicating that DMSP cleavage is the likely source of the high DMS concentration. Strategies of nutrient resourcefulness such as DMSP cleavage</w:t>
      </w:r>
      <w:ins w:id="24" w:author="Sheree Yau" w:date="2012-12-08T18:03:00Z">
        <w:r w:rsidR="00FE01F6">
          <w:rPr>
            <w:rFonts w:ascii="Times New Roman" w:eastAsia="Times New Roman" w:hAnsi="Times New Roman" w:cs="Times New Roman"/>
            <w:b/>
            <w:sz w:val="24"/>
          </w:rPr>
          <w:t xml:space="preserve">, photoheterotrophy, </w:t>
        </w:r>
        <w:proofErr w:type="gramStart"/>
        <w:r w:rsidR="00FE01F6">
          <w:rPr>
            <w:rFonts w:ascii="Times New Roman" w:eastAsia="Times New Roman" w:hAnsi="Times New Roman" w:cs="Times New Roman"/>
            <w:b/>
            <w:sz w:val="24"/>
          </w:rPr>
          <w:t>lithoheterotrophy</w:t>
        </w:r>
      </w:ins>
      <w:del w:id="25" w:author="Sheree Yau" w:date="2012-12-08T18:03:00Z">
        <w:r w:rsidDel="00FE01F6">
          <w:rPr>
            <w:rFonts w:ascii="Times New Roman" w:eastAsia="Times New Roman" w:hAnsi="Times New Roman" w:cs="Times New Roman"/>
            <w:b/>
            <w:sz w:val="24"/>
          </w:rPr>
          <w:delText xml:space="preserve"> and </w:delText>
        </w:r>
        <w:commentRangeStart w:id="26"/>
        <w:commentRangeStart w:id="27"/>
        <w:r w:rsidDel="00FE01F6">
          <w:rPr>
            <w:rFonts w:ascii="Times New Roman" w:eastAsia="Times New Roman" w:hAnsi="Times New Roman" w:cs="Times New Roman"/>
            <w:b/>
            <w:sz w:val="24"/>
          </w:rPr>
          <w:delText xml:space="preserve">carbon </w:delText>
        </w:r>
      </w:del>
      <w:r>
        <w:rPr>
          <w:rFonts w:ascii="Times New Roman" w:eastAsia="Times New Roman" w:hAnsi="Times New Roman" w:cs="Times New Roman"/>
          <w:b/>
          <w:sz w:val="24"/>
        </w:rPr>
        <w:t>and nitrogen remineralization</w:t>
      </w:r>
      <w:commentRangeEnd w:id="26"/>
      <w:r>
        <w:commentReference w:id="26"/>
      </w:r>
      <w:commentRangeEnd w:id="27"/>
      <w:r w:rsidR="00BD5343">
        <w:rPr>
          <w:rStyle w:val="CommentReference"/>
          <w:rFonts w:asciiTheme="minorHAnsi" w:eastAsiaTheme="minorEastAsia" w:hAnsiTheme="minorHAnsi" w:cstheme="minorBidi"/>
          <w:color w:val="auto"/>
        </w:rPr>
        <w:commentReference w:id="27"/>
      </w:r>
      <w:proofErr w:type="gramEnd"/>
      <w:r>
        <w:rPr>
          <w:rFonts w:ascii="Times New Roman" w:eastAsia="Times New Roman" w:hAnsi="Times New Roman" w:cs="Times New Roman"/>
          <w:b/>
          <w:sz w:val="24"/>
        </w:rPr>
        <w:t xml:space="preserve"> in dominant Organic Lake bacteria are potentially important adaptations to nutrient constraints. This study sheds light on how microbial communities and the functional processes they perform evolve in response to unusual environmental </w:t>
      </w:r>
      <w:commentRangeStart w:id="28"/>
      <w:commentRangeStart w:id="29"/>
      <w:r>
        <w:rPr>
          <w:rFonts w:ascii="Times New Roman" w:eastAsia="Times New Roman" w:hAnsi="Times New Roman" w:cs="Times New Roman"/>
          <w:b/>
          <w:sz w:val="24"/>
        </w:rPr>
        <w:t>conditions</w:t>
      </w:r>
      <w:commentRangeEnd w:id="28"/>
      <w:r>
        <w:commentReference w:id="28"/>
      </w:r>
      <w:commentRangeEnd w:id="29"/>
      <w:r w:rsidR="00DB0D70">
        <w:rPr>
          <w:rStyle w:val="CommentReference"/>
          <w:rFonts w:asciiTheme="minorHAnsi" w:eastAsiaTheme="minorEastAsia" w:hAnsiTheme="minorHAnsi" w:cstheme="minorBidi"/>
          <w:color w:val="auto"/>
        </w:rPr>
        <w:commentReference w:id="29"/>
      </w:r>
      <w:r>
        <w:rPr>
          <w:rFonts w:ascii="Times New Roman" w:eastAsia="Times New Roman" w:hAnsi="Times New Roman" w:cs="Times New Roman"/>
          <w:b/>
          <w:sz w:val="24"/>
        </w:rPr>
        <w:t>.</w:t>
      </w:r>
    </w:p>
    <w:p w:rsidR="00E93911" w:rsidRDefault="00E93911">
      <w:pPr>
        <w:pStyle w:val="Heading1"/>
        <w:spacing w:before="0" w:line="240" w:lineRule="auto"/>
      </w:pPr>
    </w:p>
    <w:p w:rsidR="00E93911" w:rsidRDefault="00C45D27">
      <w:pPr>
        <w:pStyle w:val="Normal1"/>
      </w:pPr>
      <w:r>
        <w:br w:type="page"/>
      </w:r>
    </w:p>
    <w:p w:rsidR="00E93911" w:rsidRDefault="00E93911">
      <w:pPr>
        <w:pStyle w:val="Normal1"/>
      </w:pPr>
    </w:p>
    <w:p w:rsidR="00E93911" w:rsidRDefault="00C45D27">
      <w:pPr>
        <w:pStyle w:val="Heading1"/>
        <w:spacing w:before="0" w:line="240" w:lineRule="auto"/>
      </w:pPr>
      <w:commentRangeStart w:id="30"/>
      <w:commentRangeStart w:id="31"/>
      <w:r>
        <w:rPr>
          <w:rFonts w:ascii="Times New Roman" w:eastAsia="Times New Roman" w:hAnsi="Times New Roman" w:cs="Times New Roman"/>
          <w:color w:val="000000"/>
          <w:sz w:val="24"/>
        </w:rPr>
        <w:t>Introduction</w:t>
      </w:r>
      <w:commentRangeEnd w:id="30"/>
      <w:r>
        <w:commentReference w:id="30"/>
      </w:r>
      <w:commentRangeEnd w:id="31"/>
      <w:r w:rsidR="00303D75">
        <w:rPr>
          <w:rStyle w:val="CommentReference"/>
          <w:rFonts w:asciiTheme="minorHAnsi" w:eastAsiaTheme="minorEastAsia" w:hAnsiTheme="minorHAnsi" w:cstheme="minorBidi"/>
          <w:b w:val="0"/>
          <w:color w:val="auto"/>
        </w:rPr>
        <w:commentReference w:id="31"/>
      </w:r>
    </w:p>
    <w:p w:rsidR="00E93911" w:rsidRDefault="00E93911">
      <w:pPr>
        <w:pStyle w:val="Normal1"/>
        <w:spacing w:after="0" w:line="240" w:lineRule="auto"/>
      </w:pPr>
    </w:p>
    <w:p w:rsidR="00E93911" w:rsidRDefault="00C45D27">
      <w:pPr>
        <w:pStyle w:val="Normal1"/>
        <w:spacing w:after="0" w:line="240" w:lineRule="auto"/>
      </w:pPr>
      <w:r>
        <w:rPr>
          <w:rFonts w:ascii="Times New Roman" w:eastAsia="Times New Roman" w:hAnsi="Times New Roman" w:cs="Times New Roman"/>
          <w:sz w:val="24"/>
        </w:rPr>
        <w:t xml:space="preserve">Life in the Antarctic is constrained by low temperature, and water, nutrient and light availability. In the Antarctic frozen desert, ice-free regions containing liquid water in lakes and ponds are rare oases for life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The Vestfold Hills, on the eastern shore of Prydz Bay, East Antarctica (Figure S1), is a unique region where hundreds of lakes are present. The lakes were formed from seawater, trapped less than 10 000 BP when the continental ice-sheet receded and the land rose above sea-level (Zwartz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1998; Gibson, 1999). Differing local conditions has led each lake to develop unique physical and chemical properties, and life in the lakes tends to be entirely microbial with low levels of diversity (Bowman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2000b). The Vestfold Hills contains the highest density of meromictic (permanently stratified) water bodies in Antarctica (Gibson, 1999). </w:t>
      </w:r>
      <w:del w:id="32" w:author="Sheree Yau" w:date="2012-12-02T20:03:00Z">
        <w:r w:rsidDel="006951AA">
          <w:rPr>
            <w:rFonts w:ascii="Times New Roman" w:eastAsia="Times New Roman" w:hAnsi="Times New Roman" w:cs="Times New Roman"/>
            <w:sz w:val="24"/>
          </w:rPr>
          <w:delText>By providing</w:delText>
        </w:r>
      </w:del>
      <w:ins w:id="33" w:author="Sheree Yau" w:date="2012-12-02T20:03:00Z">
        <w:r w:rsidR="006951AA">
          <w:rPr>
            <w:rFonts w:ascii="Times New Roman" w:eastAsia="Times New Roman" w:hAnsi="Times New Roman" w:cs="Times New Roman"/>
            <w:sz w:val="24"/>
          </w:rPr>
          <w:t>The</w:t>
        </w:r>
      </w:ins>
      <w:r>
        <w:rPr>
          <w:rFonts w:ascii="Times New Roman" w:eastAsia="Times New Roman" w:hAnsi="Times New Roman" w:cs="Times New Roman"/>
          <w:sz w:val="24"/>
        </w:rPr>
        <w:t xml:space="preserve"> strong physico</w:t>
      </w:r>
      <w:ins w:id="34" w:author="Sheree Yau" w:date="2012-12-02T20:02:00Z">
        <w:r w:rsidR="006951AA">
          <w:rPr>
            <w:rFonts w:ascii="Times New Roman" w:eastAsia="Times New Roman" w:hAnsi="Times New Roman" w:cs="Times New Roman"/>
            <w:sz w:val="24"/>
          </w:rPr>
          <w:t>-</w:t>
        </w:r>
      </w:ins>
      <w:r>
        <w:rPr>
          <w:rFonts w:ascii="Times New Roman" w:eastAsia="Times New Roman" w:hAnsi="Times New Roman" w:cs="Times New Roman"/>
          <w:sz w:val="24"/>
        </w:rPr>
        <w:t xml:space="preserve">chemical stratification within a single, largely closed </w:t>
      </w:r>
      <w:proofErr w:type="gramStart"/>
      <w:r>
        <w:rPr>
          <w:rFonts w:ascii="Times New Roman" w:eastAsia="Times New Roman" w:hAnsi="Times New Roman" w:cs="Times New Roman"/>
          <w:sz w:val="24"/>
        </w:rPr>
        <w:t>system,</w:t>
      </w:r>
      <w:proofErr w:type="gramEnd"/>
      <w:r>
        <w:rPr>
          <w:rFonts w:ascii="Times New Roman" w:eastAsia="Times New Roman" w:hAnsi="Times New Roman" w:cs="Times New Roman"/>
          <w:sz w:val="24"/>
        </w:rPr>
        <w:t xml:space="preserve"> </w:t>
      </w:r>
      <w:del w:id="35" w:author="Sheree Yau" w:date="2012-12-02T20:03:00Z">
        <w:r w:rsidDel="006951AA">
          <w:rPr>
            <w:rFonts w:ascii="Times New Roman" w:eastAsia="Times New Roman" w:hAnsi="Times New Roman" w:cs="Times New Roman"/>
            <w:sz w:val="24"/>
          </w:rPr>
          <w:delText xml:space="preserve">these meromictic lakes </w:delText>
        </w:r>
      </w:del>
      <w:r>
        <w:rPr>
          <w:rFonts w:ascii="Times New Roman" w:eastAsia="Times New Roman" w:hAnsi="Times New Roman" w:cs="Times New Roman"/>
          <w:sz w:val="24"/>
        </w:rPr>
        <w:t>provide</w:t>
      </w:r>
      <w:ins w:id="36" w:author="Sheree Yau" w:date="2012-12-02T20:03:00Z">
        <w:r w:rsidR="006951AA">
          <w:rPr>
            <w:rFonts w:ascii="Times New Roman" w:eastAsia="Times New Roman" w:hAnsi="Times New Roman" w:cs="Times New Roman"/>
            <w:sz w:val="24"/>
          </w:rPr>
          <w:t>s</w:t>
        </w:r>
      </w:ins>
      <w:r>
        <w:rPr>
          <w:rFonts w:ascii="Times New Roman" w:eastAsia="Times New Roman" w:hAnsi="Times New Roman" w:cs="Times New Roman"/>
          <w:sz w:val="24"/>
        </w:rPr>
        <w:t xml:space="preserve"> the opportunity to investigate </w:t>
      </w:r>
      <w:del w:id="37" w:author="Sheree Yau" w:date="2012-12-17T23:34:00Z">
        <w:r w:rsidDel="0043225C">
          <w:rPr>
            <w:rFonts w:ascii="Times New Roman" w:eastAsia="Times New Roman" w:hAnsi="Times New Roman" w:cs="Times New Roman"/>
            <w:sz w:val="24"/>
          </w:rPr>
          <w:delText>the ways in which</w:delText>
        </w:r>
      </w:del>
      <w:ins w:id="38" w:author="Sheree Yau" w:date="2012-12-17T23:34:00Z">
        <w:r w:rsidR="0043225C">
          <w:rPr>
            <w:rFonts w:ascii="Times New Roman" w:eastAsia="Times New Roman" w:hAnsi="Times New Roman" w:cs="Times New Roman"/>
            <w:sz w:val="24"/>
          </w:rPr>
          <w:t>how</w:t>
        </w:r>
      </w:ins>
      <w:r>
        <w:rPr>
          <w:rFonts w:ascii="Times New Roman" w:eastAsia="Times New Roman" w:hAnsi="Times New Roman" w:cs="Times New Roman"/>
          <w:sz w:val="24"/>
        </w:rPr>
        <w:t xml:space="preserve"> microbial communities and ecosystem processes have evolved in the cold and in response to gradients of nutrients, oxygen, salinity and solar irradiance.</w:t>
      </w:r>
    </w:p>
    <w:p w:rsidR="00E93911" w:rsidRDefault="00C45D27">
      <w:pPr>
        <w:pStyle w:val="Normal1"/>
        <w:spacing w:after="0" w:line="240" w:lineRule="auto"/>
        <w:ind w:firstLine="426"/>
      </w:pPr>
      <w:r>
        <w:rPr>
          <w:rFonts w:ascii="Times New Roman" w:eastAsia="Times New Roman" w:hAnsi="Times New Roman" w:cs="Times New Roman"/>
          <w:sz w:val="24"/>
        </w:rPr>
        <w:t xml:space="preserve">Molecular biology approaches have proven useful for describing the diversity and gene content of microorganisms in Antarctic lakes and for inferring the functional roles of the taxa present (Laybourn-Parry &amp; Pearce, 2007). However to date, only a few large scale shotgun metagenome studies have been performed on the Antarctic continent and in the surrounding Southern Ocean (reviewed in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In the Vestfold Hills, metagenomics and metaproteomics have been used to study Ace Lake </w:t>
      </w:r>
      <w:r w:rsidRPr="00C701AF">
        <w:rPr>
          <w:rFonts w:ascii="Times New Roman" w:eastAsia="Times New Roman" w:hAnsi="Times New Roman" w:cs="Times New Roman"/>
          <w:sz w:val="24"/>
        </w:rPr>
        <w:t>(</w:t>
      </w:r>
      <w:commentRangeStart w:id="39"/>
      <w:ins w:id="40" w:author="Sheree Yau" w:date="2012-12-05T20:55:00Z">
        <w:r w:rsidR="00C701AF" w:rsidRPr="00C701AF">
          <w:rPr>
            <w:rFonts w:ascii="Times New Roman" w:eastAsia="Times New Roman" w:hAnsi="Times New Roman" w:cs="Times New Roman"/>
            <w:sz w:val="24"/>
          </w:rPr>
          <w:t>64°28</w:t>
        </w:r>
      </w:ins>
      <w:ins w:id="41" w:author="Sheree Yau" w:date="2012-12-05T21:02:00Z">
        <w:r w:rsidR="00C701AF">
          <w:rPr>
            <w:rFonts w:ascii="Times New Roman" w:eastAsia="Times New Roman" w:hAnsi="Times New Roman" w:cs="Times New Roman"/>
            <w:sz w:val="24"/>
          </w:rPr>
          <w:t>′</w:t>
        </w:r>
      </w:ins>
      <w:ins w:id="42" w:author="Sheree Yau" w:date="2012-12-05T20:55:00Z">
        <w:r w:rsidR="00C701AF">
          <w:rPr>
            <w:rFonts w:ascii="Times New Roman" w:eastAsia="Times New Roman" w:hAnsi="Times New Roman" w:cs="Times New Roman"/>
            <w:sz w:val="24"/>
          </w:rPr>
          <w:t>23.2</w:t>
        </w:r>
      </w:ins>
      <w:ins w:id="43" w:author="Sheree Yau" w:date="2012-12-05T21:02:00Z">
        <w:r w:rsidR="00C701AF">
          <w:rPr>
            <w:rFonts w:ascii="Times New Roman" w:eastAsia="Times New Roman" w:hAnsi="Times New Roman" w:cs="Times New Roman"/>
            <w:sz w:val="24"/>
          </w:rPr>
          <w:t>″</w:t>
        </w:r>
      </w:ins>
      <w:ins w:id="44" w:author="Sheree Yau" w:date="2012-12-05T20:56:00Z">
        <w:r w:rsidR="00C701AF" w:rsidRPr="00C701AF">
          <w:rPr>
            <w:rFonts w:ascii="Times New Roman" w:eastAsia="Times New Roman" w:hAnsi="Times New Roman" w:cs="Times New Roman"/>
            <w:sz w:val="24"/>
          </w:rPr>
          <w:t>S, 78°</w:t>
        </w:r>
        <w:r w:rsidR="00C701AF">
          <w:rPr>
            <w:rFonts w:ascii="Times New Roman" w:eastAsia="Times New Roman" w:hAnsi="Times New Roman" w:cs="Times New Roman"/>
            <w:sz w:val="24"/>
          </w:rPr>
          <w:t>1</w:t>
        </w:r>
      </w:ins>
      <w:ins w:id="45" w:author="Sheree Yau" w:date="2012-12-05T20:58:00Z">
        <w:r w:rsidR="00C701AF">
          <w:rPr>
            <w:rFonts w:ascii="Times New Roman" w:eastAsia="Times New Roman" w:hAnsi="Times New Roman" w:cs="Times New Roman"/>
            <w:sz w:val="24"/>
          </w:rPr>
          <w:t>1</w:t>
        </w:r>
      </w:ins>
      <w:ins w:id="46" w:author="Sheree Yau" w:date="2012-12-05T21:02:00Z">
        <w:r w:rsidR="00C701AF">
          <w:rPr>
            <w:rFonts w:ascii="Times New Roman" w:eastAsia="Times New Roman" w:hAnsi="Times New Roman" w:cs="Times New Roman"/>
            <w:sz w:val="24"/>
          </w:rPr>
          <w:t>′</w:t>
        </w:r>
      </w:ins>
      <w:ins w:id="47" w:author="Sheree Yau" w:date="2012-12-05T20:56:00Z">
        <w:r w:rsidR="00C701AF" w:rsidRPr="00C701AF">
          <w:rPr>
            <w:rFonts w:ascii="Times New Roman" w:eastAsia="Times New Roman" w:hAnsi="Times New Roman" w:cs="Times New Roman"/>
            <w:sz w:val="24"/>
          </w:rPr>
          <w:t>20.8</w:t>
        </w:r>
      </w:ins>
      <w:ins w:id="48" w:author="Sheree Yau" w:date="2012-12-05T21:03:00Z">
        <w:r w:rsidR="00C701AF">
          <w:rPr>
            <w:rFonts w:ascii="Times New Roman" w:eastAsia="Times New Roman" w:hAnsi="Times New Roman" w:cs="Times New Roman"/>
            <w:sz w:val="24"/>
          </w:rPr>
          <w:t>″</w:t>
        </w:r>
      </w:ins>
      <w:ins w:id="49" w:author="Sheree Yau" w:date="2012-12-05T20:56:00Z">
        <w:r w:rsidR="007B0B31">
          <w:rPr>
            <w:rFonts w:ascii="Times New Roman" w:eastAsia="Times New Roman" w:hAnsi="Times New Roman" w:cs="Times New Roman"/>
            <w:sz w:val="24"/>
          </w:rPr>
          <w:t>E)</w:t>
        </w:r>
      </w:ins>
      <w:del w:id="50" w:author="Sheree Yau" w:date="2012-12-05T20:55:00Z">
        <w:r w:rsidRPr="00C701AF" w:rsidDel="00C701AF">
          <w:rPr>
            <w:rFonts w:ascii="Times New Roman" w:eastAsia="Times New Roman" w:hAnsi="Times New Roman" w:cs="Times New Roman"/>
            <w:sz w:val="24"/>
          </w:rPr>
          <w:delText>68.4731 S, 78.1891 E</w:delText>
        </w:r>
      </w:del>
      <w:r w:rsidRPr="00C701AF">
        <w:rPr>
          <w:rFonts w:ascii="Times New Roman" w:eastAsia="Times New Roman" w:hAnsi="Times New Roman" w:cs="Times New Roman"/>
          <w:sz w:val="24"/>
        </w:rPr>
        <w:t>)</w:t>
      </w:r>
      <w:r>
        <w:rPr>
          <w:rFonts w:ascii="Times New Roman" w:eastAsia="Times New Roman" w:hAnsi="Times New Roman" w:cs="Times New Roman"/>
          <w:sz w:val="24"/>
        </w:rPr>
        <w:t xml:space="preserve"> and Organic Lake </w:t>
      </w:r>
      <w:r w:rsidRPr="00C701AF">
        <w:rPr>
          <w:rFonts w:ascii="Times New Roman" w:eastAsia="Times New Roman" w:hAnsi="Times New Roman" w:cs="Times New Roman"/>
          <w:sz w:val="24"/>
        </w:rPr>
        <w:t>(68°</w:t>
      </w:r>
      <w:del w:id="51" w:author="Sheree Yau" w:date="2012-12-05T21:02:00Z">
        <w:r w:rsidRPr="00C701AF" w:rsidDel="00C701AF">
          <w:rPr>
            <w:rFonts w:ascii="Times New Roman" w:eastAsia="Times New Roman" w:hAnsi="Times New Roman" w:cs="Times New Roman"/>
            <w:sz w:val="24"/>
          </w:rPr>
          <w:delText xml:space="preserve"> </w:delText>
        </w:r>
      </w:del>
      <w:r w:rsidRPr="00C701AF">
        <w:rPr>
          <w:rFonts w:ascii="Times New Roman" w:eastAsia="Times New Roman" w:hAnsi="Times New Roman" w:cs="Times New Roman"/>
          <w:sz w:val="24"/>
        </w:rPr>
        <w:t>27</w:t>
      </w:r>
      <w:ins w:id="52" w:author="Sheree Yau" w:date="2012-12-05T21:02:00Z">
        <w:r w:rsidR="00C701AF">
          <w:rPr>
            <w:rFonts w:ascii="Times New Roman" w:eastAsia="Times New Roman" w:hAnsi="Times New Roman" w:cs="Times New Roman"/>
            <w:sz w:val="24"/>
          </w:rPr>
          <w:t>′</w:t>
        </w:r>
      </w:ins>
      <w:del w:id="53" w:author="Sheree Yau" w:date="2012-12-05T21:02:00Z">
        <w:r w:rsidRPr="00C701AF" w:rsidDel="00C701AF">
          <w:rPr>
            <w:rFonts w:ascii="Times New Roman" w:eastAsia="Times New Roman" w:hAnsi="Times New Roman" w:cs="Times New Roman"/>
            <w:sz w:val="24"/>
          </w:rPr>
          <w:delText xml:space="preserve">’ </w:delText>
        </w:r>
      </w:del>
      <w:r w:rsidRPr="00C701AF">
        <w:rPr>
          <w:rFonts w:ascii="Times New Roman" w:eastAsia="Times New Roman" w:hAnsi="Times New Roman" w:cs="Times New Roman"/>
          <w:sz w:val="24"/>
        </w:rPr>
        <w:t>23.4</w:t>
      </w:r>
      <w:ins w:id="54" w:author="Sheree Yau" w:date="2012-12-05T21:03:00Z">
        <w:r w:rsidR="00C701AF">
          <w:rPr>
            <w:rFonts w:ascii="Times New Roman" w:eastAsia="Times New Roman" w:hAnsi="Times New Roman" w:cs="Times New Roman"/>
            <w:sz w:val="24"/>
          </w:rPr>
          <w:t>″</w:t>
        </w:r>
      </w:ins>
      <w:del w:id="55" w:author="Sheree Yau" w:date="2012-12-05T21:03:00Z">
        <w:r w:rsidRPr="00C701AF" w:rsidDel="00C701AF">
          <w:rPr>
            <w:rFonts w:ascii="Times New Roman" w:eastAsia="Times New Roman" w:hAnsi="Times New Roman" w:cs="Times New Roman"/>
            <w:sz w:val="24"/>
          </w:rPr>
          <w:delText xml:space="preserve">” </w:delText>
        </w:r>
      </w:del>
      <w:r w:rsidRPr="00C701AF">
        <w:rPr>
          <w:rFonts w:ascii="Times New Roman" w:eastAsia="Times New Roman" w:hAnsi="Times New Roman" w:cs="Times New Roman"/>
          <w:sz w:val="24"/>
        </w:rPr>
        <w:t>S, 78° 11</w:t>
      </w:r>
      <w:ins w:id="56" w:author="Sheree Yau" w:date="2012-12-05T21:02:00Z">
        <w:r w:rsidR="00C701AF">
          <w:rPr>
            <w:rFonts w:ascii="Times New Roman" w:eastAsia="Times New Roman" w:hAnsi="Times New Roman" w:cs="Times New Roman"/>
            <w:sz w:val="24"/>
          </w:rPr>
          <w:t>′</w:t>
        </w:r>
      </w:ins>
      <w:del w:id="57" w:author="Sheree Yau" w:date="2012-12-05T21:02:00Z">
        <w:r w:rsidRPr="00C701AF" w:rsidDel="00C701AF">
          <w:rPr>
            <w:rFonts w:ascii="Times New Roman" w:eastAsia="Times New Roman" w:hAnsi="Times New Roman" w:cs="Times New Roman"/>
            <w:sz w:val="24"/>
          </w:rPr>
          <w:delText>’</w:delText>
        </w:r>
      </w:del>
      <w:r w:rsidRPr="00C701AF">
        <w:rPr>
          <w:rFonts w:ascii="Times New Roman" w:eastAsia="Times New Roman" w:hAnsi="Times New Roman" w:cs="Times New Roman"/>
          <w:sz w:val="24"/>
        </w:rPr>
        <w:t xml:space="preserve"> 22.6</w:t>
      </w:r>
      <w:ins w:id="58" w:author="Sheree Yau" w:date="2012-12-05T21:03:00Z">
        <w:r w:rsidR="00C701AF">
          <w:rPr>
            <w:rFonts w:ascii="Times New Roman" w:eastAsia="Times New Roman" w:hAnsi="Times New Roman" w:cs="Times New Roman"/>
            <w:sz w:val="24"/>
          </w:rPr>
          <w:t>″</w:t>
        </w:r>
      </w:ins>
      <w:del w:id="59" w:author="Sheree Yau" w:date="2012-12-05T21:03:00Z">
        <w:r w:rsidRPr="00C701AF" w:rsidDel="00C701AF">
          <w:rPr>
            <w:rFonts w:ascii="Times New Roman" w:eastAsia="Times New Roman" w:hAnsi="Times New Roman" w:cs="Times New Roman"/>
            <w:sz w:val="24"/>
          </w:rPr>
          <w:delText xml:space="preserve">” </w:delText>
        </w:r>
      </w:del>
      <w:r w:rsidRPr="00C701AF">
        <w:rPr>
          <w:rFonts w:ascii="Times New Roman" w:eastAsia="Times New Roman" w:hAnsi="Times New Roman" w:cs="Times New Roman"/>
          <w:sz w:val="24"/>
        </w:rPr>
        <w:t>E</w:t>
      </w:r>
      <w:commentRangeEnd w:id="39"/>
      <w:r w:rsidR="007B0B31">
        <w:rPr>
          <w:rStyle w:val="CommentReference"/>
          <w:rFonts w:asciiTheme="minorHAnsi" w:eastAsiaTheme="minorEastAsia" w:hAnsiTheme="minorHAnsi" w:cstheme="minorBidi"/>
          <w:color w:val="auto"/>
        </w:rPr>
        <w:commentReference w:id="39"/>
      </w:r>
      <w:r w:rsidRPr="00C701AF">
        <w:rPr>
          <w:rFonts w:ascii="Times New Roman" w:eastAsia="Times New Roman" w:hAnsi="Times New Roman" w:cs="Times New Roman"/>
          <w:sz w:val="24"/>
        </w:rPr>
        <w:t>)</w:t>
      </w:r>
      <w:r>
        <w:rPr>
          <w:rFonts w:ascii="Times New Roman" w:eastAsia="Times New Roman" w:hAnsi="Times New Roman" w:cs="Times New Roman"/>
          <w:sz w:val="24"/>
        </w:rPr>
        <w:t xml:space="preserve">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For Ace Lake, a comprehensive assessment of the community structure, biogeochemical fluxes and responses to resource limitation have been described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metabolism of abundant green sulfur bacteria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was found to play a central role in nutrient cycling and a mathematical model was developed that showed its dominance was dependent on synchronicity with the polar light cycle leading to absence of phage predation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For Organic Lake, a member of the virophage virus family was discovered that potentially regulates microbial loop dynamics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Organic Lake virophage (OLV) likely depends on phycodnaviruses (algal viruses) and it was predicted that OLV would reduce infective phycodnaviruses leading to an increased frequency of algal blooms and thus carbon flux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OLV-like sequences were also identified in coastal marine, hypersaline and freshwater metagenomes revealing that virophages are likely to play ecologically important roles in many aquatic systems (Yau </w:t>
      </w:r>
      <w:r>
        <w:rPr>
          <w:rFonts w:ascii="Times New Roman" w:eastAsia="Times New Roman" w:hAnsi="Times New Roman" w:cs="Times New Roman"/>
          <w:i/>
          <w:sz w:val="24"/>
        </w:rPr>
        <w:t>et al.</w:t>
      </w:r>
      <w:r>
        <w:rPr>
          <w:rFonts w:ascii="Times New Roman" w:eastAsia="Times New Roman" w:hAnsi="Times New Roman" w:cs="Times New Roman"/>
          <w:sz w:val="24"/>
        </w:rPr>
        <w:t>, 2011). These studies on Ace and Organic lakes both used shotgun metagenomics, and the unanticipated nature of the discoveries (e.g. OLV) serve to illustrate the value of adopting a “look and see” metagenomics approach for learning about microbial ecology in Antarctic environments.</w:t>
      </w:r>
    </w:p>
    <w:p w:rsidR="00E93911" w:rsidRDefault="00C45D27">
      <w:pPr>
        <w:pStyle w:val="Normal1"/>
        <w:spacing w:after="0" w:line="240" w:lineRule="auto"/>
        <w:ind w:firstLine="426"/>
      </w:pPr>
      <w:r>
        <w:rPr>
          <w:rFonts w:ascii="Times New Roman" w:eastAsia="Times New Roman" w:hAnsi="Times New Roman" w:cs="Times New Roman"/>
          <w:sz w:val="24"/>
        </w:rPr>
        <w:t xml:space="preserve">Organic Lake is shallow (6.8 m) and has variable surface water temperatures (−14 to +15 °C) while remaining sub-zero throughout most of its depth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w:t>
      </w:r>
      <w:ins w:id="60" w:author="Sheree Yau" w:date="2012-12-05T21:14:00Z">
        <w:r w:rsidR="007619FD">
          <w:rPr>
            <w:rFonts w:ascii="Times New Roman" w:eastAsia="Times New Roman" w:hAnsi="Times New Roman" w:cs="Times New Roman"/>
            <w:sz w:val="24"/>
          </w:rPr>
          <w:t>b</w:t>
        </w:r>
      </w:ins>
      <w:r>
        <w:rPr>
          <w:rFonts w:ascii="Times New Roman" w:eastAsia="Times New Roman" w:hAnsi="Times New Roman" w:cs="Times New Roman"/>
          <w:sz w:val="24"/>
        </w:rPr>
        <w:t xml:space="preserv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 Gibson, 1999). </w:t>
      </w:r>
      <w:commentRangeStart w:id="61"/>
      <w:r>
        <w:rPr>
          <w:rFonts w:ascii="Times New Roman" w:eastAsia="Times New Roman" w:hAnsi="Times New Roman" w:cs="Times New Roman"/>
          <w:sz w:val="24"/>
        </w:rPr>
        <w:t>The lake has a high organic load generated from autochthonous production and input from penguins and terrestrial algae, and nutrient turnover is slow due to the constraints imposed on microbial activity by the lake’s hypersalinity (≈230 g L</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xml:space="preserve"> maximum salinity) and low temperature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w:t>
      </w:r>
      <w:ins w:id="62" w:author="Sheree Yau" w:date="2012-12-05T16:44:00Z">
        <w:r w:rsidR="003A24E9">
          <w:rPr>
            <w:rFonts w:ascii="Times New Roman" w:eastAsia="Times New Roman" w:hAnsi="Times New Roman" w:cs="Times New Roman"/>
            <w:sz w:val="24"/>
          </w:rPr>
          <w:t>b</w:t>
        </w:r>
      </w:ins>
      <w:r>
        <w:rPr>
          <w:rFonts w:ascii="Times New Roman" w:eastAsia="Times New Roman" w:hAnsi="Times New Roman" w:cs="Times New Roman"/>
          <w:sz w:val="24"/>
        </w:rPr>
        <w:t xml:space="preserv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 Gibson, 1999)</w:t>
      </w:r>
      <w:commentRangeEnd w:id="61"/>
      <w:r w:rsidR="001F37D3">
        <w:rPr>
          <w:rStyle w:val="CommentReference"/>
          <w:rFonts w:asciiTheme="minorHAnsi" w:eastAsiaTheme="minorEastAsia" w:hAnsiTheme="minorHAnsi" w:cstheme="minorBidi"/>
          <w:color w:val="auto"/>
        </w:rPr>
        <w:commentReference w:id="61"/>
      </w:r>
      <w:r>
        <w:rPr>
          <w:rFonts w:ascii="Times New Roman" w:eastAsia="Times New Roman" w:hAnsi="Times New Roman" w:cs="Times New Roman"/>
          <w:sz w:val="24"/>
        </w:rPr>
        <w:t xml:space="preserve">. The salt and marine biota in the lake originate from seawater that was trapped in a basin </w:t>
      </w:r>
      <w:del w:id="63" w:author="Sheree Yau" w:date="2012-12-17T23:36:00Z">
        <w:r w:rsidDel="0043225C">
          <w:rPr>
            <w:rFonts w:ascii="Times New Roman" w:eastAsia="Times New Roman" w:hAnsi="Times New Roman" w:cs="Times New Roman"/>
            <w:sz w:val="24"/>
          </w:rPr>
          <w:delText xml:space="preserve">about </w:delText>
        </w:r>
      </w:del>
      <w:r>
        <w:rPr>
          <w:rFonts w:ascii="Times New Roman" w:eastAsia="Times New Roman" w:hAnsi="Times New Roman" w:cs="Times New Roman"/>
          <w:sz w:val="24"/>
        </w:rPr>
        <w:t xml:space="preserve">ca. 3 000 y B.P. (Zwartz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1988; Bird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The bottom </w:t>
      </w:r>
      <w:r>
        <w:rPr>
          <w:rFonts w:ascii="Times New Roman" w:eastAsia="Times New Roman" w:hAnsi="Times New Roman" w:cs="Times New Roman"/>
          <w:sz w:val="24"/>
        </w:rPr>
        <w:lastRenderedPageBreak/>
        <w:t xml:space="preserve">waters of Organic Lake are unusual due to the </w:t>
      </w:r>
      <w:ins w:id="64" w:author="Sheree Yau" w:date="2012-12-05T16:49:00Z">
        <w:r w:rsidR="00334A1A">
          <w:rPr>
            <w:rFonts w:ascii="Times New Roman" w:eastAsia="Times New Roman" w:hAnsi="Times New Roman" w:cs="Times New Roman"/>
            <w:sz w:val="24"/>
          </w:rPr>
          <w:t xml:space="preserve">absence of </w:t>
        </w:r>
        <w:commentRangeStart w:id="65"/>
        <w:r w:rsidR="00334A1A">
          <w:rPr>
            <w:rFonts w:ascii="Times New Roman" w:eastAsia="Times New Roman" w:hAnsi="Times New Roman" w:cs="Times New Roman"/>
            <w:sz w:val="24"/>
          </w:rPr>
          <w:t xml:space="preserve">hydrogen sulfide </w:t>
        </w:r>
      </w:ins>
      <w:commentRangeEnd w:id="65"/>
      <w:ins w:id="66" w:author="Sheree Yau" w:date="2012-12-05T16:50:00Z">
        <w:r w:rsidR="00334A1A">
          <w:rPr>
            <w:rStyle w:val="CommentReference"/>
            <w:rFonts w:asciiTheme="minorHAnsi" w:eastAsiaTheme="minorEastAsia" w:hAnsiTheme="minorHAnsi" w:cstheme="minorBidi"/>
            <w:color w:val="auto"/>
          </w:rPr>
          <w:commentReference w:id="65"/>
        </w:r>
      </w:ins>
      <w:ins w:id="67" w:author="Sheree Yau" w:date="2012-12-05T16:49:00Z">
        <w:r w:rsidR="00334A1A">
          <w:rPr>
            <w:rFonts w:ascii="Times New Roman" w:eastAsia="Times New Roman" w:hAnsi="Times New Roman" w:cs="Times New Roman"/>
            <w:sz w:val="24"/>
          </w:rPr>
          <w:t xml:space="preserve">and the </w:t>
        </w:r>
      </w:ins>
      <w:r>
        <w:rPr>
          <w:rFonts w:ascii="Times New Roman" w:eastAsia="Times New Roman" w:hAnsi="Times New Roman" w:cs="Times New Roman"/>
          <w:sz w:val="24"/>
        </w:rPr>
        <w:t xml:space="preserve">high concentration of the volatile gas dimethylsulfide (DMS) (Deprez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1986;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&amp; Burton 1993a;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1993b). Concentrations of DMS as high as 5 000 nM have been recorded in Organic Lake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100 times the maximum concentration recorded from seawater in the adjacent Prydz Bay and at least 1000 times that of the open Southern Ocean (Curran &amp; Jones, 1998). </w:t>
      </w:r>
    </w:p>
    <w:p w:rsidR="00E93911" w:rsidRDefault="00C45D27">
      <w:pPr>
        <w:pStyle w:val="Normal1"/>
        <w:spacing w:after="0" w:line="240" w:lineRule="auto"/>
        <w:ind w:firstLine="426"/>
      </w:pPr>
      <w:r>
        <w:rPr>
          <w:rFonts w:ascii="Times New Roman" w:eastAsia="Times New Roman" w:hAnsi="Times New Roman" w:cs="Times New Roman"/>
          <w:sz w:val="24"/>
        </w:rPr>
        <w:t xml:space="preserve">Over forty years ago, atmospheric DMS was proposed to have a regulatory effect on global cloud cover as it </w:t>
      </w:r>
      <w:del w:id="68" w:author="Sheree Yau" w:date="2012-12-19T15:44:00Z">
        <w:r w:rsidDel="005654ED">
          <w:rPr>
            <w:rFonts w:ascii="Times New Roman" w:eastAsia="Times New Roman" w:hAnsi="Times New Roman" w:cs="Times New Roman"/>
            <w:sz w:val="24"/>
          </w:rPr>
          <w:delText xml:space="preserve">forms </w:delText>
        </w:r>
      </w:del>
      <w:ins w:id="69" w:author="Sheree Yau" w:date="2012-12-19T15:44:00Z">
        <w:r w:rsidR="005654ED">
          <w:rPr>
            <w:rFonts w:ascii="Times New Roman" w:eastAsia="Times New Roman" w:hAnsi="Times New Roman" w:cs="Times New Roman"/>
            <w:sz w:val="24"/>
          </w:rPr>
          <w:t xml:space="preserve">is a precursor of </w:t>
        </w:r>
      </w:ins>
      <w:r>
        <w:rPr>
          <w:rFonts w:ascii="Times New Roman" w:eastAsia="Times New Roman" w:hAnsi="Times New Roman" w:cs="Times New Roman"/>
          <w:sz w:val="24"/>
        </w:rPr>
        <w:t xml:space="preserve">cloud condensation nuclei (Lovelock &amp; Maggs, 1972; Charlson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However, the first enzymes involved in DMS production were only identified in the last five years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Rapid progress has been made in this short period and the pathways and organisms involved in DMS transformations have been extensively reviewed (Johnston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Schäfer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Curson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2011b; Reich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2011b; Moran </w:t>
      </w:r>
      <w:r>
        <w:rPr>
          <w:rFonts w:ascii="Times New Roman" w:eastAsia="Times New Roman" w:hAnsi="Times New Roman" w:cs="Times New Roman"/>
          <w:i/>
          <w:sz w:val="24"/>
        </w:rPr>
        <w:t>et al.</w:t>
      </w:r>
      <w:r>
        <w:rPr>
          <w:rFonts w:ascii="Times New Roman" w:eastAsia="Times New Roman" w:hAnsi="Times New Roman" w:cs="Times New Roman"/>
          <w:sz w:val="24"/>
        </w:rPr>
        <w:t>, 2012). The main source of DMS in the marine environment is from the breakdown of DMSP. Eucaryal phytoplankton, in particular, diatoms, dinoflagellates and haptophytes produce large quantities of DMSP, which is thought to function principally as an osmolyte. DMSP is released due to cell lysis, grazing or leakage and follows two known fates: DMSP cleavage by DMSP lyases (DddD, -L, -P, -Q, -W and -Y) or demethylation by DMSP demethylase (DmdA). Both pathways are associated with diverse microorganisms that can utilize DMSP as a sole carbon and energy source. However, it is only the cleavage pathway that releases volatile DMS that can lead to sulfur loss through ventilation to the atmosphere.</w:t>
      </w:r>
    </w:p>
    <w:p w:rsidR="00E93911" w:rsidRDefault="00C45D27">
      <w:pPr>
        <w:pStyle w:val="Normal1"/>
        <w:spacing w:after="0" w:line="240" w:lineRule="auto"/>
        <w:ind w:firstLine="426"/>
      </w:pPr>
      <w:r>
        <w:rPr>
          <w:rFonts w:ascii="Times New Roman" w:eastAsia="Times New Roman" w:hAnsi="Times New Roman" w:cs="Times New Roman"/>
          <w:sz w:val="24"/>
        </w:rPr>
        <w:t xml:space="preserve">The very high levels of DMS in Organic Lake make it an ideal system for identifying the microorganisms and the processes </w:t>
      </w:r>
      <w:ins w:id="70" w:author="Sheree Yau" w:date="2012-12-17T23:40:00Z">
        <w:r w:rsidR="0043225C">
          <w:rPr>
            <w:rFonts w:ascii="Times New Roman" w:eastAsia="Times New Roman" w:hAnsi="Times New Roman" w:cs="Times New Roman"/>
            <w:sz w:val="24"/>
          </w:rPr>
          <w:t xml:space="preserve">involved in </w:t>
        </w:r>
      </w:ins>
      <w:del w:id="71" w:author="Sheree Yau" w:date="2012-12-17T23:40:00Z">
        <w:r w:rsidDel="0043225C">
          <w:rPr>
            <w:rFonts w:ascii="Times New Roman" w:eastAsia="Times New Roman" w:hAnsi="Times New Roman" w:cs="Times New Roman"/>
            <w:sz w:val="24"/>
          </w:rPr>
          <w:delText xml:space="preserve">they perform </w:delText>
        </w:r>
      </w:del>
      <w:del w:id="72" w:author="Sheree Yau" w:date="2012-12-17T23:39:00Z">
        <w:r w:rsidDel="0043225C">
          <w:rPr>
            <w:rFonts w:ascii="Times New Roman" w:eastAsia="Times New Roman" w:hAnsi="Times New Roman" w:cs="Times New Roman"/>
            <w:sz w:val="24"/>
          </w:rPr>
          <w:delText xml:space="preserve">that lead to high levels of </w:delText>
        </w:r>
      </w:del>
      <w:r>
        <w:rPr>
          <w:rFonts w:ascii="Times New Roman" w:eastAsia="Times New Roman" w:hAnsi="Times New Roman" w:cs="Times New Roman"/>
          <w:sz w:val="24"/>
        </w:rPr>
        <w:t xml:space="preserve">DMS accumulation. The previous Organic Lake metagenome study examined viruses from the 0.1 µm fraction of surface water that was collected from Organic Lake in December 2006, and November and December 2008 (Yau </w:t>
      </w:r>
      <w:r>
        <w:rPr>
          <w:rFonts w:ascii="Times New Roman" w:eastAsia="Times New Roman" w:hAnsi="Times New Roman" w:cs="Times New Roman"/>
          <w:i/>
          <w:sz w:val="24"/>
        </w:rPr>
        <w:t>et al.</w:t>
      </w:r>
      <w:r>
        <w:rPr>
          <w:rFonts w:ascii="Times New Roman" w:eastAsia="Times New Roman" w:hAnsi="Times New Roman" w:cs="Times New Roman"/>
          <w:sz w:val="24"/>
        </w:rPr>
        <w:t>, 2011). In the present study we focused on the cellular population rather than viruses</w:t>
      </w:r>
      <w:del w:id="73" w:author="Sheree Yau" w:date="2012-12-17T23:42:00Z">
        <w:r w:rsidDel="0043225C">
          <w:rPr>
            <w:rFonts w:ascii="Times New Roman" w:eastAsia="Times New Roman" w:hAnsi="Times New Roman" w:cs="Times New Roman"/>
            <w:sz w:val="24"/>
          </w:rPr>
          <w:delText>,</w:delText>
        </w:r>
        <w:commentRangeStart w:id="74"/>
        <w:r w:rsidDel="0043225C">
          <w:rPr>
            <w:rFonts w:ascii="Times New Roman" w:eastAsia="Times New Roman" w:hAnsi="Times New Roman" w:cs="Times New Roman"/>
            <w:sz w:val="24"/>
          </w:rPr>
          <w:delText xml:space="preserve"> and examined the microbial community throughout the entire lake</w:delText>
        </w:r>
      </w:del>
      <w:commentRangeEnd w:id="74"/>
      <w:r w:rsidR="005654ED">
        <w:rPr>
          <w:rStyle w:val="CommentReference"/>
          <w:rFonts w:asciiTheme="minorHAnsi" w:eastAsiaTheme="minorEastAsia" w:hAnsiTheme="minorHAnsi" w:cstheme="minorBidi"/>
          <w:color w:val="auto"/>
        </w:rPr>
        <w:commentReference w:id="74"/>
      </w:r>
      <w:r>
        <w:rPr>
          <w:rFonts w:ascii="Times New Roman" w:eastAsia="Times New Roman" w:hAnsi="Times New Roman" w:cs="Times New Roman"/>
          <w:sz w:val="24"/>
        </w:rPr>
        <w:t>. Metagenomic analyses were performed on biomass captured by sequential filtration through a 20 µm pre-filter onto 3.0, 0.8, 0.1 µm filters, from a depth profile (1.7, 4.2, 5.7, 6.5 and 6.7 m) taken in November 2008</w:t>
      </w:r>
      <w:del w:id="75" w:author="Sheree Yau" w:date="2012-12-19T15:48:00Z">
        <w:r w:rsidDel="005654ED">
          <w:rPr>
            <w:rFonts w:ascii="Times New Roman" w:eastAsia="Times New Roman" w:hAnsi="Times New Roman" w:cs="Times New Roman"/>
            <w:sz w:val="24"/>
          </w:rPr>
          <w:delText xml:space="preserve"> </w:delText>
        </w:r>
        <w:commentRangeStart w:id="76"/>
        <w:r w:rsidDel="005654ED">
          <w:rPr>
            <w:rFonts w:ascii="Times New Roman" w:eastAsia="Times New Roman" w:hAnsi="Times New Roman" w:cs="Times New Roman"/>
            <w:sz w:val="24"/>
          </w:rPr>
          <w:delText>from the deepest point in the lake</w:delText>
        </w:r>
      </w:del>
      <w:commentRangeEnd w:id="76"/>
      <w:r w:rsidR="0065040E">
        <w:rPr>
          <w:rStyle w:val="CommentReference"/>
          <w:rFonts w:asciiTheme="minorHAnsi" w:eastAsiaTheme="minorEastAsia" w:hAnsiTheme="minorHAnsi" w:cstheme="minorBidi"/>
          <w:color w:val="auto"/>
        </w:rPr>
        <w:commentReference w:id="76"/>
      </w:r>
      <w:r>
        <w:rPr>
          <w:rFonts w:ascii="Times New Roman" w:eastAsia="Times New Roman" w:hAnsi="Times New Roman" w:cs="Times New Roman"/>
          <w:sz w:val="24"/>
        </w:rPr>
        <w:t xml:space="preserve">. This filtration and shotgun sequencing approach was originally adopted by the Global Ocean Sampling (GOS) expedition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and has proven to be a powerful approach for studying Antarctic aquatic microbial communities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Yau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Brown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2012b; 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w:t>
      </w:r>
      <w:del w:id="77" w:author="Sheree Yau" w:date="2012-12-17T23:42:00Z">
        <w:r w:rsidDel="0043225C">
          <w:rPr>
            <w:rFonts w:ascii="Times New Roman" w:eastAsia="Times New Roman" w:hAnsi="Times New Roman" w:cs="Times New Roman"/>
            <w:sz w:val="24"/>
          </w:rPr>
          <w:delText>a</w:delText>
        </w:r>
      </w:del>
      <w:r>
        <w:rPr>
          <w:rFonts w:ascii="Times New Roman" w:eastAsia="Times New Roman" w:hAnsi="Times New Roman" w:cs="Times New Roman"/>
          <w:sz w:val="24"/>
        </w:rPr>
        <w:t xml:space="preserve">b). </w:t>
      </w:r>
      <w:del w:id="78" w:author="Sheree Yau" w:date="2012-12-17T23:43:00Z">
        <w:r w:rsidDel="0043225C">
          <w:rPr>
            <w:rFonts w:ascii="Times New Roman" w:eastAsia="Times New Roman" w:hAnsi="Times New Roman" w:cs="Times New Roman"/>
            <w:sz w:val="24"/>
          </w:rPr>
          <w:delText>By taking this approach o</w:delText>
        </w:r>
      </w:del>
      <w:ins w:id="79" w:author="Sheree Yau" w:date="2012-12-17T23:43:00Z">
        <w:r w:rsidR="0043225C">
          <w:rPr>
            <w:rFonts w:ascii="Times New Roman" w:eastAsia="Times New Roman" w:hAnsi="Times New Roman" w:cs="Times New Roman"/>
            <w:sz w:val="24"/>
          </w:rPr>
          <w:t>O</w:t>
        </w:r>
      </w:ins>
      <w:r>
        <w:rPr>
          <w:rFonts w:ascii="Times New Roman" w:eastAsia="Times New Roman" w:hAnsi="Times New Roman" w:cs="Times New Roman"/>
          <w:sz w:val="24"/>
        </w:rPr>
        <w:t xml:space="preserve">ur study determined the composition and functional potential of Organic Lake microbiota and, in conjunction with historic and contemporary physico-chemical data, generated an integrative understanding of the whole lake ecosystem. </w:t>
      </w:r>
    </w:p>
    <w:p w:rsidR="00E93911" w:rsidRDefault="00E93911">
      <w:pPr>
        <w:pStyle w:val="Normal1"/>
        <w:spacing w:after="0" w:line="240" w:lineRule="auto"/>
        <w:ind w:firstLine="426"/>
      </w:pPr>
    </w:p>
    <w:p w:rsidR="00E93911" w:rsidRDefault="00C45D27">
      <w:pPr>
        <w:pStyle w:val="Heading1"/>
        <w:spacing w:before="0" w:line="240" w:lineRule="auto"/>
      </w:pPr>
      <w:r>
        <w:rPr>
          <w:rFonts w:ascii="Times New Roman" w:eastAsia="Times New Roman" w:hAnsi="Times New Roman" w:cs="Times New Roman"/>
          <w:color w:val="000000"/>
          <w:sz w:val="24"/>
        </w:rPr>
        <w:t>Materials and Methods</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Characteristics of the lake and samples taken</w:t>
      </w:r>
    </w:p>
    <w:p w:rsidR="00E93911" w:rsidRDefault="00C45D27">
      <w:pPr>
        <w:pStyle w:val="Normal1"/>
        <w:spacing w:after="0" w:line="240" w:lineRule="auto"/>
      </w:pPr>
      <w:r>
        <w:rPr>
          <w:rFonts w:ascii="Times New Roman" w:eastAsia="Times New Roman" w:hAnsi="Times New Roman" w:cs="Times New Roman"/>
          <w:sz w:val="24"/>
        </w:rPr>
        <w:t>The water level of Organic Lake was measured by surveying as +1.886 m relative to the survey mark (NMV / S / 53) located at S 68</w:t>
      </w:r>
      <w:r>
        <w:rPr>
          <w:rFonts w:ascii="Symbol" w:eastAsia="Symbol" w:hAnsi="Symbol" w:cs="Symbol"/>
          <w:sz w:val="24"/>
        </w:rPr>
        <w:t></w:t>
      </w:r>
      <w:r>
        <w:rPr>
          <w:rFonts w:ascii="Times New Roman" w:eastAsia="Times New Roman" w:hAnsi="Times New Roman" w:cs="Times New Roman"/>
          <w:sz w:val="24"/>
        </w:rPr>
        <w:t>27’28.3” E078</w:t>
      </w:r>
      <w:r>
        <w:rPr>
          <w:rFonts w:ascii="Symbol" w:eastAsia="Symbol" w:hAnsi="Symbol" w:cs="Symbol"/>
          <w:sz w:val="24"/>
        </w:rPr>
        <w:t></w:t>
      </w:r>
      <w:r>
        <w:rPr>
          <w:rFonts w:ascii="Times New Roman" w:eastAsia="Times New Roman" w:hAnsi="Times New Roman" w:cs="Times New Roman"/>
          <w:sz w:val="24"/>
        </w:rPr>
        <w:t>11’20.9”. Water was collected from Organic Lake on 10 November 2008 through a 30 cm hole in the 0.8 m thick ice cover above the deepest point in the lake. The sampling hole (S 68</w:t>
      </w:r>
      <w:r>
        <w:rPr>
          <w:rFonts w:ascii="Symbol" w:eastAsia="Symbol" w:hAnsi="Symbol" w:cs="Symbol"/>
          <w:sz w:val="24"/>
        </w:rPr>
        <w:t></w:t>
      </w:r>
      <w:r>
        <w:rPr>
          <w:rFonts w:ascii="Times New Roman" w:eastAsia="Times New Roman" w:hAnsi="Times New Roman" w:cs="Times New Roman"/>
          <w:sz w:val="24"/>
        </w:rPr>
        <w:t>27’22.2” E 78</w:t>
      </w:r>
      <w:r>
        <w:rPr>
          <w:rFonts w:ascii="Symbol" w:eastAsia="Symbol" w:hAnsi="Symbol" w:cs="Symbol"/>
          <w:sz w:val="24"/>
        </w:rPr>
        <w:t></w:t>
      </w:r>
      <w:r>
        <w:rPr>
          <w:rFonts w:ascii="Times New Roman" w:eastAsia="Times New Roman" w:hAnsi="Times New Roman" w:cs="Times New Roman"/>
          <w:sz w:val="24"/>
        </w:rPr>
        <w:t>11’23.9”) was established following bathymetry measurements constructed on a metric grid (</w:t>
      </w:r>
      <w:r>
        <w:rPr>
          <w:rFonts w:ascii="Times New Roman" w:eastAsia="Times New Roman" w:hAnsi="Times New Roman" w:cs="Times New Roman"/>
          <w:sz w:val="24"/>
          <w:highlight w:val="yellow"/>
        </w:rPr>
        <w:t>Figure ****</w:t>
      </w:r>
      <w:r>
        <w:rPr>
          <w:rFonts w:ascii="Times New Roman" w:eastAsia="Times New Roman" w:hAnsi="Times New Roman" w:cs="Times New Roman"/>
          <w:sz w:val="24"/>
        </w:rPr>
        <w:t xml:space="preserve">). Samples were collected for metagenomics, microscopy and chemical analyses at 1.7, 4.2, 5.7, 6.5 and 6.7 m </w:t>
      </w:r>
      <w:r>
        <w:rPr>
          <w:rFonts w:ascii="Times New Roman" w:eastAsia="Times New Roman" w:hAnsi="Times New Roman" w:cs="Times New Roman"/>
          <w:sz w:val="24"/>
        </w:rPr>
        <w:lastRenderedPageBreak/>
        <w:t xml:space="preserve">depths (maximum </w:t>
      </w:r>
      <w:ins w:id="80" w:author="Sheree Yau" w:date="2012-12-19T15:49:00Z">
        <w:r w:rsidR="0065040E">
          <w:rPr>
            <w:rFonts w:ascii="Times New Roman" w:eastAsia="Times New Roman" w:hAnsi="Times New Roman" w:cs="Times New Roman"/>
            <w:sz w:val="24"/>
          </w:rPr>
          <w:t xml:space="preserve">lake </w:t>
        </w:r>
      </w:ins>
      <w:r>
        <w:rPr>
          <w:rFonts w:ascii="Times New Roman" w:eastAsia="Times New Roman" w:hAnsi="Times New Roman" w:cs="Times New Roman"/>
          <w:sz w:val="24"/>
        </w:rPr>
        <w:t>depth 6.8 m). For metagenomics, lake water was passed through a 20 µm pore size pre-filter, and microbial biomass captured by sequential filtration onto 3.0 µm, 0.8 µm and 0.1 µm pore size 293</w:t>
      </w:r>
      <w:ins w:id="81" w:author="Sheree Yau" w:date="2012-12-02T21:16:00Z">
        <w:r w:rsidR="00C96AB8">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mm polyethersulfone membrane filters, and samples immediately preserved in buffer and cryogenically frozen in liquid nitrogen, as described previously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Between 1–2 L of lake water was sufficient to saturate the holding capacity of the filters. DNA was extracted from the filters, samples sequenced using the Roche GS-FLX titanium sequencer, and reads processed to remove low quality bases, assembled and annotated, as previously described (Ng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w:t>
      </w:r>
    </w:p>
    <w:p w:rsidR="00E93911" w:rsidRDefault="00E93911">
      <w:pPr>
        <w:pStyle w:val="Normal1"/>
        <w:spacing w:after="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Physical and chemical analyses</w:t>
      </w:r>
    </w:p>
    <w:p w:rsidR="00E93911" w:rsidRDefault="00C45D27">
      <w:pPr>
        <w:pStyle w:val="Normal1"/>
        <w:spacing w:after="0" w:line="240" w:lineRule="auto"/>
      </w:pPr>
      <w:r>
        <w:rPr>
          <w:rFonts w:ascii="Times New Roman" w:eastAsia="Times New Roman" w:hAnsi="Times New Roman" w:cs="Times New Roman"/>
          <w:sz w:val="24"/>
        </w:rPr>
        <w:t xml:space="preserve">An </w:t>
      </w:r>
      <w:r>
        <w:rPr>
          <w:rFonts w:ascii="Times New Roman" w:eastAsia="Times New Roman" w:hAnsi="Times New Roman" w:cs="Times New Roman"/>
          <w:i/>
          <w:sz w:val="24"/>
        </w:rPr>
        <w:t>in situ</w:t>
      </w:r>
      <w:r>
        <w:rPr>
          <w:rFonts w:ascii="Times New Roman" w:eastAsia="Times New Roman" w:hAnsi="Times New Roman" w:cs="Times New Roman"/>
          <w:sz w:val="24"/>
        </w:rPr>
        <w:t xml:space="preserve"> profile of pH, conductivity, turbidity, dissolved oxygen (DO) and pressure was measured using a submersible probe (YSI sonde model V6600). A temperature profile was measured using a maximum-minimum mercury thermometer (the YSI probe did not have a capacity to record temperature below </w:t>
      </w:r>
      <w:r>
        <w:rPr>
          <w:rFonts w:ascii="Times New Roman" w:eastAsia="Times New Roman" w:hAnsi="Times New Roman" w:cs="Times New Roman"/>
          <w:sz w:val="16"/>
        </w:rPr>
        <w:t>−</w:t>
      </w:r>
      <w:r>
        <w:rPr>
          <w:rFonts w:ascii="Times New Roman" w:eastAsia="Times New Roman" w:hAnsi="Times New Roman" w:cs="Times New Roman"/>
          <w:sz w:val="24"/>
        </w:rPr>
        <w:t xml:space="preserve">10ºC). The 5.7 m sample corresponded to the turbidity maximum and the 6.5 m sample to the turbidity minimum. Conductivity at </w:t>
      </w: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 xml:space="preserve">temperature was converted to conductivity at 15ºC as described previously (Gibson, 1999). The adjusted conductivity brings the temperature to within a range suitable for estimating practical salinity using the formula of Fofonoff and Millard (1983). </w:t>
      </w:r>
      <w:r w:rsidR="00A37CE2">
        <w:rPr>
          <w:rFonts w:ascii="Times New Roman" w:eastAsia="Times New Roman" w:hAnsi="Times New Roman" w:cs="Times New Roman"/>
          <w:sz w:val="24"/>
        </w:rPr>
        <w:t>S</w:t>
      </w:r>
      <w:r>
        <w:rPr>
          <w:rFonts w:ascii="Times New Roman" w:eastAsia="Times New Roman" w:hAnsi="Times New Roman" w:cs="Times New Roman"/>
          <w:sz w:val="24"/>
        </w:rPr>
        <w:t xml:space="preserve">alinity was likely to have been underestimated as it is higher than the range (2–42) for which the conductivity–salinity relation holds. </w:t>
      </w:r>
      <w:r w:rsidR="00A37CE2">
        <w:rPr>
          <w:rFonts w:ascii="Times New Roman" w:eastAsia="Times New Roman" w:hAnsi="Times New Roman" w:cs="Times New Roman"/>
          <w:sz w:val="24"/>
        </w:rPr>
        <w:t xml:space="preserve">However, the relative difference in salinity between the samples would be accurate. </w:t>
      </w:r>
      <w:r>
        <w:rPr>
          <w:rFonts w:ascii="Times New Roman" w:eastAsia="Times New Roman" w:hAnsi="Times New Roman" w:cs="Times New Roman"/>
          <w:sz w:val="24"/>
        </w:rPr>
        <w:t xml:space="preserve">Density was calculated from the </w:t>
      </w: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 xml:space="preserve">conductivity and temperature using the equations described by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(1990) and expressed at temperature T as:</w:t>
      </w:r>
    </w:p>
    <w:p w:rsidR="00E93911" w:rsidRDefault="00C45D27">
      <w:pPr>
        <w:pStyle w:val="Normal1"/>
        <w:spacing w:after="0" w:line="240" w:lineRule="auto"/>
        <w:ind w:firstLine="720"/>
      </w:pPr>
      <w:proofErr w:type="gramStart"/>
      <w:r>
        <w:rPr>
          <w:rFonts w:ascii="Times New Roman" w:eastAsia="Times New Roman" w:hAnsi="Times New Roman" w:cs="Times New Roman"/>
          <w:sz w:val="24"/>
        </w:rPr>
        <w:t>σ</w:t>
      </w:r>
      <w:r>
        <w:rPr>
          <w:rFonts w:ascii="Times New Roman" w:eastAsia="Times New Roman" w:hAnsi="Times New Roman" w:cs="Times New Roman"/>
          <w:sz w:val="24"/>
          <w:vertAlign w:val="subscript"/>
        </w:rPr>
        <w:t>T</w:t>
      </w:r>
      <w:proofErr w:type="gramEnd"/>
      <w:r>
        <w:rPr>
          <w:rFonts w:ascii="Times New Roman" w:eastAsia="Times New Roman" w:hAnsi="Times New Roman" w:cs="Times New Roman"/>
          <w:sz w:val="24"/>
        </w:rPr>
        <w:t xml:space="preserve"> = (1000 </w:t>
      </w:r>
      <w:r>
        <w:rPr>
          <w:rFonts w:ascii="Times New Roman" w:eastAsia="Times New Roman" w:hAnsi="Times New Roman" w:cs="Times New Roman"/>
          <w:sz w:val="16"/>
        </w:rPr>
        <w:t>−</w:t>
      </w:r>
      <w:r>
        <w:rPr>
          <w:rFonts w:ascii="Times New Roman" w:eastAsia="Times New Roman" w:hAnsi="Times New Roman" w:cs="Times New Roman"/>
          <w:sz w:val="24"/>
        </w:rPr>
        <w:t xml:space="preserve"> density) kg/m</w:t>
      </w:r>
      <w:r>
        <w:rPr>
          <w:rFonts w:ascii="Times New Roman" w:eastAsia="Times New Roman" w:hAnsi="Times New Roman" w:cs="Times New Roman"/>
          <w:sz w:val="24"/>
          <w:vertAlign w:val="superscript"/>
        </w:rPr>
        <w:t>3</w:t>
      </w:r>
    </w:p>
    <w:p w:rsidR="00E93911" w:rsidRDefault="00C45D27">
      <w:pPr>
        <w:pStyle w:val="Normal1"/>
        <w:spacing w:after="0" w:line="240" w:lineRule="auto"/>
      </w:pPr>
      <w:r>
        <w:rPr>
          <w:rFonts w:ascii="Times New Roman" w:eastAsia="Times New Roman" w:hAnsi="Times New Roman" w:cs="Times New Roman"/>
          <w:sz w:val="24"/>
        </w:rPr>
        <w:t xml:space="preserve">Ammonia, nitrate, nitrite, total nitrogen (TN), total dissolved nitrogen (TDN), dissolved reactive phosphorus (DRP), total phosphorus (TP), total dissolved phosphorus (TDP), total organic carbon (TOC), total dissolved carbon (DOC), total sulfur (TS) and total dissolved sulfur (TDS) were determined by American Public Health Associations Standard Methods at the Analytical Services, Tasmania. Values for dissolved nutrients were measured after filtration through a 0.1 µm pore size membrane filter. All other nutrients were measured from water collected after filtration through the on-site 20 µm pore size pre-filter. Ammonia, nitrate, nitrite, DRP, TN, TDN, TP and TDP were measured in a Flow Injection Analyser (Lachat Instruments, Colorado, USA). TOC and DOC were determined in the San++ Segmented Flow Analyser (Skalar, Breda, Netherlands). TS and TDS were analyzed in the 730ES Inductively Coupled Plasma–Atomic Emission Spectrometer (Agilent Technologies, California, </w:t>
      </w:r>
      <w:proofErr w:type="gramStart"/>
      <w:r>
        <w:rPr>
          <w:rFonts w:ascii="Times New Roman" w:eastAsia="Times New Roman" w:hAnsi="Times New Roman" w:cs="Times New Roman"/>
          <w:sz w:val="24"/>
        </w:rPr>
        <w:t>USA</w:t>
      </w:r>
      <w:proofErr w:type="gramEnd"/>
      <w:r>
        <w:rPr>
          <w:rFonts w:ascii="Times New Roman" w:eastAsia="Times New Roman" w:hAnsi="Times New Roman" w:cs="Times New Roman"/>
          <w:sz w:val="24"/>
        </w:rPr>
        <w:t>). Principal Component Analysis (PCA) was performed using the PRIMER Version 6 statistical package (Clarke &amp; Gorley, 2006) on the normalized physical and chemical parameters.</w:t>
      </w:r>
    </w:p>
    <w:p w:rsidR="00E93911" w:rsidRDefault="00E93911">
      <w:pPr>
        <w:pStyle w:val="Normal1"/>
        <w:spacing w:after="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Epifluorescence microscopy</w:t>
      </w:r>
    </w:p>
    <w:p w:rsidR="00E93911" w:rsidRDefault="00C45D27">
      <w:pPr>
        <w:pStyle w:val="Normal1"/>
        <w:spacing w:after="0" w:line="240" w:lineRule="auto"/>
      </w:pPr>
      <w:r>
        <w:rPr>
          <w:rFonts w:ascii="Times New Roman" w:eastAsia="Times New Roman" w:hAnsi="Times New Roman" w:cs="Times New Roman"/>
          <w:sz w:val="24"/>
        </w:rPr>
        <w:t xml:space="preserve">Water samples collected for microscopy were preserved in formaldehyde (1% v/v). Cells and virus-like particles (VLPs) were vacuum filtered onto 25 mm polycarbonate 0.015 µm pore-size membrane filters (Nuclepore Track-etched, Whatman, GE Healthcare, USA) with a 0.45 µm pore-size backing filter. The 0.015 µm filter was mounted onto a glass slide with ProLong® Gold anti fade reagent (Invitrogen, Life Technologies, NY, USA) and 2 µl (25 × dilution in sterile filtered milliQ water &lt;0.015 µm) SYBR® Gold nucleic acid stain (Invitrogen, Life Technologies, NY, USA). Prepared slides were visualized in an epifluorescence microscope (Olympus BX61, Hamburg, Germany) under excitation with blue light (460–495 nm, emission </w:t>
      </w:r>
      <w:r>
        <w:rPr>
          <w:rFonts w:ascii="Times New Roman" w:eastAsia="Times New Roman" w:hAnsi="Times New Roman" w:cs="Times New Roman"/>
          <w:sz w:val="24"/>
        </w:rPr>
        <w:lastRenderedPageBreak/>
        <w:t xml:space="preserve">510–550 nm). Cell and VLP counts were performed on the same filter over 30 random fields of view. </w:t>
      </w:r>
    </w:p>
    <w:p w:rsidR="00E93911" w:rsidRDefault="00E93911">
      <w:pPr>
        <w:pStyle w:val="Heading2"/>
        <w:spacing w:before="0" w:line="240" w:lineRule="auto"/>
      </w:pPr>
    </w:p>
    <w:p w:rsidR="00E93911" w:rsidRDefault="00C45D27">
      <w:pPr>
        <w:pStyle w:val="Heading3"/>
        <w:spacing w:before="0" w:line="240" w:lineRule="auto"/>
      </w:pPr>
      <w:r>
        <w:rPr>
          <w:rFonts w:ascii="Times New Roman" w:eastAsia="Times New Roman" w:hAnsi="Times New Roman" w:cs="Times New Roman"/>
          <w:b w:val="0"/>
          <w:i/>
          <w:color w:val="000000"/>
          <w:sz w:val="24"/>
        </w:rPr>
        <w:t>Cellular diversity analyses</w:t>
      </w:r>
    </w:p>
    <w:p w:rsidR="00E93911" w:rsidRDefault="00C45D27">
      <w:pPr>
        <w:pStyle w:val="Normal1"/>
        <w:spacing w:after="0" w:line="240" w:lineRule="auto"/>
      </w:pPr>
      <w:r>
        <w:rPr>
          <w:rFonts w:ascii="Times New Roman" w:eastAsia="Times New Roman" w:hAnsi="Times New Roman" w:cs="Times New Roman"/>
          <w:sz w:val="24"/>
        </w:rPr>
        <w:t xml:space="preserve">Diversity of </w:t>
      </w:r>
      <w:r>
        <w:rPr>
          <w:rFonts w:ascii="Times New Roman" w:eastAsia="Times New Roman" w:hAnsi="Times New Roman" w:cs="Times New Roman"/>
          <w:i/>
          <w:sz w:val="24"/>
        </w:rPr>
        <w:t>Bacteria, Archaea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Eucarya</w:t>
      </w:r>
      <w:r>
        <w:rPr>
          <w:rFonts w:ascii="Times New Roman" w:eastAsia="Times New Roman" w:hAnsi="Times New Roman" w:cs="Times New Roman"/>
          <w:sz w:val="24"/>
        </w:rPr>
        <w:t xml:space="preserve"> was assessed using ribosomal small subunit (SSU) gene sequences. Metagenomic reads that matched the 16S and 18S rRNA genes were retrieved using Metaxa (Bengtsson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Only sequences longer than 200 bp were accepted for downstream analysis. The Quantitative Insights Into Microbial Ecology (QIIME) pipeline (version 1.4.0) (Caporaso </w:t>
      </w:r>
      <w:r>
        <w:rPr>
          <w:rFonts w:ascii="Times New Roman" w:eastAsia="Times New Roman" w:hAnsi="Times New Roman" w:cs="Times New Roman"/>
          <w:i/>
          <w:sz w:val="24"/>
        </w:rPr>
        <w:t>et al</w:t>
      </w:r>
      <w:r>
        <w:rPr>
          <w:rFonts w:ascii="Times New Roman" w:eastAsia="Times New Roman" w:hAnsi="Times New Roman" w:cs="Times New Roman"/>
          <w:sz w:val="24"/>
        </w:rPr>
        <w:t>., 2010) implementing UCLUST, was used to group SSU sequences into operational taxonomic units (OTUs) at 97% percent identity against the SILVA SSU reference database (release 108)</w:t>
      </w:r>
      <w:ins w:id="82" w:author="Sheree Yau" w:date="2012-12-19T15:52:00Z">
        <w:r w:rsidR="0065040E" w:rsidRPr="0065040E">
          <w:rPr>
            <w:rFonts w:ascii="Times New Roman" w:eastAsia="Times New Roman" w:hAnsi="Times New Roman" w:cs="Times New Roman"/>
            <w:sz w:val="24"/>
          </w:rPr>
          <w:t xml:space="preserve"> </w:t>
        </w:r>
        <w:r w:rsidR="0065040E">
          <w:rPr>
            <w:rFonts w:ascii="Times New Roman" w:eastAsia="Times New Roman" w:hAnsi="Times New Roman" w:cs="Times New Roman"/>
            <w:sz w:val="24"/>
          </w:rPr>
          <w:t>(www.arb-silva.de)</w:t>
        </w:r>
      </w:ins>
      <w:r>
        <w:rPr>
          <w:rFonts w:ascii="Times New Roman" w:eastAsia="Times New Roman" w:hAnsi="Times New Roman" w:cs="Times New Roman"/>
          <w:sz w:val="24"/>
        </w:rPr>
        <w:t>. SSU sequences that did not cluster with sequences from SILVA were allowed to form new OTUs (no suppression). A representative sequence from each OTU was chosen and classified to the genus level using QIIME implementing the RDP classifier (Wang</w:t>
      </w:r>
      <w:ins w:id="83" w:author="Sheree Yau" w:date="2012-12-09T21:43:00Z">
        <w:r w:rsidR="00882FF4">
          <w:rPr>
            <w:rFonts w:ascii="Times New Roman" w:eastAsia="Times New Roman" w:hAnsi="Times New Roman" w:cs="Times New Roman"/>
            <w:sz w:val="24"/>
          </w:rPr>
          <w:t xml:space="preserve"> </w:t>
        </w:r>
      </w:ins>
      <w:r>
        <w:rPr>
          <w:rFonts w:ascii="Times New Roman" w:eastAsia="Times New Roman" w:hAnsi="Times New Roman" w:cs="Times New Roman"/>
          <w:i/>
          <w:sz w:val="24"/>
        </w:rPr>
        <w:t>et al</w:t>
      </w:r>
      <w:r>
        <w:rPr>
          <w:rFonts w:ascii="Times New Roman" w:eastAsia="Times New Roman" w:hAnsi="Times New Roman" w:cs="Times New Roman"/>
          <w:sz w:val="24"/>
        </w:rPr>
        <w:t>., 2007) trained against SILVA</w:t>
      </w:r>
      <w:del w:id="84" w:author="Sheree Yau" w:date="2012-12-19T15:52:00Z">
        <w:r w:rsidDel="0065040E">
          <w:rPr>
            <w:rFonts w:ascii="Times New Roman" w:eastAsia="Times New Roman" w:hAnsi="Times New Roman" w:cs="Times New Roman"/>
            <w:sz w:val="24"/>
          </w:rPr>
          <w:delText xml:space="preserve"> (release 108) sequences (www.arb-silva.de)</w:delText>
        </w:r>
      </w:del>
      <w:r>
        <w:rPr>
          <w:rFonts w:ascii="Times New Roman" w:eastAsia="Times New Roman" w:hAnsi="Times New Roman" w:cs="Times New Roman"/>
          <w:sz w:val="24"/>
        </w:rPr>
        <w:t>. Assignments were accepted to the lowest taxonomic rank with bootstrap value ≥85%. To allow comparison of the relative abundance of taxa, the number of SSU matches per sample filter was normalized to the average number of reads (403 577). Statistical analysis on the relative SSU abundances was performed using the PRIMER Version 6 package (Clarke &amp; Gorley, 2006). The SSU counts of each sample filter were aggregated to the genus level and square root transformed to reduce the contribution of highly abundant taxa. A resemblance matrix was computed using Bray-Curtis similarity. The upper mixed zone (1.7, 4.2 and 5.7 m) and deep zone (6.5 and 6.7 m) samples were designated as separate groups and an analysis of similarity (ANOSIM) performed to test for difference between the two groups. BEST analysis was performed with the abiotic variables: conductivity, temperature, turbidity, DO, pH, TOC, TN, TP, TS, total C</w:t>
      </w:r>
      <w:proofErr w:type="gramStart"/>
      <w:r>
        <w:rPr>
          <w:rFonts w:ascii="Times New Roman" w:eastAsia="Times New Roman" w:hAnsi="Times New Roman" w:cs="Times New Roman"/>
          <w:sz w:val="24"/>
        </w:rPr>
        <w:t>:N</w:t>
      </w:r>
      <w:proofErr w:type="gramEnd"/>
      <w:r>
        <w:rPr>
          <w:rFonts w:ascii="Times New Roman" w:eastAsia="Times New Roman" w:hAnsi="Times New Roman" w:cs="Times New Roman"/>
          <w:sz w:val="24"/>
        </w:rPr>
        <w:t xml:space="preserve">, total C:P, total N:P, cell counts and VLP counts. The Bio-Env procedure in BEST looks at all the abiotic variables in combination and finds a subset sufficient to best explain the biotic structure. A heat map with bi-clustering dendogram was generated using R and the package ‘seriation’ (Hahsler </w:t>
      </w:r>
      <w:r>
        <w:rPr>
          <w:rFonts w:ascii="Times New Roman" w:eastAsia="Times New Roman" w:hAnsi="Times New Roman" w:cs="Times New Roman"/>
          <w:i/>
          <w:sz w:val="24"/>
        </w:rPr>
        <w:t>et al</w:t>
      </w:r>
      <w:r>
        <w:rPr>
          <w:rFonts w:ascii="Times New Roman" w:eastAsia="Times New Roman" w:hAnsi="Times New Roman" w:cs="Times New Roman"/>
          <w:sz w:val="24"/>
        </w:rPr>
        <w:t>., 2008) on the normalized square-root transformed SSU counts.</w:t>
      </w:r>
    </w:p>
    <w:p w:rsidR="00E93911" w:rsidRDefault="00E93911">
      <w:pPr>
        <w:pStyle w:val="Normal1"/>
        <w:spacing w:after="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Analysis of functional potential</w:t>
      </w:r>
    </w:p>
    <w:p w:rsidR="0096256A" w:rsidRDefault="007A4284">
      <w:pPr>
        <w:pStyle w:val="Normal1"/>
        <w:spacing w:after="0" w:line="240" w:lineRule="auto"/>
        <w:rPr>
          <w:ins w:id="85" w:author="Sheree Yau" w:date="2012-12-08T18:28:00Z"/>
          <w:rFonts w:ascii="Times New Roman" w:eastAsia="Times New Roman" w:hAnsi="Times New Roman" w:cs="Times New Roman"/>
          <w:sz w:val="24"/>
        </w:rPr>
      </w:pPr>
      <w:ins w:id="86" w:author="Sheree Yau" w:date="2012-12-08T18:37:00Z">
        <w:r>
          <w:rPr>
            <w:rFonts w:ascii="Times New Roman" w:eastAsia="Times New Roman" w:hAnsi="Times New Roman" w:cs="Times New Roman"/>
            <w:sz w:val="24"/>
          </w:rPr>
          <w:t xml:space="preserve">The relative abundance and taxonomic origin of functional marker genes </w:t>
        </w:r>
      </w:ins>
      <w:ins w:id="87" w:author="Sheree Yau" w:date="2012-12-08T18:38:00Z">
        <w:r>
          <w:rPr>
            <w:rFonts w:ascii="Times New Roman" w:eastAsia="Times New Roman" w:hAnsi="Times New Roman" w:cs="Times New Roman"/>
            <w:sz w:val="24"/>
          </w:rPr>
          <w:t>was</w:t>
        </w:r>
      </w:ins>
      <w:ins w:id="88" w:author="Sheree Yau" w:date="2012-12-08T18:39:00Z">
        <w:r>
          <w:rPr>
            <w:rFonts w:ascii="Times New Roman" w:eastAsia="Times New Roman" w:hAnsi="Times New Roman" w:cs="Times New Roman"/>
            <w:sz w:val="24"/>
          </w:rPr>
          <w:t xml:space="preserve"> used to</w:t>
        </w:r>
      </w:ins>
      <w:ins w:id="89" w:author="Sheree Yau" w:date="2012-12-08T18:38:00Z">
        <w:r w:rsidR="005816D3">
          <w:rPr>
            <w:rFonts w:ascii="Times New Roman" w:eastAsia="Times New Roman" w:hAnsi="Times New Roman" w:cs="Times New Roman"/>
            <w:sz w:val="24"/>
          </w:rPr>
          <w:t xml:space="preserve"> determine</w:t>
        </w:r>
        <w:r>
          <w:rPr>
            <w:rFonts w:ascii="Times New Roman" w:eastAsia="Times New Roman" w:hAnsi="Times New Roman" w:cs="Times New Roman"/>
            <w:sz w:val="24"/>
          </w:rPr>
          <w:t xml:space="preserve"> </w:t>
        </w:r>
      </w:ins>
      <w:ins w:id="90" w:author="Sheree Yau" w:date="2012-12-08T18:47:00Z">
        <w:r w:rsidR="00C4750C">
          <w:rPr>
            <w:rFonts w:ascii="Times New Roman" w:eastAsia="Times New Roman" w:hAnsi="Times New Roman" w:cs="Times New Roman"/>
            <w:sz w:val="24"/>
          </w:rPr>
          <w:t xml:space="preserve">the potential </w:t>
        </w:r>
      </w:ins>
      <w:ins w:id="91" w:author="Sheree Yau" w:date="2012-12-08T18:39:00Z">
        <w:r>
          <w:rPr>
            <w:rFonts w:ascii="Times New Roman" w:eastAsia="Times New Roman" w:hAnsi="Times New Roman" w:cs="Times New Roman"/>
            <w:sz w:val="24"/>
          </w:rPr>
          <w:t>for carbon, nitrogen and sulfur conversions</w:t>
        </w:r>
      </w:ins>
      <w:ins w:id="92" w:author="Sheree Yau" w:date="2012-12-08T18:47:00Z">
        <w:r w:rsidR="00C4750C">
          <w:rPr>
            <w:rFonts w:ascii="Times New Roman" w:eastAsia="Times New Roman" w:hAnsi="Times New Roman" w:cs="Times New Roman"/>
            <w:sz w:val="24"/>
          </w:rPr>
          <w:t>.</w:t>
        </w:r>
      </w:ins>
      <w:ins w:id="93" w:author="Sheree Yau" w:date="2012-12-08T18:39:00Z">
        <w:r>
          <w:rPr>
            <w:rFonts w:ascii="Times New Roman" w:eastAsia="Times New Roman" w:hAnsi="Times New Roman" w:cs="Times New Roman"/>
            <w:sz w:val="24"/>
          </w:rPr>
          <w:t xml:space="preserve"> </w:t>
        </w:r>
      </w:ins>
      <w:r w:rsidR="00C45D27">
        <w:rPr>
          <w:rFonts w:ascii="Times New Roman" w:eastAsia="Times New Roman" w:hAnsi="Times New Roman" w:cs="Times New Roman"/>
          <w:sz w:val="24"/>
        </w:rPr>
        <w:t xml:space="preserve">Open reading frames (ORFs) were predicted from trimmed metagenomic reads using MetaGene (Noguchi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2006) accepting those &gt;90 bp in length. ORFs were translated using the standard bacterial/plastid translation table and compared to protein sequences from the Kyoto Encyclopedia of Genes and Genomes (KEGG) GENES database (release 58) using the Basic Local Alignment Search Tool (BLAST) (Altschul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1990). The BLAST output was processed using KEGG Orthology Based Annotation System (KOBAS) version 2.0 (Xie </w:t>
      </w:r>
      <w:r w:rsidR="00C45D27">
        <w:rPr>
          <w:rFonts w:ascii="Times New Roman" w:eastAsia="Times New Roman" w:hAnsi="Times New Roman" w:cs="Times New Roman"/>
          <w:i/>
          <w:sz w:val="24"/>
        </w:rPr>
        <w:t>et al.</w:t>
      </w:r>
      <w:r w:rsidR="00C45D27">
        <w:rPr>
          <w:rFonts w:ascii="Times New Roman" w:eastAsia="Times New Roman" w:hAnsi="Times New Roman" w:cs="Times New Roman"/>
          <w:sz w:val="24"/>
        </w:rPr>
        <w:t xml:space="preserve">, 2011) accepting assignments to KEGG Orthology (KO) groups with e-value &lt;1e−05 and rank &gt;5. </w:t>
      </w:r>
      <w:ins w:id="94" w:author="Sheree Yau" w:date="2012-12-08T19:07:00Z">
        <w:r w:rsidR="002E6296">
          <w:rPr>
            <w:rFonts w:ascii="Times New Roman" w:eastAsia="Times New Roman" w:hAnsi="Times New Roman" w:cs="Times New Roman"/>
            <w:sz w:val="24"/>
          </w:rPr>
          <w:t xml:space="preserve">KO groups </w:t>
        </w:r>
      </w:ins>
      <w:ins w:id="95" w:author="Sheree Yau" w:date="2012-12-09T21:45:00Z">
        <w:r w:rsidR="00882FF4">
          <w:rPr>
            <w:rFonts w:ascii="Times New Roman" w:eastAsia="Times New Roman" w:hAnsi="Times New Roman" w:cs="Times New Roman"/>
            <w:sz w:val="24"/>
          </w:rPr>
          <w:t xml:space="preserve">used as </w:t>
        </w:r>
      </w:ins>
      <w:ins w:id="96" w:author="Sheree Yau" w:date="2012-12-08T19:07:00Z">
        <w:r w:rsidR="002E6296">
          <w:rPr>
            <w:rFonts w:ascii="Times New Roman" w:eastAsia="Times New Roman" w:hAnsi="Times New Roman" w:cs="Times New Roman"/>
            <w:sz w:val="24"/>
          </w:rPr>
          <w:t>functional markers</w:t>
        </w:r>
      </w:ins>
      <w:ins w:id="97" w:author="Sheree Yau" w:date="2012-12-09T21:45:00Z">
        <w:r w:rsidR="00882FF4">
          <w:rPr>
            <w:rFonts w:ascii="Times New Roman" w:eastAsia="Times New Roman" w:hAnsi="Times New Roman" w:cs="Times New Roman"/>
            <w:sz w:val="24"/>
          </w:rPr>
          <w:t xml:space="preserve"> </w:t>
        </w:r>
      </w:ins>
      <w:ins w:id="98" w:author="Sheree Yau" w:date="2012-12-08T19:07:00Z">
        <w:r w:rsidR="002E6296">
          <w:rPr>
            <w:rFonts w:ascii="Times New Roman" w:eastAsia="Times New Roman" w:hAnsi="Times New Roman" w:cs="Times New Roman"/>
            <w:sz w:val="24"/>
          </w:rPr>
          <w:t xml:space="preserve">are listed in Table S1. </w:t>
        </w:r>
      </w:ins>
      <w:r w:rsidR="00C45D27">
        <w:rPr>
          <w:rFonts w:ascii="Times New Roman" w:eastAsia="Times New Roman" w:hAnsi="Times New Roman" w:cs="Times New Roman"/>
          <w:sz w:val="24"/>
        </w:rPr>
        <w:t xml:space="preserve">Marker enzymes were assigned to taxonomic groups based on the species of origin of the best KEGG GENES BLASTp match. Marker genes not represented </w:t>
      </w:r>
      <w:ins w:id="99" w:author="Sheree Yau" w:date="2012-12-08T18:13:00Z">
        <w:r w:rsidR="00447A81">
          <w:rPr>
            <w:rFonts w:ascii="Times New Roman" w:eastAsia="Times New Roman" w:hAnsi="Times New Roman" w:cs="Times New Roman"/>
            <w:sz w:val="24"/>
          </w:rPr>
          <w:t>by</w:t>
        </w:r>
      </w:ins>
      <w:del w:id="100" w:author="Sheree Yau" w:date="2012-12-08T18:13:00Z">
        <w:r w:rsidR="00C45D27" w:rsidDel="00447A81">
          <w:rPr>
            <w:rFonts w:ascii="Times New Roman" w:eastAsia="Times New Roman" w:hAnsi="Times New Roman" w:cs="Times New Roman"/>
            <w:sz w:val="24"/>
          </w:rPr>
          <w:delText>in</w:delText>
        </w:r>
      </w:del>
      <w:ins w:id="101" w:author="Sheree Yau" w:date="2012-12-08T18:13:00Z">
        <w:r w:rsidR="00447A81">
          <w:rPr>
            <w:rFonts w:ascii="Times New Roman" w:eastAsia="Times New Roman" w:hAnsi="Times New Roman" w:cs="Times New Roman"/>
            <w:sz w:val="24"/>
          </w:rPr>
          <w:t xml:space="preserve"> a</w:t>
        </w:r>
      </w:ins>
      <w:r w:rsidR="00C45D27">
        <w:rPr>
          <w:rFonts w:ascii="Times New Roman" w:eastAsia="Times New Roman" w:hAnsi="Times New Roman" w:cs="Times New Roman"/>
          <w:sz w:val="24"/>
        </w:rPr>
        <w:t xml:space="preserve"> KO</w:t>
      </w:r>
      <w:ins w:id="102" w:author="Sheree Yau" w:date="2012-12-08T18:14:00Z">
        <w:r w:rsidR="00447A81">
          <w:rPr>
            <w:rFonts w:ascii="Times New Roman" w:eastAsia="Times New Roman" w:hAnsi="Times New Roman" w:cs="Times New Roman"/>
            <w:sz w:val="24"/>
          </w:rPr>
          <w:t xml:space="preserve"> group</w:t>
        </w:r>
      </w:ins>
      <w:r w:rsidR="00C45D27">
        <w:rPr>
          <w:rFonts w:ascii="Times New Roman" w:eastAsia="Times New Roman" w:hAnsi="Times New Roman" w:cs="Times New Roman"/>
          <w:sz w:val="24"/>
        </w:rPr>
        <w:t xml:space="preserve"> were </w:t>
      </w:r>
      <w:del w:id="103" w:author="Sheree Yau" w:date="2012-12-08T19:04:00Z">
        <w:r w:rsidR="00C45D27" w:rsidDel="005816D3">
          <w:rPr>
            <w:rFonts w:ascii="Times New Roman" w:eastAsia="Times New Roman" w:hAnsi="Times New Roman" w:cs="Times New Roman"/>
            <w:sz w:val="24"/>
          </w:rPr>
          <w:delText xml:space="preserve">retrieved </w:delText>
        </w:r>
      </w:del>
      <w:ins w:id="104" w:author="Sheree Yau" w:date="2012-12-08T19:04:00Z">
        <w:r w:rsidR="005816D3">
          <w:rPr>
            <w:rFonts w:ascii="Times New Roman" w:eastAsia="Times New Roman" w:hAnsi="Times New Roman" w:cs="Times New Roman"/>
            <w:sz w:val="24"/>
          </w:rPr>
          <w:t xml:space="preserve">assessed </w:t>
        </w:r>
      </w:ins>
      <w:r w:rsidR="00C45D27">
        <w:rPr>
          <w:rFonts w:ascii="Times New Roman" w:eastAsia="Times New Roman" w:hAnsi="Times New Roman" w:cs="Times New Roman"/>
          <w:sz w:val="24"/>
        </w:rPr>
        <w:t xml:space="preserve">by </w:t>
      </w:r>
      <w:del w:id="105" w:author="Sheree Yau" w:date="2012-12-19T15:55:00Z">
        <w:r w:rsidR="00C45D27" w:rsidDel="0065040E">
          <w:rPr>
            <w:rFonts w:ascii="Times New Roman" w:eastAsia="Times New Roman" w:hAnsi="Times New Roman" w:cs="Times New Roman"/>
            <w:sz w:val="24"/>
          </w:rPr>
          <w:delText>alternative strateg</w:delText>
        </w:r>
      </w:del>
      <w:del w:id="106" w:author="Sheree Yau" w:date="2012-12-12T12:36:00Z">
        <w:r w:rsidR="00C45D27" w:rsidDel="005D2D88">
          <w:rPr>
            <w:rFonts w:ascii="Times New Roman" w:eastAsia="Times New Roman" w:hAnsi="Times New Roman" w:cs="Times New Roman"/>
            <w:sz w:val="24"/>
          </w:rPr>
          <w:delText>ies</w:delText>
        </w:r>
      </w:del>
      <w:del w:id="107" w:author="Sheree Yau" w:date="2012-12-19T15:55:00Z">
        <w:r w:rsidR="00C45D27" w:rsidDel="0065040E">
          <w:rPr>
            <w:rFonts w:ascii="Times New Roman" w:eastAsia="Times New Roman" w:hAnsi="Times New Roman" w:cs="Times New Roman"/>
            <w:sz w:val="24"/>
          </w:rPr>
          <w:delText xml:space="preserve">. with </w:delText>
        </w:r>
      </w:del>
      <w:ins w:id="108" w:author="Sheree Yau" w:date="2012-12-19T15:55:00Z">
        <w:r w:rsidR="0065040E">
          <w:rPr>
            <w:rFonts w:ascii="Times New Roman" w:eastAsia="Times New Roman" w:hAnsi="Times New Roman" w:cs="Times New Roman"/>
            <w:sz w:val="24"/>
          </w:rPr>
          <w:t>BLAST</w:t>
        </w:r>
      </w:ins>
      <w:ins w:id="109" w:author="Sheree Yau" w:date="2012-12-19T15:59:00Z">
        <w:r w:rsidR="00B332F5">
          <w:rPr>
            <w:rFonts w:ascii="Times New Roman" w:eastAsia="Times New Roman" w:hAnsi="Times New Roman" w:cs="Times New Roman"/>
            <w:sz w:val="24"/>
          </w:rPr>
          <w:t>p</w:t>
        </w:r>
      </w:ins>
      <w:ins w:id="110" w:author="Sheree Yau" w:date="2012-12-19T15:55:00Z">
        <w:r w:rsidR="0065040E">
          <w:rPr>
            <w:rFonts w:ascii="Times New Roman" w:eastAsia="Times New Roman" w:hAnsi="Times New Roman" w:cs="Times New Roman"/>
            <w:sz w:val="24"/>
          </w:rPr>
          <w:t xml:space="preserve"> </w:t>
        </w:r>
      </w:ins>
      <w:ins w:id="111" w:author="Sheree Yau" w:date="2012-12-19T15:56:00Z">
        <w:r w:rsidR="00B332F5">
          <w:rPr>
            <w:rFonts w:ascii="Times New Roman" w:eastAsia="Times New Roman" w:hAnsi="Times New Roman" w:cs="Times New Roman"/>
            <w:sz w:val="24"/>
          </w:rPr>
          <w:t>quer</w:t>
        </w:r>
      </w:ins>
      <w:ins w:id="112" w:author="Sheree Yau" w:date="2012-12-19T15:59:00Z">
        <w:r w:rsidR="00B332F5">
          <w:rPr>
            <w:rFonts w:ascii="Times New Roman" w:eastAsia="Times New Roman" w:hAnsi="Times New Roman" w:cs="Times New Roman"/>
            <w:sz w:val="24"/>
          </w:rPr>
          <w:t>ies</w:t>
        </w:r>
      </w:ins>
      <w:ins w:id="113" w:author="Sheree Yau" w:date="2012-12-19T15:57:00Z">
        <w:r w:rsidR="0065040E">
          <w:rPr>
            <w:rFonts w:ascii="Times New Roman" w:eastAsia="Times New Roman" w:hAnsi="Times New Roman" w:cs="Times New Roman"/>
            <w:sz w:val="24"/>
          </w:rPr>
          <w:t xml:space="preserve"> </w:t>
        </w:r>
      </w:ins>
      <w:ins w:id="114" w:author="Sheree Yau" w:date="2012-12-19T15:59:00Z">
        <w:r w:rsidR="00B332F5">
          <w:rPr>
            <w:rFonts w:ascii="Times New Roman" w:eastAsia="Times New Roman" w:hAnsi="Times New Roman" w:cs="Times New Roman"/>
            <w:sz w:val="24"/>
          </w:rPr>
          <w:t xml:space="preserve">of </w:t>
        </w:r>
      </w:ins>
      <w:ins w:id="115" w:author="Sheree Yau" w:date="2012-12-19T15:58:00Z">
        <w:r w:rsidR="0065040E">
          <w:rPr>
            <w:rFonts w:ascii="Times New Roman" w:eastAsia="Times New Roman" w:hAnsi="Times New Roman" w:cs="Times New Roman"/>
            <w:sz w:val="24"/>
          </w:rPr>
          <w:t xml:space="preserve">marker gene sequences </w:t>
        </w:r>
      </w:ins>
      <w:ins w:id="116" w:author="Sheree Yau" w:date="2012-12-19T15:55:00Z">
        <w:r w:rsidR="0065040E">
          <w:rPr>
            <w:rFonts w:ascii="Times New Roman" w:eastAsia="Times New Roman" w:hAnsi="Times New Roman" w:cs="Times New Roman"/>
            <w:sz w:val="24"/>
          </w:rPr>
          <w:t xml:space="preserve">with </w:t>
        </w:r>
      </w:ins>
      <w:r w:rsidR="00C45D27">
        <w:rPr>
          <w:rFonts w:ascii="Times New Roman" w:eastAsia="Times New Roman" w:hAnsi="Times New Roman" w:cs="Times New Roman"/>
          <w:sz w:val="24"/>
        </w:rPr>
        <w:t xml:space="preserve">experimentally confirmed function </w:t>
      </w:r>
      <w:r w:rsidR="0068330B">
        <w:rPr>
          <w:rFonts w:ascii="Times New Roman" w:eastAsia="Times New Roman" w:hAnsi="Times New Roman" w:cs="Times New Roman"/>
          <w:sz w:val="24"/>
        </w:rPr>
        <w:t xml:space="preserve">(Table S2) </w:t>
      </w:r>
      <w:ins w:id="117" w:author="Sheree Yau" w:date="2012-12-19T15:56:00Z">
        <w:r w:rsidR="0065040E">
          <w:rPr>
            <w:rFonts w:ascii="Times New Roman" w:eastAsia="Times New Roman" w:hAnsi="Times New Roman" w:cs="Times New Roman"/>
            <w:sz w:val="24"/>
          </w:rPr>
          <w:t xml:space="preserve">against a </w:t>
        </w:r>
      </w:ins>
      <w:del w:id="118" w:author="Sheree Yau" w:date="2012-12-19T15:56:00Z">
        <w:r w:rsidR="00C45D27" w:rsidDel="0065040E">
          <w:rPr>
            <w:rFonts w:ascii="Times New Roman" w:eastAsia="Times New Roman" w:hAnsi="Times New Roman" w:cs="Times New Roman"/>
            <w:sz w:val="24"/>
          </w:rPr>
          <w:delText xml:space="preserve">were used to query a BLAST </w:delText>
        </w:r>
      </w:del>
      <w:r w:rsidR="00C45D27">
        <w:rPr>
          <w:rFonts w:ascii="Times New Roman" w:eastAsia="Times New Roman" w:hAnsi="Times New Roman" w:cs="Times New Roman"/>
          <w:sz w:val="24"/>
        </w:rPr>
        <w:t xml:space="preserve">database of translated ORFs predicted from </w:t>
      </w:r>
      <w:del w:id="119" w:author="Sheree Yau" w:date="2012-12-05T16:20:00Z">
        <w:r w:rsidR="00C45D27" w:rsidDel="008F3C4F">
          <w:rPr>
            <w:rFonts w:ascii="Times New Roman" w:eastAsia="Times New Roman" w:hAnsi="Times New Roman" w:cs="Times New Roman"/>
            <w:sz w:val="24"/>
          </w:rPr>
          <w:delText xml:space="preserve">Organic Lake </w:delText>
        </w:r>
      </w:del>
      <w:r w:rsidR="00C45D27">
        <w:rPr>
          <w:rFonts w:ascii="Times New Roman" w:eastAsia="Times New Roman" w:hAnsi="Times New Roman" w:cs="Times New Roman"/>
          <w:sz w:val="24"/>
        </w:rPr>
        <w:t xml:space="preserve">metagenomic reads. Matches were accepted if the e-value was &lt;1e−10 and sequence identity was within the range shared by </w:t>
      </w:r>
      <w:del w:id="120" w:author="Sheree Yau" w:date="2012-12-09T22:22:00Z">
        <w:r w:rsidR="00C45D27" w:rsidDel="00255595">
          <w:rPr>
            <w:rFonts w:ascii="Times New Roman" w:eastAsia="Times New Roman" w:hAnsi="Times New Roman" w:cs="Times New Roman"/>
            <w:sz w:val="24"/>
          </w:rPr>
          <w:lastRenderedPageBreak/>
          <w:delText xml:space="preserve">the query </w:delText>
        </w:r>
      </w:del>
      <w:ins w:id="121" w:author="Sheree Yau" w:date="2012-12-09T22:23:00Z">
        <w:r w:rsidR="00255595">
          <w:rPr>
            <w:rFonts w:ascii="Times New Roman" w:eastAsia="Times New Roman" w:hAnsi="Times New Roman" w:cs="Times New Roman"/>
            <w:sz w:val="24"/>
          </w:rPr>
          <w:t>homologs of the query sequence(s)</w:t>
        </w:r>
      </w:ins>
      <w:del w:id="122" w:author="Sheree Yau" w:date="2012-12-09T22:19:00Z">
        <w:r w:rsidR="00C45D27" w:rsidDel="00255595">
          <w:rPr>
            <w:rFonts w:ascii="Times New Roman" w:eastAsia="Times New Roman" w:hAnsi="Times New Roman" w:cs="Times New Roman"/>
            <w:sz w:val="24"/>
          </w:rPr>
          <w:delText xml:space="preserve">enzymes </w:delText>
        </w:r>
      </w:del>
      <w:del w:id="123" w:author="Sheree Yau" w:date="2012-12-09T22:24:00Z">
        <w:r w:rsidR="00C45D27" w:rsidDel="00255595">
          <w:rPr>
            <w:rFonts w:ascii="Times New Roman" w:eastAsia="Times New Roman" w:hAnsi="Times New Roman" w:cs="Times New Roman"/>
            <w:sz w:val="24"/>
          </w:rPr>
          <w:delText>of the same family</w:delText>
        </w:r>
      </w:del>
      <w:r w:rsidR="0068330B">
        <w:rPr>
          <w:rFonts w:ascii="Times New Roman" w:eastAsia="Times New Roman" w:hAnsi="Times New Roman" w:cs="Times New Roman"/>
          <w:sz w:val="24"/>
        </w:rPr>
        <w:t xml:space="preserve"> (Table S2)</w:t>
      </w:r>
      <w:r w:rsidR="00C45D27">
        <w:rPr>
          <w:rFonts w:ascii="Times New Roman" w:eastAsia="Times New Roman" w:hAnsi="Times New Roman" w:cs="Times New Roman"/>
          <w:sz w:val="24"/>
        </w:rPr>
        <w:t>.</w:t>
      </w:r>
      <w:ins w:id="124" w:author="Sheree Yau" w:date="2012-12-08T18:28:00Z">
        <w:r w:rsidR="0096256A">
          <w:rPr>
            <w:rFonts w:ascii="Times New Roman" w:eastAsia="Times New Roman" w:hAnsi="Times New Roman" w:cs="Times New Roman"/>
            <w:sz w:val="24"/>
          </w:rPr>
          <w:t xml:space="preserve"> </w:t>
        </w:r>
      </w:ins>
      <w:r w:rsidR="0096256A">
        <w:rPr>
          <w:rFonts w:ascii="Times New Roman" w:eastAsia="Times New Roman" w:hAnsi="Times New Roman" w:cs="Times New Roman"/>
          <w:sz w:val="24"/>
        </w:rPr>
        <w:t xml:space="preserve">Matches to </w:t>
      </w:r>
      <w:ins w:id="125" w:author="Sheree Yau" w:date="2012-12-09T21:46:00Z">
        <w:r w:rsidR="00882FF4">
          <w:rPr>
            <w:rFonts w:ascii="Times New Roman" w:eastAsia="Times New Roman" w:hAnsi="Times New Roman" w:cs="Times New Roman"/>
            <w:sz w:val="24"/>
          </w:rPr>
          <w:t xml:space="preserve">marker genes </w:t>
        </w:r>
      </w:ins>
      <w:r w:rsidR="0096256A">
        <w:rPr>
          <w:rFonts w:ascii="Times New Roman" w:eastAsia="Times New Roman" w:hAnsi="Times New Roman" w:cs="Times New Roman"/>
          <w:sz w:val="24"/>
        </w:rPr>
        <w:t xml:space="preserve">were normalized to </w:t>
      </w:r>
      <w:commentRangeStart w:id="126"/>
      <w:r w:rsidR="0096256A">
        <w:rPr>
          <w:rFonts w:ascii="Times New Roman" w:eastAsia="Times New Roman" w:hAnsi="Times New Roman" w:cs="Times New Roman"/>
          <w:sz w:val="24"/>
        </w:rPr>
        <w:t xml:space="preserve">100 </w:t>
      </w:r>
      <w:ins w:id="127" w:author="Sheree Yau" w:date="2012-12-12T12:23:00Z">
        <w:r w:rsidR="005D2D88">
          <w:rPr>
            <w:rFonts w:ascii="Times New Roman" w:eastAsia="Times New Roman" w:hAnsi="Times New Roman" w:cs="Times New Roman"/>
            <w:sz w:val="24"/>
          </w:rPr>
          <w:t xml:space="preserve">Mbp </w:t>
        </w:r>
      </w:ins>
      <w:commentRangeEnd w:id="126"/>
      <w:ins w:id="128" w:author="Sheree Yau" w:date="2012-12-12T18:57:00Z">
        <w:r w:rsidR="00A23803">
          <w:rPr>
            <w:rStyle w:val="CommentReference"/>
            <w:rFonts w:asciiTheme="minorHAnsi" w:eastAsiaTheme="minorEastAsia" w:hAnsiTheme="minorHAnsi" w:cstheme="minorBidi"/>
            <w:color w:val="auto"/>
          </w:rPr>
          <w:commentReference w:id="126"/>
        </w:r>
      </w:ins>
      <w:del w:id="129" w:author="Sheree Yau" w:date="2012-12-12T12:23:00Z">
        <w:r w:rsidR="0096256A" w:rsidDel="005D2D88">
          <w:rPr>
            <w:rFonts w:ascii="Times New Roman" w:eastAsia="Times New Roman" w:hAnsi="Times New Roman" w:cs="Times New Roman"/>
            <w:sz w:val="24"/>
          </w:rPr>
          <w:delText xml:space="preserve">000 reads </w:delText>
        </w:r>
      </w:del>
      <w:r w:rsidR="0096256A">
        <w:rPr>
          <w:rFonts w:ascii="Times New Roman" w:eastAsia="Times New Roman" w:hAnsi="Times New Roman" w:cs="Times New Roman"/>
          <w:sz w:val="24"/>
        </w:rPr>
        <w:t xml:space="preserve">per sample and counted. Normalized frequencies of markers from the same pathway were averaged and those from different pathways were summed. </w:t>
      </w:r>
      <w:r w:rsidR="00C45D27">
        <w:rPr>
          <w:rFonts w:ascii="Times New Roman" w:eastAsia="Times New Roman" w:hAnsi="Times New Roman" w:cs="Times New Roman"/>
          <w:sz w:val="24"/>
        </w:rPr>
        <w:t xml:space="preserve"> </w:t>
      </w:r>
    </w:p>
    <w:p w:rsidR="005D2D88" w:rsidDel="005D2D88" w:rsidRDefault="005D2D88" w:rsidP="005D2D88">
      <w:pPr>
        <w:pStyle w:val="Normal1"/>
        <w:spacing w:after="0" w:line="240" w:lineRule="auto"/>
        <w:rPr>
          <w:ins w:id="130" w:author="Sheree Yau" w:date="2012-12-12T12:32:00Z"/>
          <w:rFonts w:ascii="Times New Roman" w:eastAsia="Times New Roman" w:hAnsi="Times New Roman" w:cs="Times New Roman"/>
          <w:sz w:val="24"/>
        </w:rPr>
      </w:pPr>
      <w:ins w:id="131" w:author="Sheree Yau" w:date="2012-12-12T12:38:00Z">
        <w:r>
          <w:rPr>
            <w:rFonts w:ascii="Times New Roman" w:eastAsia="Times New Roman" w:hAnsi="Times New Roman" w:cs="Times New Roman"/>
            <w:sz w:val="24"/>
          </w:rPr>
          <w:t>The same marker genes and BLAST procedure was used to compare t</w:t>
        </w:r>
      </w:ins>
      <w:ins w:id="132" w:author="Sheree Yau" w:date="2012-12-12T12:28:00Z">
        <w:r>
          <w:rPr>
            <w:rFonts w:ascii="Times New Roman" w:eastAsia="Times New Roman" w:hAnsi="Times New Roman" w:cs="Times New Roman"/>
            <w:sz w:val="24"/>
          </w:rPr>
          <w:t xml:space="preserve">he DMSP catabolism and photoheterotrophy </w:t>
        </w:r>
      </w:ins>
      <w:ins w:id="133" w:author="Sheree Yau" w:date="2012-12-12T12:29:00Z">
        <w:r>
          <w:rPr>
            <w:rFonts w:ascii="Times New Roman" w:eastAsia="Times New Roman" w:hAnsi="Times New Roman" w:cs="Times New Roman"/>
            <w:sz w:val="24"/>
          </w:rPr>
          <w:t xml:space="preserve">potential </w:t>
        </w:r>
      </w:ins>
      <w:ins w:id="134" w:author="Sheree Yau" w:date="2012-12-12T12:28:00Z">
        <w:r>
          <w:rPr>
            <w:rFonts w:ascii="Times New Roman" w:eastAsia="Times New Roman" w:hAnsi="Times New Roman" w:cs="Times New Roman"/>
            <w:sz w:val="24"/>
          </w:rPr>
          <w:t>of Organi</w:t>
        </w:r>
      </w:ins>
      <w:ins w:id="135" w:author="Sheree Yau" w:date="2012-12-12T12:29:00Z">
        <w:r>
          <w:rPr>
            <w:rFonts w:ascii="Times New Roman" w:eastAsia="Times New Roman" w:hAnsi="Times New Roman" w:cs="Times New Roman"/>
            <w:sz w:val="24"/>
          </w:rPr>
          <w:t>c</w:t>
        </w:r>
      </w:ins>
      <w:ins w:id="136" w:author="Sheree Yau" w:date="2012-12-12T12:28:00Z">
        <w:r>
          <w:rPr>
            <w:rFonts w:ascii="Times New Roman" w:eastAsia="Times New Roman" w:hAnsi="Times New Roman" w:cs="Times New Roman"/>
            <w:sz w:val="24"/>
          </w:rPr>
          <w:t xml:space="preserve"> Lake</w:t>
        </w:r>
      </w:ins>
      <w:ins w:id="137" w:author="Sheree Yau" w:date="2012-12-12T12:29:00Z">
        <w:r>
          <w:rPr>
            <w:rFonts w:ascii="Times New Roman" w:eastAsia="Times New Roman" w:hAnsi="Times New Roman" w:cs="Times New Roman"/>
            <w:sz w:val="24"/>
          </w:rPr>
          <w:t xml:space="preserve"> with the nearby Ace Lake</w:t>
        </w:r>
      </w:ins>
      <w:ins w:id="138" w:author="Sheree Yau" w:date="2012-12-12T12:30:00Z">
        <w:r>
          <w:rPr>
            <w:rFonts w:ascii="Times New Roman" w:eastAsia="Times New Roman" w:hAnsi="Times New Roman" w:cs="Times New Roman"/>
            <w:sz w:val="24"/>
          </w:rPr>
          <w:t xml:space="preserve"> (Lauro </w:t>
        </w:r>
        <w:r>
          <w:rPr>
            <w:rFonts w:ascii="Times New Roman" w:eastAsia="Times New Roman" w:hAnsi="Times New Roman" w:cs="Times New Roman"/>
            <w:i/>
            <w:sz w:val="24"/>
          </w:rPr>
          <w:t>et al.</w:t>
        </w:r>
        <w:r>
          <w:rPr>
            <w:rFonts w:ascii="Times New Roman" w:eastAsia="Times New Roman" w:hAnsi="Times New Roman" w:cs="Times New Roman"/>
            <w:sz w:val="24"/>
          </w:rPr>
          <w:t>, 2011)</w:t>
        </w:r>
      </w:ins>
      <w:proofErr w:type="gramStart"/>
      <w:ins w:id="139" w:author="Sheree Yau" w:date="2012-12-12T12:29:00Z">
        <w:r>
          <w:rPr>
            <w:rFonts w:ascii="Times New Roman" w:eastAsia="Times New Roman" w:hAnsi="Times New Roman" w:cs="Times New Roman"/>
            <w:sz w:val="24"/>
          </w:rPr>
          <w:t>,  Southern</w:t>
        </w:r>
        <w:proofErr w:type="gramEnd"/>
        <w:r>
          <w:rPr>
            <w:rFonts w:ascii="Times New Roman" w:eastAsia="Times New Roman" w:hAnsi="Times New Roman" w:cs="Times New Roman"/>
            <w:sz w:val="24"/>
          </w:rPr>
          <w:t xml:space="preserve"> Ocean </w:t>
        </w:r>
      </w:ins>
      <w:ins w:id="140" w:author="Sheree Yau" w:date="2012-12-12T12:30:00Z">
        <w:r>
          <w:rPr>
            <w:rFonts w:ascii="Times New Roman" w:eastAsia="Times New Roman" w:hAnsi="Times New Roman" w:cs="Times New Roman"/>
            <w:sz w:val="24"/>
          </w:rPr>
          <w:t xml:space="preserve">(Wilkins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2012b) </w:t>
        </w:r>
      </w:ins>
      <w:ins w:id="141" w:author="Sheree Yau" w:date="2012-12-12T12:29:00Z">
        <w:r>
          <w:rPr>
            <w:rFonts w:ascii="Times New Roman" w:eastAsia="Times New Roman" w:hAnsi="Times New Roman" w:cs="Times New Roman"/>
            <w:sz w:val="24"/>
          </w:rPr>
          <w:t xml:space="preserve">and GOS metagenomes (Rusch </w:t>
        </w:r>
        <w:r>
          <w:rPr>
            <w:rFonts w:ascii="Times New Roman" w:eastAsia="Times New Roman" w:hAnsi="Times New Roman" w:cs="Times New Roman"/>
            <w:i/>
            <w:sz w:val="24"/>
          </w:rPr>
          <w:t>et al.</w:t>
        </w:r>
        <w:r>
          <w:rPr>
            <w:rFonts w:ascii="Times New Roman" w:eastAsia="Times New Roman" w:hAnsi="Times New Roman" w:cs="Times New Roman"/>
            <w:sz w:val="24"/>
          </w:rPr>
          <w:t>, 2007)</w:t>
        </w:r>
      </w:ins>
      <w:ins w:id="142" w:author="Sheree Yau" w:date="2012-12-12T12:32:00Z">
        <w:r>
          <w:rPr>
            <w:rFonts w:ascii="Times New Roman" w:eastAsia="Times New Roman" w:hAnsi="Times New Roman" w:cs="Times New Roman"/>
            <w:sz w:val="24"/>
          </w:rPr>
          <w:t>.</w:t>
        </w:r>
      </w:ins>
      <w:ins w:id="143" w:author="Sheree Yau" w:date="2012-12-12T12:28:00Z">
        <w:r>
          <w:rPr>
            <w:rFonts w:ascii="Times New Roman" w:eastAsia="Times New Roman" w:hAnsi="Times New Roman" w:cs="Times New Roman"/>
            <w:sz w:val="24"/>
          </w:rPr>
          <w:t xml:space="preserve"> </w:t>
        </w:r>
      </w:ins>
      <w:ins w:id="144" w:author="Sheree Yau" w:date="2012-12-12T12:44:00Z">
        <w:r w:rsidR="007B0571">
          <w:rPr>
            <w:rFonts w:ascii="Times New Roman" w:eastAsia="Times New Roman" w:hAnsi="Times New Roman" w:cs="Times New Roman"/>
            <w:sz w:val="24"/>
          </w:rPr>
          <w:t xml:space="preserve">Counts </w:t>
        </w:r>
      </w:ins>
      <w:ins w:id="145" w:author="Sheree Yau" w:date="2012-12-12T12:46:00Z">
        <w:r w:rsidR="007B0571">
          <w:rPr>
            <w:rFonts w:ascii="Times New Roman" w:eastAsia="Times New Roman" w:hAnsi="Times New Roman" w:cs="Times New Roman"/>
            <w:sz w:val="24"/>
          </w:rPr>
          <w:t xml:space="preserve">of </w:t>
        </w:r>
      </w:ins>
      <w:ins w:id="146" w:author="Sheree Yau" w:date="2012-12-12T12:44:00Z">
        <w:r w:rsidR="007B0571">
          <w:rPr>
            <w:rFonts w:ascii="Times New Roman" w:eastAsia="Times New Roman" w:hAnsi="Times New Roman" w:cs="Times New Roman"/>
            <w:sz w:val="24"/>
          </w:rPr>
          <w:t>single copy</w:t>
        </w:r>
      </w:ins>
      <w:ins w:id="147" w:author="Sheree Yau" w:date="2012-12-12T12:52:00Z">
        <w:r w:rsidR="007B0571">
          <w:rPr>
            <w:rFonts w:ascii="Times New Roman" w:eastAsia="Times New Roman" w:hAnsi="Times New Roman" w:cs="Times New Roman"/>
            <w:sz w:val="24"/>
          </w:rPr>
          <w:t xml:space="preserve"> gene</w:t>
        </w:r>
      </w:ins>
      <w:ins w:id="148" w:author="Sheree Yau" w:date="2012-12-12T12:44:00Z">
        <w:r w:rsidR="007B0571">
          <w:rPr>
            <w:rFonts w:ascii="Times New Roman" w:eastAsia="Times New Roman" w:hAnsi="Times New Roman" w:cs="Times New Roman"/>
            <w:sz w:val="24"/>
          </w:rPr>
          <w:t xml:space="preserve"> </w:t>
        </w:r>
        <w:r w:rsidR="007B0571">
          <w:rPr>
            <w:rFonts w:ascii="Times New Roman" w:eastAsia="Times New Roman" w:hAnsi="Times New Roman" w:cs="Times New Roman"/>
            <w:i/>
            <w:sz w:val="24"/>
          </w:rPr>
          <w:t xml:space="preserve">recA </w:t>
        </w:r>
        <w:r w:rsidR="007B0571">
          <w:rPr>
            <w:rFonts w:ascii="Times New Roman" w:eastAsia="Times New Roman" w:hAnsi="Times New Roman" w:cs="Times New Roman"/>
            <w:sz w:val="24"/>
          </w:rPr>
          <w:t xml:space="preserve">were also </w:t>
        </w:r>
      </w:ins>
      <w:ins w:id="149" w:author="Sheree Yau" w:date="2012-12-12T12:46:00Z">
        <w:r w:rsidR="007B0571">
          <w:rPr>
            <w:rFonts w:ascii="Times New Roman" w:eastAsia="Times New Roman" w:hAnsi="Times New Roman" w:cs="Times New Roman"/>
            <w:sz w:val="24"/>
          </w:rPr>
          <w:t>determined</w:t>
        </w:r>
      </w:ins>
      <w:ins w:id="150" w:author="Sheree Yau" w:date="2012-12-12T12:44:00Z">
        <w:r w:rsidR="007B0571">
          <w:rPr>
            <w:rFonts w:ascii="Times New Roman" w:eastAsia="Times New Roman" w:hAnsi="Times New Roman" w:cs="Times New Roman"/>
            <w:sz w:val="24"/>
          </w:rPr>
          <w:t xml:space="preserve"> to estimate </w:t>
        </w:r>
      </w:ins>
      <w:ins w:id="151" w:author="Sheree Yau" w:date="2012-12-12T12:45:00Z">
        <w:r w:rsidR="007B0571">
          <w:rPr>
            <w:rFonts w:ascii="Times New Roman" w:eastAsia="Times New Roman" w:hAnsi="Times New Roman" w:cs="Times New Roman"/>
            <w:sz w:val="24"/>
          </w:rPr>
          <w:t>t</w:t>
        </w:r>
      </w:ins>
      <w:ins w:id="152" w:author="Sheree Yau" w:date="2012-12-12T12:43:00Z">
        <w:r>
          <w:rPr>
            <w:rFonts w:ascii="Times New Roman" w:eastAsia="Times New Roman" w:hAnsi="Times New Roman" w:cs="Times New Roman"/>
            <w:sz w:val="24"/>
          </w:rPr>
          <w:t>he pe</w:t>
        </w:r>
        <w:r w:rsidR="007B0571">
          <w:rPr>
            <w:rFonts w:ascii="Times New Roman" w:eastAsia="Times New Roman" w:hAnsi="Times New Roman" w:cs="Times New Roman"/>
            <w:sz w:val="24"/>
          </w:rPr>
          <w:t>rcentage of genomes containing each</w:t>
        </w:r>
        <w:r>
          <w:rPr>
            <w:rFonts w:ascii="Times New Roman" w:eastAsia="Times New Roman" w:hAnsi="Times New Roman" w:cs="Times New Roman"/>
            <w:sz w:val="24"/>
          </w:rPr>
          <w:t xml:space="preserve"> marker gene</w:t>
        </w:r>
      </w:ins>
      <w:ins w:id="153" w:author="Sheree Yau" w:date="2012-12-12T12:46:00Z">
        <w:r w:rsidR="007B0571">
          <w:rPr>
            <w:rFonts w:ascii="Times New Roman" w:eastAsia="Times New Roman" w:hAnsi="Times New Roman" w:cs="Times New Roman"/>
            <w:sz w:val="24"/>
          </w:rPr>
          <w:t xml:space="preserve"> (percentage of marker genes to </w:t>
        </w:r>
      </w:ins>
      <w:ins w:id="154" w:author="Sheree Yau" w:date="2012-12-12T12:47:00Z">
        <w:r w:rsidR="007B0571">
          <w:rPr>
            <w:rFonts w:ascii="Times New Roman" w:eastAsia="Times New Roman" w:hAnsi="Times New Roman" w:cs="Times New Roman"/>
            <w:i/>
            <w:sz w:val="24"/>
          </w:rPr>
          <w:t>recA</w:t>
        </w:r>
        <w:r w:rsidR="007B0571">
          <w:rPr>
            <w:rFonts w:ascii="Times New Roman" w:eastAsia="Times New Roman" w:hAnsi="Times New Roman" w:cs="Times New Roman"/>
            <w:sz w:val="24"/>
          </w:rPr>
          <w:t>)</w:t>
        </w:r>
      </w:ins>
      <w:ins w:id="155" w:author="Sheree Yau" w:date="2012-12-12T12:45:00Z">
        <w:r w:rsidR="007B0571">
          <w:rPr>
            <w:rFonts w:ascii="Times New Roman" w:eastAsia="Times New Roman" w:hAnsi="Times New Roman" w:cs="Times New Roman"/>
            <w:sz w:val="24"/>
          </w:rPr>
          <w:t>.</w:t>
        </w:r>
      </w:ins>
      <w:ins w:id="156" w:author="Sheree Yau" w:date="2012-12-12T12:43:00Z">
        <w:r>
          <w:rPr>
            <w:rFonts w:ascii="Times New Roman" w:eastAsia="Times New Roman" w:hAnsi="Times New Roman" w:cs="Times New Roman"/>
            <w:sz w:val="24"/>
          </w:rPr>
          <w:t xml:space="preserve"> </w:t>
        </w:r>
      </w:ins>
      <w:ins w:id="157" w:author="Sheree Yau" w:date="2012-12-12T12:45:00Z">
        <w:r w:rsidR="007B0571">
          <w:rPr>
            <w:rFonts w:ascii="Times New Roman" w:eastAsia="Times New Roman" w:hAnsi="Times New Roman" w:cs="Times New Roman"/>
            <w:sz w:val="24"/>
          </w:rPr>
          <w:t xml:space="preserve">Matches to </w:t>
        </w:r>
        <w:r w:rsidR="007B0571">
          <w:rPr>
            <w:rFonts w:ascii="Times New Roman" w:eastAsia="Times New Roman" w:hAnsi="Times New Roman" w:cs="Times New Roman"/>
            <w:i/>
            <w:sz w:val="24"/>
          </w:rPr>
          <w:t>recA</w:t>
        </w:r>
        <w:r w:rsidR="007B0571">
          <w:rPr>
            <w:rFonts w:ascii="Times New Roman" w:eastAsia="Times New Roman" w:hAnsi="Times New Roman" w:cs="Times New Roman"/>
            <w:sz w:val="24"/>
          </w:rPr>
          <w:t xml:space="preserve"> were </w:t>
        </w:r>
      </w:ins>
      <w:ins w:id="158" w:author="Sheree Yau" w:date="2012-12-12T12:52:00Z">
        <w:r w:rsidR="007B0571">
          <w:rPr>
            <w:rFonts w:ascii="Times New Roman" w:eastAsia="Times New Roman" w:hAnsi="Times New Roman" w:cs="Times New Roman"/>
            <w:sz w:val="24"/>
          </w:rPr>
          <w:t>accepte</w:t>
        </w:r>
      </w:ins>
      <w:ins w:id="159" w:author="Sheree Yau" w:date="2012-12-12T12:53:00Z">
        <w:r w:rsidR="007B0571">
          <w:rPr>
            <w:rFonts w:ascii="Times New Roman" w:eastAsia="Times New Roman" w:hAnsi="Times New Roman" w:cs="Times New Roman"/>
            <w:sz w:val="24"/>
          </w:rPr>
          <w:t>d with</w:t>
        </w:r>
      </w:ins>
      <w:ins w:id="160" w:author="Sheree Yau" w:date="2012-12-12T12:45:00Z">
        <w:r w:rsidR="007B0571">
          <w:rPr>
            <w:rFonts w:ascii="Times New Roman" w:eastAsia="Times New Roman" w:hAnsi="Times New Roman" w:cs="Times New Roman"/>
            <w:sz w:val="24"/>
          </w:rPr>
          <w:t xml:space="preserve"> e-value &lt;1e-20</w:t>
        </w:r>
        <w:r w:rsidR="007B0571" w:rsidRPr="008F3C4F">
          <w:rPr>
            <w:rFonts w:ascii="Times New Roman" w:eastAsia="Times New Roman" w:hAnsi="Times New Roman" w:cs="Times New Roman"/>
            <w:sz w:val="24"/>
          </w:rPr>
          <w:t xml:space="preserve"> </w:t>
        </w:r>
        <w:r w:rsidR="007B0571">
          <w:rPr>
            <w:rFonts w:ascii="Times New Roman" w:eastAsia="Times New Roman" w:hAnsi="Times New Roman" w:cs="Times New Roman"/>
            <w:sz w:val="24"/>
          </w:rPr>
          <w:t xml:space="preserve">as established by Howard </w:t>
        </w:r>
        <w:r w:rsidR="007B0571">
          <w:rPr>
            <w:rFonts w:ascii="Times New Roman" w:eastAsia="Times New Roman" w:hAnsi="Times New Roman" w:cs="Times New Roman"/>
            <w:i/>
            <w:sz w:val="24"/>
          </w:rPr>
          <w:t>et al.</w:t>
        </w:r>
        <w:r w:rsidR="007B0571">
          <w:rPr>
            <w:rFonts w:ascii="Times New Roman" w:eastAsia="Times New Roman" w:hAnsi="Times New Roman" w:cs="Times New Roman"/>
            <w:sz w:val="24"/>
          </w:rPr>
          <w:t xml:space="preserve"> </w:t>
        </w:r>
      </w:ins>
      <w:ins w:id="161" w:author="Sheree Yau" w:date="2012-12-12T12:53:00Z">
        <w:r w:rsidR="007B0571">
          <w:rPr>
            <w:rFonts w:ascii="Times New Roman" w:eastAsia="Times New Roman" w:hAnsi="Times New Roman" w:cs="Times New Roman"/>
            <w:sz w:val="24"/>
          </w:rPr>
          <w:t>(</w:t>
        </w:r>
      </w:ins>
      <w:ins w:id="162" w:author="Sheree Yau" w:date="2012-12-12T12:45:00Z">
        <w:r w:rsidR="007B0571">
          <w:rPr>
            <w:rFonts w:ascii="Times New Roman" w:eastAsia="Times New Roman" w:hAnsi="Times New Roman" w:cs="Times New Roman"/>
            <w:sz w:val="24"/>
          </w:rPr>
          <w:t>2008).</w:t>
        </w:r>
        <w:r w:rsidR="007B0571" w:rsidDel="00255595">
          <w:t xml:space="preserve"> </w:t>
        </w:r>
      </w:ins>
      <w:ins w:id="163" w:author="Sheree Yau" w:date="2012-12-12T12:32:00Z">
        <w:r>
          <w:rPr>
            <w:rFonts w:ascii="Times New Roman" w:eastAsia="Times New Roman" w:hAnsi="Times New Roman" w:cs="Times New Roman"/>
            <w:sz w:val="24"/>
          </w:rPr>
          <w:t xml:space="preserve">For GOS samples, the </w:t>
        </w:r>
      </w:ins>
      <w:ins w:id="164" w:author="Sheree Yau" w:date="2012-12-12T12:38:00Z">
        <w:r>
          <w:rPr>
            <w:rFonts w:ascii="Times New Roman" w:eastAsia="Times New Roman" w:hAnsi="Times New Roman" w:cs="Times New Roman"/>
            <w:sz w:val="24"/>
          </w:rPr>
          <w:t xml:space="preserve">BLAST database was generated from </w:t>
        </w:r>
      </w:ins>
      <w:ins w:id="165" w:author="Sheree Yau" w:date="2012-12-12T12:32:00Z">
        <w:r>
          <w:rPr>
            <w:rFonts w:ascii="Times New Roman" w:eastAsia="Times New Roman" w:hAnsi="Times New Roman" w:cs="Times New Roman"/>
            <w:sz w:val="24"/>
          </w:rPr>
          <w:t>peptide sequences retrieved from CAMERA (camera.calit2.net)</w:t>
        </w:r>
      </w:ins>
      <w:ins w:id="166" w:author="Sheree Yau" w:date="2012-12-12T12:39:00Z">
        <w:r>
          <w:rPr>
            <w:rFonts w:ascii="Times New Roman" w:eastAsia="Times New Roman" w:hAnsi="Times New Roman" w:cs="Times New Roman"/>
            <w:sz w:val="24"/>
          </w:rPr>
          <w:t xml:space="preserve"> while the other BLAST databases were produced as for Organic Lake</w:t>
        </w:r>
      </w:ins>
      <w:ins w:id="167" w:author="Sheree Yau" w:date="2012-12-12T12:32:00Z">
        <w:r>
          <w:rPr>
            <w:rFonts w:ascii="Times New Roman" w:eastAsia="Times New Roman" w:hAnsi="Times New Roman" w:cs="Times New Roman"/>
            <w:sz w:val="24"/>
          </w:rPr>
          <w:t xml:space="preserve">. </w:t>
        </w:r>
      </w:ins>
      <w:ins w:id="168" w:author="Sheree Yau" w:date="2012-12-12T12:40:00Z">
        <w:r>
          <w:rPr>
            <w:rFonts w:ascii="Times New Roman" w:eastAsia="Times New Roman" w:hAnsi="Times New Roman" w:cs="Times New Roman"/>
            <w:sz w:val="24"/>
          </w:rPr>
          <w:t xml:space="preserve">The total number of trimmed base pairs for GOS samples was estimated by multiplying the number of reads from each sample by the average read length (822 bp)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w:t>
        </w:r>
      </w:ins>
    </w:p>
    <w:p w:rsidR="00E93911" w:rsidRDefault="00C45D27">
      <w:pPr>
        <w:pStyle w:val="Normal1"/>
        <w:spacing w:after="0" w:line="240" w:lineRule="auto"/>
        <w:ind w:firstLine="426"/>
        <w:rPr>
          <w:ins w:id="169" w:author="Sheree Yau" w:date="2012-12-08T19:11:00Z"/>
          <w:rFonts w:ascii="Times New Roman" w:eastAsia="Times New Roman" w:hAnsi="Times New Roman" w:cs="Times New Roman"/>
          <w:sz w:val="24"/>
        </w:rPr>
      </w:pPr>
      <w:r>
        <w:rPr>
          <w:rFonts w:ascii="Times New Roman" w:eastAsia="Times New Roman" w:hAnsi="Times New Roman" w:cs="Times New Roman"/>
          <w:sz w:val="24"/>
        </w:rPr>
        <w:t xml:space="preserve">Marker gene sequences for phylogenetic analysis were clustered using the CD-HIT web server (Huang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at 90% global amino acid identity. A representative sequence from the clusters that resided within a desired conserved region and homologs from </w:t>
      </w:r>
      <w:ins w:id="170" w:author="Sheree Yau" w:date="2012-12-12T17:56:00Z">
        <w:r w:rsidR="00530F79">
          <w:rPr>
            <w:rFonts w:ascii="Times New Roman" w:eastAsia="Times New Roman" w:hAnsi="Times New Roman" w:cs="Times New Roman"/>
            <w:sz w:val="24"/>
          </w:rPr>
          <w:t>cultured</w:t>
        </w:r>
      </w:ins>
      <w:ins w:id="171" w:author="Sheree Yau" w:date="2012-12-09T21:47:00Z">
        <w:r w:rsidR="00882FF4">
          <w:rPr>
            <w:rFonts w:ascii="Times New Roman" w:eastAsia="Times New Roman" w:hAnsi="Times New Roman" w:cs="Times New Roman"/>
            <w:sz w:val="24"/>
          </w:rPr>
          <w:t xml:space="preserve"> strains</w:t>
        </w:r>
      </w:ins>
      <w:del w:id="172" w:author="Sheree Yau" w:date="2012-12-09T21:47:00Z">
        <w:r w:rsidDel="00882FF4">
          <w:rPr>
            <w:rFonts w:ascii="Times New Roman" w:eastAsia="Times New Roman" w:hAnsi="Times New Roman" w:cs="Times New Roman"/>
            <w:sz w:val="24"/>
          </w:rPr>
          <w:delText xml:space="preserve">NR </w:delText>
        </w:r>
      </w:del>
      <w:r>
        <w:rPr>
          <w:rFonts w:ascii="Times New Roman" w:eastAsia="Times New Roman" w:hAnsi="Times New Roman" w:cs="Times New Roman"/>
          <w:sz w:val="24"/>
        </w:rPr>
        <w:t xml:space="preserve">were used in phylogenetic analyses performed in MEGA 5.05 (Tamura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Sequences were aligned with MUSCLE (Robert, 2004) using default parameters (gap opening penalty: −</w:t>
      </w:r>
      <w:del w:id="173" w:author="Sheree Yau" w:date="2012-12-02T21:23:00Z">
        <w:r w:rsidDel="00645985">
          <w:rPr>
            <w:rFonts w:ascii="Times New Roman" w:eastAsia="Times New Roman" w:hAnsi="Times New Roman" w:cs="Times New Roman"/>
            <w:sz w:val="24"/>
          </w:rPr>
          <w:delText>a</w:delText>
        </w:r>
      </w:del>
      <w:r>
        <w:rPr>
          <w:rFonts w:ascii="Times New Roman" w:eastAsia="Times New Roman" w:hAnsi="Times New Roman" w:cs="Times New Roman"/>
          <w:sz w:val="24"/>
        </w:rPr>
        <w:t xml:space="preserve">2.9, gap extension penalty: 0). Neighbor-joining was used to compute the phylogenies with a Poisson substitution model, uniform rates of change and complete deletion of alignment gaps. Node support was tested with bootstrap analysis (500 replicates). </w:t>
      </w:r>
    </w:p>
    <w:p w:rsidR="00E93911" w:rsidRDefault="00E93911">
      <w:pPr>
        <w:pStyle w:val="Normal1"/>
        <w:spacing w:after="0" w:line="240" w:lineRule="auto"/>
        <w:rPr>
          <w:ins w:id="174" w:author="Sheree Yau" w:date="2012-12-12T12:48:00Z"/>
          <w:rFonts w:ascii="Times New Roman" w:eastAsia="Times New Roman" w:hAnsi="Times New Roman" w:cs="Times New Roman"/>
          <w:sz w:val="24"/>
        </w:rPr>
      </w:pPr>
    </w:p>
    <w:p w:rsidR="007B0571" w:rsidRDefault="007B0571">
      <w:pPr>
        <w:pStyle w:val="Normal1"/>
        <w:spacing w:after="0" w:line="240" w:lineRule="auto"/>
      </w:pPr>
    </w:p>
    <w:p w:rsidR="00E93911" w:rsidRDefault="00C45D27">
      <w:pPr>
        <w:pStyle w:val="Heading1"/>
        <w:spacing w:before="0" w:line="240" w:lineRule="auto"/>
      </w:pPr>
      <w:r>
        <w:rPr>
          <w:rFonts w:ascii="Times New Roman" w:eastAsia="Times New Roman" w:hAnsi="Times New Roman" w:cs="Times New Roman"/>
          <w:color w:val="000000"/>
          <w:sz w:val="24"/>
        </w:rPr>
        <w:t>Results and discussion</w:t>
      </w:r>
    </w:p>
    <w:p w:rsidR="00204176" w:rsidRDefault="00204176">
      <w:pPr>
        <w:pStyle w:val="Heading2"/>
        <w:spacing w:before="0" w:line="240" w:lineRule="auto"/>
        <w:rPr>
          <w:rFonts w:ascii="Times New Roman" w:eastAsia="Times New Roman" w:hAnsi="Times New Roman" w:cs="Times New Roman"/>
          <w:b w:val="0"/>
          <w:i/>
          <w:color w:val="000000"/>
          <w:sz w:val="24"/>
        </w:rPr>
      </w:pPr>
      <w:bookmarkStart w:id="175" w:name="_GoBack"/>
      <w:bookmarkEnd w:id="175"/>
    </w:p>
    <w:p w:rsidR="00E93911" w:rsidRDefault="00C45D27">
      <w:pPr>
        <w:pStyle w:val="Heading2"/>
        <w:spacing w:before="0" w:line="240" w:lineRule="auto"/>
      </w:pPr>
      <w:r>
        <w:rPr>
          <w:rFonts w:ascii="Times New Roman" w:eastAsia="Times New Roman" w:hAnsi="Times New Roman" w:cs="Times New Roman"/>
          <w:b w:val="0"/>
          <w:i/>
          <w:color w:val="000000"/>
          <w:sz w:val="24"/>
        </w:rPr>
        <w:t>Abiotic properties and water column structure</w:t>
      </w:r>
    </w:p>
    <w:p w:rsidR="00E93911" w:rsidRDefault="00C45D27">
      <w:pPr>
        <w:pStyle w:val="Normal1"/>
        <w:spacing w:after="0" w:line="240" w:lineRule="auto"/>
      </w:pPr>
      <w:r>
        <w:rPr>
          <w:rFonts w:ascii="Times New Roman" w:eastAsia="Times New Roman" w:hAnsi="Times New Roman" w:cs="Times New Roman"/>
          <w:i/>
          <w:sz w:val="24"/>
        </w:rPr>
        <w:t xml:space="preserve">In situ </w:t>
      </w:r>
      <w:r>
        <w:rPr>
          <w:rFonts w:ascii="Times New Roman" w:eastAsia="Times New Roman" w:hAnsi="Times New Roman" w:cs="Times New Roman"/>
          <w:sz w:val="24"/>
        </w:rPr>
        <w:t xml:space="preserve">physico-chemical profiles (Figure S2) measured over the deepest point in the lake (Figure S3) determined the existence of two zones: an upper mixed zone above 5.7 m and a suboxic deep zone below 5.7 m (Figure 1A). The separation of the two zones was indicated by a pycnocline and oxycline starting at 5.7 m. The pH also decreased with DO, likely due to fermentation products such as acetic, formic and lactic acids that have previously been recorded in the bottom waters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Gibson </w:t>
      </w:r>
      <w:r>
        <w:rPr>
          <w:rFonts w:ascii="Times New Roman" w:eastAsia="Times New Roman" w:hAnsi="Times New Roman" w:cs="Times New Roman"/>
          <w:i/>
          <w:sz w:val="24"/>
        </w:rPr>
        <w:t>et al</w:t>
      </w:r>
      <w:r>
        <w:rPr>
          <w:rFonts w:ascii="Times New Roman" w:eastAsia="Times New Roman" w:hAnsi="Times New Roman" w:cs="Times New Roman"/>
          <w:sz w:val="24"/>
        </w:rPr>
        <w:t>., 1994). The deep zone was not completely anoxic</w:t>
      </w:r>
      <w:del w:id="176" w:author="Sheree Yau" w:date="2012-12-05T16:24:00Z">
        <w:r w:rsidDel="008F3C4F">
          <w:rPr>
            <w:rFonts w:ascii="Times New Roman" w:eastAsia="Times New Roman" w:hAnsi="Times New Roman" w:cs="Times New Roman"/>
            <w:sz w:val="24"/>
          </w:rPr>
          <w:delText xml:space="preserve">, </w:delText>
        </w:r>
        <w:commentRangeStart w:id="177"/>
        <w:r w:rsidDel="008F3C4F">
          <w:rPr>
            <w:rFonts w:ascii="Times New Roman" w:eastAsia="Times New Roman" w:hAnsi="Times New Roman" w:cs="Times New Roman"/>
            <w:sz w:val="24"/>
          </w:rPr>
          <w:delText xml:space="preserve">consistent with previous records </w:delText>
        </w:r>
      </w:del>
      <w:commentRangeEnd w:id="177"/>
      <w:r w:rsidR="008F3C4F">
        <w:rPr>
          <w:rStyle w:val="CommentReference"/>
          <w:rFonts w:asciiTheme="minorHAnsi" w:eastAsiaTheme="minorEastAsia" w:hAnsiTheme="minorHAnsi" w:cstheme="minorBidi"/>
          <w:color w:val="auto"/>
        </w:rPr>
        <w:commentReference w:id="177"/>
      </w:r>
      <w:del w:id="178" w:author="Sheree Yau" w:date="2012-12-05T16:24:00Z">
        <w:r w:rsidDel="008F3C4F">
          <w:rPr>
            <w:rFonts w:ascii="Times New Roman" w:eastAsia="Times New Roman" w:hAnsi="Times New Roman" w:cs="Times New Roman"/>
            <w:sz w:val="24"/>
          </w:rPr>
          <w:delText xml:space="preserve">(Franzmann </w:delText>
        </w:r>
        <w:r w:rsidDel="008F3C4F">
          <w:rPr>
            <w:rFonts w:ascii="Times New Roman" w:eastAsia="Times New Roman" w:hAnsi="Times New Roman" w:cs="Times New Roman"/>
            <w:i/>
            <w:sz w:val="24"/>
          </w:rPr>
          <w:delText>et al.</w:delText>
        </w:r>
        <w:r w:rsidDel="008F3C4F">
          <w:rPr>
            <w:rFonts w:ascii="Times New Roman" w:eastAsia="Times New Roman" w:hAnsi="Times New Roman" w:cs="Times New Roman"/>
            <w:sz w:val="24"/>
          </w:rPr>
          <w:delText xml:space="preserve">, 1987b; Gibson </w:delText>
        </w:r>
        <w:r w:rsidDel="008F3C4F">
          <w:rPr>
            <w:rFonts w:ascii="Times New Roman" w:eastAsia="Times New Roman" w:hAnsi="Times New Roman" w:cs="Times New Roman"/>
            <w:i/>
            <w:sz w:val="24"/>
          </w:rPr>
          <w:delText>et al.</w:delText>
        </w:r>
        <w:r w:rsidDel="008F3C4F">
          <w:rPr>
            <w:rFonts w:ascii="Times New Roman" w:eastAsia="Times New Roman" w:hAnsi="Times New Roman" w:cs="Times New Roman"/>
            <w:sz w:val="24"/>
          </w:rPr>
          <w:delText>, 1991)</w:delText>
        </w:r>
      </w:del>
      <w:r>
        <w:rPr>
          <w:rFonts w:ascii="Times New Roman" w:eastAsia="Times New Roman" w:hAnsi="Times New Roman" w:cs="Times New Roman"/>
          <w:sz w:val="24"/>
        </w:rPr>
        <w:t xml:space="preserve">. Oxygen may be episodically introduced to bottom waters as a result of currents of cold dense water sinking during surface ice-formation (Ferris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In comparison to meromictic lakes such as Ace Lake which have strong pycnoclines and a steep salt gradient in the anoxic zone, Organic Lake is shallow and has relatively weak stratification (Gibson, 1999). Samples were collected from the upper mixed (1.7, 4.2 and 5.7 m) and deep (6.5 m and 6.7 m) zones. </w:t>
      </w:r>
    </w:p>
    <w:p w:rsidR="00E93911" w:rsidRDefault="00C45D27">
      <w:pPr>
        <w:pStyle w:val="Normal1"/>
        <w:spacing w:after="0" w:line="240" w:lineRule="auto"/>
        <w:ind w:firstLine="426"/>
      </w:pPr>
      <w:r>
        <w:rPr>
          <w:rFonts w:ascii="Times New Roman" w:eastAsia="Times New Roman" w:hAnsi="Times New Roman" w:cs="Times New Roman"/>
          <w:sz w:val="24"/>
        </w:rPr>
        <w:t>All nutrients, except for nitrate and nitrite reached maximum concentrations at 6.5 m (Table</w:t>
      </w:r>
      <w:r w:rsidR="004439B8">
        <w:rPr>
          <w:rFonts w:ascii="Times New Roman" w:eastAsia="Times New Roman" w:hAnsi="Times New Roman" w:cs="Times New Roman"/>
          <w:sz w:val="24"/>
        </w:rPr>
        <w:t xml:space="preserve"> </w:t>
      </w:r>
      <w:r>
        <w:rPr>
          <w:rFonts w:ascii="Times New Roman" w:eastAsia="Times New Roman" w:hAnsi="Times New Roman" w:cs="Times New Roman"/>
          <w:sz w:val="24"/>
        </w:rPr>
        <w:t>1) suggestive of a layer of high biological activity above the lake bottom. Consistent with this, cell and VLP counts were highest at 6.5 m. However, turbidity was lowest at this depth demonstrating turbidity was not principally determined by cell density (Figure 1B). Microscopy images did not show a shift in cell morphology that could account for the large drop in turbidity (</w:t>
      </w:r>
      <w:del w:id="179" w:author="Sheree Yau" w:date="2012-12-19T18:03:00Z">
        <w:r w:rsidDel="0053125D">
          <w:rPr>
            <w:rFonts w:ascii="Times New Roman" w:eastAsia="Times New Roman" w:hAnsi="Times New Roman" w:cs="Times New Roman"/>
            <w:sz w:val="24"/>
          </w:rPr>
          <w:delText>*</w:delText>
        </w:r>
      </w:del>
      <w:r w:rsidRPr="0053125D">
        <w:rPr>
          <w:rFonts w:ascii="Times New Roman" w:eastAsia="Times New Roman" w:hAnsi="Times New Roman" w:cs="Times New Roman"/>
          <w:sz w:val="24"/>
        </w:rPr>
        <w:t>Figure S</w:t>
      </w:r>
      <w:r>
        <w:rPr>
          <w:rFonts w:ascii="Times New Roman" w:eastAsia="Times New Roman" w:hAnsi="Times New Roman" w:cs="Times New Roman"/>
          <w:sz w:val="24"/>
        </w:rPr>
        <w:t xml:space="preserve">4), which suggests particulate matter primarily contributed to turbidity readings. The low turbidity and peak in cell counts and nutrients in the </w:t>
      </w:r>
      <w:commentRangeStart w:id="180"/>
      <w:del w:id="181" w:author="Sheree Yau" w:date="2012-12-12T12:57:00Z">
        <w:r w:rsidDel="008D0AA3">
          <w:rPr>
            <w:rFonts w:ascii="Times New Roman" w:eastAsia="Times New Roman" w:hAnsi="Times New Roman" w:cs="Times New Roman"/>
            <w:sz w:val="24"/>
          </w:rPr>
          <w:delText>microaerophilic zone</w:delText>
        </w:r>
      </w:del>
      <w:commentRangeEnd w:id="180"/>
      <w:r w:rsidR="008D0AA3">
        <w:rPr>
          <w:rStyle w:val="CommentReference"/>
          <w:rFonts w:asciiTheme="minorHAnsi" w:eastAsiaTheme="minorEastAsia" w:hAnsiTheme="minorHAnsi" w:cstheme="minorBidi"/>
          <w:color w:val="auto"/>
        </w:rPr>
        <w:commentReference w:id="180"/>
      </w:r>
      <w:ins w:id="182" w:author="Sheree Yau" w:date="2012-12-12T12:57:00Z">
        <w:r w:rsidR="008D0AA3">
          <w:rPr>
            <w:rFonts w:ascii="Times New Roman" w:eastAsia="Times New Roman" w:hAnsi="Times New Roman" w:cs="Times New Roman"/>
            <w:sz w:val="24"/>
          </w:rPr>
          <w:t>oxycline</w:t>
        </w:r>
      </w:ins>
      <w:r>
        <w:rPr>
          <w:rFonts w:ascii="Times New Roman" w:eastAsia="Times New Roman" w:hAnsi="Times New Roman" w:cs="Times New Roman"/>
          <w:sz w:val="24"/>
        </w:rPr>
        <w:t xml:space="preserve"> at 6.5 m </w:t>
      </w:r>
      <w:r>
        <w:rPr>
          <w:rFonts w:ascii="Times New Roman" w:eastAsia="Times New Roman" w:hAnsi="Times New Roman" w:cs="Times New Roman"/>
          <w:sz w:val="24"/>
        </w:rPr>
        <w:lastRenderedPageBreak/>
        <w:t xml:space="preserve">may be caused by an active microbial community degrading particulate matter. This inference is supported by the report of high concentrations of dissolved </w:t>
      </w:r>
      <w:ins w:id="183" w:author="Sheree Yau" w:date="2012-12-05T21:29:00Z">
        <w:r w:rsidR="008168F0">
          <w:rPr>
            <w:rFonts w:ascii="Times New Roman" w:eastAsia="Times New Roman" w:hAnsi="Times New Roman" w:cs="Times New Roman"/>
            <w:sz w:val="24"/>
          </w:rPr>
          <w:t xml:space="preserve">organic acids </w:t>
        </w:r>
      </w:ins>
      <w:del w:id="184" w:author="Sheree Yau" w:date="2012-12-05T21:29:00Z">
        <w:r w:rsidDel="008168F0">
          <w:rPr>
            <w:rFonts w:ascii="Times New Roman" w:eastAsia="Times New Roman" w:hAnsi="Times New Roman" w:cs="Times New Roman"/>
            <w:sz w:val="24"/>
          </w:rPr>
          <w:delText xml:space="preserve">short chain fatty acids (SCFA) </w:delText>
        </w:r>
      </w:del>
      <w:r>
        <w:rPr>
          <w:rFonts w:ascii="Times New Roman" w:eastAsia="Times New Roman" w:hAnsi="Times New Roman" w:cs="Times New Roman"/>
          <w:sz w:val="24"/>
        </w:rPr>
        <w:t xml:space="preserve">and free amino acids in the deep zone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as these nutrients are indicative of the breakdown of high molecular weight carbohydrates, lipids and proteins. Furthermore, the C:N and C:P ratios throughout the lake were high compared to the Redfield ratio (Redfield </w:t>
      </w:r>
      <w:r>
        <w:rPr>
          <w:rFonts w:ascii="Times New Roman" w:eastAsia="Times New Roman" w:hAnsi="Times New Roman" w:cs="Times New Roman"/>
          <w:i/>
          <w:sz w:val="24"/>
        </w:rPr>
        <w:t>et al.</w:t>
      </w:r>
      <w:r>
        <w:rPr>
          <w:rFonts w:ascii="Times New Roman" w:eastAsia="Times New Roman" w:hAnsi="Times New Roman" w:cs="Times New Roman"/>
          <w:sz w:val="24"/>
        </w:rPr>
        <w:t>, 1963) except at 6.5 m indicating this was the only depth where dissolved N and P were not relatively limited (Table 1). PCA analysis of physico-chemical parameters showed all samples, except the 6.5 m sample, separated with depth along the PC1 axis (Figure S5). Accordingly, turbidity, TS and cell density were the strongest explanatory variables for the separation of the 6.5 m sample from the other deep sample, indicating that increased activity at 6.5 m was related to breakdown of particulate matter and sulfur chemistry.</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Overall microbial diversity</w:t>
      </w:r>
    </w:p>
    <w:p w:rsidR="00E93911" w:rsidRDefault="00C45D27">
      <w:pPr>
        <w:pStyle w:val="Normal1"/>
        <w:spacing w:after="0" w:line="240" w:lineRule="auto"/>
      </w:pPr>
      <w:r>
        <w:rPr>
          <w:rFonts w:ascii="Times New Roman" w:eastAsia="Times New Roman" w:hAnsi="Times New Roman" w:cs="Times New Roman"/>
          <w:sz w:val="24"/>
        </w:rPr>
        <w:t xml:space="preserve">SSU genes (3 959 reads) that were retrieved from the metagenome data </w:t>
      </w:r>
      <w:del w:id="185" w:author="Sheree Yau" w:date="2012-12-19T18:15:00Z">
        <w:r w:rsidDel="00CD4E6A">
          <w:rPr>
            <w:rFonts w:ascii="Times New Roman" w:eastAsia="Times New Roman" w:hAnsi="Times New Roman" w:cs="Times New Roman"/>
            <w:sz w:val="24"/>
          </w:rPr>
          <w:delText>(Table S</w:delText>
        </w:r>
        <w:r w:rsidR="004439B8" w:rsidDel="00CD4E6A">
          <w:rPr>
            <w:rFonts w:ascii="Times New Roman" w:eastAsia="Times New Roman" w:hAnsi="Times New Roman" w:cs="Times New Roman"/>
            <w:sz w:val="24"/>
          </w:rPr>
          <w:delText>3</w:delText>
        </w:r>
        <w:r w:rsidDel="00CD4E6A">
          <w:rPr>
            <w:rFonts w:ascii="Times New Roman" w:eastAsia="Times New Roman" w:hAnsi="Times New Roman" w:cs="Times New Roman"/>
            <w:sz w:val="24"/>
          </w:rPr>
          <w:delText xml:space="preserve">) </w:delText>
        </w:r>
      </w:del>
      <w:r>
        <w:rPr>
          <w:rFonts w:ascii="Times New Roman" w:eastAsia="Times New Roman" w:hAnsi="Times New Roman" w:cs="Times New Roman"/>
          <w:sz w:val="24"/>
        </w:rPr>
        <w:t xml:space="preserve">grouped into 983 OTUs. OTUs for </w:t>
      </w:r>
      <w:r>
        <w:rPr>
          <w:rFonts w:ascii="Times New Roman" w:eastAsia="Times New Roman" w:hAnsi="Times New Roman" w:cs="Times New Roman"/>
          <w:i/>
          <w:sz w:val="24"/>
        </w:rPr>
        <w:t>Bacteria</w:t>
      </w:r>
      <w:r>
        <w:rPr>
          <w:rFonts w:ascii="Times New Roman" w:eastAsia="Times New Roman" w:hAnsi="Times New Roman" w:cs="Times New Roman"/>
          <w:sz w:val="24"/>
        </w:rPr>
        <w:t xml:space="preserve"> comprised 76.2%</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Eucarya</w:t>
      </w:r>
      <w:r>
        <w:rPr>
          <w:rFonts w:ascii="Times New Roman" w:eastAsia="Times New Roman" w:hAnsi="Times New Roman" w:cs="Times New Roman"/>
          <w:sz w:val="24"/>
        </w:rPr>
        <w:t xml:space="preserve"> 16.3% and 7.5% of SSU sequences could not be classified. Only 2 reads, assigned to a deep sea hydrothermal clade of </w:t>
      </w:r>
      <w:r>
        <w:rPr>
          <w:rFonts w:ascii="Times New Roman" w:eastAsia="Times New Roman" w:hAnsi="Times New Roman" w:cs="Times New Roman"/>
          <w:i/>
          <w:sz w:val="24"/>
        </w:rPr>
        <w:t xml:space="preserve">Halobacteriales </w:t>
      </w:r>
      <w:r>
        <w:rPr>
          <w:rFonts w:ascii="Times New Roman" w:eastAsia="Times New Roman" w:hAnsi="Times New Roman" w:cs="Times New Roman"/>
          <w:sz w:val="24"/>
        </w:rPr>
        <w:t xml:space="preserve">(Table S4) indicating </w:t>
      </w:r>
      <w:r>
        <w:rPr>
          <w:rFonts w:ascii="Times New Roman" w:eastAsia="Times New Roman" w:hAnsi="Times New Roman" w:cs="Times New Roman"/>
          <w:i/>
          <w:sz w:val="24"/>
        </w:rPr>
        <w:t>Archaea</w:t>
      </w:r>
      <w:r>
        <w:rPr>
          <w:rFonts w:ascii="Times New Roman" w:eastAsia="Times New Roman" w:hAnsi="Times New Roman" w:cs="Times New Roman"/>
          <w:sz w:val="24"/>
        </w:rPr>
        <w:t xml:space="preserve"> were rare in Organic Lake. Microbial diversity was low, consisting of 15 bacterial phyla and 6 eucaryal superkingdom divisions. Of these, only 7 bacterial phyla and 4 eucaryal phyla were predominant. (*</w:t>
      </w:r>
      <w:r>
        <w:rPr>
          <w:rFonts w:ascii="Times New Roman" w:eastAsia="Times New Roman" w:hAnsi="Times New Roman" w:cs="Times New Roman"/>
          <w:sz w:val="24"/>
          <w:highlight w:val="yellow"/>
        </w:rPr>
        <w:t>diversity indices</w:t>
      </w:r>
      <w:r>
        <w:rPr>
          <w:rFonts w:ascii="Times New Roman" w:eastAsia="Times New Roman" w:hAnsi="Times New Roman" w:cs="Times New Roman"/>
          <w:sz w:val="24"/>
        </w:rPr>
        <w:t>)</w:t>
      </w:r>
    </w:p>
    <w:p w:rsidR="00E93911" w:rsidRDefault="00C45D27">
      <w:pPr>
        <w:pStyle w:val="Normal1"/>
        <w:spacing w:after="0" w:line="240" w:lineRule="auto"/>
        <w:ind w:firstLine="426"/>
      </w:pPr>
      <w:r>
        <w:rPr>
          <w:rFonts w:ascii="Times New Roman" w:eastAsia="Times New Roman" w:hAnsi="Times New Roman" w:cs="Times New Roman"/>
          <w:sz w:val="24"/>
        </w:rPr>
        <w:t xml:space="preserve">The most abundant bacterial classes,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Alphaproteobacteria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Flavobacteria</w:t>
      </w:r>
      <w:r>
        <w:rPr>
          <w:rFonts w:ascii="Times New Roman" w:eastAsia="Times New Roman" w:hAnsi="Times New Roman" w:cs="Times New Roman"/>
          <w:sz w:val="24"/>
        </w:rPr>
        <w:t xml:space="preserve">, were represented by OTUs on all filter sizes at all depths (Figure 2A) and each consisted of one dominant genus, </w:t>
      </w:r>
      <w:r>
        <w:rPr>
          <w:rFonts w:ascii="Times New Roman" w:eastAsia="Times New Roman" w:hAnsi="Times New Roman" w:cs="Times New Roman"/>
          <w:i/>
          <w:sz w:val="24"/>
        </w:rPr>
        <w:t>Marinobacter</w:t>
      </w:r>
      <w:r>
        <w:rPr>
          <w:rFonts w:ascii="Times New Roman" w:eastAsia="Times New Roman" w:hAnsi="Times New Roman" w:cs="Times New Roman"/>
          <w:sz w:val="24"/>
        </w:rPr>
        <w:t>,</w:t>
      </w:r>
      <w:r>
        <w:rPr>
          <w:rFonts w:ascii="Times New Roman" w:eastAsia="Times New Roman" w:hAnsi="Times New Roman" w:cs="Times New Roman"/>
          <w:i/>
          <w:sz w:val="24"/>
        </w:rPr>
        <w:t xml:space="preserve"> Roseovarius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respectively (Figure 2C). Essentially all OTUs for </w:t>
      </w:r>
      <w:r>
        <w:rPr>
          <w:rFonts w:ascii="Times New Roman" w:eastAsia="Times New Roman" w:hAnsi="Times New Roman" w:cs="Times New Roman"/>
          <w:i/>
          <w:sz w:val="24"/>
        </w:rPr>
        <w:t>Cyanobacteria</w:t>
      </w:r>
      <w:r>
        <w:rPr>
          <w:rFonts w:ascii="Times New Roman" w:eastAsia="Times New Roman" w:hAnsi="Times New Roman" w:cs="Times New Roman"/>
          <w:sz w:val="24"/>
        </w:rPr>
        <w:t xml:space="preserve">/chloroplasts were classified as chloroplasts (Figure 2A), except for three reads that could not be assigned to any lower rank (Table S4) indicating free-living </w:t>
      </w:r>
      <w:r>
        <w:rPr>
          <w:rFonts w:ascii="Times New Roman" w:eastAsia="Times New Roman" w:hAnsi="Times New Roman" w:cs="Times New Roman"/>
          <w:i/>
          <w:sz w:val="24"/>
        </w:rPr>
        <w:t>Cyanobacteria</w:t>
      </w:r>
      <w:r>
        <w:rPr>
          <w:rFonts w:ascii="Times New Roman" w:eastAsia="Times New Roman" w:hAnsi="Times New Roman" w:cs="Times New Roman"/>
          <w:sz w:val="24"/>
        </w:rPr>
        <w:t xml:space="preserve"> were rare or absent. OTUs for moderately abundant bacterial classes were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Deltaproteobacteria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and candidate divisions OD1 and RF3. Lower abundance divisions included OTUs for </w:t>
      </w:r>
      <w:r>
        <w:rPr>
          <w:rFonts w:ascii="Times New Roman" w:eastAsia="Times New Roman" w:hAnsi="Times New Roman" w:cs="Times New Roman"/>
          <w:i/>
          <w:sz w:val="24"/>
        </w:rPr>
        <w:t>Bacilli</w:t>
      </w:r>
      <w:r>
        <w:rPr>
          <w:rFonts w:ascii="Times New Roman" w:eastAsia="Times New Roman" w:hAnsi="Times New Roman" w:cs="Times New Roman"/>
          <w:sz w:val="24"/>
        </w:rPr>
        <w:t xml:space="preserve">, </w:t>
      </w:r>
      <w:r>
        <w:rPr>
          <w:rFonts w:ascii="Times New Roman" w:eastAsia="Times New Roman" w:hAnsi="Times New Roman" w:cs="Times New Roman"/>
          <w:i/>
          <w:sz w:val="24"/>
        </w:rPr>
        <w:t>Clostridia</w:t>
      </w:r>
      <w:r>
        <w:rPr>
          <w:rFonts w:ascii="Times New Roman" w:eastAsia="Times New Roman" w:hAnsi="Times New Roman" w:cs="Times New Roman"/>
          <w:sz w:val="24"/>
        </w:rPr>
        <w:t xml:space="preserve">, </w:t>
      </w:r>
      <w:r>
        <w:rPr>
          <w:rFonts w:ascii="Times New Roman" w:eastAsia="Times New Roman" w:hAnsi="Times New Roman" w:cs="Times New Roman"/>
          <w:i/>
          <w:sz w:val="24"/>
        </w:rPr>
        <w:t>Spirochaetes</w:t>
      </w:r>
      <w:r>
        <w:rPr>
          <w:rFonts w:ascii="Times New Roman" w:eastAsia="Times New Roman" w:hAnsi="Times New Roman" w:cs="Times New Roman"/>
          <w:sz w:val="24"/>
        </w:rPr>
        <w:t xml:space="preserve">, </w:t>
      </w:r>
      <w:r>
        <w:rPr>
          <w:rFonts w:ascii="Times New Roman" w:eastAsia="Times New Roman" w:hAnsi="Times New Roman" w:cs="Times New Roman"/>
          <w:i/>
          <w:sz w:val="24"/>
        </w:rPr>
        <w:t>Lentisphaer</w:t>
      </w:r>
      <w:ins w:id="186" w:author="Sheree Yau" w:date="2012-12-19T18:43:00Z">
        <w:r w:rsidR="00633F6D">
          <w:rPr>
            <w:rFonts w:ascii="Times New Roman" w:eastAsia="Times New Roman" w:hAnsi="Times New Roman" w:cs="Times New Roman"/>
            <w:i/>
            <w:sz w:val="24"/>
          </w:rPr>
          <w:t>i</w:t>
        </w:r>
      </w:ins>
      <w:r>
        <w:rPr>
          <w:rFonts w:ascii="Times New Roman" w:eastAsia="Times New Roman" w:hAnsi="Times New Roman" w:cs="Times New Roman"/>
          <w:i/>
          <w:sz w:val="24"/>
        </w:rPr>
        <w:t>a</w:t>
      </w:r>
      <w:r>
        <w:rPr>
          <w:rFonts w:ascii="Times New Roman" w:eastAsia="Times New Roman" w:hAnsi="Times New Roman" w:cs="Times New Roman"/>
          <w:sz w:val="24"/>
        </w:rPr>
        <w:t xml:space="preserve">, TM7, </w:t>
      </w:r>
      <w:r>
        <w:rPr>
          <w:rFonts w:ascii="Times New Roman" w:eastAsia="Times New Roman" w:hAnsi="Times New Roman" w:cs="Times New Roman"/>
          <w:i/>
          <w:sz w:val="24"/>
        </w:rPr>
        <w:t>Opitutae</w:t>
      </w:r>
      <w:r>
        <w:rPr>
          <w:rFonts w:ascii="Times New Roman" w:eastAsia="Times New Roman" w:hAnsi="Times New Roman" w:cs="Times New Roman"/>
          <w:sz w:val="24"/>
        </w:rPr>
        <w:t xml:space="preserve">, </w:t>
      </w:r>
      <w:r>
        <w:rPr>
          <w:rFonts w:ascii="Times New Roman" w:eastAsia="Times New Roman" w:hAnsi="Times New Roman" w:cs="Times New Roman"/>
          <w:i/>
          <w:sz w:val="24"/>
        </w:rPr>
        <w:t>Verrucomicrobia</w:t>
      </w:r>
      <w:r>
        <w:rPr>
          <w:rFonts w:ascii="Times New Roman" w:eastAsia="Times New Roman" w:hAnsi="Times New Roman" w:cs="Times New Roman"/>
          <w:sz w:val="24"/>
        </w:rPr>
        <w:t xml:space="preserve">, Bhi80-139, Bd1-5, SR1 and </w:t>
      </w:r>
      <w:r>
        <w:rPr>
          <w:rFonts w:ascii="Times New Roman" w:eastAsia="Times New Roman" w:hAnsi="Times New Roman" w:cs="Times New Roman"/>
          <w:i/>
          <w:sz w:val="24"/>
        </w:rPr>
        <w:t>Chlamydiae</w:t>
      </w:r>
      <w:r>
        <w:rPr>
          <w:rFonts w:ascii="Times New Roman" w:eastAsia="Times New Roman" w:hAnsi="Times New Roman" w:cs="Times New Roman"/>
          <w:sz w:val="24"/>
        </w:rPr>
        <w:t xml:space="preserve"> (Figure 2A). The dominant eucaryal OTUs were for photosynthetic </w:t>
      </w:r>
      <w:r>
        <w:rPr>
          <w:rFonts w:ascii="Times New Roman" w:eastAsia="Times New Roman" w:hAnsi="Times New Roman" w:cs="Times New Roman"/>
          <w:i/>
          <w:sz w:val="24"/>
        </w:rPr>
        <w:t xml:space="preserve">Chlorophyta </w:t>
      </w:r>
      <w:r>
        <w:rPr>
          <w:rFonts w:ascii="Times New Roman" w:eastAsia="Times New Roman" w:hAnsi="Times New Roman" w:cs="Times New Roman"/>
          <w:sz w:val="24"/>
        </w:rPr>
        <w:t xml:space="preserve">(green algae) and </w:t>
      </w:r>
      <w:r>
        <w:rPr>
          <w:rFonts w:ascii="Times New Roman" w:eastAsia="Times New Roman" w:hAnsi="Times New Roman" w:cs="Times New Roman"/>
          <w:i/>
          <w:sz w:val="24"/>
        </w:rPr>
        <w:t>Dictyochophyceae</w:t>
      </w:r>
      <w:r>
        <w:rPr>
          <w:rFonts w:ascii="Times New Roman" w:eastAsia="Times New Roman" w:hAnsi="Times New Roman" w:cs="Times New Roman"/>
          <w:sz w:val="24"/>
        </w:rPr>
        <w:t xml:space="preserve"> (silicoflagellate algae) (Figure 2B) principally assigned to the genus </w:t>
      </w:r>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and the order </w:t>
      </w:r>
      <w:r>
        <w:rPr>
          <w:rFonts w:ascii="Times New Roman" w:eastAsia="Times New Roman" w:hAnsi="Times New Roman" w:cs="Times New Roman"/>
          <w:i/>
          <w:sz w:val="24"/>
        </w:rPr>
        <w:t>Pedinellales</w:t>
      </w:r>
      <w:r>
        <w:rPr>
          <w:rFonts w:ascii="Times New Roman" w:eastAsia="Times New Roman" w:hAnsi="Times New Roman" w:cs="Times New Roman"/>
          <w:sz w:val="24"/>
        </w:rPr>
        <w:t>, respectively (Table S4)</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Lower abundance eucaryal OTUs included </w:t>
      </w:r>
      <w:r>
        <w:rPr>
          <w:rFonts w:ascii="Times New Roman" w:eastAsia="Times New Roman" w:hAnsi="Times New Roman" w:cs="Times New Roman"/>
          <w:i/>
          <w:sz w:val="24"/>
        </w:rPr>
        <w:t>Bacillariophyta</w:t>
      </w:r>
      <w:r>
        <w:rPr>
          <w:rFonts w:ascii="Times New Roman" w:eastAsia="Times New Roman" w:hAnsi="Times New Roman" w:cs="Times New Roman"/>
          <w:sz w:val="24"/>
        </w:rPr>
        <w:t xml:space="preserve"> (diatoms), </w:t>
      </w:r>
      <w:r>
        <w:rPr>
          <w:rFonts w:ascii="Times New Roman" w:eastAsia="Times New Roman" w:hAnsi="Times New Roman" w:cs="Times New Roman"/>
          <w:i/>
          <w:sz w:val="24"/>
        </w:rPr>
        <w:t>Dinophyceae</w:t>
      </w:r>
      <w:r>
        <w:rPr>
          <w:rFonts w:ascii="Times New Roman" w:eastAsia="Times New Roman" w:hAnsi="Times New Roman" w:cs="Times New Roman"/>
          <w:sz w:val="24"/>
        </w:rPr>
        <w:t xml:space="preserve">, </w:t>
      </w:r>
      <w:r>
        <w:rPr>
          <w:rFonts w:ascii="Times New Roman" w:eastAsia="Times New Roman" w:hAnsi="Times New Roman" w:cs="Times New Roman"/>
          <w:i/>
          <w:sz w:val="24"/>
        </w:rPr>
        <w:t>Fungi</w:t>
      </w:r>
      <w:r>
        <w:rPr>
          <w:rFonts w:ascii="Times New Roman" w:eastAsia="Times New Roman" w:hAnsi="Times New Roman" w:cs="Times New Roman"/>
          <w:sz w:val="24"/>
        </w:rPr>
        <w:t xml:space="preserve"> and heterotrophic </w:t>
      </w:r>
      <w:r>
        <w:rPr>
          <w:rFonts w:ascii="Times New Roman" w:eastAsia="Times New Roman" w:hAnsi="Times New Roman" w:cs="Times New Roman"/>
          <w:i/>
          <w:sz w:val="24"/>
        </w:rPr>
        <w:t xml:space="preserve">Choanoflagellida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Ciliophora</w:t>
      </w:r>
      <w:r>
        <w:rPr>
          <w:rFonts w:ascii="Times New Roman" w:eastAsia="Times New Roman" w:hAnsi="Times New Roman" w:cs="Times New Roman"/>
          <w:sz w:val="24"/>
        </w:rPr>
        <w:t xml:space="preserve"> (see Table S4 for lower taxonomic rank assignments). </w:t>
      </w:r>
    </w:p>
    <w:p w:rsidR="00E93911" w:rsidRDefault="00E93911">
      <w:pPr>
        <w:pStyle w:val="Normal1"/>
        <w:spacing w:after="0" w:line="240" w:lineRule="auto"/>
        <w:ind w:firstLine="426"/>
      </w:pPr>
    </w:p>
    <w:p w:rsidR="00E93911" w:rsidRDefault="00C45D27">
      <w:pPr>
        <w:pStyle w:val="Heading2"/>
        <w:spacing w:before="0" w:line="240" w:lineRule="auto"/>
      </w:pPr>
      <w:r>
        <w:rPr>
          <w:rFonts w:ascii="Times New Roman" w:eastAsia="Times New Roman" w:hAnsi="Times New Roman" w:cs="Times New Roman"/>
          <w:b w:val="0"/>
          <w:i/>
          <w:color w:val="000000"/>
          <w:sz w:val="24"/>
        </w:rPr>
        <w:t xml:space="preserve">Variation of microbial composition according to size and depth </w:t>
      </w:r>
    </w:p>
    <w:p w:rsidR="00E93911" w:rsidRDefault="00C45D27">
      <w:pPr>
        <w:pStyle w:val="Normal1"/>
        <w:spacing w:after="0" w:line="240" w:lineRule="auto"/>
      </w:pPr>
      <w:r>
        <w:rPr>
          <w:rFonts w:ascii="Times New Roman" w:eastAsia="Times New Roman" w:hAnsi="Times New Roman" w:cs="Times New Roman"/>
          <w:sz w:val="24"/>
        </w:rPr>
        <w:t xml:space="preserve">Community composition varied with size fraction and depth. This was supported by seriation analysis that showed samples clustered according to size fraction, and those clusters further separated into upper mixed and deep zone groups (Figure 3). A significant difference in genus-level composition between </w:t>
      </w:r>
      <w:ins w:id="187" w:author="Sheree Yau" w:date="2012-12-12T13:01:00Z">
        <w:r w:rsidR="005312B0">
          <w:rPr>
            <w:rFonts w:ascii="Times New Roman" w:eastAsia="Times New Roman" w:hAnsi="Times New Roman" w:cs="Times New Roman"/>
            <w:sz w:val="24"/>
          </w:rPr>
          <w:t xml:space="preserve">the upper </w:t>
        </w:r>
      </w:ins>
      <w:r>
        <w:rPr>
          <w:rFonts w:ascii="Times New Roman" w:eastAsia="Times New Roman" w:hAnsi="Times New Roman" w:cs="Times New Roman"/>
          <w:sz w:val="24"/>
        </w:rPr>
        <w:t>mixed and deep zone</w:t>
      </w:r>
      <w:ins w:id="188" w:author="Sheree Yau" w:date="2012-12-12T13:01:00Z">
        <w:r w:rsidR="005312B0">
          <w:rPr>
            <w:rFonts w:ascii="Times New Roman" w:eastAsia="Times New Roman" w:hAnsi="Times New Roman" w:cs="Times New Roman"/>
            <w:sz w:val="24"/>
          </w:rPr>
          <w:t>s</w:t>
        </w:r>
      </w:ins>
      <w:r>
        <w:rPr>
          <w:rFonts w:ascii="Times New Roman" w:eastAsia="Times New Roman" w:hAnsi="Times New Roman" w:cs="Times New Roman"/>
          <w:sz w:val="24"/>
        </w:rPr>
        <w:t xml:space="preserve"> </w:t>
      </w:r>
      <w:del w:id="189" w:author="Sheree Yau" w:date="2012-12-12T13:01:00Z">
        <w:r w:rsidDel="005312B0">
          <w:rPr>
            <w:rFonts w:ascii="Times New Roman" w:eastAsia="Times New Roman" w:hAnsi="Times New Roman" w:cs="Times New Roman"/>
            <w:sz w:val="24"/>
          </w:rPr>
          <w:delText xml:space="preserve">samples </w:delText>
        </w:r>
      </w:del>
      <w:r>
        <w:rPr>
          <w:rFonts w:ascii="Times New Roman" w:eastAsia="Times New Roman" w:hAnsi="Times New Roman" w:cs="Times New Roman"/>
          <w:sz w:val="24"/>
        </w:rPr>
        <w:t xml:space="preserve">was supported by ANOSIM test (Rho: 0.53, significance: 0.1%). Differential vertical distribution of taxa is consistent with partitioning of ecological functions in the lake and in association with the physical and chemical data, described functional roles of those taxa. </w:t>
      </w:r>
    </w:p>
    <w:p w:rsidR="00E93911" w:rsidRDefault="00E93911">
      <w:pPr>
        <w:pStyle w:val="Heading3"/>
        <w:spacing w:before="0" w:line="240" w:lineRule="auto"/>
      </w:pPr>
    </w:p>
    <w:p w:rsidR="00E93911" w:rsidRDefault="00C45D27">
      <w:pPr>
        <w:pStyle w:val="Heading3"/>
        <w:spacing w:before="0" w:line="240" w:lineRule="auto"/>
      </w:pPr>
      <w:r>
        <w:rPr>
          <w:rFonts w:ascii="Times New Roman" w:eastAsia="Times New Roman" w:hAnsi="Times New Roman" w:cs="Times New Roman"/>
          <w:b w:val="0"/>
          <w:i/>
          <w:color w:val="000000"/>
          <w:sz w:val="24"/>
        </w:rPr>
        <w:t>20–3.0 µm fraction community composition</w:t>
      </w:r>
    </w:p>
    <w:p w:rsidR="00E93911" w:rsidRDefault="00C45D27">
      <w:pPr>
        <w:pStyle w:val="Normal1"/>
        <w:spacing w:after="0" w:line="240" w:lineRule="auto"/>
      </w:pPr>
      <w:r>
        <w:rPr>
          <w:rFonts w:ascii="Times New Roman" w:eastAsia="Times New Roman" w:hAnsi="Times New Roman" w:cs="Times New Roman"/>
          <w:sz w:val="24"/>
        </w:rPr>
        <w:lastRenderedPageBreak/>
        <w:t xml:space="preserve">The upper mixed zone samples had a relatively high </w:t>
      </w:r>
      <w:del w:id="190" w:author="Sheree Yau" w:date="2012-12-02T21:24:00Z">
        <w:r w:rsidDel="00645985">
          <w:rPr>
            <w:rFonts w:ascii="Times New Roman" w:eastAsia="Times New Roman" w:hAnsi="Times New Roman" w:cs="Times New Roman"/>
            <w:sz w:val="24"/>
          </w:rPr>
          <w:delText xml:space="preserve">OUT </w:delText>
        </w:r>
      </w:del>
      <w:ins w:id="191" w:author="Sheree Yau" w:date="2012-12-02T21:24:00Z">
        <w:r w:rsidR="00645985">
          <w:rPr>
            <w:rFonts w:ascii="Times New Roman" w:eastAsia="Times New Roman" w:hAnsi="Times New Roman" w:cs="Times New Roman"/>
            <w:sz w:val="24"/>
          </w:rPr>
          <w:t xml:space="preserve">OTU </w:t>
        </w:r>
      </w:ins>
      <w:r>
        <w:rPr>
          <w:rFonts w:ascii="Times New Roman" w:eastAsia="Times New Roman" w:hAnsi="Times New Roman" w:cs="Times New Roman"/>
          <w:sz w:val="24"/>
        </w:rPr>
        <w:t xml:space="preserve">abundance of </w:t>
      </w:r>
      <w:commentRangeStart w:id="192"/>
      <w:r>
        <w:rPr>
          <w:rFonts w:ascii="Times New Roman" w:eastAsia="Times New Roman" w:hAnsi="Times New Roman" w:cs="Times New Roman"/>
          <w:i/>
          <w:sz w:val="24"/>
        </w:rPr>
        <w:t>Dunaliella</w:t>
      </w:r>
      <w:r>
        <w:rPr>
          <w:rFonts w:ascii="Times New Roman" w:eastAsia="Times New Roman" w:hAnsi="Times New Roman" w:cs="Times New Roman"/>
          <w:sz w:val="24"/>
        </w:rPr>
        <w:t xml:space="preserve"> </w:t>
      </w:r>
      <w:commentRangeEnd w:id="192"/>
      <w:r w:rsidR="005312B0">
        <w:rPr>
          <w:rStyle w:val="CommentReference"/>
          <w:rFonts w:asciiTheme="minorHAnsi" w:eastAsiaTheme="minorEastAsia" w:hAnsiTheme="minorHAnsi" w:cstheme="minorBidi"/>
          <w:color w:val="auto"/>
        </w:rPr>
        <w:commentReference w:id="192"/>
      </w:r>
      <w:r>
        <w:rPr>
          <w:rFonts w:ascii="Times New Roman" w:eastAsia="Times New Roman" w:hAnsi="Times New Roman" w:cs="Times New Roman"/>
          <w:sz w:val="24"/>
        </w:rPr>
        <w:t xml:space="preserve">chloroplasts and chlorophyte algae consistent with large active photosynthetic organisms concentrating near surface light. They are likely the main source of primary production in Organic Lake and have previously been reported to be the dominant algae (Franzman </w:t>
      </w:r>
      <w:r>
        <w:rPr>
          <w:rFonts w:ascii="Times New Roman" w:eastAsia="Times New Roman" w:hAnsi="Times New Roman" w:cs="Times New Roman"/>
          <w:i/>
          <w:sz w:val="24"/>
        </w:rPr>
        <w:t>et al.</w:t>
      </w:r>
      <w:r>
        <w:rPr>
          <w:rFonts w:ascii="Times New Roman" w:eastAsia="Times New Roman" w:hAnsi="Times New Roman" w:cs="Times New Roman"/>
          <w:sz w:val="24"/>
        </w:rPr>
        <w:t>, 1987b). The SSU sequences for these algae at the bottom of the lake are likely to be due to sedimentation of dead cells or resting cysts.</w:t>
      </w:r>
    </w:p>
    <w:p w:rsidR="00E93911" w:rsidRDefault="00C45D27">
      <w:pPr>
        <w:pStyle w:val="Normal1"/>
        <w:spacing w:after="0" w:line="240" w:lineRule="auto"/>
        <w:ind w:firstLine="426"/>
      </w:pP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OTUs were overrepresented in the surface and 6.7 m samples. Consistent with enrichment on the 3.0 µm filters, </w:t>
      </w:r>
      <w:r>
        <w:rPr>
          <w:rFonts w:ascii="Times New Roman" w:eastAsia="Times New Roman" w:hAnsi="Times New Roman" w:cs="Times New Roman"/>
          <w:i/>
          <w:sz w:val="24"/>
        </w:rPr>
        <w:t xml:space="preserve">Psychroflexus </w:t>
      </w:r>
      <w:ins w:id="193" w:author="Timothy Williams" w:date="2012-11-23T13:36:00Z">
        <w:r w:rsidR="00072026">
          <w:rPr>
            <w:rFonts w:ascii="Times New Roman" w:eastAsia="Times New Roman" w:hAnsi="Times New Roman" w:cs="Times New Roman"/>
            <w:sz w:val="24"/>
          </w:rPr>
          <w:t xml:space="preserve">(formerly </w:t>
        </w:r>
        <w:r w:rsidR="000607A7" w:rsidRPr="000607A7">
          <w:rPr>
            <w:rFonts w:ascii="Times New Roman" w:eastAsia="Times New Roman" w:hAnsi="Times New Roman" w:cs="Times New Roman"/>
            <w:i/>
            <w:sz w:val="24"/>
          </w:rPr>
          <w:t>Flavobacterium</w:t>
        </w:r>
        <w:r w:rsidR="00072026">
          <w:rPr>
            <w:rFonts w:ascii="Times New Roman" w:eastAsia="Times New Roman" w:hAnsi="Times New Roman" w:cs="Times New Roman"/>
            <w:sz w:val="24"/>
          </w:rPr>
          <w:t xml:space="preserve">) </w:t>
        </w:r>
      </w:ins>
      <w:commentRangeStart w:id="194"/>
      <w:r>
        <w:rPr>
          <w:rFonts w:ascii="Times New Roman" w:eastAsia="Times New Roman" w:hAnsi="Times New Roman" w:cs="Times New Roman"/>
          <w:i/>
          <w:sz w:val="24"/>
        </w:rPr>
        <w:t>gondwanensis</w:t>
      </w:r>
      <w:r>
        <w:rPr>
          <w:rFonts w:ascii="Times New Roman" w:eastAsia="Times New Roman" w:hAnsi="Times New Roman" w:cs="Times New Roman"/>
          <w:sz w:val="24"/>
        </w:rPr>
        <w:t xml:space="preserve"> </w:t>
      </w:r>
      <w:commentRangeEnd w:id="194"/>
      <w:r w:rsidR="006F61F2">
        <w:rPr>
          <w:rStyle w:val="CommentReference"/>
          <w:rFonts w:asciiTheme="minorHAnsi" w:eastAsiaTheme="minorEastAsia" w:hAnsiTheme="minorHAnsi" w:cstheme="minorBidi"/>
          <w:color w:val="auto"/>
        </w:rPr>
        <w:commentReference w:id="194"/>
      </w:r>
      <w:ins w:id="195" w:author="Timothy Williams" w:date="2012-11-23T13:36:00Z">
        <w:del w:id="196" w:author="Sheree Yau" w:date="2012-12-02T21:29:00Z">
          <w:r w:rsidR="00072026" w:rsidDel="006F61F2">
            <w:rPr>
              <w:rFonts w:ascii="Times New Roman" w:eastAsia="Times New Roman" w:hAnsi="Times New Roman" w:cs="Times New Roman"/>
              <w:i/>
              <w:sz w:val="24"/>
            </w:rPr>
            <w:delText>gondwanense</w:delText>
          </w:r>
          <w:r w:rsidR="00072026" w:rsidDel="006F61F2">
            <w:rPr>
              <w:rFonts w:ascii="Times New Roman" w:eastAsia="Times New Roman" w:hAnsi="Times New Roman" w:cs="Times New Roman"/>
              <w:sz w:val="24"/>
            </w:rPr>
            <w:delText xml:space="preserve"> </w:delText>
          </w:r>
        </w:del>
      </w:ins>
      <w:del w:id="197" w:author="Timothy Williams" w:date="2012-11-23T13:28:00Z">
        <w:r w:rsidDel="00AD1678">
          <w:rPr>
            <w:rFonts w:ascii="Times New Roman" w:eastAsia="Times New Roman" w:hAnsi="Times New Roman" w:cs="Times New Roman"/>
            <w:sz w:val="24"/>
          </w:rPr>
          <w:delText xml:space="preserve">(previously </w:delText>
        </w:r>
        <w:r w:rsidDel="00AD1678">
          <w:rPr>
            <w:rFonts w:ascii="Times New Roman" w:eastAsia="Times New Roman" w:hAnsi="Times New Roman" w:cs="Times New Roman"/>
            <w:i/>
            <w:sz w:val="24"/>
          </w:rPr>
          <w:delText>Flavobacterium</w:delText>
        </w:r>
        <w:r w:rsidDel="00AD1678">
          <w:rPr>
            <w:rFonts w:ascii="Times New Roman" w:eastAsia="Times New Roman" w:hAnsi="Times New Roman" w:cs="Times New Roman"/>
            <w:sz w:val="24"/>
          </w:rPr>
          <w:delText xml:space="preserve">) </w:delText>
        </w:r>
      </w:del>
      <w:ins w:id="198" w:author="Sheree Yau" w:date="2012-12-02T21:33:00Z">
        <w:r w:rsidR="008E7F99">
          <w:rPr>
            <w:rFonts w:ascii="Times New Roman" w:eastAsia="Times New Roman" w:hAnsi="Times New Roman" w:cs="Times New Roman"/>
            <w:sz w:val="24"/>
          </w:rPr>
          <w:t xml:space="preserve">(Bowman </w:t>
        </w:r>
        <w:r w:rsidR="008E7F99">
          <w:rPr>
            <w:rFonts w:ascii="Times New Roman" w:eastAsia="Times New Roman" w:hAnsi="Times New Roman" w:cs="Times New Roman"/>
            <w:i/>
            <w:sz w:val="24"/>
          </w:rPr>
          <w:t>et al.</w:t>
        </w:r>
        <w:r w:rsidR="008E7F99">
          <w:rPr>
            <w:rFonts w:ascii="Times New Roman" w:eastAsia="Times New Roman" w:hAnsi="Times New Roman" w:cs="Times New Roman"/>
            <w:sz w:val="24"/>
          </w:rPr>
          <w:t xml:space="preserve">, 1998) </w:t>
        </w:r>
      </w:ins>
      <w:r>
        <w:rPr>
          <w:rFonts w:ascii="Times New Roman" w:eastAsia="Times New Roman" w:hAnsi="Times New Roman" w:cs="Times New Roman"/>
          <w:sz w:val="24"/>
        </w:rPr>
        <w:t xml:space="preserve">isolated from Organic Lake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had cells 1.5–11.5 µm in length (Dobson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w:t>
      </w:r>
      <w:r>
        <w:rPr>
          <w:rFonts w:ascii="Times New Roman" w:eastAsia="Times New Roman" w:hAnsi="Times New Roman" w:cs="Times New Roman"/>
          <w:i/>
          <w:sz w:val="24"/>
        </w:rPr>
        <w:t xml:space="preserve">Flavobacteria </w:t>
      </w:r>
      <w:r>
        <w:rPr>
          <w:rFonts w:ascii="Times New Roman" w:eastAsia="Times New Roman" w:hAnsi="Times New Roman" w:cs="Times New Roman"/>
          <w:sz w:val="24"/>
        </w:rPr>
        <w:t xml:space="preserve">associate with phytoplankton blooms in the Southern Ocean (Abell &amp; Bowman 2005a; Abell &amp; Bowman 2005b;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w:t>
      </w:r>
      <w:ins w:id="199" w:author="Sheree Yau" w:date="2012-12-12T12:26:00Z">
        <w:r w:rsidR="005D2D88">
          <w:rPr>
            <w:rFonts w:ascii="Times New Roman" w:eastAsia="Times New Roman" w:hAnsi="Times New Roman" w:cs="Times New Roman"/>
            <w:sz w:val="24"/>
          </w:rPr>
          <w:t>b</w:t>
        </w:r>
      </w:ins>
      <w:del w:id="200" w:author="Sheree Yau" w:date="2012-12-02T21:25:00Z">
        <w:r w:rsidDel="006F61F2">
          <w:rPr>
            <w:rFonts w:ascii="Times New Roman" w:eastAsia="Times New Roman" w:hAnsi="Times New Roman" w:cs="Times New Roman"/>
            <w:sz w:val="24"/>
            <w:highlight w:val="yellow"/>
          </w:rPr>
          <w:delText>**</w:delText>
        </w:r>
      </w:del>
      <w:r>
        <w:rPr>
          <w:rFonts w:ascii="Times New Roman" w:eastAsia="Times New Roman" w:hAnsi="Times New Roman" w:cs="Times New Roman"/>
          <w:sz w:val="24"/>
        </w:rPr>
        <w:t xml:space="preserve">), and have specialized abilities to degrade polymeric substances from algal exudates and detritus (reviewed in Kirchman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Williams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w:t>
      </w:r>
      <w:ins w:id="201" w:author="Sheree Yau" w:date="2012-12-12T12:26:00Z">
        <w:r w:rsidR="005D2D88">
          <w:rPr>
            <w:rFonts w:ascii="Times New Roman" w:eastAsia="Times New Roman" w:hAnsi="Times New Roman" w:cs="Times New Roman"/>
            <w:sz w:val="24"/>
          </w:rPr>
          <w:t>b</w:t>
        </w:r>
      </w:ins>
      <w:del w:id="202" w:author="Sheree Yau" w:date="2012-12-02T21:25:00Z">
        <w:r w:rsidDel="006F61F2">
          <w:rPr>
            <w:rFonts w:ascii="Times New Roman" w:eastAsia="Times New Roman" w:hAnsi="Times New Roman" w:cs="Times New Roman"/>
            <w:sz w:val="24"/>
            <w:highlight w:val="yellow"/>
          </w:rPr>
          <w:delText>**</w:delText>
        </w:r>
      </w:del>
      <w:r>
        <w:rPr>
          <w:rFonts w:ascii="Times New Roman" w:eastAsia="Times New Roman" w:hAnsi="Times New Roman" w:cs="Times New Roman"/>
          <w:sz w:val="24"/>
        </w:rPr>
        <w:t xml:space="preserve">). It is likely that Organic Lake </w:t>
      </w:r>
      <w:r>
        <w:rPr>
          <w:rFonts w:ascii="Times New Roman" w:eastAsia="Times New Roman" w:hAnsi="Times New Roman" w:cs="Times New Roman"/>
          <w:i/>
          <w:sz w:val="24"/>
        </w:rPr>
        <w:t xml:space="preserve">Psychroflexus </w:t>
      </w:r>
      <w:r>
        <w:rPr>
          <w:rFonts w:ascii="Times New Roman" w:eastAsia="Times New Roman" w:hAnsi="Times New Roman" w:cs="Times New Roman"/>
          <w:sz w:val="24"/>
        </w:rPr>
        <w:t xml:space="preserve">fills a similar ecological role. In support of this, </w:t>
      </w:r>
      <w:r>
        <w:rPr>
          <w:rFonts w:ascii="Times New Roman" w:eastAsia="Times New Roman" w:hAnsi="Times New Roman" w:cs="Times New Roman"/>
          <w:i/>
          <w:sz w:val="24"/>
        </w:rPr>
        <w:t xml:space="preserve">Psychroflexus </w:t>
      </w:r>
      <w:r>
        <w:rPr>
          <w:rFonts w:ascii="Times New Roman" w:eastAsia="Times New Roman" w:hAnsi="Times New Roman" w:cs="Times New Roman"/>
          <w:sz w:val="24"/>
        </w:rPr>
        <w:t xml:space="preserve">OTUs cluster with </w:t>
      </w:r>
      <w:r>
        <w:rPr>
          <w:rFonts w:ascii="Times New Roman" w:eastAsia="Times New Roman" w:hAnsi="Times New Roman" w:cs="Times New Roman"/>
          <w:i/>
          <w:sz w:val="24"/>
        </w:rPr>
        <w:t xml:space="preserve">Dunaliella </w:t>
      </w:r>
      <w:r>
        <w:rPr>
          <w:rFonts w:ascii="Times New Roman" w:eastAsia="Times New Roman" w:hAnsi="Times New Roman" w:cs="Times New Roman"/>
          <w:sz w:val="24"/>
        </w:rPr>
        <w:t xml:space="preserve">chloroplasts in the seriation analysis (Figure 3) and </w:t>
      </w:r>
      <w:r>
        <w:rPr>
          <w:rFonts w:ascii="Times New Roman" w:eastAsia="Times New Roman" w:hAnsi="Times New Roman" w:cs="Times New Roman"/>
          <w:i/>
          <w:sz w:val="24"/>
        </w:rPr>
        <w:t xml:space="preserve">P. </w:t>
      </w:r>
      <w:del w:id="203" w:author="Sheree Yau" w:date="2012-12-02T21:33:00Z">
        <w:r w:rsidDel="008E7F99">
          <w:rPr>
            <w:rFonts w:ascii="Times New Roman" w:eastAsia="Times New Roman" w:hAnsi="Times New Roman" w:cs="Times New Roman"/>
            <w:i/>
            <w:sz w:val="24"/>
          </w:rPr>
          <w:delText>gondwanese</w:delText>
        </w:r>
      </w:del>
      <w:ins w:id="204" w:author="Sheree Yau" w:date="2012-12-02T21:33:00Z">
        <w:r w:rsidR="008E7F99">
          <w:rPr>
            <w:rFonts w:ascii="Times New Roman" w:eastAsia="Times New Roman" w:hAnsi="Times New Roman" w:cs="Times New Roman"/>
            <w:i/>
            <w:sz w:val="24"/>
          </w:rPr>
          <w:t>gondwanensis</w:t>
        </w:r>
      </w:ins>
      <w:ins w:id="205" w:author="Timothy Williams" w:date="2012-11-23T13:28:00Z">
        <w:r w:rsidR="00AD1678">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abundance in Organic Lake has been correlated with average hours of sunshine per day indicating population dynamics that is related to summer algal blooms (James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1994). The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OTUs in the deep zone are most likely due to sedimentation </w:t>
      </w:r>
      <w:commentRangeStart w:id="206"/>
      <w:commentRangeStart w:id="207"/>
      <w:r>
        <w:rPr>
          <w:rFonts w:ascii="Times New Roman" w:eastAsia="Times New Roman" w:hAnsi="Times New Roman" w:cs="Times New Roman"/>
          <w:sz w:val="24"/>
        </w:rPr>
        <w:t>as</w:t>
      </w:r>
      <w:commentRangeEnd w:id="206"/>
      <w:r w:rsidR="00AD1678">
        <w:rPr>
          <w:rStyle w:val="CommentReference"/>
          <w:rFonts w:asciiTheme="minorHAnsi" w:eastAsiaTheme="minorEastAsia" w:hAnsiTheme="minorHAnsi" w:cstheme="minorBidi"/>
          <w:color w:val="auto"/>
        </w:rPr>
        <w:commentReference w:id="206"/>
      </w:r>
      <w:commentRangeEnd w:id="207"/>
      <w:r w:rsidR="00376580">
        <w:rPr>
          <w:rStyle w:val="CommentReference"/>
          <w:rFonts w:asciiTheme="minorHAnsi" w:eastAsiaTheme="minorEastAsia" w:hAnsiTheme="minorHAnsi" w:cstheme="minorBidi"/>
          <w:color w:val="auto"/>
        </w:rPr>
        <w:commentReference w:id="207"/>
      </w:r>
      <w:r>
        <w:rPr>
          <w:rFonts w:ascii="Times New Roman" w:eastAsia="Times New Roman" w:hAnsi="Times New Roman" w:cs="Times New Roman"/>
          <w:sz w:val="24"/>
        </w:rPr>
        <w:t xml:space="preserve"> </w:t>
      </w:r>
      <w:r>
        <w:rPr>
          <w:rFonts w:ascii="Times New Roman" w:eastAsia="Times New Roman" w:hAnsi="Times New Roman" w:cs="Times New Roman"/>
          <w:i/>
          <w:sz w:val="24"/>
        </w:rPr>
        <w:t>P.</w:t>
      </w:r>
      <w:ins w:id="208" w:author="Sheree Yau" w:date="2012-12-02T22:57:00Z">
        <w:r w:rsidR="00376580" w:rsidRPr="00376580">
          <w:rPr>
            <w:rFonts w:ascii="Times New Roman" w:eastAsia="Times New Roman" w:hAnsi="Times New Roman" w:cs="Times New Roman"/>
            <w:i/>
            <w:sz w:val="24"/>
          </w:rPr>
          <w:t xml:space="preserve"> </w:t>
        </w:r>
        <w:r w:rsidR="00376580">
          <w:rPr>
            <w:rFonts w:ascii="Times New Roman" w:eastAsia="Times New Roman" w:hAnsi="Times New Roman" w:cs="Times New Roman"/>
            <w:i/>
            <w:sz w:val="24"/>
          </w:rPr>
          <w:t>gondwanensis</w:t>
        </w:r>
      </w:ins>
      <w:r>
        <w:rPr>
          <w:rFonts w:ascii="Times New Roman" w:eastAsia="Times New Roman" w:hAnsi="Times New Roman" w:cs="Times New Roman"/>
          <w:i/>
          <w:sz w:val="24"/>
        </w:rPr>
        <w:t xml:space="preserve"> </w:t>
      </w:r>
      <w:del w:id="209" w:author="Sheree Yau" w:date="2012-12-02T22:57:00Z">
        <w:r w:rsidDel="00376580">
          <w:rPr>
            <w:rFonts w:ascii="Times New Roman" w:eastAsia="Times New Roman" w:hAnsi="Times New Roman" w:cs="Times New Roman"/>
            <w:i/>
            <w:sz w:val="24"/>
          </w:rPr>
          <w:delText xml:space="preserve">gondwanense </w:delText>
        </w:r>
      </w:del>
      <w:r>
        <w:rPr>
          <w:rFonts w:ascii="Times New Roman" w:eastAsia="Times New Roman" w:hAnsi="Times New Roman" w:cs="Times New Roman"/>
          <w:sz w:val="24"/>
        </w:rPr>
        <w:t xml:space="preserve">is non-motile and strictly aerobic (Dobson </w:t>
      </w:r>
      <w:r>
        <w:rPr>
          <w:rFonts w:ascii="Times New Roman" w:eastAsia="Times New Roman" w:hAnsi="Times New Roman" w:cs="Times New Roman"/>
          <w:i/>
          <w:sz w:val="24"/>
        </w:rPr>
        <w:t>et al.</w:t>
      </w:r>
      <w:r>
        <w:rPr>
          <w:rFonts w:ascii="Times New Roman" w:eastAsia="Times New Roman" w:hAnsi="Times New Roman" w:cs="Times New Roman"/>
          <w:sz w:val="24"/>
        </w:rPr>
        <w:t>, 1991).</w:t>
      </w:r>
    </w:p>
    <w:p w:rsidR="00E93911" w:rsidRPr="00CF07F5" w:rsidRDefault="00C45D27" w:rsidP="00CF07F5">
      <w:pPr>
        <w:pStyle w:val="Normal1"/>
        <w:spacing w:after="0" w:line="240" w:lineRule="auto"/>
        <w:ind w:firstLine="426"/>
        <w:rPr>
          <w:rFonts w:ascii="Times New Roman" w:eastAsia="Times New Roman" w:hAnsi="Times New Roman" w:cs="Times New Roman"/>
          <w:sz w:val="24"/>
        </w:rPr>
      </w:pPr>
      <w:r>
        <w:rPr>
          <w:rFonts w:ascii="Times New Roman" w:eastAsia="Times New Roman" w:hAnsi="Times New Roman" w:cs="Times New Roman"/>
          <w:i/>
          <w:sz w:val="24"/>
        </w:rPr>
        <w:t xml:space="preserve">Roseovarius </w:t>
      </w:r>
      <w:r>
        <w:rPr>
          <w:rFonts w:ascii="Times New Roman" w:eastAsia="Times New Roman" w:hAnsi="Times New Roman" w:cs="Times New Roman"/>
          <w:sz w:val="24"/>
        </w:rPr>
        <w:t>OTUs were enriched at 4.2 m and 6.5 m suggesting different ecotypes may be present in the upper mixed zone compared to the deep zone.</w:t>
      </w:r>
      <w:r w:rsidR="0047123B">
        <w:rPr>
          <w:rFonts w:ascii="Times New Roman" w:eastAsia="Times New Roman" w:hAnsi="Times New Roman" w:cs="Times New Roman"/>
          <w:sz w:val="24"/>
        </w:rPr>
        <w:t xml:space="preserve"> </w:t>
      </w:r>
      <w:r>
        <w:rPr>
          <w:rFonts w:ascii="Times New Roman" w:eastAsia="Times New Roman" w:hAnsi="Times New Roman" w:cs="Times New Roman"/>
          <w:i/>
          <w:sz w:val="24"/>
        </w:rPr>
        <w:t>Roseovarius tolerans</w:t>
      </w:r>
      <w:r>
        <w:rPr>
          <w:rFonts w:ascii="Times New Roman" w:eastAsia="Times New Roman" w:hAnsi="Times New Roman" w:cs="Times New Roman"/>
          <w:sz w:val="24"/>
        </w:rPr>
        <w:t xml:space="preserve">, an isolate from Ekho Lake in </w:t>
      </w:r>
      <w:ins w:id="210" w:author="Sheree Yau" w:date="2012-12-02T22:58:00Z">
        <w:r w:rsidR="00376580">
          <w:rPr>
            <w:rFonts w:ascii="Times New Roman" w:eastAsia="Times New Roman" w:hAnsi="Times New Roman" w:cs="Times New Roman"/>
            <w:sz w:val="24"/>
          </w:rPr>
          <w:t xml:space="preserve">the Vestfold Hills, </w:t>
        </w:r>
      </w:ins>
      <w:r>
        <w:rPr>
          <w:rFonts w:ascii="Times New Roman" w:eastAsia="Times New Roman" w:hAnsi="Times New Roman" w:cs="Times New Roman"/>
          <w:sz w:val="24"/>
        </w:rPr>
        <w:t xml:space="preserve">Antarctica has a cell size (1.1–2.2 μm;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consistent with </w:t>
      </w:r>
      <w:r>
        <w:rPr>
          <w:rFonts w:ascii="Times New Roman" w:eastAsia="Times New Roman" w:hAnsi="Times New Roman" w:cs="Times New Roman"/>
          <w:i/>
          <w:sz w:val="24"/>
        </w:rPr>
        <w:t xml:space="preserve">Roseovarius </w:t>
      </w:r>
      <w:r>
        <w:rPr>
          <w:rFonts w:ascii="Times New Roman" w:eastAsia="Times New Roman" w:hAnsi="Times New Roman" w:cs="Times New Roman"/>
          <w:sz w:val="24"/>
        </w:rPr>
        <w:t xml:space="preserve">capture on the 3 µm filter. A strain from Ekho Lake is capable of microaerophilic growth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Overrepresentation at 6.5 m may therefore be indicative of growth at that depth rather than sedimentation </w:t>
      </w:r>
      <w:del w:id="211" w:author="Sheree Yau" w:date="2012-12-02T23:22:00Z">
        <w:r w:rsidDel="008C6E38">
          <w:rPr>
            <w:rFonts w:ascii="Times New Roman" w:eastAsia="Times New Roman" w:hAnsi="Times New Roman" w:cs="Times New Roman"/>
            <w:sz w:val="24"/>
          </w:rPr>
          <w:delText>to the bottom of the lake</w:delText>
        </w:r>
      </w:del>
      <w:ins w:id="212" w:author="Sheree Yau" w:date="2012-12-02T23:22:00Z">
        <w:r w:rsidR="008C6E38">
          <w:rPr>
            <w:rFonts w:ascii="Times New Roman" w:eastAsia="Times New Roman" w:hAnsi="Times New Roman" w:cs="Times New Roman"/>
            <w:sz w:val="24"/>
          </w:rPr>
          <w:t xml:space="preserve">as </w:t>
        </w:r>
      </w:ins>
      <w:ins w:id="213" w:author="Sheree Yau" w:date="2012-12-02T23:21:00Z">
        <w:r w:rsidR="008C6E38">
          <w:rPr>
            <w:rFonts w:ascii="Times New Roman" w:eastAsia="Times New Roman" w:hAnsi="Times New Roman" w:cs="Times New Roman"/>
            <w:sz w:val="24"/>
          </w:rPr>
          <w:t xml:space="preserve">sinking cells would be more abundant </w:t>
        </w:r>
      </w:ins>
      <w:ins w:id="214" w:author="Sheree Yau" w:date="2012-12-02T23:23:00Z">
        <w:r w:rsidR="008C6E38">
          <w:rPr>
            <w:rFonts w:ascii="Times New Roman" w:eastAsia="Times New Roman" w:hAnsi="Times New Roman" w:cs="Times New Roman"/>
            <w:sz w:val="24"/>
          </w:rPr>
          <w:t xml:space="preserve">close to the lake bottom at </w:t>
        </w:r>
      </w:ins>
      <w:ins w:id="215" w:author="Sheree Yau" w:date="2012-12-02T23:21:00Z">
        <w:r w:rsidR="008C6E38">
          <w:rPr>
            <w:rFonts w:ascii="Times New Roman" w:eastAsia="Times New Roman" w:hAnsi="Times New Roman" w:cs="Times New Roman"/>
            <w:sz w:val="24"/>
          </w:rPr>
          <w:t>6.7 m</w:t>
        </w:r>
      </w:ins>
      <w:r>
        <w:rPr>
          <w:rFonts w:ascii="Times New Roman" w:eastAsia="Times New Roman" w:hAnsi="Times New Roman" w:cs="Times New Roman"/>
          <w:sz w:val="24"/>
        </w:rPr>
        <w:t xml:space="preserve">. </w:t>
      </w:r>
      <w:ins w:id="216" w:author="Timothy Williams" w:date="2012-11-23T16:39:00Z">
        <w:r w:rsidR="00BA5F2B">
          <w:rPr>
            <w:rFonts w:ascii="Times New Roman" w:eastAsia="Times New Roman" w:hAnsi="Times New Roman" w:cs="Times New Roman"/>
            <w:i/>
            <w:sz w:val="24"/>
          </w:rPr>
          <w:t xml:space="preserve">Roseovarius </w:t>
        </w:r>
        <w:r w:rsidR="00BA5F2B">
          <w:rPr>
            <w:rFonts w:ascii="Times New Roman" w:eastAsia="Times New Roman" w:hAnsi="Times New Roman" w:cs="Times New Roman"/>
            <w:sz w:val="24"/>
          </w:rPr>
          <w:t xml:space="preserve">OTUs cluster with </w:t>
        </w:r>
        <w:r w:rsidR="00BA5F2B">
          <w:rPr>
            <w:rFonts w:ascii="Times New Roman" w:eastAsia="Times New Roman" w:hAnsi="Times New Roman" w:cs="Times New Roman"/>
            <w:i/>
            <w:sz w:val="24"/>
          </w:rPr>
          <w:t xml:space="preserve">Dunaliella </w:t>
        </w:r>
        <w:r w:rsidR="00BA5F2B">
          <w:rPr>
            <w:rFonts w:ascii="Times New Roman" w:eastAsia="Times New Roman" w:hAnsi="Times New Roman" w:cs="Times New Roman"/>
            <w:sz w:val="24"/>
          </w:rPr>
          <w:t xml:space="preserve">chloroplast and </w:t>
        </w:r>
        <w:r w:rsidR="00BA5F2B" w:rsidRPr="0047123B">
          <w:rPr>
            <w:rFonts w:ascii="Times New Roman" w:eastAsia="Times New Roman" w:hAnsi="Times New Roman" w:cs="Times New Roman"/>
            <w:i/>
            <w:sz w:val="24"/>
          </w:rPr>
          <w:t>Psychro</w:t>
        </w:r>
        <w:del w:id="217" w:author="Sheree Yau" w:date="2012-12-02T23:06:00Z">
          <w:r w:rsidR="00BA5F2B" w:rsidRPr="0047123B" w:rsidDel="00376580">
            <w:rPr>
              <w:rFonts w:ascii="Times New Roman" w:eastAsia="Times New Roman" w:hAnsi="Times New Roman" w:cs="Times New Roman"/>
              <w:i/>
              <w:sz w:val="24"/>
            </w:rPr>
            <w:delText>bacter</w:delText>
          </w:r>
          <w:r w:rsidR="00BA5F2B" w:rsidDel="00376580">
            <w:rPr>
              <w:rFonts w:ascii="Times New Roman" w:eastAsia="Times New Roman" w:hAnsi="Times New Roman" w:cs="Times New Roman"/>
              <w:sz w:val="24"/>
            </w:rPr>
            <w:delText xml:space="preserve"> </w:delText>
          </w:r>
        </w:del>
      </w:ins>
      <w:ins w:id="218" w:author="Sheree Yau" w:date="2012-12-02T23:06:00Z">
        <w:r w:rsidR="00376580">
          <w:rPr>
            <w:rFonts w:ascii="Times New Roman" w:eastAsia="Times New Roman" w:hAnsi="Times New Roman" w:cs="Times New Roman"/>
            <w:i/>
            <w:sz w:val="24"/>
          </w:rPr>
          <w:t xml:space="preserve">flexus </w:t>
        </w:r>
      </w:ins>
      <w:ins w:id="219" w:author="Timothy Williams" w:date="2012-11-23T16:39:00Z">
        <w:r w:rsidR="00BA5F2B">
          <w:rPr>
            <w:rFonts w:ascii="Times New Roman" w:eastAsia="Times New Roman" w:hAnsi="Times New Roman" w:cs="Times New Roman"/>
            <w:sz w:val="24"/>
          </w:rPr>
          <w:t>OTUs in the seriation analysis (Figure 3)</w:t>
        </w:r>
      </w:ins>
      <w:ins w:id="220" w:author="Timothy Williams" w:date="2012-11-23T16:45:00Z">
        <w:r w:rsidR="00BA5F2B">
          <w:rPr>
            <w:rFonts w:ascii="Times New Roman" w:eastAsia="Times New Roman" w:hAnsi="Times New Roman" w:cs="Times New Roman"/>
            <w:sz w:val="24"/>
          </w:rPr>
          <w:t xml:space="preserve">, suggesting that </w:t>
        </w:r>
      </w:ins>
      <w:ins w:id="221" w:author="Timothy Williams" w:date="2012-11-23T16:46:00Z">
        <w:r w:rsidR="00BA5F2B">
          <w:rPr>
            <w:rFonts w:ascii="Times New Roman" w:eastAsia="Times New Roman" w:hAnsi="Times New Roman" w:cs="Times New Roman"/>
            <w:sz w:val="24"/>
          </w:rPr>
          <w:t xml:space="preserve">Organic Lake </w:t>
        </w:r>
        <w:r w:rsidR="00BA5F2B">
          <w:rPr>
            <w:rFonts w:ascii="Times New Roman" w:eastAsia="Times New Roman" w:hAnsi="Times New Roman" w:cs="Times New Roman"/>
            <w:i/>
            <w:sz w:val="24"/>
          </w:rPr>
          <w:t>Roseovarius</w:t>
        </w:r>
        <w:r w:rsidR="00BA5F2B">
          <w:rPr>
            <w:rFonts w:ascii="Times New Roman" w:eastAsia="Times New Roman" w:hAnsi="Times New Roman" w:cs="Times New Roman"/>
            <w:sz w:val="24"/>
          </w:rPr>
          <w:t xml:space="preserve"> may be </w:t>
        </w:r>
      </w:ins>
      <w:ins w:id="222" w:author="Timothy Williams" w:date="2012-11-23T16:56:00Z">
        <w:r w:rsidR="000518B6">
          <w:rPr>
            <w:rFonts w:ascii="Times New Roman" w:eastAsia="Times New Roman" w:hAnsi="Times New Roman" w:cs="Times New Roman"/>
            <w:sz w:val="24"/>
          </w:rPr>
          <w:t xml:space="preserve">utilizing compounds released from </w:t>
        </w:r>
      </w:ins>
      <w:ins w:id="223" w:author="Timothy Williams" w:date="2012-11-23T16:57:00Z">
        <w:r w:rsidR="000518B6">
          <w:rPr>
            <w:rFonts w:ascii="Times New Roman" w:eastAsia="Times New Roman" w:hAnsi="Times New Roman" w:cs="Times New Roman"/>
            <w:sz w:val="24"/>
          </w:rPr>
          <w:t xml:space="preserve">algal-derived </w:t>
        </w:r>
      </w:ins>
      <w:ins w:id="224" w:author="Timothy Williams" w:date="2012-11-23T16:56:00Z">
        <w:r w:rsidR="000518B6">
          <w:rPr>
            <w:rFonts w:ascii="Times New Roman" w:eastAsia="Times New Roman" w:hAnsi="Times New Roman" w:cs="Times New Roman"/>
            <w:sz w:val="24"/>
          </w:rPr>
          <w:t xml:space="preserve">particulate </w:t>
        </w:r>
      </w:ins>
      <w:ins w:id="225" w:author="Timothy Williams" w:date="2012-11-23T16:57:00Z">
        <w:r w:rsidR="000518B6">
          <w:rPr>
            <w:rFonts w:ascii="Times New Roman" w:eastAsia="Times New Roman" w:hAnsi="Times New Roman" w:cs="Times New Roman"/>
            <w:sz w:val="24"/>
          </w:rPr>
          <w:t xml:space="preserve">matter, or </w:t>
        </w:r>
      </w:ins>
      <w:ins w:id="226" w:author="Timothy Williams" w:date="2012-11-23T17:03:00Z">
        <w:r w:rsidR="000518B6">
          <w:rPr>
            <w:rFonts w:ascii="Times New Roman" w:eastAsia="Times New Roman" w:hAnsi="Times New Roman" w:cs="Times New Roman"/>
            <w:sz w:val="24"/>
          </w:rPr>
          <w:t>made available by</w:t>
        </w:r>
      </w:ins>
      <w:ins w:id="227" w:author="Timothy Williams" w:date="2012-11-23T16:57:00Z">
        <w:r w:rsidR="000518B6">
          <w:rPr>
            <w:rFonts w:ascii="Times New Roman" w:eastAsia="Times New Roman" w:hAnsi="Times New Roman" w:cs="Times New Roman"/>
            <w:sz w:val="24"/>
          </w:rPr>
          <w:t xml:space="preserve"> processing of </w:t>
        </w:r>
      </w:ins>
      <w:ins w:id="228" w:author="Timothy Williams" w:date="2012-11-23T17:18:00Z">
        <w:r w:rsidR="00CF07F5">
          <w:rPr>
            <w:rFonts w:ascii="Times New Roman" w:eastAsia="Times New Roman" w:hAnsi="Times New Roman" w:cs="Times New Roman"/>
            <w:sz w:val="24"/>
          </w:rPr>
          <w:t>complex organic matter</w:t>
        </w:r>
      </w:ins>
      <w:ins w:id="229" w:author="Timothy Williams" w:date="2012-11-23T16:57:00Z">
        <w:r w:rsidR="000518B6">
          <w:rPr>
            <w:rFonts w:ascii="Times New Roman" w:eastAsia="Times New Roman" w:hAnsi="Times New Roman" w:cs="Times New Roman"/>
            <w:sz w:val="24"/>
          </w:rPr>
          <w:t xml:space="preserve"> by </w:t>
        </w:r>
        <w:r w:rsidR="000518B6" w:rsidRPr="000518B6">
          <w:rPr>
            <w:rFonts w:ascii="Times New Roman" w:eastAsia="Times New Roman" w:hAnsi="Times New Roman" w:cs="Times New Roman"/>
            <w:i/>
            <w:sz w:val="24"/>
          </w:rPr>
          <w:t>Psychroflexus</w:t>
        </w:r>
        <w:r w:rsidR="000518B6" w:rsidRPr="00307710">
          <w:rPr>
            <w:rFonts w:ascii="Times New Roman" w:eastAsia="Times New Roman" w:hAnsi="Times New Roman" w:cs="Times New Roman"/>
            <w:sz w:val="24"/>
          </w:rPr>
          <w:t>.</w:t>
        </w:r>
      </w:ins>
      <w:ins w:id="230" w:author="Timothy Williams" w:date="2012-11-23T16:58:00Z">
        <w:r w:rsidR="000518B6">
          <w:rPr>
            <w:rFonts w:ascii="Times New Roman" w:eastAsia="Times New Roman" w:hAnsi="Times New Roman" w:cs="Times New Roman"/>
            <w:sz w:val="24"/>
          </w:rPr>
          <w:t xml:space="preserve"> </w:t>
        </w:r>
      </w:ins>
      <w:ins w:id="231" w:author="Timothy Williams" w:date="2012-11-23T17:11:00Z">
        <w:r w:rsidR="00307710">
          <w:rPr>
            <w:rFonts w:ascii="Times New Roman" w:eastAsia="Times New Roman" w:hAnsi="Times New Roman" w:cs="Times New Roman"/>
            <w:i/>
            <w:sz w:val="24"/>
          </w:rPr>
          <w:t xml:space="preserve">Roseovarius </w:t>
        </w:r>
        <w:r w:rsidR="00307710">
          <w:rPr>
            <w:rFonts w:ascii="Times New Roman" w:eastAsia="Times New Roman" w:hAnsi="Times New Roman" w:cs="Times New Roman"/>
            <w:sz w:val="24"/>
          </w:rPr>
          <w:t xml:space="preserve">is a member of the </w:t>
        </w:r>
        <w:r w:rsidR="00307710">
          <w:rPr>
            <w:rFonts w:ascii="Times New Roman" w:eastAsia="Times New Roman" w:hAnsi="Times New Roman" w:cs="Times New Roman"/>
            <w:i/>
            <w:sz w:val="24"/>
          </w:rPr>
          <w:t>Roseobacter</w:t>
        </w:r>
        <w:r w:rsidR="00307710">
          <w:rPr>
            <w:rFonts w:ascii="Times New Roman" w:eastAsia="Times New Roman" w:hAnsi="Times New Roman" w:cs="Times New Roman"/>
            <w:sz w:val="24"/>
          </w:rPr>
          <w:t xml:space="preserve"> clade, </w:t>
        </w:r>
      </w:ins>
      <w:ins w:id="232" w:author="Timothy Williams" w:date="2012-11-23T17:12:00Z">
        <w:r w:rsidR="00307710">
          <w:rPr>
            <w:rFonts w:ascii="Times New Roman" w:eastAsia="Times New Roman" w:hAnsi="Times New Roman" w:cs="Times New Roman"/>
            <w:sz w:val="24"/>
          </w:rPr>
          <w:t xml:space="preserve">which </w:t>
        </w:r>
      </w:ins>
      <w:ins w:id="233" w:author="Timothy Williams" w:date="2012-11-23T17:13:00Z">
        <w:r w:rsidR="000727D9">
          <w:rPr>
            <w:rFonts w:ascii="Times New Roman" w:eastAsia="Times New Roman" w:hAnsi="Times New Roman" w:cs="Times New Roman"/>
            <w:sz w:val="24"/>
          </w:rPr>
          <w:t xml:space="preserve">is </w:t>
        </w:r>
      </w:ins>
      <w:ins w:id="234" w:author="Timothy Williams" w:date="2012-11-23T17:12:00Z">
        <w:r w:rsidR="00307710">
          <w:rPr>
            <w:rFonts w:ascii="Times New Roman" w:eastAsia="Times New Roman" w:hAnsi="Times New Roman" w:cs="Times New Roman"/>
            <w:sz w:val="24"/>
          </w:rPr>
          <w:t xml:space="preserve">inferred to have an opportunistic ecology </w:t>
        </w:r>
      </w:ins>
      <w:ins w:id="235" w:author="Timothy Williams" w:date="2012-11-23T17:15:00Z">
        <w:r w:rsidR="00CF07F5">
          <w:rPr>
            <w:rFonts w:ascii="Times New Roman" w:eastAsia="Times New Roman" w:hAnsi="Times New Roman" w:cs="Times New Roman"/>
            <w:sz w:val="24"/>
          </w:rPr>
          <w:t>frequently</w:t>
        </w:r>
      </w:ins>
      <w:ins w:id="236" w:author="Timothy Williams" w:date="2012-11-23T17:12:00Z">
        <w:r w:rsidR="00307710">
          <w:rPr>
            <w:rFonts w:ascii="Times New Roman" w:eastAsia="Times New Roman" w:hAnsi="Times New Roman" w:cs="Times New Roman"/>
            <w:sz w:val="24"/>
          </w:rPr>
          <w:t xml:space="preserve"> </w:t>
        </w:r>
      </w:ins>
      <w:ins w:id="237" w:author="Timothy Williams" w:date="2012-11-23T17:11:00Z">
        <w:r w:rsidR="00307710">
          <w:rPr>
            <w:rFonts w:ascii="Times New Roman" w:eastAsia="Times New Roman" w:hAnsi="Times New Roman" w:cs="Times New Roman"/>
            <w:sz w:val="24"/>
          </w:rPr>
          <w:t>associat</w:t>
        </w:r>
      </w:ins>
      <w:ins w:id="238" w:author="Timothy Williams" w:date="2012-11-23T17:12:00Z">
        <w:r w:rsidR="00307710">
          <w:rPr>
            <w:rFonts w:ascii="Times New Roman" w:eastAsia="Times New Roman" w:hAnsi="Times New Roman" w:cs="Times New Roman"/>
            <w:sz w:val="24"/>
          </w:rPr>
          <w:t>ed</w:t>
        </w:r>
      </w:ins>
      <w:ins w:id="239" w:author="Timothy Williams" w:date="2012-11-23T17:11:00Z">
        <w:r w:rsidR="00307710">
          <w:rPr>
            <w:rFonts w:ascii="Times New Roman" w:eastAsia="Times New Roman" w:hAnsi="Times New Roman" w:cs="Times New Roman"/>
            <w:sz w:val="24"/>
          </w:rPr>
          <w:t xml:space="preserve"> with </w:t>
        </w:r>
        <w:r w:rsidR="00307710" w:rsidRPr="00307710">
          <w:rPr>
            <w:rFonts w:ascii="Times New Roman" w:eastAsia="Times New Roman" w:hAnsi="Times New Roman" w:cs="Times New Roman"/>
            <w:sz w:val="24"/>
          </w:rPr>
          <w:t>nutrient-replete plankton aggregates</w:t>
        </w:r>
      </w:ins>
      <w:ins w:id="240" w:author="Timothy Williams" w:date="2012-11-23T17:13:00Z">
        <w:r w:rsidR="000727D9">
          <w:rPr>
            <w:rFonts w:ascii="Times New Roman" w:eastAsia="Times New Roman" w:hAnsi="Times New Roman" w:cs="Times New Roman"/>
            <w:sz w:val="24"/>
          </w:rPr>
          <w:t xml:space="preserve">, including </w:t>
        </w:r>
      </w:ins>
      <w:ins w:id="241" w:author="Timothy Williams" w:date="2012-11-23T17:15:00Z">
        <w:r w:rsidR="00CF07F5">
          <w:rPr>
            <w:rFonts w:ascii="Times New Roman" w:eastAsia="Times New Roman" w:hAnsi="Times New Roman" w:cs="Times New Roman"/>
            <w:sz w:val="24"/>
          </w:rPr>
          <w:t>by-products of flavobacterial exoenxymatic attack</w:t>
        </w:r>
      </w:ins>
      <w:ins w:id="242" w:author="Timothy Williams" w:date="2012-11-23T17:13:00Z">
        <w:r w:rsidR="00CF07F5">
          <w:rPr>
            <w:rFonts w:ascii="Times New Roman" w:eastAsia="Times New Roman" w:hAnsi="Times New Roman" w:cs="Times New Roman"/>
            <w:sz w:val="24"/>
          </w:rPr>
          <w:t xml:space="preserve"> </w:t>
        </w:r>
        <w:r w:rsidR="000727D9" w:rsidRPr="00307710">
          <w:rPr>
            <w:rFonts w:ascii="Times New Roman" w:eastAsia="Times New Roman" w:hAnsi="Times New Roman" w:cs="Times New Roman"/>
            <w:sz w:val="24"/>
          </w:rPr>
          <w:t xml:space="preserve">(Moran </w:t>
        </w:r>
        <w:r w:rsidR="000727D9" w:rsidRPr="00307710">
          <w:rPr>
            <w:rFonts w:ascii="Times New Roman" w:eastAsia="Times New Roman" w:hAnsi="Times New Roman" w:cs="Times New Roman"/>
            <w:i/>
            <w:sz w:val="24"/>
          </w:rPr>
          <w:t>et al</w:t>
        </w:r>
        <w:r w:rsidR="000727D9">
          <w:rPr>
            <w:rFonts w:ascii="Times New Roman" w:eastAsia="Times New Roman" w:hAnsi="Times New Roman" w:cs="Times New Roman"/>
            <w:sz w:val="24"/>
          </w:rPr>
          <w:t>., 2007</w:t>
        </w:r>
      </w:ins>
      <w:ins w:id="243" w:author="Timothy Williams" w:date="2012-11-23T17:16:00Z">
        <w:r w:rsidR="00CF07F5">
          <w:rPr>
            <w:rFonts w:ascii="Times New Roman" w:eastAsia="Times New Roman" w:hAnsi="Times New Roman" w:cs="Times New Roman"/>
            <w:sz w:val="24"/>
          </w:rPr>
          <w:t xml:space="preserve">; Teeling </w:t>
        </w:r>
        <w:r w:rsidR="000607A7" w:rsidRPr="000607A7">
          <w:rPr>
            <w:rFonts w:ascii="Times New Roman" w:eastAsia="Times New Roman" w:hAnsi="Times New Roman" w:cs="Times New Roman"/>
            <w:i/>
            <w:sz w:val="24"/>
          </w:rPr>
          <w:t>et al</w:t>
        </w:r>
        <w:r w:rsidR="00CF07F5">
          <w:rPr>
            <w:rFonts w:ascii="Times New Roman" w:eastAsia="Times New Roman" w:hAnsi="Times New Roman" w:cs="Times New Roman"/>
            <w:sz w:val="24"/>
          </w:rPr>
          <w:t>., 2012</w:t>
        </w:r>
      </w:ins>
      <w:ins w:id="244" w:author="Timothy Williams" w:date="2012-11-23T17:13:00Z">
        <w:r w:rsidR="000727D9">
          <w:rPr>
            <w:rFonts w:ascii="Times New Roman" w:eastAsia="Times New Roman" w:hAnsi="Times New Roman" w:cs="Times New Roman"/>
            <w:sz w:val="24"/>
          </w:rPr>
          <w:t>)</w:t>
        </w:r>
      </w:ins>
      <w:ins w:id="245" w:author="Timothy Williams" w:date="2012-11-23T17:16:00Z">
        <w:r w:rsidR="00CF07F5">
          <w:rPr>
            <w:rFonts w:ascii="Times New Roman" w:eastAsia="Times New Roman" w:hAnsi="Times New Roman" w:cs="Times New Roman"/>
            <w:sz w:val="24"/>
          </w:rPr>
          <w:t xml:space="preserve">. </w:t>
        </w:r>
      </w:ins>
      <w:ins w:id="246" w:author="Timothy Williams" w:date="2012-11-23T17:04:00Z">
        <w:r w:rsidR="00307710">
          <w:rPr>
            <w:rFonts w:ascii="Times New Roman" w:eastAsia="Times New Roman" w:hAnsi="Times New Roman" w:cs="Times New Roman"/>
            <w:sz w:val="24"/>
          </w:rPr>
          <w:t>Additionally,</w:t>
        </w:r>
      </w:ins>
      <w:ins w:id="247" w:author="Timothy Williams" w:date="2012-11-23T16:39:00Z">
        <w:r w:rsidR="00BA5F2B">
          <w:rPr>
            <w:rFonts w:ascii="Times New Roman" w:eastAsia="Times New Roman" w:hAnsi="Times New Roman" w:cs="Times New Roman"/>
            <w:sz w:val="24"/>
          </w:rPr>
          <w:t xml:space="preserve"> </w:t>
        </w:r>
      </w:ins>
      <w:ins w:id="248" w:author="Timothy Williams" w:date="2012-11-23T17:18:00Z">
        <w:r w:rsidR="00CF07F5">
          <w:rPr>
            <w:rFonts w:ascii="Times New Roman" w:eastAsia="Times New Roman" w:hAnsi="Times New Roman" w:cs="Times New Roman"/>
            <w:sz w:val="24"/>
          </w:rPr>
          <w:t xml:space="preserve">the </w:t>
        </w:r>
      </w:ins>
      <w:r>
        <w:rPr>
          <w:rFonts w:ascii="Times New Roman" w:eastAsia="Times New Roman" w:hAnsi="Times New Roman" w:cs="Times New Roman"/>
          <w:sz w:val="24"/>
        </w:rPr>
        <w:t xml:space="preserve">diverse metabolic capabilities </w:t>
      </w:r>
      <w:ins w:id="249" w:author="Timothy Williams" w:date="2012-11-23T17:18:00Z">
        <w:r w:rsidR="00CF07F5">
          <w:rPr>
            <w:rFonts w:ascii="Times New Roman" w:eastAsia="Times New Roman" w:hAnsi="Times New Roman" w:cs="Times New Roman"/>
            <w:sz w:val="24"/>
          </w:rPr>
          <w:t xml:space="preserve">of the </w:t>
        </w:r>
        <w:r w:rsidR="00CF07F5">
          <w:rPr>
            <w:rFonts w:ascii="Times New Roman" w:eastAsia="Times New Roman" w:hAnsi="Times New Roman" w:cs="Times New Roman"/>
            <w:i/>
            <w:sz w:val="24"/>
          </w:rPr>
          <w:t>Roseobacter</w:t>
        </w:r>
        <w:r w:rsidR="00CF07F5">
          <w:rPr>
            <w:rFonts w:ascii="Times New Roman" w:eastAsia="Times New Roman" w:hAnsi="Times New Roman" w:cs="Times New Roman"/>
            <w:sz w:val="24"/>
          </w:rPr>
          <w:t xml:space="preserve"> clade </w:t>
        </w:r>
      </w:ins>
      <w:r>
        <w:rPr>
          <w:rFonts w:ascii="Times New Roman" w:eastAsia="Times New Roman" w:hAnsi="Times New Roman" w:cs="Times New Roman"/>
          <w:sz w:val="24"/>
        </w:rPr>
        <w:t xml:space="preserve">include DMSP degradation, aerobic anoxygenic phototrophy (AAnP) and CO oxidation (reviewed in Wagner-Döbler &amp; Biebl, 2006). All of these capabilities should facilitate growth in both the upper mixed and deep zones of Organic Lake (see </w:t>
      </w:r>
      <w:r>
        <w:rPr>
          <w:rFonts w:ascii="Times New Roman" w:eastAsia="Times New Roman" w:hAnsi="Times New Roman" w:cs="Times New Roman"/>
          <w:i/>
          <w:sz w:val="24"/>
        </w:rPr>
        <w:t>Carbon resourcefulness in dominant heterotrophic bacteria</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below). </w:t>
      </w:r>
    </w:p>
    <w:p w:rsidR="00E93911" w:rsidRDefault="00E93911">
      <w:pPr>
        <w:pStyle w:val="Heading3"/>
        <w:spacing w:before="0" w:line="240" w:lineRule="auto"/>
      </w:pPr>
    </w:p>
    <w:p w:rsidR="00E93911" w:rsidRDefault="00C45D27">
      <w:pPr>
        <w:pStyle w:val="Heading3"/>
        <w:spacing w:before="0" w:line="240" w:lineRule="auto"/>
      </w:pPr>
      <w:r>
        <w:rPr>
          <w:rFonts w:ascii="Times New Roman" w:eastAsia="Times New Roman" w:hAnsi="Times New Roman" w:cs="Times New Roman"/>
          <w:b w:val="0"/>
          <w:i/>
          <w:color w:val="000000"/>
          <w:sz w:val="24"/>
        </w:rPr>
        <w:t>3–0.8 µm size fraction community composition</w:t>
      </w:r>
    </w:p>
    <w:p w:rsidR="00E93911" w:rsidRPr="00923863" w:rsidRDefault="00C45D27">
      <w:pPr>
        <w:pStyle w:val="Normal1"/>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On the 0.8 µm filter, OTUs for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dominated at all depths except 6.5 m. Their capture on this size fraction is consistent with the cell size of isolates</w:t>
      </w:r>
      <w:r w:rsidR="004439B8">
        <w:rPr>
          <w:rFonts w:ascii="Times New Roman" w:eastAsia="Times New Roman" w:hAnsi="Times New Roman" w:cs="Times New Roman"/>
          <w:sz w:val="24"/>
        </w:rPr>
        <w:t xml:space="preserve"> (1.2–3 µm)</w:t>
      </w:r>
      <w:r>
        <w:rPr>
          <w:rFonts w:ascii="Times New Roman" w:eastAsia="Times New Roman" w:hAnsi="Times New Roman" w:cs="Times New Roman"/>
          <w:sz w:val="24"/>
        </w:rPr>
        <w:t xml:space="preserve"> (Gauthier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1992). The genus is </w:t>
      </w:r>
      <w:del w:id="250" w:author="Timothy Williams" w:date="2012-11-26T14:28:00Z">
        <w:r w:rsidDel="007C5CA7">
          <w:rPr>
            <w:rFonts w:ascii="Times New Roman" w:eastAsia="Times New Roman" w:hAnsi="Times New Roman" w:cs="Times New Roman"/>
            <w:sz w:val="24"/>
          </w:rPr>
          <w:delText xml:space="preserve">extraordinarily </w:delText>
        </w:r>
      </w:del>
      <w:r>
        <w:rPr>
          <w:rFonts w:ascii="Times New Roman" w:eastAsia="Times New Roman" w:hAnsi="Times New Roman" w:cs="Times New Roman"/>
          <w:sz w:val="24"/>
        </w:rPr>
        <w:t>metabolically versatile</w:t>
      </w:r>
      <w:ins w:id="251" w:author="Timothy Williams" w:date="2012-11-26T14:22:00Z">
        <w:r w:rsidR="007C50ED">
          <w:rPr>
            <w:rFonts w:ascii="Times New Roman" w:eastAsia="Times New Roman" w:hAnsi="Times New Roman" w:cs="Times New Roman"/>
            <w:sz w:val="24"/>
          </w:rPr>
          <w:t>,</w:t>
        </w:r>
      </w:ins>
      <w:ins w:id="252" w:author="Sheree Yau" w:date="2012-12-02T23:26:00Z">
        <w:r w:rsidR="008C6E38">
          <w:rPr>
            <w:rFonts w:ascii="Times New Roman" w:eastAsia="Times New Roman" w:hAnsi="Times New Roman" w:cs="Times New Roman"/>
            <w:sz w:val="24"/>
          </w:rPr>
          <w:t xml:space="preserve"> which likely permits it to occupy the entire water column</w:t>
        </w:r>
      </w:ins>
      <w:ins w:id="253" w:author="Sheree Yau" w:date="2012-12-02T23:28:00Z">
        <w:r w:rsidR="008C6E38">
          <w:rPr>
            <w:rFonts w:ascii="Times New Roman" w:eastAsia="Times New Roman" w:hAnsi="Times New Roman" w:cs="Times New Roman"/>
            <w:sz w:val="24"/>
          </w:rPr>
          <w:t>.</w:t>
        </w:r>
      </w:ins>
      <w:r>
        <w:rPr>
          <w:rFonts w:ascii="Times New Roman" w:eastAsia="Times New Roman" w:hAnsi="Times New Roman" w:cs="Times New Roman"/>
          <w:sz w:val="24"/>
        </w:rPr>
        <w:t xml:space="preserve"> </w:t>
      </w:r>
      <w:del w:id="254" w:author="Sheree Yau" w:date="2012-12-02T23:28:00Z">
        <w:r w:rsidDel="008C6E38">
          <w:rPr>
            <w:rFonts w:ascii="Times New Roman" w:eastAsia="Times New Roman" w:hAnsi="Times New Roman" w:cs="Times New Roman"/>
            <w:sz w:val="24"/>
          </w:rPr>
          <w:delText>and</w:delText>
        </w:r>
      </w:del>
      <w:ins w:id="255" w:author="Sheree Yau" w:date="2012-12-12T13:04:00Z">
        <w:r w:rsidR="005312B0">
          <w:rPr>
            <w:rFonts w:ascii="Times New Roman" w:eastAsia="Times New Roman" w:hAnsi="Times New Roman" w:cs="Times New Roman"/>
            <w:i/>
            <w:sz w:val="24"/>
          </w:rPr>
          <w:t>Marinobacter</w:t>
        </w:r>
      </w:ins>
      <w:commentRangeStart w:id="256"/>
      <w:del w:id="257" w:author="Sheree Yau" w:date="2012-12-12T13:04:00Z">
        <w:r w:rsidR="00274999" w:rsidRPr="00274999">
          <w:rPr>
            <w:rFonts w:ascii="Times New Roman" w:eastAsia="Times New Roman" w:hAnsi="Times New Roman" w:cs="Times New Roman"/>
            <w:i/>
            <w:sz w:val="24"/>
            <w:rPrChange w:id="258" w:author="Sheree Yau" w:date="2012-12-12T13:04:00Z">
              <w:rPr>
                <w:rFonts w:ascii="Times New Roman" w:eastAsia="Times New Roman" w:hAnsi="Times New Roman" w:cs="Times New Roman"/>
                <w:color w:val="auto"/>
                <w:sz w:val="24"/>
              </w:rPr>
            </w:rPrChange>
          </w:rPr>
          <w:delText xml:space="preserve"> </w:delText>
        </w:r>
      </w:del>
      <w:ins w:id="259" w:author="Sheree Yau" w:date="2012-12-05T16:59:00Z">
        <w:r w:rsidR="00334A1A">
          <w:rPr>
            <w:rFonts w:ascii="Times New Roman" w:eastAsia="Times New Roman" w:hAnsi="Times New Roman" w:cs="Times New Roman"/>
            <w:sz w:val="24"/>
          </w:rPr>
          <w:t xml:space="preserve">is heterotrophic </w:t>
        </w:r>
      </w:ins>
      <w:ins w:id="260" w:author="Sheree Yau" w:date="2012-12-05T17:00:00Z">
        <w:r w:rsidR="00190366">
          <w:rPr>
            <w:rFonts w:ascii="Times New Roman" w:eastAsia="Times New Roman" w:hAnsi="Times New Roman" w:cs="Times New Roman"/>
            <w:sz w:val="24"/>
          </w:rPr>
          <w:t xml:space="preserve">and </w:t>
        </w:r>
      </w:ins>
      <w:ins w:id="261" w:author="Timothy Williams" w:date="2012-11-26T14:28:00Z">
        <w:r w:rsidR="007C5CA7">
          <w:rPr>
            <w:rFonts w:ascii="Times New Roman" w:eastAsia="Times New Roman" w:hAnsi="Times New Roman" w:cs="Times New Roman"/>
            <w:sz w:val="24"/>
          </w:rPr>
          <w:t xml:space="preserve">includes </w:t>
        </w:r>
      </w:ins>
      <w:ins w:id="262" w:author="Timothy Williams" w:date="2012-11-26T14:35:00Z">
        <w:r w:rsidR="007C5CA7">
          <w:rPr>
            <w:rFonts w:ascii="Times New Roman" w:eastAsia="Times New Roman" w:hAnsi="Times New Roman" w:cs="Times New Roman"/>
            <w:sz w:val="24"/>
          </w:rPr>
          <w:t>hydrocarbon-</w:t>
        </w:r>
      </w:ins>
      <w:ins w:id="263" w:author="Timothy Williams" w:date="2012-11-26T14:38:00Z">
        <w:r w:rsidR="007C5CA7">
          <w:rPr>
            <w:rFonts w:ascii="Times New Roman" w:eastAsia="Times New Roman" w:hAnsi="Times New Roman" w:cs="Times New Roman"/>
            <w:sz w:val="24"/>
          </w:rPr>
          <w:t>degrad</w:t>
        </w:r>
      </w:ins>
      <w:ins w:id="264" w:author="Timothy Williams" w:date="2012-11-26T14:35:00Z">
        <w:r w:rsidR="007C5CA7">
          <w:rPr>
            <w:rFonts w:ascii="Times New Roman" w:eastAsia="Times New Roman" w:hAnsi="Times New Roman" w:cs="Times New Roman"/>
            <w:sz w:val="24"/>
          </w:rPr>
          <w:t xml:space="preserve">ing </w:t>
        </w:r>
      </w:ins>
      <w:ins w:id="265" w:author="Timothy Williams" w:date="2012-11-26T14:29:00Z">
        <w:del w:id="266" w:author="Sheree Yau" w:date="2012-12-05T16:59:00Z">
          <w:r w:rsidR="007C5CA7" w:rsidDel="00334A1A">
            <w:rPr>
              <w:rFonts w:ascii="Times New Roman" w:eastAsia="Times New Roman" w:hAnsi="Times New Roman" w:cs="Times New Roman"/>
              <w:sz w:val="24"/>
            </w:rPr>
            <w:delText xml:space="preserve">heterotrophic </w:delText>
          </w:r>
        </w:del>
        <w:r w:rsidR="007C5CA7">
          <w:rPr>
            <w:rFonts w:ascii="Times New Roman" w:eastAsia="Times New Roman" w:hAnsi="Times New Roman" w:cs="Times New Roman"/>
            <w:sz w:val="24"/>
          </w:rPr>
          <w:t xml:space="preserve">strains </w:t>
        </w:r>
      </w:ins>
      <w:ins w:id="267" w:author="Timothy Williams" w:date="2012-11-26T14:38:00Z">
        <w:r w:rsidR="007C5CA7">
          <w:rPr>
            <w:rFonts w:ascii="Times New Roman" w:eastAsia="Times New Roman" w:hAnsi="Times New Roman" w:cs="Times New Roman"/>
            <w:sz w:val="24"/>
          </w:rPr>
          <w:t>(</w:t>
        </w:r>
      </w:ins>
      <w:ins w:id="268" w:author="Timothy Williams" w:date="2012-11-26T14:41:00Z">
        <w:r w:rsidR="007C5CA7">
          <w:rPr>
            <w:rFonts w:ascii="Times New Roman" w:eastAsia="Times New Roman" w:hAnsi="Times New Roman" w:cs="Times New Roman"/>
            <w:sz w:val="24"/>
          </w:rPr>
          <w:t xml:space="preserve">e.g., Gauthier </w:t>
        </w:r>
        <w:r w:rsidR="00A12D3C" w:rsidRPr="00A12D3C">
          <w:rPr>
            <w:rFonts w:ascii="Times New Roman" w:eastAsia="Times New Roman" w:hAnsi="Times New Roman" w:cs="Times New Roman"/>
            <w:i/>
            <w:sz w:val="24"/>
          </w:rPr>
          <w:t>et al</w:t>
        </w:r>
        <w:r w:rsidR="007C5CA7">
          <w:rPr>
            <w:rFonts w:ascii="Times New Roman" w:eastAsia="Times New Roman" w:hAnsi="Times New Roman" w:cs="Times New Roman"/>
            <w:sz w:val="24"/>
          </w:rPr>
          <w:t xml:space="preserve">., 1992; Huu </w:t>
        </w:r>
        <w:r w:rsidR="00A12D3C" w:rsidRPr="00A12D3C">
          <w:rPr>
            <w:rFonts w:ascii="Times New Roman" w:eastAsia="Times New Roman" w:hAnsi="Times New Roman" w:cs="Times New Roman"/>
            <w:i/>
            <w:sz w:val="24"/>
          </w:rPr>
          <w:t>et al</w:t>
        </w:r>
        <w:r w:rsidR="007C5CA7">
          <w:rPr>
            <w:rFonts w:ascii="Times New Roman" w:eastAsia="Times New Roman" w:hAnsi="Times New Roman" w:cs="Times New Roman"/>
            <w:sz w:val="24"/>
          </w:rPr>
          <w:t>., 1999)</w:t>
        </w:r>
      </w:ins>
      <w:ins w:id="269" w:author="Timothy Williams" w:date="2012-11-26T14:29:00Z">
        <w:r w:rsidR="007C5CA7">
          <w:rPr>
            <w:rFonts w:ascii="Times New Roman" w:eastAsia="Times New Roman" w:hAnsi="Times New Roman" w:cs="Times New Roman"/>
            <w:sz w:val="24"/>
          </w:rPr>
          <w:t>,</w:t>
        </w:r>
      </w:ins>
      <w:ins w:id="270" w:author="Timothy Williams" w:date="2012-11-26T14:28:00Z">
        <w:r w:rsidR="007C5CA7" w:rsidRPr="007C5CA7">
          <w:rPr>
            <w:rFonts w:ascii="Times New Roman" w:eastAsia="Times New Roman" w:hAnsi="Times New Roman" w:cs="Times New Roman"/>
            <w:sz w:val="24"/>
          </w:rPr>
          <w:t xml:space="preserve"> </w:t>
        </w:r>
      </w:ins>
      <w:ins w:id="271" w:author="Timothy Williams" w:date="2012-11-26T14:22:00Z">
        <w:r w:rsidR="007C50ED">
          <w:rPr>
            <w:rFonts w:ascii="Times New Roman" w:eastAsia="Times New Roman" w:hAnsi="Times New Roman" w:cs="Times New Roman"/>
            <w:sz w:val="24"/>
          </w:rPr>
          <w:t xml:space="preserve">although </w:t>
        </w:r>
      </w:ins>
      <w:ins w:id="272" w:author="Timothy Williams" w:date="2012-11-26T14:43:00Z">
        <w:r w:rsidR="00923863">
          <w:rPr>
            <w:rFonts w:ascii="Times New Roman" w:eastAsia="Times New Roman" w:hAnsi="Times New Roman" w:cs="Times New Roman"/>
            <w:sz w:val="24"/>
          </w:rPr>
          <w:t xml:space="preserve">deep-sea </w:t>
        </w:r>
      </w:ins>
      <w:ins w:id="273" w:author="Timothy Williams" w:date="2012-11-26T14:22:00Z">
        <w:r w:rsidR="007C50ED">
          <w:rPr>
            <w:rFonts w:ascii="Times New Roman" w:eastAsia="Times New Roman" w:hAnsi="Times New Roman" w:cs="Times New Roman"/>
            <w:sz w:val="24"/>
          </w:rPr>
          <w:t xml:space="preserve">metal-oxidizing autotrophs </w:t>
        </w:r>
      </w:ins>
      <w:ins w:id="274" w:author="Timothy Williams" w:date="2012-11-26T14:33:00Z">
        <w:r w:rsidR="007C5CA7">
          <w:rPr>
            <w:rFonts w:ascii="Times New Roman" w:eastAsia="Times New Roman" w:hAnsi="Times New Roman" w:cs="Times New Roman"/>
            <w:sz w:val="24"/>
          </w:rPr>
          <w:t>have been</w:t>
        </w:r>
      </w:ins>
      <w:ins w:id="275" w:author="Timothy Williams" w:date="2012-11-26T14:22:00Z">
        <w:r w:rsidR="007C50ED">
          <w:rPr>
            <w:rFonts w:ascii="Times New Roman" w:eastAsia="Times New Roman" w:hAnsi="Times New Roman" w:cs="Times New Roman"/>
            <w:sz w:val="24"/>
          </w:rPr>
          <w:t xml:space="preserve"> affiliated with this genus </w:t>
        </w:r>
      </w:ins>
      <w:ins w:id="276" w:author="Timothy Williams" w:date="2012-11-26T14:34:00Z">
        <w:r w:rsidR="007C5CA7">
          <w:rPr>
            <w:rFonts w:ascii="Times New Roman" w:eastAsia="Times New Roman" w:hAnsi="Times New Roman" w:cs="Times New Roman"/>
            <w:sz w:val="24"/>
          </w:rPr>
          <w:t xml:space="preserve">(Edwards </w:t>
        </w:r>
        <w:r w:rsidR="007C5CA7">
          <w:rPr>
            <w:rFonts w:ascii="Times New Roman" w:eastAsia="Times New Roman" w:hAnsi="Times New Roman" w:cs="Times New Roman"/>
            <w:i/>
            <w:sz w:val="24"/>
          </w:rPr>
          <w:t>et al.</w:t>
        </w:r>
        <w:r w:rsidR="007C5CA7">
          <w:rPr>
            <w:rFonts w:ascii="Times New Roman" w:eastAsia="Times New Roman" w:hAnsi="Times New Roman" w:cs="Times New Roman"/>
            <w:sz w:val="24"/>
          </w:rPr>
          <w:t>, 2003</w:t>
        </w:r>
      </w:ins>
      <w:ins w:id="277" w:author="Timothy Williams" w:date="2012-11-26T14:42:00Z">
        <w:r w:rsidR="00923863">
          <w:rPr>
            <w:rFonts w:ascii="Times New Roman" w:eastAsia="Times New Roman" w:hAnsi="Times New Roman" w:cs="Times New Roman"/>
            <w:sz w:val="24"/>
          </w:rPr>
          <w:t xml:space="preserve">). </w:t>
        </w:r>
      </w:ins>
      <w:commentRangeEnd w:id="256"/>
      <w:r w:rsidR="00BA4471">
        <w:rPr>
          <w:rStyle w:val="CommentReference"/>
          <w:rFonts w:asciiTheme="minorHAnsi" w:eastAsiaTheme="minorEastAsia" w:hAnsiTheme="minorHAnsi" w:cstheme="minorBidi"/>
          <w:color w:val="auto"/>
        </w:rPr>
        <w:commentReference w:id="256"/>
      </w:r>
      <w:r>
        <w:rPr>
          <w:rFonts w:ascii="Times New Roman" w:eastAsia="Times New Roman" w:hAnsi="Times New Roman" w:cs="Times New Roman"/>
          <w:sz w:val="24"/>
        </w:rPr>
        <w:t xml:space="preserve">Some isolates are capable of interacting with diatoms (Gärdes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and dinoflagellates (Green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w:t>
      </w:r>
      <w:r>
        <w:rPr>
          <w:rFonts w:ascii="Times New Roman" w:eastAsia="Times New Roman" w:hAnsi="Times New Roman" w:cs="Times New Roman"/>
          <w:sz w:val="24"/>
        </w:rPr>
        <w:lastRenderedPageBreak/>
        <w:t xml:space="preserve">2006).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isolates from Antarctic lakes are capable of anaerobic respiration using dimethyl sulfoxide (DMSO) (Matsuzaki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or nitrate (Ward &amp; Priscu, 1997). Analysis of functional potential linked to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revealed </w:t>
      </w:r>
      <w:del w:id="278" w:author="Sheree Yau" w:date="2012-12-02T23:29:00Z">
        <w:r w:rsidDel="008C6E38">
          <w:rPr>
            <w:rFonts w:ascii="Times New Roman" w:eastAsia="Times New Roman" w:hAnsi="Times New Roman" w:cs="Times New Roman"/>
            <w:sz w:val="24"/>
          </w:rPr>
          <w:delText xml:space="preserve">which of these </w:delText>
        </w:r>
      </w:del>
      <w:ins w:id="279" w:author="Sheree Yau" w:date="2012-12-02T23:31:00Z">
        <w:r w:rsidR="008C6E38">
          <w:rPr>
            <w:rFonts w:ascii="Times New Roman" w:eastAsia="Times New Roman" w:hAnsi="Times New Roman" w:cs="Times New Roman"/>
            <w:sz w:val="24"/>
          </w:rPr>
          <w:t xml:space="preserve">additional metabolic </w:t>
        </w:r>
      </w:ins>
      <w:r>
        <w:rPr>
          <w:rFonts w:ascii="Times New Roman" w:eastAsia="Times New Roman" w:hAnsi="Times New Roman" w:cs="Times New Roman"/>
          <w:sz w:val="24"/>
        </w:rPr>
        <w:t xml:space="preserve">capabilities </w:t>
      </w:r>
      <w:del w:id="280" w:author="Sheree Yau" w:date="2012-12-02T23:31:00Z">
        <w:r w:rsidDel="008C6E38">
          <w:rPr>
            <w:rFonts w:ascii="Times New Roman" w:eastAsia="Times New Roman" w:hAnsi="Times New Roman" w:cs="Times New Roman"/>
            <w:sz w:val="24"/>
          </w:rPr>
          <w:delText xml:space="preserve">was </w:delText>
        </w:r>
      </w:del>
      <w:ins w:id="281" w:author="Sheree Yau" w:date="2012-12-02T23:31:00Z">
        <w:r w:rsidR="008C6E38">
          <w:rPr>
            <w:rFonts w:ascii="Times New Roman" w:eastAsia="Times New Roman" w:hAnsi="Times New Roman" w:cs="Times New Roman"/>
            <w:sz w:val="24"/>
          </w:rPr>
          <w:t xml:space="preserve">potentially </w:t>
        </w:r>
      </w:ins>
      <w:r>
        <w:rPr>
          <w:rFonts w:ascii="Times New Roman" w:eastAsia="Times New Roman" w:hAnsi="Times New Roman" w:cs="Times New Roman"/>
          <w:sz w:val="24"/>
        </w:rPr>
        <w:t>related to its dominance in Organic Lake (see</w:t>
      </w:r>
      <w:r>
        <w:rPr>
          <w:rFonts w:ascii="Times New Roman" w:eastAsia="Times New Roman" w:hAnsi="Times New Roman" w:cs="Times New Roman"/>
          <w:i/>
          <w:sz w:val="24"/>
        </w:rPr>
        <w:t xml:space="preserve"> Carbon resourcefulness in dominant heterotrophic bacteria</w:t>
      </w:r>
      <w:r>
        <w:rPr>
          <w:rFonts w:ascii="Times New Roman" w:eastAsia="Times New Roman" w:hAnsi="Times New Roman" w:cs="Times New Roman"/>
          <w:b/>
          <w:sz w:val="24"/>
        </w:rPr>
        <w:t xml:space="preserve"> </w:t>
      </w:r>
      <w:ins w:id="282" w:author="Sheree Yau" w:date="2012-12-03T11:37:00Z">
        <w:r w:rsidR="00CE66F6" w:rsidRPr="00CE66F6">
          <w:rPr>
            <w:rFonts w:ascii="Times New Roman" w:eastAsia="Times New Roman" w:hAnsi="Times New Roman" w:cs="Times New Roman"/>
            <w:sz w:val="24"/>
          </w:rPr>
          <w:t xml:space="preserve">and </w:t>
        </w:r>
      </w:ins>
      <w:ins w:id="283" w:author="Sheree Yau" w:date="2012-12-03T11:38:00Z">
        <w:r w:rsidR="00CE66F6">
          <w:rPr>
            <w:rFonts w:ascii="Times New Roman" w:eastAsia="Times New Roman" w:hAnsi="Times New Roman" w:cs="Times New Roman"/>
            <w:i/>
            <w:sz w:val="24"/>
          </w:rPr>
          <w:t xml:space="preserve">Molecular basis for unusual sulfur chemistry </w:t>
        </w:r>
      </w:ins>
      <w:r>
        <w:rPr>
          <w:rFonts w:ascii="Times New Roman" w:eastAsia="Times New Roman" w:hAnsi="Times New Roman" w:cs="Times New Roman"/>
          <w:sz w:val="24"/>
        </w:rPr>
        <w:t>below).</w:t>
      </w:r>
    </w:p>
    <w:p w:rsidR="00E93911" w:rsidRDefault="00C45D27">
      <w:pPr>
        <w:pStyle w:val="Normal1"/>
        <w:spacing w:after="0" w:line="240" w:lineRule="auto"/>
        <w:ind w:firstLine="426"/>
      </w:pPr>
      <w:r>
        <w:rPr>
          <w:rFonts w:ascii="Times New Roman" w:eastAsia="Times New Roman" w:hAnsi="Times New Roman" w:cs="Times New Roman"/>
          <w:sz w:val="24"/>
        </w:rPr>
        <w:t xml:space="preserve">OTUs for RF3 and </w:t>
      </w:r>
      <w:r>
        <w:rPr>
          <w:rFonts w:ascii="Times New Roman" w:eastAsia="Times New Roman" w:hAnsi="Times New Roman" w:cs="Times New Roman"/>
          <w:i/>
          <w:sz w:val="24"/>
        </w:rPr>
        <w:t>Halomonas</w:t>
      </w:r>
      <w:r>
        <w:rPr>
          <w:rFonts w:ascii="Times New Roman" w:eastAsia="Times New Roman" w:hAnsi="Times New Roman" w:cs="Times New Roman"/>
          <w:sz w:val="24"/>
        </w:rPr>
        <w:t xml:space="preserve"> were overrepresented at 6.5 m, and RF3 sequences were more abundant (Figure 2 and 3). Their relative abundance in the deep zone indicates a role in microaerophilic processes. The majority of RF3 sequences to date are from anaerobic environments including mammalian gut (Tajima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Ley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Samsudin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sediment (Yanagibayashi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Röske </w:t>
      </w:r>
      <w:r>
        <w:rPr>
          <w:rFonts w:ascii="Times New Roman" w:eastAsia="Times New Roman" w:hAnsi="Times New Roman" w:cs="Times New Roman"/>
          <w:i/>
          <w:sz w:val="24"/>
        </w:rPr>
        <w:t>et al.</w:t>
      </w:r>
      <w:r>
        <w:rPr>
          <w:rFonts w:ascii="Times New Roman" w:eastAsia="Times New Roman" w:hAnsi="Times New Roman" w:cs="Times New Roman"/>
          <w:sz w:val="24"/>
        </w:rPr>
        <w:t>, 2012), municipal waste leachate (Huang</w:t>
      </w:r>
      <w:r>
        <w:rPr>
          <w:rFonts w:ascii="Times New Roman" w:eastAsia="Times New Roman" w:hAnsi="Times New Roman" w:cs="Times New Roman"/>
          <w:i/>
          <w:sz w:val="24"/>
        </w:rPr>
        <w:t xml:space="preserve"> et al.</w:t>
      </w:r>
      <w:r>
        <w:rPr>
          <w:rFonts w:ascii="Times New Roman" w:eastAsia="Times New Roman" w:hAnsi="Times New Roman" w:cs="Times New Roman"/>
          <w:sz w:val="24"/>
        </w:rPr>
        <w:t xml:space="preserve">, 2005), anaerobic sludge (Chouari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Goberna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Rivière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 subsurface oil well head (Yamane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the anaerobic zone of saline lakes (Humayoun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Schmidtova </w:t>
      </w:r>
      <w:r>
        <w:rPr>
          <w:rFonts w:ascii="Times New Roman" w:eastAsia="Times New Roman" w:hAnsi="Times New Roman" w:cs="Times New Roman"/>
          <w:i/>
          <w:sz w:val="24"/>
        </w:rPr>
        <w:t>et al</w:t>
      </w:r>
      <w:r>
        <w:rPr>
          <w:rFonts w:ascii="Times New Roman" w:eastAsia="Times New Roman" w:hAnsi="Times New Roman" w:cs="Times New Roman"/>
          <w:sz w:val="24"/>
        </w:rPr>
        <w:t>., 2009</w:t>
      </w:r>
      <w:del w:id="284" w:author="Sheree Yau" w:date="2012-12-19T18:48:00Z">
        <w:r w:rsidDel="00A05111">
          <w:rPr>
            <w:rFonts w:ascii="Times New Roman" w:eastAsia="Times New Roman" w:hAnsi="Times New Roman" w:cs="Times New Roman"/>
            <w:sz w:val="24"/>
          </w:rPr>
          <w:delText>)</w:delText>
        </w:r>
      </w:del>
      <w:ins w:id="285" w:author="Sheree Yau" w:date="2012-12-17T23:48:00Z">
        <w:r w:rsidR="00891E73">
          <w:rPr>
            <w:rFonts w:ascii="Times New Roman" w:eastAsia="Times New Roman" w:hAnsi="Times New Roman" w:cs="Times New Roman"/>
            <w:sz w:val="24"/>
          </w:rPr>
          <w:t>;</w:t>
        </w:r>
      </w:ins>
      <w:del w:id="286" w:author="Sheree Yau" w:date="2012-12-17T23:48:00Z">
        <w:r w:rsidDel="00891E73">
          <w:rPr>
            <w:rFonts w:ascii="Times New Roman" w:eastAsia="Times New Roman" w:hAnsi="Times New Roman" w:cs="Times New Roman"/>
            <w:sz w:val="24"/>
          </w:rPr>
          <w:delText xml:space="preserve"> including an Antarctic lake (</w:delText>
        </w:r>
      </w:del>
      <w:ins w:id="287" w:author="Sheree Yau" w:date="2012-12-19T18:48:00Z">
        <w:r w:rsidR="00A05111">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Bowman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2000b). However, some members have been found in surface waters (Demergasso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Xing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Yilmaz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suggesting not all members are strict anaerobes. Several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isolates have been sourced from Organic Lake including two described species </w:t>
      </w:r>
      <w:r>
        <w:rPr>
          <w:rFonts w:ascii="Times New Roman" w:eastAsia="Times New Roman" w:hAnsi="Times New Roman" w:cs="Times New Roman"/>
          <w:i/>
          <w:sz w:val="24"/>
        </w:rPr>
        <w:t xml:space="preserve">Halomonas subglaciescola </w:t>
      </w:r>
      <w:r>
        <w:rPr>
          <w:rFonts w:ascii="Times New Roman" w:eastAsia="Times New Roman" w:hAnsi="Times New Roman" w:cs="Times New Roman"/>
          <w:sz w:val="24"/>
        </w:rPr>
        <w:t xml:space="preserve">and </w:t>
      </w:r>
      <w:r w:rsidR="005261B0">
        <w:rPr>
          <w:rFonts w:ascii="Times New Roman" w:eastAsia="Times New Roman" w:hAnsi="Times New Roman" w:cs="Times New Roman"/>
          <w:i/>
          <w:sz w:val="24"/>
        </w:rPr>
        <w:t xml:space="preserve">H. </w:t>
      </w:r>
      <w:r>
        <w:rPr>
          <w:rFonts w:ascii="Times New Roman" w:eastAsia="Times New Roman" w:hAnsi="Times New Roman" w:cs="Times New Roman"/>
          <w:i/>
          <w:sz w:val="24"/>
        </w:rPr>
        <w:t>meridiana</w:t>
      </w:r>
      <w:r>
        <w:rPr>
          <w:rFonts w:ascii="Times New Roman" w:eastAsia="Times New Roman" w:hAnsi="Times New Roman" w:cs="Times New Roman"/>
          <w:sz w:val="24"/>
        </w:rPr>
        <w:t xml:space="preserve">, both of which grow as rods with dimensions consistent with capture on this size fraction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1987a; James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1990). Despite these isolates being aerobic,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has been reported to be enriched at the oxycline in Organic Lake (James </w:t>
      </w:r>
      <w:r>
        <w:rPr>
          <w:rFonts w:ascii="Times New Roman" w:eastAsia="Times New Roman" w:hAnsi="Times New Roman" w:cs="Times New Roman"/>
          <w:i/>
          <w:sz w:val="24"/>
        </w:rPr>
        <w:t>et al.</w:t>
      </w:r>
      <w:r>
        <w:rPr>
          <w:rFonts w:ascii="Times New Roman" w:eastAsia="Times New Roman" w:hAnsi="Times New Roman" w:cs="Times New Roman"/>
          <w:sz w:val="24"/>
        </w:rPr>
        <w:t>, 1994)</w:t>
      </w:r>
      <w:del w:id="288" w:author="Sheree Yau" w:date="2012-12-05T17:40:00Z">
        <w:r w:rsidDel="00EA7F5A">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indicating </w:t>
      </w:r>
      <w:r>
        <w:rPr>
          <w:rFonts w:ascii="Times New Roman" w:eastAsia="Times New Roman" w:hAnsi="Times New Roman" w:cs="Times New Roman"/>
          <w:i/>
          <w:sz w:val="24"/>
        </w:rPr>
        <w:t>Halomonas</w:t>
      </w:r>
      <w:r>
        <w:rPr>
          <w:rFonts w:ascii="Times New Roman" w:eastAsia="Times New Roman" w:hAnsi="Times New Roman" w:cs="Times New Roman"/>
          <w:sz w:val="24"/>
        </w:rPr>
        <w:t xml:space="preserve"> in the lake play an ecological role in the suboxic zone. This capacity may be linked to the ability of free amino acids and organic acids (which are abundant in the deep zone) to stimulate the growth of isolates (Franzmann </w:t>
      </w:r>
      <w:r>
        <w:rPr>
          <w:rFonts w:ascii="Times New Roman" w:eastAsia="Times New Roman" w:hAnsi="Times New Roman" w:cs="Times New Roman"/>
          <w:i/>
          <w:sz w:val="24"/>
        </w:rPr>
        <w:t>et al.</w:t>
      </w:r>
      <w:r>
        <w:rPr>
          <w:rFonts w:ascii="Times New Roman" w:eastAsia="Times New Roman" w:hAnsi="Times New Roman" w:cs="Times New Roman"/>
          <w:sz w:val="24"/>
        </w:rPr>
        <w:t>, 1987a).</w:t>
      </w:r>
    </w:p>
    <w:p w:rsidR="00E93911" w:rsidRDefault="00E93911">
      <w:pPr>
        <w:pStyle w:val="Normal1"/>
        <w:spacing w:after="0" w:line="240" w:lineRule="auto"/>
        <w:ind w:firstLine="426"/>
      </w:pPr>
    </w:p>
    <w:p w:rsidR="00E93911" w:rsidRDefault="00C45D27">
      <w:pPr>
        <w:pStyle w:val="Heading3"/>
        <w:spacing w:before="0" w:line="240" w:lineRule="auto"/>
      </w:pPr>
      <w:r>
        <w:rPr>
          <w:rFonts w:ascii="Times New Roman" w:eastAsia="Times New Roman" w:hAnsi="Times New Roman" w:cs="Times New Roman"/>
          <w:b w:val="0"/>
          <w:i/>
          <w:color w:val="000000"/>
          <w:sz w:val="24"/>
        </w:rPr>
        <w:t>0.8–0.1 µm size fraction community composition</w:t>
      </w:r>
    </w:p>
    <w:p w:rsidR="00E93911" w:rsidRDefault="00C45D27">
      <w:pPr>
        <w:pStyle w:val="Normal1"/>
        <w:spacing w:after="0" w:line="240" w:lineRule="auto"/>
      </w:pPr>
      <w:r>
        <w:rPr>
          <w:rFonts w:ascii="Times New Roman" w:eastAsia="Times New Roman" w:hAnsi="Times New Roman" w:cs="Times New Roman"/>
          <w:sz w:val="24"/>
        </w:rPr>
        <w:t xml:space="preserve">A large number of eucaryal sequences were evident in the 0.1 µm size fraction. The upper zone was overrepresented by OTUs for </w:t>
      </w:r>
      <w:r>
        <w:rPr>
          <w:rFonts w:ascii="Times New Roman" w:eastAsia="Times New Roman" w:hAnsi="Times New Roman" w:cs="Times New Roman"/>
          <w:i/>
          <w:sz w:val="24"/>
        </w:rPr>
        <w:t xml:space="preserve">Pedinellales </w:t>
      </w:r>
      <w:r>
        <w:rPr>
          <w:rFonts w:ascii="Times New Roman" w:eastAsia="Times New Roman" w:hAnsi="Times New Roman" w:cs="Times New Roman"/>
          <w:sz w:val="24"/>
        </w:rPr>
        <w:t xml:space="preserve">(silicoflagellate algae) that co-varied with chloroplasts (Figure 2 and 3). </w:t>
      </w:r>
      <w:r>
        <w:rPr>
          <w:rFonts w:ascii="Times New Roman" w:eastAsia="Times New Roman" w:hAnsi="Times New Roman" w:cs="Times New Roman"/>
          <w:i/>
          <w:sz w:val="24"/>
        </w:rPr>
        <w:t>Pedinellales</w:t>
      </w:r>
      <w:r>
        <w:rPr>
          <w:rFonts w:ascii="Times New Roman" w:eastAsia="Times New Roman" w:hAnsi="Times New Roman" w:cs="Times New Roman"/>
          <w:sz w:val="24"/>
        </w:rPr>
        <w:t xml:space="preserve"> have only been detected in Antarctic lakes from molecular studies (Unrein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including Organic Lake (Yau </w:t>
      </w:r>
      <w:r>
        <w:rPr>
          <w:rFonts w:ascii="Times New Roman" w:eastAsia="Times New Roman" w:hAnsi="Times New Roman" w:cs="Times New Roman"/>
          <w:i/>
          <w:sz w:val="24"/>
        </w:rPr>
        <w:t>et al.</w:t>
      </w:r>
      <w:r>
        <w:rPr>
          <w:rFonts w:ascii="Times New Roman" w:eastAsia="Times New Roman" w:hAnsi="Times New Roman" w:cs="Times New Roman"/>
          <w:sz w:val="24"/>
        </w:rPr>
        <w:t>, 2011)</w:t>
      </w:r>
      <w:del w:id="289" w:author="Sheree Yau" w:date="2012-12-05T17:43:00Z">
        <w:r w:rsidDel="00EA7F5A">
          <w:rPr>
            <w:rFonts w:ascii="Times New Roman" w:eastAsia="Times New Roman" w:hAnsi="Times New Roman" w:cs="Times New Roman"/>
            <w:sz w:val="24"/>
          </w:rPr>
          <w:delText>,</w:delText>
        </w:r>
      </w:del>
      <w:ins w:id="290" w:author="Sheree Yau" w:date="2012-12-05T17:43:00Z">
        <w:r w:rsidR="00EA7F5A">
          <w:rPr>
            <w:rFonts w:ascii="Times New Roman" w:eastAsia="Times New Roman" w:hAnsi="Times New Roman" w:cs="Times New Roman"/>
            <w:sz w:val="24"/>
          </w:rPr>
          <w:t>.</w:t>
        </w:r>
      </w:ins>
      <w:r>
        <w:rPr>
          <w:rFonts w:ascii="Times New Roman" w:eastAsia="Times New Roman" w:hAnsi="Times New Roman" w:cs="Times New Roman"/>
          <w:sz w:val="24"/>
        </w:rPr>
        <w:t xml:space="preserve"> </w:t>
      </w:r>
      <w:del w:id="291" w:author="Sheree Yau" w:date="2012-12-05T17:43:00Z">
        <w:r w:rsidDel="00EA7F5A">
          <w:rPr>
            <w:rFonts w:ascii="Times New Roman" w:eastAsia="Times New Roman" w:hAnsi="Times New Roman" w:cs="Times New Roman"/>
            <w:sz w:val="24"/>
          </w:rPr>
          <w:delText>with s</w:delText>
        </w:r>
      </w:del>
      <w:ins w:id="292" w:author="Sheree Yau" w:date="2012-12-05T17:43:00Z">
        <w:r w:rsidR="00EA7F5A">
          <w:rPr>
            <w:rFonts w:ascii="Times New Roman" w:eastAsia="Times New Roman" w:hAnsi="Times New Roman" w:cs="Times New Roman"/>
            <w:sz w:val="24"/>
          </w:rPr>
          <w:t>S</w:t>
        </w:r>
      </w:ins>
      <w:r>
        <w:rPr>
          <w:rFonts w:ascii="Times New Roman" w:eastAsia="Times New Roman" w:hAnsi="Times New Roman" w:cs="Times New Roman"/>
          <w:sz w:val="24"/>
        </w:rPr>
        <w:t xml:space="preserve">ubsequent light microscopy analyses </w:t>
      </w:r>
      <w:commentRangeStart w:id="293"/>
      <w:ins w:id="294" w:author="Sheree Yau" w:date="2012-12-05T17:43:00Z">
        <w:r w:rsidR="00EA7F5A">
          <w:rPr>
            <w:rFonts w:ascii="Times New Roman" w:eastAsia="Times New Roman" w:hAnsi="Times New Roman" w:cs="Times New Roman"/>
            <w:sz w:val="24"/>
          </w:rPr>
          <w:t>in</w:t>
        </w:r>
      </w:ins>
      <w:commentRangeEnd w:id="293"/>
      <w:ins w:id="295" w:author="Sheree Yau" w:date="2012-12-05T17:47:00Z">
        <w:r w:rsidR="00EA7F5A">
          <w:rPr>
            <w:rStyle w:val="CommentReference"/>
            <w:rFonts w:asciiTheme="minorHAnsi" w:eastAsiaTheme="minorEastAsia" w:hAnsiTheme="minorHAnsi" w:cstheme="minorBidi"/>
            <w:color w:val="auto"/>
          </w:rPr>
          <w:commentReference w:id="293"/>
        </w:r>
      </w:ins>
      <w:ins w:id="296" w:author="Sheree Yau" w:date="2012-12-05T17:43:00Z">
        <w:r w:rsidR="00EA7F5A">
          <w:rPr>
            <w:rFonts w:ascii="Times New Roman" w:eastAsia="Times New Roman" w:hAnsi="Times New Roman" w:cs="Times New Roman"/>
            <w:sz w:val="24"/>
          </w:rPr>
          <w:t xml:space="preserve"> freshwater lake</w:t>
        </w:r>
      </w:ins>
      <w:ins w:id="297" w:author="Sheree Yau" w:date="2012-12-05T17:45:00Z">
        <w:r w:rsidR="00EA7F5A">
          <w:rPr>
            <w:rFonts w:ascii="Times New Roman" w:eastAsia="Times New Roman" w:hAnsi="Times New Roman" w:cs="Times New Roman"/>
            <w:sz w:val="24"/>
          </w:rPr>
          <w:t>s of the Antarctic Peninsular</w:t>
        </w:r>
      </w:ins>
      <w:ins w:id="298" w:author="Sheree Yau" w:date="2012-12-05T17:43:00Z">
        <w:r w:rsidR="00EA7F5A">
          <w:rPr>
            <w:rFonts w:ascii="Times New Roman" w:eastAsia="Times New Roman" w:hAnsi="Times New Roman" w:cs="Times New Roman"/>
            <w:sz w:val="24"/>
          </w:rPr>
          <w:t xml:space="preserve"> </w:t>
        </w:r>
      </w:ins>
      <w:r>
        <w:rPr>
          <w:rFonts w:ascii="Times New Roman" w:eastAsia="Times New Roman" w:hAnsi="Times New Roman" w:cs="Times New Roman"/>
          <w:sz w:val="24"/>
        </w:rPr>
        <w:t>report</w:t>
      </w:r>
      <w:ins w:id="299" w:author="Sheree Yau" w:date="2012-12-05T17:46:00Z">
        <w:r w:rsidR="00EA7F5A">
          <w:rPr>
            <w:rFonts w:ascii="Times New Roman" w:eastAsia="Times New Roman" w:hAnsi="Times New Roman" w:cs="Times New Roman"/>
            <w:sz w:val="24"/>
          </w:rPr>
          <w:t>ed</w:t>
        </w:r>
      </w:ins>
      <w:del w:id="300" w:author="Sheree Yau" w:date="2012-12-05T17:46:00Z">
        <w:r w:rsidDel="00EA7F5A">
          <w:rPr>
            <w:rFonts w:ascii="Times New Roman" w:eastAsia="Times New Roman" w:hAnsi="Times New Roman" w:cs="Times New Roman"/>
            <w:sz w:val="24"/>
          </w:rPr>
          <w:delText>ing</w:delText>
        </w:r>
      </w:del>
      <w:r>
        <w:rPr>
          <w:rFonts w:ascii="Times New Roman" w:eastAsia="Times New Roman" w:hAnsi="Times New Roman" w:cs="Times New Roman"/>
          <w:sz w:val="24"/>
        </w:rPr>
        <w:t xml:space="preserve"> cells resembling </w:t>
      </w:r>
      <w:r>
        <w:rPr>
          <w:rFonts w:ascii="Times New Roman" w:eastAsia="Times New Roman" w:hAnsi="Times New Roman" w:cs="Times New Roman"/>
          <w:i/>
          <w:sz w:val="24"/>
        </w:rPr>
        <w:t xml:space="preserve">Pseudopedinella </w:t>
      </w:r>
      <w:r>
        <w:rPr>
          <w:rFonts w:ascii="Times New Roman" w:eastAsia="Times New Roman" w:hAnsi="Times New Roman" w:cs="Times New Roman"/>
          <w:sz w:val="24"/>
        </w:rPr>
        <w:t xml:space="preserve">that were 5–8 µm in diameter (Unrein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It is possible that in Organic Lake small (0.8–0.1 µm) free-living members </w:t>
      </w:r>
      <w:r w:rsidR="00DF0E2F">
        <w:rPr>
          <w:rFonts w:ascii="Times New Roman" w:eastAsia="Times New Roman" w:hAnsi="Times New Roman" w:cs="Times New Roman"/>
          <w:sz w:val="24"/>
        </w:rPr>
        <w:t xml:space="preserve">or chloroplast containing cyst forms (Thomsen, 1988) </w:t>
      </w:r>
      <w:r>
        <w:rPr>
          <w:rFonts w:ascii="Times New Roman" w:eastAsia="Times New Roman" w:hAnsi="Times New Roman" w:cs="Times New Roman"/>
          <w:sz w:val="24"/>
        </w:rPr>
        <w:t>exist. However, without evidence to support this (</w:t>
      </w:r>
      <w:r>
        <w:rPr>
          <w:rFonts w:ascii="Times New Roman" w:eastAsia="Times New Roman" w:hAnsi="Times New Roman" w:cs="Times New Roman"/>
          <w:i/>
          <w:sz w:val="24"/>
        </w:rPr>
        <w:t>e.g.</w:t>
      </w:r>
      <w:r>
        <w:rPr>
          <w:rFonts w:ascii="Times New Roman" w:eastAsia="Times New Roman" w:hAnsi="Times New Roman" w:cs="Times New Roman"/>
          <w:sz w:val="24"/>
        </w:rPr>
        <w:t xml:space="preserve"> microscopy-based) it seems more likely that the lake sustains a relatively small number of active photosynthetic cells and the sequences detected arise from cysts or degraded cellular material.</w:t>
      </w:r>
    </w:p>
    <w:p w:rsidR="00E93911" w:rsidRDefault="00C45D27">
      <w:pPr>
        <w:pStyle w:val="Normal1"/>
        <w:spacing w:after="0" w:line="240" w:lineRule="auto"/>
        <w:ind w:firstLine="426"/>
      </w:pPr>
      <w:r>
        <w:rPr>
          <w:rFonts w:ascii="Times New Roman" w:eastAsia="Times New Roman" w:hAnsi="Times New Roman" w:cs="Times New Roman"/>
          <w:sz w:val="24"/>
        </w:rPr>
        <w:t xml:space="preserve">OTUs for </w:t>
      </w:r>
      <w:r>
        <w:rPr>
          <w:rFonts w:ascii="Times New Roman" w:eastAsia="Times New Roman" w:hAnsi="Times New Roman" w:cs="Times New Roman"/>
          <w:i/>
          <w:sz w:val="24"/>
        </w:rPr>
        <w:t>Candidatus</w:t>
      </w:r>
      <w:r>
        <w:rPr>
          <w:rFonts w:ascii="Times New Roman" w:eastAsia="Times New Roman" w:hAnsi="Times New Roman" w:cs="Times New Roman"/>
          <w:sz w:val="24"/>
        </w:rPr>
        <w:t xml:space="preserve"> “Aquiluna”, in the Luna-1 cluster of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2004;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were most abundant at 1.7 m. The genus has small cells (&lt;1.2 µm; Hahn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accounting for their concentration on this size fraction. Although originally described in freshwater lakes, the same clade was detected in abundance in Ace Lake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surface Artic seawater (Kang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demonstrating they play ecological roles in polar saline systems. In Ace Lake surface waters they were associated with utilization of labile C and N substrates (Lauro </w:t>
      </w:r>
      <w:r>
        <w:rPr>
          <w:rFonts w:ascii="Times New Roman" w:eastAsia="Times New Roman" w:hAnsi="Times New Roman" w:cs="Times New Roman"/>
          <w:i/>
          <w:sz w:val="24"/>
        </w:rPr>
        <w:t>et al.</w:t>
      </w:r>
      <w:r>
        <w:rPr>
          <w:rFonts w:ascii="Times New Roman" w:eastAsia="Times New Roman" w:hAnsi="Times New Roman" w:cs="Times New Roman"/>
          <w:sz w:val="24"/>
        </w:rPr>
        <w:t>, 2011), and in Organic Lake surface waters</w:t>
      </w:r>
      <w:ins w:id="301" w:author="Sheree Yau" w:date="2012-12-02T23:34:00Z">
        <w:r w:rsidR="00CA08B4">
          <w:rPr>
            <w:rFonts w:ascii="Times New Roman" w:eastAsia="Times New Roman" w:hAnsi="Times New Roman" w:cs="Times New Roman"/>
            <w:sz w:val="24"/>
          </w:rPr>
          <w:t>,</w:t>
        </w:r>
      </w:ins>
      <w:r>
        <w:rPr>
          <w:rFonts w:ascii="Times New Roman" w:eastAsia="Times New Roman" w:hAnsi="Times New Roman" w:cs="Times New Roman"/>
          <w:sz w:val="24"/>
        </w:rPr>
        <w:t xml:space="preserve"> probably perform similar functions. The presence of this clade in the deep zone implies a facultative anaerobic lifestyle or sedimented cells. </w:t>
      </w:r>
    </w:p>
    <w:p w:rsidR="00E93911" w:rsidRDefault="00C45D27" w:rsidP="00694977">
      <w:pPr>
        <w:pStyle w:val="Normal1"/>
        <w:spacing w:after="0" w:line="240" w:lineRule="auto"/>
        <w:ind w:firstLine="426"/>
      </w:pPr>
      <w:r>
        <w:rPr>
          <w:rFonts w:ascii="Times New Roman" w:eastAsia="Times New Roman" w:hAnsi="Times New Roman" w:cs="Times New Roman"/>
          <w:sz w:val="24"/>
        </w:rPr>
        <w:lastRenderedPageBreak/>
        <w:t xml:space="preserve">The bottom of the water column was distinguished by the presence of OTUs for candidate divisions OD1 and TM7. OD1 was more abundant, and its prevalence on this size fraction is consistent with similar findings for size fractionation of ground water (Miyoshi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OD1 is consistently associated with </w:t>
      </w:r>
      <w:ins w:id="302" w:author="Timothy Williams" w:date="2012-11-27T11:21:00Z">
        <w:r w:rsidR="00694977">
          <w:rPr>
            <w:rFonts w:ascii="Times New Roman" w:eastAsia="Times New Roman" w:hAnsi="Times New Roman" w:cs="Times New Roman"/>
            <w:sz w:val="24"/>
          </w:rPr>
          <w:t xml:space="preserve">reduced, sulfur-rich, </w:t>
        </w:r>
      </w:ins>
      <w:r>
        <w:rPr>
          <w:rFonts w:ascii="Times New Roman" w:eastAsia="Times New Roman" w:hAnsi="Times New Roman" w:cs="Times New Roman"/>
          <w:sz w:val="24"/>
        </w:rPr>
        <w:t xml:space="preserve">anoxic environments (Harris </w:t>
      </w:r>
      <w:r>
        <w:rPr>
          <w:rFonts w:ascii="Times New Roman" w:eastAsia="Times New Roman" w:hAnsi="Times New Roman" w:cs="Times New Roman"/>
          <w:i/>
          <w:sz w:val="24"/>
        </w:rPr>
        <w:t>et al</w:t>
      </w:r>
      <w:r>
        <w:rPr>
          <w:rFonts w:ascii="Times New Roman" w:eastAsia="Times New Roman" w:hAnsi="Times New Roman" w:cs="Times New Roman"/>
          <w:sz w:val="24"/>
        </w:rPr>
        <w:t>., 2004</w:t>
      </w:r>
      <w:ins w:id="303" w:author="Timothy Williams" w:date="2012-11-27T11:22:00Z">
        <w:r w:rsidR="00694977">
          <w:rPr>
            <w:rFonts w:ascii="Times New Roman" w:eastAsia="Times New Roman" w:hAnsi="Times New Roman" w:cs="Times New Roman"/>
            <w:sz w:val="24"/>
          </w:rPr>
          <w:t xml:space="preserve">; Elshahed </w:t>
        </w:r>
        <w:r w:rsidR="00694977">
          <w:rPr>
            <w:rFonts w:ascii="Times New Roman" w:eastAsia="Times New Roman" w:hAnsi="Times New Roman" w:cs="Times New Roman"/>
            <w:i/>
            <w:sz w:val="24"/>
          </w:rPr>
          <w:t>et al.</w:t>
        </w:r>
        <w:r w:rsidR="00694977">
          <w:rPr>
            <w:rFonts w:ascii="Times New Roman" w:eastAsia="Times New Roman" w:hAnsi="Times New Roman" w:cs="Times New Roman"/>
            <w:sz w:val="24"/>
          </w:rPr>
          <w:t>, 2005</w:t>
        </w:r>
      </w:ins>
      <w:r>
        <w:rPr>
          <w:rFonts w:ascii="Times New Roman" w:eastAsia="Times New Roman" w:hAnsi="Times New Roman" w:cs="Times New Roman"/>
          <w:sz w:val="24"/>
        </w:rPr>
        <w:t xml:space="preserve">). </w:t>
      </w:r>
      <w:ins w:id="304" w:author="Timothy Williams" w:date="2012-11-27T11:24:00Z">
        <w:r w:rsidR="00694977">
          <w:rPr>
            <w:rFonts w:ascii="Times New Roman" w:eastAsia="Times New Roman" w:hAnsi="Times New Roman" w:cs="Times New Roman"/>
            <w:sz w:val="24"/>
          </w:rPr>
          <w:t xml:space="preserve">OD1 from Zodletone Spring, Oklahoma was reported to possess enzymes related to those from anaerobic microorganisms (Elshahed </w:t>
        </w:r>
        <w:r w:rsidR="00694977">
          <w:rPr>
            <w:rFonts w:ascii="Times New Roman" w:eastAsia="Times New Roman" w:hAnsi="Times New Roman" w:cs="Times New Roman"/>
            <w:i/>
            <w:sz w:val="24"/>
          </w:rPr>
          <w:t>et al.</w:t>
        </w:r>
        <w:r w:rsidR="00694977">
          <w:rPr>
            <w:rFonts w:ascii="Times New Roman" w:eastAsia="Times New Roman" w:hAnsi="Times New Roman" w:cs="Times New Roman"/>
            <w:sz w:val="24"/>
          </w:rPr>
          <w:t>, 2005)</w:t>
        </w:r>
      </w:ins>
      <w:ins w:id="305" w:author="Timothy Williams" w:date="2012-11-27T11:27:00Z">
        <w:r w:rsidR="00694977">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Genomic analyses identified OTUs for OD1 in the anoxic zone of Ace Lake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distribution of </w:t>
      </w:r>
      <w:commentRangeStart w:id="306"/>
      <w:r>
        <w:rPr>
          <w:rFonts w:ascii="Times New Roman" w:eastAsia="Times New Roman" w:hAnsi="Times New Roman" w:cs="Times New Roman"/>
          <w:sz w:val="24"/>
        </w:rPr>
        <w:t>OD1 in Organic Lake is consistent with an anaerobic metabolism and potential involvement in sulfur chemistry</w:t>
      </w:r>
      <w:commentRangeEnd w:id="306"/>
      <w:r w:rsidR="00CA08B4">
        <w:rPr>
          <w:rStyle w:val="CommentReference"/>
          <w:rFonts w:asciiTheme="minorHAnsi" w:eastAsiaTheme="minorEastAsia" w:hAnsiTheme="minorHAnsi" w:cstheme="minorBidi"/>
          <w:color w:val="auto"/>
        </w:rPr>
        <w:commentReference w:id="306"/>
      </w:r>
      <w:r>
        <w:rPr>
          <w:rFonts w:ascii="Times New Roman" w:eastAsia="Times New Roman" w:hAnsi="Times New Roman" w:cs="Times New Roman"/>
          <w:sz w:val="24"/>
        </w:rPr>
        <w:t xml:space="preserve">. </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Organic Lake functional potential</w:t>
      </w:r>
    </w:p>
    <w:p w:rsidR="00E93911" w:rsidRDefault="00C45D27">
      <w:pPr>
        <w:pStyle w:val="Normal1"/>
        <w:spacing w:after="0" w:line="240" w:lineRule="auto"/>
      </w:pPr>
      <w:r>
        <w:rPr>
          <w:rFonts w:ascii="Times New Roman" w:eastAsia="Times New Roman" w:hAnsi="Times New Roman" w:cs="Times New Roman"/>
          <w:sz w:val="24"/>
        </w:rPr>
        <w:t xml:space="preserve">To determine the </w:t>
      </w:r>
      <w:ins w:id="307" w:author="Sheree Yau" w:date="2012-12-17T13:03:00Z">
        <w:r w:rsidR="00186F1A">
          <w:rPr>
            <w:rFonts w:ascii="Times New Roman" w:eastAsia="Times New Roman" w:hAnsi="Times New Roman" w:cs="Times New Roman"/>
            <w:sz w:val="24"/>
          </w:rPr>
          <w:t xml:space="preserve">potential for </w:t>
        </w:r>
      </w:ins>
      <w:r>
        <w:rPr>
          <w:rFonts w:ascii="Times New Roman" w:eastAsia="Times New Roman" w:hAnsi="Times New Roman" w:cs="Times New Roman"/>
          <w:sz w:val="24"/>
        </w:rPr>
        <w:t xml:space="preserve">functional processes </w:t>
      </w:r>
      <w:commentRangeStart w:id="308"/>
      <w:del w:id="309" w:author="Sheree Yau" w:date="2012-12-17T12:59:00Z">
        <w:r w:rsidDel="00186F1A">
          <w:rPr>
            <w:rFonts w:ascii="Times New Roman" w:eastAsia="Times New Roman" w:hAnsi="Times New Roman" w:cs="Times New Roman"/>
            <w:sz w:val="24"/>
          </w:rPr>
          <w:delText xml:space="preserve">occuring </w:delText>
        </w:r>
      </w:del>
      <w:commentRangeEnd w:id="308"/>
      <w:r w:rsidR="00186F1A">
        <w:rPr>
          <w:rStyle w:val="CommentReference"/>
          <w:rFonts w:asciiTheme="minorHAnsi" w:eastAsiaTheme="minorEastAsia" w:hAnsiTheme="minorHAnsi" w:cstheme="minorBidi"/>
          <w:color w:val="auto"/>
        </w:rPr>
        <w:commentReference w:id="308"/>
      </w:r>
      <w:r>
        <w:rPr>
          <w:rFonts w:ascii="Times New Roman" w:eastAsia="Times New Roman" w:hAnsi="Times New Roman" w:cs="Times New Roman"/>
          <w:sz w:val="24"/>
        </w:rPr>
        <w:t xml:space="preserve">in Organic Lake, gene markers for C, N and S conversions (Figure 4) were retrieved from metagenomic reads. BEST analysis showed that variation in the population structure was significantly correlated (Rho: 0.519, significance: 0.3%) with the abiotic parameters, DO, temperature, TS and TN. The DO gradient has an obvious effect of separating aerobic from anaerobic taxa, </w:t>
      </w:r>
      <w:del w:id="310" w:author="Sheree Yau" w:date="2012-12-02T23:39:00Z">
        <w:r w:rsidDel="00F75D51">
          <w:rPr>
            <w:rFonts w:ascii="Times New Roman" w:eastAsia="Times New Roman" w:hAnsi="Times New Roman" w:cs="Times New Roman"/>
            <w:sz w:val="24"/>
          </w:rPr>
          <w:delText xml:space="preserve">and functions to </w:delText>
        </w:r>
      </w:del>
      <w:r>
        <w:rPr>
          <w:rFonts w:ascii="Times New Roman" w:eastAsia="Times New Roman" w:hAnsi="Times New Roman" w:cs="Times New Roman"/>
          <w:sz w:val="24"/>
        </w:rPr>
        <w:t>allow</w:t>
      </w:r>
      <w:ins w:id="311" w:author="Sheree Yau" w:date="2012-12-02T23:39:00Z">
        <w:r w:rsidR="00F75D51">
          <w:rPr>
            <w:rFonts w:ascii="Times New Roman" w:eastAsia="Times New Roman" w:hAnsi="Times New Roman" w:cs="Times New Roman"/>
            <w:sz w:val="24"/>
          </w:rPr>
          <w:t>s</w:t>
        </w:r>
      </w:ins>
      <w:r>
        <w:rPr>
          <w:rFonts w:ascii="Times New Roman" w:eastAsia="Times New Roman" w:hAnsi="Times New Roman" w:cs="Times New Roman"/>
          <w:sz w:val="24"/>
        </w:rPr>
        <w:t xml:space="preserve"> oxygen sensitive N and S processes to occur in the deep zone. Functional potential, taxonomic composition and the physico-chemical data were integrated to infer the C, N and S cycles in Organic Lake. </w:t>
      </w:r>
    </w:p>
    <w:p w:rsidR="00E93911" w:rsidRDefault="00E93911">
      <w:pPr>
        <w:pStyle w:val="Heading2"/>
        <w:spacing w:before="0" w:line="240" w:lineRule="auto"/>
      </w:pPr>
    </w:p>
    <w:p w:rsidR="00E93911" w:rsidRDefault="00C45D27">
      <w:pPr>
        <w:pStyle w:val="Heading2"/>
        <w:spacing w:before="0" w:line="240" w:lineRule="auto"/>
      </w:pPr>
      <w:r>
        <w:rPr>
          <w:rFonts w:ascii="Times New Roman" w:eastAsia="Times New Roman" w:hAnsi="Times New Roman" w:cs="Times New Roman"/>
          <w:b w:val="0"/>
          <w:i/>
          <w:color w:val="000000"/>
          <w:sz w:val="24"/>
        </w:rPr>
        <w:t>Carbon resourcefulness in dominant heterotrophic bacteria</w:t>
      </w:r>
    </w:p>
    <w:p w:rsidR="00C2609B" w:rsidRDefault="00C45D27">
      <w:pPr>
        <w:pStyle w:val="Normal1"/>
        <w:spacing w:after="0" w:line="240" w:lineRule="auto"/>
      </w:pPr>
      <w:r>
        <w:rPr>
          <w:rFonts w:ascii="Times New Roman" w:eastAsia="Times New Roman" w:hAnsi="Times New Roman" w:cs="Times New Roman"/>
          <w:sz w:val="24"/>
        </w:rPr>
        <w:t xml:space="preserve">In both the upper mixed and deep zones, potential for C fixation was much lower than for degradative processes, indicating potential for net C loss (Figure 4A). Potential for </w:t>
      </w:r>
      <w:del w:id="312" w:author="Sheree Yau" w:date="2012-12-12T13:08:00Z">
        <w:r w:rsidDel="00F941DF">
          <w:rPr>
            <w:rFonts w:ascii="Times New Roman" w:eastAsia="Times New Roman" w:hAnsi="Times New Roman" w:cs="Times New Roman"/>
            <w:sz w:val="24"/>
          </w:rPr>
          <w:delText xml:space="preserve">aerobic </w:delText>
        </w:r>
      </w:del>
      <w:r>
        <w:rPr>
          <w:rFonts w:ascii="Times New Roman" w:eastAsia="Times New Roman" w:hAnsi="Times New Roman" w:cs="Times New Roman"/>
          <w:sz w:val="24"/>
        </w:rPr>
        <w:t>carbon fixation via the oxygen-tolerant Calvin</w:t>
      </w:r>
      <w:commentRangeStart w:id="313"/>
      <w:del w:id="314" w:author="Sheree Yau" w:date="2012-12-19T19:20:00Z">
        <w:r w:rsidDel="004E3C6C">
          <w:rPr>
            <w:rFonts w:ascii="Times New Roman" w:eastAsia="Times New Roman" w:hAnsi="Times New Roman" w:cs="Times New Roman"/>
            <w:sz w:val="24"/>
          </w:rPr>
          <w:delText>-Benson-Basham (CBB)</w:delText>
        </w:r>
      </w:del>
      <w:commentRangeEnd w:id="313"/>
      <w:r w:rsidR="004E3C6C">
        <w:rPr>
          <w:rStyle w:val="CommentReference"/>
          <w:rFonts w:asciiTheme="minorHAnsi" w:eastAsiaTheme="minorEastAsia" w:hAnsiTheme="minorHAnsi" w:cstheme="minorBidi"/>
          <w:color w:val="auto"/>
        </w:rPr>
        <w:commentReference w:id="313"/>
      </w:r>
      <w:r>
        <w:rPr>
          <w:rFonts w:ascii="Times New Roman" w:eastAsia="Times New Roman" w:hAnsi="Times New Roman" w:cs="Times New Roman"/>
          <w:sz w:val="24"/>
        </w:rPr>
        <w:t xml:space="preserve"> cycle </w:t>
      </w:r>
      <w:ins w:id="315" w:author="Sheree Yau" w:date="2012-12-19T19:03:00Z">
        <w:r w:rsidR="005B7529">
          <w:rPr>
            <w:rFonts w:ascii="Times New Roman" w:eastAsia="Times New Roman" w:hAnsi="Times New Roman" w:cs="Times New Roman"/>
            <w:sz w:val="24"/>
          </w:rPr>
          <w:t xml:space="preserve">(Figure 4A) </w:t>
        </w:r>
      </w:ins>
      <w:r>
        <w:rPr>
          <w:rFonts w:ascii="Times New Roman" w:eastAsia="Times New Roman" w:hAnsi="Times New Roman" w:cs="Times New Roman"/>
          <w:sz w:val="24"/>
        </w:rPr>
        <w:t>was assessed by presence of the marker genes ribulose-bisphosphate carboxylase (RuBisCO) and phosphoribulokinase (</w:t>
      </w:r>
      <w:del w:id="316" w:author="Sheree Yau" w:date="2012-12-19T19:15:00Z">
        <w:r w:rsidDel="00EB7AED">
          <w:rPr>
            <w:rFonts w:ascii="Times New Roman" w:eastAsia="Times New Roman" w:hAnsi="Times New Roman" w:cs="Times New Roman"/>
            <w:sz w:val="24"/>
          </w:rPr>
          <w:delText>PRK</w:delText>
        </w:r>
      </w:del>
      <w:ins w:id="317" w:author="Sheree Yau" w:date="2012-12-19T19:15:00Z">
        <w:r w:rsidR="00EB7AED" w:rsidRPr="00EB7AED">
          <w:rPr>
            <w:rFonts w:ascii="Times New Roman" w:eastAsia="Times New Roman" w:hAnsi="Times New Roman" w:cs="Times New Roman"/>
            <w:i/>
            <w:sz w:val="24"/>
          </w:rPr>
          <w:t>prkB</w:t>
        </w:r>
      </w:ins>
      <w:r>
        <w:rPr>
          <w:rFonts w:ascii="Times New Roman" w:eastAsia="Times New Roman" w:hAnsi="Times New Roman" w:cs="Times New Roman"/>
          <w:sz w:val="24"/>
        </w:rPr>
        <w:t xml:space="preserve">) (Hügler &amp; Sievert, 2011). The majority of RuBisCO homologs were related to </w:t>
      </w:r>
      <w:del w:id="318" w:author="Sheree Yau" w:date="2012-12-19T19:04:00Z">
        <w:r w:rsidDel="005B7529">
          <w:rPr>
            <w:rFonts w:ascii="Times New Roman" w:eastAsia="Times New Roman" w:hAnsi="Times New Roman" w:cs="Times New Roman"/>
            <w:i/>
            <w:sz w:val="24"/>
          </w:rPr>
          <w:delText xml:space="preserve">Chlorophyta </w:delText>
        </w:r>
      </w:del>
      <w:ins w:id="319" w:author="Sheree Yau" w:date="2012-12-19T19:04:00Z">
        <w:r w:rsidR="005B7529">
          <w:rPr>
            <w:rFonts w:ascii="Times New Roman" w:eastAsia="Times New Roman" w:hAnsi="Times New Roman" w:cs="Times New Roman"/>
            <w:i/>
            <w:sz w:val="24"/>
          </w:rPr>
          <w:t xml:space="preserve">Viridiplantae </w:t>
        </w:r>
      </w:ins>
      <w:r>
        <w:rPr>
          <w:rFonts w:ascii="Times New Roman" w:eastAsia="Times New Roman" w:hAnsi="Times New Roman" w:cs="Times New Roman"/>
          <w:sz w:val="24"/>
        </w:rPr>
        <w:t>(Table 2</w:t>
      </w:r>
      <w:del w:id="320" w:author="Sheree Yau" w:date="2012-12-19T18:53:00Z">
        <w:r w:rsidDel="00A05111">
          <w:rPr>
            <w:rFonts w:ascii="Times New Roman" w:eastAsia="Times New Roman" w:hAnsi="Times New Roman" w:cs="Times New Roman"/>
            <w:sz w:val="24"/>
          </w:rPr>
          <w:delText>, Figure S6A</w:delText>
        </w:r>
      </w:del>
      <w:r>
        <w:rPr>
          <w:rFonts w:ascii="Times New Roman" w:eastAsia="Times New Roman" w:hAnsi="Times New Roman" w:cs="Times New Roman"/>
          <w:sz w:val="24"/>
        </w:rPr>
        <w:t xml:space="preserve">) supporting the ecological role of green algae as the principle photosynthetic organisms. RuBisCO was only associated with a small proportion of </w:t>
      </w:r>
      <w:r>
        <w:rPr>
          <w:rFonts w:ascii="Times New Roman" w:eastAsia="Times New Roman" w:hAnsi="Times New Roman" w:cs="Times New Roman"/>
          <w:i/>
          <w:sz w:val="24"/>
        </w:rPr>
        <w:t xml:space="preserve">Gammaproteobacteria </w:t>
      </w:r>
      <w:r>
        <w:rPr>
          <w:rFonts w:ascii="Times New Roman" w:eastAsia="Times New Roman" w:hAnsi="Times New Roman" w:cs="Times New Roman"/>
          <w:sz w:val="24"/>
        </w:rPr>
        <w:t>(</w:t>
      </w:r>
      <w:del w:id="321" w:author="Sheree Yau" w:date="2012-12-19T19:03:00Z">
        <w:r w:rsidDel="005B7529">
          <w:rPr>
            <w:rFonts w:ascii="Times New Roman" w:eastAsia="Times New Roman" w:hAnsi="Times New Roman" w:cs="Times New Roman"/>
            <w:sz w:val="24"/>
          </w:rPr>
          <w:delText>Figure S6A</w:delText>
        </w:r>
      </w:del>
      <w:ins w:id="322" w:author="Sheree Yau" w:date="2012-12-19T19:03:00Z">
        <w:r w:rsidR="005B7529">
          <w:rPr>
            <w:rFonts w:ascii="Times New Roman" w:eastAsia="Times New Roman" w:hAnsi="Times New Roman" w:cs="Times New Roman"/>
            <w:sz w:val="24"/>
          </w:rPr>
          <w:t>Table 2</w:t>
        </w:r>
      </w:ins>
      <w:r>
        <w:rPr>
          <w:rFonts w:ascii="Times New Roman" w:eastAsia="Times New Roman" w:hAnsi="Times New Roman" w:cs="Times New Roman"/>
          <w:sz w:val="24"/>
        </w:rPr>
        <w:t xml:space="preserve">), principally from sulfur-oxidizing </w:t>
      </w:r>
      <w:r>
        <w:rPr>
          <w:rFonts w:ascii="Times New Roman" w:eastAsia="Times New Roman" w:hAnsi="Times New Roman" w:cs="Times New Roman"/>
          <w:i/>
          <w:sz w:val="24"/>
        </w:rPr>
        <w:t>Thiomicrospira</w:t>
      </w:r>
      <w:r>
        <w:rPr>
          <w:rFonts w:ascii="Times New Roman" w:eastAsia="Times New Roman" w:hAnsi="Times New Roman" w:cs="Times New Roman"/>
          <w:sz w:val="24"/>
        </w:rPr>
        <w:t xml:space="preserve">, indicating some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are </w:t>
      </w:r>
      <w:del w:id="323" w:author="Timothy Williams" w:date="2012-11-26T14:59:00Z">
        <w:r w:rsidDel="00D15250">
          <w:rPr>
            <w:rFonts w:ascii="Times New Roman" w:eastAsia="Times New Roman" w:hAnsi="Times New Roman" w:cs="Times New Roman"/>
            <w:i/>
            <w:sz w:val="24"/>
          </w:rPr>
          <w:delText xml:space="preserve">bona fide </w:delText>
        </w:r>
      </w:del>
      <w:r>
        <w:rPr>
          <w:rFonts w:ascii="Times New Roman" w:eastAsia="Times New Roman" w:hAnsi="Times New Roman" w:cs="Times New Roman"/>
          <w:sz w:val="24"/>
        </w:rPr>
        <w:t xml:space="preserve">autotrophs. </w:t>
      </w:r>
      <w:ins w:id="324" w:author="Sheree Yau" w:date="2012-12-19T19:05:00Z">
        <w:r w:rsidR="005B7529">
          <w:rPr>
            <w:rFonts w:ascii="Times New Roman" w:eastAsia="Times New Roman" w:hAnsi="Times New Roman" w:cs="Times New Roman"/>
            <w:sz w:val="24"/>
          </w:rPr>
          <w:t xml:space="preserve">However, </w:t>
        </w:r>
      </w:ins>
      <w:del w:id="325" w:author="Sheree Yau" w:date="2012-12-19T19:05:00Z">
        <w:r w:rsidR="00A012D4" w:rsidDel="005B7529">
          <w:rPr>
            <w:rFonts w:ascii="Times New Roman" w:eastAsia="Times New Roman" w:hAnsi="Times New Roman" w:cs="Times New Roman"/>
            <w:sz w:val="24"/>
          </w:rPr>
          <w:delText>T</w:delText>
        </w:r>
      </w:del>
      <w:ins w:id="326" w:author="Sheree Yau" w:date="2012-12-19T19:05:00Z">
        <w:r w:rsidR="005B7529">
          <w:rPr>
            <w:rFonts w:ascii="Times New Roman" w:eastAsia="Times New Roman" w:hAnsi="Times New Roman" w:cs="Times New Roman"/>
            <w:sz w:val="24"/>
          </w:rPr>
          <w:t>t</w:t>
        </w:r>
      </w:ins>
      <w:r w:rsidR="00A012D4">
        <w:rPr>
          <w:rFonts w:ascii="Times New Roman" w:eastAsia="Times New Roman" w:hAnsi="Times New Roman" w:cs="Times New Roman"/>
          <w:sz w:val="24"/>
        </w:rPr>
        <w:t xml:space="preserve">he majority of </w:t>
      </w:r>
      <w:ins w:id="327" w:author="Sheree Yau" w:date="2012-12-19T19:16:00Z">
        <w:r w:rsidR="004E3C6C" w:rsidRPr="00EB7AED">
          <w:rPr>
            <w:rFonts w:ascii="Times New Roman" w:eastAsia="Times New Roman" w:hAnsi="Times New Roman" w:cs="Times New Roman"/>
            <w:i/>
            <w:sz w:val="24"/>
          </w:rPr>
          <w:t>prkB</w:t>
        </w:r>
      </w:ins>
      <w:del w:id="328" w:author="Sheree Yau" w:date="2012-12-19T19:16:00Z">
        <w:r w:rsidR="00A012D4" w:rsidDel="004E3C6C">
          <w:rPr>
            <w:rFonts w:ascii="Times New Roman" w:eastAsia="Times New Roman" w:hAnsi="Times New Roman" w:cs="Times New Roman"/>
            <w:sz w:val="24"/>
          </w:rPr>
          <w:delText>PRK genes had best</w:delText>
        </w:r>
      </w:del>
      <w:r w:rsidR="00A012D4">
        <w:rPr>
          <w:rFonts w:ascii="Times New Roman" w:eastAsia="Times New Roman" w:hAnsi="Times New Roman" w:cs="Times New Roman"/>
          <w:sz w:val="24"/>
        </w:rPr>
        <w:t xml:space="preserve"> matche</w:t>
      </w:r>
      <w:ins w:id="329" w:author="Sheree Yau" w:date="2012-12-19T19:16:00Z">
        <w:r w:rsidR="004E3C6C">
          <w:rPr>
            <w:rFonts w:ascii="Times New Roman" w:eastAsia="Times New Roman" w:hAnsi="Times New Roman" w:cs="Times New Roman"/>
            <w:sz w:val="24"/>
          </w:rPr>
          <w:t>d</w:t>
        </w:r>
      </w:ins>
      <w:del w:id="330" w:author="Sheree Yau" w:date="2012-12-19T19:16:00Z">
        <w:r w:rsidR="00A012D4" w:rsidDel="004E3C6C">
          <w:rPr>
            <w:rFonts w:ascii="Times New Roman" w:eastAsia="Times New Roman" w:hAnsi="Times New Roman" w:cs="Times New Roman"/>
            <w:sz w:val="24"/>
          </w:rPr>
          <w:delText>s</w:delText>
        </w:r>
      </w:del>
      <w:r w:rsidR="00A012D4">
        <w:rPr>
          <w:rFonts w:ascii="Times New Roman" w:eastAsia="Times New Roman" w:hAnsi="Times New Roman" w:cs="Times New Roman"/>
          <w:sz w:val="24"/>
        </w:rPr>
        <w:t xml:space="preserve"> to </w:t>
      </w:r>
      <w:r w:rsidR="00A012D4">
        <w:rPr>
          <w:rFonts w:ascii="Times New Roman" w:eastAsia="Times New Roman" w:hAnsi="Times New Roman" w:cs="Times New Roman"/>
          <w:i/>
          <w:sz w:val="24"/>
        </w:rPr>
        <w:t>Gammaproteobacteria</w:t>
      </w:r>
      <w:ins w:id="331" w:author="Sheree Yau" w:date="2012-12-02T23:41:00Z">
        <w:r w:rsidR="000117B9">
          <w:rPr>
            <w:rFonts w:ascii="Times New Roman" w:eastAsia="Times New Roman" w:hAnsi="Times New Roman" w:cs="Times New Roman"/>
            <w:i/>
            <w:sz w:val="24"/>
          </w:rPr>
          <w:t xml:space="preserve"> </w:t>
        </w:r>
        <w:r w:rsidR="000117B9">
          <w:rPr>
            <w:rFonts w:ascii="Times New Roman" w:eastAsia="Times New Roman" w:hAnsi="Times New Roman" w:cs="Times New Roman"/>
            <w:sz w:val="24"/>
          </w:rPr>
          <w:t>(Table 2</w:t>
        </w:r>
      </w:ins>
      <w:ins w:id="332" w:author="Sheree Yau" w:date="2012-12-19T19:17:00Z">
        <w:r w:rsidR="004E3C6C">
          <w:rPr>
            <w:rFonts w:ascii="Times New Roman" w:eastAsia="Times New Roman" w:hAnsi="Times New Roman" w:cs="Times New Roman"/>
            <w:sz w:val="24"/>
          </w:rPr>
          <w:t>)</w:t>
        </w:r>
      </w:ins>
      <w:r w:rsidR="00A012D4">
        <w:rPr>
          <w:rFonts w:ascii="Times New Roman" w:eastAsia="Times New Roman" w:hAnsi="Times New Roman" w:cs="Times New Roman"/>
          <w:sz w:val="24"/>
        </w:rPr>
        <w:t xml:space="preserve">, predominantly </w:t>
      </w:r>
      <w:r w:rsidR="00A012D4">
        <w:rPr>
          <w:rFonts w:ascii="Times New Roman" w:eastAsia="Times New Roman" w:hAnsi="Times New Roman" w:cs="Times New Roman"/>
          <w:i/>
          <w:sz w:val="24"/>
        </w:rPr>
        <w:t>Marinobacter</w:t>
      </w:r>
      <w:r w:rsidR="00A012D4">
        <w:rPr>
          <w:rFonts w:ascii="Times New Roman" w:eastAsia="Times New Roman" w:hAnsi="Times New Roman" w:cs="Times New Roman"/>
          <w:sz w:val="24"/>
        </w:rPr>
        <w:t xml:space="preserve">. </w:t>
      </w:r>
      <w:ins w:id="333" w:author="Timothy Williams" w:date="2012-11-27T12:18:00Z">
        <w:r w:rsidR="00A012D4">
          <w:rPr>
            <w:rFonts w:ascii="Times New Roman" w:eastAsia="Times New Roman" w:hAnsi="Times New Roman" w:cs="Times New Roman"/>
            <w:sz w:val="24"/>
          </w:rPr>
          <w:t xml:space="preserve">Although deep-sea, iron-oxidizing autotrophic members of </w:t>
        </w:r>
        <w:r w:rsidR="00A012D4">
          <w:rPr>
            <w:rFonts w:ascii="Times New Roman" w:eastAsia="Times New Roman" w:hAnsi="Times New Roman" w:cs="Times New Roman"/>
            <w:i/>
            <w:sz w:val="24"/>
          </w:rPr>
          <w:t>Marinobacte</w:t>
        </w:r>
      </w:ins>
      <w:ins w:id="334" w:author="Timothy Williams" w:date="2012-11-27T12:20:00Z">
        <w:r w:rsidR="00A012D4">
          <w:rPr>
            <w:rFonts w:ascii="Times New Roman" w:eastAsia="Times New Roman" w:hAnsi="Times New Roman" w:cs="Times New Roman"/>
            <w:i/>
            <w:sz w:val="24"/>
          </w:rPr>
          <w:t>r</w:t>
        </w:r>
      </w:ins>
      <w:ins w:id="335" w:author="Timothy Williams" w:date="2012-11-27T12:18:00Z">
        <w:r w:rsidR="00A012D4">
          <w:rPr>
            <w:rFonts w:ascii="Times New Roman" w:eastAsia="Times New Roman" w:hAnsi="Times New Roman" w:cs="Times New Roman"/>
            <w:i/>
            <w:sz w:val="24"/>
          </w:rPr>
          <w:t xml:space="preserve"> </w:t>
        </w:r>
        <w:r w:rsidR="00A012D4">
          <w:rPr>
            <w:rFonts w:ascii="Times New Roman" w:eastAsia="Times New Roman" w:hAnsi="Times New Roman" w:cs="Times New Roman"/>
            <w:sz w:val="24"/>
          </w:rPr>
          <w:t xml:space="preserve">have been isolated (Edwards </w:t>
        </w:r>
        <w:r w:rsidR="00A012D4">
          <w:rPr>
            <w:rFonts w:ascii="Times New Roman" w:eastAsia="Times New Roman" w:hAnsi="Times New Roman" w:cs="Times New Roman"/>
            <w:i/>
            <w:sz w:val="24"/>
          </w:rPr>
          <w:t>et al.</w:t>
        </w:r>
        <w:r w:rsidR="00A012D4">
          <w:rPr>
            <w:rFonts w:ascii="Times New Roman" w:eastAsia="Times New Roman" w:hAnsi="Times New Roman" w:cs="Times New Roman"/>
            <w:sz w:val="24"/>
          </w:rPr>
          <w:t>, 2003)</w:t>
        </w:r>
      </w:ins>
      <w:del w:id="336" w:author="Timothy Williams" w:date="2012-11-27T12:18:00Z">
        <w:r w:rsidDel="00A012D4">
          <w:rPr>
            <w:rFonts w:ascii="Times New Roman" w:eastAsia="Times New Roman" w:hAnsi="Times New Roman" w:cs="Times New Roman"/>
            <w:sz w:val="24"/>
          </w:rPr>
          <w:delText>However</w:delText>
        </w:r>
      </w:del>
      <w:r>
        <w:rPr>
          <w:rFonts w:ascii="Times New Roman" w:eastAsia="Times New Roman" w:hAnsi="Times New Roman" w:cs="Times New Roman"/>
          <w:sz w:val="24"/>
        </w:rPr>
        <w:t xml:space="preserve">, all genomes reported for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have </w:t>
      </w:r>
      <w:ins w:id="337" w:author="Sheree Yau" w:date="2012-12-19T19:17:00Z">
        <w:r w:rsidR="004E3C6C" w:rsidRPr="004E3C6C">
          <w:rPr>
            <w:rFonts w:ascii="Times New Roman" w:eastAsia="Times New Roman" w:hAnsi="Times New Roman" w:cs="Times New Roman"/>
            <w:i/>
            <w:sz w:val="24"/>
          </w:rPr>
          <w:t>prkB</w:t>
        </w:r>
      </w:ins>
      <w:del w:id="338" w:author="Sheree Yau" w:date="2012-12-19T19:17:00Z">
        <w:r w:rsidDel="004E3C6C">
          <w:rPr>
            <w:rFonts w:ascii="Times New Roman" w:eastAsia="Times New Roman" w:hAnsi="Times New Roman" w:cs="Times New Roman"/>
            <w:sz w:val="24"/>
          </w:rPr>
          <w:delText>PRK</w:delText>
        </w:r>
      </w:del>
      <w:r>
        <w:rPr>
          <w:rFonts w:ascii="Times New Roman" w:eastAsia="Times New Roman" w:hAnsi="Times New Roman" w:cs="Times New Roman"/>
          <w:sz w:val="24"/>
        </w:rPr>
        <w:t xml:space="preserve"> but lack RuBisCO</w:t>
      </w:r>
      <w:ins w:id="339" w:author="Sheree Yau" w:date="2012-12-12T18:03:00Z">
        <w:r w:rsidR="00457D9C">
          <w:rPr>
            <w:rFonts w:ascii="Times New Roman" w:eastAsia="Times New Roman" w:hAnsi="Times New Roman" w:cs="Times New Roman"/>
            <w:sz w:val="24"/>
          </w:rPr>
          <w:t>.</w:t>
        </w:r>
      </w:ins>
      <w:del w:id="340" w:author="Sheree Yau" w:date="2012-12-12T18:03:00Z">
        <w:r w:rsidDel="00457D9C">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w:t>
      </w:r>
      <w:ins w:id="341" w:author="Timothy Williams" w:date="2012-11-27T12:12:00Z">
        <w:r w:rsidR="00D176A2">
          <w:rPr>
            <w:rFonts w:ascii="Times New Roman" w:eastAsia="Times New Roman" w:hAnsi="Times New Roman" w:cs="Times New Roman"/>
            <w:sz w:val="24"/>
          </w:rPr>
          <w:t>A</w:t>
        </w:r>
      </w:ins>
      <w:ins w:id="342" w:author="Timothy Williams" w:date="2012-11-27T11:47:00Z">
        <w:r w:rsidR="00350BAE">
          <w:rPr>
            <w:rFonts w:ascii="Times New Roman" w:eastAsia="Times New Roman" w:hAnsi="Times New Roman" w:cs="Times New Roman"/>
            <w:sz w:val="24"/>
          </w:rPr>
          <w:t>cross</w:t>
        </w:r>
      </w:ins>
      <w:ins w:id="343" w:author="Timothy Williams" w:date="2012-11-27T11:46:00Z">
        <w:r w:rsidR="00350BAE">
          <w:rPr>
            <w:rFonts w:ascii="Times New Roman" w:eastAsia="Times New Roman" w:hAnsi="Times New Roman" w:cs="Times New Roman"/>
            <w:sz w:val="24"/>
          </w:rPr>
          <w:t xml:space="preserve"> </w:t>
        </w:r>
        <w:r w:rsidR="00350BAE" w:rsidRPr="00350BAE">
          <w:rPr>
            <w:rFonts w:ascii="Times New Roman" w:eastAsia="Times New Roman" w:hAnsi="Times New Roman" w:cs="Times New Roman"/>
            <w:i/>
            <w:sz w:val="24"/>
          </w:rPr>
          <w:t>Marinobacter</w:t>
        </w:r>
        <w:r w:rsidR="00350BAE">
          <w:rPr>
            <w:rFonts w:ascii="Times New Roman" w:eastAsia="Times New Roman" w:hAnsi="Times New Roman" w:cs="Times New Roman"/>
            <w:sz w:val="24"/>
          </w:rPr>
          <w:t xml:space="preserve"> genomes the </w:t>
        </w:r>
      </w:ins>
      <w:ins w:id="344" w:author="Sheree Yau" w:date="2012-12-19T19:17:00Z">
        <w:r w:rsidR="004E3C6C" w:rsidRPr="004E3C6C">
          <w:rPr>
            <w:rFonts w:ascii="Times New Roman" w:eastAsia="Times New Roman" w:hAnsi="Times New Roman" w:cs="Times New Roman"/>
            <w:i/>
            <w:sz w:val="24"/>
          </w:rPr>
          <w:t>prkB</w:t>
        </w:r>
      </w:ins>
      <w:ins w:id="345" w:author="Timothy Williams" w:date="2012-11-27T11:46:00Z">
        <w:del w:id="346" w:author="Sheree Yau" w:date="2012-12-19T19:18:00Z">
          <w:r w:rsidR="00350BAE" w:rsidDel="004E3C6C">
            <w:rPr>
              <w:rFonts w:ascii="Times New Roman" w:eastAsia="Times New Roman" w:hAnsi="Times New Roman" w:cs="Times New Roman"/>
              <w:sz w:val="24"/>
            </w:rPr>
            <w:delText>PRK</w:delText>
          </w:r>
        </w:del>
        <w:r w:rsidR="00350BAE">
          <w:rPr>
            <w:rFonts w:ascii="Times New Roman" w:eastAsia="Times New Roman" w:hAnsi="Times New Roman" w:cs="Times New Roman"/>
            <w:sz w:val="24"/>
          </w:rPr>
          <w:t xml:space="preserve"> homolog gene is </w:t>
        </w:r>
      </w:ins>
      <w:ins w:id="347" w:author="Timothy Williams" w:date="2012-11-27T11:47:00Z">
        <w:r w:rsidR="00350BAE">
          <w:rPr>
            <w:rFonts w:ascii="Times New Roman" w:eastAsia="Times New Roman" w:hAnsi="Times New Roman" w:cs="Times New Roman"/>
            <w:sz w:val="24"/>
          </w:rPr>
          <w:t>adjacent</w:t>
        </w:r>
      </w:ins>
      <w:ins w:id="348" w:author="Timothy Williams" w:date="2012-11-27T11:46:00Z">
        <w:r w:rsidR="00350BAE">
          <w:rPr>
            <w:rFonts w:ascii="Times New Roman" w:eastAsia="Times New Roman" w:hAnsi="Times New Roman" w:cs="Times New Roman"/>
            <w:sz w:val="24"/>
          </w:rPr>
          <w:t xml:space="preserve"> </w:t>
        </w:r>
      </w:ins>
      <w:ins w:id="349" w:author="Timothy Williams" w:date="2012-11-27T11:47:00Z">
        <w:r w:rsidR="00350BAE">
          <w:rPr>
            <w:rFonts w:ascii="Times New Roman" w:eastAsia="Times New Roman" w:hAnsi="Times New Roman" w:cs="Times New Roman"/>
            <w:sz w:val="24"/>
          </w:rPr>
          <w:t>to</w:t>
        </w:r>
      </w:ins>
      <w:ins w:id="350" w:author="Timothy Williams" w:date="2012-11-27T11:48:00Z">
        <w:r w:rsidR="00350BAE">
          <w:rPr>
            <w:rFonts w:ascii="Times New Roman" w:eastAsia="Times New Roman" w:hAnsi="Times New Roman" w:cs="Times New Roman"/>
            <w:sz w:val="24"/>
          </w:rPr>
          <w:t xml:space="preserve"> a gene for a putative phosphodiesterase</w:t>
        </w:r>
      </w:ins>
      <w:ins w:id="351" w:author="Timothy Williams" w:date="2012-11-27T12:01:00Z">
        <w:r w:rsidR="00FD31E7">
          <w:rPr>
            <w:rFonts w:ascii="Times New Roman" w:eastAsia="Times New Roman" w:hAnsi="Times New Roman" w:cs="Times New Roman"/>
            <w:sz w:val="24"/>
          </w:rPr>
          <w:t xml:space="preserve">, suggesting that the enzymes expressed by these genes may be involved in </w:t>
        </w:r>
      </w:ins>
      <w:ins w:id="352" w:author="Timothy Williams" w:date="2012-11-27T12:30:00Z">
        <w:r w:rsidR="00FC4138">
          <w:rPr>
            <w:rFonts w:ascii="Times New Roman" w:eastAsia="Times New Roman" w:hAnsi="Times New Roman" w:cs="Times New Roman"/>
            <w:sz w:val="24"/>
          </w:rPr>
          <w:t xml:space="preserve">a pathway involved in </w:t>
        </w:r>
      </w:ins>
      <w:ins w:id="353" w:author="Timothy Williams" w:date="2012-11-27T12:01:00Z">
        <w:r w:rsidR="00FD31E7">
          <w:rPr>
            <w:rFonts w:ascii="Times New Roman" w:eastAsia="Times New Roman" w:hAnsi="Times New Roman" w:cs="Times New Roman"/>
            <w:sz w:val="24"/>
          </w:rPr>
          <w:t xml:space="preserve">pentose phosphate metabolism </w:t>
        </w:r>
      </w:ins>
      <w:ins w:id="354" w:author="Timothy Williams" w:date="2012-11-27T12:30:00Z">
        <w:r w:rsidR="00FC4138">
          <w:rPr>
            <w:rFonts w:ascii="Times New Roman" w:eastAsia="Times New Roman" w:hAnsi="Times New Roman" w:cs="Times New Roman"/>
            <w:sz w:val="24"/>
          </w:rPr>
          <w:t>unrelated to</w:t>
        </w:r>
      </w:ins>
      <w:ins w:id="355" w:author="Timothy Williams" w:date="2012-11-27T12:01:00Z">
        <w:r w:rsidR="00FD31E7">
          <w:rPr>
            <w:rFonts w:ascii="Times New Roman" w:eastAsia="Times New Roman" w:hAnsi="Times New Roman" w:cs="Times New Roman"/>
            <w:sz w:val="24"/>
          </w:rPr>
          <w:t xml:space="preserve"> </w:t>
        </w:r>
      </w:ins>
      <w:ins w:id="356" w:author="Timothy Williams" w:date="2012-11-27T12:32:00Z">
        <w:r w:rsidR="00284832">
          <w:rPr>
            <w:rFonts w:ascii="Times New Roman" w:eastAsia="Times New Roman" w:hAnsi="Times New Roman" w:cs="Times New Roman"/>
            <w:sz w:val="24"/>
          </w:rPr>
          <w:t>C</w:t>
        </w:r>
      </w:ins>
      <w:ins w:id="357" w:author="Timothy Williams" w:date="2012-11-27T12:01:00Z">
        <w:r w:rsidR="00FD31E7">
          <w:rPr>
            <w:rFonts w:ascii="Times New Roman" w:eastAsia="Times New Roman" w:hAnsi="Times New Roman" w:cs="Times New Roman"/>
            <w:sz w:val="24"/>
          </w:rPr>
          <w:t xml:space="preserve"> fixation</w:t>
        </w:r>
      </w:ins>
      <w:ins w:id="358" w:author="Timothy Williams" w:date="2012-11-27T11:48:00Z">
        <w:r w:rsidR="00350BAE">
          <w:rPr>
            <w:rFonts w:ascii="Times New Roman" w:eastAsia="Times New Roman" w:hAnsi="Times New Roman" w:cs="Times New Roman"/>
            <w:sz w:val="24"/>
          </w:rPr>
          <w:t>,</w:t>
        </w:r>
      </w:ins>
      <w:ins w:id="359" w:author="Timothy Williams" w:date="2012-11-27T12:02:00Z">
        <w:r w:rsidR="00FD31E7">
          <w:rPr>
            <w:rFonts w:ascii="Times New Roman" w:eastAsia="Times New Roman" w:hAnsi="Times New Roman" w:cs="Times New Roman"/>
            <w:sz w:val="24"/>
          </w:rPr>
          <w:t xml:space="preserve"> This </w:t>
        </w:r>
      </w:ins>
      <w:ins w:id="360" w:author="Timothy Williams" w:date="2012-11-27T12:05:00Z">
        <w:r w:rsidR="00A012D4">
          <w:rPr>
            <w:rFonts w:ascii="Times New Roman" w:eastAsia="Times New Roman" w:hAnsi="Times New Roman" w:cs="Times New Roman"/>
            <w:sz w:val="24"/>
          </w:rPr>
          <w:t xml:space="preserve">decoupling of </w:t>
        </w:r>
      </w:ins>
      <w:ins w:id="361" w:author="Sheree Yau" w:date="2012-12-19T19:18:00Z">
        <w:r w:rsidR="004E3C6C" w:rsidRPr="004E3C6C">
          <w:rPr>
            <w:rFonts w:ascii="Times New Roman" w:eastAsia="Times New Roman" w:hAnsi="Times New Roman" w:cs="Times New Roman"/>
            <w:i/>
            <w:sz w:val="24"/>
          </w:rPr>
          <w:t>prkB</w:t>
        </w:r>
      </w:ins>
      <w:ins w:id="362" w:author="Timothy Williams" w:date="2012-11-27T12:05:00Z">
        <w:del w:id="363" w:author="Sheree Yau" w:date="2012-12-19T19:18:00Z">
          <w:r w:rsidR="00A012D4" w:rsidDel="004E3C6C">
            <w:rPr>
              <w:rFonts w:ascii="Times New Roman" w:eastAsia="Times New Roman" w:hAnsi="Times New Roman" w:cs="Times New Roman"/>
              <w:sz w:val="24"/>
            </w:rPr>
            <w:delText>PRK</w:delText>
          </w:r>
        </w:del>
        <w:r w:rsidR="00A012D4">
          <w:rPr>
            <w:rFonts w:ascii="Times New Roman" w:eastAsia="Times New Roman" w:hAnsi="Times New Roman" w:cs="Times New Roman"/>
            <w:sz w:val="24"/>
          </w:rPr>
          <w:t xml:space="preserve"> from Ru</w:t>
        </w:r>
      </w:ins>
      <w:ins w:id="364" w:author="Timothy Williams" w:date="2012-11-27T12:21:00Z">
        <w:r w:rsidR="00A012D4">
          <w:rPr>
            <w:rFonts w:ascii="Times New Roman" w:eastAsia="Times New Roman" w:hAnsi="Times New Roman" w:cs="Times New Roman"/>
            <w:sz w:val="24"/>
          </w:rPr>
          <w:t>B</w:t>
        </w:r>
      </w:ins>
      <w:ins w:id="365" w:author="Timothy Williams" w:date="2012-11-27T12:05:00Z">
        <w:r w:rsidR="00FD31E7">
          <w:rPr>
            <w:rFonts w:ascii="Times New Roman" w:eastAsia="Times New Roman" w:hAnsi="Times New Roman" w:cs="Times New Roman"/>
            <w:sz w:val="24"/>
          </w:rPr>
          <w:t xml:space="preserve">isCO </w:t>
        </w:r>
      </w:ins>
      <w:ins w:id="366" w:author="Timothy Williams" w:date="2012-11-27T12:13:00Z">
        <w:r w:rsidR="00A012D4">
          <w:rPr>
            <w:rFonts w:ascii="Times New Roman" w:eastAsia="Times New Roman" w:hAnsi="Times New Roman" w:cs="Times New Roman"/>
            <w:sz w:val="24"/>
          </w:rPr>
          <w:t xml:space="preserve">involved in </w:t>
        </w:r>
      </w:ins>
      <w:ins w:id="367" w:author="Timothy Williams" w:date="2012-11-27T12:32:00Z">
        <w:r w:rsidR="00284832">
          <w:rPr>
            <w:rFonts w:ascii="Times New Roman" w:eastAsia="Times New Roman" w:hAnsi="Times New Roman" w:cs="Times New Roman"/>
            <w:sz w:val="24"/>
          </w:rPr>
          <w:t>C</w:t>
        </w:r>
      </w:ins>
      <w:ins w:id="368" w:author="Timothy Williams" w:date="2012-11-27T12:20:00Z">
        <w:r w:rsidR="00A012D4">
          <w:rPr>
            <w:rFonts w:ascii="Times New Roman" w:eastAsia="Times New Roman" w:hAnsi="Times New Roman" w:cs="Times New Roman"/>
            <w:sz w:val="24"/>
          </w:rPr>
          <w:t xml:space="preserve"> fixation </w:t>
        </w:r>
      </w:ins>
      <w:ins w:id="369" w:author="Timothy Williams" w:date="2012-11-27T12:06:00Z">
        <w:r w:rsidR="00FD31E7">
          <w:rPr>
            <w:rFonts w:ascii="Times New Roman" w:eastAsia="Times New Roman" w:hAnsi="Times New Roman" w:cs="Times New Roman"/>
            <w:sz w:val="24"/>
          </w:rPr>
          <w:t xml:space="preserve">(forms I and II), also observed in </w:t>
        </w:r>
        <w:r w:rsidR="00FD31E7" w:rsidRPr="00FD31E7">
          <w:rPr>
            <w:rFonts w:ascii="Times New Roman" w:eastAsia="Times New Roman" w:hAnsi="Times New Roman" w:cs="Times New Roman"/>
            <w:i/>
            <w:sz w:val="24"/>
          </w:rPr>
          <w:t>Ammonifex</w:t>
        </w:r>
        <w:r w:rsidR="00FD31E7">
          <w:rPr>
            <w:rFonts w:ascii="Times New Roman" w:eastAsia="Times New Roman" w:hAnsi="Times New Roman" w:cs="Times New Roman"/>
            <w:sz w:val="24"/>
          </w:rPr>
          <w:t xml:space="preserve"> (Hügler &amp; Sievert, 2011), </w:t>
        </w:r>
      </w:ins>
      <w:ins w:id="370" w:author="Timothy Williams" w:date="2012-11-27T12:02:00Z">
        <w:r w:rsidR="00FD31E7">
          <w:rPr>
            <w:rFonts w:ascii="Times New Roman" w:eastAsia="Times New Roman" w:hAnsi="Times New Roman" w:cs="Times New Roman"/>
            <w:sz w:val="24"/>
          </w:rPr>
          <w:t>under</w:t>
        </w:r>
      </w:ins>
      <w:ins w:id="371" w:author="Timothy Williams" w:date="2012-11-27T12:06:00Z">
        <w:r w:rsidR="00FD31E7">
          <w:rPr>
            <w:rFonts w:ascii="Times New Roman" w:eastAsia="Times New Roman" w:hAnsi="Times New Roman" w:cs="Times New Roman"/>
            <w:sz w:val="24"/>
          </w:rPr>
          <w:t>mine</w:t>
        </w:r>
      </w:ins>
      <w:ins w:id="372" w:author="Timothy Williams" w:date="2012-11-27T12:02:00Z">
        <w:r w:rsidR="00FD31E7">
          <w:rPr>
            <w:rFonts w:ascii="Times New Roman" w:eastAsia="Times New Roman" w:hAnsi="Times New Roman" w:cs="Times New Roman"/>
            <w:sz w:val="24"/>
          </w:rPr>
          <w:t xml:space="preserve">s the utility of </w:t>
        </w:r>
      </w:ins>
      <w:ins w:id="373" w:author="Sheree Yau" w:date="2012-12-19T19:19:00Z">
        <w:r w:rsidR="004E3C6C" w:rsidRPr="004E3C6C">
          <w:rPr>
            <w:rFonts w:ascii="Times New Roman" w:eastAsia="Times New Roman" w:hAnsi="Times New Roman" w:cs="Times New Roman"/>
            <w:i/>
            <w:sz w:val="24"/>
          </w:rPr>
          <w:t>prkB</w:t>
        </w:r>
      </w:ins>
      <w:ins w:id="374" w:author="Timothy Williams" w:date="2012-11-27T12:02:00Z">
        <w:del w:id="375" w:author="Sheree Yau" w:date="2012-12-19T19:19:00Z">
          <w:r w:rsidR="00FD31E7" w:rsidDel="004E3C6C">
            <w:rPr>
              <w:rFonts w:ascii="Times New Roman" w:eastAsia="Times New Roman" w:hAnsi="Times New Roman" w:cs="Times New Roman"/>
              <w:sz w:val="24"/>
            </w:rPr>
            <w:delText>PRK</w:delText>
          </w:r>
        </w:del>
        <w:r w:rsidR="00FD31E7">
          <w:rPr>
            <w:rFonts w:ascii="Times New Roman" w:eastAsia="Times New Roman" w:hAnsi="Times New Roman" w:cs="Times New Roman"/>
            <w:sz w:val="24"/>
          </w:rPr>
          <w:t xml:space="preserve"> as a marker gene for </w:t>
        </w:r>
      </w:ins>
      <w:ins w:id="376" w:author="Timothy Williams" w:date="2012-11-27T12:20:00Z">
        <w:r w:rsidR="00A012D4">
          <w:rPr>
            <w:rFonts w:ascii="Times New Roman" w:eastAsia="Times New Roman" w:hAnsi="Times New Roman" w:cs="Times New Roman"/>
            <w:sz w:val="24"/>
          </w:rPr>
          <w:t xml:space="preserve">the </w:t>
        </w:r>
        <w:del w:id="377" w:author="Sheree Yau" w:date="2012-12-19T19:20:00Z">
          <w:r w:rsidR="00A012D4" w:rsidDel="004E3C6C">
            <w:rPr>
              <w:rFonts w:ascii="Times New Roman" w:eastAsia="Times New Roman" w:hAnsi="Times New Roman" w:cs="Times New Roman"/>
              <w:sz w:val="24"/>
            </w:rPr>
            <w:delText>CBB</w:delText>
          </w:r>
        </w:del>
      </w:ins>
      <w:ins w:id="378" w:author="Sheree Yau" w:date="2012-12-19T19:20:00Z">
        <w:r w:rsidR="004E3C6C">
          <w:rPr>
            <w:rFonts w:ascii="Times New Roman" w:eastAsia="Times New Roman" w:hAnsi="Times New Roman" w:cs="Times New Roman"/>
            <w:sz w:val="24"/>
          </w:rPr>
          <w:t>Calvin</w:t>
        </w:r>
      </w:ins>
      <w:ins w:id="379" w:author="Timothy Williams" w:date="2012-11-27T12:20:00Z">
        <w:r w:rsidR="00A012D4">
          <w:rPr>
            <w:rFonts w:ascii="Times New Roman" w:eastAsia="Times New Roman" w:hAnsi="Times New Roman" w:cs="Times New Roman"/>
            <w:sz w:val="24"/>
          </w:rPr>
          <w:t xml:space="preserve"> cycle</w:t>
        </w:r>
      </w:ins>
      <w:ins w:id="380" w:author="Timothy Williams" w:date="2012-11-27T12:02:00Z">
        <w:r w:rsidR="00FD31E7">
          <w:rPr>
            <w:rFonts w:ascii="Times New Roman" w:eastAsia="Times New Roman" w:hAnsi="Times New Roman" w:cs="Times New Roman"/>
            <w:sz w:val="24"/>
          </w:rPr>
          <w:t>.</w:t>
        </w:r>
      </w:ins>
      <w:ins w:id="381" w:author="Timothy Williams" w:date="2012-11-27T11:48:00Z">
        <w:r w:rsidR="00350BAE">
          <w:rPr>
            <w:rFonts w:ascii="Times New Roman" w:eastAsia="Times New Roman" w:hAnsi="Times New Roman" w:cs="Times New Roman"/>
            <w:sz w:val="24"/>
          </w:rPr>
          <w:t xml:space="preserve"> </w:t>
        </w:r>
      </w:ins>
      <w:ins w:id="382" w:author="Timothy Williams" w:date="2012-11-27T12:19:00Z">
        <w:r w:rsidR="00A012D4">
          <w:rPr>
            <w:rFonts w:ascii="Times New Roman" w:eastAsia="Times New Roman" w:hAnsi="Times New Roman" w:cs="Times New Roman"/>
            <w:sz w:val="24"/>
          </w:rPr>
          <w:t xml:space="preserve">Thus, there is no evidence for autotrophy in Organic Lake </w:t>
        </w:r>
      </w:ins>
      <w:ins w:id="383" w:author="Timothy Williams" w:date="2012-11-27T12:21:00Z">
        <w:r w:rsidR="00A012D4">
          <w:rPr>
            <w:rFonts w:ascii="Times New Roman" w:eastAsia="Times New Roman" w:hAnsi="Times New Roman" w:cs="Times New Roman"/>
            <w:sz w:val="24"/>
          </w:rPr>
          <w:t xml:space="preserve">mediated </w:t>
        </w:r>
      </w:ins>
      <w:ins w:id="384" w:author="Timothy Williams" w:date="2012-11-27T12:19:00Z">
        <w:r w:rsidR="00A012D4">
          <w:rPr>
            <w:rFonts w:ascii="Times New Roman" w:eastAsia="Times New Roman" w:hAnsi="Times New Roman" w:cs="Times New Roman"/>
            <w:sz w:val="24"/>
          </w:rPr>
          <w:t xml:space="preserve">by </w:t>
        </w:r>
        <w:r w:rsidR="00A012D4" w:rsidRPr="00A012D4">
          <w:rPr>
            <w:rFonts w:ascii="Times New Roman" w:eastAsia="Times New Roman" w:hAnsi="Times New Roman" w:cs="Times New Roman"/>
            <w:i/>
            <w:sz w:val="24"/>
          </w:rPr>
          <w:t>Marinobacter</w:t>
        </w:r>
        <w:r w:rsidR="00A012D4">
          <w:rPr>
            <w:rFonts w:ascii="Times New Roman" w:eastAsia="Times New Roman" w:hAnsi="Times New Roman" w:cs="Times New Roman"/>
            <w:sz w:val="24"/>
          </w:rPr>
          <w:t>.</w:t>
        </w:r>
      </w:ins>
      <w:ins w:id="385" w:author="Timothy Williams" w:date="2012-11-27T12:44:00Z">
        <w:r w:rsidR="00C2609B">
          <w:rPr>
            <w:rFonts w:ascii="Times New Roman" w:eastAsia="Times New Roman" w:hAnsi="Times New Roman" w:cs="Times New Roman"/>
            <w:sz w:val="24"/>
          </w:rPr>
          <w:t xml:space="preserve">   </w:t>
        </w:r>
      </w:ins>
    </w:p>
    <w:p w:rsidR="00F14F8A" w:rsidRDefault="00C2609B" w:rsidP="00017B51">
      <w:pPr>
        <w:pStyle w:val="Normal1"/>
        <w:spacing w:after="0" w:line="240" w:lineRule="auto"/>
        <w:ind w:firstLine="426"/>
        <w:rPr>
          <w:ins w:id="386" w:author="Sheree Yau" w:date="2012-12-17T13:09:00Z"/>
          <w:rFonts w:ascii="Times New Roman" w:eastAsia="Times New Roman" w:hAnsi="Times New Roman" w:cs="Times New Roman"/>
          <w:sz w:val="24"/>
        </w:rPr>
      </w:pPr>
      <w:ins w:id="387" w:author="Timothy Williams" w:date="2012-11-27T12:44:00Z">
        <w:r>
          <w:rPr>
            <w:rFonts w:ascii="Times New Roman" w:eastAsia="Times New Roman" w:hAnsi="Times New Roman" w:cs="Times New Roman"/>
            <w:sz w:val="24"/>
          </w:rPr>
          <w:t>Evidence for C fixation via the reverse tricarboxylic acid (rTCA) cycle was also indicated</w:t>
        </w:r>
      </w:ins>
      <w:ins w:id="388" w:author="Timothy Williams" w:date="2012-11-27T12:45:00Z">
        <w:r w:rsidR="005F297B">
          <w:rPr>
            <w:rFonts w:ascii="Times New Roman" w:eastAsia="Times New Roman" w:hAnsi="Times New Roman" w:cs="Times New Roman"/>
            <w:sz w:val="24"/>
          </w:rPr>
          <w:t xml:space="preserve">, with </w:t>
        </w:r>
        <w:r>
          <w:rPr>
            <w:rFonts w:ascii="Times New Roman" w:eastAsia="Times New Roman" w:hAnsi="Times New Roman" w:cs="Times New Roman"/>
            <w:sz w:val="24"/>
          </w:rPr>
          <w:t>genes for ATP citrate lyase linked to</w:t>
        </w:r>
      </w:ins>
      <w:ins w:id="389" w:author="Timothy Williams" w:date="2012-11-27T12:44:00Z">
        <w:r>
          <w:rPr>
            <w:rFonts w:ascii="Times New Roman" w:eastAsia="Times New Roman" w:hAnsi="Times New Roman" w:cs="Times New Roman"/>
            <w:sz w:val="24"/>
          </w:rPr>
          <w:t xml:space="preserve"> </w:t>
        </w:r>
      </w:ins>
      <w:ins w:id="390" w:author="Timothy Williams" w:date="2012-11-27T12:45:00Z">
        <w:r>
          <w:rPr>
            <w:rFonts w:ascii="Times New Roman" w:eastAsia="Times New Roman" w:hAnsi="Times New Roman" w:cs="Times New Roman"/>
            <w:sz w:val="24"/>
          </w:rPr>
          <w:t xml:space="preserve">sulfur-oxidizing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(Figure S6A</w:t>
        </w:r>
        <w:del w:id="391" w:author="Sheree Yau" w:date="2012-12-03T00:47:00Z">
          <w:r w:rsidDel="009C18EF">
            <w:rPr>
              <w:rFonts w:ascii="Times New Roman" w:eastAsia="Times New Roman" w:hAnsi="Times New Roman" w:cs="Times New Roman"/>
              <w:sz w:val="24"/>
            </w:rPr>
            <w:delText>, Table S4</w:delText>
          </w:r>
        </w:del>
        <w:r>
          <w:rPr>
            <w:rFonts w:ascii="Times New Roman" w:eastAsia="Times New Roman" w:hAnsi="Times New Roman" w:cs="Times New Roman"/>
            <w:sz w:val="24"/>
          </w:rPr>
          <w:t>)</w:t>
        </w:r>
      </w:ins>
      <w:ins w:id="392" w:author="Timothy Williams" w:date="2012-11-27T12:46:00Z">
        <w:r>
          <w:rPr>
            <w:rFonts w:ascii="Times New Roman" w:eastAsia="Times New Roman" w:hAnsi="Times New Roman" w:cs="Times New Roman"/>
            <w:sz w:val="24"/>
          </w:rPr>
          <w:t>.</w:t>
        </w:r>
      </w:ins>
      <w:ins w:id="393" w:author="Timothy Williams" w:date="2012-11-27T12:48:00Z">
        <w:r w:rsidR="00452D35">
          <w:rPr>
            <w:rFonts w:ascii="Times New Roman" w:eastAsia="Times New Roman" w:hAnsi="Times New Roman" w:cs="Times New Roman"/>
            <w:sz w:val="24"/>
          </w:rPr>
          <w:t xml:space="preserve"> </w:t>
        </w:r>
      </w:ins>
      <w:ins w:id="394" w:author="Timothy Williams" w:date="2012-11-27T12:50:00Z">
        <w:r w:rsidR="00452D35">
          <w:rPr>
            <w:rFonts w:ascii="Times New Roman" w:eastAsia="Times New Roman" w:hAnsi="Times New Roman" w:cs="Times New Roman"/>
            <w:sz w:val="24"/>
          </w:rPr>
          <w:t>In general, t</w:t>
        </w:r>
      </w:ins>
      <w:ins w:id="395" w:author="Timothy Williams" w:date="2012-11-27T12:48:00Z">
        <w:r w:rsidR="00452D35">
          <w:rPr>
            <w:rFonts w:ascii="Times New Roman" w:eastAsia="Times New Roman" w:hAnsi="Times New Roman" w:cs="Times New Roman"/>
            <w:sz w:val="24"/>
          </w:rPr>
          <w:t xml:space="preserve">he rTCA cycle </w:t>
        </w:r>
      </w:ins>
      <w:ins w:id="396" w:author="Timothy Williams" w:date="2012-11-27T12:50:00Z">
        <w:r w:rsidR="00452D35">
          <w:rPr>
            <w:rFonts w:ascii="Times New Roman" w:eastAsia="Times New Roman" w:hAnsi="Times New Roman" w:cs="Times New Roman"/>
            <w:sz w:val="24"/>
          </w:rPr>
          <w:t>is</w:t>
        </w:r>
      </w:ins>
      <w:ins w:id="397" w:author="Timothy Williams" w:date="2012-11-27T12:48:00Z">
        <w:r w:rsidR="00452D35">
          <w:rPr>
            <w:rFonts w:ascii="Times New Roman" w:eastAsia="Times New Roman" w:hAnsi="Times New Roman" w:cs="Times New Roman"/>
            <w:sz w:val="24"/>
          </w:rPr>
          <w:t xml:space="preserve"> restricted to anaerobic </w:t>
        </w:r>
      </w:ins>
      <w:ins w:id="398" w:author="Timothy Williams" w:date="2012-11-27T12:49:00Z">
        <w:r w:rsidR="00452D35">
          <w:rPr>
            <w:rFonts w:ascii="Times New Roman" w:eastAsia="Times New Roman" w:hAnsi="Times New Roman" w:cs="Times New Roman"/>
            <w:sz w:val="24"/>
          </w:rPr>
          <w:t xml:space="preserve">and </w:t>
        </w:r>
      </w:ins>
      <w:ins w:id="399" w:author="Timothy Williams" w:date="2012-11-27T12:48:00Z">
        <w:r w:rsidR="00452D35" w:rsidRPr="00452D35">
          <w:rPr>
            <w:rFonts w:ascii="Times New Roman" w:eastAsia="Times New Roman" w:hAnsi="Times New Roman" w:cs="Times New Roman"/>
            <w:sz w:val="24"/>
          </w:rPr>
          <w:t>microaerophilic bacteria</w:t>
        </w:r>
      </w:ins>
      <w:ins w:id="400" w:author="Timothy Williams" w:date="2012-11-27T15:15:00Z">
        <w:r w:rsidR="00F14F8A">
          <w:rPr>
            <w:rFonts w:ascii="Times New Roman" w:eastAsia="Times New Roman" w:hAnsi="Times New Roman" w:cs="Times New Roman"/>
            <w:sz w:val="24"/>
          </w:rPr>
          <w:t xml:space="preserve"> </w:t>
        </w:r>
      </w:ins>
      <w:ins w:id="401" w:author="Timothy Williams" w:date="2012-11-27T12:48:00Z">
        <w:r w:rsidR="00452D35">
          <w:rPr>
            <w:rFonts w:ascii="Times New Roman" w:eastAsia="Times New Roman" w:hAnsi="Times New Roman" w:cs="Times New Roman"/>
            <w:sz w:val="24"/>
          </w:rPr>
          <w:t>(Hügler &amp; Sievert, 2011)</w:t>
        </w:r>
      </w:ins>
      <w:ins w:id="402" w:author="Timothy Williams" w:date="2012-11-27T15:15:00Z">
        <w:r w:rsidR="00F14F8A">
          <w:rPr>
            <w:rFonts w:ascii="Times New Roman" w:eastAsia="Times New Roman" w:hAnsi="Times New Roman" w:cs="Times New Roman"/>
            <w:sz w:val="24"/>
          </w:rPr>
          <w:t xml:space="preserve">, which is consistent with the detection of </w:t>
        </w:r>
        <w:r w:rsidR="00A80A20" w:rsidRPr="00A80A20">
          <w:rPr>
            <w:rFonts w:ascii="Times New Roman" w:eastAsia="Times New Roman" w:hAnsi="Times New Roman" w:cs="Times New Roman"/>
            <w:i/>
            <w:sz w:val="24"/>
          </w:rPr>
          <w:t>Epsilonproteobacteria</w:t>
        </w:r>
        <w:r w:rsidR="00F14F8A">
          <w:rPr>
            <w:rFonts w:ascii="Times New Roman" w:eastAsia="Times New Roman" w:hAnsi="Times New Roman" w:cs="Times New Roman"/>
            <w:sz w:val="24"/>
          </w:rPr>
          <w:t xml:space="preserve"> </w:t>
        </w:r>
        <w:commentRangeStart w:id="403"/>
        <w:del w:id="404" w:author="Sheree Yau" w:date="2012-12-02T23:52:00Z">
          <w:r w:rsidR="00F14F8A" w:rsidDel="0073265C">
            <w:rPr>
              <w:rFonts w:ascii="Times New Roman" w:eastAsia="Times New Roman" w:hAnsi="Times New Roman" w:cs="Times New Roman"/>
              <w:sz w:val="24"/>
            </w:rPr>
            <w:delText xml:space="preserve">most anoxic </w:delText>
          </w:r>
        </w:del>
      </w:ins>
      <w:commentRangeEnd w:id="403"/>
      <w:r w:rsidR="0073265C">
        <w:rPr>
          <w:rStyle w:val="CommentReference"/>
          <w:rFonts w:asciiTheme="minorHAnsi" w:eastAsiaTheme="minorEastAsia" w:hAnsiTheme="minorHAnsi" w:cstheme="minorBidi"/>
          <w:color w:val="auto"/>
        </w:rPr>
        <w:commentReference w:id="403"/>
      </w:r>
      <w:ins w:id="405" w:author="Timothy Williams" w:date="2012-11-27T15:15:00Z">
        <w:del w:id="406" w:author="Sheree Yau" w:date="2012-12-02T23:53:00Z">
          <w:r w:rsidR="00F14F8A" w:rsidDel="0073265C">
            <w:rPr>
              <w:rFonts w:ascii="Times New Roman" w:eastAsia="Times New Roman" w:hAnsi="Times New Roman" w:cs="Times New Roman"/>
              <w:sz w:val="24"/>
            </w:rPr>
            <w:delText xml:space="preserve">part of the </w:delText>
          </w:r>
        </w:del>
      </w:ins>
      <w:ins w:id="407" w:author="Sheree Yau" w:date="2012-12-03T00:50:00Z">
        <w:r w:rsidR="009C18EF">
          <w:rPr>
            <w:rFonts w:ascii="Times New Roman" w:eastAsia="Times New Roman" w:hAnsi="Times New Roman" w:cs="Times New Roman"/>
            <w:sz w:val="24"/>
          </w:rPr>
          <w:t xml:space="preserve">in the </w:t>
        </w:r>
      </w:ins>
      <w:ins w:id="408" w:author="Timothy Williams" w:date="2012-11-27T15:15:00Z">
        <w:r w:rsidR="00F14F8A">
          <w:rPr>
            <w:rFonts w:ascii="Times New Roman" w:eastAsia="Times New Roman" w:hAnsi="Times New Roman" w:cs="Times New Roman"/>
            <w:sz w:val="24"/>
          </w:rPr>
          <w:t>lake</w:t>
        </w:r>
      </w:ins>
      <w:ins w:id="409" w:author="Sheree Yau" w:date="2012-12-03T00:50:00Z">
        <w:r w:rsidR="009C18EF">
          <w:rPr>
            <w:rFonts w:ascii="Times New Roman" w:eastAsia="Times New Roman" w:hAnsi="Times New Roman" w:cs="Times New Roman"/>
            <w:sz w:val="24"/>
          </w:rPr>
          <w:t xml:space="preserve"> bottom where oxygen is lowest</w:t>
        </w:r>
      </w:ins>
      <w:ins w:id="410" w:author="Timothy Williams" w:date="2012-11-28T16:13:00Z">
        <w:r w:rsidR="00017B51">
          <w:rPr>
            <w:rFonts w:ascii="Times New Roman" w:eastAsia="Times New Roman" w:hAnsi="Times New Roman" w:cs="Times New Roman"/>
            <w:sz w:val="24"/>
          </w:rPr>
          <w:t xml:space="preserve">, and the </w:t>
        </w:r>
        <w:r w:rsidR="00017B51" w:rsidRPr="00017B51">
          <w:rPr>
            <w:rFonts w:ascii="Times New Roman" w:eastAsia="Times New Roman" w:hAnsi="Times New Roman" w:cs="Times New Roman"/>
            <w:sz w:val="24"/>
          </w:rPr>
          <w:t xml:space="preserve">microaerophilic/anaerobic metabolisms </w:t>
        </w:r>
        <w:r w:rsidR="00017B51">
          <w:rPr>
            <w:rFonts w:ascii="Times New Roman" w:eastAsia="Times New Roman" w:hAnsi="Times New Roman" w:cs="Times New Roman"/>
            <w:sz w:val="24"/>
          </w:rPr>
          <w:t xml:space="preserve">characteristic of the group </w:t>
        </w:r>
        <w:r w:rsidR="00017B51" w:rsidRPr="00017B51">
          <w:rPr>
            <w:rFonts w:ascii="Times New Roman" w:eastAsia="Times New Roman" w:hAnsi="Times New Roman" w:cs="Times New Roman"/>
            <w:sz w:val="24"/>
          </w:rPr>
          <w:t>(</w:t>
        </w:r>
        <w:r w:rsidR="007C5AB9" w:rsidRPr="00942EB7">
          <w:rPr>
            <w:rFonts w:ascii="Times New Roman" w:eastAsia="Times New Roman" w:hAnsi="Times New Roman" w:cs="Times New Roman"/>
            <w:color w:val="auto"/>
            <w:sz w:val="24"/>
          </w:rPr>
          <w:t xml:space="preserve">Campbell </w:t>
        </w:r>
        <w:r w:rsidR="007C5AB9" w:rsidRPr="00942EB7">
          <w:rPr>
            <w:rFonts w:ascii="Times New Roman" w:eastAsia="Times New Roman" w:hAnsi="Times New Roman" w:cs="Times New Roman"/>
            <w:i/>
            <w:color w:val="auto"/>
            <w:sz w:val="24"/>
          </w:rPr>
          <w:t>et al</w:t>
        </w:r>
        <w:r w:rsidR="007C5AB9" w:rsidRPr="00942EB7">
          <w:rPr>
            <w:rFonts w:ascii="Times New Roman" w:eastAsia="Times New Roman" w:hAnsi="Times New Roman" w:cs="Times New Roman"/>
            <w:color w:val="auto"/>
            <w:sz w:val="24"/>
          </w:rPr>
          <w:t>., 2006</w:t>
        </w:r>
        <w:r w:rsidR="00017B51" w:rsidRPr="00017B51">
          <w:rPr>
            <w:rFonts w:ascii="Times New Roman" w:eastAsia="Times New Roman" w:hAnsi="Times New Roman" w:cs="Times New Roman"/>
            <w:sz w:val="24"/>
          </w:rPr>
          <w:t>).</w:t>
        </w:r>
      </w:ins>
      <w:ins w:id="411" w:author="Timothy Williams" w:date="2012-11-27T12:49:00Z">
        <w:r w:rsidR="00452D35">
          <w:rPr>
            <w:rFonts w:ascii="Times New Roman" w:eastAsia="Times New Roman" w:hAnsi="Times New Roman" w:cs="Times New Roman"/>
            <w:sz w:val="24"/>
          </w:rPr>
          <w:t xml:space="preserve"> </w:t>
        </w:r>
      </w:ins>
      <w:ins w:id="412" w:author="Timothy Williams" w:date="2012-11-27T12:43:00Z">
        <w:r>
          <w:rPr>
            <w:rFonts w:ascii="Times New Roman" w:eastAsia="Times New Roman" w:hAnsi="Times New Roman" w:cs="Times New Roman"/>
            <w:sz w:val="24"/>
          </w:rPr>
          <w:t xml:space="preserve">Anaerobic </w:t>
        </w:r>
      </w:ins>
      <w:del w:id="413" w:author="Timothy Williams" w:date="2012-11-27T12:37:00Z">
        <w:r w:rsidR="00C45D27" w:rsidDel="00284832">
          <w:rPr>
            <w:rFonts w:ascii="Times New Roman" w:eastAsia="Times New Roman" w:hAnsi="Times New Roman" w:cs="Times New Roman"/>
            <w:sz w:val="24"/>
          </w:rPr>
          <w:delText xml:space="preserve">Anaerobic </w:delText>
        </w:r>
      </w:del>
      <w:r w:rsidR="00C45D27">
        <w:rPr>
          <w:rFonts w:ascii="Times New Roman" w:eastAsia="Times New Roman" w:hAnsi="Times New Roman" w:cs="Times New Roman"/>
          <w:sz w:val="24"/>
        </w:rPr>
        <w:t xml:space="preserve">C fixation </w:t>
      </w:r>
      <w:r w:rsidR="00C45D27">
        <w:rPr>
          <w:rFonts w:ascii="Times New Roman" w:eastAsia="Times New Roman" w:hAnsi="Times New Roman" w:cs="Times New Roman"/>
          <w:sz w:val="24"/>
        </w:rPr>
        <w:lastRenderedPageBreak/>
        <w:t>was represented by potential for the Wood-Ljungdahl (WL</w:t>
      </w:r>
      <w:ins w:id="414" w:author="Timothy Williams" w:date="2012-11-27T12:43:00Z">
        <w:r>
          <w:rPr>
            <w:rFonts w:ascii="Times New Roman" w:eastAsia="Times New Roman" w:hAnsi="Times New Roman" w:cs="Times New Roman"/>
            <w:sz w:val="24"/>
          </w:rPr>
          <w:t>; or reductive acetyl-CoA</w:t>
        </w:r>
      </w:ins>
      <w:r w:rsidR="00C45D27">
        <w:rPr>
          <w:rFonts w:ascii="Times New Roman" w:eastAsia="Times New Roman" w:hAnsi="Times New Roman" w:cs="Times New Roman"/>
          <w:sz w:val="24"/>
        </w:rPr>
        <w:t xml:space="preserve">) </w:t>
      </w:r>
      <w:proofErr w:type="gramStart"/>
      <w:r w:rsidR="00C45D27">
        <w:rPr>
          <w:rFonts w:ascii="Times New Roman" w:eastAsia="Times New Roman" w:hAnsi="Times New Roman" w:cs="Times New Roman"/>
          <w:sz w:val="24"/>
        </w:rPr>
        <w:t>pathway</w:t>
      </w:r>
      <w:proofErr w:type="gramEnd"/>
      <w:del w:id="415" w:author="Sheree Yau" w:date="2012-12-05T18:04:00Z">
        <w:r w:rsidR="00C45D27" w:rsidDel="005F1F2F">
          <w:rPr>
            <w:rFonts w:ascii="Times New Roman" w:eastAsia="Times New Roman" w:hAnsi="Times New Roman" w:cs="Times New Roman"/>
            <w:sz w:val="24"/>
          </w:rPr>
          <w:delText xml:space="preserve">, </w:delText>
        </w:r>
      </w:del>
      <w:r w:rsidR="00C45D27">
        <w:rPr>
          <w:rFonts w:ascii="Times New Roman" w:eastAsia="Times New Roman" w:hAnsi="Times New Roman" w:cs="Times New Roman"/>
          <w:sz w:val="24"/>
        </w:rPr>
        <w:t xml:space="preserve">(Figure </w:t>
      </w:r>
      <w:del w:id="416" w:author="Sheree Yau" w:date="2012-12-17T13:07:00Z">
        <w:r w:rsidR="00C45D27" w:rsidDel="007F5065">
          <w:rPr>
            <w:rFonts w:ascii="Times New Roman" w:eastAsia="Times New Roman" w:hAnsi="Times New Roman" w:cs="Times New Roman"/>
            <w:sz w:val="24"/>
          </w:rPr>
          <w:delText>S6A</w:delText>
        </w:r>
      </w:del>
      <w:ins w:id="417" w:author="Sheree Yau" w:date="2012-12-17T13:07:00Z">
        <w:r w:rsidR="007F5065">
          <w:rPr>
            <w:rFonts w:ascii="Times New Roman" w:eastAsia="Times New Roman" w:hAnsi="Times New Roman" w:cs="Times New Roman"/>
            <w:sz w:val="24"/>
          </w:rPr>
          <w:t>4A</w:t>
        </w:r>
      </w:ins>
      <w:r w:rsidR="00C45D27">
        <w:rPr>
          <w:rFonts w:ascii="Times New Roman" w:eastAsia="Times New Roman" w:hAnsi="Times New Roman" w:cs="Times New Roman"/>
          <w:sz w:val="24"/>
        </w:rPr>
        <w:t xml:space="preserve">). WL-mediated </w:t>
      </w:r>
      <w:del w:id="418" w:author="Timothy Williams" w:date="2012-11-27T12:33:00Z">
        <w:r w:rsidR="00C45D27" w:rsidDel="00284832">
          <w:rPr>
            <w:rFonts w:ascii="Times New Roman" w:eastAsia="Times New Roman" w:hAnsi="Times New Roman" w:cs="Times New Roman"/>
            <w:sz w:val="24"/>
          </w:rPr>
          <w:delText xml:space="preserve">carbon </w:delText>
        </w:r>
      </w:del>
      <w:ins w:id="419" w:author="Timothy Williams" w:date="2012-11-27T12:33:00Z">
        <w:r w:rsidR="00284832">
          <w:rPr>
            <w:rFonts w:ascii="Times New Roman" w:eastAsia="Times New Roman" w:hAnsi="Times New Roman" w:cs="Times New Roman"/>
            <w:sz w:val="24"/>
          </w:rPr>
          <w:t xml:space="preserve">C </w:t>
        </w:r>
      </w:ins>
      <w:r w:rsidR="00C45D27">
        <w:rPr>
          <w:rFonts w:ascii="Times New Roman" w:eastAsia="Times New Roman" w:hAnsi="Times New Roman" w:cs="Times New Roman"/>
          <w:sz w:val="24"/>
        </w:rPr>
        <w:t>fixation</w:t>
      </w:r>
      <w:ins w:id="420" w:author="Timothy Williams" w:date="2012-11-27T12:42:00Z">
        <w:r>
          <w:rPr>
            <w:rFonts w:ascii="Times New Roman" w:eastAsia="Times New Roman" w:hAnsi="Times New Roman" w:cs="Times New Roman"/>
            <w:sz w:val="24"/>
          </w:rPr>
          <w:t xml:space="preserve">, for which </w:t>
        </w:r>
        <w:r w:rsidRPr="00C2609B">
          <w:rPr>
            <w:rFonts w:ascii="Times New Roman" w:eastAsia="Times New Roman" w:hAnsi="Times New Roman" w:cs="Times New Roman"/>
            <w:sz w:val="24"/>
          </w:rPr>
          <w:t>CO dehydrogenase/acetyl-CoA synthase</w:t>
        </w:r>
      </w:ins>
      <w:r w:rsidR="00C45D27">
        <w:rPr>
          <w:rFonts w:ascii="Times New Roman" w:eastAsia="Times New Roman" w:hAnsi="Times New Roman" w:cs="Times New Roman"/>
          <w:sz w:val="24"/>
        </w:rPr>
        <w:t xml:space="preserve"> </w:t>
      </w:r>
      <w:ins w:id="421" w:author="Timothy Williams" w:date="2012-11-27T12:42:00Z">
        <w:r>
          <w:rPr>
            <w:rFonts w:ascii="Times New Roman" w:eastAsia="Times New Roman" w:hAnsi="Times New Roman" w:cs="Times New Roman"/>
            <w:sz w:val="24"/>
          </w:rPr>
          <w:t xml:space="preserve">is the key enzyme, </w:t>
        </w:r>
      </w:ins>
      <w:r w:rsidR="00C45D27">
        <w:rPr>
          <w:rFonts w:ascii="Times New Roman" w:eastAsia="Times New Roman" w:hAnsi="Times New Roman" w:cs="Times New Roman"/>
          <w:sz w:val="24"/>
        </w:rPr>
        <w:t xml:space="preserve">was linked to </w:t>
      </w:r>
      <w:ins w:id="422" w:author="Timothy Williams" w:date="2012-11-27T12:42:00Z">
        <w:del w:id="423" w:author="Sheree Yau" w:date="2012-12-19T19:54:00Z">
          <w:r w:rsidRPr="00C2609B" w:rsidDel="00F74579">
            <w:rPr>
              <w:rFonts w:ascii="Times New Roman" w:eastAsia="Times New Roman" w:hAnsi="Times New Roman" w:cs="Times New Roman"/>
              <w:i/>
              <w:sz w:val="24"/>
            </w:rPr>
            <w:delText>C</w:delText>
          </w:r>
        </w:del>
      </w:ins>
      <w:ins w:id="424" w:author="Sheree Yau" w:date="2012-12-19T19:55:00Z">
        <w:r w:rsidR="00F74579">
          <w:rPr>
            <w:rFonts w:ascii="Times New Roman" w:eastAsia="Times New Roman" w:hAnsi="Times New Roman" w:cs="Times New Roman"/>
            <w:i/>
            <w:sz w:val="24"/>
          </w:rPr>
          <w:t>Firmicutes</w:t>
        </w:r>
      </w:ins>
      <w:ins w:id="425" w:author="Timothy Williams" w:date="2012-11-27T12:42:00Z">
        <w:del w:id="426" w:author="Sheree Yau" w:date="2012-12-19T19:55:00Z">
          <w:r w:rsidRPr="00C2609B" w:rsidDel="00F74579">
            <w:rPr>
              <w:rFonts w:ascii="Times New Roman" w:eastAsia="Times New Roman" w:hAnsi="Times New Roman" w:cs="Times New Roman"/>
              <w:i/>
              <w:sz w:val="24"/>
            </w:rPr>
            <w:delText>lostridia</w:delText>
          </w:r>
        </w:del>
        <w:r>
          <w:rPr>
            <w:rFonts w:ascii="Times New Roman" w:eastAsia="Times New Roman" w:hAnsi="Times New Roman" w:cs="Times New Roman"/>
            <w:sz w:val="24"/>
          </w:rPr>
          <w:t xml:space="preserve"> and </w:t>
        </w:r>
      </w:ins>
      <w:r w:rsidR="00C45D27">
        <w:rPr>
          <w:rFonts w:ascii="Times New Roman" w:eastAsia="Times New Roman" w:hAnsi="Times New Roman" w:cs="Times New Roman"/>
          <w:i/>
          <w:sz w:val="24"/>
        </w:rPr>
        <w:t xml:space="preserve">Deltaproteobacteria </w:t>
      </w:r>
      <w:r w:rsidR="00C45D27">
        <w:rPr>
          <w:rFonts w:ascii="Times New Roman" w:eastAsia="Times New Roman" w:hAnsi="Times New Roman" w:cs="Times New Roman"/>
          <w:sz w:val="24"/>
        </w:rPr>
        <w:t xml:space="preserve">that are known to grow autotrophically using this pathway (Hügler &amp; Sievert, 2011). </w:t>
      </w:r>
    </w:p>
    <w:p w:rsidR="007F5065" w:rsidRDefault="007F5065" w:rsidP="007F5065">
      <w:pPr>
        <w:pStyle w:val="Normal1"/>
        <w:spacing w:after="0" w:line="240" w:lineRule="auto"/>
        <w:ind w:firstLine="426"/>
        <w:rPr>
          <w:ins w:id="427" w:author="Timothy Williams" w:date="2012-11-27T15:22:00Z"/>
          <w:rFonts w:ascii="Times New Roman" w:eastAsia="Times New Roman" w:hAnsi="Times New Roman" w:cs="Times New Roman"/>
          <w:sz w:val="24"/>
        </w:rPr>
      </w:pPr>
      <w:ins w:id="428" w:author="Sheree Yau" w:date="2012-12-17T13:10:00Z">
        <w:r>
          <w:rPr>
            <w:rFonts w:ascii="Times New Roman" w:eastAsia="Times New Roman" w:hAnsi="Times New Roman" w:cs="Times New Roman"/>
            <w:sz w:val="24"/>
          </w:rPr>
          <w:t xml:space="preserve">Potential for carbon loss </w:t>
        </w:r>
      </w:ins>
      <w:ins w:id="429" w:author="Sheree Yau" w:date="2012-12-17T13:12:00Z">
        <w:r>
          <w:rPr>
            <w:rFonts w:ascii="Times New Roman" w:eastAsia="Times New Roman" w:hAnsi="Times New Roman" w:cs="Times New Roman"/>
            <w:sz w:val="24"/>
          </w:rPr>
          <w:t xml:space="preserve">by via respiration </w:t>
        </w:r>
      </w:ins>
      <w:ins w:id="430" w:author="Sheree Yau" w:date="2012-12-17T13:10:00Z">
        <w:r>
          <w:rPr>
            <w:rFonts w:ascii="Times New Roman" w:eastAsia="Times New Roman" w:hAnsi="Times New Roman" w:cs="Times New Roman"/>
            <w:sz w:val="24"/>
          </w:rPr>
          <w:t xml:space="preserve">as was indicated by </w:t>
        </w:r>
      </w:ins>
      <w:ins w:id="431" w:author="Sheree Yau" w:date="2012-12-17T13:11:00Z">
        <w:r>
          <w:rPr>
            <w:rFonts w:ascii="Times New Roman" w:eastAsia="Times New Roman" w:hAnsi="Times New Roman" w:cs="Times New Roman"/>
            <w:sz w:val="24"/>
          </w:rPr>
          <w:t>an abundance of oxidase genes (</w:t>
        </w:r>
        <w:r>
          <w:rPr>
            <w:rFonts w:ascii="Times New Roman" w:eastAsia="Times New Roman" w:hAnsi="Times New Roman" w:cs="Times New Roman"/>
            <w:i/>
            <w:sz w:val="24"/>
          </w:rPr>
          <w:t>cox</w:t>
        </w:r>
      </w:ins>
      <w:ins w:id="432" w:author="Sheree Yau" w:date="2012-12-19T19:55:00Z">
        <w:r w:rsidR="00F74579">
          <w:rPr>
            <w:rFonts w:ascii="Times New Roman" w:eastAsia="Times New Roman" w:hAnsi="Times New Roman" w:cs="Times New Roman"/>
            <w:i/>
            <w:sz w:val="24"/>
          </w:rPr>
          <w:t>AC</w:t>
        </w:r>
      </w:ins>
      <w:ins w:id="433" w:author="Sheree Yau" w:date="2012-12-17T13:11:00Z">
        <w:r>
          <w:rPr>
            <w:rFonts w:ascii="Times New Roman" w:eastAsia="Times New Roman" w:hAnsi="Times New Roman" w:cs="Times New Roman"/>
            <w:sz w:val="24"/>
          </w:rPr>
          <w:t>) throughout the water column.</w:t>
        </w:r>
      </w:ins>
      <w:ins w:id="434" w:author="Sheree Yau" w:date="2012-12-17T13:09:00Z">
        <w:r>
          <w:rPr>
            <w:rFonts w:ascii="Times New Roman" w:eastAsia="Times New Roman" w:hAnsi="Times New Roman" w:cs="Times New Roman"/>
            <w:sz w:val="24"/>
          </w:rPr>
          <w:t xml:space="preserve"> In the deep zone, potential for fermentation was greatest at 6.5 m (Figure 4A) and likely the main biological activity that was occurring at that depth. Fermentation was indicated by the marker gene lactate dehydrogenase (</w:t>
        </w:r>
        <w:r w:rsidRPr="003170D5">
          <w:rPr>
            <w:rFonts w:ascii="Times New Roman" w:eastAsia="Times New Roman" w:hAnsi="Times New Roman" w:cs="Times New Roman"/>
            <w:i/>
            <w:sz w:val="24"/>
          </w:rPr>
          <w:t>ldh</w:t>
        </w:r>
        <w:r>
          <w:rPr>
            <w:rFonts w:ascii="Times New Roman" w:eastAsia="Times New Roman" w:hAnsi="Times New Roman" w:cs="Times New Roman"/>
            <w:sz w:val="24"/>
          </w:rPr>
          <w:t xml:space="preserve">) </w:t>
        </w:r>
        <w:r>
          <w:rPr>
            <w:rStyle w:val="CommentReference"/>
            <w:rFonts w:asciiTheme="minorHAnsi" w:eastAsiaTheme="minorEastAsia" w:hAnsiTheme="minorHAnsi" w:cstheme="minorBidi"/>
            <w:color w:val="auto"/>
          </w:rPr>
          <w:commentReference w:id="435"/>
        </w:r>
        <w:r>
          <w:rPr>
            <w:rFonts w:ascii="Times New Roman" w:eastAsia="Times New Roman" w:hAnsi="Times New Roman" w:cs="Times New Roman"/>
            <w:sz w:val="24"/>
          </w:rPr>
          <w:t xml:space="preserve">that competes for pyruvate at the acetate-lactate branch point. These genes were linked to </w:t>
        </w:r>
      </w:ins>
      <w:ins w:id="436" w:author="Sheree Yau" w:date="2012-12-17T16:20:00Z">
        <w:r w:rsidR="0026047B">
          <w:rPr>
            <w:rFonts w:ascii="Times New Roman" w:eastAsia="Times New Roman" w:hAnsi="Times New Roman" w:cs="Times New Roman"/>
            <w:i/>
            <w:sz w:val="24"/>
          </w:rPr>
          <w:t>Firmicutes</w:t>
        </w:r>
      </w:ins>
      <w:ins w:id="437" w:author="Sheree Yau" w:date="2012-12-17T13:09:00Z">
        <w:r>
          <w:rPr>
            <w:rFonts w:ascii="Times New Roman" w:eastAsia="Times New Roman" w:hAnsi="Times New Roman" w:cs="Times New Roman"/>
            <w:sz w:val="24"/>
          </w:rPr>
          <w:t xml:space="preserve"> (Table 2)</w:t>
        </w:r>
      </w:ins>
      <w:ins w:id="438" w:author="Sheree Yau" w:date="2012-12-17T16:49:00Z">
        <w:r w:rsidR="00197FC2">
          <w:rPr>
            <w:rFonts w:ascii="Times New Roman" w:eastAsia="Times New Roman" w:hAnsi="Times New Roman" w:cs="Times New Roman"/>
            <w:sz w:val="24"/>
          </w:rPr>
          <w:t>,</w:t>
        </w:r>
      </w:ins>
      <w:ins w:id="439" w:author="Sheree Yau" w:date="2012-12-17T16:21:00Z">
        <w:r w:rsidR="00197FC2">
          <w:rPr>
            <w:rFonts w:ascii="Times New Roman" w:eastAsia="Times New Roman" w:hAnsi="Times New Roman" w:cs="Times New Roman"/>
            <w:sz w:val="24"/>
          </w:rPr>
          <w:t xml:space="preserve"> </w:t>
        </w:r>
      </w:ins>
      <w:ins w:id="440" w:author="Sheree Yau" w:date="2012-12-17T16:50:00Z">
        <w:r w:rsidR="00197FC2">
          <w:rPr>
            <w:rFonts w:ascii="Times New Roman" w:eastAsia="Times New Roman" w:hAnsi="Times New Roman" w:cs="Times New Roman"/>
            <w:sz w:val="24"/>
          </w:rPr>
          <w:t xml:space="preserve">which </w:t>
        </w:r>
      </w:ins>
      <w:ins w:id="441" w:author="Sheree Yau" w:date="2012-12-17T16:51:00Z">
        <w:r w:rsidR="00197FC2">
          <w:rPr>
            <w:rFonts w:ascii="Times New Roman" w:eastAsia="Times New Roman" w:hAnsi="Times New Roman" w:cs="Times New Roman"/>
            <w:sz w:val="24"/>
          </w:rPr>
          <w:t>was only</w:t>
        </w:r>
      </w:ins>
      <w:ins w:id="442" w:author="Sheree Yau" w:date="2012-12-17T16:50:00Z">
        <w:r w:rsidR="00197FC2">
          <w:rPr>
            <w:rFonts w:ascii="Times New Roman" w:eastAsia="Times New Roman" w:hAnsi="Times New Roman" w:cs="Times New Roman"/>
            <w:sz w:val="24"/>
          </w:rPr>
          <w:t xml:space="preserve"> present at 6.5 m </w:t>
        </w:r>
      </w:ins>
      <w:ins w:id="443" w:author="Sheree Yau" w:date="2012-12-17T16:51:00Z">
        <w:r w:rsidR="00197FC2">
          <w:rPr>
            <w:rFonts w:ascii="Times New Roman" w:eastAsia="Times New Roman" w:hAnsi="Times New Roman" w:cs="Times New Roman"/>
            <w:sz w:val="24"/>
          </w:rPr>
          <w:t xml:space="preserve">and represented </w:t>
        </w:r>
      </w:ins>
      <w:ins w:id="444" w:author="Sheree Yau" w:date="2012-12-17T16:50:00Z">
        <w:r w:rsidR="00197FC2">
          <w:rPr>
            <w:rFonts w:ascii="Times New Roman" w:eastAsia="Times New Roman" w:hAnsi="Times New Roman" w:cs="Times New Roman"/>
            <w:sz w:val="24"/>
          </w:rPr>
          <w:t xml:space="preserve">by the classes </w:t>
        </w:r>
        <w:r w:rsidR="00197FC2">
          <w:rPr>
            <w:rFonts w:ascii="Times New Roman" w:eastAsia="Times New Roman" w:hAnsi="Times New Roman" w:cs="Times New Roman"/>
            <w:i/>
            <w:sz w:val="24"/>
          </w:rPr>
          <w:t xml:space="preserve">Clostridia </w:t>
        </w:r>
        <w:r w:rsidR="00197FC2">
          <w:rPr>
            <w:rFonts w:ascii="Times New Roman" w:eastAsia="Times New Roman" w:hAnsi="Times New Roman" w:cs="Times New Roman"/>
            <w:sz w:val="24"/>
          </w:rPr>
          <w:t xml:space="preserve">and </w:t>
        </w:r>
        <w:r w:rsidR="00197FC2">
          <w:rPr>
            <w:rFonts w:ascii="Times New Roman" w:eastAsia="Times New Roman" w:hAnsi="Times New Roman" w:cs="Times New Roman"/>
            <w:i/>
            <w:sz w:val="24"/>
          </w:rPr>
          <w:t>Bacilli</w:t>
        </w:r>
      </w:ins>
      <w:ins w:id="445" w:author="Sheree Yau" w:date="2012-12-17T16:21:00Z">
        <w:r w:rsidR="00197FC2">
          <w:rPr>
            <w:rFonts w:ascii="Times New Roman" w:eastAsia="Times New Roman" w:hAnsi="Times New Roman" w:cs="Times New Roman"/>
            <w:sz w:val="24"/>
          </w:rPr>
          <w:t xml:space="preserve"> (Figure 2A)</w:t>
        </w:r>
      </w:ins>
      <w:ins w:id="446" w:author="Sheree Yau" w:date="2012-12-17T16:47:00Z">
        <w:r w:rsidR="00197FC2">
          <w:rPr>
            <w:rFonts w:ascii="Times New Roman" w:eastAsia="Times New Roman" w:hAnsi="Times New Roman" w:cs="Times New Roman"/>
            <w:sz w:val="24"/>
          </w:rPr>
          <w:t xml:space="preserve">. As </w:t>
        </w:r>
      </w:ins>
      <w:ins w:id="447" w:author="Sheree Yau" w:date="2012-12-17T13:09:00Z">
        <w:r>
          <w:rPr>
            <w:rFonts w:ascii="Times New Roman" w:eastAsia="Times New Roman" w:hAnsi="Times New Roman" w:cs="Times New Roman"/>
            <w:sz w:val="24"/>
          </w:rPr>
          <w:t xml:space="preserve">the related candidate division RF3 (Tajima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w:t>
        </w:r>
      </w:ins>
      <w:ins w:id="448" w:author="Sheree Yau" w:date="2012-12-17T16:47:00Z">
        <w:r w:rsidR="00197FC2">
          <w:rPr>
            <w:rFonts w:ascii="Times New Roman" w:eastAsia="Times New Roman" w:hAnsi="Times New Roman" w:cs="Times New Roman"/>
            <w:sz w:val="24"/>
          </w:rPr>
          <w:t xml:space="preserve">also </w:t>
        </w:r>
      </w:ins>
      <w:ins w:id="449" w:author="Sheree Yau" w:date="2012-12-17T13:09:00Z">
        <w:r>
          <w:rPr>
            <w:rFonts w:ascii="Times New Roman" w:eastAsia="Times New Roman" w:hAnsi="Times New Roman" w:cs="Times New Roman"/>
            <w:sz w:val="24"/>
          </w:rPr>
          <w:t xml:space="preserve">has relatively high abundance in this zone </w:t>
        </w:r>
      </w:ins>
      <w:ins w:id="450" w:author="Sheree Yau" w:date="2012-12-17T16:52:00Z">
        <w:r w:rsidR="00197FC2">
          <w:rPr>
            <w:rFonts w:ascii="Times New Roman" w:eastAsia="Times New Roman" w:hAnsi="Times New Roman" w:cs="Times New Roman"/>
            <w:sz w:val="24"/>
          </w:rPr>
          <w:t>(Figure 2A</w:t>
        </w:r>
        <w:proofErr w:type="gramStart"/>
        <w:r w:rsidR="00197FC2">
          <w:rPr>
            <w:rFonts w:ascii="Times New Roman" w:eastAsia="Times New Roman" w:hAnsi="Times New Roman" w:cs="Times New Roman"/>
            <w:sz w:val="24"/>
          </w:rPr>
          <w:t>)</w:t>
        </w:r>
      </w:ins>
      <w:ins w:id="451" w:author="Sheree Yau" w:date="2012-12-17T13:09:00Z">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see </w:t>
        </w:r>
        <w:r>
          <w:rPr>
            <w:rFonts w:ascii="Times New Roman" w:eastAsia="Times New Roman" w:hAnsi="Times New Roman" w:cs="Times New Roman"/>
            <w:i/>
            <w:sz w:val="24"/>
          </w:rPr>
          <w:t>0.8–3.0 µm size fraction</w:t>
        </w:r>
        <w:r>
          <w:rPr>
            <w:rFonts w:ascii="Times New Roman" w:eastAsia="Times New Roman" w:hAnsi="Times New Roman" w:cs="Times New Roman"/>
            <w:sz w:val="24"/>
          </w:rPr>
          <w:t xml:space="preserve"> </w:t>
        </w:r>
        <w:r>
          <w:rPr>
            <w:rFonts w:ascii="Times New Roman" w:eastAsia="Times New Roman" w:hAnsi="Times New Roman" w:cs="Times New Roman"/>
            <w:i/>
            <w:sz w:val="24"/>
          </w:rPr>
          <w:t>community composition</w:t>
        </w:r>
        <w:r w:rsidR="00197FC2">
          <w:rPr>
            <w:rFonts w:ascii="Times New Roman" w:eastAsia="Times New Roman" w:hAnsi="Times New Roman" w:cs="Times New Roman"/>
            <w:sz w:val="24"/>
          </w:rPr>
          <w:t xml:space="preserve"> above)</w:t>
        </w:r>
      </w:ins>
      <w:ins w:id="452" w:author="Sheree Yau" w:date="2012-12-17T16:47:00Z">
        <w:r w:rsidR="00197FC2">
          <w:rPr>
            <w:rFonts w:ascii="Times New Roman" w:eastAsia="Times New Roman" w:hAnsi="Times New Roman" w:cs="Times New Roman"/>
            <w:sz w:val="24"/>
          </w:rPr>
          <w:t xml:space="preserve">, </w:t>
        </w:r>
      </w:ins>
      <w:ins w:id="453" w:author="Sheree Yau" w:date="2012-12-17T13:09:00Z">
        <w:r>
          <w:rPr>
            <w:rFonts w:ascii="Times New Roman" w:eastAsia="Times New Roman" w:hAnsi="Times New Roman" w:cs="Times New Roman"/>
            <w:sz w:val="24"/>
          </w:rPr>
          <w:t xml:space="preserve">there is circumstantial evidence that RF3 possesses fermentative metabolism and may play an important ecological role in Organic Lake by degrading high molecular weight compounds to organic acids that other organisms could utilize. Assimilation of fermentation products may play a greater role in Organic Lake rather than complete anaerobic oxidation involving methanogens or sulfate-reducing bacteria; the former were absent and the latter were present in low abundance (Figure 2A, 2C). </w:t>
        </w:r>
      </w:ins>
    </w:p>
    <w:p w:rsidR="00D20D0A" w:rsidRDefault="00D20D0A" w:rsidP="00D20D0A">
      <w:pPr>
        <w:pStyle w:val="Normal1"/>
        <w:spacing w:after="0" w:line="240" w:lineRule="auto"/>
        <w:ind w:firstLine="426"/>
        <w:rPr>
          <w:ins w:id="454" w:author="Sheree Yau" w:date="2012-12-03T01:35:00Z"/>
          <w:rFonts w:ascii="Times New Roman" w:eastAsia="Times New Roman" w:hAnsi="Times New Roman" w:cs="Times New Roman"/>
          <w:sz w:val="24"/>
        </w:rPr>
      </w:pPr>
      <w:ins w:id="455" w:author="Sheree Yau" w:date="2012-12-03T01:35:00Z">
        <w:r>
          <w:rPr>
            <w:rFonts w:ascii="Times New Roman" w:eastAsia="Times New Roman" w:hAnsi="Times New Roman" w:cs="Times New Roman"/>
            <w:i/>
            <w:sz w:val="24"/>
          </w:rPr>
          <w:t>Alphaproteobacteria</w:t>
        </w:r>
        <w:r>
          <w:rPr>
            <w:rFonts w:ascii="Times New Roman" w:eastAsia="Times New Roman" w:hAnsi="Times New Roman" w:cs="Times New Roman"/>
            <w:sz w:val="24"/>
          </w:rPr>
          <w:t xml:space="preserve">, predominantly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(Figure 2C), were implicated in CO oxidation (Table 2; Figure S6A)</w:t>
        </w:r>
      </w:ins>
      <w:ins w:id="456" w:author="Sheree Yau" w:date="2012-12-03T11:44:00Z">
        <w:r w:rsidR="001A376A">
          <w:rPr>
            <w:rFonts w:ascii="Times New Roman" w:eastAsia="Times New Roman" w:hAnsi="Times New Roman" w:cs="Times New Roman"/>
            <w:sz w:val="24"/>
          </w:rPr>
          <w:t xml:space="preserve">, which is </w:t>
        </w:r>
      </w:ins>
      <w:ins w:id="457" w:author="Sheree Yau" w:date="2012-12-03T01:35:00Z">
        <w:r>
          <w:rPr>
            <w:rFonts w:ascii="Times New Roman" w:eastAsia="Times New Roman" w:hAnsi="Times New Roman" w:cs="Times New Roman"/>
            <w:sz w:val="24"/>
          </w:rPr>
          <w:t>used to generate energy for lithoheterotrophic growth (Moran &amp; Miller, 2007)</w:t>
        </w:r>
      </w:ins>
      <w:ins w:id="458" w:author="Sheree Yau" w:date="2012-12-09T22:38:00Z">
        <w:r w:rsidR="00F70AFB">
          <w:rPr>
            <w:rFonts w:ascii="Times New Roman" w:eastAsia="Times New Roman" w:hAnsi="Times New Roman" w:cs="Times New Roman"/>
            <w:sz w:val="24"/>
          </w:rPr>
          <w:t>,</w:t>
        </w:r>
      </w:ins>
      <w:ins w:id="459" w:author="Sheree Yau" w:date="2012-12-03T01:35:00Z">
        <w:r>
          <w:rPr>
            <w:rFonts w:ascii="Times New Roman" w:eastAsia="Times New Roman" w:hAnsi="Times New Roman" w:cs="Times New Roman"/>
            <w:sz w:val="24"/>
          </w:rPr>
          <w:t xml:space="preserve"> although CO oxidation may also be involved in anaplerotic C fixation (Moran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The CO oxidation capacity was at a maximum at 6.5 m (Figure 4A), and therefore associated with the deep-zone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ecotype of Organic Lake</w:t>
        </w:r>
        <w:r>
          <w:rPr>
            <w:rFonts w:ascii="Times New Roman" w:eastAsia="Times New Roman" w:hAnsi="Times New Roman" w:cs="Times New Roman"/>
            <w:i/>
            <w:sz w:val="24"/>
          </w:rPr>
          <w:t>.</w:t>
        </w:r>
        <w:r>
          <w:rPr>
            <w:rFonts w:ascii="Times New Roman" w:eastAsia="Times New Roman" w:hAnsi="Times New Roman" w:cs="Times New Roman"/>
            <w:sz w:val="24"/>
          </w:rPr>
          <w:t xml:space="preserve"> CO oxidation </w:t>
        </w:r>
      </w:ins>
      <w:ins w:id="460" w:author="Sheree Yau" w:date="2012-12-05T18:04:00Z">
        <w:r w:rsidR="005F1F2F">
          <w:rPr>
            <w:rFonts w:ascii="Times New Roman" w:eastAsia="Times New Roman" w:hAnsi="Times New Roman" w:cs="Times New Roman"/>
            <w:sz w:val="24"/>
          </w:rPr>
          <w:t>can</w:t>
        </w:r>
      </w:ins>
      <w:ins w:id="461" w:author="Sheree Yau" w:date="2012-12-03T01:35:00Z">
        <w:r>
          <w:rPr>
            <w:rFonts w:ascii="Times New Roman" w:eastAsia="Times New Roman" w:hAnsi="Times New Roman" w:cs="Times New Roman"/>
            <w:sz w:val="24"/>
          </w:rPr>
          <w:t xml:space="preserve"> function as a strategy to limit oxidation of organic carbon for energy so that a greater proportion can be directed towards biosynthesis</w:t>
        </w:r>
      </w:ins>
      <w:ins w:id="462" w:author="Sheree Yau" w:date="2012-12-03T11:44:00Z">
        <w:r w:rsidR="001A376A">
          <w:rPr>
            <w:rFonts w:ascii="Times New Roman" w:eastAsia="Times New Roman" w:hAnsi="Times New Roman" w:cs="Times New Roman"/>
            <w:sz w:val="24"/>
          </w:rPr>
          <w:t xml:space="preserve"> (Moran &amp; Miller, 2007)</w:t>
        </w:r>
      </w:ins>
      <w:ins w:id="463" w:author="Sheree Yau" w:date="2012-12-03T01:35:00Z">
        <w:r>
          <w:rPr>
            <w:rFonts w:ascii="Times New Roman" w:eastAsia="Times New Roman" w:hAnsi="Times New Roman" w:cs="Times New Roman"/>
            <w:sz w:val="24"/>
          </w:rPr>
          <w:t>.</w:t>
        </w:r>
      </w:ins>
    </w:p>
    <w:p w:rsidR="00A6185D" w:rsidRDefault="00997379">
      <w:pPr>
        <w:pStyle w:val="Normal1"/>
        <w:spacing w:after="0" w:line="100" w:lineRule="atLeast"/>
        <w:ind w:firstLine="426"/>
        <w:rPr>
          <w:ins w:id="464" w:author="Sheree Yau" w:date="2012-12-03T11:48:00Z"/>
          <w:rFonts w:ascii="Times New Roman" w:eastAsia="Times New Roman" w:hAnsi="Times New Roman" w:cs="Times New Roman"/>
          <w:sz w:val="24"/>
        </w:rPr>
        <w:pPrChange w:id="465" w:author="Sheree Yau" w:date="2012-12-03T00:02:00Z">
          <w:pPr>
            <w:pStyle w:val="Normal1"/>
            <w:spacing w:after="0" w:line="240" w:lineRule="auto"/>
            <w:ind w:firstLine="426"/>
          </w:pPr>
        </w:pPrChange>
      </w:pPr>
      <w:ins w:id="466" w:author="Sheree Yau" w:date="2012-12-05T21:56:00Z">
        <w:r>
          <w:rPr>
            <w:rFonts w:ascii="Times New Roman" w:eastAsia="Times New Roman" w:hAnsi="Times New Roman" w:cs="Times New Roman"/>
            <w:sz w:val="24"/>
          </w:rPr>
          <w:t xml:space="preserve">Photosynthesis reaction center </w:t>
        </w:r>
      </w:ins>
      <w:ins w:id="467" w:author="Timothy Williams" w:date="2012-11-27T16:17:00Z">
        <w:del w:id="468" w:author="Sheree Yau" w:date="2012-12-05T21:56:00Z">
          <w:r w:rsidR="006D711F" w:rsidDel="00997379">
            <w:rPr>
              <w:rFonts w:ascii="Times New Roman" w:eastAsia="Times New Roman" w:hAnsi="Times New Roman" w:cs="Times New Roman"/>
              <w:sz w:val="24"/>
            </w:rPr>
            <w:delText>G</w:delText>
          </w:r>
        </w:del>
      </w:ins>
      <w:ins w:id="469" w:author="Sheree Yau" w:date="2012-12-05T21:56:00Z">
        <w:r>
          <w:rPr>
            <w:rFonts w:ascii="Times New Roman" w:eastAsia="Times New Roman" w:hAnsi="Times New Roman" w:cs="Times New Roman"/>
            <w:sz w:val="24"/>
          </w:rPr>
          <w:t>g</w:t>
        </w:r>
      </w:ins>
      <w:ins w:id="470" w:author="Timothy Williams" w:date="2012-11-27T16:17:00Z">
        <w:r w:rsidR="006D711F">
          <w:rPr>
            <w:rFonts w:ascii="Times New Roman" w:eastAsia="Times New Roman" w:hAnsi="Times New Roman" w:cs="Times New Roman"/>
            <w:sz w:val="24"/>
          </w:rPr>
          <w:t xml:space="preserve">enes </w:t>
        </w:r>
      </w:ins>
      <w:ins w:id="471" w:author="Sheree Yau" w:date="2012-12-05T21:56:00Z">
        <w:r>
          <w:rPr>
            <w:rFonts w:ascii="Times New Roman" w:eastAsia="Times New Roman" w:hAnsi="Times New Roman" w:cs="Times New Roman"/>
            <w:i/>
            <w:sz w:val="24"/>
          </w:rPr>
          <w:t>pufLM</w:t>
        </w:r>
      </w:ins>
      <w:ins w:id="472" w:author="Sheree Yau" w:date="2012-12-05T21:57:00Z">
        <w:r>
          <w:rPr>
            <w:rFonts w:ascii="Times New Roman" w:eastAsia="Times New Roman" w:hAnsi="Times New Roman" w:cs="Times New Roman"/>
            <w:sz w:val="24"/>
          </w:rPr>
          <w:t>,</w:t>
        </w:r>
      </w:ins>
      <w:ins w:id="473" w:author="Sheree Yau" w:date="2012-12-05T21:56:00Z">
        <w:r>
          <w:rPr>
            <w:rFonts w:ascii="Times New Roman" w:eastAsia="Times New Roman" w:hAnsi="Times New Roman" w:cs="Times New Roman"/>
            <w:sz w:val="24"/>
          </w:rPr>
          <w:t xml:space="preserve"> </w:t>
        </w:r>
      </w:ins>
      <w:ins w:id="474" w:author="Timothy Williams" w:date="2012-11-27T16:17:00Z">
        <w:r w:rsidR="006D711F">
          <w:rPr>
            <w:rFonts w:ascii="Times New Roman" w:eastAsia="Times New Roman" w:hAnsi="Times New Roman" w:cs="Times New Roman"/>
            <w:sz w:val="24"/>
          </w:rPr>
          <w:t xml:space="preserve">involved in photoheterotrophy via </w:t>
        </w:r>
        <w:r w:rsidR="008A397A">
          <w:rPr>
            <w:rFonts w:ascii="Times New Roman" w:eastAsia="Times New Roman" w:hAnsi="Times New Roman" w:cs="Times New Roman"/>
            <w:sz w:val="24"/>
          </w:rPr>
          <w:t>aerobic anoxygenic phototroph</w:t>
        </w:r>
      </w:ins>
      <w:ins w:id="475" w:author="Timothy Williams" w:date="2012-11-27T16:22:00Z">
        <w:r w:rsidR="008A397A">
          <w:rPr>
            <w:rFonts w:ascii="Times New Roman" w:eastAsia="Times New Roman" w:hAnsi="Times New Roman" w:cs="Times New Roman"/>
            <w:sz w:val="24"/>
          </w:rPr>
          <w:t xml:space="preserve">y </w:t>
        </w:r>
      </w:ins>
      <w:ins w:id="476" w:author="Timothy Williams" w:date="2012-11-27T16:17:00Z">
        <w:r w:rsidR="006D711F">
          <w:rPr>
            <w:rFonts w:ascii="Times New Roman" w:eastAsia="Times New Roman" w:hAnsi="Times New Roman" w:cs="Times New Roman"/>
            <w:sz w:val="24"/>
          </w:rPr>
          <w:t>(AAnP)</w:t>
        </w:r>
      </w:ins>
      <w:ins w:id="477" w:author="Timothy Williams" w:date="2012-11-27T16:26:00Z">
        <w:r w:rsidR="008A397A">
          <w:rPr>
            <w:rFonts w:ascii="Times New Roman" w:eastAsia="Times New Roman" w:hAnsi="Times New Roman" w:cs="Times New Roman"/>
            <w:sz w:val="24"/>
          </w:rPr>
          <w:t xml:space="preserve">, </w:t>
        </w:r>
        <w:commentRangeStart w:id="478"/>
        <w:del w:id="479" w:author="Sheree Yau" w:date="2012-12-05T18:06:00Z">
          <w:r w:rsidR="008A397A" w:rsidDel="005F1F2F">
            <w:rPr>
              <w:rFonts w:ascii="Times New Roman" w:eastAsia="Times New Roman" w:hAnsi="Times New Roman" w:cs="Times New Roman"/>
              <w:sz w:val="24"/>
            </w:rPr>
            <w:delText xml:space="preserve">such as </w:delText>
          </w:r>
        </w:del>
        <w:del w:id="480" w:author="Sheree Yau" w:date="2012-12-05T18:05:00Z">
          <w:r w:rsidR="008A397A" w:rsidDel="005F1F2F">
            <w:rPr>
              <w:rFonts w:ascii="Times New Roman" w:eastAsia="Times New Roman" w:hAnsi="Times New Roman" w:cs="Times New Roman"/>
              <w:sz w:val="24"/>
            </w:rPr>
            <w:delText xml:space="preserve">bacteriochlorophyll A (BchlA) and associated </w:delText>
          </w:r>
        </w:del>
      </w:ins>
      <w:commentRangeEnd w:id="478"/>
      <w:r w:rsidR="005F1F2F">
        <w:rPr>
          <w:rStyle w:val="CommentReference"/>
          <w:rFonts w:asciiTheme="minorHAnsi" w:eastAsiaTheme="minorEastAsia" w:hAnsiTheme="minorHAnsi" w:cstheme="minorBidi"/>
          <w:color w:val="auto"/>
        </w:rPr>
        <w:commentReference w:id="478"/>
      </w:r>
      <w:ins w:id="481" w:author="Timothy Williams" w:date="2012-11-27T16:26:00Z">
        <w:del w:id="482" w:author="Sheree Yau" w:date="2012-12-05T21:56:00Z">
          <w:r w:rsidR="008A397A" w:rsidDel="00997379">
            <w:rPr>
              <w:rFonts w:ascii="Times New Roman" w:eastAsia="Times New Roman" w:hAnsi="Times New Roman" w:cs="Times New Roman"/>
              <w:sz w:val="24"/>
            </w:rPr>
            <w:delText>photosynthesis reaction centers</w:delText>
          </w:r>
        </w:del>
      </w:ins>
      <w:ins w:id="483" w:author="Timothy Williams" w:date="2012-11-27T16:27:00Z">
        <w:del w:id="484" w:author="Sheree Yau" w:date="2012-12-05T21:57:00Z">
          <w:r w:rsidR="008A397A" w:rsidDel="00997379">
            <w:rPr>
              <w:rFonts w:ascii="Times New Roman" w:eastAsia="Times New Roman" w:hAnsi="Times New Roman" w:cs="Times New Roman"/>
              <w:sz w:val="24"/>
            </w:rPr>
            <w:delText>,</w:delText>
          </w:r>
        </w:del>
      </w:ins>
      <w:ins w:id="485" w:author="Timothy Williams" w:date="2012-11-27T16:17:00Z">
        <w:r w:rsidR="006D711F">
          <w:rPr>
            <w:rFonts w:ascii="Times New Roman" w:eastAsia="Times New Roman" w:hAnsi="Times New Roman" w:cs="Times New Roman"/>
            <w:sz w:val="24"/>
          </w:rPr>
          <w:t xml:space="preserve"> were </w:t>
        </w:r>
      </w:ins>
      <w:ins w:id="486" w:author="Timothy Williams" w:date="2012-11-27T16:26:00Z">
        <w:r w:rsidR="008A397A">
          <w:rPr>
            <w:rFonts w:ascii="Times New Roman" w:eastAsia="Times New Roman" w:hAnsi="Times New Roman" w:cs="Times New Roman"/>
            <w:sz w:val="24"/>
          </w:rPr>
          <w:t xml:space="preserve">abundant </w:t>
        </w:r>
      </w:ins>
      <w:ins w:id="487" w:author="Timothy Williams" w:date="2012-11-27T16:27:00Z">
        <w:r w:rsidR="008A397A">
          <w:rPr>
            <w:rFonts w:ascii="Times New Roman" w:eastAsia="Times New Roman" w:hAnsi="Times New Roman" w:cs="Times New Roman"/>
            <w:sz w:val="24"/>
          </w:rPr>
          <w:t>in Organic Lake</w:t>
        </w:r>
      </w:ins>
      <w:ins w:id="488" w:author="Sheree Yau" w:date="2012-12-12T13:16:00Z">
        <w:r w:rsidR="00F941DF">
          <w:rPr>
            <w:rFonts w:ascii="Times New Roman" w:eastAsia="Times New Roman" w:hAnsi="Times New Roman" w:cs="Times New Roman"/>
            <w:sz w:val="24"/>
          </w:rPr>
          <w:t xml:space="preserve"> (Figure 4A</w:t>
        </w:r>
      </w:ins>
      <w:ins w:id="489" w:author="Sheree Yau" w:date="2012-12-12T13:17:00Z">
        <w:r w:rsidR="00F941DF">
          <w:rPr>
            <w:rFonts w:ascii="Times New Roman" w:eastAsia="Times New Roman" w:hAnsi="Times New Roman" w:cs="Times New Roman"/>
            <w:sz w:val="24"/>
          </w:rPr>
          <w:t>; Table 2</w:t>
        </w:r>
      </w:ins>
      <w:ins w:id="490" w:author="Sheree Yau" w:date="2012-12-12T13:16:00Z">
        <w:r w:rsidR="00F941DF">
          <w:rPr>
            <w:rFonts w:ascii="Times New Roman" w:eastAsia="Times New Roman" w:hAnsi="Times New Roman" w:cs="Times New Roman"/>
            <w:sz w:val="24"/>
          </w:rPr>
          <w:t>)</w:t>
        </w:r>
      </w:ins>
      <w:ins w:id="491" w:author="Timothy Williams" w:date="2012-11-27T16:27:00Z">
        <w:r w:rsidR="008A397A">
          <w:rPr>
            <w:rFonts w:ascii="Times New Roman" w:eastAsia="Times New Roman" w:hAnsi="Times New Roman" w:cs="Times New Roman"/>
            <w:sz w:val="24"/>
          </w:rPr>
          <w:t xml:space="preserve">. These were </w:t>
        </w:r>
      </w:ins>
      <w:ins w:id="492" w:author="Timothy Williams" w:date="2012-11-27T16:22:00Z">
        <w:r w:rsidR="008A397A">
          <w:rPr>
            <w:rFonts w:ascii="Times New Roman" w:eastAsia="Times New Roman" w:hAnsi="Times New Roman" w:cs="Times New Roman"/>
            <w:sz w:val="24"/>
          </w:rPr>
          <w:t xml:space="preserve">linked to the </w:t>
        </w:r>
        <w:r w:rsidR="008A397A">
          <w:rPr>
            <w:rFonts w:ascii="Times New Roman" w:eastAsia="Times New Roman" w:hAnsi="Times New Roman" w:cs="Times New Roman"/>
            <w:i/>
            <w:sz w:val="24"/>
          </w:rPr>
          <w:t xml:space="preserve">Roseobacter </w:t>
        </w:r>
        <w:r w:rsidR="008A397A">
          <w:rPr>
            <w:rFonts w:ascii="Times New Roman" w:eastAsia="Times New Roman" w:hAnsi="Times New Roman" w:cs="Times New Roman"/>
            <w:sz w:val="24"/>
          </w:rPr>
          <w:t xml:space="preserve">clade of </w:t>
        </w:r>
        <w:r w:rsidR="008A397A">
          <w:rPr>
            <w:rFonts w:ascii="Times New Roman" w:eastAsia="Times New Roman" w:hAnsi="Times New Roman" w:cs="Times New Roman"/>
            <w:i/>
            <w:sz w:val="24"/>
          </w:rPr>
          <w:t xml:space="preserve">Alphaproteobacteria </w:t>
        </w:r>
        <w:r w:rsidR="008A397A">
          <w:rPr>
            <w:rFonts w:ascii="Times New Roman" w:eastAsia="Times New Roman" w:hAnsi="Times New Roman" w:cs="Times New Roman"/>
            <w:sz w:val="24"/>
          </w:rPr>
          <w:t xml:space="preserve">(Table 2), </w:t>
        </w:r>
      </w:ins>
      <w:ins w:id="493" w:author="Timothy Williams" w:date="2012-11-27T16:38:00Z">
        <w:r w:rsidR="00E83757">
          <w:rPr>
            <w:rFonts w:ascii="Times New Roman" w:eastAsia="Times New Roman" w:hAnsi="Times New Roman" w:cs="Times New Roman"/>
            <w:sz w:val="24"/>
          </w:rPr>
          <w:t xml:space="preserve">major contributors to AAnP in ocean surface waters (Béjà </w:t>
        </w:r>
        <w:r w:rsidR="00E83757">
          <w:rPr>
            <w:rFonts w:ascii="Times New Roman" w:eastAsia="Times New Roman" w:hAnsi="Times New Roman" w:cs="Times New Roman"/>
            <w:i/>
            <w:sz w:val="24"/>
          </w:rPr>
          <w:t>et al.</w:t>
        </w:r>
        <w:r w:rsidR="00E83757">
          <w:rPr>
            <w:rFonts w:ascii="Times New Roman" w:eastAsia="Times New Roman" w:hAnsi="Times New Roman" w:cs="Times New Roman"/>
            <w:sz w:val="24"/>
          </w:rPr>
          <w:t xml:space="preserve">, 2002; Moran et al., 2007). This is </w:t>
        </w:r>
      </w:ins>
      <w:ins w:id="494" w:author="Timothy Williams" w:date="2012-11-27T16:22:00Z">
        <w:r w:rsidR="008A397A">
          <w:rPr>
            <w:rFonts w:ascii="Times New Roman" w:eastAsia="Times New Roman" w:hAnsi="Times New Roman" w:cs="Times New Roman"/>
            <w:sz w:val="24"/>
          </w:rPr>
          <w:t xml:space="preserve">consistent with the known metabolic potential </w:t>
        </w:r>
        <w:r w:rsidR="00E83757">
          <w:rPr>
            <w:rFonts w:ascii="Times New Roman" w:eastAsia="Times New Roman" w:hAnsi="Times New Roman" w:cs="Times New Roman"/>
            <w:sz w:val="24"/>
          </w:rPr>
          <w:t>of</w:t>
        </w:r>
      </w:ins>
      <w:ins w:id="495" w:author="Timothy Williams" w:date="2012-11-27T16:40:00Z">
        <w:r w:rsidR="00E83757">
          <w:rPr>
            <w:rFonts w:ascii="Times New Roman" w:eastAsia="Times New Roman" w:hAnsi="Times New Roman" w:cs="Times New Roman"/>
            <w:sz w:val="24"/>
          </w:rPr>
          <w:t xml:space="preserve"> </w:t>
        </w:r>
      </w:ins>
      <w:ins w:id="496" w:author="Sheree Yau" w:date="2012-12-05T18:09:00Z">
        <w:r w:rsidR="005F1F2F">
          <w:rPr>
            <w:rFonts w:ascii="Times New Roman" w:eastAsia="Times New Roman" w:hAnsi="Times New Roman" w:cs="Times New Roman"/>
            <w:sz w:val="24"/>
          </w:rPr>
          <w:t>bacteriochlorophyll A (</w:t>
        </w:r>
      </w:ins>
      <w:ins w:id="497" w:author="Timothy Williams" w:date="2012-11-27T16:39:00Z">
        <w:r w:rsidR="00E83757">
          <w:rPr>
            <w:rFonts w:ascii="Times New Roman" w:eastAsia="Times New Roman" w:hAnsi="Times New Roman" w:cs="Times New Roman"/>
            <w:sz w:val="24"/>
          </w:rPr>
          <w:t>BchlA</w:t>
        </w:r>
      </w:ins>
      <w:ins w:id="498" w:author="Sheree Yau" w:date="2012-12-05T18:09:00Z">
        <w:r w:rsidR="005F1F2F">
          <w:rPr>
            <w:rFonts w:ascii="Times New Roman" w:eastAsia="Times New Roman" w:hAnsi="Times New Roman" w:cs="Times New Roman"/>
            <w:sz w:val="24"/>
          </w:rPr>
          <w:t>)</w:t>
        </w:r>
      </w:ins>
      <w:ins w:id="499" w:author="Timothy Williams" w:date="2012-11-27T16:39:00Z">
        <w:del w:id="500" w:author="Sheree Yau" w:date="2012-12-05T18:09:00Z">
          <w:r w:rsidR="00E83757" w:rsidDel="005F1F2F">
            <w:rPr>
              <w:rFonts w:ascii="Times New Roman" w:eastAsia="Times New Roman" w:hAnsi="Times New Roman" w:cs="Times New Roman"/>
              <w:sz w:val="24"/>
            </w:rPr>
            <w:delText>-</w:delText>
          </w:r>
        </w:del>
      </w:ins>
      <w:ins w:id="501" w:author="Sheree Yau" w:date="2012-12-05T18:09:00Z">
        <w:r w:rsidR="005F1F2F">
          <w:rPr>
            <w:rFonts w:ascii="Times New Roman" w:eastAsia="Times New Roman" w:hAnsi="Times New Roman" w:cs="Times New Roman"/>
            <w:sz w:val="24"/>
          </w:rPr>
          <w:t xml:space="preserve"> </w:t>
        </w:r>
      </w:ins>
      <w:ins w:id="502" w:author="Timothy Williams" w:date="2012-11-27T16:39:00Z">
        <w:r w:rsidR="00E83757">
          <w:rPr>
            <w:rFonts w:ascii="Times New Roman" w:eastAsia="Times New Roman" w:hAnsi="Times New Roman" w:cs="Times New Roman"/>
            <w:sz w:val="24"/>
          </w:rPr>
          <w:t>producing</w:t>
        </w:r>
      </w:ins>
      <w:ins w:id="503" w:author="Timothy Williams" w:date="2012-11-27T16:22:00Z">
        <w:r w:rsidR="008A397A">
          <w:rPr>
            <w:rFonts w:ascii="Times New Roman" w:eastAsia="Times New Roman" w:hAnsi="Times New Roman" w:cs="Times New Roman"/>
            <w:sz w:val="24"/>
          </w:rPr>
          <w:t xml:space="preserve"> </w:t>
        </w:r>
        <w:r w:rsidR="008A397A">
          <w:rPr>
            <w:rFonts w:ascii="Times New Roman" w:eastAsia="Times New Roman" w:hAnsi="Times New Roman" w:cs="Times New Roman"/>
            <w:i/>
            <w:sz w:val="24"/>
          </w:rPr>
          <w:t>R</w:t>
        </w:r>
      </w:ins>
      <w:ins w:id="504" w:author="Timothy Williams" w:date="2012-11-27T16:39:00Z">
        <w:r w:rsidR="00E83757">
          <w:rPr>
            <w:rFonts w:ascii="Times New Roman" w:eastAsia="Times New Roman" w:hAnsi="Times New Roman" w:cs="Times New Roman"/>
            <w:i/>
            <w:sz w:val="24"/>
          </w:rPr>
          <w:t>oseovarius</w:t>
        </w:r>
      </w:ins>
      <w:ins w:id="505" w:author="Timothy Williams" w:date="2012-11-27T16:22:00Z">
        <w:r w:rsidR="008A397A">
          <w:rPr>
            <w:rFonts w:ascii="Times New Roman" w:eastAsia="Times New Roman" w:hAnsi="Times New Roman" w:cs="Times New Roman"/>
            <w:i/>
            <w:sz w:val="24"/>
          </w:rPr>
          <w:t xml:space="preserve"> tolerans</w:t>
        </w:r>
      </w:ins>
      <w:ins w:id="506" w:author="Timothy Williams" w:date="2012-11-27T16:23:00Z">
        <w:r w:rsidR="00E83757">
          <w:rPr>
            <w:rFonts w:ascii="Times New Roman" w:eastAsia="Times New Roman" w:hAnsi="Times New Roman" w:cs="Times New Roman"/>
            <w:i/>
            <w:sz w:val="24"/>
          </w:rPr>
          <w:t xml:space="preserve"> </w:t>
        </w:r>
      </w:ins>
      <w:ins w:id="507" w:author="Timothy Williams" w:date="2012-11-27T16:39:00Z">
        <w:del w:id="508" w:author="Sheree Yau" w:date="2012-12-09T22:39:00Z">
          <w:r w:rsidR="00E83757" w:rsidDel="00F70AFB">
            <w:rPr>
              <w:rFonts w:ascii="Times New Roman" w:eastAsia="Times New Roman" w:hAnsi="Times New Roman" w:cs="Times New Roman"/>
              <w:sz w:val="24"/>
            </w:rPr>
            <w:delText>in</w:delText>
          </w:r>
        </w:del>
      </w:ins>
      <w:ins w:id="509" w:author="Sheree Yau" w:date="2012-12-09T22:39:00Z">
        <w:r w:rsidR="00F70AFB">
          <w:rPr>
            <w:rFonts w:ascii="Times New Roman" w:eastAsia="Times New Roman" w:hAnsi="Times New Roman" w:cs="Times New Roman"/>
            <w:sz w:val="24"/>
          </w:rPr>
          <w:t>from</w:t>
        </w:r>
      </w:ins>
      <w:ins w:id="510" w:author="Timothy Williams" w:date="2012-11-27T16:39:00Z">
        <w:r w:rsidR="00E83757">
          <w:rPr>
            <w:rFonts w:ascii="Times New Roman" w:eastAsia="Times New Roman" w:hAnsi="Times New Roman" w:cs="Times New Roman"/>
            <w:sz w:val="24"/>
          </w:rPr>
          <w:t xml:space="preserve"> Ekho Lake </w:t>
        </w:r>
      </w:ins>
      <w:ins w:id="511" w:author="Timothy Williams" w:date="2012-11-27T16:22:00Z">
        <w:r w:rsidR="008A397A">
          <w:rPr>
            <w:rFonts w:ascii="Times New Roman" w:eastAsia="Times New Roman" w:hAnsi="Times New Roman" w:cs="Times New Roman"/>
            <w:sz w:val="24"/>
          </w:rPr>
          <w:t xml:space="preserve">(Labrenz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1999).</w:t>
        </w:r>
      </w:ins>
      <w:ins w:id="512" w:author="Timothy Williams" w:date="2012-11-27T16:27:00Z">
        <w:r w:rsidR="008A397A">
          <w:rPr>
            <w:rFonts w:ascii="Times New Roman" w:eastAsia="Times New Roman" w:hAnsi="Times New Roman" w:cs="Times New Roman"/>
            <w:sz w:val="24"/>
          </w:rPr>
          <w:t xml:space="preserve"> Photoheterotrophy can also be</w:t>
        </w:r>
      </w:ins>
      <w:ins w:id="513" w:author="Timothy Williams" w:date="2012-11-27T16:28:00Z">
        <w:r w:rsidR="008A397A">
          <w:rPr>
            <w:rFonts w:ascii="Times New Roman" w:eastAsia="Times New Roman" w:hAnsi="Times New Roman" w:cs="Times New Roman"/>
            <w:sz w:val="24"/>
          </w:rPr>
          <w:t xml:space="preserve"> rhodopsin-dependent</w:t>
        </w:r>
      </w:ins>
      <w:ins w:id="514" w:author="Timothy Williams" w:date="2012-11-27T16:29:00Z">
        <w:r w:rsidR="00E7667C">
          <w:rPr>
            <w:rFonts w:ascii="Times New Roman" w:eastAsia="Times New Roman" w:hAnsi="Times New Roman" w:cs="Times New Roman"/>
            <w:sz w:val="24"/>
          </w:rPr>
          <w:t xml:space="preserve">, with proteorhodopsins </w:t>
        </w:r>
      </w:ins>
      <w:ins w:id="515" w:author="Timothy Williams" w:date="2012-11-27T16:49:00Z">
        <w:r w:rsidR="00E7667C">
          <w:rPr>
            <w:rFonts w:ascii="Times New Roman" w:eastAsia="Times New Roman" w:hAnsi="Times New Roman" w:cs="Times New Roman"/>
            <w:sz w:val="24"/>
          </w:rPr>
          <w:t xml:space="preserve">(PRs) </w:t>
        </w:r>
      </w:ins>
      <w:ins w:id="516" w:author="Timothy Williams" w:date="2012-11-27T16:29:00Z">
        <w:r w:rsidR="008A397A">
          <w:rPr>
            <w:rFonts w:ascii="Times New Roman" w:eastAsia="Times New Roman" w:hAnsi="Times New Roman" w:cs="Times New Roman"/>
            <w:sz w:val="24"/>
          </w:rPr>
          <w:t xml:space="preserve">of marine </w:t>
        </w:r>
        <w:r w:rsidR="008A397A">
          <w:rPr>
            <w:rFonts w:ascii="Times New Roman" w:eastAsia="Times New Roman" w:hAnsi="Times New Roman" w:cs="Times New Roman"/>
            <w:i/>
            <w:sz w:val="24"/>
          </w:rPr>
          <w:t>Flavobacteria</w:t>
        </w:r>
        <w:r w:rsidR="008A397A">
          <w:rPr>
            <w:rFonts w:ascii="Times New Roman" w:eastAsia="Times New Roman" w:hAnsi="Times New Roman" w:cs="Times New Roman"/>
            <w:sz w:val="24"/>
          </w:rPr>
          <w:t xml:space="preserve"> and </w:t>
        </w:r>
        <w:r w:rsidR="008A397A">
          <w:rPr>
            <w:rFonts w:ascii="Times New Roman" w:eastAsia="Times New Roman" w:hAnsi="Times New Roman" w:cs="Times New Roman"/>
            <w:i/>
            <w:sz w:val="24"/>
          </w:rPr>
          <w:t xml:space="preserve">Vibrio </w:t>
        </w:r>
      </w:ins>
      <w:ins w:id="517" w:author="Timothy Williams" w:date="2012-11-27T16:30:00Z">
        <w:r w:rsidR="008A397A">
          <w:rPr>
            <w:rFonts w:ascii="Times New Roman" w:eastAsia="Times New Roman" w:hAnsi="Times New Roman" w:cs="Times New Roman"/>
            <w:sz w:val="24"/>
          </w:rPr>
          <w:t>previously l</w:t>
        </w:r>
      </w:ins>
      <w:ins w:id="518" w:author="Timothy Williams" w:date="2012-11-27T16:29:00Z">
        <w:r w:rsidR="008A397A">
          <w:rPr>
            <w:rFonts w:ascii="Times New Roman" w:eastAsia="Times New Roman" w:hAnsi="Times New Roman" w:cs="Times New Roman"/>
            <w:sz w:val="24"/>
          </w:rPr>
          <w:t>inked to light-dependent energy generation</w:t>
        </w:r>
      </w:ins>
      <w:ins w:id="519" w:author="Timothy Williams" w:date="2012-11-27T16:30:00Z">
        <w:r w:rsidR="008A397A">
          <w:rPr>
            <w:rFonts w:ascii="Times New Roman" w:eastAsia="Times New Roman" w:hAnsi="Times New Roman" w:cs="Times New Roman"/>
            <w:sz w:val="24"/>
          </w:rPr>
          <w:t xml:space="preserve"> to supplement heterotrophic growth</w:t>
        </w:r>
      </w:ins>
      <w:ins w:id="520" w:author="Timothy Williams" w:date="2012-11-27T16:29:00Z">
        <w:r w:rsidR="008A397A">
          <w:rPr>
            <w:rFonts w:ascii="Times New Roman" w:eastAsia="Times New Roman" w:hAnsi="Times New Roman" w:cs="Times New Roman"/>
            <w:sz w:val="24"/>
          </w:rPr>
          <w:t xml:space="preserve">, particularly during C limitation (Gómez-Consarnau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xml:space="preserve">., 2007; Gómez-Consarnau </w:t>
        </w:r>
        <w:r w:rsidR="008A397A">
          <w:rPr>
            <w:rFonts w:ascii="Times New Roman" w:eastAsia="Times New Roman" w:hAnsi="Times New Roman" w:cs="Times New Roman"/>
            <w:i/>
            <w:sz w:val="24"/>
          </w:rPr>
          <w:t>et al</w:t>
        </w:r>
        <w:r w:rsidR="008A397A">
          <w:rPr>
            <w:rFonts w:ascii="Times New Roman" w:eastAsia="Times New Roman" w:hAnsi="Times New Roman" w:cs="Times New Roman"/>
            <w:sz w:val="24"/>
          </w:rPr>
          <w:t>., 2010).</w:t>
        </w:r>
      </w:ins>
      <w:ins w:id="521" w:author="Timothy Williams" w:date="2012-11-27T16:32:00Z">
        <w:r w:rsidR="00E83757">
          <w:rPr>
            <w:rFonts w:ascii="Times New Roman" w:eastAsia="Times New Roman" w:hAnsi="Times New Roman" w:cs="Times New Roman"/>
            <w:sz w:val="24"/>
          </w:rPr>
          <w:t xml:space="preserve"> However, </w:t>
        </w:r>
      </w:ins>
      <w:ins w:id="522" w:author="Timothy Williams" w:date="2012-11-27T16:40:00Z">
        <w:r w:rsidR="00E83757">
          <w:rPr>
            <w:rFonts w:ascii="Times New Roman" w:eastAsia="Times New Roman" w:hAnsi="Times New Roman" w:cs="Times New Roman"/>
            <w:sz w:val="24"/>
          </w:rPr>
          <w:t>t</w:t>
        </w:r>
      </w:ins>
      <w:ins w:id="523" w:author="Timothy Williams" w:date="2012-11-27T16:32:00Z">
        <w:r w:rsidR="00E83757">
          <w:rPr>
            <w:rFonts w:ascii="Times New Roman" w:eastAsia="Times New Roman" w:hAnsi="Times New Roman" w:cs="Times New Roman"/>
            <w:sz w:val="24"/>
          </w:rPr>
          <w:t xml:space="preserve">he </w:t>
        </w:r>
        <w:commentRangeStart w:id="524"/>
        <w:del w:id="525" w:author="Sheree Yau" w:date="2012-12-05T18:13:00Z">
          <w:r w:rsidR="00E83757" w:rsidDel="005F1F2F">
            <w:rPr>
              <w:rFonts w:ascii="Times New Roman" w:eastAsia="Times New Roman" w:hAnsi="Times New Roman" w:cs="Times New Roman"/>
              <w:sz w:val="24"/>
            </w:rPr>
            <w:delText xml:space="preserve">ecological </w:delText>
          </w:r>
        </w:del>
      </w:ins>
      <w:commentRangeEnd w:id="524"/>
      <w:r w:rsidR="005F1F2F">
        <w:rPr>
          <w:rStyle w:val="CommentReference"/>
          <w:rFonts w:asciiTheme="minorHAnsi" w:eastAsiaTheme="minorEastAsia" w:hAnsiTheme="minorHAnsi" w:cstheme="minorBidi"/>
          <w:color w:val="auto"/>
        </w:rPr>
        <w:commentReference w:id="524"/>
      </w:r>
      <w:ins w:id="526" w:author="Timothy Williams" w:date="2012-11-27T16:32:00Z">
        <w:r w:rsidR="00E83757">
          <w:rPr>
            <w:rFonts w:ascii="Times New Roman" w:eastAsia="Times New Roman" w:hAnsi="Times New Roman" w:cs="Times New Roman"/>
            <w:sz w:val="24"/>
          </w:rPr>
          <w:t>function</w:t>
        </w:r>
      </w:ins>
      <w:ins w:id="527" w:author="Timothy Williams" w:date="2012-11-27T16:47:00Z">
        <w:r w:rsidR="00E7667C">
          <w:rPr>
            <w:rFonts w:ascii="Times New Roman" w:eastAsia="Times New Roman" w:hAnsi="Times New Roman" w:cs="Times New Roman"/>
            <w:sz w:val="24"/>
          </w:rPr>
          <w:t>(s)</w:t>
        </w:r>
      </w:ins>
      <w:ins w:id="528" w:author="Timothy Williams" w:date="2012-11-27T16:32:00Z">
        <w:r w:rsidR="00E83757">
          <w:rPr>
            <w:rFonts w:ascii="Times New Roman" w:eastAsia="Times New Roman" w:hAnsi="Times New Roman" w:cs="Times New Roman"/>
            <w:sz w:val="24"/>
          </w:rPr>
          <w:t xml:space="preserve"> of rhodopsins </w:t>
        </w:r>
      </w:ins>
      <w:ins w:id="529" w:author="Timothy Williams" w:date="2012-11-27T16:47:00Z">
        <w:r w:rsidR="00E7667C">
          <w:rPr>
            <w:rFonts w:ascii="Times New Roman" w:eastAsia="Times New Roman" w:hAnsi="Times New Roman" w:cs="Times New Roman"/>
            <w:sz w:val="24"/>
          </w:rPr>
          <w:t>are</w:t>
        </w:r>
      </w:ins>
      <w:ins w:id="530" w:author="Timothy Williams" w:date="2012-11-27T16:32:00Z">
        <w:r w:rsidR="00E83757">
          <w:rPr>
            <w:rFonts w:ascii="Times New Roman" w:eastAsia="Times New Roman" w:hAnsi="Times New Roman" w:cs="Times New Roman"/>
            <w:sz w:val="24"/>
          </w:rPr>
          <w:t xml:space="preserve"> diverse, and </w:t>
        </w:r>
      </w:ins>
      <w:ins w:id="531" w:author="Timothy Williams" w:date="2012-11-27T16:49:00Z">
        <w:r w:rsidR="00E7667C">
          <w:rPr>
            <w:rFonts w:ascii="Times New Roman" w:eastAsia="Times New Roman" w:hAnsi="Times New Roman" w:cs="Times New Roman"/>
            <w:sz w:val="24"/>
          </w:rPr>
          <w:t>PR</w:t>
        </w:r>
      </w:ins>
      <w:ins w:id="532" w:author="Timothy Williams" w:date="2012-11-27T16:47:00Z">
        <w:r w:rsidR="00E7667C">
          <w:rPr>
            <w:rFonts w:ascii="Times New Roman" w:eastAsia="Times New Roman" w:hAnsi="Times New Roman" w:cs="Times New Roman"/>
            <w:sz w:val="24"/>
          </w:rPr>
          <w:t xml:space="preserve">s are </w:t>
        </w:r>
      </w:ins>
      <w:ins w:id="533" w:author="Timothy Williams" w:date="2012-11-27T16:32:00Z">
        <w:r w:rsidR="00E83757">
          <w:rPr>
            <w:rFonts w:ascii="Times New Roman" w:eastAsia="Times New Roman" w:hAnsi="Times New Roman" w:cs="Times New Roman"/>
            <w:sz w:val="24"/>
          </w:rPr>
          <w:t xml:space="preserve">also hypothesized to </w:t>
        </w:r>
        <w:del w:id="534" w:author="Sheree Yau" w:date="2012-12-05T18:14:00Z">
          <w:r w:rsidR="00E83757" w:rsidDel="00EC0E09">
            <w:rPr>
              <w:rFonts w:ascii="Times New Roman" w:eastAsia="Times New Roman" w:hAnsi="Times New Roman" w:cs="Times New Roman"/>
              <w:sz w:val="24"/>
            </w:rPr>
            <w:delText>include</w:delText>
          </w:r>
        </w:del>
      </w:ins>
      <w:ins w:id="535" w:author="Sheree Yau" w:date="2012-12-05T18:14:00Z">
        <w:r w:rsidR="00EC0E09">
          <w:rPr>
            <w:rFonts w:ascii="Times New Roman" w:eastAsia="Times New Roman" w:hAnsi="Times New Roman" w:cs="Times New Roman"/>
            <w:sz w:val="24"/>
          </w:rPr>
          <w:t>be involved in</w:t>
        </w:r>
      </w:ins>
      <w:ins w:id="536" w:author="Timothy Williams" w:date="2012-11-27T16:32:00Z">
        <w:r w:rsidR="00E83757">
          <w:rPr>
            <w:rFonts w:ascii="Times New Roman" w:eastAsia="Times New Roman" w:hAnsi="Times New Roman" w:cs="Times New Roman"/>
            <w:sz w:val="24"/>
          </w:rPr>
          <w:t xml:space="preserve"> light or depth sensing (Fuhrman </w:t>
        </w:r>
        <w:r w:rsidR="00E83757">
          <w:rPr>
            <w:rFonts w:ascii="Times New Roman" w:eastAsia="Times New Roman" w:hAnsi="Times New Roman" w:cs="Times New Roman"/>
            <w:i/>
            <w:sz w:val="24"/>
          </w:rPr>
          <w:t>et al.</w:t>
        </w:r>
        <w:r w:rsidR="00E83757">
          <w:rPr>
            <w:rFonts w:ascii="Times New Roman" w:eastAsia="Times New Roman" w:hAnsi="Times New Roman" w:cs="Times New Roman"/>
            <w:sz w:val="24"/>
          </w:rPr>
          <w:t xml:space="preserve">, 2008). </w:t>
        </w:r>
      </w:ins>
    </w:p>
    <w:p w:rsidR="00A6185D" w:rsidRDefault="00E83757">
      <w:pPr>
        <w:pStyle w:val="Normal1"/>
        <w:spacing w:after="0" w:line="100" w:lineRule="atLeast"/>
        <w:ind w:firstLine="426"/>
        <w:rPr>
          <w:ins w:id="537" w:author="Timothy Williams" w:date="2012-11-27T16:51:00Z"/>
          <w:rFonts w:ascii="Times New Roman" w:eastAsia="Times New Roman" w:hAnsi="Times New Roman" w:cs="Times New Roman"/>
          <w:sz w:val="24"/>
        </w:rPr>
        <w:pPrChange w:id="538" w:author="Sheree Yau" w:date="2012-12-03T00:02:00Z">
          <w:pPr>
            <w:pStyle w:val="Normal1"/>
            <w:spacing w:after="0" w:line="240" w:lineRule="auto"/>
            <w:ind w:firstLine="426"/>
          </w:pPr>
        </w:pPrChange>
      </w:pPr>
      <w:ins w:id="539" w:author="Timothy Williams" w:date="2012-11-27T16:33:00Z">
        <w:r>
          <w:rPr>
            <w:rFonts w:ascii="Times New Roman" w:eastAsia="Times New Roman" w:hAnsi="Times New Roman" w:cs="Times New Roman"/>
            <w:sz w:val="24"/>
          </w:rPr>
          <w:t>Rhodopsin genes were abundant in Organic Lake (Figure 4A), and were associated with all the dominant Organic Lake aerobic heterotrophic lineages</w:t>
        </w:r>
      </w:ins>
      <w:ins w:id="540" w:author="Sheree Yau" w:date="2012-12-19T20:06:00Z">
        <w:r w:rsidR="00C5773B">
          <w:rPr>
            <w:rFonts w:ascii="Times New Roman" w:eastAsia="Times New Roman" w:hAnsi="Times New Roman" w:cs="Times New Roman"/>
            <w:sz w:val="24"/>
          </w:rPr>
          <w:t xml:space="preserve"> (Figure S6)</w:t>
        </w:r>
      </w:ins>
      <w:ins w:id="541" w:author="Timothy Williams" w:date="2012-11-27T16:33:00Z">
        <w:r>
          <w:rPr>
            <w:rFonts w:ascii="Times New Roman" w:eastAsia="Times New Roman" w:hAnsi="Times New Roman" w:cs="Times New Roman"/>
            <w:sz w:val="24"/>
          </w:rPr>
          <w:t>. Phylogenetic analysis revealed six well-supported Organic Lake rhodopsin groups (Figure S</w:t>
        </w:r>
        <w:del w:id="542" w:author="Sheree Yau" w:date="2012-12-19T20:06:00Z">
          <w:r w:rsidDel="00C5773B">
            <w:rPr>
              <w:rFonts w:ascii="Times New Roman" w:eastAsia="Times New Roman" w:hAnsi="Times New Roman" w:cs="Times New Roman"/>
              <w:sz w:val="24"/>
            </w:rPr>
            <w:delText>7</w:delText>
          </w:r>
        </w:del>
      </w:ins>
      <w:ins w:id="543" w:author="Sheree Yau" w:date="2012-12-19T20:06:00Z">
        <w:r w:rsidR="00C5773B">
          <w:rPr>
            <w:rFonts w:ascii="Times New Roman" w:eastAsia="Times New Roman" w:hAnsi="Times New Roman" w:cs="Times New Roman"/>
            <w:sz w:val="24"/>
          </w:rPr>
          <w:t>6</w:t>
        </w:r>
      </w:ins>
      <w:ins w:id="544" w:author="Timothy Williams" w:date="2012-11-27T16:33:00Z">
        <w:r>
          <w:rPr>
            <w:rFonts w:ascii="Times New Roman" w:eastAsia="Times New Roman" w:hAnsi="Times New Roman" w:cs="Times New Roman"/>
            <w:sz w:val="24"/>
          </w:rPr>
          <w:t xml:space="preserve">). All groups had an L or M residue at position 105 </w:t>
        </w:r>
      </w:ins>
      <w:ins w:id="545" w:author="Timothy Williams" w:date="2012-11-27T16:34:00Z">
        <w:r>
          <w:rPr>
            <w:rFonts w:ascii="Times New Roman" w:eastAsia="Times New Roman" w:hAnsi="Times New Roman" w:cs="Times New Roman"/>
            <w:sz w:val="24"/>
          </w:rPr>
          <w:t>(</w:t>
        </w:r>
        <w:r w:rsidRPr="00E83757">
          <w:rPr>
            <w:rFonts w:ascii="Times New Roman" w:eastAsia="Times New Roman" w:hAnsi="Times New Roman" w:cs="Times New Roman"/>
            <w:i/>
            <w:sz w:val="24"/>
          </w:rPr>
          <w:t>vs</w:t>
        </w:r>
        <w:r>
          <w:rPr>
            <w:rFonts w:ascii="Times New Roman" w:eastAsia="Times New Roman" w:hAnsi="Times New Roman" w:cs="Times New Roman"/>
            <w:sz w:val="24"/>
          </w:rPr>
          <w:t xml:space="preserve"> </w:t>
        </w:r>
      </w:ins>
      <w:ins w:id="546" w:author="Timothy Williams" w:date="2012-11-27T16:33:00Z">
        <w:r>
          <w:rPr>
            <w:rFonts w:ascii="Times New Roman" w:eastAsia="Times New Roman" w:hAnsi="Times New Roman" w:cs="Times New Roman"/>
            <w:sz w:val="24"/>
          </w:rPr>
          <w:t>the SAR86 PR</w:t>
        </w:r>
      </w:ins>
      <w:ins w:id="547" w:author="Timothy Williams" w:date="2012-11-27T16:34:00Z">
        <w:r>
          <w:rPr>
            <w:rFonts w:ascii="Times New Roman" w:eastAsia="Times New Roman" w:hAnsi="Times New Roman" w:cs="Times New Roman"/>
            <w:sz w:val="24"/>
          </w:rPr>
          <w:t>)</w:t>
        </w:r>
      </w:ins>
      <w:ins w:id="548" w:author="Timothy Williams" w:date="2012-11-27T16:33:00Z">
        <w:r>
          <w:rPr>
            <w:rFonts w:ascii="Times New Roman" w:eastAsia="Times New Roman" w:hAnsi="Times New Roman" w:cs="Times New Roman"/>
            <w:sz w:val="24"/>
          </w:rPr>
          <w:t xml:space="preserve">, denoting tuning to surface green light (Man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Gomez-Consarnau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and </w:t>
        </w:r>
      </w:ins>
      <w:ins w:id="549" w:author="Sheree Yau" w:date="2012-12-03T00:53:00Z">
        <w:r w:rsidR="009C18EF">
          <w:rPr>
            <w:rFonts w:ascii="Times New Roman" w:eastAsia="Times New Roman" w:hAnsi="Times New Roman" w:cs="Times New Roman"/>
            <w:sz w:val="24"/>
          </w:rPr>
          <w:t xml:space="preserve">is </w:t>
        </w:r>
      </w:ins>
      <w:ins w:id="550" w:author="Timothy Williams" w:date="2012-11-27T16:33:00Z">
        <w:r>
          <w:rPr>
            <w:rFonts w:ascii="Times New Roman" w:eastAsia="Times New Roman" w:hAnsi="Times New Roman" w:cs="Times New Roman"/>
            <w:sz w:val="24"/>
          </w:rPr>
          <w:t xml:space="preserve">a characteristic of oceanic coastal samples (Rusch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Four of the groups clustered with homologs of genera detected in the lake, namely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Octadecabacter </w:t>
        </w:r>
        <w:r>
          <w:rPr>
            <w:rFonts w:ascii="Times New Roman" w:eastAsia="Times New Roman" w:hAnsi="Times New Roman" w:cs="Times New Roman"/>
            <w:sz w:val="24"/>
          </w:rPr>
          <w:t>and “</w:t>
        </w:r>
        <w:r>
          <w:rPr>
            <w:rFonts w:ascii="Times New Roman" w:eastAsia="Times New Roman" w:hAnsi="Times New Roman" w:cs="Times New Roman"/>
            <w:i/>
            <w:sz w:val="24"/>
          </w:rPr>
          <w:t>Ca</w:t>
        </w:r>
      </w:ins>
      <w:ins w:id="551" w:author="Sheree Yau" w:date="2012-12-03T00:53:00Z">
        <w:r w:rsidR="009C18EF">
          <w:rPr>
            <w:rFonts w:ascii="Times New Roman" w:eastAsia="Times New Roman" w:hAnsi="Times New Roman" w:cs="Times New Roman"/>
            <w:i/>
            <w:sz w:val="24"/>
          </w:rPr>
          <w:t>.</w:t>
        </w:r>
      </w:ins>
      <w:ins w:id="552" w:author="Timothy Williams" w:date="2012-11-27T16:33:00Z">
        <w:del w:id="553" w:author="Sheree Yau" w:date="2012-12-03T00:54:00Z">
          <w:r w:rsidDel="009C18EF">
            <w:rPr>
              <w:rFonts w:ascii="Times New Roman" w:eastAsia="Times New Roman" w:hAnsi="Times New Roman" w:cs="Times New Roman"/>
              <w:i/>
              <w:sz w:val="24"/>
            </w:rPr>
            <w:delText>ndidatus</w:delText>
          </w:r>
        </w:del>
        <w:r>
          <w:rPr>
            <w:rFonts w:ascii="Times New Roman" w:eastAsia="Times New Roman" w:hAnsi="Times New Roman" w:cs="Times New Roman"/>
            <w:i/>
            <w:sz w:val="24"/>
          </w:rPr>
          <w:t xml:space="preserve"> </w:t>
        </w:r>
        <w:r>
          <w:rPr>
            <w:rFonts w:ascii="Times New Roman" w:eastAsia="Times New Roman" w:hAnsi="Times New Roman" w:cs="Times New Roman"/>
            <w:sz w:val="24"/>
          </w:rPr>
          <w:t>Aquiluna” (Figure S</w:t>
        </w:r>
        <w:del w:id="554" w:author="Sheree Yau" w:date="2012-12-19T20:06:00Z">
          <w:r w:rsidDel="00C5773B">
            <w:rPr>
              <w:rFonts w:ascii="Times New Roman" w:eastAsia="Times New Roman" w:hAnsi="Times New Roman" w:cs="Times New Roman"/>
              <w:sz w:val="24"/>
            </w:rPr>
            <w:delText>7</w:delText>
          </w:r>
        </w:del>
      </w:ins>
      <w:ins w:id="555" w:author="Sheree Yau" w:date="2012-12-19T20:06:00Z">
        <w:r w:rsidR="00C5773B">
          <w:rPr>
            <w:rFonts w:ascii="Times New Roman" w:eastAsia="Times New Roman" w:hAnsi="Times New Roman" w:cs="Times New Roman"/>
            <w:sz w:val="24"/>
          </w:rPr>
          <w:t>6</w:t>
        </w:r>
      </w:ins>
      <w:ins w:id="556" w:author="Timothy Williams" w:date="2012-11-27T16:33:00Z">
        <w:r>
          <w:rPr>
            <w:rFonts w:ascii="Times New Roman" w:eastAsia="Times New Roman" w:hAnsi="Times New Roman" w:cs="Times New Roman"/>
            <w:sz w:val="24"/>
          </w:rPr>
          <w:t xml:space="preserve">, Table S4). </w:t>
        </w:r>
      </w:ins>
      <w:ins w:id="557" w:author="Timothy Williams" w:date="2012-11-27T16:43:00Z">
        <w:r w:rsidR="00E7667C">
          <w:rPr>
            <w:rFonts w:ascii="Times New Roman" w:eastAsia="Times New Roman" w:hAnsi="Times New Roman" w:cs="Times New Roman"/>
            <w:sz w:val="24"/>
          </w:rPr>
          <w:t>Another group (</w:t>
        </w:r>
      </w:ins>
      <w:ins w:id="558" w:author="Timothy Williams" w:date="2012-11-27T16:33:00Z">
        <w:r>
          <w:rPr>
            <w:rFonts w:ascii="Times New Roman" w:eastAsia="Times New Roman" w:hAnsi="Times New Roman" w:cs="Times New Roman"/>
            <w:sz w:val="24"/>
          </w:rPr>
          <w:t>SAL-R group</w:t>
        </w:r>
      </w:ins>
      <w:ins w:id="559" w:author="Timothy Williams" w:date="2012-11-27T16:43:00Z">
        <w:r w:rsidR="00E7667C">
          <w:rPr>
            <w:rFonts w:ascii="Times New Roman" w:eastAsia="Times New Roman" w:hAnsi="Times New Roman" w:cs="Times New Roman"/>
            <w:sz w:val="24"/>
          </w:rPr>
          <w:t xml:space="preserve">) </w:t>
        </w:r>
      </w:ins>
      <w:ins w:id="560" w:author="Timothy Williams" w:date="2012-11-27T16:33:00Z">
        <w:r>
          <w:rPr>
            <w:rFonts w:ascii="Times New Roman" w:eastAsia="Times New Roman" w:hAnsi="Times New Roman" w:cs="Times New Roman"/>
            <w:sz w:val="24"/>
          </w:rPr>
          <w:t xml:space="preserve">originates from the sphingobacterium </w:t>
        </w:r>
        <w:r>
          <w:rPr>
            <w:rFonts w:ascii="Times New Roman" w:eastAsia="Times New Roman" w:hAnsi="Times New Roman" w:cs="Times New Roman"/>
            <w:i/>
            <w:sz w:val="24"/>
          </w:rPr>
          <w:t>Salinibacter ruber</w:t>
        </w:r>
      </w:ins>
      <w:ins w:id="561" w:author="Timothy Williams" w:date="2012-11-27T16:43:00Z">
        <w:r w:rsidR="00E7667C">
          <w:rPr>
            <w:rFonts w:ascii="Times New Roman" w:eastAsia="Times New Roman" w:hAnsi="Times New Roman" w:cs="Times New Roman"/>
            <w:sz w:val="24"/>
          </w:rPr>
          <w:t>, which produces xanthorhodopsin</w:t>
        </w:r>
      </w:ins>
      <w:ins w:id="562" w:author="Timothy Williams" w:date="2012-11-27T16:33:00Z">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(Balashov </w:t>
        </w:r>
        <w:r>
          <w:rPr>
            <w:rFonts w:ascii="Times New Roman" w:eastAsia="Times New Roman" w:hAnsi="Times New Roman" w:cs="Times New Roman"/>
            <w:i/>
            <w:sz w:val="24"/>
          </w:rPr>
          <w:t>et al.</w:t>
        </w:r>
        <w:r w:rsidR="00E7667C">
          <w:rPr>
            <w:rFonts w:ascii="Times New Roman" w:eastAsia="Times New Roman" w:hAnsi="Times New Roman" w:cs="Times New Roman"/>
            <w:sz w:val="24"/>
          </w:rPr>
          <w:t>, 2005)</w:t>
        </w:r>
      </w:ins>
      <w:ins w:id="563" w:author="Timothy Williams" w:date="2012-11-27T16:44:00Z">
        <w:r w:rsidR="00E7667C">
          <w:rPr>
            <w:rFonts w:ascii="Times New Roman" w:eastAsia="Times New Roman" w:hAnsi="Times New Roman" w:cs="Times New Roman"/>
            <w:sz w:val="24"/>
          </w:rPr>
          <w:t xml:space="preserve">; </w:t>
        </w:r>
      </w:ins>
      <w:ins w:id="564" w:author="Timothy Williams" w:date="2012-11-27T16:43:00Z">
        <w:r w:rsidR="00E7667C">
          <w:rPr>
            <w:rFonts w:ascii="Times New Roman" w:eastAsia="Times New Roman" w:hAnsi="Times New Roman" w:cs="Times New Roman"/>
            <w:sz w:val="24"/>
          </w:rPr>
          <w:t xml:space="preserve">it </w:t>
        </w:r>
      </w:ins>
      <w:ins w:id="565" w:author="Timothy Williams" w:date="2012-11-27T16:33:00Z">
        <w:r>
          <w:rPr>
            <w:rFonts w:ascii="Times New Roman" w:eastAsia="Times New Roman" w:hAnsi="Times New Roman" w:cs="Times New Roman"/>
            <w:sz w:val="24"/>
          </w:rPr>
          <w:t xml:space="preserve">is therefore likely that </w:t>
        </w:r>
      </w:ins>
      <w:ins w:id="566" w:author="Timothy Williams" w:date="2012-11-27T16:44:00Z">
        <w:r w:rsidR="00E7667C">
          <w:rPr>
            <w:rFonts w:ascii="Times New Roman" w:eastAsia="Times New Roman" w:hAnsi="Times New Roman" w:cs="Times New Roman"/>
            <w:sz w:val="24"/>
          </w:rPr>
          <w:t xml:space="preserve">Organic Lake </w:t>
        </w:r>
      </w:ins>
      <w:ins w:id="567" w:author="Timothy Williams" w:date="2012-11-27T16:33:00Z">
        <w:r>
          <w:rPr>
            <w:rFonts w:ascii="Times New Roman" w:eastAsia="Times New Roman" w:hAnsi="Times New Roman" w:cs="Times New Roman"/>
            <w:i/>
            <w:sz w:val="24"/>
          </w:rPr>
          <w:lastRenderedPageBreak/>
          <w:t xml:space="preserve">Sphingobacteria </w:t>
        </w:r>
        <w:r>
          <w:rPr>
            <w:rFonts w:ascii="Times New Roman" w:eastAsia="Times New Roman" w:hAnsi="Times New Roman" w:cs="Times New Roman"/>
            <w:sz w:val="24"/>
          </w:rPr>
          <w:t xml:space="preserve">(Table S4) </w:t>
        </w:r>
        <w:del w:id="568" w:author="Sheree Yau" w:date="2012-12-03T11:49:00Z">
          <w:r w:rsidDel="004B2DFC">
            <w:rPr>
              <w:rFonts w:ascii="Times New Roman" w:eastAsia="Times New Roman" w:hAnsi="Times New Roman" w:cs="Times New Roman"/>
              <w:sz w:val="24"/>
            </w:rPr>
            <w:delText>are</w:delText>
          </w:r>
        </w:del>
      </w:ins>
      <w:ins w:id="569" w:author="Sheree Yau" w:date="2012-12-03T11:49:00Z">
        <w:r w:rsidR="004B2DFC">
          <w:rPr>
            <w:rFonts w:ascii="Times New Roman" w:eastAsia="Times New Roman" w:hAnsi="Times New Roman" w:cs="Times New Roman"/>
            <w:sz w:val="24"/>
          </w:rPr>
          <w:t>was</w:t>
        </w:r>
      </w:ins>
      <w:ins w:id="570" w:author="Timothy Williams" w:date="2012-11-27T16:33:00Z">
        <w:r>
          <w:rPr>
            <w:rFonts w:ascii="Times New Roman" w:eastAsia="Times New Roman" w:hAnsi="Times New Roman" w:cs="Times New Roman"/>
            <w:sz w:val="24"/>
          </w:rPr>
          <w:t xml:space="preserve"> the origin of </w:t>
        </w:r>
      </w:ins>
      <w:ins w:id="571" w:author="Timothy Williams" w:date="2012-11-27T16:48:00Z">
        <w:r w:rsidR="00E7667C">
          <w:rPr>
            <w:rFonts w:ascii="Times New Roman" w:eastAsia="Times New Roman" w:hAnsi="Times New Roman" w:cs="Times New Roman"/>
            <w:sz w:val="24"/>
          </w:rPr>
          <w:t>this rhodopsin group</w:t>
        </w:r>
      </w:ins>
      <w:ins w:id="572" w:author="Timothy Williams" w:date="2012-11-27T16:33:00Z">
        <w:r w:rsidR="00E7667C">
          <w:rPr>
            <w:rFonts w:ascii="Times New Roman" w:eastAsia="Times New Roman" w:hAnsi="Times New Roman" w:cs="Times New Roman"/>
            <w:sz w:val="24"/>
          </w:rPr>
          <w:t>. The most abundant group</w:t>
        </w:r>
      </w:ins>
      <w:ins w:id="573" w:author="Timothy Williams" w:date="2012-11-27T16:48:00Z">
        <w:r w:rsidR="00E7667C">
          <w:rPr>
            <w:rFonts w:ascii="Times New Roman" w:eastAsia="Times New Roman" w:hAnsi="Times New Roman" w:cs="Times New Roman"/>
            <w:sz w:val="24"/>
          </w:rPr>
          <w:t xml:space="preserve"> (</w:t>
        </w:r>
      </w:ins>
      <w:ins w:id="574" w:author="Timothy Williams" w:date="2012-11-27T16:33:00Z">
        <w:r w:rsidR="00E7667C">
          <w:rPr>
            <w:rFonts w:ascii="Times New Roman" w:eastAsia="Times New Roman" w:hAnsi="Times New Roman" w:cs="Times New Roman"/>
            <w:sz w:val="24"/>
          </w:rPr>
          <w:t>OL-R1</w:t>
        </w:r>
      </w:ins>
      <w:ins w:id="575" w:author="Timothy Williams" w:date="2012-11-27T16:48:00Z">
        <w:r w:rsidR="00E7667C">
          <w:rPr>
            <w:rFonts w:ascii="Times New Roman" w:eastAsia="Times New Roman" w:hAnsi="Times New Roman" w:cs="Times New Roman"/>
            <w:sz w:val="24"/>
          </w:rPr>
          <w:t xml:space="preserve">; </w:t>
        </w:r>
      </w:ins>
      <w:ins w:id="576" w:author="Timothy Williams" w:date="2012-11-27T16:33:00Z">
        <w:r w:rsidR="00E7667C">
          <w:rPr>
            <w:rFonts w:ascii="Times New Roman" w:eastAsia="Times New Roman" w:hAnsi="Times New Roman" w:cs="Times New Roman"/>
            <w:sz w:val="24"/>
          </w:rPr>
          <w:t>Figure S</w:t>
        </w:r>
      </w:ins>
      <w:ins w:id="577" w:author="Sheree Yau" w:date="2012-12-19T20:39:00Z">
        <w:r w:rsidR="003A31FD">
          <w:rPr>
            <w:rFonts w:ascii="Times New Roman" w:eastAsia="Times New Roman" w:hAnsi="Times New Roman" w:cs="Times New Roman"/>
            <w:sz w:val="24"/>
          </w:rPr>
          <w:t>6</w:t>
        </w:r>
      </w:ins>
      <w:ins w:id="578" w:author="Timothy Williams" w:date="2012-11-27T16:33:00Z">
        <w:del w:id="579" w:author="Sheree Yau" w:date="2012-12-19T20:39:00Z">
          <w:r w:rsidR="00E7667C" w:rsidDel="003A31FD">
            <w:rPr>
              <w:rFonts w:ascii="Times New Roman" w:eastAsia="Times New Roman" w:hAnsi="Times New Roman" w:cs="Times New Roman"/>
              <w:sz w:val="24"/>
            </w:rPr>
            <w:delText>7</w:delText>
          </w:r>
        </w:del>
        <w:r w:rsidR="00E7667C">
          <w:rPr>
            <w:rFonts w:ascii="Times New Roman" w:eastAsia="Times New Roman" w:hAnsi="Times New Roman" w:cs="Times New Roman"/>
            <w:sz w:val="24"/>
          </w:rPr>
          <w:t>)</w:t>
        </w:r>
        <w:r>
          <w:rPr>
            <w:rFonts w:ascii="Times New Roman" w:eastAsia="Times New Roman" w:hAnsi="Times New Roman" w:cs="Times New Roman"/>
            <w:sz w:val="24"/>
          </w:rPr>
          <w:t xml:space="preserve"> had no close homologs from GENBANK</w:t>
        </w:r>
      </w:ins>
      <w:ins w:id="580" w:author="Timothy Williams" w:date="2012-11-27T16:48:00Z">
        <w:r w:rsidR="00E7667C">
          <w:rPr>
            <w:rFonts w:ascii="Times New Roman" w:eastAsia="Times New Roman" w:hAnsi="Times New Roman" w:cs="Times New Roman"/>
            <w:sz w:val="24"/>
          </w:rPr>
          <w:t>,</w:t>
        </w:r>
      </w:ins>
      <w:ins w:id="581" w:author="Timothy Williams" w:date="2012-11-27T16:33:00Z">
        <w:r>
          <w:rPr>
            <w:rFonts w:ascii="Times New Roman" w:eastAsia="Times New Roman" w:hAnsi="Times New Roman" w:cs="Times New Roman"/>
            <w:sz w:val="24"/>
          </w:rPr>
          <w:t xml:space="preserve"> but it was abundant on the 3.0 µm fraction and has a distribution suggesting it originates from </w:t>
        </w:r>
      </w:ins>
      <w:ins w:id="582" w:author="Timothy Williams" w:date="2012-11-27T16:41:00Z">
        <w:r>
          <w:rPr>
            <w:rFonts w:ascii="Times New Roman" w:eastAsia="Times New Roman" w:hAnsi="Times New Roman" w:cs="Times New Roman"/>
            <w:sz w:val="24"/>
          </w:rPr>
          <w:t xml:space="preserve">Organic Lake </w:t>
        </w:r>
      </w:ins>
      <w:ins w:id="583" w:author="Timothy Williams" w:date="2012-11-27T16:33:00Z">
        <w:r>
          <w:rPr>
            <w:rFonts w:ascii="Times New Roman" w:eastAsia="Times New Roman" w:hAnsi="Times New Roman" w:cs="Times New Roman"/>
            <w:sz w:val="24"/>
          </w:rPr>
          <w:t>member</w:t>
        </w:r>
      </w:ins>
      <w:ins w:id="584" w:author="Timothy Williams" w:date="2012-11-27T16:41:00Z">
        <w:r>
          <w:rPr>
            <w:rFonts w:ascii="Times New Roman" w:eastAsia="Times New Roman" w:hAnsi="Times New Roman" w:cs="Times New Roman"/>
            <w:sz w:val="24"/>
          </w:rPr>
          <w:t>s</w:t>
        </w:r>
      </w:ins>
      <w:ins w:id="585" w:author="Timothy Williams" w:date="2012-11-27T16:33:00Z">
        <w:r>
          <w:rPr>
            <w:rFonts w:ascii="Times New Roman" w:eastAsia="Times New Roman" w:hAnsi="Times New Roman" w:cs="Times New Roman"/>
            <w:sz w:val="24"/>
          </w:rPr>
          <w:t xml:space="preserve"> of the </w:t>
        </w:r>
        <w:r>
          <w:rPr>
            <w:rFonts w:ascii="Times New Roman" w:eastAsia="Times New Roman" w:hAnsi="Times New Roman" w:cs="Times New Roman"/>
            <w:i/>
            <w:sz w:val="24"/>
          </w:rPr>
          <w:t xml:space="preserve">Roseobacter </w:t>
        </w:r>
        <w:r>
          <w:rPr>
            <w:rFonts w:ascii="Times New Roman" w:eastAsia="Times New Roman" w:hAnsi="Times New Roman" w:cs="Times New Roman"/>
            <w:sz w:val="24"/>
          </w:rPr>
          <w:t>clade</w:t>
        </w:r>
      </w:ins>
      <w:ins w:id="586" w:author="Timothy Williams" w:date="2012-11-27T16:49:00Z">
        <w:r w:rsidR="00E7667C">
          <w:rPr>
            <w:rFonts w:ascii="Times New Roman" w:eastAsia="Times New Roman" w:hAnsi="Times New Roman" w:cs="Times New Roman"/>
            <w:sz w:val="24"/>
          </w:rPr>
          <w:t xml:space="preserve"> (Figure 4A).</w:t>
        </w:r>
      </w:ins>
      <w:ins w:id="587" w:author="Sheree Yau" w:date="2012-12-02T23:59:00Z">
        <w:r w:rsidR="0073265C" w:rsidRPr="0073265C">
          <w:rPr>
            <w:rFonts w:ascii="Times New Roman" w:hAnsi="Times New Roman"/>
            <w:sz w:val="24"/>
          </w:rPr>
          <w:t xml:space="preserve"> </w:t>
        </w:r>
      </w:ins>
      <w:ins w:id="588" w:author="Sheree Yau" w:date="2012-12-03T00:13:00Z">
        <w:r w:rsidR="00902986">
          <w:rPr>
            <w:rFonts w:ascii="Times New Roman" w:eastAsia="Times New Roman" w:hAnsi="Times New Roman"/>
            <w:kern w:val="1"/>
            <w:sz w:val="24"/>
          </w:rPr>
          <w:t>All ORFs adjacent to</w:t>
        </w:r>
      </w:ins>
      <w:ins w:id="589" w:author="Sheree Yau" w:date="2012-12-03T00:00:00Z">
        <w:r w:rsidR="0073265C">
          <w:rPr>
            <w:rFonts w:ascii="Times New Roman" w:eastAsia="Times New Roman" w:hAnsi="Times New Roman"/>
            <w:kern w:val="1"/>
            <w:sz w:val="24"/>
          </w:rPr>
          <w:t xml:space="preserve"> </w:t>
        </w:r>
        <w:r w:rsidR="0073265C" w:rsidRPr="0073265C">
          <w:rPr>
            <w:rFonts w:ascii="Times New Roman" w:eastAsia="Times New Roman" w:hAnsi="Times New Roman"/>
            <w:kern w:val="1"/>
            <w:sz w:val="24"/>
          </w:rPr>
          <w:t xml:space="preserve">OL-R1 </w:t>
        </w:r>
        <w:r w:rsidR="0073265C">
          <w:rPr>
            <w:rFonts w:ascii="Times New Roman" w:eastAsia="Times New Roman" w:hAnsi="Times New Roman"/>
            <w:kern w:val="1"/>
            <w:sz w:val="24"/>
          </w:rPr>
          <w:t xml:space="preserve">rhodopsin </w:t>
        </w:r>
        <w:r w:rsidR="00902986">
          <w:rPr>
            <w:rFonts w:ascii="Times New Roman" w:eastAsia="Times New Roman" w:hAnsi="Times New Roman"/>
            <w:kern w:val="1"/>
            <w:sz w:val="24"/>
          </w:rPr>
          <w:t>contain</w:t>
        </w:r>
      </w:ins>
      <w:ins w:id="590" w:author="Sheree Yau" w:date="2012-12-03T00:13:00Z">
        <w:r w:rsidR="00902986">
          <w:rPr>
            <w:rFonts w:ascii="Times New Roman" w:eastAsia="Times New Roman" w:hAnsi="Times New Roman"/>
            <w:kern w:val="1"/>
            <w:sz w:val="24"/>
          </w:rPr>
          <w:t xml:space="preserve">ing </w:t>
        </w:r>
      </w:ins>
      <w:ins w:id="591" w:author="Sheree Yau" w:date="2012-12-19T20:39:00Z">
        <w:r w:rsidR="003A31FD">
          <w:rPr>
            <w:rFonts w:ascii="Times New Roman" w:eastAsia="Times New Roman" w:hAnsi="Times New Roman"/>
            <w:kern w:val="1"/>
            <w:sz w:val="24"/>
          </w:rPr>
          <w:t>scaffolds</w:t>
        </w:r>
      </w:ins>
      <w:ins w:id="592" w:author="Sheree Yau" w:date="2012-12-03T00:13:00Z">
        <w:r w:rsidR="00902986">
          <w:rPr>
            <w:rFonts w:ascii="Times New Roman" w:eastAsia="Times New Roman" w:hAnsi="Times New Roman"/>
            <w:kern w:val="1"/>
            <w:sz w:val="24"/>
          </w:rPr>
          <w:t xml:space="preserve"> were</w:t>
        </w:r>
      </w:ins>
      <w:ins w:id="593" w:author="Sheree Yau" w:date="2012-12-03T00:01:00Z">
        <w:r w:rsidR="0073265C">
          <w:rPr>
            <w:rFonts w:ascii="Times New Roman" w:eastAsia="Times New Roman" w:hAnsi="Times New Roman"/>
            <w:kern w:val="1"/>
            <w:sz w:val="24"/>
          </w:rPr>
          <w:t xml:space="preserve"> </w:t>
        </w:r>
        <w:r w:rsidR="0073265C" w:rsidRPr="0073265C">
          <w:rPr>
            <w:rFonts w:ascii="Times New Roman" w:eastAsia="Times New Roman" w:hAnsi="Times New Roman"/>
            <w:kern w:val="1"/>
            <w:sz w:val="24"/>
          </w:rPr>
          <w:t xml:space="preserve">related to </w:t>
        </w:r>
        <w:r w:rsidR="0073265C" w:rsidRPr="0073265C">
          <w:rPr>
            <w:rFonts w:ascii="Times New Roman" w:eastAsia="Times New Roman" w:hAnsi="Times New Roman"/>
            <w:i/>
            <w:kern w:val="1"/>
            <w:sz w:val="24"/>
          </w:rPr>
          <w:t>Octadecabacter</w:t>
        </w:r>
        <w:r w:rsidR="0073265C" w:rsidRPr="0073265C">
          <w:rPr>
            <w:rFonts w:ascii="Times New Roman" w:eastAsia="Times New Roman" w:hAnsi="Times New Roman"/>
            <w:kern w:val="1"/>
            <w:sz w:val="24"/>
          </w:rPr>
          <w:t xml:space="preserve"> </w:t>
        </w:r>
      </w:ins>
      <w:ins w:id="594" w:author="Sheree Yau" w:date="2012-12-03T00:13:00Z">
        <w:r w:rsidR="00902986">
          <w:rPr>
            <w:rFonts w:ascii="Times New Roman" w:eastAsia="Times New Roman" w:hAnsi="Times New Roman"/>
            <w:kern w:val="1"/>
            <w:sz w:val="24"/>
          </w:rPr>
          <w:t xml:space="preserve">further </w:t>
        </w:r>
      </w:ins>
      <w:ins w:id="595" w:author="Sheree Yau" w:date="2012-12-03T00:01:00Z">
        <w:r w:rsidR="0073265C" w:rsidRPr="0073265C">
          <w:rPr>
            <w:rFonts w:ascii="Times New Roman" w:eastAsia="Times New Roman" w:hAnsi="Times New Roman"/>
            <w:kern w:val="1"/>
            <w:sz w:val="24"/>
          </w:rPr>
          <w:t xml:space="preserve">supporting their </w:t>
        </w:r>
        <w:r w:rsidR="0073265C" w:rsidRPr="0073265C">
          <w:rPr>
            <w:rFonts w:ascii="Times New Roman" w:eastAsia="Times New Roman" w:hAnsi="Times New Roman"/>
            <w:i/>
            <w:kern w:val="1"/>
            <w:sz w:val="24"/>
          </w:rPr>
          <w:t>Roseobacter</w:t>
        </w:r>
        <w:r w:rsidR="0073265C">
          <w:rPr>
            <w:rFonts w:ascii="Times New Roman" w:eastAsia="Times New Roman" w:hAnsi="Times New Roman"/>
            <w:kern w:val="1"/>
            <w:sz w:val="24"/>
          </w:rPr>
          <w:t xml:space="preserve"> </w:t>
        </w:r>
        <w:r w:rsidR="0073265C" w:rsidRPr="0073265C">
          <w:rPr>
            <w:rFonts w:ascii="Times New Roman" w:eastAsia="Times New Roman" w:hAnsi="Times New Roman"/>
            <w:kern w:val="1"/>
            <w:sz w:val="24"/>
          </w:rPr>
          <w:t>clade</w:t>
        </w:r>
      </w:ins>
      <w:ins w:id="596" w:author="Sheree Yau" w:date="2012-12-03T00:13:00Z">
        <w:r w:rsidR="00902986">
          <w:rPr>
            <w:rFonts w:ascii="Times New Roman" w:eastAsia="Times New Roman" w:hAnsi="Times New Roman"/>
            <w:kern w:val="1"/>
            <w:sz w:val="24"/>
          </w:rPr>
          <w:t xml:space="preserve"> </w:t>
        </w:r>
      </w:ins>
      <w:ins w:id="597" w:author="Sheree Yau" w:date="2012-12-05T18:24:00Z">
        <w:r w:rsidR="00EC0E09" w:rsidRPr="0073265C">
          <w:rPr>
            <w:rFonts w:ascii="Times New Roman" w:eastAsia="Times New Roman" w:hAnsi="Times New Roman"/>
            <w:kern w:val="1"/>
            <w:sz w:val="24"/>
          </w:rPr>
          <w:t>provenance</w:t>
        </w:r>
      </w:ins>
      <w:ins w:id="598" w:author="Sheree Yau" w:date="2012-12-19T20:07:00Z">
        <w:r w:rsidR="00C5773B">
          <w:rPr>
            <w:rFonts w:ascii="Times New Roman" w:eastAsia="Times New Roman" w:hAnsi="Times New Roman"/>
            <w:kern w:val="1"/>
            <w:sz w:val="24"/>
          </w:rPr>
          <w:t xml:space="preserve"> (Figure S7)</w:t>
        </w:r>
      </w:ins>
      <w:ins w:id="599" w:author="Sheree Yau" w:date="2012-12-03T00:14:00Z">
        <w:r w:rsidR="00902986">
          <w:rPr>
            <w:rFonts w:ascii="Times New Roman" w:eastAsia="Times New Roman" w:hAnsi="Times New Roman"/>
            <w:kern w:val="1"/>
            <w:sz w:val="24"/>
          </w:rPr>
          <w:t>. G</w:t>
        </w:r>
      </w:ins>
      <w:ins w:id="600" w:author="Sheree Yau" w:date="2012-12-03T00:01:00Z">
        <w:r w:rsidR="0073265C" w:rsidRPr="0073265C">
          <w:rPr>
            <w:rFonts w:ascii="Times New Roman" w:eastAsia="Times New Roman" w:hAnsi="Times New Roman"/>
            <w:kern w:val="1"/>
            <w:sz w:val="24"/>
          </w:rPr>
          <w:t xml:space="preserve">enes downstream of OL-R1 were involved in carotenoid synthesis, </w:t>
        </w:r>
      </w:ins>
      <w:ins w:id="601" w:author="Sheree Yau" w:date="2012-12-03T00:10:00Z">
        <w:r w:rsidR="00DB290A">
          <w:rPr>
            <w:rFonts w:ascii="Times New Roman" w:eastAsia="Times New Roman" w:hAnsi="Times New Roman"/>
            <w:kern w:val="1"/>
            <w:sz w:val="24"/>
          </w:rPr>
          <w:t>indicating</w:t>
        </w:r>
      </w:ins>
      <w:ins w:id="602" w:author="Sheree Yau" w:date="2012-12-03T00:16:00Z">
        <w:r w:rsidR="00902986" w:rsidRPr="00902986">
          <w:rPr>
            <w:rFonts w:ascii="Times New Roman" w:eastAsia="Times New Roman" w:hAnsi="Times New Roman"/>
            <w:kern w:val="1"/>
            <w:sz w:val="24"/>
          </w:rPr>
          <w:t xml:space="preserve"> </w:t>
        </w:r>
        <w:r w:rsidR="00902986">
          <w:rPr>
            <w:rFonts w:ascii="Times New Roman" w:eastAsia="Times New Roman" w:hAnsi="Times New Roman"/>
            <w:kern w:val="1"/>
            <w:sz w:val="24"/>
          </w:rPr>
          <w:t>OL-R1 is a xanthorhodopsin</w:t>
        </w:r>
      </w:ins>
      <w:ins w:id="603" w:author="Sheree Yau" w:date="2012-12-05T18:25:00Z">
        <w:r w:rsidR="001A468C">
          <w:rPr>
            <w:rFonts w:ascii="Times New Roman" w:eastAsia="Times New Roman" w:hAnsi="Times New Roman"/>
            <w:kern w:val="1"/>
            <w:sz w:val="24"/>
          </w:rPr>
          <w:t>,</w:t>
        </w:r>
      </w:ins>
      <w:ins w:id="604" w:author="Sheree Yau" w:date="2012-12-03T00:16:00Z">
        <w:r w:rsidR="00902986">
          <w:rPr>
            <w:rFonts w:ascii="Times New Roman" w:eastAsia="Times New Roman" w:hAnsi="Times New Roman"/>
            <w:kern w:val="1"/>
            <w:sz w:val="24"/>
          </w:rPr>
          <w:t xml:space="preserve"> </w:t>
        </w:r>
      </w:ins>
      <w:ins w:id="605" w:author="Sheree Yau" w:date="2012-12-05T18:25:00Z">
        <w:r w:rsidR="001A468C">
          <w:rPr>
            <w:rFonts w:ascii="Times New Roman" w:eastAsia="Times New Roman" w:hAnsi="Times New Roman"/>
            <w:kern w:val="1"/>
            <w:sz w:val="24"/>
          </w:rPr>
          <w:t>which occur</w:t>
        </w:r>
      </w:ins>
      <w:ins w:id="606" w:author="Sheree Yau" w:date="2012-12-03T00:19:00Z">
        <w:r w:rsidR="001A468C">
          <w:rPr>
            <w:rFonts w:ascii="Times New Roman" w:eastAsia="Times New Roman" w:hAnsi="Times New Roman"/>
            <w:kern w:val="1"/>
            <w:sz w:val="24"/>
          </w:rPr>
          <w:t xml:space="preserve"> </w:t>
        </w:r>
      </w:ins>
      <w:ins w:id="607" w:author="Sheree Yau" w:date="2012-12-05T18:26:00Z">
        <w:r w:rsidR="001A468C">
          <w:rPr>
            <w:rFonts w:ascii="Times New Roman" w:eastAsia="Times New Roman" w:hAnsi="Times New Roman"/>
            <w:kern w:val="1"/>
            <w:sz w:val="24"/>
          </w:rPr>
          <w:t>as a</w:t>
        </w:r>
      </w:ins>
      <w:ins w:id="608" w:author="Sheree Yau" w:date="2012-12-03T01:36:00Z">
        <w:r w:rsidR="00D20D0A">
          <w:rPr>
            <w:rFonts w:ascii="Times New Roman" w:eastAsia="Times New Roman" w:hAnsi="Times New Roman"/>
            <w:kern w:val="1"/>
            <w:sz w:val="24"/>
          </w:rPr>
          <w:t xml:space="preserve"> </w:t>
        </w:r>
      </w:ins>
      <w:ins w:id="609" w:author="Sheree Yau" w:date="2012-12-03T00:20:00Z">
        <w:r w:rsidR="00902986">
          <w:rPr>
            <w:rFonts w:ascii="Times New Roman" w:eastAsia="Times New Roman" w:hAnsi="Times New Roman"/>
            <w:kern w:val="1"/>
            <w:sz w:val="24"/>
          </w:rPr>
          <w:t>retinal protein/</w:t>
        </w:r>
      </w:ins>
      <w:ins w:id="610" w:author="Sheree Yau" w:date="2012-12-03T00:16:00Z">
        <w:r w:rsidR="00902986">
          <w:rPr>
            <w:rFonts w:ascii="Times New Roman" w:eastAsia="Times New Roman" w:hAnsi="Times New Roman"/>
            <w:kern w:val="1"/>
            <w:sz w:val="24"/>
          </w:rPr>
          <w:t xml:space="preserve">carotenoid </w:t>
        </w:r>
      </w:ins>
      <w:ins w:id="611" w:author="Sheree Yau" w:date="2012-12-03T00:19:00Z">
        <w:r w:rsidR="00902986">
          <w:rPr>
            <w:rFonts w:ascii="Times New Roman" w:eastAsia="Times New Roman" w:hAnsi="Times New Roman"/>
            <w:kern w:val="1"/>
            <w:sz w:val="24"/>
          </w:rPr>
          <w:t xml:space="preserve">complex </w:t>
        </w:r>
      </w:ins>
      <w:ins w:id="612" w:author="Sheree Yau" w:date="2012-12-03T00:16:00Z">
        <w:r w:rsidR="00902986">
          <w:rPr>
            <w:rFonts w:ascii="Times New Roman" w:eastAsia="Times New Roman" w:hAnsi="Times New Roman"/>
            <w:kern w:val="1"/>
            <w:sz w:val="24"/>
          </w:rPr>
          <w:t>(</w:t>
        </w:r>
      </w:ins>
      <w:ins w:id="613" w:author="Sheree Yau" w:date="2012-12-03T00:17:00Z">
        <w:r w:rsidR="00902986">
          <w:rPr>
            <w:rFonts w:ascii="Times New Roman" w:eastAsia="Times New Roman" w:hAnsi="Times New Roman" w:cs="Times New Roman"/>
            <w:sz w:val="24"/>
          </w:rPr>
          <w:t xml:space="preserve">Balashov </w:t>
        </w:r>
        <w:r w:rsidR="00902986">
          <w:rPr>
            <w:rFonts w:ascii="Times New Roman" w:eastAsia="Times New Roman" w:hAnsi="Times New Roman" w:cs="Times New Roman"/>
            <w:i/>
            <w:sz w:val="24"/>
          </w:rPr>
          <w:t>et al.</w:t>
        </w:r>
        <w:r w:rsidR="00902986">
          <w:rPr>
            <w:rFonts w:ascii="Times New Roman" w:eastAsia="Times New Roman" w:hAnsi="Times New Roman" w:cs="Times New Roman"/>
            <w:sz w:val="24"/>
          </w:rPr>
          <w:t>, 2005)</w:t>
        </w:r>
      </w:ins>
      <w:ins w:id="614" w:author="Sheree Yau" w:date="2012-12-02T23:59:00Z">
        <w:r w:rsidR="0073265C" w:rsidRPr="0073265C">
          <w:rPr>
            <w:rFonts w:ascii="Times New Roman" w:eastAsia="Times New Roman" w:hAnsi="Times New Roman"/>
            <w:kern w:val="1"/>
            <w:sz w:val="24"/>
          </w:rPr>
          <w:t xml:space="preserve">. </w:t>
        </w:r>
      </w:ins>
    </w:p>
    <w:p w:rsidR="002377FE" w:rsidRDefault="001A468C" w:rsidP="00610DEA">
      <w:pPr>
        <w:pStyle w:val="Normal1"/>
        <w:spacing w:after="0" w:line="100" w:lineRule="atLeast"/>
        <w:ind w:firstLine="426"/>
        <w:rPr>
          <w:ins w:id="615" w:author="Sheree Yau" w:date="2012-12-19T21:52:00Z"/>
          <w:rFonts w:ascii="Times New Roman" w:eastAsia="Times New Roman" w:hAnsi="Times New Roman"/>
          <w:kern w:val="1"/>
          <w:sz w:val="24"/>
        </w:rPr>
      </w:pPr>
      <w:ins w:id="616" w:author="Sheree Yau" w:date="2012-12-05T18:27:00Z">
        <w:r>
          <w:rPr>
            <w:rFonts w:ascii="Times New Roman" w:eastAsia="Times New Roman" w:hAnsi="Times New Roman"/>
            <w:kern w:val="1"/>
            <w:sz w:val="24"/>
          </w:rPr>
          <w:t>P</w:t>
        </w:r>
      </w:ins>
      <w:ins w:id="617" w:author="Sheree Yau" w:date="2012-12-03T02:21:00Z">
        <w:r>
          <w:rPr>
            <w:rFonts w:ascii="Times New Roman" w:eastAsia="Times New Roman" w:hAnsi="Times New Roman"/>
            <w:kern w:val="1"/>
            <w:sz w:val="24"/>
          </w:rPr>
          <w:t xml:space="preserve">hotoheterotrophic potential </w:t>
        </w:r>
      </w:ins>
      <w:ins w:id="618" w:author="Sheree Yau" w:date="2012-12-05T18:26:00Z">
        <w:r>
          <w:rPr>
            <w:rFonts w:ascii="Times New Roman" w:eastAsia="Times New Roman" w:hAnsi="Times New Roman"/>
            <w:kern w:val="1"/>
            <w:sz w:val="24"/>
          </w:rPr>
          <w:t>of</w:t>
        </w:r>
      </w:ins>
      <w:ins w:id="619" w:author="Sheree Yau" w:date="2012-12-03T02:21:00Z">
        <w:r w:rsidR="00CE3D2C">
          <w:rPr>
            <w:rFonts w:ascii="Times New Roman" w:eastAsia="Times New Roman" w:hAnsi="Times New Roman"/>
            <w:kern w:val="1"/>
            <w:sz w:val="24"/>
          </w:rPr>
          <w:t xml:space="preserve"> Organic Lake </w:t>
        </w:r>
      </w:ins>
      <w:ins w:id="620" w:author="Sheree Yau" w:date="2012-12-05T18:27:00Z">
        <w:r>
          <w:rPr>
            <w:rFonts w:ascii="Times New Roman" w:eastAsia="Times New Roman" w:hAnsi="Times New Roman"/>
            <w:kern w:val="1"/>
            <w:sz w:val="24"/>
          </w:rPr>
          <w:t xml:space="preserve">was compared </w:t>
        </w:r>
      </w:ins>
      <w:ins w:id="621" w:author="Sheree Yau" w:date="2012-12-03T11:56:00Z">
        <w:r w:rsidR="004B2DFC">
          <w:rPr>
            <w:rFonts w:ascii="Times New Roman" w:eastAsia="Times New Roman" w:hAnsi="Times New Roman"/>
            <w:kern w:val="1"/>
            <w:sz w:val="24"/>
          </w:rPr>
          <w:t>with</w:t>
        </w:r>
      </w:ins>
      <w:ins w:id="622" w:author="Sheree Yau" w:date="2012-12-03T11:53:00Z">
        <w:r w:rsidR="004B2DFC">
          <w:rPr>
            <w:rFonts w:ascii="Times New Roman" w:eastAsia="Times New Roman" w:hAnsi="Times New Roman"/>
            <w:kern w:val="1"/>
            <w:sz w:val="24"/>
          </w:rPr>
          <w:t xml:space="preserve"> </w:t>
        </w:r>
      </w:ins>
      <w:ins w:id="623" w:author="Sheree Yau" w:date="2012-12-03T02:21:00Z">
        <w:r>
          <w:rPr>
            <w:rFonts w:ascii="Times New Roman" w:eastAsia="Times New Roman" w:hAnsi="Times New Roman"/>
            <w:kern w:val="1"/>
            <w:sz w:val="24"/>
          </w:rPr>
          <w:t>other aquatic environments</w:t>
        </w:r>
      </w:ins>
      <w:ins w:id="624" w:author="Sheree Yau" w:date="2012-12-05T18:27:00Z">
        <w:r>
          <w:rPr>
            <w:rFonts w:ascii="Times New Roman" w:eastAsia="Times New Roman" w:hAnsi="Times New Roman"/>
            <w:kern w:val="1"/>
            <w:sz w:val="24"/>
          </w:rPr>
          <w:t xml:space="preserve"> including the</w:t>
        </w:r>
      </w:ins>
      <w:ins w:id="625" w:author="Sheree Yau" w:date="2012-12-03T11:53:00Z">
        <w:r w:rsidR="004B2DFC">
          <w:rPr>
            <w:rFonts w:ascii="Times New Roman" w:eastAsia="Times New Roman" w:hAnsi="Times New Roman"/>
            <w:kern w:val="1"/>
            <w:sz w:val="24"/>
          </w:rPr>
          <w:t xml:space="preserve"> nearby </w:t>
        </w:r>
      </w:ins>
      <w:ins w:id="626" w:author="Sheree Yau" w:date="2012-12-03T02:21:00Z">
        <w:r w:rsidR="008262FC">
          <w:rPr>
            <w:rFonts w:ascii="Times New Roman" w:eastAsia="Times New Roman" w:hAnsi="Times New Roman"/>
            <w:kern w:val="1"/>
            <w:sz w:val="24"/>
          </w:rPr>
          <w:t>Ace Lake</w:t>
        </w:r>
      </w:ins>
      <w:ins w:id="627" w:author="Sheree Yau" w:date="2012-12-19T21:01:00Z">
        <w:r w:rsidR="006702DA">
          <w:rPr>
            <w:rFonts w:ascii="Times New Roman" w:eastAsia="Times New Roman" w:hAnsi="Times New Roman"/>
            <w:kern w:val="1"/>
            <w:sz w:val="24"/>
          </w:rPr>
          <w:t xml:space="preserve">, </w:t>
        </w:r>
      </w:ins>
      <w:ins w:id="628" w:author="Sheree Yau" w:date="2012-12-03T02:21:00Z">
        <w:r w:rsidR="004B2DFC">
          <w:rPr>
            <w:rFonts w:ascii="Times New Roman" w:eastAsia="Times New Roman" w:hAnsi="Times New Roman"/>
            <w:kern w:val="1"/>
            <w:sz w:val="24"/>
          </w:rPr>
          <w:t>Southern Ocean</w:t>
        </w:r>
      </w:ins>
      <w:ins w:id="629" w:author="Sheree Yau" w:date="2012-12-03T11:53:00Z">
        <w:r w:rsidR="004B2DFC">
          <w:rPr>
            <w:rFonts w:ascii="Times New Roman" w:eastAsia="Times New Roman" w:hAnsi="Times New Roman"/>
            <w:kern w:val="1"/>
            <w:sz w:val="24"/>
          </w:rPr>
          <w:t xml:space="preserve"> </w:t>
        </w:r>
      </w:ins>
      <w:ins w:id="630" w:author="Sheree Yau" w:date="2012-12-19T21:44:00Z">
        <w:r w:rsidR="000B0F7E">
          <w:rPr>
            <w:rFonts w:ascii="Times New Roman" w:eastAsia="Times New Roman" w:hAnsi="Times New Roman"/>
            <w:kern w:val="1"/>
            <w:sz w:val="24"/>
          </w:rPr>
          <w:t xml:space="preserve">(SO) </w:t>
        </w:r>
      </w:ins>
      <w:ins w:id="631" w:author="Sheree Yau" w:date="2012-12-03T11:53:00Z">
        <w:r w:rsidR="004B2DFC">
          <w:rPr>
            <w:rFonts w:ascii="Times New Roman" w:eastAsia="Times New Roman" w:hAnsi="Times New Roman"/>
            <w:kern w:val="1"/>
            <w:sz w:val="24"/>
          </w:rPr>
          <w:t xml:space="preserve">and </w:t>
        </w:r>
      </w:ins>
      <w:ins w:id="632" w:author="Sheree Yau" w:date="2012-12-03T02:21:00Z">
        <w:r w:rsidR="00CE3D2C">
          <w:rPr>
            <w:rFonts w:ascii="Times New Roman" w:eastAsia="Times New Roman" w:hAnsi="Times New Roman"/>
            <w:kern w:val="1"/>
            <w:sz w:val="24"/>
          </w:rPr>
          <w:t>GOS expedition</w:t>
        </w:r>
      </w:ins>
      <w:ins w:id="633" w:author="Sheree Yau" w:date="2012-12-03T11:53:00Z">
        <w:r w:rsidR="004B2DFC">
          <w:rPr>
            <w:rFonts w:ascii="Times New Roman" w:eastAsia="Times New Roman" w:hAnsi="Times New Roman"/>
            <w:kern w:val="1"/>
            <w:sz w:val="24"/>
          </w:rPr>
          <w:t xml:space="preserve"> </w:t>
        </w:r>
      </w:ins>
      <w:ins w:id="634" w:author="Sheree Yau" w:date="2012-12-03T12:01:00Z">
        <w:r w:rsidR="005C1EA8">
          <w:rPr>
            <w:rFonts w:ascii="Times New Roman" w:eastAsia="Times New Roman" w:hAnsi="Times New Roman"/>
            <w:kern w:val="1"/>
            <w:sz w:val="24"/>
          </w:rPr>
          <w:t>samples</w:t>
        </w:r>
      </w:ins>
      <w:ins w:id="635" w:author="Sheree Yau" w:date="2012-12-03T12:38:00Z">
        <w:r w:rsidR="00C6252C">
          <w:rPr>
            <w:rFonts w:ascii="Times New Roman" w:eastAsia="Times New Roman" w:hAnsi="Times New Roman"/>
            <w:kern w:val="1"/>
            <w:sz w:val="24"/>
          </w:rPr>
          <w:t>.</w:t>
        </w:r>
      </w:ins>
      <w:ins w:id="636" w:author="Sheree Yau" w:date="2012-12-03T12:01:00Z">
        <w:r w:rsidR="005C1EA8">
          <w:rPr>
            <w:rFonts w:ascii="Times New Roman" w:eastAsia="Times New Roman" w:hAnsi="Times New Roman"/>
            <w:kern w:val="1"/>
            <w:sz w:val="24"/>
          </w:rPr>
          <w:t xml:space="preserve"> </w:t>
        </w:r>
      </w:ins>
      <w:ins w:id="637" w:author="Sheree Yau" w:date="2012-12-19T21:22:00Z">
        <w:r w:rsidR="008C65F2">
          <w:rPr>
            <w:rFonts w:ascii="Times New Roman" w:eastAsia="Times New Roman" w:hAnsi="Times New Roman"/>
            <w:kern w:val="1"/>
            <w:sz w:val="24"/>
          </w:rPr>
          <w:t>T</w:t>
        </w:r>
      </w:ins>
      <w:ins w:id="638" w:author="Sheree Yau" w:date="2012-12-19T21:02:00Z">
        <w:r w:rsidR="006702DA">
          <w:rPr>
            <w:rFonts w:ascii="Times New Roman" w:eastAsia="Times New Roman" w:hAnsi="Times New Roman"/>
            <w:kern w:val="1"/>
            <w:sz w:val="24"/>
          </w:rPr>
          <w:t xml:space="preserve">he </w:t>
        </w:r>
      </w:ins>
      <w:ins w:id="639" w:author="Sheree Yau" w:date="2012-12-03T12:46:00Z">
        <w:r w:rsidR="007046D9">
          <w:rPr>
            <w:rFonts w:ascii="Times New Roman" w:eastAsia="Times New Roman" w:hAnsi="Times New Roman"/>
            <w:kern w:val="1"/>
            <w:sz w:val="24"/>
          </w:rPr>
          <w:t xml:space="preserve">Organic Lake 0.1 </w:t>
        </w:r>
        <w:r w:rsidR="007046D9">
          <w:rPr>
            <w:rFonts w:ascii="Times New Roman" w:eastAsia="Times New Roman" w:hAnsi="Times New Roman" w:cs="Times New Roman"/>
            <w:kern w:val="1"/>
            <w:sz w:val="24"/>
          </w:rPr>
          <w:t>µ</w:t>
        </w:r>
        <w:r w:rsidR="007046D9">
          <w:rPr>
            <w:rFonts w:ascii="Times New Roman" w:eastAsia="Times New Roman" w:hAnsi="Times New Roman"/>
            <w:kern w:val="1"/>
            <w:sz w:val="24"/>
          </w:rPr>
          <w:t xml:space="preserve">m fraction </w:t>
        </w:r>
      </w:ins>
      <w:ins w:id="640" w:author="Sheree Yau" w:date="2012-12-19T21:24:00Z">
        <w:r w:rsidR="008C65F2">
          <w:rPr>
            <w:rFonts w:ascii="Times New Roman" w:eastAsia="Times New Roman" w:hAnsi="Times New Roman"/>
            <w:kern w:val="1"/>
            <w:sz w:val="24"/>
          </w:rPr>
          <w:t xml:space="preserve">had </w:t>
        </w:r>
      </w:ins>
      <w:ins w:id="641" w:author="Sheree Yau" w:date="2012-12-19T21:39:00Z">
        <w:r w:rsidR="005E4340">
          <w:rPr>
            <w:rFonts w:ascii="Times New Roman" w:eastAsia="Times New Roman" w:hAnsi="Times New Roman"/>
            <w:kern w:val="1"/>
            <w:sz w:val="24"/>
          </w:rPr>
          <w:t xml:space="preserve">the </w:t>
        </w:r>
      </w:ins>
      <w:ins w:id="642" w:author="Sheree Yau" w:date="2012-12-19T21:23:00Z">
        <w:r w:rsidR="005E4340">
          <w:rPr>
            <w:rFonts w:ascii="Times New Roman" w:eastAsia="Times New Roman" w:hAnsi="Times New Roman"/>
            <w:kern w:val="1"/>
            <w:sz w:val="24"/>
          </w:rPr>
          <w:t>lowe</w:t>
        </w:r>
      </w:ins>
      <w:ins w:id="643" w:author="Sheree Yau" w:date="2012-12-19T21:39:00Z">
        <w:r w:rsidR="005E4340">
          <w:rPr>
            <w:rFonts w:ascii="Times New Roman" w:eastAsia="Times New Roman" w:hAnsi="Times New Roman"/>
            <w:kern w:val="1"/>
            <w:sz w:val="24"/>
          </w:rPr>
          <w:t>st</w:t>
        </w:r>
      </w:ins>
      <w:ins w:id="644" w:author="Sheree Yau" w:date="2012-12-19T21:01:00Z">
        <w:r w:rsidR="006702DA">
          <w:rPr>
            <w:rFonts w:ascii="Times New Roman" w:eastAsia="Times New Roman" w:hAnsi="Times New Roman"/>
            <w:kern w:val="1"/>
            <w:sz w:val="24"/>
          </w:rPr>
          <w:t xml:space="preserve"> </w:t>
        </w:r>
      </w:ins>
      <w:ins w:id="645" w:author="Sheree Yau" w:date="2012-12-03T12:42:00Z">
        <w:r w:rsidR="007046D9">
          <w:rPr>
            <w:rFonts w:ascii="Times New Roman" w:eastAsia="Times New Roman" w:hAnsi="Times New Roman"/>
            <w:kern w:val="1"/>
            <w:sz w:val="24"/>
          </w:rPr>
          <w:t xml:space="preserve">rhodopsin </w:t>
        </w:r>
      </w:ins>
      <w:ins w:id="646" w:author="Sheree Yau" w:date="2012-12-19T21:39:00Z">
        <w:r w:rsidR="005E4340">
          <w:rPr>
            <w:rFonts w:ascii="Times New Roman" w:eastAsia="Times New Roman" w:hAnsi="Times New Roman"/>
            <w:kern w:val="1"/>
            <w:sz w:val="24"/>
          </w:rPr>
          <w:t xml:space="preserve">counts </w:t>
        </w:r>
      </w:ins>
      <w:ins w:id="647" w:author="Sheree Yau" w:date="2012-12-19T21:49:00Z">
        <w:r w:rsidR="002377FE">
          <w:rPr>
            <w:rFonts w:ascii="Times New Roman" w:eastAsia="Times New Roman" w:hAnsi="Times New Roman"/>
            <w:kern w:val="1"/>
            <w:sz w:val="24"/>
          </w:rPr>
          <w:t xml:space="preserve">and </w:t>
        </w:r>
      </w:ins>
      <w:ins w:id="648" w:author="Sheree Yau" w:date="2012-12-19T21:41:00Z">
        <w:r w:rsidR="005E4340">
          <w:rPr>
            <w:rFonts w:ascii="Times New Roman" w:eastAsia="Times New Roman" w:hAnsi="Times New Roman"/>
            <w:kern w:val="1"/>
            <w:sz w:val="24"/>
          </w:rPr>
          <w:t xml:space="preserve">percentage of rhodopsin containing cells of </w:t>
        </w:r>
      </w:ins>
      <w:ins w:id="649" w:author="Sheree Yau" w:date="2012-12-19T21:39:00Z">
        <w:r w:rsidR="000B0F7E">
          <w:rPr>
            <w:rFonts w:ascii="Times New Roman" w:eastAsia="Times New Roman" w:hAnsi="Times New Roman"/>
            <w:kern w:val="1"/>
            <w:sz w:val="24"/>
          </w:rPr>
          <w:t>all size</w:t>
        </w:r>
      </w:ins>
      <w:ins w:id="650" w:author="Sheree Yau" w:date="2012-12-19T21:45:00Z">
        <w:r w:rsidR="000B0F7E">
          <w:rPr>
            <w:rFonts w:ascii="Times New Roman" w:eastAsia="Times New Roman" w:hAnsi="Times New Roman"/>
            <w:kern w:val="1"/>
            <w:sz w:val="24"/>
          </w:rPr>
          <w:t>-</w:t>
        </w:r>
      </w:ins>
      <w:ins w:id="651" w:author="Sheree Yau" w:date="2012-12-19T21:39:00Z">
        <w:r w:rsidR="005E4340">
          <w:rPr>
            <w:rFonts w:ascii="Times New Roman" w:eastAsia="Times New Roman" w:hAnsi="Times New Roman"/>
            <w:kern w:val="1"/>
            <w:sz w:val="24"/>
          </w:rPr>
          <w:t>matched samples surveyed (Table 3)</w:t>
        </w:r>
      </w:ins>
      <w:ins w:id="652" w:author="Sheree Yau" w:date="2012-12-03T12:42:00Z">
        <w:r w:rsidR="007046D9">
          <w:rPr>
            <w:rFonts w:ascii="Times New Roman" w:eastAsia="Times New Roman" w:hAnsi="Times New Roman"/>
            <w:kern w:val="1"/>
            <w:sz w:val="24"/>
          </w:rPr>
          <w:t xml:space="preserve">. </w:t>
        </w:r>
      </w:ins>
      <w:ins w:id="653" w:author="Sheree Yau" w:date="2012-12-19T21:34:00Z">
        <w:r w:rsidR="005E4340">
          <w:rPr>
            <w:rFonts w:ascii="Times New Roman" w:eastAsia="Times New Roman" w:hAnsi="Times New Roman"/>
            <w:kern w:val="1"/>
            <w:sz w:val="24"/>
          </w:rPr>
          <w:t xml:space="preserve">Non-marine GOS samples have been noted to have lower rhodopsin abundance (Sharma </w:t>
        </w:r>
      </w:ins>
      <w:ins w:id="654" w:author="Sheree Yau" w:date="2012-12-19T21:35:00Z">
        <w:r w:rsidR="005E4340">
          <w:rPr>
            <w:rFonts w:ascii="Times New Roman" w:eastAsia="Times New Roman" w:hAnsi="Times New Roman"/>
            <w:i/>
            <w:kern w:val="1"/>
            <w:sz w:val="24"/>
          </w:rPr>
          <w:t>et al.</w:t>
        </w:r>
        <w:r w:rsidR="005E4340">
          <w:rPr>
            <w:rFonts w:ascii="Times New Roman" w:eastAsia="Times New Roman" w:hAnsi="Times New Roman"/>
            <w:kern w:val="1"/>
            <w:sz w:val="24"/>
          </w:rPr>
          <w:t>, 200</w:t>
        </w:r>
      </w:ins>
      <w:ins w:id="655" w:author="Sheree Yau" w:date="2012-12-19T21:36:00Z">
        <w:r w:rsidR="005E4340">
          <w:rPr>
            <w:rFonts w:ascii="Times New Roman" w:eastAsia="Times New Roman" w:hAnsi="Times New Roman"/>
            <w:kern w:val="1"/>
            <w:sz w:val="24"/>
          </w:rPr>
          <w:t>8</w:t>
        </w:r>
      </w:ins>
      <w:ins w:id="656" w:author="Sheree Yau" w:date="2012-12-19T21:35:00Z">
        <w:r w:rsidR="005E4340">
          <w:rPr>
            <w:rFonts w:ascii="Times New Roman" w:eastAsia="Times New Roman" w:hAnsi="Times New Roman"/>
            <w:kern w:val="1"/>
            <w:sz w:val="24"/>
          </w:rPr>
          <w:t>)</w:t>
        </w:r>
      </w:ins>
      <w:ins w:id="657" w:author="Sheree Yau" w:date="2012-12-19T21:37:00Z">
        <w:r w:rsidR="005E4340">
          <w:rPr>
            <w:rFonts w:ascii="Times New Roman" w:eastAsia="Times New Roman" w:hAnsi="Times New Roman"/>
            <w:kern w:val="1"/>
            <w:sz w:val="24"/>
          </w:rPr>
          <w:t>,</w:t>
        </w:r>
      </w:ins>
      <w:ins w:id="658" w:author="Sheree Yau" w:date="2012-12-19T21:35:00Z">
        <w:r w:rsidR="005E4340">
          <w:rPr>
            <w:rFonts w:ascii="Times New Roman" w:eastAsia="Times New Roman" w:hAnsi="Times New Roman"/>
            <w:kern w:val="1"/>
            <w:sz w:val="24"/>
          </w:rPr>
          <w:t xml:space="preserve"> which was </w:t>
        </w:r>
      </w:ins>
      <w:ins w:id="659" w:author="Sheree Yau" w:date="2012-12-19T21:41:00Z">
        <w:r w:rsidR="005E4340">
          <w:rPr>
            <w:rFonts w:ascii="Times New Roman" w:eastAsia="Times New Roman" w:hAnsi="Times New Roman"/>
            <w:kern w:val="1"/>
            <w:sz w:val="24"/>
          </w:rPr>
          <w:t>similarly</w:t>
        </w:r>
      </w:ins>
      <w:ins w:id="660" w:author="Sheree Yau" w:date="2012-12-19T21:35:00Z">
        <w:r w:rsidR="005E4340">
          <w:rPr>
            <w:rFonts w:ascii="Times New Roman" w:eastAsia="Times New Roman" w:hAnsi="Times New Roman"/>
            <w:kern w:val="1"/>
            <w:sz w:val="24"/>
          </w:rPr>
          <w:t xml:space="preserve"> evident in </w:t>
        </w:r>
      </w:ins>
      <w:ins w:id="661" w:author="Sheree Yau" w:date="2012-12-19T21:38:00Z">
        <w:r w:rsidR="005E4340">
          <w:rPr>
            <w:rFonts w:ascii="Times New Roman" w:eastAsia="Times New Roman" w:hAnsi="Times New Roman"/>
            <w:kern w:val="1"/>
            <w:sz w:val="24"/>
          </w:rPr>
          <w:t>our analysis</w:t>
        </w:r>
      </w:ins>
      <w:ins w:id="662" w:author="Sheree Yau" w:date="2012-12-19T21:35:00Z">
        <w:r w:rsidR="005E4340">
          <w:rPr>
            <w:rFonts w:ascii="Times New Roman" w:eastAsia="Times New Roman" w:hAnsi="Times New Roman"/>
            <w:kern w:val="1"/>
            <w:sz w:val="24"/>
          </w:rPr>
          <w:t xml:space="preserve"> (Table 3). </w:t>
        </w:r>
      </w:ins>
      <w:ins w:id="663" w:author="Sheree Yau" w:date="2012-12-19T21:42:00Z">
        <w:r w:rsidR="005E4340">
          <w:rPr>
            <w:rFonts w:ascii="Times New Roman" w:eastAsia="Times New Roman" w:hAnsi="Times New Roman"/>
            <w:kern w:val="1"/>
            <w:sz w:val="24"/>
          </w:rPr>
          <w:t>Interestingly,</w:t>
        </w:r>
      </w:ins>
      <w:ins w:id="664" w:author="Sheree Yau" w:date="2012-12-03T02:21:00Z">
        <w:r w:rsidR="00CE3D2C">
          <w:rPr>
            <w:rFonts w:ascii="Times New Roman" w:eastAsia="Times New Roman" w:hAnsi="Times New Roman"/>
            <w:kern w:val="1"/>
            <w:sz w:val="24"/>
          </w:rPr>
          <w:t xml:space="preserve"> the </w:t>
        </w:r>
      </w:ins>
      <w:ins w:id="665" w:author="Sheree Yau" w:date="2012-12-19T21:26:00Z">
        <w:r w:rsidR="008C65F2">
          <w:rPr>
            <w:rFonts w:ascii="Times New Roman" w:eastAsia="Times New Roman" w:hAnsi="Times New Roman"/>
            <w:kern w:val="1"/>
            <w:sz w:val="24"/>
          </w:rPr>
          <w:t xml:space="preserve">3.0 </w:t>
        </w:r>
        <w:r w:rsidR="008C65F2">
          <w:rPr>
            <w:rFonts w:ascii="Times New Roman" w:eastAsia="Times New Roman" w:hAnsi="Times New Roman" w:cs="Times New Roman"/>
            <w:kern w:val="1"/>
            <w:sz w:val="24"/>
          </w:rPr>
          <w:t>µ</w:t>
        </w:r>
        <w:r w:rsidR="008C65F2">
          <w:rPr>
            <w:rFonts w:ascii="Times New Roman" w:eastAsia="Times New Roman" w:hAnsi="Times New Roman"/>
            <w:kern w:val="1"/>
            <w:sz w:val="24"/>
          </w:rPr>
          <w:t>m</w:t>
        </w:r>
      </w:ins>
      <w:ins w:id="666" w:author="Sheree Yau" w:date="2012-12-03T02:21:00Z">
        <w:r w:rsidR="00CE3D2C">
          <w:rPr>
            <w:rFonts w:ascii="Times New Roman" w:eastAsia="Times New Roman" w:hAnsi="Times New Roman"/>
            <w:kern w:val="1"/>
            <w:sz w:val="24"/>
          </w:rPr>
          <w:t xml:space="preserve"> </w:t>
        </w:r>
      </w:ins>
      <w:ins w:id="667" w:author="Sheree Yau" w:date="2012-12-19T21:24:00Z">
        <w:r w:rsidR="008C65F2">
          <w:rPr>
            <w:rFonts w:ascii="Times New Roman" w:eastAsia="Times New Roman" w:hAnsi="Times New Roman"/>
            <w:kern w:val="1"/>
            <w:sz w:val="24"/>
          </w:rPr>
          <w:t xml:space="preserve">Organic Lake </w:t>
        </w:r>
      </w:ins>
      <w:ins w:id="668" w:author="Sheree Yau" w:date="2012-12-03T02:21:00Z">
        <w:r w:rsidR="005E4340">
          <w:rPr>
            <w:rFonts w:ascii="Times New Roman" w:eastAsia="Times New Roman" w:hAnsi="Times New Roman"/>
            <w:kern w:val="1"/>
            <w:sz w:val="24"/>
          </w:rPr>
          <w:t>size fraction</w:t>
        </w:r>
      </w:ins>
      <w:ins w:id="669" w:author="Sheree Yau" w:date="2012-12-19T21:49:00Z">
        <w:r w:rsidR="002377FE">
          <w:rPr>
            <w:rFonts w:ascii="Times New Roman" w:eastAsia="Times New Roman" w:hAnsi="Times New Roman"/>
            <w:kern w:val="1"/>
            <w:sz w:val="24"/>
          </w:rPr>
          <w:t>s</w:t>
        </w:r>
      </w:ins>
      <w:ins w:id="670" w:author="Sheree Yau" w:date="2012-12-03T02:21:00Z">
        <w:r w:rsidR="00CE3D2C">
          <w:rPr>
            <w:rFonts w:ascii="Times New Roman" w:eastAsia="Times New Roman" w:hAnsi="Times New Roman"/>
            <w:kern w:val="1"/>
            <w:sz w:val="24"/>
          </w:rPr>
          <w:t xml:space="preserve"> </w:t>
        </w:r>
      </w:ins>
      <w:ins w:id="671" w:author="Sheree Yau" w:date="2012-12-19T21:43:00Z">
        <w:r w:rsidR="000B0F7E">
          <w:rPr>
            <w:rFonts w:ascii="Times New Roman" w:eastAsia="Times New Roman" w:hAnsi="Times New Roman"/>
            <w:kern w:val="1"/>
            <w:sz w:val="24"/>
          </w:rPr>
          <w:t xml:space="preserve">had </w:t>
        </w:r>
      </w:ins>
      <w:ins w:id="672" w:author="Sheree Yau" w:date="2012-12-19T21:45:00Z">
        <w:r w:rsidR="000B0F7E">
          <w:rPr>
            <w:rFonts w:ascii="Times New Roman" w:eastAsia="Times New Roman" w:hAnsi="Times New Roman"/>
            <w:kern w:val="1"/>
            <w:sz w:val="24"/>
          </w:rPr>
          <w:t xml:space="preserve">higher </w:t>
        </w:r>
      </w:ins>
      <w:ins w:id="673" w:author="Sheree Yau" w:date="2012-12-03T02:21:00Z">
        <w:r w:rsidR="00CE3D2C">
          <w:rPr>
            <w:rFonts w:ascii="Times New Roman" w:eastAsia="Times New Roman" w:hAnsi="Times New Roman"/>
            <w:kern w:val="1"/>
            <w:sz w:val="24"/>
          </w:rPr>
          <w:t xml:space="preserve">rhodopsin </w:t>
        </w:r>
      </w:ins>
      <w:ins w:id="674" w:author="Sheree Yau" w:date="2012-12-19T20:59:00Z">
        <w:r w:rsidR="006702DA">
          <w:rPr>
            <w:rFonts w:ascii="Times New Roman" w:eastAsia="Times New Roman" w:hAnsi="Times New Roman"/>
            <w:kern w:val="1"/>
            <w:sz w:val="24"/>
          </w:rPr>
          <w:t xml:space="preserve">counts </w:t>
        </w:r>
      </w:ins>
      <w:ins w:id="675" w:author="Sheree Yau" w:date="2012-12-19T21:00:00Z">
        <w:r w:rsidR="008C65F2">
          <w:rPr>
            <w:rFonts w:ascii="Times New Roman" w:eastAsia="Times New Roman" w:hAnsi="Times New Roman"/>
            <w:kern w:val="1"/>
            <w:sz w:val="24"/>
          </w:rPr>
          <w:t>than Ace Lake</w:t>
        </w:r>
      </w:ins>
      <w:ins w:id="676" w:author="Sheree Yau" w:date="2012-12-19T21:46:00Z">
        <w:r w:rsidR="000B0F7E">
          <w:rPr>
            <w:rFonts w:ascii="Times New Roman" w:eastAsia="Times New Roman" w:hAnsi="Times New Roman"/>
            <w:kern w:val="1"/>
            <w:sz w:val="24"/>
          </w:rPr>
          <w:t xml:space="preserve"> and</w:t>
        </w:r>
      </w:ins>
      <w:ins w:id="677" w:author="Sheree Yau" w:date="2012-12-19T21:00:00Z">
        <w:r w:rsidR="006702DA">
          <w:rPr>
            <w:rFonts w:ascii="Times New Roman" w:eastAsia="Times New Roman" w:hAnsi="Times New Roman"/>
            <w:kern w:val="1"/>
            <w:sz w:val="24"/>
          </w:rPr>
          <w:t xml:space="preserve"> </w:t>
        </w:r>
      </w:ins>
      <w:ins w:id="678" w:author="Sheree Yau" w:date="2012-12-19T21:47:00Z">
        <w:r w:rsidR="000B0F7E">
          <w:rPr>
            <w:rFonts w:ascii="Times New Roman" w:eastAsia="Times New Roman" w:hAnsi="Times New Roman"/>
            <w:kern w:val="1"/>
            <w:sz w:val="24"/>
          </w:rPr>
          <w:t xml:space="preserve">comparable </w:t>
        </w:r>
      </w:ins>
      <w:ins w:id="679" w:author="Sheree Yau" w:date="2012-12-19T21:48:00Z">
        <w:r w:rsidR="000B0F7E">
          <w:rPr>
            <w:rFonts w:ascii="Times New Roman" w:eastAsia="Times New Roman" w:hAnsi="Times New Roman"/>
            <w:kern w:val="1"/>
            <w:sz w:val="24"/>
          </w:rPr>
          <w:t xml:space="preserve">counts to the </w:t>
        </w:r>
      </w:ins>
      <w:ins w:id="680" w:author="Sheree Yau" w:date="2012-12-19T21:44:00Z">
        <w:r w:rsidR="000B0F7E">
          <w:rPr>
            <w:rFonts w:ascii="Times New Roman" w:eastAsia="Times New Roman" w:hAnsi="Times New Roman"/>
            <w:kern w:val="1"/>
            <w:sz w:val="24"/>
          </w:rPr>
          <w:t>SO samples</w:t>
        </w:r>
      </w:ins>
      <w:ins w:id="681" w:author="Sheree Yau" w:date="2012-12-19T21:49:00Z">
        <w:r w:rsidR="002377FE">
          <w:rPr>
            <w:rFonts w:ascii="Times New Roman" w:eastAsia="Times New Roman" w:hAnsi="Times New Roman"/>
            <w:kern w:val="1"/>
            <w:sz w:val="24"/>
          </w:rPr>
          <w:t>, although the percentage of rhodopsin containing cells was still lower than that of the SO</w:t>
        </w:r>
      </w:ins>
      <w:ins w:id="682" w:author="Sheree Yau" w:date="2012-12-03T15:40:00Z">
        <w:r w:rsidR="000B6AAD">
          <w:rPr>
            <w:rFonts w:ascii="Times New Roman" w:eastAsia="Times New Roman" w:hAnsi="Times New Roman"/>
            <w:kern w:val="1"/>
            <w:sz w:val="24"/>
          </w:rPr>
          <w:t xml:space="preserve">. </w:t>
        </w:r>
      </w:ins>
      <w:ins w:id="683" w:author="Sheree Yau" w:date="2012-12-03T15:47:00Z">
        <w:r w:rsidR="000B6AAD">
          <w:rPr>
            <w:rFonts w:ascii="Times New Roman" w:eastAsia="Times New Roman" w:hAnsi="Times New Roman"/>
            <w:kern w:val="1"/>
            <w:sz w:val="24"/>
          </w:rPr>
          <w:t>The</w:t>
        </w:r>
      </w:ins>
      <w:ins w:id="684" w:author="Sheree Yau" w:date="2012-12-03T15:46:00Z">
        <w:r w:rsidR="000B6AAD">
          <w:rPr>
            <w:rFonts w:ascii="Times New Roman" w:eastAsia="Times New Roman" w:hAnsi="Times New Roman"/>
            <w:kern w:val="1"/>
            <w:sz w:val="24"/>
          </w:rPr>
          <w:t xml:space="preserve"> paucity of rhodopsins in the Organic Lake 0.1 </w:t>
        </w:r>
        <w:r w:rsidR="000B6AAD">
          <w:rPr>
            <w:rFonts w:ascii="Times New Roman" w:eastAsia="Times New Roman" w:hAnsi="Times New Roman" w:cs="Times New Roman"/>
            <w:kern w:val="1"/>
            <w:sz w:val="24"/>
          </w:rPr>
          <w:t>µ</w:t>
        </w:r>
        <w:r w:rsidR="000B6AAD">
          <w:rPr>
            <w:rFonts w:ascii="Times New Roman" w:eastAsia="Times New Roman" w:hAnsi="Times New Roman"/>
            <w:kern w:val="1"/>
            <w:sz w:val="24"/>
          </w:rPr>
          <w:t xml:space="preserve">m fraction is </w:t>
        </w:r>
      </w:ins>
      <w:ins w:id="685" w:author="Sheree Yau" w:date="2012-12-03T15:47:00Z">
        <w:r w:rsidR="000B6AAD">
          <w:rPr>
            <w:rFonts w:ascii="Times New Roman" w:eastAsia="Times New Roman" w:hAnsi="Times New Roman"/>
            <w:kern w:val="1"/>
            <w:sz w:val="24"/>
          </w:rPr>
          <w:t xml:space="preserve">likely </w:t>
        </w:r>
      </w:ins>
      <w:ins w:id="686" w:author="Sheree Yau" w:date="2012-12-03T15:46:00Z">
        <w:r w:rsidR="00582C6A">
          <w:rPr>
            <w:rFonts w:ascii="Times New Roman" w:eastAsia="Times New Roman" w:hAnsi="Times New Roman"/>
            <w:kern w:val="1"/>
            <w:sz w:val="24"/>
          </w:rPr>
          <w:t>due to the lack of SAR11 clade</w:t>
        </w:r>
      </w:ins>
      <w:ins w:id="687" w:author="Sheree Yau" w:date="2012-12-17T16:53:00Z">
        <w:r w:rsidR="00582C6A">
          <w:rPr>
            <w:rFonts w:ascii="Times New Roman" w:eastAsia="Times New Roman" w:hAnsi="Times New Roman"/>
            <w:kern w:val="1"/>
            <w:sz w:val="24"/>
          </w:rPr>
          <w:t xml:space="preserve">, </w:t>
        </w:r>
      </w:ins>
      <w:ins w:id="688" w:author="Sheree Yau" w:date="2012-12-03T15:47:00Z">
        <w:r w:rsidR="000B6AAD">
          <w:rPr>
            <w:rFonts w:ascii="Times New Roman" w:eastAsia="Times New Roman" w:hAnsi="Times New Roman"/>
            <w:kern w:val="1"/>
            <w:sz w:val="24"/>
          </w:rPr>
          <w:t>which</w:t>
        </w:r>
      </w:ins>
      <w:ins w:id="689" w:author="Sheree Yau" w:date="2012-12-03T15:48:00Z">
        <w:r w:rsidR="000B6AAD">
          <w:rPr>
            <w:rFonts w:ascii="Times New Roman" w:eastAsia="Times New Roman" w:hAnsi="Times New Roman"/>
            <w:kern w:val="1"/>
            <w:sz w:val="24"/>
          </w:rPr>
          <w:t xml:space="preserve"> is expected </w:t>
        </w:r>
      </w:ins>
      <w:ins w:id="690" w:author="Sheree Yau" w:date="2012-12-17T16:53:00Z">
        <w:r w:rsidR="00A13208">
          <w:rPr>
            <w:rFonts w:ascii="Times New Roman" w:eastAsia="Times New Roman" w:hAnsi="Times New Roman"/>
            <w:kern w:val="1"/>
            <w:sz w:val="24"/>
          </w:rPr>
          <w:t>to be the main sour</w:t>
        </w:r>
      </w:ins>
      <w:ins w:id="691" w:author="Sheree Yau" w:date="2012-12-17T18:57:00Z">
        <w:r w:rsidR="00A13208">
          <w:rPr>
            <w:rFonts w:ascii="Times New Roman" w:eastAsia="Times New Roman" w:hAnsi="Times New Roman"/>
            <w:kern w:val="1"/>
            <w:sz w:val="24"/>
          </w:rPr>
          <w:t>c</w:t>
        </w:r>
      </w:ins>
      <w:ins w:id="692" w:author="Sheree Yau" w:date="2012-12-17T16:53:00Z">
        <w:r w:rsidR="00582C6A">
          <w:rPr>
            <w:rFonts w:ascii="Times New Roman" w:eastAsia="Times New Roman" w:hAnsi="Times New Roman"/>
            <w:kern w:val="1"/>
            <w:sz w:val="24"/>
          </w:rPr>
          <w:t xml:space="preserve">e </w:t>
        </w:r>
      </w:ins>
      <w:ins w:id="693" w:author="Sheree Yau" w:date="2012-12-03T15:48:00Z">
        <w:r w:rsidR="000B6AAD">
          <w:rPr>
            <w:rFonts w:ascii="Times New Roman" w:eastAsia="Times New Roman" w:hAnsi="Times New Roman"/>
            <w:kern w:val="1"/>
            <w:sz w:val="24"/>
          </w:rPr>
          <w:t>of rhodopsin genes in Ace Lake and marine samples</w:t>
        </w:r>
      </w:ins>
      <w:ins w:id="694" w:author="Sheree Yau" w:date="2012-12-03T02:21:00Z">
        <w:r w:rsidR="00CE3D2C">
          <w:rPr>
            <w:rFonts w:ascii="Times New Roman" w:eastAsia="Times New Roman" w:hAnsi="Times New Roman"/>
            <w:kern w:val="1"/>
            <w:sz w:val="24"/>
          </w:rPr>
          <w:t>.</w:t>
        </w:r>
      </w:ins>
      <w:ins w:id="695" w:author="Sheree Yau" w:date="2012-12-03T15:49:00Z">
        <w:r w:rsidR="003741D8">
          <w:rPr>
            <w:rFonts w:ascii="Times New Roman" w:eastAsia="Times New Roman" w:hAnsi="Times New Roman"/>
            <w:kern w:val="1"/>
            <w:sz w:val="24"/>
          </w:rPr>
          <w:t xml:space="preserve"> </w:t>
        </w:r>
      </w:ins>
      <w:ins w:id="696" w:author="Sheree Yau" w:date="2012-12-19T21:48:00Z">
        <w:r w:rsidR="002377FE">
          <w:rPr>
            <w:rFonts w:ascii="Times New Roman" w:eastAsia="Times New Roman" w:hAnsi="Times New Roman"/>
            <w:kern w:val="1"/>
            <w:sz w:val="24"/>
          </w:rPr>
          <w:t xml:space="preserve">This indicates that although Organic Lake </w:t>
        </w:r>
      </w:ins>
      <w:ins w:id="697" w:author="Sheree Yau" w:date="2012-12-19T21:53:00Z">
        <w:r w:rsidR="008D1AB8">
          <w:rPr>
            <w:rFonts w:ascii="Times New Roman" w:eastAsia="Times New Roman" w:hAnsi="Times New Roman"/>
            <w:kern w:val="1"/>
            <w:sz w:val="24"/>
          </w:rPr>
          <w:t xml:space="preserve">likely has an </w:t>
        </w:r>
      </w:ins>
      <w:ins w:id="698" w:author="Sheree Yau" w:date="2012-12-19T21:50:00Z">
        <w:r w:rsidR="002377FE">
          <w:rPr>
            <w:rFonts w:ascii="Times New Roman" w:eastAsia="Times New Roman" w:hAnsi="Times New Roman"/>
            <w:kern w:val="1"/>
            <w:sz w:val="24"/>
          </w:rPr>
          <w:t>overall lower frequency of rhodopsin genes</w:t>
        </w:r>
      </w:ins>
      <w:ins w:id="699" w:author="Sheree Yau" w:date="2012-12-19T21:51:00Z">
        <w:r w:rsidR="002377FE">
          <w:rPr>
            <w:rFonts w:ascii="Times New Roman" w:eastAsia="Times New Roman" w:hAnsi="Times New Roman"/>
            <w:kern w:val="1"/>
            <w:sz w:val="24"/>
          </w:rPr>
          <w:t xml:space="preserve"> compared to sites for which size fraction-matched metagenomes are available</w:t>
        </w:r>
      </w:ins>
      <w:ins w:id="700" w:author="Sheree Yau" w:date="2012-12-19T21:50:00Z">
        <w:r w:rsidR="002377FE">
          <w:rPr>
            <w:rFonts w:ascii="Times New Roman" w:eastAsia="Times New Roman" w:hAnsi="Times New Roman"/>
            <w:kern w:val="1"/>
            <w:sz w:val="24"/>
          </w:rPr>
          <w:t xml:space="preserve">, the rhodopsins present are </w:t>
        </w:r>
      </w:ins>
      <w:ins w:id="701" w:author="Sheree Yau" w:date="2012-12-19T21:52:00Z">
        <w:r w:rsidR="002377FE">
          <w:rPr>
            <w:rFonts w:ascii="Times New Roman" w:eastAsia="Times New Roman" w:hAnsi="Times New Roman"/>
            <w:kern w:val="1"/>
            <w:sz w:val="24"/>
          </w:rPr>
          <w:t>ass</w:t>
        </w:r>
        <w:r w:rsidR="008D1AB8">
          <w:rPr>
            <w:rFonts w:ascii="Times New Roman" w:eastAsia="Times New Roman" w:hAnsi="Times New Roman"/>
            <w:kern w:val="1"/>
            <w:sz w:val="24"/>
          </w:rPr>
          <w:t>ociated with larger or particle</w:t>
        </w:r>
      </w:ins>
      <w:ins w:id="702" w:author="Sheree Yau" w:date="2012-12-19T21:54:00Z">
        <w:r w:rsidR="008D1AB8">
          <w:rPr>
            <w:rFonts w:ascii="Times New Roman" w:eastAsia="Times New Roman" w:hAnsi="Times New Roman"/>
            <w:kern w:val="1"/>
            <w:sz w:val="24"/>
          </w:rPr>
          <w:t>-</w:t>
        </w:r>
      </w:ins>
      <w:ins w:id="703" w:author="Sheree Yau" w:date="2012-12-19T21:52:00Z">
        <w:r w:rsidR="002377FE">
          <w:rPr>
            <w:rFonts w:ascii="Times New Roman" w:eastAsia="Times New Roman" w:hAnsi="Times New Roman"/>
            <w:kern w:val="1"/>
            <w:sz w:val="24"/>
          </w:rPr>
          <w:t>associated cells.</w:t>
        </w:r>
      </w:ins>
      <w:ins w:id="704" w:author="Sheree Yau" w:date="2012-12-19T21:53:00Z">
        <w:r w:rsidR="008D1AB8">
          <w:rPr>
            <w:rFonts w:ascii="Times New Roman" w:eastAsia="Times New Roman" w:hAnsi="Times New Roman"/>
            <w:kern w:val="1"/>
            <w:sz w:val="24"/>
          </w:rPr>
          <w:t xml:space="preserve"> </w:t>
        </w:r>
      </w:ins>
    </w:p>
    <w:p w:rsidR="00CE3D2C" w:rsidRDefault="00610DEA" w:rsidP="00610DEA">
      <w:pPr>
        <w:pStyle w:val="Normal1"/>
        <w:spacing w:after="0" w:line="100" w:lineRule="atLeast"/>
        <w:ind w:firstLine="426"/>
        <w:rPr>
          <w:ins w:id="705" w:author="Sheree Yau" w:date="2012-12-03T02:21:00Z"/>
          <w:rFonts w:ascii="Times New Roman" w:eastAsia="Times New Roman" w:hAnsi="Times New Roman"/>
          <w:kern w:val="1"/>
          <w:sz w:val="24"/>
        </w:rPr>
      </w:pPr>
      <w:ins w:id="706" w:author="Sheree Yau" w:date="2012-12-19T21:07:00Z">
        <w:r>
          <w:rPr>
            <w:rFonts w:ascii="Times New Roman" w:eastAsia="Times New Roman" w:hAnsi="Times New Roman"/>
            <w:kern w:val="1"/>
            <w:sz w:val="24"/>
          </w:rPr>
          <w:t>C</w:t>
        </w:r>
      </w:ins>
      <w:ins w:id="707" w:author="Sheree Yau" w:date="2012-12-17T13:19:00Z">
        <w:r w:rsidR="00CD7B92">
          <w:rPr>
            <w:rFonts w:ascii="Times New Roman" w:eastAsia="Times New Roman" w:hAnsi="Times New Roman"/>
            <w:kern w:val="1"/>
            <w:sz w:val="24"/>
          </w:rPr>
          <w:t xml:space="preserve">ounts </w:t>
        </w:r>
      </w:ins>
      <w:ins w:id="708" w:author="Sheree Yau" w:date="2012-12-19T21:07:00Z">
        <w:r>
          <w:rPr>
            <w:rFonts w:ascii="Times New Roman" w:eastAsia="Times New Roman" w:hAnsi="Times New Roman"/>
            <w:kern w:val="1"/>
            <w:sz w:val="24"/>
          </w:rPr>
          <w:t>of</w:t>
        </w:r>
      </w:ins>
      <w:ins w:id="709" w:author="Sheree Yau" w:date="2012-12-17T13:19:00Z">
        <w:r w:rsidR="00CD7B92">
          <w:rPr>
            <w:rFonts w:ascii="Times New Roman" w:eastAsia="Times New Roman" w:hAnsi="Times New Roman"/>
            <w:kern w:val="1"/>
            <w:sz w:val="24"/>
          </w:rPr>
          <w:t xml:space="preserve"> </w:t>
        </w:r>
        <w:r w:rsidR="00CD7B92">
          <w:rPr>
            <w:rFonts w:ascii="Times New Roman" w:eastAsia="Times New Roman" w:hAnsi="Times New Roman"/>
            <w:i/>
            <w:kern w:val="1"/>
            <w:sz w:val="24"/>
          </w:rPr>
          <w:t xml:space="preserve">pufLM </w:t>
        </w:r>
        <w:r w:rsidR="00CD7B92">
          <w:rPr>
            <w:rFonts w:ascii="Times New Roman" w:eastAsia="Times New Roman" w:hAnsi="Times New Roman"/>
            <w:kern w:val="1"/>
            <w:sz w:val="24"/>
          </w:rPr>
          <w:t>genes in</w:t>
        </w:r>
        <w:r w:rsidR="00CD7B92">
          <w:rPr>
            <w:rFonts w:ascii="Times New Roman" w:eastAsia="Times New Roman" w:hAnsi="Times New Roman"/>
            <w:i/>
            <w:kern w:val="1"/>
            <w:sz w:val="24"/>
          </w:rPr>
          <w:t xml:space="preserve"> </w:t>
        </w:r>
      </w:ins>
      <w:ins w:id="710" w:author="Sheree Yau" w:date="2012-12-03T16:01:00Z">
        <w:r w:rsidR="00AB0CFF">
          <w:rPr>
            <w:rFonts w:ascii="Times New Roman" w:eastAsia="Times New Roman" w:hAnsi="Times New Roman"/>
            <w:kern w:val="1"/>
            <w:sz w:val="24"/>
          </w:rPr>
          <w:t xml:space="preserve">the </w:t>
        </w:r>
      </w:ins>
      <w:ins w:id="711" w:author="Sheree Yau" w:date="2012-12-19T21:30:00Z">
        <w:r w:rsidR="001347D2">
          <w:rPr>
            <w:rFonts w:ascii="Times New Roman" w:eastAsia="Times New Roman" w:hAnsi="Times New Roman"/>
            <w:kern w:val="1"/>
            <w:sz w:val="24"/>
          </w:rPr>
          <w:t xml:space="preserve">Organic Lake </w:t>
        </w:r>
      </w:ins>
      <w:ins w:id="712" w:author="Sheree Yau" w:date="2012-12-17T13:20:00Z">
        <w:r w:rsidR="00CD7B92">
          <w:rPr>
            <w:rFonts w:ascii="Times New Roman" w:eastAsia="Times New Roman" w:hAnsi="Times New Roman"/>
            <w:kern w:val="1"/>
            <w:sz w:val="24"/>
          </w:rPr>
          <w:t xml:space="preserve">0.1 </w:t>
        </w:r>
        <w:r w:rsidR="00CD7B92">
          <w:rPr>
            <w:rFonts w:ascii="Times New Roman" w:eastAsia="Times New Roman" w:hAnsi="Times New Roman" w:cs="Times New Roman"/>
            <w:kern w:val="1"/>
            <w:sz w:val="24"/>
          </w:rPr>
          <w:t>µ</w:t>
        </w:r>
        <w:r w:rsidR="00CD7B92">
          <w:rPr>
            <w:rFonts w:ascii="Times New Roman" w:eastAsia="Times New Roman" w:hAnsi="Times New Roman"/>
            <w:kern w:val="1"/>
            <w:sz w:val="24"/>
          </w:rPr>
          <w:t xml:space="preserve">m size fraction </w:t>
        </w:r>
      </w:ins>
      <w:ins w:id="713" w:author="Sheree Yau" w:date="2012-12-19T20:52:00Z">
        <w:r>
          <w:rPr>
            <w:rFonts w:ascii="Times New Roman" w:eastAsia="Times New Roman" w:hAnsi="Times New Roman"/>
            <w:kern w:val="1"/>
            <w:sz w:val="24"/>
          </w:rPr>
          <w:t>w</w:t>
        </w:r>
      </w:ins>
      <w:ins w:id="714" w:author="Sheree Yau" w:date="2012-12-19T21:08:00Z">
        <w:r>
          <w:rPr>
            <w:rFonts w:ascii="Times New Roman" w:eastAsia="Times New Roman" w:hAnsi="Times New Roman"/>
            <w:kern w:val="1"/>
            <w:sz w:val="24"/>
          </w:rPr>
          <w:t>ere</w:t>
        </w:r>
      </w:ins>
      <w:ins w:id="715" w:author="Sheree Yau" w:date="2012-12-19T20:52:00Z">
        <w:r w:rsidR="006702DA">
          <w:rPr>
            <w:rFonts w:ascii="Times New Roman" w:eastAsia="Times New Roman" w:hAnsi="Times New Roman"/>
            <w:kern w:val="1"/>
            <w:sz w:val="24"/>
          </w:rPr>
          <w:t xml:space="preserve"> similar to </w:t>
        </w:r>
      </w:ins>
      <w:ins w:id="716" w:author="Sheree Yau" w:date="2012-12-19T21:03:00Z">
        <w:r>
          <w:rPr>
            <w:rFonts w:ascii="Times New Roman" w:eastAsia="Times New Roman" w:hAnsi="Times New Roman"/>
            <w:kern w:val="1"/>
            <w:sz w:val="24"/>
          </w:rPr>
          <w:t>GOS samples</w:t>
        </w:r>
      </w:ins>
      <w:ins w:id="717" w:author="Sheree Yau" w:date="2012-12-19T21:06:00Z">
        <w:r>
          <w:rPr>
            <w:rFonts w:ascii="Times New Roman" w:eastAsia="Times New Roman" w:hAnsi="Times New Roman"/>
            <w:kern w:val="1"/>
            <w:sz w:val="24"/>
          </w:rPr>
          <w:t>,</w:t>
        </w:r>
        <w:r w:rsidRPr="00610DEA">
          <w:rPr>
            <w:rFonts w:ascii="Times New Roman" w:eastAsia="Times New Roman" w:hAnsi="Times New Roman"/>
            <w:kern w:val="1"/>
            <w:sz w:val="24"/>
          </w:rPr>
          <w:t xml:space="preserve"> </w:t>
        </w:r>
        <w:r>
          <w:rPr>
            <w:rFonts w:ascii="Times New Roman" w:eastAsia="Times New Roman" w:hAnsi="Times New Roman"/>
            <w:kern w:val="1"/>
            <w:sz w:val="24"/>
          </w:rPr>
          <w:t xml:space="preserve">except for </w:t>
        </w:r>
        <w:r w:rsidRPr="00D20D0A">
          <w:rPr>
            <w:rFonts w:ascii="Times New Roman" w:eastAsia="Times New Roman" w:hAnsi="Times New Roman"/>
            <w:kern w:val="1"/>
            <w:sz w:val="24"/>
          </w:rPr>
          <w:t>Punta Cormorant hypersaline lagoon</w:t>
        </w:r>
        <w:r>
          <w:rPr>
            <w:rFonts w:ascii="Times New Roman" w:eastAsia="Times New Roman" w:hAnsi="Times New Roman"/>
            <w:kern w:val="1"/>
            <w:sz w:val="24"/>
          </w:rPr>
          <w:t xml:space="preserve"> </w:t>
        </w:r>
      </w:ins>
      <w:ins w:id="718" w:author="Sheree Yau" w:date="2012-12-19T21:08:00Z">
        <w:r>
          <w:rPr>
            <w:rFonts w:ascii="Times New Roman" w:eastAsia="Times New Roman" w:hAnsi="Times New Roman"/>
            <w:kern w:val="1"/>
            <w:sz w:val="24"/>
          </w:rPr>
          <w:t>which had the highest</w:t>
        </w:r>
      </w:ins>
      <w:ins w:id="719" w:author="Sheree Yau" w:date="2012-12-19T21:58:00Z">
        <w:r w:rsidR="003B3C7B">
          <w:rPr>
            <w:rFonts w:ascii="Times New Roman" w:eastAsia="Times New Roman" w:hAnsi="Times New Roman"/>
            <w:kern w:val="1"/>
            <w:sz w:val="24"/>
          </w:rPr>
          <w:t xml:space="preserve"> </w:t>
        </w:r>
        <w:r w:rsidR="003B3C7B">
          <w:rPr>
            <w:rFonts w:ascii="Times New Roman" w:eastAsia="Times New Roman" w:hAnsi="Times New Roman"/>
            <w:i/>
            <w:kern w:val="1"/>
            <w:sz w:val="24"/>
          </w:rPr>
          <w:t xml:space="preserve">pufLM </w:t>
        </w:r>
        <w:r w:rsidR="003B3C7B">
          <w:rPr>
            <w:rFonts w:ascii="Times New Roman" w:eastAsia="Times New Roman" w:hAnsi="Times New Roman"/>
            <w:kern w:val="1"/>
            <w:sz w:val="24"/>
          </w:rPr>
          <w:t>counts and percentage of AAnP cells</w:t>
        </w:r>
      </w:ins>
      <w:ins w:id="720" w:author="Sheree Yau" w:date="2012-12-19T21:03:00Z">
        <w:r>
          <w:rPr>
            <w:rFonts w:ascii="Times New Roman" w:eastAsia="Times New Roman" w:hAnsi="Times New Roman"/>
            <w:kern w:val="1"/>
            <w:sz w:val="24"/>
          </w:rPr>
          <w:t xml:space="preserve">. </w:t>
        </w:r>
      </w:ins>
      <w:ins w:id="721" w:author="Sheree Yau" w:date="2012-12-19T20:53:00Z">
        <w:r w:rsidR="006702DA">
          <w:rPr>
            <w:rFonts w:ascii="Times New Roman" w:eastAsia="Times New Roman" w:hAnsi="Times New Roman"/>
            <w:kern w:val="1"/>
            <w:sz w:val="24"/>
          </w:rPr>
          <w:t xml:space="preserve">However, </w:t>
        </w:r>
      </w:ins>
      <w:ins w:id="722" w:author="Sheree Yau" w:date="2012-12-19T21:09:00Z">
        <w:r>
          <w:rPr>
            <w:rFonts w:ascii="Times New Roman" w:eastAsia="Times New Roman" w:hAnsi="Times New Roman"/>
            <w:kern w:val="1"/>
            <w:sz w:val="24"/>
          </w:rPr>
          <w:t xml:space="preserve">the highest </w:t>
        </w:r>
      </w:ins>
      <w:ins w:id="723" w:author="Sheree Yau" w:date="2012-12-19T20:53:00Z">
        <w:r w:rsidR="006702DA">
          <w:rPr>
            <w:rFonts w:ascii="Times New Roman" w:eastAsia="Times New Roman" w:hAnsi="Times New Roman"/>
            <w:kern w:val="1"/>
            <w:sz w:val="24"/>
          </w:rPr>
          <w:t xml:space="preserve">counts of </w:t>
        </w:r>
        <w:r w:rsidR="006702DA">
          <w:rPr>
            <w:rFonts w:ascii="Times New Roman" w:eastAsia="Times New Roman" w:hAnsi="Times New Roman"/>
            <w:i/>
            <w:kern w:val="1"/>
            <w:sz w:val="24"/>
          </w:rPr>
          <w:t xml:space="preserve">pufLM </w:t>
        </w:r>
      </w:ins>
      <w:ins w:id="724" w:author="Sheree Yau" w:date="2012-12-19T21:31:00Z">
        <w:r w:rsidR="001347D2">
          <w:rPr>
            <w:rFonts w:ascii="Times New Roman" w:eastAsia="Times New Roman" w:hAnsi="Times New Roman"/>
            <w:kern w:val="1"/>
            <w:sz w:val="24"/>
          </w:rPr>
          <w:t xml:space="preserve">overall </w:t>
        </w:r>
      </w:ins>
      <w:ins w:id="725" w:author="Sheree Yau" w:date="2012-12-19T20:53:00Z">
        <w:r w:rsidR="006702DA">
          <w:rPr>
            <w:rFonts w:ascii="Times New Roman" w:eastAsia="Times New Roman" w:hAnsi="Times New Roman"/>
            <w:kern w:val="1"/>
            <w:sz w:val="24"/>
          </w:rPr>
          <w:t xml:space="preserve">were </w:t>
        </w:r>
      </w:ins>
      <w:ins w:id="726" w:author="Sheree Yau" w:date="2012-12-19T21:09:00Z">
        <w:r>
          <w:rPr>
            <w:rFonts w:ascii="Times New Roman" w:eastAsia="Times New Roman" w:hAnsi="Times New Roman"/>
            <w:kern w:val="1"/>
            <w:sz w:val="24"/>
          </w:rPr>
          <w:t xml:space="preserve">from the </w:t>
        </w:r>
      </w:ins>
      <w:ins w:id="727" w:author="Sheree Yau" w:date="2012-12-19T20:55:00Z">
        <w:r w:rsidR="006702DA">
          <w:rPr>
            <w:rFonts w:ascii="Times New Roman" w:eastAsia="Times New Roman" w:hAnsi="Times New Roman"/>
            <w:kern w:val="1"/>
            <w:sz w:val="24"/>
          </w:rPr>
          <w:t xml:space="preserve">3.0 </w:t>
        </w:r>
        <w:r w:rsidR="006702DA">
          <w:rPr>
            <w:rFonts w:ascii="Times New Roman" w:eastAsia="Times New Roman" w:hAnsi="Times New Roman" w:cs="Times New Roman"/>
            <w:kern w:val="1"/>
            <w:sz w:val="24"/>
          </w:rPr>
          <w:t>µ</w:t>
        </w:r>
        <w:r w:rsidR="006702DA">
          <w:rPr>
            <w:rFonts w:ascii="Times New Roman" w:eastAsia="Times New Roman" w:hAnsi="Times New Roman"/>
            <w:kern w:val="1"/>
            <w:sz w:val="24"/>
          </w:rPr>
          <w:t xml:space="preserve">m size fraction </w:t>
        </w:r>
      </w:ins>
      <w:ins w:id="728" w:author="Sheree Yau" w:date="2012-12-19T20:54:00Z">
        <w:r w:rsidR="006702DA">
          <w:rPr>
            <w:rFonts w:ascii="Times New Roman" w:eastAsia="Times New Roman" w:hAnsi="Times New Roman"/>
            <w:kern w:val="1"/>
            <w:sz w:val="24"/>
          </w:rPr>
          <w:t>of Organic Lake</w:t>
        </w:r>
      </w:ins>
      <w:ins w:id="729" w:author="Sheree Yau" w:date="2012-12-19T22:00:00Z">
        <w:r w:rsidR="003B3C7B">
          <w:rPr>
            <w:rFonts w:ascii="Times New Roman" w:eastAsia="Times New Roman" w:hAnsi="Times New Roman"/>
            <w:kern w:val="1"/>
            <w:sz w:val="24"/>
          </w:rPr>
          <w:t xml:space="preserve"> likely due to the high proportion of </w:t>
        </w:r>
        <w:r w:rsidR="003B3C7B">
          <w:rPr>
            <w:rFonts w:ascii="Times New Roman" w:eastAsia="Times New Roman" w:hAnsi="Times New Roman"/>
            <w:i/>
            <w:kern w:val="1"/>
            <w:sz w:val="24"/>
          </w:rPr>
          <w:t>Roseobacter</w:t>
        </w:r>
        <w:r w:rsidR="003B3C7B">
          <w:rPr>
            <w:rFonts w:ascii="Times New Roman" w:eastAsia="Times New Roman" w:hAnsi="Times New Roman"/>
            <w:kern w:val="1"/>
            <w:sz w:val="24"/>
          </w:rPr>
          <w:t>-clade</w:t>
        </w:r>
      </w:ins>
      <w:ins w:id="730" w:author="Sheree Yau" w:date="2012-12-09T22:44:00Z">
        <w:r w:rsidR="00F70AFB">
          <w:rPr>
            <w:rFonts w:ascii="Times New Roman" w:eastAsia="Times New Roman" w:hAnsi="Times New Roman"/>
            <w:kern w:val="1"/>
            <w:sz w:val="24"/>
          </w:rPr>
          <w:t xml:space="preserve">. </w:t>
        </w:r>
      </w:ins>
      <w:ins w:id="731" w:author="Sheree Yau" w:date="2012-12-19T21:09:00Z">
        <w:r>
          <w:rPr>
            <w:rFonts w:ascii="Times New Roman" w:eastAsia="Times New Roman" w:hAnsi="Times New Roman"/>
            <w:kern w:val="1"/>
            <w:sz w:val="24"/>
          </w:rPr>
          <w:t xml:space="preserve">Notably, </w:t>
        </w:r>
        <w:r>
          <w:rPr>
            <w:rFonts w:ascii="Times New Roman" w:eastAsia="Times New Roman" w:hAnsi="Times New Roman"/>
            <w:i/>
            <w:kern w:val="1"/>
            <w:sz w:val="24"/>
          </w:rPr>
          <w:t xml:space="preserve">pufLM </w:t>
        </w:r>
        <w:r>
          <w:rPr>
            <w:rFonts w:ascii="Times New Roman" w:eastAsia="Times New Roman" w:hAnsi="Times New Roman"/>
            <w:kern w:val="1"/>
            <w:sz w:val="24"/>
          </w:rPr>
          <w:t xml:space="preserve">genes were not detected in high abundance in Ace Lake or the Southern Ocean samples at all indicating AAnP </w:t>
        </w:r>
      </w:ins>
      <w:ins w:id="732" w:author="Sheree Yau" w:date="2012-12-19T22:02:00Z">
        <w:r w:rsidR="00E17F57">
          <w:rPr>
            <w:rFonts w:ascii="Times New Roman" w:eastAsia="Times New Roman" w:hAnsi="Times New Roman"/>
            <w:kern w:val="1"/>
            <w:sz w:val="24"/>
          </w:rPr>
          <w:t xml:space="preserve">is a </w:t>
        </w:r>
      </w:ins>
      <w:ins w:id="733" w:author="Sheree Yau" w:date="2012-12-19T21:09:00Z">
        <w:r w:rsidR="00E17F57">
          <w:rPr>
            <w:rFonts w:ascii="Times New Roman" w:eastAsia="Times New Roman" w:hAnsi="Times New Roman"/>
            <w:kern w:val="1"/>
            <w:sz w:val="24"/>
          </w:rPr>
          <w:t xml:space="preserve">unique adaption </w:t>
        </w:r>
        <w:r>
          <w:rPr>
            <w:rFonts w:ascii="Times New Roman" w:eastAsia="Times New Roman" w:hAnsi="Times New Roman"/>
            <w:kern w:val="1"/>
            <w:sz w:val="24"/>
          </w:rPr>
          <w:t xml:space="preserve">in Organic Lake. </w:t>
        </w:r>
      </w:ins>
      <w:ins w:id="734" w:author="Sheree Yau" w:date="2012-12-17T13:28:00Z">
        <w:r w:rsidR="008262FC">
          <w:rPr>
            <w:rFonts w:ascii="Times New Roman" w:eastAsia="Times New Roman" w:hAnsi="Times New Roman"/>
            <w:kern w:val="1"/>
            <w:sz w:val="24"/>
          </w:rPr>
          <w:t xml:space="preserve">The similarly high abundance of </w:t>
        </w:r>
      </w:ins>
      <w:ins w:id="735" w:author="Sheree Yau" w:date="2012-12-17T13:29:00Z">
        <w:r w:rsidR="008262FC">
          <w:rPr>
            <w:rFonts w:ascii="Times New Roman" w:eastAsia="Times New Roman" w:hAnsi="Times New Roman"/>
            <w:i/>
            <w:kern w:val="1"/>
            <w:sz w:val="24"/>
          </w:rPr>
          <w:t xml:space="preserve">pufLM </w:t>
        </w:r>
        <w:r w:rsidR="008262FC">
          <w:rPr>
            <w:rFonts w:ascii="Times New Roman" w:eastAsia="Times New Roman" w:hAnsi="Times New Roman"/>
            <w:kern w:val="1"/>
            <w:sz w:val="24"/>
          </w:rPr>
          <w:t>genes in Punta Cormorant</w:t>
        </w:r>
      </w:ins>
      <w:ins w:id="736" w:author="Sheree Yau" w:date="2012-12-03T16:03:00Z">
        <w:r w:rsidR="00AB0CFF">
          <w:rPr>
            <w:rFonts w:ascii="Times New Roman" w:eastAsia="Times New Roman" w:hAnsi="Times New Roman"/>
            <w:kern w:val="1"/>
            <w:sz w:val="24"/>
          </w:rPr>
          <w:t xml:space="preserve"> </w:t>
        </w:r>
      </w:ins>
      <w:ins w:id="737" w:author="Sheree Yau" w:date="2012-12-19T21:11:00Z">
        <w:r>
          <w:rPr>
            <w:rFonts w:ascii="Times New Roman" w:eastAsia="Times New Roman" w:hAnsi="Times New Roman"/>
            <w:kern w:val="1"/>
            <w:sz w:val="24"/>
          </w:rPr>
          <w:t xml:space="preserve">hypersaline lagoon </w:t>
        </w:r>
      </w:ins>
      <w:ins w:id="738" w:author="Sheree Yau" w:date="2012-12-17T13:22:00Z">
        <w:r w:rsidR="00CD7B92">
          <w:rPr>
            <w:rFonts w:ascii="Times New Roman" w:eastAsia="Times New Roman" w:hAnsi="Times New Roman"/>
            <w:kern w:val="1"/>
            <w:sz w:val="24"/>
          </w:rPr>
          <w:t xml:space="preserve">indicates AAnP </w:t>
        </w:r>
      </w:ins>
      <w:ins w:id="739" w:author="Sheree Yau" w:date="2012-12-17T19:02:00Z">
        <w:r w:rsidR="000A6C4F">
          <w:rPr>
            <w:rFonts w:ascii="Times New Roman" w:eastAsia="Times New Roman" w:hAnsi="Times New Roman"/>
            <w:kern w:val="1"/>
            <w:sz w:val="24"/>
          </w:rPr>
          <w:t xml:space="preserve">may </w:t>
        </w:r>
      </w:ins>
      <w:ins w:id="740" w:author="Sheree Yau" w:date="2012-12-19T21:11:00Z">
        <w:r>
          <w:rPr>
            <w:rFonts w:ascii="Times New Roman" w:eastAsia="Times New Roman" w:hAnsi="Times New Roman"/>
            <w:kern w:val="1"/>
            <w:sz w:val="24"/>
          </w:rPr>
          <w:t>be advantageous</w:t>
        </w:r>
      </w:ins>
      <w:ins w:id="741" w:author="Sheree Yau" w:date="2012-12-17T19:02:00Z">
        <w:r w:rsidR="000A6C4F">
          <w:rPr>
            <w:rFonts w:ascii="Times New Roman" w:eastAsia="Times New Roman" w:hAnsi="Times New Roman"/>
            <w:kern w:val="1"/>
            <w:sz w:val="24"/>
          </w:rPr>
          <w:t xml:space="preserve"> in </w:t>
        </w:r>
      </w:ins>
      <w:ins w:id="742" w:author="Sheree Yau" w:date="2012-12-19T20:57:00Z">
        <w:r w:rsidR="006702DA">
          <w:rPr>
            <w:rFonts w:ascii="Times New Roman" w:eastAsia="Times New Roman" w:hAnsi="Times New Roman"/>
            <w:kern w:val="1"/>
            <w:sz w:val="24"/>
          </w:rPr>
          <w:t>environments</w:t>
        </w:r>
      </w:ins>
      <w:ins w:id="743" w:author="Sheree Yau" w:date="2012-12-19T22:01:00Z">
        <w:r w:rsidR="003B3C7B">
          <w:rPr>
            <w:rFonts w:ascii="Times New Roman" w:eastAsia="Times New Roman" w:hAnsi="Times New Roman"/>
            <w:kern w:val="1"/>
            <w:sz w:val="24"/>
          </w:rPr>
          <w:t xml:space="preserve"> of</w:t>
        </w:r>
      </w:ins>
      <w:ins w:id="744" w:author="Sheree Yau" w:date="2012-12-19T21:31:00Z">
        <w:r w:rsidR="001347D2">
          <w:rPr>
            <w:rFonts w:ascii="Times New Roman" w:eastAsia="Times New Roman" w:hAnsi="Times New Roman"/>
            <w:kern w:val="1"/>
            <w:sz w:val="24"/>
          </w:rPr>
          <w:t xml:space="preserve"> above marine salinity</w:t>
        </w:r>
      </w:ins>
      <w:ins w:id="745" w:author="Sheree Yau" w:date="2012-12-03T16:03:00Z">
        <w:r w:rsidR="00AB0CFF">
          <w:rPr>
            <w:rFonts w:ascii="Times New Roman" w:eastAsia="Times New Roman" w:hAnsi="Times New Roman"/>
            <w:kern w:val="1"/>
            <w:sz w:val="24"/>
          </w:rPr>
          <w:t>.</w:t>
        </w:r>
      </w:ins>
      <w:ins w:id="746" w:author="Sheree Yau" w:date="2012-12-17T13:24:00Z">
        <w:r w:rsidR="00CD7B92">
          <w:rPr>
            <w:rFonts w:ascii="Times New Roman" w:eastAsia="Times New Roman" w:hAnsi="Times New Roman"/>
            <w:kern w:val="1"/>
            <w:sz w:val="24"/>
          </w:rPr>
          <w:t xml:space="preserve"> </w:t>
        </w:r>
      </w:ins>
      <w:ins w:id="747" w:author="Sheree Yau" w:date="2012-12-03T16:03:00Z">
        <w:r w:rsidR="00AB0CFF">
          <w:rPr>
            <w:rFonts w:ascii="Times New Roman" w:eastAsia="Times New Roman" w:hAnsi="Times New Roman"/>
            <w:kern w:val="1"/>
            <w:sz w:val="24"/>
          </w:rPr>
          <w:t xml:space="preserve"> </w:t>
        </w:r>
      </w:ins>
    </w:p>
    <w:p w:rsidR="00D20D0A" w:rsidRPr="00CE3D2C" w:rsidRDefault="007530EA" w:rsidP="00CE3D2C">
      <w:pPr>
        <w:pStyle w:val="Normal1"/>
        <w:spacing w:after="0" w:line="100" w:lineRule="atLeast"/>
        <w:ind w:firstLine="426"/>
        <w:rPr>
          <w:ins w:id="748" w:author="Sheree Yau" w:date="2012-12-03T01:37:00Z"/>
          <w:rFonts w:ascii="Times New Roman" w:eastAsia="Times New Roman" w:hAnsi="Times New Roman"/>
          <w:kern w:val="1"/>
          <w:sz w:val="24"/>
        </w:rPr>
      </w:pPr>
      <w:r>
        <w:rPr>
          <w:rFonts w:ascii="Times New Roman" w:eastAsia="Times New Roman" w:hAnsi="Times New Roman" w:cs="Times New Roman"/>
          <w:sz w:val="24"/>
        </w:rPr>
        <w:t xml:space="preserve">The contribution of light-driven energy generation processes to the carbon budget is difficult to infer from genetic potential alone. For example, the </w:t>
      </w:r>
      <w:ins w:id="749" w:author="Sheree Yau" w:date="2012-12-03T01:11:00Z">
        <w:r w:rsidR="00EC30F0">
          <w:rPr>
            <w:rFonts w:ascii="Times New Roman" w:eastAsia="Times New Roman" w:hAnsi="Times New Roman" w:cs="Times New Roman"/>
            <w:sz w:val="24"/>
          </w:rPr>
          <w:t xml:space="preserve">relative </w:t>
        </w:r>
      </w:ins>
      <w:r>
        <w:rPr>
          <w:rFonts w:ascii="Times New Roman" w:eastAsia="Times New Roman" w:hAnsi="Times New Roman" w:cs="Times New Roman"/>
          <w:sz w:val="24"/>
        </w:rPr>
        <w:t>abundance of AAnP and PR genes in Arctic bacteria has been reported to be the same in winter and summer (</w:t>
      </w:r>
      <w:del w:id="750" w:author="Sheree Yau" w:date="2012-12-03T01:11:00Z">
        <w:r w:rsidDel="00EC30F0">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Cottrell </w:t>
      </w:r>
      <w:del w:id="751" w:author="Sheree Yau" w:date="2012-12-03T01:28:00Z">
        <w:r w:rsidDel="004750ED">
          <w:rPr>
            <w:rFonts w:ascii="Times New Roman" w:eastAsia="Times New Roman" w:hAnsi="Times New Roman" w:cs="Times New Roman"/>
            <w:i/>
            <w:sz w:val="24"/>
          </w:rPr>
          <w:delText>et al.</w:delText>
        </w:r>
        <w:r w:rsidDel="004750ED">
          <w:rPr>
            <w:rFonts w:ascii="Times New Roman" w:eastAsia="Times New Roman" w:hAnsi="Times New Roman" w:cs="Times New Roman"/>
            <w:sz w:val="24"/>
          </w:rPr>
          <w:delText xml:space="preserve">, </w:delText>
        </w:r>
      </w:del>
      <w:ins w:id="752" w:author="Sheree Yau" w:date="2012-12-03T01:28:00Z">
        <w:r w:rsidR="004750ED">
          <w:rPr>
            <w:rFonts w:ascii="Times New Roman" w:eastAsia="Times New Roman" w:hAnsi="Times New Roman" w:cs="Times New Roman"/>
            <w:sz w:val="24"/>
          </w:rPr>
          <w:t xml:space="preserve">&amp; Kirchman, </w:t>
        </w:r>
      </w:ins>
      <w:r>
        <w:rPr>
          <w:rFonts w:ascii="Times New Roman" w:eastAsia="Times New Roman" w:hAnsi="Times New Roman" w:cs="Times New Roman"/>
          <w:sz w:val="24"/>
        </w:rPr>
        <w:t>2009)</w:t>
      </w:r>
      <w:ins w:id="753" w:author="Sheree Yau" w:date="2012-12-03T01:17:00Z">
        <w:r w:rsidR="00810DEF">
          <w:rPr>
            <w:rFonts w:ascii="Times New Roman" w:eastAsia="Times New Roman" w:hAnsi="Times New Roman" w:cs="Times New Roman"/>
            <w:sz w:val="24"/>
          </w:rPr>
          <w:t>.</w:t>
        </w:r>
      </w:ins>
      <w:del w:id="754" w:author="Sheree Yau" w:date="2012-12-03T01:17:00Z">
        <w:r w:rsidDel="00810DEF">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w:t>
      </w:r>
      <w:del w:id="755" w:author="Sheree Yau" w:date="2012-12-03T01:18:00Z">
        <w:r w:rsidDel="00810DEF">
          <w:rPr>
            <w:rFonts w:ascii="Times New Roman" w:eastAsia="Times New Roman" w:hAnsi="Times New Roman" w:cs="Times New Roman"/>
            <w:sz w:val="24"/>
          </w:rPr>
          <w:delText>and</w:delText>
        </w:r>
      </w:del>
      <w:ins w:id="756" w:author="Sheree Yau" w:date="2012-12-03T01:18:00Z">
        <w:r w:rsidR="00810DEF">
          <w:rPr>
            <w:rFonts w:ascii="Times New Roman" w:eastAsia="Times New Roman" w:hAnsi="Times New Roman" w:cs="Times New Roman"/>
            <w:sz w:val="24"/>
          </w:rPr>
          <w:t xml:space="preserve">Furthermore, regulation </w:t>
        </w:r>
        <w:r w:rsidR="004750ED">
          <w:rPr>
            <w:rFonts w:ascii="Times New Roman" w:eastAsia="Times New Roman" w:hAnsi="Times New Roman" w:cs="Times New Roman"/>
            <w:sz w:val="24"/>
          </w:rPr>
          <w:t>of pigment synthesis is complex; for example</w:t>
        </w:r>
      </w:ins>
      <w:del w:id="757" w:author="Sheree Yau" w:date="2012-12-03T01:21:00Z">
        <w:r w:rsidDel="004750ED">
          <w:rPr>
            <w:rFonts w:ascii="Times New Roman" w:eastAsia="Times New Roman" w:hAnsi="Times New Roman" w:cs="Times New Roman"/>
            <w:sz w:val="24"/>
          </w:rPr>
          <w:delText xml:space="preserve"> </w:delText>
        </w:r>
      </w:del>
      <w:r>
        <w:rPr>
          <w:rFonts w:ascii="Times New Roman" w:eastAsia="Times New Roman" w:hAnsi="Times New Roman" w:cs="Times New Roman"/>
          <w:sz w:val="24"/>
        </w:rPr>
        <w:t xml:space="preserve">BchlA </w:t>
      </w:r>
      <w:ins w:id="758" w:author="Sheree Yau" w:date="2012-12-03T01:22:00Z">
        <w:r w:rsidR="004750ED">
          <w:rPr>
            <w:rFonts w:ascii="Times New Roman" w:eastAsia="Times New Roman" w:hAnsi="Times New Roman" w:cs="Times New Roman"/>
            <w:sz w:val="24"/>
          </w:rPr>
          <w:t xml:space="preserve">expression </w:t>
        </w:r>
      </w:ins>
      <w:r>
        <w:rPr>
          <w:rFonts w:ascii="Times New Roman" w:eastAsia="Times New Roman" w:hAnsi="Times New Roman" w:cs="Times New Roman"/>
          <w:sz w:val="24"/>
        </w:rPr>
        <w:t xml:space="preserve">in </w:t>
      </w:r>
      <w:r>
        <w:rPr>
          <w:rFonts w:ascii="Times New Roman" w:eastAsia="Times New Roman" w:hAnsi="Times New Roman" w:cs="Times New Roman"/>
          <w:i/>
          <w:sz w:val="24"/>
        </w:rPr>
        <w:t>R. tolerans</w:t>
      </w:r>
      <w:r>
        <w:rPr>
          <w:rFonts w:ascii="Times New Roman" w:eastAsia="Times New Roman" w:hAnsi="Times New Roman" w:cs="Times New Roman"/>
          <w:sz w:val="24"/>
        </w:rPr>
        <w:t xml:space="preserve"> </w:t>
      </w:r>
      <w:del w:id="759" w:author="Sheree Yau" w:date="2012-12-03T01:20:00Z">
        <w:r w:rsidDel="00810DEF">
          <w:rPr>
            <w:rFonts w:ascii="Times New Roman" w:eastAsia="Times New Roman" w:hAnsi="Times New Roman" w:cs="Times New Roman"/>
            <w:sz w:val="24"/>
          </w:rPr>
          <w:delText xml:space="preserve">was shown to be expressed in cells grown </w:delText>
        </w:r>
      </w:del>
      <w:ins w:id="760" w:author="Sheree Yau" w:date="2012-12-03T01:20:00Z">
        <w:r w:rsidR="004750ED">
          <w:rPr>
            <w:rFonts w:ascii="Times New Roman" w:eastAsia="Times New Roman" w:hAnsi="Times New Roman" w:cs="Times New Roman"/>
            <w:sz w:val="24"/>
          </w:rPr>
          <w:t>occur</w:t>
        </w:r>
      </w:ins>
      <w:ins w:id="761" w:author="Sheree Yau" w:date="2012-12-03T01:22:00Z">
        <w:r w:rsidR="004750ED">
          <w:rPr>
            <w:rFonts w:ascii="Times New Roman" w:eastAsia="Times New Roman" w:hAnsi="Times New Roman" w:cs="Times New Roman"/>
            <w:sz w:val="24"/>
          </w:rPr>
          <w:t>s</w:t>
        </w:r>
      </w:ins>
      <w:ins w:id="762" w:author="Sheree Yau" w:date="2012-12-03T01:20:00Z">
        <w:r w:rsidR="00810DEF">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in the dark but </w:t>
      </w:r>
      <w:ins w:id="763" w:author="Sheree Yau" w:date="2012-12-03T01:22:00Z">
        <w:r w:rsidR="004750ED">
          <w:rPr>
            <w:rFonts w:ascii="Times New Roman" w:eastAsia="Times New Roman" w:hAnsi="Times New Roman" w:cs="Times New Roman"/>
            <w:sz w:val="24"/>
          </w:rPr>
          <w:t xml:space="preserve">is </w:t>
        </w:r>
      </w:ins>
      <w:r>
        <w:rPr>
          <w:rFonts w:ascii="Times New Roman" w:eastAsia="Times New Roman" w:hAnsi="Times New Roman" w:cs="Times New Roman"/>
          <w:sz w:val="24"/>
        </w:rPr>
        <w:t xml:space="preserve">inhibited by continuous dim light (Labrenz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However, it is possible that the apparent negative balance in carbon conversion potential could be augmented by photoheterotrophy performed by bacterial groups that are abundant in Organic Lake. In particular, the Organic Lake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could play a particular role as it has a PR related to </w:t>
      </w:r>
      <w:r>
        <w:rPr>
          <w:rFonts w:ascii="Times New Roman" w:eastAsia="Times New Roman" w:hAnsi="Times New Roman" w:cs="Times New Roman"/>
          <w:i/>
          <w:sz w:val="24"/>
        </w:rPr>
        <w:t>Dokdonia</w:t>
      </w:r>
      <w:ins w:id="764" w:author="Timothy Williams" w:date="2012-11-27T16:52:00Z">
        <w:r>
          <w:rPr>
            <w:rFonts w:ascii="Times New Roman" w:eastAsia="Times New Roman" w:hAnsi="Times New Roman" w:cs="Times New Roman"/>
            <w:sz w:val="24"/>
          </w:rPr>
          <w:t xml:space="preserve">, which </w:t>
        </w:r>
      </w:ins>
      <w:del w:id="765" w:author="Timothy Williams" w:date="2012-11-27T16:52:00Z">
        <w:r w:rsidDel="007530EA">
          <w:rPr>
            <w:rFonts w:ascii="Times New Roman" w:eastAsia="Times New Roman" w:hAnsi="Times New Roman" w:cs="Times New Roman"/>
            <w:sz w:val="24"/>
          </w:rPr>
          <w:delText xml:space="preserve"> that </w:delText>
        </w:r>
      </w:del>
      <w:r>
        <w:rPr>
          <w:rFonts w:ascii="Times New Roman" w:eastAsia="Times New Roman" w:hAnsi="Times New Roman" w:cs="Times New Roman"/>
          <w:sz w:val="24"/>
        </w:rPr>
        <w:t xml:space="preserve">was shown to function under C-limitation (Gómez-Consarnau </w:t>
      </w:r>
      <w:r>
        <w:rPr>
          <w:rFonts w:ascii="Times New Roman" w:eastAsia="Times New Roman" w:hAnsi="Times New Roman" w:cs="Times New Roman"/>
          <w:i/>
          <w:sz w:val="24"/>
        </w:rPr>
        <w:t>et al</w:t>
      </w:r>
      <w:r>
        <w:rPr>
          <w:rFonts w:ascii="Times New Roman" w:eastAsia="Times New Roman" w:hAnsi="Times New Roman" w:cs="Times New Roman"/>
          <w:sz w:val="24"/>
        </w:rPr>
        <w:t>., 2007).</w:t>
      </w:r>
      <w:ins w:id="766" w:author="Sheree Yau" w:date="2012-12-05T18:32:00Z">
        <w:r w:rsidR="001A468C">
          <w:rPr>
            <w:rFonts w:ascii="Times New Roman" w:eastAsia="Times New Roman" w:hAnsi="Times New Roman" w:cs="Times New Roman"/>
            <w:sz w:val="24"/>
          </w:rPr>
          <w:t xml:space="preserve"> </w:t>
        </w:r>
      </w:ins>
      <w:ins w:id="767" w:author="Sheree Yau" w:date="2012-12-12T13:20:00Z">
        <w:r w:rsidR="00E76FD3">
          <w:rPr>
            <w:rFonts w:ascii="Times New Roman" w:eastAsia="Times New Roman" w:hAnsi="Times New Roman" w:cs="Times New Roman"/>
            <w:sz w:val="24"/>
          </w:rPr>
          <w:t>Also</w:t>
        </w:r>
      </w:ins>
      <w:ins w:id="768" w:author="Sheree Yau" w:date="2012-12-12T13:24:00Z">
        <w:r w:rsidR="00E76FD3">
          <w:rPr>
            <w:rFonts w:ascii="Times New Roman" w:eastAsia="Times New Roman" w:hAnsi="Times New Roman" w:cs="Times New Roman"/>
            <w:sz w:val="24"/>
          </w:rPr>
          <w:t xml:space="preserve">, detection of </w:t>
        </w:r>
      </w:ins>
      <w:ins w:id="769" w:author="Sheree Yau" w:date="2012-12-12T13:28:00Z">
        <w:r w:rsidR="00BB6A3F">
          <w:rPr>
            <w:rFonts w:ascii="Times New Roman" w:eastAsia="Times New Roman" w:hAnsi="Times New Roman" w:cs="Times New Roman"/>
            <w:sz w:val="24"/>
          </w:rPr>
          <w:t xml:space="preserve">higher </w:t>
        </w:r>
      </w:ins>
      <w:ins w:id="770" w:author="Sheree Yau" w:date="2012-12-12T13:24:00Z">
        <w:r w:rsidR="00E76FD3">
          <w:rPr>
            <w:rFonts w:ascii="Times New Roman" w:eastAsia="Times New Roman" w:hAnsi="Times New Roman" w:cs="Times New Roman"/>
            <w:sz w:val="24"/>
          </w:rPr>
          <w:t>AAnP</w:t>
        </w:r>
      </w:ins>
      <w:ins w:id="771" w:author="Sheree Yau" w:date="2012-12-12T13:27:00Z">
        <w:r w:rsidR="00E76FD3">
          <w:rPr>
            <w:rFonts w:ascii="Times New Roman" w:eastAsia="Times New Roman" w:hAnsi="Times New Roman" w:cs="Times New Roman"/>
            <w:sz w:val="24"/>
          </w:rPr>
          <w:t xml:space="preserve"> </w:t>
        </w:r>
      </w:ins>
      <w:ins w:id="772" w:author="Sheree Yau" w:date="2012-12-12T13:28:00Z">
        <w:r w:rsidR="00BB6A3F">
          <w:rPr>
            <w:rFonts w:ascii="Times New Roman" w:eastAsia="Times New Roman" w:hAnsi="Times New Roman" w:cs="Times New Roman"/>
            <w:sz w:val="24"/>
          </w:rPr>
          <w:t xml:space="preserve">potential </w:t>
        </w:r>
      </w:ins>
      <w:ins w:id="773" w:author="Sheree Yau" w:date="2012-12-12T13:26:00Z">
        <w:r w:rsidR="00E76FD3">
          <w:rPr>
            <w:rFonts w:ascii="Times New Roman" w:eastAsia="Times New Roman" w:hAnsi="Times New Roman" w:cs="Times New Roman"/>
            <w:sz w:val="24"/>
          </w:rPr>
          <w:t xml:space="preserve">in Organic Lake </w:t>
        </w:r>
      </w:ins>
      <w:ins w:id="774" w:author="Sheree Yau" w:date="2012-12-12T13:25:00Z">
        <w:r w:rsidR="00E76FD3">
          <w:rPr>
            <w:rFonts w:ascii="Times New Roman" w:eastAsia="Times New Roman" w:hAnsi="Times New Roman" w:cs="Times New Roman"/>
            <w:sz w:val="24"/>
          </w:rPr>
          <w:t xml:space="preserve">than other aquatic environments </w:t>
        </w:r>
      </w:ins>
      <w:ins w:id="775" w:author="Sheree Yau" w:date="2012-12-12T13:24:00Z">
        <w:r w:rsidR="00E76FD3">
          <w:rPr>
            <w:rFonts w:ascii="Times New Roman" w:eastAsia="Times New Roman" w:hAnsi="Times New Roman" w:cs="Times New Roman"/>
            <w:sz w:val="24"/>
          </w:rPr>
          <w:t xml:space="preserve">linked </w:t>
        </w:r>
      </w:ins>
      <w:ins w:id="776" w:author="Sheree Yau" w:date="2012-12-12T13:28:00Z">
        <w:r w:rsidR="00BB6A3F">
          <w:rPr>
            <w:rFonts w:ascii="Times New Roman" w:eastAsia="Times New Roman" w:hAnsi="Times New Roman" w:cs="Times New Roman"/>
            <w:sz w:val="24"/>
          </w:rPr>
          <w:t xml:space="preserve">with </w:t>
        </w:r>
      </w:ins>
      <w:ins w:id="777" w:author="Sheree Yau" w:date="2012-12-12T13:26:00Z">
        <w:r w:rsidR="00E76FD3">
          <w:rPr>
            <w:rFonts w:ascii="Times New Roman" w:eastAsia="Times New Roman" w:hAnsi="Times New Roman" w:cs="Times New Roman"/>
            <w:sz w:val="24"/>
          </w:rPr>
          <w:t xml:space="preserve">taxa </w:t>
        </w:r>
      </w:ins>
      <w:ins w:id="778" w:author="Sheree Yau" w:date="2012-12-12T13:24:00Z">
        <w:r w:rsidR="00E76FD3">
          <w:rPr>
            <w:rFonts w:ascii="Times New Roman" w:eastAsia="Times New Roman" w:hAnsi="Times New Roman" w:cs="Times New Roman"/>
            <w:sz w:val="24"/>
          </w:rPr>
          <w:t xml:space="preserve">known to be capable of AAnP suggests </w:t>
        </w:r>
      </w:ins>
      <w:ins w:id="779" w:author="Sheree Yau" w:date="2012-12-19T22:04:00Z">
        <w:r w:rsidR="00E27132">
          <w:rPr>
            <w:rFonts w:ascii="Times New Roman" w:eastAsia="Times New Roman" w:hAnsi="Times New Roman" w:cs="Times New Roman"/>
            <w:sz w:val="24"/>
          </w:rPr>
          <w:t>it may have a greater influence</w:t>
        </w:r>
      </w:ins>
      <w:ins w:id="780" w:author="Sheree Yau" w:date="2012-12-19T22:03:00Z">
        <w:r w:rsidR="00E27132">
          <w:rPr>
            <w:rFonts w:ascii="Times New Roman" w:eastAsia="Times New Roman" w:hAnsi="Times New Roman" w:cs="Times New Roman"/>
            <w:sz w:val="24"/>
          </w:rPr>
          <w:t xml:space="preserve"> in the </w:t>
        </w:r>
      </w:ins>
      <w:ins w:id="781" w:author="Sheree Yau" w:date="2012-12-19T22:04:00Z">
        <w:r w:rsidR="00E27132">
          <w:rPr>
            <w:rFonts w:ascii="Times New Roman" w:eastAsia="Times New Roman" w:hAnsi="Times New Roman" w:cs="Times New Roman"/>
            <w:sz w:val="24"/>
          </w:rPr>
          <w:t xml:space="preserve">carbon budget of </w:t>
        </w:r>
      </w:ins>
      <w:ins w:id="782" w:author="Sheree Yau" w:date="2012-12-12T13:24:00Z">
        <w:r w:rsidR="00E76FD3">
          <w:rPr>
            <w:rFonts w:ascii="Times New Roman" w:eastAsia="Times New Roman" w:hAnsi="Times New Roman" w:cs="Times New Roman"/>
            <w:sz w:val="24"/>
          </w:rPr>
          <w:t>Organic Lake.</w:t>
        </w:r>
      </w:ins>
      <w:ins w:id="783" w:author="Sheree Yau" w:date="2012-12-12T13:26:00Z">
        <w:r w:rsidR="00E76FD3">
          <w:rPr>
            <w:rFonts w:ascii="Times New Roman" w:eastAsia="Times New Roman" w:hAnsi="Times New Roman" w:cs="Times New Roman"/>
            <w:sz w:val="24"/>
          </w:rPr>
          <w:t xml:space="preserve"> </w:t>
        </w:r>
      </w:ins>
      <w:del w:id="784" w:author="Sheree Yau" w:date="2012-12-12T18:06:00Z">
        <w:r w:rsidDel="00457D9C">
          <w:rPr>
            <w:rFonts w:ascii="Times New Roman" w:eastAsia="Times New Roman" w:hAnsi="Times New Roman" w:cs="Times New Roman"/>
            <w:sz w:val="24"/>
          </w:rPr>
          <w:delText xml:space="preserve"> </w:delText>
        </w:r>
      </w:del>
    </w:p>
    <w:p w:rsidR="00E93911" w:rsidRDefault="00E93911">
      <w:pPr>
        <w:pStyle w:val="Heading2"/>
        <w:spacing w:before="0" w:line="240" w:lineRule="auto"/>
      </w:pPr>
    </w:p>
    <w:p w:rsidR="00E93911" w:rsidRDefault="00C45D27">
      <w:pPr>
        <w:pStyle w:val="Heading2"/>
        <w:spacing w:before="0" w:line="240" w:lineRule="auto"/>
      </w:pPr>
      <w:commentRangeStart w:id="785"/>
      <w:commentRangeStart w:id="786"/>
      <w:r>
        <w:rPr>
          <w:rFonts w:ascii="Times New Roman" w:eastAsia="Times New Roman" w:hAnsi="Times New Roman" w:cs="Times New Roman"/>
          <w:b w:val="0"/>
          <w:i/>
          <w:color w:val="000000"/>
          <w:sz w:val="24"/>
        </w:rPr>
        <w:t>Regenerat</w:t>
      </w:r>
      <w:ins w:id="787" w:author="Sheree Yau" w:date="2012-12-05T18:44:00Z">
        <w:r w:rsidR="00912C57">
          <w:rPr>
            <w:rFonts w:ascii="Times New Roman" w:eastAsia="Times New Roman" w:hAnsi="Times New Roman" w:cs="Times New Roman"/>
            <w:b w:val="0"/>
            <w:i/>
            <w:color w:val="000000"/>
            <w:sz w:val="24"/>
          </w:rPr>
          <w:t>ed nitrogen</w:t>
        </w:r>
      </w:ins>
      <w:del w:id="788" w:author="Sheree Yau" w:date="2012-12-05T18:49:00Z">
        <w:r w:rsidDel="006C1330">
          <w:rPr>
            <w:rFonts w:ascii="Times New Roman" w:eastAsia="Times New Roman" w:hAnsi="Times New Roman" w:cs="Times New Roman"/>
            <w:b w:val="0"/>
            <w:i/>
            <w:color w:val="000000"/>
            <w:sz w:val="24"/>
          </w:rPr>
          <w:delText>ion</w:delText>
        </w:r>
      </w:del>
      <w:r>
        <w:rPr>
          <w:rFonts w:ascii="Times New Roman" w:eastAsia="Times New Roman" w:hAnsi="Times New Roman" w:cs="Times New Roman"/>
          <w:b w:val="0"/>
          <w:i/>
          <w:color w:val="000000"/>
          <w:sz w:val="24"/>
        </w:rPr>
        <w:t xml:space="preserve"> is predominant in the nitrogen cycl</w:t>
      </w:r>
      <w:ins w:id="789" w:author="Sheree Yau" w:date="2012-12-05T18:46:00Z">
        <w:r w:rsidR="00912C57">
          <w:rPr>
            <w:rFonts w:ascii="Times New Roman" w:eastAsia="Times New Roman" w:hAnsi="Times New Roman" w:cs="Times New Roman"/>
            <w:b w:val="0"/>
            <w:i/>
            <w:color w:val="000000"/>
            <w:sz w:val="24"/>
          </w:rPr>
          <w:t>e</w:t>
        </w:r>
      </w:ins>
      <w:del w:id="790" w:author="Sheree Yau" w:date="2012-12-05T18:46:00Z">
        <w:r w:rsidDel="00912C57">
          <w:rPr>
            <w:rFonts w:ascii="Times New Roman" w:eastAsia="Times New Roman" w:hAnsi="Times New Roman" w:cs="Times New Roman"/>
            <w:b w:val="0"/>
            <w:i/>
            <w:color w:val="000000"/>
            <w:sz w:val="24"/>
          </w:rPr>
          <w:delText>ing</w:delText>
        </w:r>
        <w:commentRangeEnd w:id="785"/>
        <w:r w:rsidR="00C768CE" w:rsidDel="00912C57">
          <w:rPr>
            <w:rStyle w:val="CommentReference"/>
            <w:rFonts w:asciiTheme="minorHAnsi" w:eastAsiaTheme="minorEastAsia" w:hAnsiTheme="minorHAnsi" w:cstheme="minorBidi"/>
            <w:b w:val="0"/>
            <w:color w:val="auto"/>
          </w:rPr>
          <w:commentReference w:id="785"/>
        </w:r>
      </w:del>
      <w:commentRangeEnd w:id="786"/>
      <w:r w:rsidR="006C1330">
        <w:rPr>
          <w:rStyle w:val="CommentReference"/>
          <w:rFonts w:asciiTheme="minorHAnsi" w:eastAsiaTheme="minorEastAsia" w:hAnsiTheme="minorHAnsi" w:cstheme="minorBidi"/>
          <w:b w:val="0"/>
          <w:color w:val="auto"/>
        </w:rPr>
        <w:commentReference w:id="786"/>
      </w:r>
    </w:p>
    <w:p w:rsidR="0043032A" w:rsidRDefault="00C45D27">
      <w:pPr>
        <w:pStyle w:val="Normal1"/>
        <w:spacing w:after="0" w:line="240" w:lineRule="auto"/>
        <w:rPr>
          <w:ins w:id="791" w:author="Timothy Williams" w:date="2012-11-28T13:45:00Z"/>
          <w:rFonts w:ascii="Times New Roman" w:eastAsia="Times New Roman" w:hAnsi="Times New Roman" w:cs="Times New Roman"/>
          <w:sz w:val="24"/>
        </w:rPr>
      </w:pPr>
      <w:r>
        <w:rPr>
          <w:rFonts w:ascii="Times New Roman" w:eastAsia="Times New Roman" w:hAnsi="Times New Roman" w:cs="Times New Roman"/>
          <w:sz w:val="24"/>
        </w:rPr>
        <w:t>N cycling potential throughout the lake was dominated by assimilation and mineralization</w:t>
      </w:r>
      <w:ins w:id="792" w:author="Sheree Yau" w:date="2012-12-17T13:32:00Z">
        <w:r w:rsidR="005B5E92">
          <w:rPr>
            <w:rFonts w:ascii="Times New Roman" w:eastAsia="Times New Roman" w:hAnsi="Times New Roman" w:cs="Times New Roman"/>
            <w:sz w:val="24"/>
          </w:rPr>
          <w:t>/assimilation</w:t>
        </w:r>
      </w:ins>
      <w:del w:id="793" w:author="Sheree Yau" w:date="2012-12-05T19:06:00Z">
        <w:r w:rsidDel="00AB636D">
          <w:rPr>
            <w:rFonts w:ascii="Times New Roman" w:eastAsia="Times New Roman" w:hAnsi="Times New Roman" w:cs="Times New Roman"/>
            <w:sz w:val="24"/>
          </w:rPr>
          <w:delText>/uptake</w:delText>
        </w:r>
      </w:del>
      <w:r>
        <w:rPr>
          <w:rFonts w:ascii="Times New Roman" w:eastAsia="Times New Roman" w:hAnsi="Times New Roman" w:cs="Times New Roman"/>
          <w:sz w:val="24"/>
        </w:rPr>
        <w:t xml:space="preserve"> pathways (Figure 4B)</w:t>
      </w:r>
      <w:del w:id="794" w:author="Sheree Yau" w:date="2012-12-19T22:07:00Z">
        <w:r w:rsidDel="00E27132">
          <w:rPr>
            <w:rFonts w:ascii="Times New Roman" w:eastAsia="Times New Roman" w:hAnsi="Times New Roman" w:cs="Times New Roman"/>
            <w:sz w:val="24"/>
          </w:rPr>
          <w:delText xml:space="preserve"> linked </w:delText>
        </w:r>
      </w:del>
      <w:del w:id="795" w:author="Sheree Yau" w:date="2012-12-19T22:05:00Z">
        <w:r w:rsidDel="00E27132">
          <w:rPr>
            <w:rFonts w:ascii="Times New Roman" w:eastAsia="Times New Roman" w:hAnsi="Times New Roman" w:cs="Times New Roman"/>
            <w:sz w:val="24"/>
          </w:rPr>
          <w:delText xml:space="preserve">to </w:delText>
        </w:r>
        <w:r w:rsidDel="00E27132">
          <w:rPr>
            <w:rFonts w:ascii="Times New Roman" w:eastAsia="Times New Roman" w:hAnsi="Times New Roman" w:cs="Times New Roman"/>
            <w:i/>
            <w:sz w:val="24"/>
          </w:rPr>
          <w:delText>P</w:delText>
        </w:r>
      </w:del>
      <w:del w:id="796" w:author="Sheree Yau" w:date="2012-12-19T22:07:00Z">
        <w:r w:rsidDel="00E27132">
          <w:rPr>
            <w:rFonts w:ascii="Times New Roman" w:eastAsia="Times New Roman" w:hAnsi="Times New Roman" w:cs="Times New Roman"/>
            <w:i/>
            <w:sz w:val="24"/>
          </w:rPr>
          <w:delText xml:space="preserve">roteobacteria </w:delText>
        </w:r>
        <w:r w:rsidDel="00E27132">
          <w:rPr>
            <w:rFonts w:ascii="Times New Roman" w:eastAsia="Times New Roman" w:hAnsi="Times New Roman" w:cs="Times New Roman"/>
            <w:sz w:val="24"/>
          </w:rPr>
          <w:delText>(Table 2</w:delText>
        </w:r>
      </w:del>
      <w:del w:id="797" w:author="Sheree Yau" w:date="2012-12-19T22:04:00Z">
        <w:r w:rsidDel="00E27132">
          <w:rPr>
            <w:rFonts w:ascii="Times New Roman" w:eastAsia="Times New Roman" w:hAnsi="Times New Roman" w:cs="Times New Roman"/>
            <w:sz w:val="24"/>
          </w:rPr>
          <w:delText>, Figure S6</w:delText>
        </w:r>
      </w:del>
      <w:del w:id="798" w:author="Sheree Yau" w:date="2012-12-19T22:07:00Z">
        <w:r w:rsidDel="00E27132">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w:t>
      </w:r>
      <w:commentRangeStart w:id="799"/>
      <w:del w:id="800" w:author="Sheree Yau" w:date="2012-12-12T14:34:00Z">
        <w:r w:rsidDel="00782D00">
          <w:rPr>
            <w:rFonts w:ascii="Times New Roman" w:eastAsia="Times New Roman" w:hAnsi="Times New Roman" w:cs="Times New Roman"/>
            <w:sz w:val="24"/>
          </w:rPr>
          <w:delText>Assimilatory nitr</w:delText>
        </w:r>
      </w:del>
      <w:del w:id="801" w:author="Sheree Yau" w:date="2012-12-12T14:30:00Z">
        <w:r w:rsidDel="00782D00">
          <w:rPr>
            <w:rFonts w:ascii="Times New Roman" w:eastAsia="Times New Roman" w:hAnsi="Times New Roman" w:cs="Times New Roman"/>
            <w:sz w:val="24"/>
          </w:rPr>
          <w:delText>i</w:delText>
        </w:r>
      </w:del>
      <w:del w:id="802" w:author="Sheree Yau" w:date="2012-12-12T14:34:00Z">
        <w:r w:rsidDel="00782D00">
          <w:rPr>
            <w:rFonts w:ascii="Times New Roman" w:eastAsia="Times New Roman" w:hAnsi="Times New Roman" w:cs="Times New Roman"/>
            <w:sz w:val="24"/>
          </w:rPr>
          <w:delText>te reductase was not abundant but g</w:delText>
        </w:r>
      </w:del>
      <w:del w:id="803" w:author="Sheree Yau" w:date="2012-12-17T13:33:00Z">
        <w:r w:rsidDel="005B5E92">
          <w:rPr>
            <w:rFonts w:ascii="Times New Roman" w:eastAsia="Times New Roman" w:hAnsi="Times New Roman" w:cs="Times New Roman"/>
            <w:sz w:val="24"/>
          </w:rPr>
          <w:delText xml:space="preserve">enes involved in </w:delText>
        </w:r>
      </w:del>
      <w:ins w:id="804" w:author="Timothy Williams" w:date="2012-11-28T12:45:00Z">
        <w:del w:id="805" w:author="Sheree Yau" w:date="2012-12-17T13:33:00Z">
          <w:r w:rsidR="00AB02B2" w:rsidDel="005B5E92">
            <w:rPr>
              <w:rFonts w:ascii="Times New Roman" w:eastAsia="Times New Roman" w:hAnsi="Times New Roman" w:cs="Times New Roman"/>
              <w:sz w:val="24"/>
            </w:rPr>
            <w:delText xml:space="preserve">ammonia </w:delText>
          </w:r>
          <w:r w:rsidR="00AB02B2" w:rsidDel="005B5E92">
            <w:rPr>
              <w:rFonts w:ascii="Times New Roman" w:eastAsia="Times New Roman" w:hAnsi="Times New Roman" w:cs="Times New Roman"/>
              <w:sz w:val="24"/>
            </w:rPr>
            <w:lastRenderedPageBreak/>
            <w:delText xml:space="preserve">assimilation </w:delText>
          </w:r>
        </w:del>
      </w:ins>
      <w:del w:id="806" w:author="Sheree Yau" w:date="2012-12-17T13:33:00Z">
        <w:r w:rsidDel="005B5E92">
          <w:rPr>
            <w:rFonts w:ascii="Times New Roman" w:eastAsia="Times New Roman" w:hAnsi="Times New Roman" w:cs="Times New Roman"/>
            <w:sz w:val="24"/>
          </w:rPr>
          <w:delText>were (Figure S6B</w:delText>
        </w:r>
      </w:del>
      <w:commentRangeEnd w:id="799"/>
      <w:r w:rsidR="005B5E92">
        <w:rPr>
          <w:rStyle w:val="CommentReference"/>
          <w:rFonts w:asciiTheme="minorHAnsi" w:eastAsiaTheme="minorEastAsia" w:hAnsiTheme="minorHAnsi" w:cstheme="minorBidi"/>
          <w:color w:val="auto"/>
        </w:rPr>
        <w:commentReference w:id="799"/>
      </w:r>
      <w:del w:id="807" w:author="Sheree Yau" w:date="2012-12-17T13:33:00Z">
        <w:r w:rsidDel="005B5E92">
          <w:rPr>
            <w:rFonts w:ascii="Times New Roman" w:eastAsia="Times New Roman" w:hAnsi="Times New Roman" w:cs="Times New Roman"/>
            <w:sz w:val="24"/>
          </w:rPr>
          <w:delText xml:space="preserve">). </w:delText>
        </w:r>
      </w:del>
      <w:ins w:id="808" w:author="Timothy Williams" w:date="2012-11-28T12:21:00Z">
        <w:r w:rsidR="00700107">
          <w:rPr>
            <w:rFonts w:ascii="Times New Roman" w:eastAsia="Times New Roman" w:hAnsi="Times New Roman" w:cs="Times New Roman"/>
            <w:sz w:val="24"/>
          </w:rPr>
          <w:t>G</w:t>
        </w:r>
      </w:ins>
      <w:r>
        <w:rPr>
          <w:rFonts w:ascii="Times New Roman" w:eastAsia="Times New Roman" w:hAnsi="Times New Roman" w:cs="Times New Roman"/>
          <w:sz w:val="24"/>
        </w:rPr>
        <w:t xml:space="preserve">lutamate dehydrogenase </w:t>
      </w:r>
      <w:ins w:id="809" w:author="Timothy Williams" w:date="2012-11-28T12:26:00Z">
        <w:r w:rsidR="00700107">
          <w:rPr>
            <w:rFonts w:ascii="Times New Roman" w:eastAsia="Times New Roman" w:hAnsi="Times New Roman" w:cs="Times New Roman"/>
            <w:sz w:val="24"/>
          </w:rPr>
          <w:t xml:space="preserve">(GDH) </w:t>
        </w:r>
      </w:ins>
      <w:r>
        <w:rPr>
          <w:rFonts w:ascii="Times New Roman" w:eastAsia="Times New Roman" w:hAnsi="Times New Roman" w:cs="Times New Roman"/>
          <w:sz w:val="24"/>
        </w:rPr>
        <w:t xml:space="preserve">genes </w:t>
      </w:r>
      <w:ins w:id="810" w:author="Sheree Yau" w:date="2012-12-12T14:31:00Z">
        <w:r w:rsidR="00782D00">
          <w:rPr>
            <w:rFonts w:ascii="Times New Roman" w:eastAsia="Times New Roman" w:hAnsi="Times New Roman" w:cs="Times New Roman"/>
            <w:sz w:val="24"/>
          </w:rPr>
          <w:t>(</w:t>
        </w:r>
        <w:r w:rsidR="00782D00">
          <w:rPr>
            <w:rFonts w:ascii="Times New Roman" w:eastAsia="Times New Roman" w:hAnsi="Times New Roman" w:cs="Times New Roman"/>
            <w:i/>
            <w:sz w:val="24"/>
          </w:rPr>
          <w:t>gdhA</w:t>
        </w:r>
      </w:ins>
      <w:ins w:id="811" w:author="Sheree Yau" w:date="2012-12-12T14:32:00Z">
        <w:r w:rsidR="00782D00">
          <w:rPr>
            <w:rFonts w:ascii="Times New Roman" w:eastAsia="Times New Roman" w:hAnsi="Times New Roman" w:cs="Times New Roman"/>
            <w:sz w:val="24"/>
          </w:rPr>
          <w:t>)</w:t>
        </w:r>
      </w:ins>
      <w:ins w:id="812" w:author="Sheree Yau" w:date="2012-12-12T14:31:00Z">
        <w:r w:rsidR="00782D00">
          <w:rPr>
            <w:rFonts w:ascii="Times New Roman" w:eastAsia="Times New Roman" w:hAnsi="Times New Roman" w:cs="Times New Roman"/>
            <w:i/>
            <w:sz w:val="24"/>
          </w:rPr>
          <w:t xml:space="preserve"> </w:t>
        </w:r>
      </w:ins>
      <w:ins w:id="813" w:author="Timothy Williams" w:date="2012-11-28T12:21:00Z">
        <w:r w:rsidR="00700107">
          <w:rPr>
            <w:rFonts w:ascii="Times New Roman" w:eastAsia="Times New Roman" w:hAnsi="Times New Roman" w:cs="Times New Roman"/>
            <w:sz w:val="24"/>
          </w:rPr>
          <w:t>were abundant</w:t>
        </w:r>
      </w:ins>
      <w:ins w:id="814" w:author="Sheree Yau" w:date="2012-12-12T14:35:00Z">
        <w:r w:rsidR="00782D00">
          <w:rPr>
            <w:rFonts w:ascii="Times New Roman" w:eastAsia="Times New Roman" w:hAnsi="Times New Roman" w:cs="Times New Roman"/>
            <w:sz w:val="24"/>
          </w:rPr>
          <w:t xml:space="preserve"> (Figure 4B)</w:t>
        </w:r>
      </w:ins>
      <w:ins w:id="815" w:author="Timothy Williams" w:date="2012-11-28T12:21:00Z">
        <w:r w:rsidR="00700107">
          <w:rPr>
            <w:rFonts w:ascii="Times New Roman" w:eastAsia="Times New Roman" w:hAnsi="Times New Roman" w:cs="Times New Roman"/>
            <w:sz w:val="24"/>
          </w:rPr>
          <w:t xml:space="preserve">, and linked predominantly to </w:t>
        </w:r>
      </w:ins>
      <w:ins w:id="816" w:author="Sheree Yau" w:date="2012-12-19T22:07:00Z">
        <w:r w:rsidR="00E27132">
          <w:rPr>
            <w:rFonts w:ascii="Times New Roman" w:eastAsia="Times New Roman" w:hAnsi="Times New Roman" w:cs="Times New Roman"/>
            <w:i/>
            <w:sz w:val="24"/>
          </w:rPr>
          <w:t xml:space="preserve">Alpha- </w:t>
        </w:r>
        <w:r w:rsidR="00E27132" w:rsidRPr="00E27132">
          <w:rPr>
            <w:rFonts w:ascii="Times New Roman" w:eastAsia="Times New Roman" w:hAnsi="Times New Roman" w:cs="Times New Roman"/>
            <w:sz w:val="24"/>
          </w:rPr>
          <w:t>and</w:t>
        </w:r>
        <w:r w:rsidR="00E27132">
          <w:rPr>
            <w:rFonts w:ascii="Times New Roman" w:eastAsia="Times New Roman" w:hAnsi="Times New Roman" w:cs="Times New Roman"/>
            <w:i/>
            <w:sz w:val="24"/>
          </w:rPr>
          <w:t xml:space="preserve"> Gammaproteobacteria</w:t>
        </w:r>
        <w:r w:rsidR="00E27132" w:rsidRPr="00700107" w:rsidDel="00E27132">
          <w:rPr>
            <w:rFonts w:ascii="Times New Roman" w:eastAsia="Times New Roman" w:hAnsi="Times New Roman" w:cs="Times New Roman"/>
            <w:i/>
            <w:sz w:val="24"/>
          </w:rPr>
          <w:t xml:space="preserve"> </w:t>
        </w:r>
      </w:ins>
      <w:ins w:id="817" w:author="Timothy Williams" w:date="2012-11-28T12:21:00Z">
        <w:del w:id="818" w:author="Sheree Yau" w:date="2012-12-19T22:07:00Z">
          <w:r w:rsidR="00700107" w:rsidRPr="00700107" w:rsidDel="00E27132">
            <w:rPr>
              <w:rFonts w:ascii="Times New Roman" w:eastAsia="Times New Roman" w:hAnsi="Times New Roman" w:cs="Times New Roman"/>
              <w:i/>
              <w:sz w:val="24"/>
            </w:rPr>
            <w:delText>Proteobacteria</w:delText>
          </w:r>
        </w:del>
      </w:ins>
      <w:ins w:id="819" w:author="Timothy Williams" w:date="2012-11-28T12:26:00Z">
        <w:del w:id="820" w:author="Sheree Yau" w:date="2012-12-19T22:07:00Z">
          <w:r w:rsidR="00700107" w:rsidDel="00E27132">
            <w:rPr>
              <w:rFonts w:ascii="Times New Roman" w:eastAsia="Times New Roman" w:hAnsi="Times New Roman" w:cs="Times New Roman"/>
              <w:sz w:val="24"/>
            </w:rPr>
            <w:delText xml:space="preserve"> </w:delText>
          </w:r>
        </w:del>
      </w:ins>
      <w:ins w:id="821" w:author="Sheree Yau" w:date="2012-12-19T22:07:00Z">
        <w:r w:rsidR="00E27132">
          <w:rPr>
            <w:rFonts w:ascii="Times New Roman" w:eastAsia="Times New Roman" w:hAnsi="Times New Roman" w:cs="Times New Roman"/>
            <w:sz w:val="24"/>
          </w:rPr>
          <w:t xml:space="preserve"> </w:t>
        </w:r>
      </w:ins>
      <w:ins w:id="822" w:author="Timothy Williams" w:date="2012-11-28T13:08:00Z">
        <w:r w:rsidR="00187DEE">
          <w:rPr>
            <w:rFonts w:ascii="Times New Roman" w:eastAsia="Times New Roman" w:hAnsi="Times New Roman" w:cs="Times New Roman"/>
            <w:sz w:val="24"/>
          </w:rPr>
          <w:t xml:space="preserve">and to a lesser extent </w:t>
        </w:r>
        <w:r w:rsidR="00187DEE" w:rsidRPr="00700107">
          <w:rPr>
            <w:rFonts w:ascii="Times New Roman" w:eastAsia="Times New Roman" w:hAnsi="Times New Roman" w:cs="Times New Roman"/>
            <w:i/>
            <w:sz w:val="24"/>
          </w:rPr>
          <w:t>Bacteroidetes</w:t>
        </w:r>
        <w:r w:rsidR="00187DEE">
          <w:rPr>
            <w:rFonts w:ascii="Times New Roman" w:eastAsia="Times New Roman" w:hAnsi="Times New Roman" w:cs="Times New Roman"/>
            <w:sz w:val="24"/>
          </w:rPr>
          <w:t xml:space="preserve"> </w:t>
        </w:r>
      </w:ins>
      <w:ins w:id="823" w:author="Timothy Williams" w:date="2012-11-28T12:26:00Z">
        <w:r w:rsidR="00700107">
          <w:rPr>
            <w:rFonts w:ascii="Times New Roman" w:eastAsia="Times New Roman" w:hAnsi="Times New Roman" w:cs="Times New Roman"/>
            <w:sz w:val="24"/>
          </w:rPr>
          <w:t>(</w:t>
        </w:r>
      </w:ins>
      <w:ins w:id="824" w:author="Sheree Yau" w:date="2012-12-12T14:35:00Z">
        <w:r w:rsidR="00782D00">
          <w:rPr>
            <w:rFonts w:ascii="Times New Roman" w:eastAsia="Times New Roman" w:hAnsi="Times New Roman" w:cs="Times New Roman"/>
            <w:sz w:val="24"/>
          </w:rPr>
          <w:t xml:space="preserve">Table </w:t>
        </w:r>
      </w:ins>
      <w:ins w:id="825" w:author="Sheree Yau" w:date="2012-12-19T22:06:00Z">
        <w:r w:rsidR="00E27132">
          <w:rPr>
            <w:rFonts w:ascii="Times New Roman" w:eastAsia="Times New Roman" w:hAnsi="Times New Roman" w:cs="Times New Roman"/>
            <w:sz w:val="24"/>
          </w:rPr>
          <w:t>2</w:t>
        </w:r>
      </w:ins>
      <w:ins w:id="826" w:author="Timothy Williams" w:date="2012-11-28T12:26:00Z">
        <w:del w:id="827" w:author="Sheree Yau" w:date="2012-12-19T22:06:00Z">
          <w:r w:rsidR="00700107" w:rsidDel="00E27132">
            <w:rPr>
              <w:rFonts w:ascii="Times New Roman" w:eastAsia="Times New Roman" w:hAnsi="Times New Roman" w:cs="Times New Roman"/>
              <w:sz w:val="24"/>
            </w:rPr>
            <w:delText>Figure S6B</w:delText>
          </w:r>
        </w:del>
        <w:r w:rsidR="00700107">
          <w:rPr>
            <w:rFonts w:ascii="Times New Roman" w:eastAsia="Times New Roman" w:hAnsi="Times New Roman" w:cs="Times New Roman"/>
            <w:sz w:val="24"/>
          </w:rPr>
          <w:t xml:space="preserve">). However, the significance of </w:t>
        </w:r>
      </w:ins>
      <w:ins w:id="828" w:author="Timothy Williams" w:date="2012-11-29T14:10:00Z">
        <w:r w:rsidR="00856757">
          <w:rPr>
            <w:rFonts w:ascii="Times New Roman" w:eastAsia="Times New Roman" w:hAnsi="Times New Roman" w:cs="Times New Roman"/>
            <w:sz w:val="24"/>
          </w:rPr>
          <w:t xml:space="preserve">the readily reversible </w:t>
        </w:r>
      </w:ins>
      <w:ins w:id="829" w:author="Timothy Williams" w:date="2012-11-28T12:26:00Z">
        <w:r w:rsidR="00700107">
          <w:rPr>
            <w:rFonts w:ascii="Times New Roman" w:eastAsia="Times New Roman" w:hAnsi="Times New Roman" w:cs="Times New Roman"/>
            <w:sz w:val="24"/>
          </w:rPr>
          <w:t xml:space="preserve">GDH depends on its origin; </w:t>
        </w:r>
        <w:r w:rsidR="00700107" w:rsidRPr="00700107">
          <w:rPr>
            <w:rFonts w:ascii="Times New Roman" w:eastAsia="Times New Roman" w:hAnsi="Times New Roman" w:cs="Times New Roman"/>
            <w:i/>
            <w:sz w:val="24"/>
          </w:rPr>
          <w:t>Bacteroidetes</w:t>
        </w:r>
        <w:r w:rsidR="00700107">
          <w:rPr>
            <w:rFonts w:ascii="Times New Roman" w:eastAsia="Times New Roman" w:hAnsi="Times New Roman" w:cs="Times New Roman"/>
            <w:sz w:val="24"/>
          </w:rPr>
          <w:t xml:space="preserve"> are likely to use </w:t>
        </w:r>
      </w:ins>
      <w:ins w:id="830" w:author="Timothy Williams" w:date="2012-11-28T12:27:00Z">
        <w:r w:rsidR="00856743">
          <w:rPr>
            <w:rFonts w:ascii="Times New Roman" w:eastAsia="Times New Roman" w:hAnsi="Times New Roman" w:cs="Times New Roman"/>
            <w:sz w:val="24"/>
          </w:rPr>
          <w:t xml:space="preserve">GDH </w:t>
        </w:r>
      </w:ins>
      <w:ins w:id="831" w:author="Timothy Williams" w:date="2012-11-28T12:31:00Z">
        <w:r w:rsidR="00856743">
          <w:rPr>
            <w:rFonts w:ascii="Times New Roman" w:eastAsia="Times New Roman" w:hAnsi="Times New Roman" w:cs="Times New Roman"/>
            <w:sz w:val="24"/>
          </w:rPr>
          <w:t xml:space="preserve">in the </w:t>
        </w:r>
      </w:ins>
      <w:ins w:id="832" w:author="Timothy Williams" w:date="2012-11-28T12:29:00Z">
        <w:r w:rsidR="00856743">
          <w:rPr>
            <w:rFonts w:ascii="Times New Roman" w:eastAsia="Times New Roman" w:hAnsi="Times New Roman" w:cs="Times New Roman"/>
            <w:sz w:val="24"/>
          </w:rPr>
          <w:t>oxidative</w:t>
        </w:r>
      </w:ins>
      <w:ins w:id="833" w:author="Timothy Williams" w:date="2012-11-28T12:31:00Z">
        <w:r w:rsidR="00856743">
          <w:rPr>
            <w:rFonts w:ascii="Times New Roman" w:eastAsia="Times New Roman" w:hAnsi="Times New Roman" w:cs="Times New Roman"/>
            <w:sz w:val="24"/>
          </w:rPr>
          <w:t xml:space="preserve"> direction</w:t>
        </w:r>
      </w:ins>
      <w:ins w:id="834" w:author="Timothy Williams" w:date="2012-11-28T12:30:00Z">
        <w:r w:rsidR="00856743">
          <w:rPr>
            <w:rFonts w:ascii="Times New Roman" w:eastAsia="Times New Roman" w:hAnsi="Times New Roman" w:cs="Times New Roman"/>
            <w:sz w:val="24"/>
          </w:rPr>
          <w:t xml:space="preserve"> </w:t>
        </w:r>
      </w:ins>
      <w:ins w:id="835" w:author="Timothy Williams" w:date="2012-11-28T12:29:00Z">
        <w:r w:rsidR="00700107">
          <w:rPr>
            <w:rFonts w:ascii="Times New Roman" w:eastAsia="Times New Roman" w:hAnsi="Times New Roman" w:cs="Times New Roman"/>
            <w:sz w:val="24"/>
          </w:rPr>
          <w:t xml:space="preserve">for </w:t>
        </w:r>
      </w:ins>
      <w:ins w:id="836" w:author="Timothy Williams" w:date="2012-11-28T12:27:00Z">
        <w:r w:rsidR="00700107">
          <w:rPr>
            <w:rFonts w:ascii="Times New Roman" w:eastAsia="Times New Roman" w:hAnsi="Times New Roman" w:cs="Times New Roman"/>
            <w:sz w:val="24"/>
          </w:rPr>
          <w:t xml:space="preserve">glutamate catabolism </w:t>
        </w:r>
      </w:ins>
      <w:ins w:id="837" w:author="Timothy Williams" w:date="2012-11-28T12:31:00Z">
        <w:r w:rsidR="00856743">
          <w:rPr>
            <w:rFonts w:ascii="Times New Roman" w:eastAsia="Times New Roman" w:hAnsi="Times New Roman" w:cs="Times New Roman"/>
            <w:sz w:val="24"/>
          </w:rPr>
          <w:t>(</w:t>
        </w:r>
      </w:ins>
      <w:ins w:id="838" w:author="Timothy Williams" w:date="2012-11-28T12:35:00Z">
        <w:r w:rsidR="00856743">
          <w:rPr>
            <w:rFonts w:ascii="Times New Roman" w:eastAsia="Times New Roman" w:hAnsi="Times New Roman" w:cs="Times New Roman"/>
            <w:sz w:val="24"/>
          </w:rPr>
          <w:t xml:space="preserve">Takahashi </w:t>
        </w:r>
        <w:r w:rsidR="00856743" w:rsidRPr="00AB02B2">
          <w:rPr>
            <w:rFonts w:ascii="Times New Roman" w:eastAsia="Times New Roman" w:hAnsi="Times New Roman" w:cs="Times New Roman"/>
            <w:i/>
            <w:sz w:val="24"/>
          </w:rPr>
          <w:t>et al</w:t>
        </w:r>
        <w:r w:rsidR="00856743">
          <w:rPr>
            <w:rFonts w:ascii="Times New Roman" w:eastAsia="Times New Roman" w:hAnsi="Times New Roman" w:cs="Times New Roman"/>
            <w:sz w:val="24"/>
          </w:rPr>
          <w:t xml:space="preserve">., 2000; Williams </w:t>
        </w:r>
        <w:r w:rsidR="00856743" w:rsidRPr="00AB02B2">
          <w:rPr>
            <w:rFonts w:ascii="Times New Roman" w:eastAsia="Times New Roman" w:hAnsi="Times New Roman" w:cs="Times New Roman"/>
            <w:i/>
            <w:sz w:val="24"/>
          </w:rPr>
          <w:t>et al</w:t>
        </w:r>
        <w:r w:rsidR="00AB02B2">
          <w:rPr>
            <w:rFonts w:ascii="Times New Roman" w:eastAsia="Times New Roman" w:hAnsi="Times New Roman" w:cs="Times New Roman"/>
            <w:sz w:val="24"/>
          </w:rPr>
          <w:t xml:space="preserve">., </w:t>
        </w:r>
      </w:ins>
      <w:ins w:id="839" w:author="Sheree Yau" w:date="2012-12-02T21:13:00Z">
        <w:r w:rsidR="00C96AB8">
          <w:rPr>
            <w:rFonts w:ascii="Times New Roman" w:eastAsia="Times New Roman" w:hAnsi="Times New Roman" w:cs="Times New Roman"/>
            <w:sz w:val="24"/>
          </w:rPr>
          <w:t>2012b</w:t>
        </w:r>
      </w:ins>
      <w:ins w:id="840" w:author="Timothy Williams" w:date="2012-11-28T12:35:00Z">
        <w:del w:id="841" w:author="Sheree Yau" w:date="2012-12-02T21:13:00Z">
          <w:r w:rsidR="00AB02B2" w:rsidDel="00C96AB8">
            <w:rPr>
              <w:rFonts w:ascii="Times New Roman" w:eastAsia="Times New Roman" w:hAnsi="Times New Roman" w:cs="Times New Roman"/>
              <w:sz w:val="24"/>
            </w:rPr>
            <w:delText>EM</w:delText>
          </w:r>
        </w:del>
        <w:r w:rsidR="00AB02B2">
          <w:rPr>
            <w:rFonts w:ascii="Times New Roman" w:eastAsia="Times New Roman" w:hAnsi="Times New Roman" w:cs="Times New Roman"/>
            <w:sz w:val="24"/>
          </w:rPr>
          <w:t>)</w:t>
        </w:r>
      </w:ins>
      <w:ins w:id="842" w:author="Timothy Williams" w:date="2012-11-28T12:51:00Z">
        <w:r w:rsidR="00AB02B2">
          <w:rPr>
            <w:rFonts w:ascii="Times New Roman" w:eastAsia="Times New Roman" w:hAnsi="Times New Roman" w:cs="Times New Roman"/>
            <w:sz w:val="24"/>
          </w:rPr>
          <w:t>, whereas t</w:t>
        </w:r>
      </w:ins>
      <w:ins w:id="843" w:author="Timothy Williams" w:date="2012-11-28T12:50:00Z">
        <w:r w:rsidR="00AB02B2">
          <w:rPr>
            <w:rFonts w:ascii="Times New Roman" w:eastAsia="Times New Roman" w:hAnsi="Times New Roman" w:cs="Times New Roman"/>
            <w:sz w:val="24"/>
          </w:rPr>
          <w:t xml:space="preserve">he use of GDH </w:t>
        </w:r>
      </w:ins>
      <w:ins w:id="844" w:author="Timothy Williams" w:date="2012-11-28T13:01:00Z">
        <w:r w:rsidR="00562354">
          <w:rPr>
            <w:rFonts w:ascii="Times New Roman" w:eastAsia="Times New Roman" w:hAnsi="Times New Roman" w:cs="Times New Roman"/>
            <w:sz w:val="24"/>
          </w:rPr>
          <w:t xml:space="preserve">in </w:t>
        </w:r>
      </w:ins>
      <w:ins w:id="845" w:author="Timothy Williams" w:date="2012-11-28T13:03:00Z">
        <w:r w:rsidR="00562354">
          <w:rPr>
            <w:rFonts w:ascii="Times New Roman" w:eastAsia="Times New Roman" w:hAnsi="Times New Roman" w:cs="Times New Roman"/>
            <w:sz w:val="24"/>
          </w:rPr>
          <w:t xml:space="preserve">the </w:t>
        </w:r>
      </w:ins>
      <w:ins w:id="846" w:author="Timothy Williams" w:date="2012-11-28T13:01:00Z">
        <w:r w:rsidR="00562354">
          <w:rPr>
            <w:rFonts w:ascii="Times New Roman" w:eastAsia="Times New Roman" w:hAnsi="Times New Roman" w:cs="Times New Roman"/>
            <w:sz w:val="24"/>
          </w:rPr>
          <w:t>oxidative or reductive</w:t>
        </w:r>
      </w:ins>
      <w:ins w:id="847" w:author="Timothy Williams" w:date="2012-11-28T13:02:00Z">
        <w:r w:rsidR="00562354">
          <w:rPr>
            <w:rFonts w:ascii="Times New Roman" w:eastAsia="Times New Roman" w:hAnsi="Times New Roman" w:cs="Times New Roman"/>
            <w:sz w:val="24"/>
          </w:rPr>
          <w:t xml:space="preserve"> direction</w:t>
        </w:r>
      </w:ins>
      <w:ins w:id="848" w:author="Timothy Williams" w:date="2012-11-28T13:03:00Z">
        <w:r w:rsidR="00562354">
          <w:rPr>
            <w:rFonts w:ascii="Times New Roman" w:eastAsia="Times New Roman" w:hAnsi="Times New Roman" w:cs="Times New Roman"/>
            <w:sz w:val="24"/>
          </w:rPr>
          <w:t>s</w:t>
        </w:r>
      </w:ins>
      <w:ins w:id="849" w:author="Timothy Williams" w:date="2012-11-28T13:01:00Z">
        <w:r w:rsidR="00562354">
          <w:rPr>
            <w:rFonts w:ascii="Times New Roman" w:eastAsia="Times New Roman" w:hAnsi="Times New Roman" w:cs="Times New Roman"/>
            <w:sz w:val="24"/>
          </w:rPr>
          <w:t xml:space="preserve"> </w:t>
        </w:r>
      </w:ins>
      <w:ins w:id="850" w:author="Timothy Williams" w:date="2012-11-28T12:50:00Z">
        <w:r w:rsidR="00AB02B2">
          <w:rPr>
            <w:rFonts w:ascii="Times New Roman" w:eastAsia="Times New Roman" w:hAnsi="Times New Roman" w:cs="Times New Roman"/>
            <w:sz w:val="24"/>
          </w:rPr>
          <w:t xml:space="preserve">by </w:t>
        </w:r>
        <w:r w:rsidR="00AB02B2" w:rsidRPr="00AB02B2">
          <w:rPr>
            <w:rFonts w:ascii="Times New Roman" w:eastAsia="Times New Roman" w:hAnsi="Times New Roman" w:cs="Times New Roman"/>
            <w:i/>
            <w:sz w:val="24"/>
          </w:rPr>
          <w:t>Proteobacteria</w:t>
        </w:r>
      </w:ins>
      <w:ins w:id="851" w:author="Timothy Williams" w:date="2012-11-28T12:51:00Z">
        <w:r w:rsidR="00AB02B2">
          <w:rPr>
            <w:rFonts w:ascii="Times New Roman" w:eastAsia="Times New Roman" w:hAnsi="Times New Roman" w:cs="Times New Roman"/>
            <w:i/>
            <w:sz w:val="24"/>
          </w:rPr>
          <w:t xml:space="preserve"> </w:t>
        </w:r>
      </w:ins>
      <w:ins w:id="852" w:author="Timothy Williams" w:date="2012-11-28T12:50:00Z">
        <w:r w:rsidR="00AB02B2">
          <w:rPr>
            <w:rFonts w:ascii="Times New Roman" w:eastAsia="Times New Roman" w:hAnsi="Times New Roman" w:cs="Times New Roman"/>
            <w:sz w:val="24"/>
          </w:rPr>
          <w:t xml:space="preserve">is likely to depend upon </w:t>
        </w:r>
      </w:ins>
      <w:ins w:id="853" w:author="Timothy Williams" w:date="2012-11-28T12:56:00Z">
        <w:r w:rsidR="00562354">
          <w:rPr>
            <w:rFonts w:ascii="Times New Roman" w:eastAsia="Times New Roman" w:hAnsi="Times New Roman" w:cs="Times New Roman"/>
            <w:sz w:val="24"/>
          </w:rPr>
          <w:t xml:space="preserve">the source of reduced N (ammonia </w:t>
        </w:r>
        <w:r w:rsidR="00562354" w:rsidRPr="00562354">
          <w:rPr>
            <w:rFonts w:ascii="Times New Roman" w:eastAsia="Times New Roman" w:hAnsi="Times New Roman" w:cs="Times New Roman"/>
            <w:i/>
            <w:sz w:val="24"/>
          </w:rPr>
          <w:t>vs</w:t>
        </w:r>
        <w:r w:rsidR="00562354">
          <w:rPr>
            <w:rFonts w:ascii="Times New Roman" w:eastAsia="Times New Roman" w:hAnsi="Times New Roman" w:cs="Times New Roman"/>
            <w:sz w:val="24"/>
          </w:rPr>
          <w:t xml:space="preserve"> </w:t>
        </w:r>
      </w:ins>
      <w:ins w:id="854" w:author="Timothy Williams" w:date="2012-11-28T13:00:00Z">
        <w:r w:rsidR="00562354">
          <w:rPr>
            <w:rFonts w:ascii="Times New Roman" w:eastAsia="Times New Roman" w:hAnsi="Times New Roman" w:cs="Times New Roman"/>
            <w:sz w:val="24"/>
          </w:rPr>
          <w:t>amino acids).</w:t>
        </w:r>
      </w:ins>
      <w:ins w:id="855" w:author="Timothy Williams" w:date="2012-11-28T13:02:00Z">
        <w:r w:rsidR="00562354">
          <w:rPr>
            <w:rFonts w:ascii="Times New Roman" w:eastAsia="Times New Roman" w:hAnsi="Times New Roman" w:cs="Times New Roman"/>
            <w:sz w:val="24"/>
          </w:rPr>
          <w:t xml:space="preserve"> </w:t>
        </w:r>
      </w:ins>
      <w:ins w:id="856" w:author="Timothy Williams" w:date="2012-11-29T14:10:00Z">
        <w:r w:rsidR="00856757">
          <w:rPr>
            <w:rFonts w:ascii="Times New Roman" w:eastAsia="Times New Roman" w:hAnsi="Times New Roman" w:cs="Times New Roman"/>
            <w:sz w:val="24"/>
          </w:rPr>
          <w:t>G</w:t>
        </w:r>
      </w:ins>
      <w:ins w:id="857" w:author="Timothy Williams" w:date="2012-11-28T12:46:00Z">
        <w:r w:rsidR="00AB02B2">
          <w:rPr>
            <w:rFonts w:ascii="Times New Roman" w:eastAsia="Times New Roman" w:hAnsi="Times New Roman" w:cs="Times New Roman"/>
            <w:sz w:val="24"/>
          </w:rPr>
          <w:t xml:space="preserve">lutamine synthetase </w:t>
        </w:r>
      </w:ins>
      <w:ins w:id="858" w:author="Sheree Yau" w:date="2012-12-20T01:14:00Z">
        <w:r w:rsidR="00021AAF">
          <w:rPr>
            <w:rFonts w:ascii="Times New Roman" w:eastAsia="Times New Roman" w:hAnsi="Times New Roman" w:cs="Times New Roman"/>
            <w:sz w:val="24"/>
          </w:rPr>
          <w:t>(</w:t>
        </w:r>
        <w:r w:rsidR="00021AAF" w:rsidRPr="00021AAF">
          <w:rPr>
            <w:rFonts w:ascii="Times New Roman" w:eastAsia="Times New Roman" w:hAnsi="Times New Roman" w:cs="Times New Roman"/>
            <w:i/>
            <w:sz w:val="24"/>
            <w:rPrChange w:id="859" w:author="Sheree Yau" w:date="2012-12-20T01:14:00Z">
              <w:rPr>
                <w:rFonts w:ascii="Times New Roman" w:eastAsia="Times New Roman" w:hAnsi="Times New Roman" w:cs="Times New Roman"/>
                <w:sz w:val="24"/>
              </w:rPr>
            </w:rPrChange>
          </w:rPr>
          <w:t>glnB</w:t>
        </w:r>
        <w:r w:rsidR="00021AAF">
          <w:rPr>
            <w:rFonts w:ascii="Times New Roman" w:eastAsia="Times New Roman" w:hAnsi="Times New Roman" w:cs="Times New Roman"/>
            <w:sz w:val="24"/>
          </w:rPr>
          <w:t xml:space="preserve">) </w:t>
        </w:r>
      </w:ins>
      <w:ins w:id="860" w:author="Timothy Williams" w:date="2012-11-28T12:46:00Z">
        <w:r w:rsidR="00AB02B2">
          <w:rPr>
            <w:rFonts w:ascii="Times New Roman" w:eastAsia="Times New Roman" w:hAnsi="Times New Roman" w:cs="Times New Roman"/>
            <w:sz w:val="24"/>
          </w:rPr>
          <w:t>and glutamate synthase</w:t>
        </w:r>
      </w:ins>
      <w:ins w:id="861" w:author="Timothy Williams" w:date="2012-11-28T12:47:00Z">
        <w:r w:rsidR="00AB02B2">
          <w:rPr>
            <w:rFonts w:ascii="Times New Roman" w:eastAsia="Times New Roman" w:hAnsi="Times New Roman" w:cs="Times New Roman"/>
            <w:sz w:val="24"/>
          </w:rPr>
          <w:t xml:space="preserve"> genes</w:t>
        </w:r>
      </w:ins>
      <w:ins w:id="862" w:author="Sheree Yau" w:date="2012-12-20T01:14:00Z">
        <w:r w:rsidR="00021AAF">
          <w:rPr>
            <w:rFonts w:ascii="Times New Roman" w:eastAsia="Times New Roman" w:hAnsi="Times New Roman" w:cs="Times New Roman"/>
            <w:sz w:val="24"/>
          </w:rPr>
          <w:t xml:space="preserve"> (</w:t>
        </w:r>
        <w:r w:rsidR="00021AAF" w:rsidRPr="00021AAF">
          <w:rPr>
            <w:rFonts w:ascii="Times New Roman" w:eastAsia="Times New Roman" w:hAnsi="Times New Roman" w:cs="Times New Roman"/>
            <w:i/>
            <w:sz w:val="24"/>
            <w:rPrChange w:id="863" w:author="Sheree Yau" w:date="2012-12-20T01:14:00Z">
              <w:rPr>
                <w:rFonts w:ascii="Times New Roman" w:eastAsia="Times New Roman" w:hAnsi="Times New Roman" w:cs="Times New Roman"/>
                <w:sz w:val="24"/>
              </w:rPr>
            </w:rPrChange>
          </w:rPr>
          <w:t>gltBS</w:t>
        </w:r>
        <w:r w:rsidR="00021AAF">
          <w:rPr>
            <w:rFonts w:ascii="Times New Roman" w:eastAsia="Times New Roman" w:hAnsi="Times New Roman" w:cs="Times New Roman"/>
            <w:sz w:val="24"/>
          </w:rPr>
          <w:t>)</w:t>
        </w:r>
      </w:ins>
      <w:ins w:id="864" w:author="Timothy Williams" w:date="2012-11-28T13:02:00Z">
        <w:r w:rsidR="00562354">
          <w:rPr>
            <w:rFonts w:ascii="Times New Roman" w:eastAsia="Times New Roman" w:hAnsi="Times New Roman" w:cs="Times New Roman"/>
            <w:sz w:val="24"/>
          </w:rPr>
          <w:t>, which</w:t>
        </w:r>
      </w:ins>
      <w:ins w:id="865" w:author="Timothy Williams" w:date="2012-11-28T12:47:00Z">
        <w:r w:rsidR="00AB02B2">
          <w:rPr>
            <w:rFonts w:ascii="Times New Roman" w:eastAsia="Times New Roman" w:hAnsi="Times New Roman" w:cs="Times New Roman"/>
            <w:sz w:val="24"/>
          </w:rPr>
          <w:t xml:space="preserve"> were predominantly linked to</w:t>
        </w:r>
      </w:ins>
      <w:ins w:id="866" w:author="Timothy Williams" w:date="2012-11-28T12:49:00Z">
        <w:r w:rsidR="00AB02B2">
          <w:rPr>
            <w:rFonts w:ascii="Times New Roman" w:eastAsia="Times New Roman" w:hAnsi="Times New Roman" w:cs="Times New Roman"/>
            <w:sz w:val="24"/>
          </w:rPr>
          <w:t xml:space="preserve"> </w:t>
        </w:r>
      </w:ins>
      <w:ins w:id="867" w:author="Sheree Yau" w:date="2012-12-19T22:08:00Z">
        <w:r w:rsidR="00E27132">
          <w:rPr>
            <w:rFonts w:ascii="Times New Roman" w:eastAsia="Times New Roman" w:hAnsi="Times New Roman" w:cs="Times New Roman"/>
            <w:i/>
            <w:sz w:val="24"/>
          </w:rPr>
          <w:t xml:space="preserve">Alpha- </w:t>
        </w:r>
        <w:r w:rsidR="00E27132" w:rsidRPr="00E27132">
          <w:rPr>
            <w:rFonts w:ascii="Times New Roman" w:eastAsia="Times New Roman" w:hAnsi="Times New Roman" w:cs="Times New Roman"/>
            <w:sz w:val="24"/>
          </w:rPr>
          <w:t>and</w:t>
        </w:r>
        <w:r w:rsidR="00E27132">
          <w:rPr>
            <w:rFonts w:ascii="Times New Roman" w:eastAsia="Times New Roman" w:hAnsi="Times New Roman" w:cs="Times New Roman"/>
            <w:i/>
            <w:sz w:val="24"/>
          </w:rPr>
          <w:t xml:space="preserve"> Gammaproteobacteria </w:t>
        </w:r>
        <w:r w:rsidR="00E27132">
          <w:rPr>
            <w:rFonts w:ascii="Times New Roman" w:eastAsia="Times New Roman" w:hAnsi="Times New Roman" w:cs="Times New Roman"/>
            <w:sz w:val="24"/>
          </w:rPr>
          <w:t>(Table 2)</w:t>
        </w:r>
      </w:ins>
      <w:ins w:id="868" w:author="Timothy Williams" w:date="2012-11-28T12:49:00Z">
        <w:del w:id="869" w:author="Sheree Yau" w:date="2012-12-19T22:08:00Z">
          <w:r w:rsidR="00AB02B2" w:rsidRPr="00AB02B2" w:rsidDel="00E27132">
            <w:rPr>
              <w:rFonts w:ascii="Times New Roman" w:eastAsia="Times New Roman" w:hAnsi="Times New Roman" w:cs="Times New Roman"/>
              <w:i/>
              <w:sz w:val="24"/>
            </w:rPr>
            <w:delText>Proteobacteria</w:delText>
          </w:r>
        </w:del>
        <w:r w:rsidR="00562354">
          <w:rPr>
            <w:rFonts w:ascii="Times New Roman" w:eastAsia="Times New Roman" w:hAnsi="Times New Roman" w:cs="Times New Roman"/>
            <w:sz w:val="24"/>
          </w:rPr>
          <w:t>, indicat</w:t>
        </w:r>
      </w:ins>
      <w:ins w:id="870" w:author="Timothy Williams" w:date="2012-11-28T13:02:00Z">
        <w:r w:rsidR="00562354">
          <w:rPr>
            <w:rFonts w:ascii="Times New Roman" w:eastAsia="Times New Roman" w:hAnsi="Times New Roman" w:cs="Times New Roman"/>
            <w:sz w:val="24"/>
          </w:rPr>
          <w:t>e</w:t>
        </w:r>
      </w:ins>
      <w:ins w:id="871" w:author="Timothy Williams" w:date="2012-11-28T12:49:00Z">
        <w:r w:rsidR="00AB02B2">
          <w:rPr>
            <w:rFonts w:ascii="Times New Roman" w:eastAsia="Times New Roman" w:hAnsi="Times New Roman" w:cs="Times New Roman"/>
            <w:sz w:val="24"/>
          </w:rPr>
          <w:t xml:space="preserve"> high-affinity ammonia assimilation</w:t>
        </w:r>
      </w:ins>
      <w:ins w:id="872" w:author="Timothy Williams" w:date="2012-11-28T13:01:00Z">
        <w:r w:rsidR="00562354">
          <w:rPr>
            <w:rFonts w:ascii="Times New Roman" w:eastAsia="Times New Roman" w:hAnsi="Times New Roman" w:cs="Times New Roman"/>
            <w:sz w:val="24"/>
          </w:rPr>
          <w:t xml:space="preserve"> by </w:t>
        </w:r>
        <w:proofErr w:type="gramStart"/>
        <w:r w:rsidR="00562354">
          <w:rPr>
            <w:rFonts w:ascii="Times New Roman" w:eastAsia="Times New Roman" w:hAnsi="Times New Roman" w:cs="Times New Roman"/>
            <w:sz w:val="24"/>
          </w:rPr>
          <w:t>th</w:t>
        </w:r>
        <w:proofErr w:type="gramEnd"/>
        <w:del w:id="873" w:author="Sheree Yau" w:date="2012-12-19T22:08:00Z">
          <w:r w:rsidR="00562354" w:rsidDel="00E27132">
            <w:rPr>
              <w:rFonts w:ascii="Times New Roman" w:eastAsia="Times New Roman" w:hAnsi="Times New Roman" w:cs="Times New Roman"/>
              <w:sz w:val="24"/>
            </w:rPr>
            <w:delText>is</w:delText>
          </w:r>
        </w:del>
      </w:ins>
      <w:ins w:id="874" w:author="Sheree Yau" w:date="2012-12-19T22:08:00Z">
        <w:r w:rsidR="00E27132">
          <w:rPr>
            <w:rFonts w:ascii="Times New Roman" w:eastAsia="Times New Roman" w:hAnsi="Times New Roman" w:cs="Times New Roman"/>
            <w:sz w:val="24"/>
          </w:rPr>
          <w:t>ese</w:t>
        </w:r>
      </w:ins>
      <w:ins w:id="875" w:author="Timothy Williams" w:date="2012-11-28T13:01:00Z">
        <w:r w:rsidR="00562354">
          <w:rPr>
            <w:rFonts w:ascii="Times New Roman" w:eastAsia="Times New Roman" w:hAnsi="Times New Roman" w:cs="Times New Roman"/>
            <w:sz w:val="24"/>
          </w:rPr>
          <w:t xml:space="preserve"> group</w:t>
        </w:r>
      </w:ins>
      <w:ins w:id="876" w:author="Sheree Yau" w:date="2012-12-19T22:08:00Z">
        <w:r w:rsidR="00E27132">
          <w:rPr>
            <w:rFonts w:ascii="Times New Roman" w:eastAsia="Times New Roman" w:hAnsi="Times New Roman" w:cs="Times New Roman"/>
            <w:sz w:val="24"/>
          </w:rPr>
          <w:t>s</w:t>
        </w:r>
      </w:ins>
      <w:ins w:id="877" w:author="Timothy Williams" w:date="2012-11-28T13:01:00Z">
        <w:r w:rsidR="00562354">
          <w:rPr>
            <w:rFonts w:ascii="Times New Roman" w:eastAsia="Times New Roman" w:hAnsi="Times New Roman" w:cs="Times New Roman"/>
            <w:sz w:val="24"/>
          </w:rPr>
          <w:t xml:space="preserve"> in Organic Lake.</w:t>
        </w:r>
      </w:ins>
      <w:ins w:id="878" w:author="Timothy Williams" w:date="2012-11-28T13:03:00Z">
        <w:r w:rsidR="00562354">
          <w:rPr>
            <w:rFonts w:ascii="Times New Roman" w:eastAsia="Times New Roman" w:hAnsi="Times New Roman" w:cs="Times New Roman"/>
            <w:sz w:val="24"/>
          </w:rPr>
          <w:t xml:space="preserve"> </w:t>
        </w:r>
      </w:ins>
      <w:r>
        <w:rPr>
          <w:rFonts w:ascii="Times New Roman" w:eastAsia="Times New Roman" w:hAnsi="Times New Roman" w:cs="Times New Roman"/>
          <w:sz w:val="24"/>
        </w:rPr>
        <w:t xml:space="preserve">The high ammonia concentration in the deep zone </w:t>
      </w:r>
      <w:ins w:id="879" w:author="Sheree Yau" w:date="2012-12-19T22:09:00Z">
        <w:r w:rsidR="00E27132">
          <w:rPr>
            <w:rFonts w:ascii="Times New Roman" w:eastAsia="Times New Roman" w:hAnsi="Times New Roman" w:cs="Times New Roman"/>
            <w:sz w:val="24"/>
          </w:rPr>
          <w:t xml:space="preserve">(Figure 1B; Table 1) </w:t>
        </w:r>
      </w:ins>
      <w:r>
        <w:rPr>
          <w:rFonts w:ascii="Times New Roman" w:eastAsia="Times New Roman" w:hAnsi="Times New Roman" w:cs="Times New Roman"/>
          <w:sz w:val="24"/>
        </w:rPr>
        <w:t>would result from a higher rate of mineralization</w:t>
      </w:r>
      <w:ins w:id="880" w:author="Timothy Williams" w:date="2012-11-28T13:02:00Z">
        <w:r w:rsidR="00562354">
          <w:rPr>
            <w:rFonts w:ascii="Times New Roman" w:eastAsia="Times New Roman" w:hAnsi="Times New Roman" w:cs="Times New Roman"/>
            <w:sz w:val="24"/>
          </w:rPr>
          <w:t xml:space="preserve"> (ammonification)</w:t>
        </w:r>
      </w:ins>
      <w:r>
        <w:rPr>
          <w:rFonts w:ascii="Times New Roman" w:eastAsia="Times New Roman" w:hAnsi="Times New Roman" w:cs="Times New Roman"/>
          <w:sz w:val="24"/>
        </w:rPr>
        <w:t xml:space="preserve"> than assimilation</w:t>
      </w:r>
      <w:del w:id="881" w:author="Sheree Yau" w:date="2012-12-19T22:10:00Z">
        <w:r w:rsidDel="00E27132">
          <w:rPr>
            <w:rFonts w:ascii="Times New Roman" w:eastAsia="Times New Roman" w:hAnsi="Times New Roman" w:cs="Times New Roman"/>
            <w:sz w:val="24"/>
          </w:rPr>
          <w:delText xml:space="preserve"> (Table 2</w:delText>
        </w:r>
      </w:del>
      <w:del w:id="882" w:author="Sheree Yau" w:date="2012-12-19T22:09:00Z">
        <w:r w:rsidDel="00E27132">
          <w:rPr>
            <w:rFonts w:ascii="Times New Roman" w:eastAsia="Times New Roman" w:hAnsi="Times New Roman" w:cs="Times New Roman"/>
            <w:sz w:val="24"/>
          </w:rPr>
          <w:delText>, Figure S6B</w:delText>
        </w:r>
      </w:del>
      <w:del w:id="883" w:author="Sheree Yau" w:date="2012-12-19T22:10:00Z">
        <w:r w:rsidDel="00E27132">
          <w:rPr>
            <w:rFonts w:ascii="Times New Roman" w:eastAsia="Times New Roman" w:hAnsi="Times New Roman" w:cs="Times New Roman"/>
            <w:sz w:val="24"/>
          </w:rPr>
          <w:delText>)</w:delText>
        </w:r>
      </w:del>
      <w:ins w:id="884" w:author="Timothy Williams" w:date="2012-11-28T13:47:00Z">
        <w:r w:rsidR="0043032A">
          <w:rPr>
            <w:rFonts w:ascii="Times New Roman" w:eastAsia="Times New Roman" w:hAnsi="Times New Roman" w:cs="Times New Roman"/>
            <w:sz w:val="24"/>
          </w:rPr>
          <w:t xml:space="preserve">. This </w:t>
        </w:r>
      </w:ins>
      <w:ins w:id="885" w:author="Timothy Williams" w:date="2012-11-28T13:06:00Z">
        <w:r w:rsidR="00187DEE">
          <w:rPr>
            <w:rFonts w:ascii="Times New Roman" w:eastAsia="Times New Roman" w:hAnsi="Times New Roman" w:cs="Times New Roman"/>
            <w:sz w:val="24"/>
          </w:rPr>
          <w:t xml:space="preserve">is consistent with abundant OTUs of </w:t>
        </w:r>
      </w:ins>
      <w:ins w:id="886" w:author="Timothy Williams" w:date="2012-11-28T13:07:00Z">
        <w:r w:rsidR="00187DEE">
          <w:rPr>
            <w:rFonts w:ascii="Times New Roman" w:eastAsia="Times New Roman" w:hAnsi="Times New Roman" w:cs="Times New Roman"/>
            <w:sz w:val="24"/>
          </w:rPr>
          <w:t xml:space="preserve">the bacteroidetan </w:t>
        </w:r>
      </w:ins>
      <w:commentRangeStart w:id="887"/>
      <w:ins w:id="888" w:author="Timothy Williams" w:date="2012-11-28T13:06:00Z">
        <w:r w:rsidR="00187DEE" w:rsidRPr="00187DEE">
          <w:rPr>
            <w:rFonts w:ascii="Times New Roman" w:eastAsia="Times New Roman" w:hAnsi="Times New Roman" w:cs="Times New Roman"/>
            <w:i/>
            <w:sz w:val="24"/>
          </w:rPr>
          <w:t>Psychroflexus</w:t>
        </w:r>
      </w:ins>
      <w:ins w:id="889" w:author="Timothy Williams" w:date="2012-11-28T13:07:00Z">
        <w:r w:rsidR="00187DEE">
          <w:rPr>
            <w:rFonts w:ascii="Times New Roman" w:eastAsia="Times New Roman" w:hAnsi="Times New Roman" w:cs="Times New Roman"/>
            <w:sz w:val="24"/>
          </w:rPr>
          <w:t xml:space="preserve"> in this zone</w:t>
        </w:r>
      </w:ins>
      <w:commentRangeEnd w:id="887"/>
      <w:r w:rsidR="00782D00">
        <w:rPr>
          <w:rStyle w:val="CommentReference"/>
          <w:rFonts w:asciiTheme="minorHAnsi" w:eastAsiaTheme="minorEastAsia" w:hAnsiTheme="minorHAnsi" w:cstheme="minorBidi"/>
          <w:color w:val="auto"/>
        </w:rPr>
        <w:commentReference w:id="887"/>
      </w:r>
      <w:ins w:id="890" w:author="Timothy Williams" w:date="2012-11-28T13:48:00Z">
        <w:r w:rsidR="0043032A">
          <w:rPr>
            <w:rFonts w:ascii="Times New Roman" w:eastAsia="Times New Roman" w:hAnsi="Times New Roman" w:cs="Times New Roman"/>
            <w:sz w:val="24"/>
          </w:rPr>
          <w:t>,</w:t>
        </w:r>
      </w:ins>
      <w:ins w:id="891" w:author="Timothy Williams" w:date="2012-11-28T13:15:00Z">
        <w:r w:rsidR="005B3E75">
          <w:rPr>
            <w:rFonts w:ascii="Times New Roman" w:eastAsia="Times New Roman" w:hAnsi="Times New Roman" w:cs="Times New Roman"/>
            <w:sz w:val="24"/>
          </w:rPr>
          <w:t xml:space="preserve"> and </w:t>
        </w:r>
      </w:ins>
      <w:ins w:id="892" w:author="Timothy Williams" w:date="2012-11-28T13:48:00Z">
        <w:r w:rsidR="0043032A">
          <w:rPr>
            <w:rFonts w:ascii="Times New Roman" w:eastAsia="Times New Roman" w:hAnsi="Times New Roman" w:cs="Times New Roman"/>
            <w:sz w:val="24"/>
          </w:rPr>
          <w:t xml:space="preserve">due to either </w:t>
        </w:r>
      </w:ins>
      <w:ins w:id="893" w:author="Timothy Williams" w:date="2012-11-28T13:15:00Z">
        <w:r w:rsidR="005B3E75">
          <w:rPr>
            <w:rFonts w:ascii="Times New Roman" w:eastAsia="Times New Roman" w:hAnsi="Times New Roman" w:cs="Times New Roman"/>
            <w:sz w:val="24"/>
          </w:rPr>
          <w:t xml:space="preserve">turnover of organic matter </w:t>
        </w:r>
      </w:ins>
      <w:ins w:id="894" w:author="Timothy Williams" w:date="2012-11-28T13:48:00Z">
        <w:r w:rsidR="0043032A">
          <w:rPr>
            <w:rFonts w:ascii="Times New Roman" w:eastAsia="Times New Roman" w:hAnsi="Times New Roman" w:cs="Times New Roman"/>
            <w:sz w:val="24"/>
          </w:rPr>
          <w:t>or</w:t>
        </w:r>
      </w:ins>
      <w:ins w:id="895" w:author="Timothy Williams" w:date="2012-11-28T13:15:00Z">
        <w:r w:rsidR="005B3E75">
          <w:rPr>
            <w:rFonts w:ascii="Times New Roman" w:eastAsia="Times New Roman" w:hAnsi="Times New Roman" w:cs="Times New Roman"/>
            <w:sz w:val="24"/>
          </w:rPr>
          <w:t xml:space="preserve"> lysis of</w:t>
        </w:r>
      </w:ins>
      <w:ins w:id="896" w:author="Timothy Williams" w:date="2012-11-28T13:51:00Z">
        <w:r w:rsidR="0043032A">
          <w:rPr>
            <w:rFonts w:ascii="Times New Roman" w:eastAsia="Times New Roman" w:hAnsi="Times New Roman" w:cs="Times New Roman"/>
            <w:sz w:val="24"/>
          </w:rPr>
          <w:t xml:space="preserve"> bacteroidetan </w:t>
        </w:r>
      </w:ins>
      <w:ins w:id="897" w:author="Timothy Williams" w:date="2012-11-28T13:16:00Z">
        <w:r w:rsidR="005B3E75">
          <w:rPr>
            <w:rFonts w:ascii="Times New Roman" w:eastAsia="Times New Roman" w:hAnsi="Times New Roman" w:cs="Times New Roman"/>
            <w:sz w:val="24"/>
          </w:rPr>
          <w:t>cells</w:t>
        </w:r>
      </w:ins>
      <w:ins w:id="898" w:author="Timothy Williams" w:date="2012-11-28T13:48:00Z">
        <w:r w:rsidR="0043032A">
          <w:rPr>
            <w:rFonts w:ascii="Times New Roman" w:eastAsia="Times New Roman" w:hAnsi="Times New Roman" w:cs="Times New Roman"/>
            <w:sz w:val="24"/>
          </w:rPr>
          <w:t xml:space="preserve"> after sedimentation in anoxic water</w:t>
        </w:r>
      </w:ins>
      <w:r>
        <w:rPr>
          <w:rFonts w:ascii="Times New Roman" w:eastAsia="Times New Roman" w:hAnsi="Times New Roman" w:cs="Times New Roman"/>
          <w:sz w:val="24"/>
        </w:rPr>
        <w:t xml:space="preserve">. In addition, </w:t>
      </w:r>
      <w:ins w:id="899" w:author="Timothy Williams" w:date="2012-11-28T13:46:00Z">
        <w:r w:rsidR="0043032A">
          <w:rPr>
            <w:rFonts w:ascii="Times New Roman" w:eastAsia="Times New Roman" w:hAnsi="Times New Roman" w:cs="Times New Roman"/>
            <w:sz w:val="24"/>
          </w:rPr>
          <w:t>the g</w:t>
        </w:r>
      </w:ins>
      <w:ins w:id="900" w:author="Timothy Williams" w:date="2012-11-28T13:45:00Z">
        <w:r w:rsidR="0043032A">
          <w:rPr>
            <w:rFonts w:ascii="Times New Roman" w:eastAsia="Times New Roman" w:hAnsi="Times New Roman" w:cs="Times New Roman"/>
            <w:sz w:val="24"/>
          </w:rPr>
          <w:t xml:space="preserve">ene </w:t>
        </w:r>
      </w:ins>
      <w:ins w:id="901" w:author="Timothy Williams" w:date="2012-11-28T13:46:00Z">
        <w:r w:rsidR="0043032A">
          <w:rPr>
            <w:rFonts w:ascii="Times New Roman" w:eastAsia="Times New Roman" w:hAnsi="Times New Roman" w:cs="Times New Roman"/>
            <w:sz w:val="24"/>
          </w:rPr>
          <w:t>for ammonia-generating nitri</w:t>
        </w:r>
      </w:ins>
      <w:ins w:id="902" w:author="Timothy Williams" w:date="2012-11-28T13:48:00Z">
        <w:r w:rsidR="0043032A">
          <w:rPr>
            <w:rFonts w:ascii="Times New Roman" w:eastAsia="Times New Roman" w:hAnsi="Times New Roman" w:cs="Times New Roman"/>
            <w:sz w:val="24"/>
          </w:rPr>
          <w:t>t</w:t>
        </w:r>
      </w:ins>
      <w:ins w:id="903" w:author="Timothy Williams" w:date="2012-11-28T13:46:00Z">
        <w:r w:rsidR="0043032A">
          <w:rPr>
            <w:rFonts w:ascii="Times New Roman" w:eastAsia="Times New Roman" w:hAnsi="Times New Roman" w:cs="Times New Roman"/>
            <w:sz w:val="24"/>
          </w:rPr>
          <w:t>e reductase (</w:t>
        </w:r>
        <w:r w:rsidR="0043032A" w:rsidRPr="0043032A">
          <w:rPr>
            <w:rFonts w:ascii="Times New Roman" w:eastAsia="Times New Roman" w:hAnsi="Times New Roman" w:cs="Times New Roman"/>
            <w:i/>
            <w:sz w:val="24"/>
          </w:rPr>
          <w:t>nrfA</w:t>
        </w:r>
        <w:r w:rsidR="0043032A">
          <w:rPr>
            <w:rFonts w:ascii="Times New Roman" w:eastAsia="Times New Roman" w:hAnsi="Times New Roman" w:cs="Times New Roman"/>
            <w:sz w:val="24"/>
          </w:rPr>
          <w:t xml:space="preserve">) </w:t>
        </w:r>
      </w:ins>
      <w:ins w:id="904" w:author="Timothy Williams" w:date="2012-11-28T13:45:00Z">
        <w:r w:rsidR="0043032A">
          <w:rPr>
            <w:rFonts w:ascii="Times New Roman" w:eastAsia="Times New Roman" w:hAnsi="Times New Roman" w:cs="Times New Roman"/>
            <w:sz w:val="24"/>
          </w:rPr>
          <w:t>w</w:t>
        </w:r>
      </w:ins>
      <w:ins w:id="905" w:author="Timothy Williams" w:date="2012-11-28T13:46:00Z">
        <w:r w:rsidR="0043032A">
          <w:rPr>
            <w:rFonts w:ascii="Times New Roman" w:eastAsia="Times New Roman" w:hAnsi="Times New Roman" w:cs="Times New Roman"/>
            <w:sz w:val="24"/>
          </w:rPr>
          <w:t>as</w:t>
        </w:r>
      </w:ins>
      <w:ins w:id="906" w:author="Timothy Williams" w:date="2012-11-28T13:45:00Z">
        <w:r w:rsidR="0043032A">
          <w:rPr>
            <w:rFonts w:ascii="Times New Roman" w:eastAsia="Times New Roman" w:hAnsi="Times New Roman" w:cs="Times New Roman"/>
            <w:sz w:val="24"/>
          </w:rPr>
          <w:t xml:space="preserve"> linked </w:t>
        </w:r>
      </w:ins>
      <w:ins w:id="907" w:author="Timothy Williams" w:date="2012-11-28T13:46:00Z">
        <w:r w:rsidR="0043032A">
          <w:rPr>
            <w:rFonts w:ascii="Times New Roman" w:eastAsia="Times New Roman" w:hAnsi="Times New Roman" w:cs="Times New Roman"/>
            <w:sz w:val="24"/>
          </w:rPr>
          <w:t xml:space="preserve">to </w:t>
        </w:r>
        <w:r w:rsidR="0043032A" w:rsidRPr="0043032A">
          <w:rPr>
            <w:rFonts w:ascii="Times New Roman" w:eastAsia="Times New Roman" w:hAnsi="Times New Roman" w:cs="Times New Roman"/>
            <w:i/>
            <w:sz w:val="24"/>
          </w:rPr>
          <w:t>Bacteroidetes</w:t>
        </w:r>
        <w:r w:rsidR="0043032A">
          <w:rPr>
            <w:rFonts w:ascii="Times New Roman" w:eastAsia="Times New Roman" w:hAnsi="Times New Roman" w:cs="Times New Roman"/>
            <w:sz w:val="24"/>
          </w:rPr>
          <w:t xml:space="preserve"> and </w:t>
        </w:r>
      </w:ins>
      <w:ins w:id="908" w:author="Timothy Williams" w:date="2012-11-28T13:48:00Z">
        <w:r w:rsidR="0043032A" w:rsidRPr="0043032A">
          <w:rPr>
            <w:rFonts w:ascii="Times New Roman" w:eastAsia="Times New Roman" w:hAnsi="Times New Roman" w:cs="Times New Roman"/>
            <w:i/>
            <w:sz w:val="24"/>
          </w:rPr>
          <w:t>Planctomycetes</w:t>
        </w:r>
      </w:ins>
      <w:ins w:id="909" w:author="Sheree Yau" w:date="2012-12-19T22:11:00Z">
        <w:r w:rsidR="00E27132">
          <w:rPr>
            <w:rFonts w:ascii="Times New Roman" w:eastAsia="Times New Roman" w:hAnsi="Times New Roman" w:cs="Times New Roman"/>
            <w:i/>
            <w:sz w:val="24"/>
          </w:rPr>
          <w:t xml:space="preserve"> </w:t>
        </w:r>
        <w:r w:rsidR="00E27132">
          <w:rPr>
            <w:rFonts w:ascii="Times New Roman" w:eastAsia="Times New Roman" w:hAnsi="Times New Roman" w:cs="Times New Roman"/>
            <w:sz w:val="24"/>
          </w:rPr>
          <w:t>(Table 2)</w:t>
        </w:r>
      </w:ins>
      <w:ins w:id="910" w:author="Timothy Williams" w:date="2012-11-28T13:49:00Z">
        <w:r w:rsidR="0043032A">
          <w:rPr>
            <w:rFonts w:ascii="Times New Roman" w:eastAsia="Times New Roman" w:hAnsi="Times New Roman" w:cs="Times New Roman"/>
            <w:sz w:val="24"/>
          </w:rPr>
          <w:t>;</w:t>
        </w:r>
      </w:ins>
      <w:ins w:id="911" w:author="Timothy Williams" w:date="2012-11-28T13:50:00Z">
        <w:r w:rsidR="0043032A">
          <w:rPr>
            <w:rFonts w:ascii="Times New Roman" w:eastAsia="Times New Roman" w:hAnsi="Times New Roman" w:cs="Times New Roman"/>
            <w:sz w:val="24"/>
          </w:rPr>
          <w:t xml:space="preserve"> this offers another potential avenue for ammonia production by </w:t>
        </w:r>
      </w:ins>
      <w:ins w:id="912" w:author="Timothy Williams" w:date="2012-11-28T13:52:00Z">
        <w:r w:rsidR="0043032A">
          <w:rPr>
            <w:rFonts w:ascii="Times New Roman" w:eastAsia="Times New Roman" w:hAnsi="Times New Roman" w:cs="Times New Roman"/>
            <w:sz w:val="24"/>
          </w:rPr>
          <w:t>these</w:t>
        </w:r>
      </w:ins>
      <w:ins w:id="913" w:author="Timothy Williams" w:date="2012-11-28T13:49:00Z">
        <w:r w:rsidR="0043032A">
          <w:rPr>
            <w:rFonts w:ascii="Times New Roman" w:eastAsia="Times New Roman" w:hAnsi="Times New Roman" w:cs="Times New Roman"/>
            <w:sz w:val="24"/>
          </w:rPr>
          <w:t xml:space="preserve"> </w:t>
        </w:r>
      </w:ins>
      <w:ins w:id="914" w:author="Timothy Williams" w:date="2012-11-28T13:52:00Z">
        <w:r w:rsidR="0043032A">
          <w:rPr>
            <w:rFonts w:ascii="Times New Roman" w:eastAsia="Times New Roman" w:hAnsi="Times New Roman" w:cs="Times New Roman"/>
            <w:sz w:val="24"/>
          </w:rPr>
          <w:t xml:space="preserve">putative aerobic </w:t>
        </w:r>
      </w:ins>
      <w:ins w:id="915" w:author="Timothy Williams" w:date="2012-11-28T13:48:00Z">
        <w:r w:rsidR="0043032A">
          <w:rPr>
            <w:rFonts w:ascii="Times New Roman" w:eastAsia="Times New Roman" w:hAnsi="Times New Roman" w:cs="Times New Roman"/>
            <w:sz w:val="24"/>
          </w:rPr>
          <w:t>heterotroph</w:t>
        </w:r>
      </w:ins>
      <w:ins w:id="916" w:author="Timothy Williams" w:date="2012-11-28T13:50:00Z">
        <w:r w:rsidR="0043032A">
          <w:rPr>
            <w:rFonts w:ascii="Times New Roman" w:eastAsia="Times New Roman" w:hAnsi="Times New Roman" w:cs="Times New Roman"/>
            <w:sz w:val="24"/>
          </w:rPr>
          <w:t>s</w:t>
        </w:r>
      </w:ins>
      <w:ins w:id="917" w:author="Timothy Williams" w:date="2012-11-28T13:48:00Z">
        <w:r w:rsidR="0043032A">
          <w:rPr>
            <w:rFonts w:ascii="Times New Roman" w:eastAsia="Times New Roman" w:hAnsi="Times New Roman" w:cs="Times New Roman"/>
            <w:sz w:val="24"/>
          </w:rPr>
          <w:t>.</w:t>
        </w:r>
      </w:ins>
      <w:ins w:id="918" w:author="Timothy Williams" w:date="2012-11-28T13:54:00Z">
        <w:r w:rsidR="0043032A">
          <w:rPr>
            <w:rFonts w:ascii="Times New Roman" w:eastAsia="Times New Roman" w:hAnsi="Times New Roman" w:cs="Times New Roman"/>
            <w:sz w:val="24"/>
          </w:rPr>
          <w:t xml:space="preserve"> </w:t>
        </w:r>
      </w:ins>
      <w:ins w:id="919" w:author="Timothy Williams" w:date="2012-11-29T12:00:00Z">
        <w:r w:rsidR="0023564C">
          <w:rPr>
            <w:rFonts w:ascii="Times New Roman" w:eastAsia="Times New Roman" w:hAnsi="Times New Roman" w:cs="Times New Roman"/>
            <w:sz w:val="24"/>
          </w:rPr>
          <w:t xml:space="preserve">Overall, the data suggest that ammonia is actively assimilated in the aerobic upper mixed zone, but </w:t>
        </w:r>
      </w:ins>
      <w:ins w:id="920" w:author="Timothy Williams" w:date="2012-11-29T12:01:00Z">
        <w:r w:rsidR="0023564C">
          <w:rPr>
            <w:rFonts w:ascii="Times New Roman" w:eastAsia="Times New Roman" w:hAnsi="Times New Roman" w:cs="Times New Roman"/>
            <w:sz w:val="24"/>
          </w:rPr>
          <w:t xml:space="preserve">is permitted to </w:t>
        </w:r>
      </w:ins>
      <w:ins w:id="921" w:author="Timothy Williams" w:date="2012-11-29T12:00:00Z">
        <w:r w:rsidR="0023564C">
          <w:rPr>
            <w:rFonts w:ascii="Times New Roman" w:eastAsia="Times New Roman" w:hAnsi="Times New Roman" w:cs="Times New Roman"/>
            <w:sz w:val="24"/>
          </w:rPr>
          <w:t xml:space="preserve">accumulate in the </w:t>
        </w:r>
      </w:ins>
      <w:ins w:id="922" w:author="Timothy Williams" w:date="2012-11-29T12:01:00Z">
        <w:r w:rsidR="0023564C">
          <w:rPr>
            <w:rFonts w:ascii="Times New Roman" w:eastAsia="Times New Roman" w:hAnsi="Times New Roman" w:cs="Times New Roman"/>
            <w:sz w:val="24"/>
          </w:rPr>
          <w:t xml:space="preserve">anaerobic </w:t>
        </w:r>
      </w:ins>
      <w:ins w:id="923" w:author="Timothy Williams" w:date="2012-11-29T12:00:00Z">
        <w:r w:rsidR="0023564C">
          <w:rPr>
            <w:rFonts w:ascii="Times New Roman" w:eastAsia="Times New Roman" w:hAnsi="Times New Roman" w:cs="Times New Roman"/>
            <w:sz w:val="24"/>
          </w:rPr>
          <w:t>deep zone</w:t>
        </w:r>
      </w:ins>
      <w:ins w:id="924" w:author="Timothy Williams" w:date="2012-11-29T12:01:00Z">
        <w:r w:rsidR="0023564C">
          <w:rPr>
            <w:rFonts w:ascii="Times New Roman" w:eastAsia="Times New Roman" w:hAnsi="Times New Roman" w:cs="Times New Roman"/>
            <w:sz w:val="24"/>
          </w:rPr>
          <w:t>.</w:t>
        </w:r>
      </w:ins>
    </w:p>
    <w:p w:rsidR="00E93911" w:rsidRDefault="00C45D27">
      <w:pPr>
        <w:pStyle w:val="Normal1"/>
        <w:spacing w:after="0" w:line="240" w:lineRule="auto"/>
        <w:ind w:firstLine="426"/>
      </w:pPr>
      <w:r>
        <w:rPr>
          <w:rFonts w:ascii="Times New Roman" w:eastAsia="Times New Roman" w:hAnsi="Times New Roman" w:cs="Times New Roman"/>
          <w:sz w:val="24"/>
        </w:rPr>
        <w:t xml:space="preserve">Potential for nitrogen conversions typically found in other aquatic environments was greatly reduced in Organic Lake. There was a very low potential for N fixation that was confined to the deep zone (Figure 2B) and principally linked to anaerobic </w:t>
      </w:r>
      <w:r>
        <w:rPr>
          <w:rFonts w:ascii="Times New Roman" w:eastAsia="Times New Roman" w:hAnsi="Times New Roman" w:cs="Times New Roman"/>
          <w:i/>
          <w:sz w:val="24"/>
        </w:rPr>
        <w:t>Epsilonproteobacteria</w:t>
      </w:r>
      <w:r>
        <w:rPr>
          <w:rFonts w:ascii="Times New Roman" w:eastAsia="Times New Roman" w:hAnsi="Times New Roman" w:cs="Times New Roman"/>
          <w:sz w:val="24"/>
        </w:rPr>
        <w:t xml:space="preserve"> (Table 2</w:t>
      </w:r>
      <w:del w:id="925" w:author="Sheree Yau" w:date="2012-12-19T22:11:00Z">
        <w:r w:rsidDel="00E27132">
          <w:rPr>
            <w:rFonts w:ascii="Times New Roman" w:eastAsia="Times New Roman" w:hAnsi="Times New Roman" w:cs="Times New Roman"/>
            <w:sz w:val="24"/>
          </w:rPr>
          <w:delText>, Figure S6B</w:delText>
        </w:r>
      </w:del>
      <w:r>
        <w:rPr>
          <w:rFonts w:ascii="Times New Roman" w:eastAsia="Times New Roman" w:hAnsi="Times New Roman" w:cs="Times New Roman"/>
          <w:sz w:val="24"/>
        </w:rPr>
        <w:t xml:space="preserve">). </w:t>
      </w:r>
      <w:ins w:id="926" w:author="Timothy Williams" w:date="2012-11-28T16:31:00Z">
        <w:r w:rsidR="00A14A93">
          <w:rPr>
            <w:rFonts w:ascii="Times New Roman" w:eastAsia="Times New Roman" w:hAnsi="Times New Roman" w:cs="Times New Roman"/>
            <w:sz w:val="24"/>
          </w:rPr>
          <w:t>T</w:t>
        </w:r>
      </w:ins>
      <w:ins w:id="927" w:author="Timothy Williams" w:date="2012-11-28T16:18:00Z">
        <w:r w:rsidR="005368C7">
          <w:rPr>
            <w:rFonts w:ascii="Times New Roman" w:eastAsia="Times New Roman" w:hAnsi="Times New Roman" w:cs="Times New Roman"/>
            <w:sz w:val="24"/>
          </w:rPr>
          <w:t xml:space="preserve">his diazotrophic </w:t>
        </w:r>
      </w:ins>
      <w:ins w:id="928" w:author="Timothy Williams" w:date="2012-11-28T16:08:00Z">
        <w:r w:rsidR="00017B51">
          <w:rPr>
            <w:rFonts w:ascii="Times New Roman" w:eastAsia="Times New Roman" w:hAnsi="Times New Roman" w:cs="Times New Roman"/>
            <w:sz w:val="24"/>
          </w:rPr>
          <w:t xml:space="preserve">potential may not be realized </w:t>
        </w:r>
      </w:ins>
      <w:ins w:id="929" w:author="Timothy Williams" w:date="2012-11-28T16:09:00Z">
        <w:r w:rsidR="00017B51">
          <w:rPr>
            <w:rFonts w:ascii="Times New Roman" w:eastAsia="Times New Roman" w:hAnsi="Times New Roman" w:cs="Times New Roman"/>
            <w:sz w:val="24"/>
          </w:rPr>
          <w:t xml:space="preserve">by N-fixing </w:t>
        </w:r>
        <w:r w:rsidR="00017B51">
          <w:rPr>
            <w:rFonts w:ascii="Times New Roman" w:eastAsia="Times New Roman" w:hAnsi="Times New Roman" w:cs="Times New Roman"/>
            <w:i/>
            <w:sz w:val="24"/>
          </w:rPr>
          <w:t>Epsilonproteobacteria</w:t>
        </w:r>
      </w:ins>
      <w:ins w:id="930" w:author="Timothy Williams" w:date="2012-11-28T16:31:00Z">
        <w:r w:rsidR="00A14A93">
          <w:rPr>
            <w:rFonts w:ascii="Times New Roman" w:eastAsia="Times New Roman" w:hAnsi="Times New Roman" w:cs="Times New Roman"/>
            <w:i/>
            <w:sz w:val="24"/>
          </w:rPr>
          <w:t xml:space="preserve">, </w:t>
        </w:r>
        <w:r w:rsidR="00A14A93">
          <w:rPr>
            <w:rFonts w:ascii="Times New Roman" w:eastAsia="Times New Roman" w:hAnsi="Times New Roman" w:cs="Times New Roman"/>
            <w:sz w:val="24"/>
          </w:rPr>
          <w:t>given the high ammonia concentration</w:t>
        </w:r>
      </w:ins>
      <w:ins w:id="931" w:author="Timothy Williams" w:date="2012-11-29T11:08:00Z">
        <w:r w:rsidR="00FC6E4F">
          <w:rPr>
            <w:rFonts w:ascii="Times New Roman" w:eastAsia="Times New Roman" w:hAnsi="Times New Roman" w:cs="Times New Roman"/>
            <w:sz w:val="24"/>
          </w:rPr>
          <w:t xml:space="preserve"> present</w:t>
        </w:r>
      </w:ins>
      <w:ins w:id="932" w:author="Timothy Williams" w:date="2012-11-28T16:31:00Z">
        <w:r w:rsidR="00A14A93">
          <w:rPr>
            <w:rFonts w:ascii="Times New Roman" w:eastAsia="Times New Roman" w:hAnsi="Times New Roman" w:cs="Times New Roman"/>
            <w:sz w:val="24"/>
          </w:rPr>
          <w:t xml:space="preserve"> in the deep zone</w:t>
        </w:r>
      </w:ins>
      <w:ins w:id="933" w:author="Timothy Williams" w:date="2012-11-28T16:15:00Z">
        <w:r w:rsidR="005368C7">
          <w:rPr>
            <w:rFonts w:ascii="Times New Roman" w:eastAsia="Times New Roman" w:hAnsi="Times New Roman" w:cs="Times New Roman"/>
            <w:sz w:val="24"/>
          </w:rPr>
          <w:t xml:space="preserve">. </w:t>
        </w:r>
      </w:ins>
      <w:ins w:id="934" w:author="Sheree Yau" w:date="2012-12-12T14:55:00Z">
        <w:r w:rsidR="001467C9">
          <w:rPr>
            <w:rFonts w:ascii="Times New Roman" w:eastAsia="Times New Roman" w:hAnsi="Times New Roman" w:cs="Times New Roman"/>
            <w:sz w:val="24"/>
          </w:rPr>
          <w:t>No ammonia monooxygenase genes (</w:t>
        </w:r>
        <w:r w:rsidR="001467C9">
          <w:rPr>
            <w:rFonts w:ascii="Times New Roman" w:eastAsia="Times New Roman" w:hAnsi="Times New Roman" w:cs="Times New Roman"/>
            <w:i/>
            <w:sz w:val="24"/>
          </w:rPr>
          <w:t>amoA</w:t>
        </w:r>
        <w:r w:rsidR="001467C9">
          <w:rPr>
            <w:rFonts w:ascii="Times New Roman" w:eastAsia="Times New Roman" w:hAnsi="Times New Roman" w:cs="Times New Roman"/>
            <w:sz w:val="24"/>
          </w:rPr>
          <w:t>) were detected.</w:t>
        </w:r>
        <w:r w:rsidR="001467C9">
          <w:rPr>
            <w:rFonts w:ascii="Times New Roman" w:eastAsia="Times New Roman" w:hAnsi="Times New Roman" w:cs="Times New Roman"/>
            <w:i/>
            <w:sz w:val="24"/>
          </w:rPr>
          <w:t xml:space="preserve"> </w:t>
        </w:r>
      </w:ins>
      <w:ins w:id="935" w:author="Timothy Williams" w:date="2012-11-29T11:14:00Z">
        <w:r w:rsidR="00FC6E4F">
          <w:rPr>
            <w:rFonts w:ascii="Times New Roman" w:eastAsia="Times New Roman" w:hAnsi="Times New Roman" w:cs="Times New Roman"/>
            <w:sz w:val="24"/>
          </w:rPr>
          <w:t xml:space="preserve">The potential for ammonia oxidation was </w:t>
        </w:r>
      </w:ins>
      <w:ins w:id="936" w:author="Sheree Yau" w:date="2012-12-12T14:54:00Z">
        <w:r w:rsidR="001467C9">
          <w:rPr>
            <w:rFonts w:ascii="Times New Roman" w:eastAsia="Times New Roman" w:hAnsi="Times New Roman" w:cs="Times New Roman"/>
            <w:sz w:val="24"/>
          </w:rPr>
          <w:t xml:space="preserve">only represented by </w:t>
        </w:r>
      </w:ins>
      <w:ins w:id="937" w:author="Timothy Williams" w:date="2012-11-29T11:14:00Z">
        <w:del w:id="938" w:author="Sheree Yau" w:date="2012-12-12T18:09:00Z">
          <w:r w:rsidR="00FC6E4F" w:rsidDel="00457D9C">
            <w:rPr>
              <w:rFonts w:ascii="Times New Roman" w:eastAsia="Times New Roman" w:hAnsi="Times New Roman" w:cs="Times New Roman"/>
              <w:sz w:val="24"/>
            </w:rPr>
            <w:delText xml:space="preserve">the </w:delText>
          </w:r>
        </w:del>
        <w:r w:rsidR="00FC6E4F">
          <w:rPr>
            <w:rFonts w:ascii="Times New Roman" w:eastAsia="Times New Roman" w:hAnsi="Times New Roman" w:cs="Times New Roman"/>
            <w:sz w:val="24"/>
          </w:rPr>
          <w:t>hydroxylamine/hydrazine oxidase-like</w:t>
        </w:r>
        <w:del w:id="939" w:author="Sheree Yau" w:date="2012-12-12T18:09:00Z">
          <w:r w:rsidR="00FC6E4F" w:rsidDel="00457D9C">
            <w:rPr>
              <w:rFonts w:ascii="Times New Roman" w:eastAsia="Times New Roman" w:hAnsi="Times New Roman" w:cs="Times New Roman"/>
              <w:sz w:val="24"/>
            </w:rPr>
            <w:delText xml:space="preserve"> proteins</w:delText>
          </w:r>
        </w:del>
        <w:r w:rsidR="00FC6E4F">
          <w:rPr>
            <w:rFonts w:ascii="Times New Roman" w:eastAsia="Times New Roman" w:hAnsi="Times New Roman" w:cs="Times New Roman"/>
            <w:sz w:val="24"/>
          </w:rPr>
          <w:t xml:space="preserve"> (</w:t>
        </w:r>
        <w:r w:rsidR="00FC6E4F" w:rsidRPr="009D7427">
          <w:rPr>
            <w:rFonts w:ascii="Times New Roman" w:eastAsia="Times New Roman" w:hAnsi="Times New Roman" w:cs="Times New Roman"/>
            <w:i/>
            <w:sz w:val="24"/>
          </w:rPr>
          <w:t>hao</w:t>
        </w:r>
        <w:r w:rsidR="00FC6E4F">
          <w:rPr>
            <w:rFonts w:ascii="Times New Roman" w:eastAsia="Times New Roman" w:hAnsi="Times New Roman" w:cs="Times New Roman"/>
            <w:sz w:val="24"/>
          </w:rPr>
          <w:t>)</w:t>
        </w:r>
      </w:ins>
      <w:ins w:id="940" w:author="Timothy Williams" w:date="2012-11-29T11:15:00Z">
        <w:r w:rsidR="00FC6E4F">
          <w:rPr>
            <w:rFonts w:ascii="Times New Roman" w:eastAsia="Times New Roman" w:hAnsi="Times New Roman" w:cs="Times New Roman"/>
            <w:sz w:val="24"/>
          </w:rPr>
          <w:t xml:space="preserve"> genes, which </w:t>
        </w:r>
      </w:ins>
      <w:ins w:id="941" w:author="Timothy Williams" w:date="2012-11-28T14:04:00Z">
        <w:r w:rsidR="009D7427">
          <w:rPr>
            <w:rFonts w:ascii="Times New Roman" w:eastAsia="Times New Roman" w:hAnsi="Times New Roman" w:cs="Times New Roman"/>
            <w:sz w:val="24"/>
          </w:rPr>
          <w:t>w</w:t>
        </w:r>
        <w:del w:id="942" w:author="Sheree Yau" w:date="2012-12-12T18:09:00Z">
          <w:r w:rsidR="009D7427" w:rsidDel="00457D9C">
            <w:rPr>
              <w:rFonts w:ascii="Times New Roman" w:eastAsia="Times New Roman" w:hAnsi="Times New Roman" w:cs="Times New Roman"/>
              <w:sz w:val="24"/>
            </w:rPr>
            <w:delText>as</w:delText>
          </w:r>
        </w:del>
      </w:ins>
      <w:ins w:id="943" w:author="Sheree Yau" w:date="2012-12-12T18:09:00Z">
        <w:r w:rsidR="00457D9C">
          <w:rPr>
            <w:rFonts w:ascii="Times New Roman" w:eastAsia="Times New Roman" w:hAnsi="Times New Roman" w:cs="Times New Roman"/>
            <w:sz w:val="24"/>
          </w:rPr>
          <w:t>ere</w:t>
        </w:r>
      </w:ins>
      <w:ins w:id="944" w:author="Timothy Williams" w:date="2012-11-28T14:04:00Z">
        <w:r w:rsidR="009D7427">
          <w:rPr>
            <w:rFonts w:ascii="Times New Roman" w:eastAsia="Times New Roman" w:hAnsi="Times New Roman" w:cs="Times New Roman"/>
            <w:sz w:val="24"/>
          </w:rPr>
          <w:t xml:space="preserve"> </w:t>
        </w:r>
      </w:ins>
      <w:ins w:id="945" w:author="Timothy Williams" w:date="2012-11-28T14:08:00Z">
        <w:r w:rsidR="009D7427">
          <w:rPr>
            <w:rFonts w:ascii="Times New Roman" w:eastAsia="Times New Roman" w:hAnsi="Times New Roman" w:cs="Times New Roman"/>
            <w:sz w:val="24"/>
          </w:rPr>
          <w:t xml:space="preserve">low </w:t>
        </w:r>
      </w:ins>
      <w:ins w:id="946" w:author="Timothy Williams" w:date="2012-11-28T16:19:00Z">
        <w:r w:rsidR="008103E2">
          <w:rPr>
            <w:rFonts w:ascii="Times New Roman" w:eastAsia="Times New Roman" w:hAnsi="Times New Roman" w:cs="Times New Roman"/>
            <w:sz w:val="24"/>
          </w:rPr>
          <w:t xml:space="preserve">abundance </w:t>
        </w:r>
      </w:ins>
      <w:ins w:id="947" w:author="Timothy Williams" w:date="2012-11-28T14:08:00Z">
        <w:r w:rsidR="009D7427">
          <w:rPr>
            <w:rFonts w:ascii="Times New Roman" w:eastAsia="Times New Roman" w:hAnsi="Times New Roman" w:cs="Times New Roman"/>
            <w:sz w:val="24"/>
          </w:rPr>
          <w:t xml:space="preserve">and linked to </w:t>
        </w:r>
        <w:r w:rsidR="009D7427">
          <w:rPr>
            <w:rFonts w:ascii="Times New Roman" w:eastAsia="Times New Roman" w:hAnsi="Times New Roman" w:cs="Times New Roman"/>
            <w:i/>
            <w:sz w:val="24"/>
          </w:rPr>
          <w:t>Deltaproteobacteria</w:t>
        </w:r>
        <w:r w:rsidR="009D7427">
          <w:rPr>
            <w:rFonts w:ascii="Times New Roman" w:eastAsia="Times New Roman" w:hAnsi="Times New Roman" w:cs="Times New Roman"/>
            <w:sz w:val="24"/>
          </w:rPr>
          <w:t xml:space="preserve"> (Table 2</w:t>
        </w:r>
        <w:del w:id="948" w:author="Sheree Yau" w:date="2012-12-19T22:12:00Z">
          <w:r w:rsidR="009D7427" w:rsidDel="00E27132">
            <w:rPr>
              <w:rFonts w:ascii="Times New Roman" w:eastAsia="Times New Roman" w:hAnsi="Times New Roman" w:cs="Times New Roman"/>
              <w:sz w:val="24"/>
            </w:rPr>
            <w:delText>, Figure S6</w:delText>
          </w:r>
        </w:del>
        <w:r w:rsidR="009D7427">
          <w:rPr>
            <w:rFonts w:ascii="Times New Roman" w:eastAsia="Times New Roman" w:hAnsi="Times New Roman" w:cs="Times New Roman"/>
            <w:sz w:val="24"/>
          </w:rPr>
          <w:t>).</w:t>
        </w:r>
      </w:ins>
      <w:ins w:id="949" w:author="Timothy Williams" w:date="2012-11-28T14:19:00Z">
        <w:r w:rsidR="001D6508">
          <w:rPr>
            <w:rFonts w:ascii="Times New Roman" w:eastAsia="Times New Roman" w:hAnsi="Times New Roman" w:cs="Times New Roman"/>
            <w:sz w:val="24"/>
          </w:rPr>
          <w:t xml:space="preserve"> </w:t>
        </w:r>
      </w:ins>
      <w:proofErr w:type="gramStart"/>
      <w:ins w:id="950" w:author="Timothy Williams" w:date="2012-11-29T11:57:00Z">
        <w:r w:rsidR="006F5960" w:rsidRPr="009D7427">
          <w:rPr>
            <w:rFonts w:ascii="Times New Roman" w:eastAsia="Times New Roman" w:hAnsi="Times New Roman" w:cs="Times New Roman"/>
            <w:i/>
            <w:sz w:val="24"/>
          </w:rPr>
          <w:t>hao</w:t>
        </w:r>
        <w:proofErr w:type="gramEnd"/>
        <w:r w:rsidR="006F5960">
          <w:rPr>
            <w:rFonts w:ascii="Times New Roman" w:eastAsia="Times New Roman" w:hAnsi="Times New Roman" w:cs="Times New Roman"/>
            <w:sz w:val="24"/>
          </w:rPr>
          <w:t xml:space="preserve"> genes have been documented in non-ammonia-oxidi</w:t>
        </w:r>
      </w:ins>
      <w:ins w:id="951" w:author="Sheree Yau" w:date="2012-12-12T14:38:00Z">
        <w:r w:rsidR="00782D00">
          <w:rPr>
            <w:rFonts w:ascii="Times New Roman" w:eastAsia="Times New Roman" w:hAnsi="Times New Roman" w:cs="Times New Roman"/>
            <w:sz w:val="24"/>
          </w:rPr>
          <w:t>z</w:t>
        </w:r>
      </w:ins>
      <w:ins w:id="952" w:author="Timothy Williams" w:date="2012-11-29T11:57:00Z">
        <w:del w:id="953" w:author="Sheree Yau" w:date="2012-12-12T14:38:00Z">
          <w:r w:rsidR="006F5960" w:rsidDel="00782D00">
            <w:rPr>
              <w:rFonts w:ascii="Times New Roman" w:eastAsia="Times New Roman" w:hAnsi="Times New Roman" w:cs="Times New Roman"/>
              <w:sz w:val="24"/>
            </w:rPr>
            <w:delText>s</w:delText>
          </w:r>
        </w:del>
        <w:r w:rsidR="006F5960">
          <w:rPr>
            <w:rFonts w:ascii="Times New Roman" w:eastAsia="Times New Roman" w:hAnsi="Times New Roman" w:cs="Times New Roman"/>
            <w:sz w:val="24"/>
          </w:rPr>
          <w:t xml:space="preserve">ing bacteria (Bergmann </w:t>
        </w:r>
        <w:r w:rsidR="00274999" w:rsidRPr="00274999">
          <w:rPr>
            <w:rFonts w:ascii="Times New Roman" w:eastAsia="Times New Roman" w:hAnsi="Times New Roman" w:cs="Times New Roman"/>
            <w:i/>
            <w:sz w:val="24"/>
            <w:rPrChange w:id="954" w:author="Sheree Yau" w:date="2012-12-05T19:09:00Z">
              <w:rPr>
                <w:rFonts w:ascii="Times New Roman" w:eastAsia="Times New Roman" w:hAnsi="Times New Roman" w:cs="Times New Roman"/>
                <w:sz w:val="24"/>
              </w:rPr>
            </w:rPrChange>
          </w:rPr>
          <w:t>et al</w:t>
        </w:r>
        <w:r w:rsidR="006F5960">
          <w:rPr>
            <w:rFonts w:ascii="Times New Roman" w:eastAsia="Times New Roman" w:hAnsi="Times New Roman" w:cs="Times New Roman"/>
            <w:sz w:val="24"/>
          </w:rPr>
          <w:t xml:space="preserve">., </w:t>
        </w:r>
      </w:ins>
      <w:ins w:id="955" w:author="Timothy Williams" w:date="2012-11-29T11:58:00Z">
        <w:r w:rsidR="006F5960">
          <w:rPr>
            <w:rFonts w:ascii="Times New Roman" w:eastAsia="Times New Roman" w:hAnsi="Times New Roman" w:cs="Times New Roman"/>
            <w:sz w:val="24"/>
          </w:rPr>
          <w:t>2005) and</w:t>
        </w:r>
      </w:ins>
      <w:ins w:id="956" w:author="Timothy Williams" w:date="2012-11-28T16:21:00Z">
        <w:r w:rsidR="008103E2">
          <w:rPr>
            <w:rFonts w:ascii="Times New Roman" w:eastAsia="Times New Roman" w:hAnsi="Times New Roman" w:cs="Times New Roman"/>
            <w:sz w:val="24"/>
          </w:rPr>
          <w:t xml:space="preserve"> </w:t>
        </w:r>
      </w:ins>
      <w:ins w:id="957" w:author="Timothy Williams" w:date="2012-11-29T11:15:00Z">
        <w:r w:rsidR="00FC6E4F">
          <w:rPr>
            <w:rFonts w:ascii="Times New Roman" w:eastAsia="Times New Roman" w:hAnsi="Times New Roman" w:cs="Times New Roman"/>
            <w:sz w:val="24"/>
          </w:rPr>
          <w:t xml:space="preserve">inspection of the genes </w:t>
        </w:r>
      </w:ins>
      <w:ins w:id="958" w:author="Timothy Williams" w:date="2012-11-29T11:58:00Z">
        <w:r w:rsidR="006F5960">
          <w:rPr>
            <w:rFonts w:ascii="Times New Roman" w:eastAsia="Times New Roman" w:hAnsi="Times New Roman" w:cs="Times New Roman"/>
            <w:sz w:val="24"/>
          </w:rPr>
          <w:t xml:space="preserve">in Organic Lake </w:t>
        </w:r>
      </w:ins>
      <w:ins w:id="959" w:author="Timothy Williams" w:date="2012-11-29T11:15:00Z">
        <w:r w:rsidR="006F5960">
          <w:rPr>
            <w:rFonts w:ascii="Times New Roman" w:eastAsia="Times New Roman" w:hAnsi="Times New Roman" w:cs="Times New Roman"/>
            <w:sz w:val="24"/>
          </w:rPr>
          <w:t>reveal the</w:t>
        </w:r>
      </w:ins>
      <w:ins w:id="960" w:author="Timothy Williams" w:date="2012-11-29T11:58:00Z">
        <w:r w:rsidR="006F5960">
          <w:rPr>
            <w:rFonts w:ascii="Times New Roman" w:eastAsia="Times New Roman" w:hAnsi="Times New Roman" w:cs="Times New Roman"/>
            <w:sz w:val="24"/>
          </w:rPr>
          <w:t>y</w:t>
        </w:r>
      </w:ins>
      <w:ins w:id="961" w:author="Timothy Williams" w:date="2012-11-29T11:15:00Z">
        <w:r w:rsidR="00FC6E4F">
          <w:rPr>
            <w:rFonts w:ascii="Times New Roman" w:eastAsia="Times New Roman" w:hAnsi="Times New Roman" w:cs="Times New Roman"/>
            <w:sz w:val="24"/>
          </w:rPr>
          <w:t xml:space="preserve"> be</w:t>
        </w:r>
      </w:ins>
      <w:ins w:id="962" w:author="Timothy Williams" w:date="2012-11-29T11:16:00Z">
        <w:r w:rsidR="00FC6E4F">
          <w:rPr>
            <w:rFonts w:ascii="Times New Roman" w:eastAsia="Times New Roman" w:hAnsi="Times New Roman" w:cs="Times New Roman"/>
            <w:sz w:val="24"/>
          </w:rPr>
          <w:t>long to a family of</w:t>
        </w:r>
      </w:ins>
      <w:ins w:id="963" w:author="Timothy Williams" w:date="2012-11-29T11:15:00Z">
        <w:r w:rsidR="00FC6E4F">
          <w:rPr>
            <w:rFonts w:ascii="Times New Roman" w:eastAsia="Times New Roman" w:hAnsi="Times New Roman" w:cs="Times New Roman"/>
            <w:sz w:val="24"/>
          </w:rPr>
          <w:t xml:space="preserve"> mul</w:t>
        </w:r>
      </w:ins>
      <w:ins w:id="964" w:author="Timothy Williams" w:date="2012-11-29T11:16:00Z">
        <w:r w:rsidR="00FC6E4F">
          <w:rPr>
            <w:rFonts w:ascii="Times New Roman" w:eastAsia="Times New Roman" w:hAnsi="Times New Roman" w:cs="Times New Roman"/>
            <w:sz w:val="24"/>
          </w:rPr>
          <w:t>t</w:t>
        </w:r>
      </w:ins>
      <w:ins w:id="965" w:author="Timothy Williams" w:date="2012-11-29T11:15:00Z">
        <w:r w:rsidR="00FC6E4F">
          <w:rPr>
            <w:rFonts w:ascii="Times New Roman" w:eastAsia="Times New Roman" w:hAnsi="Times New Roman" w:cs="Times New Roman"/>
            <w:sz w:val="24"/>
          </w:rPr>
          <w:t>iheme cytochrome</w:t>
        </w:r>
      </w:ins>
      <w:ins w:id="966" w:author="Timothy Williams" w:date="2012-11-29T11:16:00Z">
        <w:r w:rsidR="00FC6E4F">
          <w:rPr>
            <w:rFonts w:ascii="Times New Roman" w:eastAsia="Times New Roman" w:hAnsi="Times New Roman" w:cs="Times New Roman"/>
            <w:sz w:val="24"/>
          </w:rPr>
          <w:t xml:space="preserve">s c </w:t>
        </w:r>
      </w:ins>
      <w:ins w:id="967" w:author="Timothy Williams" w:date="2012-11-29T11:17:00Z">
        <w:r w:rsidR="00FC6E4F">
          <w:rPr>
            <w:rFonts w:ascii="Times New Roman" w:eastAsia="Times New Roman" w:hAnsi="Times New Roman" w:cs="Times New Roman"/>
            <w:sz w:val="24"/>
          </w:rPr>
          <w:t xml:space="preserve">in sulfate-reducing </w:t>
        </w:r>
        <w:r w:rsidR="00FC6E4F">
          <w:rPr>
            <w:rFonts w:ascii="Times New Roman" w:eastAsia="Times New Roman" w:hAnsi="Times New Roman" w:cs="Times New Roman"/>
            <w:i/>
            <w:sz w:val="24"/>
          </w:rPr>
          <w:t>Deltaproteobacteria</w:t>
        </w:r>
        <w:r w:rsidR="00FC6E4F">
          <w:rPr>
            <w:rFonts w:ascii="Times New Roman" w:eastAsia="Times New Roman" w:hAnsi="Times New Roman" w:cs="Times New Roman"/>
            <w:sz w:val="24"/>
          </w:rPr>
          <w:t xml:space="preserve"> </w:t>
        </w:r>
      </w:ins>
      <w:ins w:id="968" w:author="Timothy Williams" w:date="2012-11-29T11:16:00Z">
        <w:r w:rsidR="00FC6E4F">
          <w:rPr>
            <w:rFonts w:ascii="Times New Roman" w:eastAsia="Times New Roman" w:hAnsi="Times New Roman" w:cs="Times New Roman"/>
            <w:sz w:val="24"/>
          </w:rPr>
          <w:t xml:space="preserve">that </w:t>
        </w:r>
      </w:ins>
      <w:ins w:id="969" w:author="Timothy Williams" w:date="2012-11-29T11:17:00Z">
        <w:r w:rsidR="00FC6E4F">
          <w:rPr>
            <w:rFonts w:ascii="Times New Roman" w:eastAsia="Times New Roman" w:hAnsi="Times New Roman" w:cs="Times New Roman"/>
            <w:sz w:val="24"/>
          </w:rPr>
          <w:t xml:space="preserve">have no proven role in ammonia oxidation. </w:t>
        </w:r>
      </w:ins>
      <w:ins w:id="970" w:author="Timothy Williams" w:date="2012-11-29T11:24:00Z">
        <w:r w:rsidR="00745A0B">
          <w:rPr>
            <w:rFonts w:ascii="Times New Roman" w:eastAsia="Times New Roman" w:hAnsi="Times New Roman" w:cs="Times New Roman"/>
            <w:sz w:val="24"/>
          </w:rPr>
          <w:t xml:space="preserve">In the genomes of sulfate-reducing </w:t>
        </w:r>
        <w:r w:rsidR="00745A0B">
          <w:rPr>
            <w:rFonts w:ascii="Times New Roman" w:eastAsia="Times New Roman" w:hAnsi="Times New Roman" w:cs="Times New Roman"/>
            <w:i/>
            <w:sz w:val="24"/>
          </w:rPr>
          <w:t>Deltaproteobacteria</w:t>
        </w:r>
        <w:r w:rsidR="00745A0B">
          <w:rPr>
            <w:rFonts w:ascii="Times New Roman" w:eastAsia="Times New Roman" w:hAnsi="Times New Roman" w:cs="Times New Roman"/>
            <w:sz w:val="24"/>
          </w:rPr>
          <w:t xml:space="preserve"> th</w:t>
        </w:r>
      </w:ins>
      <w:ins w:id="971" w:author="Timothy Williams" w:date="2012-11-29T11:27:00Z">
        <w:r w:rsidR="00745A0B">
          <w:rPr>
            <w:rFonts w:ascii="Times New Roman" w:eastAsia="Times New Roman" w:hAnsi="Times New Roman" w:cs="Times New Roman"/>
            <w:sz w:val="24"/>
          </w:rPr>
          <w:t>is</w:t>
        </w:r>
      </w:ins>
      <w:ins w:id="972" w:author="Timothy Williams" w:date="2012-11-29T11:24:00Z">
        <w:r w:rsidR="00745A0B">
          <w:rPr>
            <w:rFonts w:ascii="Times New Roman" w:eastAsia="Times New Roman" w:hAnsi="Times New Roman" w:cs="Times New Roman"/>
            <w:sz w:val="24"/>
          </w:rPr>
          <w:t xml:space="preserve"> </w:t>
        </w:r>
      </w:ins>
      <w:ins w:id="973" w:author="Timothy Williams" w:date="2012-11-29T11:25:00Z">
        <w:r w:rsidR="00745A0B" w:rsidRPr="00745A0B">
          <w:rPr>
            <w:rFonts w:ascii="Times New Roman" w:eastAsia="Times New Roman" w:hAnsi="Times New Roman" w:cs="Times New Roman"/>
            <w:i/>
            <w:sz w:val="24"/>
          </w:rPr>
          <w:t>hao</w:t>
        </w:r>
        <w:r w:rsidR="00745A0B">
          <w:rPr>
            <w:rFonts w:ascii="Times New Roman" w:eastAsia="Times New Roman" w:hAnsi="Times New Roman" w:cs="Times New Roman"/>
            <w:sz w:val="24"/>
          </w:rPr>
          <w:t xml:space="preserve"> gene is </w:t>
        </w:r>
      </w:ins>
      <w:ins w:id="974" w:author="Timothy Williams" w:date="2012-11-29T11:26:00Z">
        <w:r w:rsidR="00745A0B">
          <w:rPr>
            <w:rFonts w:ascii="Times New Roman" w:eastAsia="Times New Roman" w:hAnsi="Times New Roman" w:cs="Times New Roman"/>
            <w:sz w:val="24"/>
          </w:rPr>
          <w:t xml:space="preserve">invariably </w:t>
        </w:r>
      </w:ins>
      <w:ins w:id="975" w:author="Timothy Williams" w:date="2012-11-29T11:25:00Z">
        <w:r w:rsidR="00745A0B">
          <w:rPr>
            <w:rFonts w:ascii="Times New Roman" w:eastAsia="Times New Roman" w:hAnsi="Times New Roman" w:cs="Times New Roman"/>
            <w:sz w:val="24"/>
          </w:rPr>
          <w:t xml:space="preserve">situated adjacent to </w:t>
        </w:r>
      </w:ins>
      <w:ins w:id="976" w:author="Timothy Williams" w:date="2012-11-29T11:26:00Z">
        <w:r w:rsidR="00745A0B">
          <w:rPr>
            <w:rFonts w:ascii="Times New Roman" w:eastAsia="Times New Roman" w:hAnsi="Times New Roman" w:cs="Times New Roman"/>
            <w:sz w:val="24"/>
          </w:rPr>
          <w:t>a gene for a NapC/NirT protein, which suggest</w:t>
        </w:r>
      </w:ins>
      <w:ins w:id="977" w:author="Timothy Williams" w:date="2012-11-29T11:27:00Z">
        <w:r w:rsidR="00745A0B">
          <w:rPr>
            <w:rFonts w:ascii="Times New Roman" w:eastAsia="Times New Roman" w:hAnsi="Times New Roman" w:cs="Times New Roman"/>
            <w:sz w:val="24"/>
          </w:rPr>
          <w:t xml:space="preserve">s a role in </w:t>
        </w:r>
      </w:ins>
      <w:commentRangeStart w:id="978"/>
      <w:ins w:id="979" w:author="Sheree Yau" w:date="2012-12-12T14:48:00Z">
        <w:r w:rsidR="00C93962">
          <w:rPr>
            <w:rFonts w:ascii="Times New Roman" w:eastAsia="Times New Roman" w:hAnsi="Times New Roman" w:cs="Times New Roman"/>
            <w:sz w:val="24"/>
          </w:rPr>
          <w:t>dissimilatory</w:t>
        </w:r>
      </w:ins>
      <w:ins w:id="980" w:author="Sheree Yau" w:date="2012-12-12T14:51:00Z">
        <w:r w:rsidR="00C93962">
          <w:rPr>
            <w:rFonts w:ascii="Times New Roman" w:eastAsia="Times New Roman" w:hAnsi="Times New Roman" w:cs="Times New Roman"/>
            <w:sz w:val="24"/>
          </w:rPr>
          <w:t xml:space="preserve"> reduction</w:t>
        </w:r>
      </w:ins>
      <w:ins w:id="981" w:author="Timothy Williams" w:date="2012-11-29T11:27:00Z">
        <w:del w:id="982" w:author="Sheree Yau" w:date="2012-12-12T14:51:00Z">
          <w:r w:rsidR="00745A0B" w:rsidDel="00C93962">
            <w:rPr>
              <w:rFonts w:ascii="Times New Roman" w:eastAsia="Times New Roman" w:hAnsi="Times New Roman" w:cs="Times New Roman"/>
              <w:sz w:val="24"/>
            </w:rPr>
            <w:delText>nitrogen cycling</w:delText>
          </w:r>
        </w:del>
      </w:ins>
      <w:commentRangeEnd w:id="978"/>
      <w:r w:rsidR="00C93962">
        <w:rPr>
          <w:rStyle w:val="CommentReference"/>
          <w:rFonts w:asciiTheme="minorHAnsi" w:eastAsiaTheme="minorEastAsia" w:hAnsiTheme="minorHAnsi" w:cstheme="minorBidi"/>
          <w:color w:val="auto"/>
        </w:rPr>
        <w:commentReference w:id="978"/>
      </w:r>
      <w:ins w:id="983" w:author="Timothy Williams" w:date="2012-11-29T11:27:00Z">
        <w:r w:rsidR="00745A0B">
          <w:rPr>
            <w:rFonts w:ascii="Times New Roman" w:eastAsia="Times New Roman" w:hAnsi="Times New Roman" w:cs="Times New Roman"/>
            <w:sz w:val="24"/>
          </w:rPr>
          <w:t>.</w:t>
        </w:r>
      </w:ins>
      <w:ins w:id="984" w:author="Timothy Williams" w:date="2012-11-29T11:28:00Z">
        <w:r w:rsidR="003170D5">
          <w:rPr>
            <w:rFonts w:ascii="Times New Roman" w:eastAsia="Times New Roman" w:hAnsi="Times New Roman" w:cs="Times New Roman"/>
            <w:sz w:val="24"/>
          </w:rPr>
          <w:t xml:space="preserve"> </w:t>
        </w:r>
      </w:ins>
      <w:r>
        <w:rPr>
          <w:rFonts w:ascii="Times New Roman" w:eastAsia="Times New Roman" w:hAnsi="Times New Roman" w:cs="Times New Roman"/>
          <w:sz w:val="24"/>
        </w:rPr>
        <w:t>Collectively these data indicate an inability for nitrification to occur in the upper mixed zone and likely no potential for ammonia loss in the deep zone.</w:t>
      </w:r>
    </w:p>
    <w:p w:rsidR="00E93911" w:rsidRDefault="00C45D27">
      <w:pPr>
        <w:pStyle w:val="Normal1"/>
        <w:spacing w:after="0" w:line="240" w:lineRule="auto"/>
        <w:ind w:firstLine="426"/>
      </w:pPr>
      <w:r>
        <w:rPr>
          <w:rFonts w:ascii="Times New Roman" w:eastAsia="Times New Roman" w:hAnsi="Times New Roman" w:cs="Times New Roman"/>
          <w:sz w:val="24"/>
        </w:rPr>
        <w:t xml:space="preserve">Denitrification genes </w:t>
      </w:r>
      <w:ins w:id="985" w:author="Sheree Yau" w:date="2012-12-12T14:40:00Z">
        <w:r w:rsidR="00782D00">
          <w:rPr>
            <w:rFonts w:ascii="Times New Roman" w:eastAsia="Times New Roman" w:hAnsi="Times New Roman" w:cs="Times New Roman"/>
            <w:sz w:val="24"/>
          </w:rPr>
          <w:t>(</w:t>
        </w:r>
        <w:r w:rsidR="00274999" w:rsidRPr="00274999">
          <w:rPr>
            <w:rFonts w:ascii="Times New Roman" w:eastAsia="Times New Roman" w:hAnsi="Times New Roman" w:cs="Times New Roman"/>
            <w:i/>
            <w:sz w:val="24"/>
            <w:rPrChange w:id="986" w:author="Sheree Yau" w:date="2012-12-12T14:40:00Z">
              <w:rPr>
                <w:rFonts w:ascii="Times New Roman" w:eastAsia="Times New Roman" w:hAnsi="Times New Roman" w:cs="Times New Roman"/>
                <w:sz w:val="24"/>
              </w:rPr>
            </w:rPrChange>
          </w:rPr>
          <w:t>norCB</w:t>
        </w:r>
        <w:r w:rsidR="00782D00">
          <w:rPr>
            <w:rFonts w:ascii="Times New Roman" w:eastAsia="Times New Roman" w:hAnsi="Times New Roman" w:cs="Times New Roman"/>
            <w:sz w:val="24"/>
          </w:rPr>
          <w:t xml:space="preserve"> and </w:t>
        </w:r>
        <w:r w:rsidR="00274999" w:rsidRPr="00274999">
          <w:rPr>
            <w:rFonts w:ascii="Times New Roman" w:eastAsia="Times New Roman" w:hAnsi="Times New Roman" w:cs="Times New Roman"/>
            <w:i/>
            <w:sz w:val="24"/>
            <w:rPrChange w:id="987" w:author="Sheree Yau" w:date="2012-12-12T14:40:00Z">
              <w:rPr>
                <w:rFonts w:ascii="Times New Roman" w:eastAsia="Times New Roman" w:hAnsi="Times New Roman" w:cs="Times New Roman"/>
                <w:sz w:val="24"/>
              </w:rPr>
            </w:rPrChange>
          </w:rPr>
          <w:t>nozB</w:t>
        </w:r>
        <w:r w:rsidR="00782D00">
          <w:rPr>
            <w:rFonts w:ascii="Times New Roman" w:eastAsia="Times New Roman" w:hAnsi="Times New Roman" w:cs="Times New Roman"/>
            <w:sz w:val="24"/>
          </w:rPr>
          <w:t>)</w:t>
        </w:r>
      </w:ins>
      <w:ins w:id="988" w:author="Sheree Yau" w:date="2012-12-12T14:41:00Z">
        <w:r w:rsidR="00C93962">
          <w:rPr>
            <w:rFonts w:ascii="Times New Roman" w:eastAsia="Times New Roman" w:hAnsi="Times New Roman" w:cs="Times New Roman"/>
            <w:sz w:val="24"/>
          </w:rPr>
          <w:t xml:space="preserve"> and genes for nitrate assimilation </w:t>
        </w:r>
        <w:commentRangeStart w:id="989"/>
        <w:r w:rsidR="00C93962">
          <w:rPr>
            <w:rFonts w:ascii="Times New Roman" w:eastAsia="Times New Roman" w:hAnsi="Times New Roman" w:cs="Times New Roman"/>
            <w:sz w:val="24"/>
          </w:rPr>
          <w:t>(</w:t>
        </w:r>
        <w:r w:rsidR="00C93962">
          <w:rPr>
            <w:rFonts w:ascii="Times New Roman" w:eastAsia="Times New Roman" w:hAnsi="Times New Roman" w:cs="Times New Roman"/>
            <w:i/>
            <w:sz w:val="24"/>
          </w:rPr>
          <w:t>nasA</w:t>
        </w:r>
        <w:r w:rsidR="00C93962">
          <w:rPr>
            <w:rFonts w:ascii="Times New Roman" w:eastAsia="Times New Roman" w:hAnsi="Times New Roman" w:cs="Times New Roman"/>
            <w:sz w:val="24"/>
          </w:rPr>
          <w:t xml:space="preserve">) </w:t>
        </w:r>
      </w:ins>
      <w:commentRangeEnd w:id="989"/>
      <w:ins w:id="990" w:author="Sheree Yau" w:date="2012-12-12T14:42:00Z">
        <w:r w:rsidR="00C93962">
          <w:rPr>
            <w:rStyle w:val="CommentReference"/>
            <w:rFonts w:asciiTheme="minorHAnsi" w:eastAsiaTheme="minorEastAsia" w:hAnsiTheme="minorHAnsi" w:cstheme="minorBidi"/>
            <w:color w:val="auto"/>
          </w:rPr>
          <w:commentReference w:id="989"/>
        </w:r>
      </w:ins>
      <w:r>
        <w:rPr>
          <w:rFonts w:ascii="Times New Roman" w:eastAsia="Times New Roman" w:hAnsi="Times New Roman" w:cs="Times New Roman"/>
          <w:sz w:val="24"/>
        </w:rPr>
        <w:t xml:space="preserve">were present throughout the water column (Figure 4B) and were linked primarily to </w:t>
      </w:r>
      <w:r>
        <w:rPr>
          <w:rFonts w:ascii="Times New Roman" w:eastAsia="Times New Roman" w:hAnsi="Times New Roman" w:cs="Times New Roman"/>
          <w:i/>
          <w:sz w:val="24"/>
        </w:rPr>
        <w:t xml:space="preserve">Gammaproteobacteria </w:t>
      </w:r>
      <w:r>
        <w:rPr>
          <w:rFonts w:ascii="Times New Roman" w:eastAsia="Times New Roman" w:hAnsi="Times New Roman" w:cs="Times New Roman"/>
          <w:sz w:val="24"/>
        </w:rPr>
        <w:t>(Table 2</w:t>
      </w:r>
      <w:del w:id="991" w:author="Sheree Yau" w:date="2012-12-19T22:13:00Z">
        <w:r w:rsidDel="00E27132">
          <w:rPr>
            <w:rFonts w:ascii="Times New Roman" w:eastAsia="Times New Roman" w:hAnsi="Times New Roman" w:cs="Times New Roman"/>
            <w:sz w:val="24"/>
          </w:rPr>
          <w:delText>, Figure S6</w:delText>
        </w:r>
      </w:del>
      <w:r>
        <w:rPr>
          <w:rFonts w:ascii="Times New Roman" w:eastAsia="Times New Roman" w:hAnsi="Times New Roman" w:cs="Times New Roman"/>
          <w:sz w:val="24"/>
        </w:rPr>
        <w:t xml:space="preserve">). Low nitrate and nitrite in the deep zone (Figure 1B, Table 1) indicates </w:t>
      </w:r>
      <w:ins w:id="992" w:author="Sheree Yau" w:date="2012-12-05T19:12:00Z">
        <w:r w:rsidR="00763282">
          <w:rPr>
            <w:rFonts w:ascii="Times New Roman" w:eastAsia="Times New Roman" w:hAnsi="Times New Roman" w:cs="Times New Roman"/>
            <w:sz w:val="24"/>
          </w:rPr>
          <w:t xml:space="preserve">oxidized N </w:t>
        </w:r>
      </w:ins>
      <w:del w:id="993" w:author="Sheree Yau" w:date="2012-12-05T19:12:00Z">
        <w:r w:rsidDel="00763282">
          <w:rPr>
            <w:rFonts w:ascii="Times New Roman" w:eastAsia="Times New Roman" w:hAnsi="Times New Roman" w:cs="Times New Roman"/>
            <w:sz w:val="24"/>
          </w:rPr>
          <w:delText xml:space="preserve">that </w:delText>
        </w:r>
      </w:del>
      <w:ins w:id="994" w:author="Sheree Yau" w:date="2012-12-05T19:15:00Z">
        <w:r w:rsidR="00763282">
          <w:rPr>
            <w:rFonts w:ascii="Times New Roman" w:eastAsia="Times New Roman" w:hAnsi="Times New Roman" w:cs="Times New Roman"/>
            <w:sz w:val="24"/>
          </w:rPr>
          <w:t xml:space="preserve">has been </w:t>
        </w:r>
      </w:ins>
      <w:r>
        <w:rPr>
          <w:rFonts w:ascii="Times New Roman" w:eastAsia="Times New Roman" w:hAnsi="Times New Roman" w:cs="Times New Roman"/>
          <w:sz w:val="24"/>
        </w:rPr>
        <w:t>deple</w:t>
      </w:r>
      <w:ins w:id="995" w:author="Sheree Yau" w:date="2012-12-05T19:15:00Z">
        <w:r w:rsidR="00763282">
          <w:rPr>
            <w:rFonts w:ascii="Times New Roman" w:eastAsia="Times New Roman" w:hAnsi="Times New Roman" w:cs="Times New Roman"/>
            <w:sz w:val="24"/>
          </w:rPr>
          <w:t>ted</w:t>
        </w:r>
      </w:ins>
      <w:del w:id="996" w:author="Sheree Yau" w:date="2012-12-05T19:15:00Z">
        <w:r w:rsidDel="00763282">
          <w:rPr>
            <w:rFonts w:ascii="Times New Roman" w:eastAsia="Times New Roman" w:hAnsi="Times New Roman" w:cs="Times New Roman"/>
            <w:sz w:val="24"/>
          </w:rPr>
          <w:delText>tion</w:delText>
        </w:r>
      </w:del>
      <w:r>
        <w:rPr>
          <w:rFonts w:ascii="Times New Roman" w:eastAsia="Times New Roman" w:hAnsi="Times New Roman" w:cs="Times New Roman"/>
          <w:sz w:val="24"/>
        </w:rPr>
        <w:t xml:space="preserve"> by dissimilatory reduction</w:t>
      </w:r>
      <w:ins w:id="997" w:author="Sheree Yau" w:date="2012-12-12T14:41:00Z">
        <w:r w:rsidR="00C93962">
          <w:rPr>
            <w:rFonts w:ascii="Times New Roman" w:eastAsia="Times New Roman" w:hAnsi="Times New Roman" w:cs="Times New Roman"/>
            <w:sz w:val="24"/>
          </w:rPr>
          <w:t xml:space="preserve"> or assimilation by heterotrophic </w:t>
        </w:r>
      </w:ins>
      <w:ins w:id="998" w:author="Sheree Yau" w:date="2012-12-12T14:42:00Z">
        <w:r w:rsidR="00274999" w:rsidRPr="00274999">
          <w:rPr>
            <w:rFonts w:ascii="Times New Roman" w:eastAsia="Times New Roman" w:hAnsi="Times New Roman" w:cs="Times New Roman"/>
            <w:i/>
            <w:sz w:val="24"/>
            <w:rPrChange w:id="999" w:author="Sheree Yau" w:date="2012-12-12T14:42:00Z">
              <w:rPr>
                <w:rFonts w:ascii="Times New Roman" w:eastAsia="Times New Roman" w:hAnsi="Times New Roman" w:cs="Times New Roman"/>
                <w:sz w:val="24"/>
              </w:rPr>
            </w:rPrChange>
          </w:rPr>
          <w:t>Gammaproteo</w:t>
        </w:r>
      </w:ins>
      <w:ins w:id="1000" w:author="Sheree Yau" w:date="2012-12-12T14:41:00Z">
        <w:r w:rsidR="00274999" w:rsidRPr="00274999">
          <w:rPr>
            <w:rFonts w:ascii="Times New Roman" w:eastAsia="Times New Roman" w:hAnsi="Times New Roman" w:cs="Times New Roman"/>
            <w:i/>
            <w:sz w:val="24"/>
            <w:rPrChange w:id="1001" w:author="Sheree Yau" w:date="2012-12-12T14:42:00Z">
              <w:rPr>
                <w:rFonts w:ascii="Times New Roman" w:eastAsia="Times New Roman" w:hAnsi="Times New Roman" w:cs="Times New Roman"/>
                <w:sz w:val="24"/>
              </w:rPr>
            </w:rPrChange>
          </w:rPr>
          <w:t>bacteria</w:t>
        </w:r>
      </w:ins>
      <w:del w:id="1002" w:author="Sheree Yau" w:date="2012-12-05T19:14:00Z">
        <w:r w:rsidDel="00763282">
          <w:rPr>
            <w:rFonts w:ascii="Times New Roman" w:eastAsia="Times New Roman" w:hAnsi="Times New Roman" w:cs="Times New Roman"/>
            <w:sz w:val="24"/>
          </w:rPr>
          <w:delText xml:space="preserve"> has contributed to the establishment of N-limitation in the lake</w:delText>
        </w:r>
      </w:del>
      <w:r>
        <w:rPr>
          <w:rFonts w:ascii="Times New Roman" w:eastAsia="Times New Roman" w:hAnsi="Times New Roman" w:cs="Times New Roman"/>
          <w:sz w:val="24"/>
        </w:rPr>
        <w:t xml:space="preserve">. Denitrification genes are phylogenetically widespread and usually induced by low oxygen or oxidized N species (Kraft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and thus expected to be active in the deep zone or oxycline. However, denitrification may be inhibited even if conditions appear appropriate. For example, in Lake Bonney, Antarctica, denitrification occurs in the west lobe, but not in the east lobe of the lake despite the presence of anoxia, nitrate and denitrifying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species (Ward &amp; Priscu, 1997; 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Moreover, in the absence of nitrification, denitrification </w:t>
      </w:r>
      <w:ins w:id="1003" w:author="Sheree Yau" w:date="2012-12-12T14:58:00Z">
        <w:r w:rsidR="001467C9">
          <w:rPr>
            <w:rFonts w:ascii="Times New Roman" w:eastAsia="Times New Roman" w:hAnsi="Times New Roman" w:cs="Times New Roman"/>
            <w:sz w:val="24"/>
          </w:rPr>
          <w:t xml:space="preserve">and nitrate assimilation </w:t>
        </w:r>
      </w:ins>
      <w:r>
        <w:rPr>
          <w:rFonts w:ascii="Times New Roman" w:eastAsia="Times New Roman" w:hAnsi="Times New Roman" w:cs="Times New Roman"/>
          <w:sz w:val="24"/>
        </w:rPr>
        <w:t xml:space="preserve">would be limited by the lack of potential to re-form oxidized N. The preponderance of assimilation/mineralization pathways geared towards </w:t>
      </w:r>
      <w:r>
        <w:rPr>
          <w:rFonts w:ascii="Times New Roman" w:eastAsia="Times New Roman" w:hAnsi="Times New Roman" w:cs="Times New Roman"/>
          <w:sz w:val="24"/>
        </w:rPr>
        <w:lastRenderedPageBreak/>
        <w:t xml:space="preserve">reduced N appears to reflect a “short circuit” of the typical N cycle that would conserve N in a largely closed system. Hence, the predominant N source is regenerated fixed N. Similar findings were also made for Ace Lake, although in this system the presence of a dense layer of green sulfur bacteria with the potential to fix nitrogen augments the N cycle (Lauro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w:t>
      </w:r>
    </w:p>
    <w:p w:rsidR="00E93911" w:rsidRDefault="00E93911">
      <w:pPr>
        <w:pStyle w:val="Heading2"/>
        <w:spacing w:before="0" w:line="240" w:lineRule="auto"/>
      </w:pPr>
    </w:p>
    <w:p w:rsidR="00E93911" w:rsidRPr="003F3D1E" w:rsidRDefault="00C45D27">
      <w:pPr>
        <w:pStyle w:val="Heading2"/>
        <w:spacing w:before="0" w:line="240" w:lineRule="auto"/>
      </w:pPr>
      <w:r w:rsidRPr="003F3D1E">
        <w:rPr>
          <w:rFonts w:ascii="Times New Roman" w:eastAsia="Times New Roman" w:hAnsi="Times New Roman" w:cs="Times New Roman"/>
          <w:b w:val="0"/>
          <w:i/>
          <w:color w:val="000000"/>
          <w:sz w:val="24"/>
        </w:rPr>
        <w:t xml:space="preserve">Molecular basis for unusual sulfur chemistry </w:t>
      </w:r>
    </w:p>
    <w:p w:rsidR="00F826F9" w:rsidRDefault="00043A3B" w:rsidP="00C0743C">
      <w:pPr>
        <w:pStyle w:val="Normal1"/>
        <w:spacing w:after="0" w:line="240" w:lineRule="auto"/>
        <w:rPr>
          <w:ins w:id="1004" w:author="Sheree Yau" w:date="2012-12-17T15:08:00Z"/>
          <w:rFonts w:ascii="Times New Roman" w:eastAsia="Times New Roman" w:hAnsi="Times New Roman" w:cs="Times New Roman"/>
          <w:sz w:val="24"/>
        </w:rPr>
      </w:pPr>
      <w:ins w:id="1005" w:author="Sheree Yau" w:date="2012-12-17T14:31:00Z">
        <w:r>
          <w:rPr>
            <w:rFonts w:ascii="Times New Roman" w:eastAsia="Times New Roman" w:hAnsi="Times New Roman" w:cs="Times New Roman"/>
            <w:sz w:val="24"/>
          </w:rPr>
          <w:t xml:space="preserve">Several </w:t>
        </w:r>
      </w:ins>
      <w:ins w:id="1006" w:author="Sheree Yau" w:date="2012-12-17T14:28:00Z">
        <w:r>
          <w:rPr>
            <w:rFonts w:ascii="Times New Roman" w:eastAsia="Times New Roman" w:hAnsi="Times New Roman" w:cs="Times New Roman"/>
            <w:sz w:val="24"/>
          </w:rPr>
          <w:t xml:space="preserve">meromictic </w:t>
        </w:r>
      </w:ins>
      <w:ins w:id="1007" w:author="Sheree Yau" w:date="2012-12-17T14:27:00Z">
        <w:r>
          <w:rPr>
            <w:rFonts w:ascii="Times New Roman" w:eastAsia="Times New Roman" w:hAnsi="Times New Roman" w:cs="Times New Roman"/>
            <w:sz w:val="24"/>
          </w:rPr>
          <w:t>hypersaline lakes in the Vestfold Hills</w:t>
        </w:r>
      </w:ins>
      <w:ins w:id="1008" w:author="Sheree Yau" w:date="2012-12-17T19:59:00Z">
        <w:r w:rsidR="00B843AF">
          <w:rPr>
            <w:rFonts w:ascii="Times New Roman" w:eastAsia="Times New Roman" w:hAnsi="Times New Roman" w:cs="Times New Roman"/>
            <w:sz w:val="24"/>
          </w:rPr>
          <w:t>,</w:t>
        </w:r>
      </w:ins>
      <w:ins w:id="1009" w:author="Sheree Yau" w:date="2012-12-17T14:28:00Z">
        <w:r>
          <w:rPr>
            <w:rFonts w:ascii="Times New Roman" w:eastAsia="Times New Roman" w:hAnsi="Times New Roman" w:cs="Times New Roman"/>
            <w:sz w:val="24"/>
          </w:rPr>
          <w:t xml:space="preserve"> </w:t>
        </w:r>
      </w:ins>
      <w:ins w:id="1010" w:author="Sheree Yau" w:date="2012-12-17T19:59:00Z">
        <w:r w:rsidR="00B843AF">
          <w:rPr>
            <w:rFonts w:ascii="Times New Roman" w:eastAsia="Times New Roman" w:hAnsi="Times New Roman" w:cs="Times New Roman"/>
            <w:sz w:val="24"/>
          </w:rPr>
          <w:t xml:space="preserve">including Organic Lake, </w:t>
        </w:r>
      </w:ins>
      <w:ins w:id="1011" w:author="Sheree Yau" w:date="2012-12-17T14:28:00Z">
        <w:r>
          <w:rPr>
            <w:rFonts w:ascii="Times New Roman" w:eastAsia="Times New Roman" w:hAnsi="Times New Roman" w:cs="Times New Roman"/>
            <w:sz w:val="24"/>
          </w:rPr>
          <w:t xml:space="preserve">with salinity greater than </w:t>
        </w:r>
      </w:ins>
      <w:ins w:id="1012" w:author="Sheree Yau" w:date="2012-12-17T14:30:00Z">
        <w:r>
          <w:rPr>
            <w:rFonts w:ascii="Times New Roman" w:eastAsia="Times New Roman" w:hAnsi="Times New Roman" w:cs="Times New Roman"/>
            <w:sz w:val="24"/>
          </w:rPr>
          <w:t>~</w:t>
        </w:r>
      </w:ins>
      <w:ins w:id="1013" w:author="Sheree Yau" w:date="2012-12-17T14:29:00Z">
        <w:r>
          <w:rPr>
            <w:rFonts w:ascii="Times New Roman" w:eastAsia="Times New Roman" w:hAnsi="Times New Roman" w:cs="Times New Roman"/>
            <w:sz w:val="24"/>
          </w:rPr>
          <w:t>150</w:t>
        </w:r>
      </w:ins>
      <w:ins w:id="1014" w:author="Sheree Yau" w:date="2012-12-17T14:30:00Z">
        <w:r>
          <w:rPr>
            <w:rFonts w:ascii="Times New Roman" w:eastAsia="Times New Roman" w:hAnsi="Times New Roman" w:cs="Times New Roman"/>
            <w:sz w:val="24"/>
          </w:rPr>
          <w:t xml:space="preserve"> are characterized by an absence of hydrogen sulfide</w:t>
        </w:r>
      </w:ins>
      <w:ins w:id="1015" w:author="Sheree Yau" w:date="2012-12-17T14:31:00Z">
        <w:r>
          <w:rPr>
            <w:rFonts w:ascii="Times New Roman" w:eastAsia="Times New Roman" w:hAnsi="Times New Roman" w:cs="Times New Roman"/>
            <w:sz w:val="24"/>
          </w:rPr>
          <w:t xml:space="preserve"> and</w:t>
        </w:r>
      </w:ins>
      <w:ins w:id="1016" w:author="Sheree Yau" w:date="2012-12-17T14:30:00Z">
        <w:r>
          <w:rPr>
            <w:rFonts w:ascii="Times New Roman" w:eastAsia="Times New Roman" w:hAnsi="Times New Roman" w:cs="Times New Roman"/>
            <w:sz w:val="24"/>
          </w:rPr>
          <w:t xml:space="preserve"> photoautotrophic sulfur bacteria</w:t>
        </w:r>
      </w:ins>
      <w:ins w:id="1017" w:author="Sheree Yau" w:date="2012-12-17T14:32:00Z">
        <w:r>
          <w:rPr>
            <w:rFonts w:ascii="Times New Roman" w:eastAsia="Times New Roman" w:hAnsi="Times New Roman" w:cs="Times New Roman"/>
            <w:sz w:val="24"/>
          </w:rPr>
          <w:t xml:space="preserve"> (Burke &amp; Burton, 1988). </w:t>
        </w:r>
      </w:ins>
      <w:ins w:id="1018" w:author="Sheree Yau" w:date="2012-12-20T02:18:00Z">
        <w:r w:rsidR="002A4001">
          <w:rPr>
            <w:rFonts w:ascii="Times New Roman" w:eastAsia="Times New Roman" w:hAnsi="Times New Roman" w:cs="Times New Roman"/>
            <w:sz w:val="24"/>
          </w:rPr>
          <w:t>Although sulfate is present</w:t>
        </w:r>
      </w:ins>
      <w:ins w:id="1019" w:author="Sheree Yau" w:date="2012-12-20T02:19:00Z">
        <w:r w:rsidR="005A59F5">
          <w:rPr>
            <w:rFonts w:ascii="Times New Roman" w:eastAsia="Times New Roman" w:hAnsi="Times New Roman" w:cs="Times New Roman"/>
            <w:sz w:val="24"/>
          </w:rPr>
          <w:t xml:space="preserve"> (Franzmann </w:t>
        </w:r>
        <w:r w:rsidR="005A59F5">
          <w:rPr>
            <w:rFonts w:ascii="Times New Roman" w:eastAsia="Times New Roman" w:hAnsi="Times New Roman" w:cs="Times New Roman"/>
            <w:i/>
            <w:sz w:val="24"/>
          </w:rPr>
          <w:t>et al.</w:t>
        </w:r>
        <w:r w:rsidR="005A59F5">
          <w:rPr>
            <w:rFonts w:ascii="Times New Roman" w:eastAsia="Times New Roman" w:hAnsi="Times New Roman" w:cs="Times New Roman"/>
            <w:sz w:val="24"/>
          </w:rPr>
          <w:t>, 1987b)</w:t>
        </w:r>
      </w:ins>
      <w:ins w:id="1020" w:author="Sheree Yau" w:date="2012-12-20T02:18:00Z">
        <w:r w:rsidR="002A4001">
          <w:rPr>
            <w:rFonts w:ascii="Times New Roman" w:eastAsia="Times New Roman" w:hAnsi="Times New Roman" w:cs="Times New Roman"/>
            <w:sz w:val="24"/>
          </w:rPr>
          <w:t>, g</w:t>
        </w:r>
      </w:ins>
      <w:ins w:id="1021" w:author="Sheree Yau" w:date="2012-12-17T14:32:00Z">
        <w:r>
          <w:rPr>
            <w:rFonts w:ascii="Times New Roman" w:eastAsia="Times New Roman" w:hAnsi="Times New Roman" w:cs="Times New Roman"/>
            <w:sz w:val="24"/>
          </w:rPr>
          <w:t>eochemical conditions</w:t>
        </w:r>
      </w:ins>
      <w:ins w:id="1022" w:author="Sheree Yau" w:date="2012-12-17T20:01:00Z">
        <w:r w:rsidR="00B843AF">
          <w:rPr>
            <w:rFonts w:ascii="Times New Roman" w:eastAsia="Times New Roman" w:hAnsi="Times New Roman" w:cs="Times New Roman"/>
            <w:sz w:val="24"/>
          </w:rPr>
          <w:t xml:space="preserve"> of these lakes </w:t>
        </w:r>
      </w:ins>
      <w:ins w:id="1023" w:author="Sheree Yau" w:date="2012-12-20T02:20:00Z">
        <w:r w:rsidR="005A59F5">
          <w:rPr>
            <w:rFonts w:ascii="Times New Roman" w:eastAsia="Times New Roman" w:hAnsi="Times New Roman" w:cs="Times New Roman"/>
            <w:sz w:val="24"/>
          </w:rPr>
          <w:t>are not conducive to</w:t>
        </w:r>
      </w:ins>
      <w:ins w:id="1024" w:author="Sheree Yau" w:date="2012-12-17T14:32:00Z">
        <w:r>
          <w:rPr>
            <w:rFonts w:ascii="Times New Roman" w:eastAsia="Times New Roman" w:hAnsi="Times New Roman" w:cs="Times New Roman"/>
            <w:sz w:val="24"/>
          </w:rPr>
          <w:t xml:space="preserve"> </w:t>
        </w:r>
      </w:ins>
      <w:ins w:id="1025" w:author="Sheree Yau" w:date="2012-12-17T14:33:00Z">
        <w:r>
          <w:rPr>
            <w:rFonts w:ascii="Times New Roman" w:eastAsia="Times New Roman" w:hAnsi="Times New Roman" w:cs="Times New Roman"/>
            <w:sz w:val="24"/>
          </w:rPr>
          <w:t xml:space="preserve">dissimilatory sulfur cycling between sulfur oxidizing and sulfate reducing bacteria </w:t>
        </w:r>
      </w:ins>
      <w:ins w:id="1026" w:author="Sheree Yau" w:date="2012-12-17T14:42:00Z">
        <w:r w:rsidR="00C00339">
          <w:rPr>
            <w:rFonts w:ascii="Times New Roman" w:eastAsia="Times New Roman" w:hAnsi="Times New Roman" w:cs="Times New Roman"/>
            <w:sz w:val="24"/>
          </w:rPr>
          <w:t>typical of</w:t>
        </w:r>
      </w:ins>
      <w:ins w:id="1027" w:author="Sheree Yau" w:date="2012-12-17T14:35:00Z">
        <w:r>
          <w:rPr>
            <w:rFonts w:ascii="Times New Roman" w:eastAsia="Times New Roman" w:hAnsi="Times New Roman" w:cs="Times New Roman"/>
            <w:sz w:val="24"/>
          </w:rPr>
          <w:t xml:space="preserve"> other stratified </w:t>
        </w:r>
      </w:ins>
      <w:ins w:id="1028" w:author="Sheree Yau" w:date="2012-12-17T14:43:00Z">
        <w:r w:rsidR="00C00339">
          <w:rPr>
            <w:rFonts w:ascii="Times New Roman" w:eastAsia="Times New Roman" w:hAnsi="Times New Roman" w:cs="Times New Roman"/>
            <w:sz w:val="24"/>
          </w:rPr>
          <w:t>systems</w:t>
        </w:r>
      </w:ins>
      <w:ins w:id="1029" w:author="Sheree Yau" w:date="2012-12-17T14:35:00Z">
        <w:r>
          <w:rPr>
            <w:rFonts w:ascii="Times New Roman" w:eastAsia="Times New Roman" w:hAnsi="Times New Roman" w:cs="Times New Roman"/>
            <w:sz w:val="24"/>
          </w:rPr>
          <w:t xml:space="preserve"> such as Ace Lake (</w:t>
        </w:r>
        <w:r w:rsidRPr="003F3D1E">
          <w:rPr>
            <w:rFonts w:ascii="Times New Roman" w:eastAsia="Times New Roman" w:hAnsi="Times New Roman" w:cs="Times New Roman"/>
            <w:sz w:val="24"/>
          </w:rPr>
          <w:t xml:space="preserve">Ng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xml:space="preserve">, 2010; Lauro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2011</w:t>
        </w:r>
        <w:r>
          <w:rPr>
            <w:rFonts w:ascii="Times New Roman" w:eastAsia="Times New Roman" w:hAnsi="Times New Roman" w:cs="Times New Roman"/>
            <w:sz w:val="24"/>
          </w:rPr>
          <w:t xml:space="preserve">). Consistent with this, </w:t>
        </w:r>
      </w:ins>
      <w:ins w:id="1030" w:author="Sheree Yau" w:date="2012-12-17T14:36:00Z">
        <w:r>
          <w:rPr>
            <w:rFonts w:ascii="Times New Roman" w:eastAsia="Times New Roman" w:hAnsi="Times New Roman" w:cs="Times New Roman"/>
            <w:sz w:val="24"/>
          </w:rPr>
          <w:t xml:space="preserve">potential for dissimilatory sulfate </w:t>
        </w:r>
      </w:ins>
      <w:ins w:id="1031" w:author="Sheree Yau" w:date="2012-12-17T14:37:00Z">
        <w:r>
          <w:rPr>
            <w:rFonts w:ascii="Times New Roman" w:eastAsia="Times New Roman" w:hAnsi="Times New Roman" w:cs="Times New Roman"/>
            <w:sz w:val="24"/>
          </w:rPr>
          <w:t>reduction</w:t>
        </w:r>
      </w:ins>
      <w:ins w:id="1032" w:author="Sheree Yau" w:date="2012-12-17T15:07:00Z">
        <w:r w:rsidR="003405BB">
          <w:rPr>
            <w:rFonts w:ascii="Times New Roman" w:eastAsia="Times New Roman" w:hAnsi="Times New Roman" w:cs="Times New Roman"/>
            <w:sz w:val="24"/>
          </w:rPr>
          <w:t xml:space="preserve"> </w:t>
        </w:r>
      </w:ins>
      <w:ins w:id="1033" w:author="Sheree Yau" w:date="2012-12-17T18:31:00Z">
        <w:r w:rsidR="00D55EE4">
          <w:rPr>
            <w:rFonts w:ascii="Times New Roman" w:eastAsia="Times New Roman" w:hAnsi="Times New Roman" w:cs="Times New Roman"/>
            <w:sz w:val="24"/>
          </w:rPr>
          <w:t xml:space="preserve">represented by </w:t>
        </w:r>
      </w:ins>
      <w:ins w:id="1034" w:author="Sheree Yau" w:date="2012-12-17T18:35:00Z">
        <w:r w:rsidR="006E1BCC">
          <w:rPr>
            <w:rFonts w:ascii="Times New Roman" w:eastAsia="Times New Roman" w:hAnsi="Times New Roman" w:cs="Times New Roman"/>
            <w:sz w:val="24"/>
          </w:rPr>
          <w:t>dissimilatory sulfite reductase (</w:t>
        </w:r>
      </w:ins>
      <w:ins w:id="1035" w:author="Sheree Yau" w:date="2012-12-17T18:31:00Z">
        <w:r w:rsidR="00D55EE4">
          <w:rPr>
            <w:rFonts w:ascii="Times New Roman" w:eastAsia="Times New Roman" w:hAnsi="Times New Roman" w:cs="Times New Roman"/>
            <w:i/>
            <w:sz w:val="24"/>
          </w:rPr>
          <w:t>dsrAB</w:t>
        </w:r>
      </w:ins>
      <w:ins w:id="1036" w:author="Sheree Yau" w:date="2012-12-17T18:35:00Z">
        <w:r w:rsidR="006E1BCC">
          <w:rPr>
            <w:rFonts w:ascii="Times New Roman" w:eastAsia="Times New Roman" w:hAnsi="Times New Roman" w:cs="Times New Roman"/>
            <w:sz w:val="24"/>
          </w:rPr>
          <w:t>)</w:t>
        </w:r>
      </w:ins>
      <w:ins w:id="1037" w:author="Sheree Yau" w:date="2012-12-17T18:31:00Z">
        <w:r w:rsidR="00D55EE4">
          <w:rPr>
            <w:rFonts w:ascii="Times New Roman" w:eastAsia="Times New Roman" w:hAnsi="Times New Roman" w:cs="Times New Roman"/>
            <w:i/>
            <w:sz w:val="24"/>
          </w:rPr>
          <w:t xml:space="preserve"> </w:t>
        </w:r>
        <w:r w:rsidR="00D55EE4">
          <w:rPr>
            <w:rFonts w:ascii="Times New Roman" w:eastAsia="Times New Roman" w:hAnsi="Times New Roman" w:cs="Times New Roman"/>
            <w:sz w:val="24"/>
          </w:rPr>
          <w:t xml:space="preserve">and </w:t>
        </w:r>
      </w:ins>
      <w:ins w:id="1038" w:author="Sheree Yau" w:date="2012-12-17T18:36:00Z">
        <w:r w:rsidR="006E1BCC">
          <w:rPr>
            <w:rFonts w:ascii="Times New Roman" w:eastAsia="Times New Roman" w:hAnsi="Times New Roman" w:cs="Times New Roman"/>
            <w:sz w:val="24"/>
          </w:rPr>
          <w:t>adenylylsulfate reductase (</w:t>
        </w:r>
      </w:ins>
      <w:ins w:id="1039" w:author="Sheree Yau" w:date="2012-12-17T18:31:00Z">
        <w:r w:rsidR="00D55EE4">
          <w:rPr>
            <w:rFonts w:ascii="Times New Roman" w:eastAsia="Times New Roman" w:hAnsi="Times New Roman" w:cs="Times New Roman"/>
            <w:i/>
            <w:sz w:val="24"/>
          </w:rPr>
          <w:t>aprAB</w:t>
        </w:r>
      </w:ins>
      <w:ins w:id="1040" w:author="Sheree Yau" w:date="2012-12-17T18:36:00Z">
        <w:r w:rsidR="006E1BCC">
          <w:rPr>
            <w:rFonts w:ascii="Times New Roman" w:eastAsia="Times New Roman" w:hAnsi="Times New Roman" w:cs="Times New Roman"/>
            <w:sz w:val="24"/>
          </w:rPr>
          <w:t>)</w:t>
        </w:r>
      </w:ins>
      <w:ins w:id="1041" w:author="Sheree Yau" w:date="2012-12-17T18:31:00Z">
        <w:r w:rsidR="00D55EE4">
          <w:rPr>
            <w:rFonts w:ascii="Times New Roman" w:eastAsia="Times New Roman" w:hAnsi="Times New Roman" w:cs="Times New Roman"/>
            <w:i/>
            <w:sz w:val="24"/>
          </w:rPr>
          <w:t xml:space="preserve"> </w:t>
        </w:r>
      </w:ins>
      <w:ins w:id="1042" w:author="Sheree Yau" w:date="2012-12-17T18:32:00Z">
        <w:r w:rsidR="00D55EE4">
          <w:rPr>
            <w:rFonts w:ascii="Times New Roman" w:eastAsia="Times New Roman" w:hAnsi="Times New Roman" w:cs="Times New Roman"/>
            <w:sz w:val="24"/>
          </w:rPr>
          <w:t>linked to s</w:t>
        </w:r>
        <w:r w:rsidR="00D55EE4" w:rsidRPr="003F3D1E">
          <w:rPr>
            <w:rFonts w:ascii="Times New Roman" w:eastAsia="Times New Roman" w:hAnsi="Times New Roman" w:cs="Times New Roman"/>
            <w:sz w:val="24"/>
          </w:rPr>
          <w:t xml:space="preserve">ulfate-reducing </w:t>
        </w:r>
        <w:r w:rsidR="00D55EE4" w:rsidRPr="003F3D1E">
          <w:rPr>
            <w:rFonts w:ascii="Times New Roman" w:eastAsia="Times New Roman" w:hAnsi="Times New Roman" w:cs="Times New Roman"/>
            <w:i/>
            <w:sz w:val="24"/>
          </w:rPr>
          <w:t>Deltaproteobacteria</w:t>
        </w:r>
        <w:r w:rsidR="00D55EE4">
          <w:rPr>
            <w:rFonts w:ascii="Times New Roman" w:eastAsia="Times New Roman" w:hAnsi="Times New Roman" w:cs="Times New Roman"/>
            <w:sz w:val="24"/>
          </w:rPr>
          <w:t xml:space="preserve"> (Table 2) </w:t>
        </w:r>
      </w:ins>
      <w:ins w:id="1043" w:author="Sheree Yau" w:date="2012-12-17T14:38:00Z">
        <w:r w:rsidR="00C00339">
          <w:rPr>
            <w:rFonts w:ascii="Times New Roman" w:eastAsia="Times New Roman" w:hAnsi="Times New Roman" w:cs="Times New Roman"/>
            <w:sz w:val="24"/>
          </w:rPr>
          <w:t>was low</w:t>
        </w:r>
      </w:ins>
      <w:ins w:id="1044" w:author="Sheree Yau" w:date="2012-12-17T14:41:00Z">
        <w:r w:rsidR="00C00339" w:rsidRPr="00C00339">
          <w:rPr>
            <w:rFonts w:ascii="Times New Roman" w:eastAsia="Times New Roman" w:hAnsi="Times New Roman" w:cs="Times New Roman"/>
            <w:sz w:val="24"/>
          </w:rPr>
          <w:t xml:space="preserve"> </w:t>
        </w:r>
        <w:r w:rsidR="00C00339">
          <w:rPr>
            <w:rFonts w:ascii="Times New Roman" w:eastAsia="Times New Roman" w:hAnsi="Times New Roman" w:cs="Times New Roman"/>
            <w:sz w:val="24"/>
          </w:rPr>
          <w:t>in Organic Lake</w:t>
        </w:r>
      </w:ins>
      <w:ins w:id="1045" w:author="Sheree Yau" w:date="2012-12-17T14:40:00Z">
        <w:r w:rsidR="00C00339">
          <w:rPr>
            <w:rFonts w:ascii="Times New Roman" w:eastAsia="Times New Roman" w:hAnsi="Times New Roman" w:cs="Times New Roman"/>
            <w:sz w:val="24"/>
          </w:rPr>
          <w:t>.</w:t>
        </w:r>
      </w:ins>
      <w:ins w:id="1046" w:author="Sheree Yau" w:date="2012-12-17T14:38:00Z">
        <w:r w:rsidR="00C00339">
          <w:rPr>
            <w:rFonts w:ascii="Times New Roman" w:eastAsia="Times New Roman" w:hAnsi="Times New Roman" w:cs="Times New Roman"/>
            <w:sz w:val="24"/>
          </w:rPr>
          <w:t xml:space="preserve"> </w:t>
        </w:r>
      </w:ins>
      <w:ins w:id="1047" w:author="Sheree Yau" w:date="2012-12-17T20:02:00Z">
        <w:r w:rsidR="00B843AF">
          <w:rPr>
            <w:rFonts w:ascii="Times New Roman" w:eastAsia="Times New Roman" w:hAnsi="Times New Roman" w:cs="Times New Roman"/>
            <w:sz w:val="24"/>
          </w:rPr>
          <w:t xml:space="preserve">Sulfate-reduction potential was confined to the 6.7 m sample </w:t>
        </w:r>
      </w:ins>
      <w:ins w:id="1048" w:author="Sheree Yau" w:date="2012-12-20T01:52:00Z">
        <w:r w:rsidR="00F826F9">
          <w:rPr>
            <w:rFonts w:ascii="Times New Roman" w:eastAsia="Times New Roman" w:hAnsi="Times New Roman" w:cs="Times New Roman"/>
            <w:sz w:val="24"/>
          </w:rPr>
          <w:t xml:space="preserve">(Figure 4C) </w:t>
        </w:r>
      </w:ins>
      <w:ins w:id="1049" w:author="Sheree Yau" w:date="2012-12-17T20:02:00Z">
        <w:r w:rsidR="00B843AF">
          <w:rPr>
            <w:rFonts w:ascii="Times New Roman" w:eastAsia="Times New Roman" w:hAnsi="Times New Roman" w:cs="Times New Roman"/>
            <w:sz w:val="24"/>
          </w:rPr>
          <w:t xml:space="preserve">where oxygen concentration was lowest and </w:t>
        </w:r>
        <w:r w:rsidR="00B843AF" w:rsidRPr="00F826F9">
          <w:rPr>
            <w:rFonts w:ascii="Times New Roman" w:eastAsia="Times New Roman" w:hAnsi="Times New Roman" w:cs="Times New Roman"/>
            <w:i/>
            <w:sz w:val="24"/>
          </w:rPr>
          <w:t>Deltaproteobacteria</w:t>
        </w:r>
        <w:r w:rsidR="00B843AF">
          <w:rPr>
            <w:rFonts w:ascii="Times New Roman" w:eastAsia="Times New Roman" w:hAnsi="Times New Roman" w:cs="Times New Roman"/>
            <w:sz w:val="24"/>
          </w:rPr>
          <w:t xml:space="preserve"> were</w:t>
        </w:r>
      </w:ins>
      <w:ins w:id="1050" w:author="Sheree Yau" w:date="2012-12-17T18:32:00Z">
        <w:r w:rsidR="00D55EE4">
          <w:rPr>
            <w:rFonts w:ascii="Times New Roman" w:eastAsia="Times New Roman" w:hAnsi="Times New Roman" w:cs="Times New Roman"/>
            <w:sz w:val="24"/>
          </w:rPr>
          <w:t xml:space="preserve"> present </w:t>
        </w:r>
      </w:ins>
      <w:ins w:id="1051" w:author="Sheree Yau" w:date="2012-12-17T14:36:00Z">
        <w:r>
          <w:rPr>
            <w:rFonts w:ascii="Times New Roman" w:eastAsia="Times New Roman" w:hAnsi="Times New Roman" w:cs="Times New Roman"/>
            <w:sz w:val="24"/>
          </w:rPr>
          <w:t>(Figure 2A)</w:t>
        </w:r>
        <w:r w:rsidRPr="003F3D1E">
          <w:rPr>
            <w:rFonts w:ascii="Times New Roman" w:eastAsia="Times New Roman" w:hAnsi="Times New Roman" w:cs="Times New Roman"/>
            <w:sz w:val="24"/>
          </w:rPr>
          <w:t>.</w:t>
        </w:r>
      </w:ins>
    </w:p>
    <w:p w:rsidR="004F6822" w:rsidRDefault="00B843AF" w:rsidP="009074D3">
      <w:pPr>
        <w:pStyle w:val="Normal1"/>
        <w:spacing w:after="0" w:line="240" w:lineRule="auto"/>
        <w:ind w:firstLine="432"/>
        <w:rPr>
          <w:ins w:id="1052" w:author="Sheree Yau" w:date="2012-12-17T18:25:00Z"/>
          <w:rFonts w:ascii="Times New Roman" w:eastAsia="Times New Roman" w:hAnsi="Times New Roman" w:cs="Times New Roman"/>
          <w:sz w:val="24"/>
        </w:rPr>
        <w:pPrChange w:id="1053" w:author="Sheree Yau" w:date="2012-12-20T02:51:00Z">
          <w:pPr>
            <w:pStyle w:val="Normal1"/>
            <w:spacing w:after="0" w:line="240" w:lineRule="auto"/>
          </w:pPr>
        </w:pPrChange>
      </w:pPr>
      <w:ins w:id="1054" w:author="Sheree Yau" w:date="2012-12-17T20:02:00Z">
        <w:r>
          <w:rPr>
            <w:rFonts w:ascii="Times New Roman" w:eastAsia="Times New Roman" w:hAnsi="Times New Roman" w:cs="Times New Roman"/>
            <w:sz w:val="24"/>
          </w:rPr>
          <w:t>Capacity</w:t>
        </w:r>
      </w:ins>
      <w:ins w:id="1055" w:author="Sheree Yau" w:date="2012-12-17T17:31:00Z">
        <w:r w:rsidR="00EA687D">
          <w:rPr>
            <w:rFonts w:ascii="Times New Roman" w:eastAsia="Times New Roman" w:hAnsi="Times New Roman" w:cs="Times New Roman"/>
            <w:sz w:val="24"/>
          </w:rPr>
          <w:t xml:space="preserve"> </w:t>
        </w:r>
      </w:ins>
      <w:ins w:id="1056" w:author="Sheree Yau" w:date="2012-12-17T18:15:00Z">
        <w:r w:rsidR="002D067E">
          <w:rPr>
            <w:rFonts w:ascii="Times New Roman" w:eastAsia="Times New Roman" w:hAnsi="Times New Roman" w:cs="Times New Roman"/>
            <w:sz w:val="24"/>
          </w:rPr>
          <w:t xml:space="preserve">for oxidation of reduced sulfur compounds, </w:t>
        </w:r>
      </w:ins>
      <w:ins w:id="1057" w:author="Sheree Yau" w:date="2012-12-17T17:32:00Z">
        <w:r w:rsidR="00EA687D">
          <w:rPr>
            <w:rFonts w:ascii="Times New Roman" w:eastAsia="Times New Roman" w:hAnsi="Times New Roman" w:cs="Times New Roman"/>
            <w:sz w:val="24"/>
          </w:rPr>
          <w:t xml:space="preserve">represented by </w:t>
        </w:r>
      </w:ins>
      <w:ins w:id="1058" w:author="Sheree Yau" w:date="2012-12-20T02:29:00Z">
        <w:r w:rsidR="00CC1BA2">
          <w:rPr>
            <w:rFonts w:ascii="Times New Roman" w:eastAsia="Times New Roman" w:hAnsi="Times New Roman" w:cs="Times New Roman"/>
            <w:sz w:val="24"/>
          </w:rPr>
          <w:t xml:space="preserve">the </w:t>
        </w:r>
      </w:ins>
      <w:ins w:id="1059" w:author="Sheree Yau" w:date="2012-12-17T16:54:00Z">
        <w:r w:rsidR="000642BB">
          <w:rPr>
            <w:rFonts w:ascii="Times New Roman" w:eastAsia="Times New Roman" w:hAnsi="Times New Roman" w:cs="Times New Roman"/>
            <w:sz w:val="24"/>
          </w:rPr>
          <w:t xml:space="preserve">sulfur oxidation </w:t>
        </w:r>
      </w:ins>
      <w:ins w:id="1060" w:author="Sheree Yau" w:date="2012-12-20T02:29:00Z">
        <w:r w:rsidR="00CC1BA2">
          <w:rPr>
            <w:rFonts w:ascii="Times New Roman" w:eastAsia="Times New Roman" w:hAnsi="Times New Roman" w:cs="Times New Roman"/>
            <w:sz w:val="24"/>
          </w:rPr>
          <w:t>multi</w:t>
        </w:r>
      </w:ins>
      <w:ins w:id="1061" w:author="Sheree Yau" w:date="2012-12-17T17:24:00Z">
        <w:r w:rsidR="007E6F7A">
          <w:rPr>
            <w:rFonts w:ascii="Times New Roman" w:eastAsia="Times New Roman" w:hAnsi="Times New Roman" w:cs="Times New Roman"/>
            <w:sz w:val="24"/>
          </w:rPr>
          <w:t>enzyme</w:t>
        </w:r>
      </w:ins>
      <w:ins w:id="1062" w:author="Sheree Yau" w:date="2012-12-17T14:49:00Z">
        <w:r w:rsidR="0094523A">
          <w:rPr>
            <w:rFonts w:ascii="Times New Roman" w:eastAsia="Times New Roman" w:hAnsi="Times New Roman" w:cs="Times New Roman"/>
            <w:sz w:val="24"/>
          </w:rPr>
          <w:t xml:space="preserve"> </w:t>
        </w:r>
      </w:ins>
      <w:ins w:id="1063" w:author="Sheree Yau" w:date="2012-12-17T16:55:00Z">
        <w:r w:rsidR="000642BB">
          <w:rPr>
            <w:rFonts w:ascii="Times New Roman" w:eastAsia="Times New Roman" w:hAnsi="Times New Roman" w:cs="Times New Roman"/>
            <w:sz w:val="24"/>
          </w:rPr>
          <w:t>gene</w:t>
        </w:r>
      </w:ins>
      <w:ins w:id="1064" w:author="Sheree Yau" w:date="2012-12-17T17:25:00Z">
        <w:r w:rsidR="00EA687D">
          <w:rPr>
            <w:rFonts w:ascii="Times New Roman" w:eastAsia="Times New Roman" w:hAnsi="Times New Roman" w:cs="Times New Roman"/>
            <w:sz w:val="24"/>
          </w:rPr>
          <w:t>s</w:t>
        </w:r>
      </w:ins>
      <w:ins w:id="1065" w:author="Sheree Yau" w:date="2012-12-17T16:55:00Z">
        <w:r w:rsidR="000642BB">
          <w:rPr>
            <w:rFonts w:ascii="Times New Roman" w:eastAsia="Times New Roman" w:hAnsi="Times New Roman" w:cs="Times New Roman"/>
            <w:sz w:val="24"/>
          </w:rPr>
          <w:t xml:space="preserve"> </w:t>
        </w:r>
      </w:ins>
      <w:ins w:id="1066" w:author="Sheree Yau" w:date="2012-12-17T17:32:00Z">
        <w:r w:rsidR="00EA687D">
          <w:rPr>
            <w:rFonts w:ascii="Times New Roman" w:eastAsia="Times New Roman" w:hAnsi="Times New Roman" w:cs="Times New Roman"/>
            <w:sz w:val="24"/>
          </w:rPr>
          <w:t>(</w:t>
        </w:r>
        <w:r w:rsidR="00274999" w:rsidRPr="00274999">
          <w:rPr>
            <w:rFonts w:ascii="Times New Roman" w:eastAsia="Times New Roman" w:hAnsi="Times New Roman" w:cs="Times New Roman"/>
            <w:i/>
            <w:sz w:val="24"/>
          </w:rPr>
          <w:t>soxAB</w:t>
        </w:r>
        <w:r w:rsidR="00EA687D">
          <w:rPr>
            <w:rFonts w:ascii="Times New Roman" w:eastAsia="Times New Roman" w:hAnsi="Times New Roman" w:cs="Times New Roman"/>
            <w:sz w:val="24"/>
          </w:rPr>
          <w:t>)</w:t>
        </w:r>
      </w:ins>
      <w:ins w:id="1067" w:author="Sheree Yau" w:date="2012-12-17T18:15:00Z">
        <w:r w:rsidR="002D067E">
          <w:rPr>
            <w:rFonts w:ascii="Times New Roman" w:eastAsia="Times New Roman" w:hAnsi="Times New Roman" w:cs="Times New Roman"/>
            <w:sz w:val="24"/>
          </w:rPr>
          <w:t>,</w:t>
        </w:r>
      </w:ins>
      <w:ins w:id="1068" w:author="Sheree Yau" w:date="2012-12-17T17:32:00Z">
        <w:r w:rsidR="00EA687D">
          <w:rPr>
            <w:rFonts w:ascii="Times New Roman" w:eastAsia="Times New Roman" w:hAnsi="Times New Roman" w:cs="Times New Roman"/>
            <w:sz w:val="24"/>
          </w:rPr>
          <w:t xml:space="preserve"> </w:t>
        </w:r>
      </w:ins>
      <w:ins w:id="1069" w:author="Sheree Yau" w:date="2012-12-17T14:48:00Z">
        <w:r w:rsidR="00C00339">
          <w:rPr>
            <w:rFonts w:ascii="Times New Roman" w:eastAsia="Times New Roman" w:hAnsi="Times New Roman" w:cs="Times New Roman"/>
            <w:sz w:val="24"/>
          </w:rPr>
          <w:t>was</w:t>
        </w:r>
      </w:ins>
      <w:ins w:id="1070" w:author="Sheree Yau" w:date="2012-12-17T14:49:00Z">
        <w:r w:rsidR="0094523A">
          <w:rPr>
            <w:rFonts w:ascii="Times New Roman" w:eastAsia="Times New Roman" w:hAnsi="Times New Roman" w:cs="Times New Roman"/>
            <w:sz w:val="24"/>
          </w:rPr>
          <w:t xml:space="preserve"> present throughout the water column (Figure 4C)</w:t>
        </w:r>
      </w:ins>
      <w:ins w:id="1071" w:author="Sheree Yau" w:date="2012-12-17T14:50:00Z">
        <w:r w:rsidR="0094523A">
          <w:rPr>
            <w:rFonts w:ascii="Times New Roman" w:eastAsia="Times New Roman" w:hAnsi="Times New Roman" w:cs="Times New Roman"/>
            <w:sz w:val="24"/>
          </w:rPr>
          <w:t xml:space="preserve"> and linked </w:t>
        </w:r>
      </w:ins>
      <w:ins w:id="1072" w:author="Sheree Yau" w:date="2012-12-20T01:57:00Z">
        <w:r w:rsidR="00DE7501">
          <w:rPr>
            <w:rFonts w:ascii="Times New Roman" w:eastAsia="Times New Roman" w:hAnsi="Times New Roman" w:cs="Times New Roman"/>
            <w:sz w:val="24"/>
          </w:rPr>
          <w:t>primarily to</w:t>
        </w:r>
      </w:ins>
      <w:ins w:id="1073" w:author="Sheree Yau" w:date="2012-12-17T14:50:00Z">
        <w:r w:rsidR="0094523A">
          <w:rPr>
            <w:rFonts w:ascii="Times New Roman" w:eastAsia="Times New Roman" w:hAnsi="Times New Roman" w:cs="Times New Roman"/>
            <w:sz w:val="24"/>
          </w:rPr>
          <w:t xml:space="preserve"> </w:t>
        </w:r>
        <w:r w:rsidR="00274999" w:rsidRPr="00274999">
          <w:rPr>
            <w:rFonts w:ascii="Times New Roman" w:eastAsia="Times New Roman" w:hAnsi="Times New Roman" w:cs="Times New Roman"/>
            <w:i/>
            <w:sz w:val="24"/>
          </w:rPr>
          <w:t>Alpha</w:t>
        </w:r>
      </w:ins>
      <w:ins w:id="1074" w:author="Sheree Yau" w:date="2012-12-20T01:57:00Z">
        <w:r w:rsidR="00DE7501">
          <w:rPr>
            <w:rFonts w:ascii="Times New Roman" w:eastAsia="Times New Roman" w:hAnsi="Times New Roman" w:cs="Times New Roman"/>
            <w:i/>
            <w:sz w:val="24"/>
          </w:rPr>
          <w:t xml:space="preserve">- </w:t>
        </w:r>
        <w:r w:rsidR="00DE7501">
          <w:rPr>
            <w:rFonts w:ascii="Times New Roman" w:eastAsia="Times New Roman" w:hAnsi="Times New Roman" w:cs="Times New Roman"/>
            <w:sz w:val="24"/>
          </w:rPr>
          <w:t xml:space="preserve">and </w:t>
        </w:r>
        <w:r w:rsidR="00DE7501">
          <w:rPr>
            <w:rFonts w:ascii="Times New Roman" w:eastAsia="Times New Roman" w:hAnsi="Times New Roman" w:cs="Times New Roman"/>
            <w:i/>
            <w:sz w:val="24"/>
          </w:rPr>
          <w:t>Gamma</w:t>
        </w:r>
      </w:ins>
      <w:ins w:id="1075" w:author="Sheree Yau" w:date="2012-12-17T14:50:00Z">
        <w:r w:rsidR="00274999" w:rsidRPr="00274999">
          <w:rPr>
            <w:rFonts w:ascii="Times New Roman" w:eastAsia="Times New Roman" w:hAnsi="Times New Roman" w:cs="Times New Roman"/>
            <w:i/>
            <w:sz w:val="24"/>
          </w:rPr>
          <w:t>proteobacteria</w:t>
        </w:r>
        <w:r w:rsidR="0094523A">
          <w:rPr>
            <w:rFonts w:ascii="Times New Roman" w:eastAsia="Times New Roman" w:hAnsi="Times New Roman" w:cs="Times New Roman"/>
            <w:sz w:val="24"/>
          </w:rPr>
          <w:t xml:space="preserve"> (Table 2). </w:t>
        </w:r>
      </w:ins>
      <w:ins w:id="1076" w:author="Sheree Yau" w:date="2012-12-17T18:39:00Z">
        <w:r w:rsidR="00A74772">
          <w:rPr>
            <w:rFonts w:ascii="Times New Roman" w:eastAsia="Times New Roman" w:hAnsi="Times New Roman" w:cs="Times New Roman"/>
            <w:sz w:val="24"/>
          </w:rPr>
          <w:t xml:space="preserve">Sulfur-oxidizing </w:t>
        </w:r>
        <w:r w:rsidR="00A74772" w:rsidRPr="008027EB">
          <w:rPr>
            <w:rFonts w:ascii="Times New Roman" w:eastAsia="Times New Roman" w:hAnsi="Times New Roman" w:cs="Times New Roman"/>
            <w:i/>
            <w:sz w:val="24"/>
          </w:rPr>
          <w:t>Gammaproteobacteria</w:t>
        </w:r>
        <w:r w:rsidR="00A74772">
          <w:rPr>
            <w:rFonts w:ascii="Times New Roman" w:eastAsia="Times New Roman" w:hAnsi="Times New Roman" w:cs="Times New Roman"/>
            <w:sz w:val="24"/>
          </w:rPr>
          <w:t xml:space="preserve"> and </w:t>
        </w:r>
        <w:r w:rsidR="00A74772" w:rsidRPr="008027EB">
          <w:rPr>
            <w:rFonts w:ascii="Times New Roman" w:eastAsia="Times New Roman" w:hAnsi="Times New Roman" w:cs="Times New Roman"/>
            <w:i/>
            <w:sz w:val="24"/>
          </w:rPr>
          <w:t>Alphaproteobacteria</w:t>
        </w:r>
        <w:r w:rsidR="00A74772">
          <w:rPr>
            <w:rFonts w:ascii="Times New Roman" w:eastAsia="Times New Roman" w:hAnsi="Times New Roman" w:cs="Times New Roman"/>
            <w:sz w:val="24"/>
          </w:rPr>
          <w:t xml:space="preserve"> </w:t>
        </w:r>
      </w:ins>
      <w:ins w:id="1077" w:author="Sheree Yau" w:date="2012-12-20T02:26:00Z">
        <w:r w:rsidR="005A59F5">
          <w:rPr>
            <w:rFonts w:ascii="Times New Roman" w:eastAsia="Times New Roman" w:hAnsi="Times New Roman" w:cs="Times New Roman"/>
            <w:sz w:val="24"/>
          </w:rPr>
          <w:t xml:space="preserve">are known to </w:t>
        </w:r>
      </w:ins>
      <w:ins w:id="1078" w:author="Sheree Yau" w:date="2012-12-17T18:39:00Z">
        <w:r w:rsidR="00A74772">
          <w:rPr>
            <w:rFonts w:ascii="Times New Roman" w:eastAsia="Times New Roman" w:hAnsi="Times New Roman" w:cs="Times New Roman"/>
            <w:sz w:val="24"/>
          </w:rPr>
          <w:t xml:space="preserve">oxidize sulfur compounds such as thiosulfate </w:t>
        </w:r>
      </w:ins>
      <w:ins w:id="1079" w:author="Sheree Yau" w:date="2012-12-20T02:23:00Z">
        <w:r w:rsidR="005A59F5">
          <w:rPr>
            <w:rFonts w:ascii="Times New Roman" w:eastAsia="Times New Roman" w:hAnsi="Times New Roman" w:cs="Times New Roman"/>
            <w:sz w:val="24"/>
          </w:rPr>
          <w:t>aerobically</w:t>
        </w:r>
      </w:ins>
      <w:ins w:id="1080" w:author="Sheree Yau" w:date="2012-12-20T02:26:00Z">
        <w:r w:rsidR="005A59F5">
          <w:rPr>
            <w:rFonts w:ascii="Times New Roman" w:eastAsia="Times New Roman" w:hAnsi="Times New Roman" w:cs="Times New Roman"/>
            <w:sz w:val="24"/>
          </w:rPr>
          <w:t>.</w:t>
        </w:r>
      </w:ins>
      <w:ins w:id="1081" w:author="Sheree Yau" w:date="2012-12-20T02:25:00Z">
        <w:r w:rsidR="005A59F5">
          <w:rPr>
            <w:rFonts w:ascii="Times New Roman" w:eastAsia="Times New Roman" w:hAnsi="Times New Roman" w:cs="Times New Roman"/>
            <w:sz w:val="24"/>
          </w:rPr>
          <w:t xml:space="preserve"> </w:t>
        </w:r>
      </w:ins>
      <w:ins w:id="1082" w:author="Sheree Yau" w:date="2012-12-20T02:27:00Z">
        <w:r w:rsidR="005A59F5">
          <w:rPr>
            <w:rFonts w:ascii="Times New Roman" w:eastAsia="Times New Roman" w:hAnsi="Times New Roman" w:cs="Times New Roman"/>
            <w:sz w:val="24"/>
          </w:rPr>
          <w:t>A</w:t>
        </w:r>
      </w:ins>
      <w:ins w:id="1083" w:author="Sheree Yau" w:date="2012-12-20T02:22:00Z">
        <w:r w:rsidR="005A59F5">
          <w:rPr>
            <w:rFonts w:ascii="Times New Roman" w:eastAsia="Times New Roman" w:hAnsi="Times New Roman" w:cs="Times New Roman"/>
            <w:sz w:val="24"/>
          </w:rPr>
          <w:t xml:space="preserve">lthough </w:t>
        </w:r>
      </w:ins>
      <w:ins w:id="1084" w:author="Sheree Yau" w:date="2012-12-20T02:25:00Z">
        <w:r w:rsidR="005A59F5">
          <w:rPr>
            <w:rFonts w:ascii="Times New Roman" w:eastAsia="Times New Roman" w:hAnsi="Times New Roman" w:cs="Times New Roman"/>
            <w:sz w:val="24"/>
          </w:rPr>
          <w:t>a small proportion of</w:t>
        </w:r>
      </w:ins>
      <w:ins w:id="1085" w:author="Sheree Yau" w:date="2012-12-20T02:22:00Z">
        <w:r w:rsidR="005A59F5">
          <w:rPr>
            <w:rFonts w:ascii="Times New Roman" w:eastAsia="Times New Roman" w:hAnsi="Times New Roman" w:cs="Times New Roman"/>
            <w:sz w:val="24"/>
          </w:rPr>
          <w:t xml:space="preserve"> </w:t>
        </w:r>
        <w:r w:rsidR="005A59F5">
          <w:rPr>
            <w:rFonts w:ascii="Times New Roman" w:eastAsia="Times New Roman" w:hAnsi="Times New Roman" w:cs="Times New Roman"/>
            <w:i/>
            <w:sz w:val="24"/>
          </w:rPr>
          <w:t xml:space="preserve">Gammaproteobacteria </w:t>
        </w:r>
      </w:ins>
      <w:ins w:id="1086" w:author="Sheree Yau" w:date="2012-12-20T02:25:00Z">
        <w:r w:rsidR="005A59F5">
          <w:rPr>
            <w:rFonts w:ascii="Times New Roman" w:eastAsia="Times New Roman" w:hAnsi="Times New Roman" w:cs="Times New Roman"/>
            <w:sz w:val="24"/>
          </w:rPr>
          <w:t>ha</w:t>
        </w:r>
      </w:ins>
      <w:ins w:id="1087" w:author="Sheree Yau" w:date="2012-12-20T02:27:00Z">
        <w:r w:rsidR="00CC1BA2">
          <w:rPr>
            <w:rFonts w:ascii="Times New Roman" w:eastAsia="Times New Roman" w:hAnsi="Times New Roman" w:cs="Times New Roman"/>
            <w:sz w:val="24"/>
          </w:rPr>
          <w:t>d</w:t>
        </w:r>
      </w:ins>
      <w:ins w:id="1088" w:author="Sheree Yau" w:date="2012-12-20T02:25:00Z">
        <w:r w:rsidR="005A59F5">
          <w:rPr>
            <w:rFonts w:ascii="Times New Roman" w:eastAsia="Times New Roman" w:hAnsi="Times New Roman" w:cs="Times New Roman"/>
            <w:sz w:val="24"/>
          </w:rPr>
          <w:t xml:space="preserve"> </w:t>
        </w:r>
      </w:ins>
      <w:ins w:id="1089" w:author="Sheree Yau" w:date="2012-12-20T02:27:00Z">
        <w:r w:rsidR="00CC1BA2">
          <w:rPr>
            <w:rFonts w:ascii="Times New Roman" w:eastAsia="Times New Roman" w:hAnsi="Times New Roman" w:cs="Times New Roman"/>
            <w:sz w:val="24"/>
          </w:rPr>
          <w:t xml:space="preserve">the </w:t>
        </w:r>
      </w:ins>
      <w:ins w:id="1090" w:author="Sheree Yau" w:date="2012-12-20T02:25:00Z">
        <w:r w:rsidR="005A59F5">
          <w:rPr>
            <w:rFonts w:ascii="Times New Roman" w:eastAsia="Times New Roman" w:hAnsi="Times New Roman" w:cs="Times New Roman"/>
            <w:sz w:val="24"/>
          </w:rPr>
          <w:t>capacity for</w:t>
        </w:r>
      </w:ins>
      <w:ins w:id="1091" w:author="Sheree Yau" w:date="2012-12-20T02:23:00Z">
        <w:r w:rsidR="005A59F5">
          <w:rPr>
            <w:rFonts w:ascii="Times New Roman" w:eastAsia="Times New Roman" w:hAnsi="Times New Roman" w:cs="Times New Roman"/>
            <w:sz w:val="24"/>
          </w:rPr>
          <w:t xml:space="preserve"> autotroph</w:t>
        </w:r>
      </w:ins>
      <w:ins w:id="1092" w:author="Sheree Yau" w:date="2012-12-20T02:26:00Z">
        <w:r w:rsidR="005A59F5">
          <w:rPr>
            <w:rFonts w:ascii="Times New Roman" w:eastAsia="Times New Roman" w:hAnsi="Times New Roman" w:cs="Times New Roman"/>
            <w:sz w:val="24"/>
          </w:rPr>
          <w:t>y</w:t>
        </w:r>
      </w:ins>
      <w:ins w:id="1093" w:author="Sheree Yau" w:date="2012-12-20T02:27:00Z">
        <w:r w:rsidR="00CC1BA2">
          <w:rPr>
            <w:rFonts w:ascii="Times New Roman" w:eastAsia="Times New Roman" w:hAnsi="Times New Roman" w:cs="Times New Roman"/>
            <w:sz w:val="24"/>
          </w:rPr>
          <w:t xml:space="preserve"> (see </w:t>
        </w:r>
      </w:ins>
      <w:ins w:id="1094" w:author="Sheree Yau" w:date="2012-12-20T02:28:00Z">
        <w:r w:rsidR="00CC1BA2">
          <w:rPr>
            <w:rFonts w:ascii="Times New Roman" w:eastAsia="Times New Roman" w:hAnsi="Times New Roman" w:cs="Times New Roman"/>
            <w:i/>
            <w:sz w:val="24"/>
          </w:rPr>
          <w:t>Carbon resourcefullness in dominant heterotrophic bacteria</w:t>
        </w:r>
      </w:ins>
      <w:ins w:id="1095" w:author="Sheree Yau" w:date="2012-12-20T02:27:00Z">
        <w:r w:rsidR="00CC1BA2">
          <w:rPr>
            <w:rFonts w:ascii="Times New Roman" w:eastAsia="Times New Roman" w:hAnsi="Times New Roman" w:cs="Times New Roman"/>
            <w:sz w:val="24"/>
          </w:rPr>
          <w:t>), the majority of sulfur-oxidizers were likely chemolithoheterotrophs</w:t>
        </w:r>
      </w:ins>
      <w:ins w:id="1096" w:author="Sheree Yau" w:date="2012-12-20T02:07:00Z">
        <w:r w:rsidR="00665209">
          <w:rPr>
            <w:rFonts w:ascii="Times New Roman" w:eastAsia="Times New Roman" w:hAnsi="Times New Roman" w:cs="Times New Roman"/>
            <w:sz w:val="24"/>
          </w:rPr>
          <w:t xml:space="preserve">. </w:t>
        </w:r>
      </w:ins>
      <w:ins w:id="1097" w:author="Sheree Yau" w:date="2012-12-17T20:10:00Z">
        <w:r w:rsidR="00802BAD">
          <w:rPr>
            <w:rFonts w:ascii="Times New Roman" w:eastAsia="Times New Roman" w:hAnsi="Times New Roman" w:cs="Times New Roman"/>
            <w:sz w:val="24"/>
          </w:rPr>
          <w:t>The sulfur dehydrogenase genes</w:t>
        </w:r>
        <w:r w:rsidR="00802BAD">
          <w:rPr>
            <w:rFonts w:ascii="Times New Roman" w:eastAsia="Times New Roman" w:hAnsi="Times New Roman" w:cs="Times New Roman"/>
            <w:i/>
            <w:sz w:val="24"/>
          </w:rPr>
          <w:t xml:space="preserve"> soxCD </w:t>
        </w:r>
        <w:r w:rsidR="00802BAD">
          <w:rPr>
            <w:rFonts w:ascii="Times New Roman" w:eastAsia="Times New Roman" w:hAnsi="Times New Roman" w:cs="Times New Roman"/>
            <w:sz w:val="24"/>
          </w:rPr>
          <w:t xml:space="preserve">linked to </w:t>
        </w:r>
      </w:ins>
      <w:ins w:id="1098" w:author="Sheree Yau" w:date="2012-12-20T02:02:00Z">
        <w:r w:rsidR="00DE7501" w:rsidRPr="00274999">
          <w:rPr>
            <w:rFonts w:ascii="Times New Roman" w:eastAsia="Times New Roman" w:hAnsi="Times New Roman" w:cs="Times New Roman"/>
            <w:i/>
            <w:sz w:val="24"/>
          </w:rPr>
          <w:t>Alpha</w:t>
        </w:r>
        <w:r w:rsidR="00DE7501">
          <w:rPr>
            <w:rFonts w:ascii="Times New Roman" w:eastAsia="Times New Roman" w:hAnsi="Times New Roman" w:cs="Times New Roman"/>
            <w:i/>
            <w:sz w:val="24"/>
          </w:rPr>
          <w:t xml:space="preserve">- </w:t>
        </w:r>
        <w:r w:rsidR="00DE7501">
          <w:rPr>
            <w:rFonts w:ascii="Times New Roman" w:eastAsia="Times New Roman" w:hAnsi="Times New Roman" w:cs="Times New Roman"/>
            <w:sz w:val="24"/>
          </w:rPr>
          <w:t xml:space="preserve">and </w:t>
        </w:r>
        <w:r w:rsidR="00DE7501">
          <w:rPr>
            <w:rFonts w:ascii="Times New Roman" w:eastAsia="Times New Roman" w:hAnsi="Times New Roman" w:cs="Times New Roman"/>
            <w:i/>
            <w:sz w:val="24"/>
          </w:rPr>
          <w:t>Gamma</w:t>
        </w:r>
        <w:r w:rsidR="00DE7501" w:rsidRPr="00274999">
          <w:rPr>
            <w:rFonts w:ascii="Times New Roman" w:eastAsia="Times New Roman" w:hAnsi="Times New Roman" w:cs="Times New Roman"/>
            <w:i/>
            <w:sz w:val="24"/>
          </w:rPr>
          <w:t>proteobacteria</w:t>
        </w:r>
      </w:ins>
      <w:ins w:id="1099" w:author="Sheree Yau" w:date="2012-12-17T20:10:00Z">
        <w:r w:rsidR="00802BAD">
          <w:rPr>
            <w:rFonts w:ascii="Times New Roman" w:eastAsia="Times New Roman" w:hAnsi="Times New Roman" w:cs="Times New Roman"/>
            <w:sz w:val="24"/>
          </w:rPr>
          <w:t xml:space="preserve"> were similarly present throughout the water column. </w:t>
        </w:r>
      </w:ins>
      <w:proofErr w:type="gramStart"/>
      <w:ins w:id="1100" w:author="Sheree Yau" w:date="2012-12-17T15:03:00Z">
        <w:r w:rsidR="003405BB" w:rsidRPr="0094523A">
          <w:rPr>
            <w:rFonts w:ascii="Times New Roman" w:eastAsia="Times New Roman" w:hAnsi="Times New Roman" w:cs="Times New Roman"/>
            <w:i/>
            <w:sz w:val="24"/>
          </w:rPr>
          <w:t>soxCD</w:t>
        </w:r>
        <w:proofErr w:type="gramEnd"/>
        <w:r w:rsidR="00802BAD">
          <w:rPr>
            <w:rFonts w:ascii="Times New Roman" w:eastAsia="Times New Roman" w:hAnsi="Times New Roman" w:cs="Times New Roman"/>
            <w:sz w:val="24"/>
          </w:rPr>
          <w:t xml:space="preserve"> are accessory</w:t>
        </w:r>
      </w:ins>
      <w:ins w:id="1101" w:author="Sheree Yau" w:date="2012-12-17T18:00:00Z">
        <w:r w:rsidR="009B23C9">
          <w:rPr>
            <w:rFonts w:ascii="Times New Roman" w:eastAsia="Times New Roman" w:hAnsi="Times New Roman" w:cs="Times New Roman"/>
            <w:sz w:val="24"/>
          </w:rPr>
          <w:t xml:space="preserve"> </w:t>
        </w:r>
      </w:ins>
      <w:ins w:id="1102" w:author="Sheree Yau" w:date="2012-12-17T15:03:00Z">
        <w:r w:rsidR="003405BB">
          <w:rPr>
            <w:rFonts w:ascii="Times New Roman" w:eastAsia="Times New Roman" w:hAnsi="Times New Roman" w:cs="Times New Roman"/>
            <w:sz w:val="24"/>
          </w:rPr>
          <w:t xml:space="preserve">components of the </w:t>
        </w:r>
        <w:r w:rsidR="003405BB">
          <w:rPr>
            <w:rFonts w:ascii="Times New Roman" w:eastAsia="Times New Roman" w:hAnsi="Times New Roman" w:cs="Times New Roman"/>
            <w:i/>
            <w:sz w:val="24"/>
          </w:rPr>
          <w:t xml:space="preserve">sox </w:t>
        </w:r>
      </w:ins>
      <w:ins w:id="1103" w:author="Sheree Yau" w:date="2012-12-17T18:13:00Z">
        <w:r w:rsidR="002D067E">
          <w:rPr>
            <w:rFonts w:ascii="Times New Roman" w:eastAsia="Times New Roman" w:hAnsi="Times New Roman" w:cs="Times New Roman"/>
            <w:sz w:val="24"/>
          </w:rPr>
          <w:t xml:space="preserve">enzyme </w:t>
        </w:r>
      </w:ins>
      <w:ins w:id="1104" w:author="Sheree Yau" w:date="2012-12-17T15:03:00Z">
        <w:r w:rsidR="003405BB">
          <w:rPr>
            <w:rFonts w:ascii="Times New Roman" w:eastAsia="Times New Roman" w:hAnsi="Times New Roman" w:cs="Times New Roman"/>
            <w:sz w:val="24"/>
          </w:rPr>
          <w:t xml:space="preserve">system </w:t>
        </w:r>
      </w:ins>
      <w:ins w:id="1105" w:author="Sheree Yau" w:date="2012-12-17T16:57:00Z">
        <w:r w:rsidR="001D3C6B">
          <w:rPr>
            <w:rFonts w:ascii="Times New Roman" w:eastAsia="Times New Roman" w:hAnsi="Times New Roman" w:cs="Times New Roman"/>
            <w:sz w:val="24"/>
          </w:rPr>
          <w:t>with</w:t>
        </w:r>
      </w:ins>
      <w:ins w:id="1106" w:author="Sheree Yau" w:date="2012-12-17T18:00:00Z">
        <w:r w:rsidR="009B23C9">
          <w:rPr>
            <w:rFonts w:ascii="Times New Roman" w:eastAsia="Times New Roman" w:hAnsi="Times New Roman" w:cs="Times New Roman"/>
            <w:sz w:val="24"/>
          </w:rPr>
          <w:t xml:space="preserve">out which </w:t>
        </w:r>
      </w:ins>
      <w:ins w:id="1107" w:author="Sheree Yau" w:date="2012-12-17T18:13:00Z">
        <w:r w:rsidR="002D067E">
          <w:rPr>
            <w:rFonts w:ascii="Times New Roman" w:eastAsia="Times New Roman" w:hAnsi="Times New Roman" w:cs="Times New Roman"/>
            <w:sz w:val="24"/>
          </w:rPr>
          <w:t xml:space="preserve">thiosulfate oxidation likely results in </w:t>
        </w:r>
      </w:ins>
      <w:ins w:id="1108" w:author="Sheree Yau" w:date="2012-12-17T16:57:00Z">
        <w:r w:rsidR="001D3C6B">
          <w:rPr>
            <w:rFonts w:ascii="Times New Roman" w:eastAsia="Times New Roman" w:hAnsi="Times New Roman" w:cs="Times New Roman"/>
            <w:sz w:val="24"/>
          </w:rPr>
          <w:t>production of</w:t>
        </w:r>
      </w:ins>
      <w:ins w:id="1109" w:author="Sheree Yau" w:date="2012-12-17T15:03:00Z">
        <w:r w:rsidR="003405BB">
          <w:rPr>
            <w:rFonts w:ascii="Times New Roman" w:eastAsia="Times New Roman" w:hAnsi="Times New Roman" w:cs="Times New Roman"/>
            <w:sz w:val="24"/>
          </w:rPr>
          <w:t xml:space="preserve"> elemental sulfur</w:t>
        </w:r>
      </w:ins>
      <w:ins w:id="1110" w:author="Sheree Yau" w:date="2012-12-17T16:57:00Z">
        <w:r w:rsidR="001D3C6B">
          <w:rPr>
            <w:rFonts w:ascii="Times New Roman" w:eastAsia="Times New Roman" w:hAnsi="Times New Roman" w:cs="Times New Roman"/>
            <w:sz w:val="24"/>
          </w:rPr>
          <w:t xml:space="preserve"> or </w:t>
        </w:r>
        <w:commentRangeStart w:id="1111"/>
        <w:r w:rsidR="001D3C6B">
          <w:rPr>
            <w:rFonts w:ascii="Times New Roman" w:eastAsia="Times New Roman" w:hAnsi="Times New Roman" w:cs="Times New Roman"/>
            <w:sz w:val="24"/>
          </w:rPr>
          <w:t>polysulfide</w:t>
        </w:r>
      </w:ins>
      <w:commentRangeEnd w:id="1111"/>
      <w:ins w:id="1112" w:author="Sheree Yau" w:date="2012-12-20T02:09:00Z">
        <w:r w:rsidR="00665209">
          <w:rPr>
            <w:rStyle w:val="CommentReference"/>
            <w:rFonts w:asciiTheme="minorHAnsi" w:eastAsiaTheme="minorEastAsia" w:hAnsiTheme="minorHAnsi" w:cstheme="minorBidi"/>
            <w:color w:val="auto"/>
          </w:rPr>
          <w:commentReference w:id="1111"/>
        </w:r>
      </w:ins>
      <w:ins w:id="1113" w:author="Sheree Yau" w:date="2012-12-17T15:03:00Z">
        <w:r w:rsidR="001D3C6B">
          <w:rPr>
            <w:rFonts w:ascii="Times New Roman" w:eastAsia="Times New Roman" w:hAnsi="Times New Roman" w:cs="Times New Roman"/>
            <w:sz w:val="24"/>
          </w:rPr>
          <w:t xml:space="preserve"> </w:t>
        </w:r>
      </w:ins>
      <w:ins w:id="1114" w:author="Sheree Yau" w:date="2012-12-17T18:14:00Z">
        <w:r w:rsidR="002D067E">
          <w:rPr>
            <w:rFonts w:ascii="Times New Roman" w:eastAsia="Times New Roman" w:hAnsi="Times New Roman" w:cs="Times New Roman"/>
            <w:sz w:val="24"/>
          </w:rPr>
          <w:t xml:space="preserve">instead of sulfate </w:t>
        </w:r>
      </w:ins>
      <w:ins w:id="1115" w:author="Sheree Yau" w:date="2012-12-17T15:03:00Z">
        <w:r w:rsidR="001D3C6B">
          <w:rPr>
            <w:rFonts w:ascii="Times New Roman" w:eastAsia="Times New Roman" w:hAnsi="Times New Roman" w:cs="Times New Roman"/>
            <w:sz w:val="24"/>
          </w:rPr>
          <w:t>(</w:t>
        </w:r>
      </w:ins>
      <w:ins w:id="1116" w:author="Sheree Yau" w:date="2012-12-17T16:58:00Z">
        <w:r w:rsidR="001D3C6B">
          <w:rPr>
            <w:rFonts w:ascii="Times New Roman" w:eastAsia="Times New Roman" w:hAnsi="Times New Roman" w:cs="Times New Roman"/>
            <w:sz w:val="24"/>
          </w:rPr>
          <w:t xml:space="preserve">Friedrick </w:t>
        </w:r>
        <w:r w:rsidR="001D3C6B">
          <w:rPr>
            <w:rFonts w:ascii="Times New Roman" w:eastAsia="Times New Roman" w:hAnsi="Times New Roman" w:cs="Times New Roman"/>
            <w:i/>
            <w:sz w:val="24"/>
          </w:rPr>
          <w:t>et al.</w:t>
        </w:r>
        <w:r w:rsidR="001D3C6B">
          <w:rPr>
            <w:rFonts w:ascii="Times New Roman" w:eastAsia="Times New Roman" w:hAnsi="Times New Roman" w:cs="Times New Roman"/>
            <w:sz w:val="24"/>
          </w:rPr>
          <w:t>, 2005</w:t>
        </w:r>
      </w:ins>
      <w:ins w:id="1117" w:author="Sheree Yau" w:date="2012-12-17T15:03:00Z">
        <w:r w:rsidR="003405BB">
          <w:rPr>
            <w:rFonts w:ascii="Times New Roman" w:eastAsia="Times New Roman" w:hAnsi="Times New Roman" w:cs="Times New Roman"/>
            <w:sz w:val="24"/>
          </w:rPr>
          <w:t>)</w:t>
        </w:r>
      </w:ins>
      <w:ins w:id="1118" w:author="Sheree Yau" w:date="2012-12-20T02:04:00Z">
        <w:r w:rsidR="00DE7501">
          <w:rPr>
            <w:rFonts w:ascii="Times New Roman" w:eastAsia="Times New Roman" w:hAnsi="Times New Roman" w:cs="Times New Roman"/>
            <w:sz w:val="24"/>
          </w:rPr>
          <w:t>. T</w:t>
        </w:r>
      </w:ins>
      <w:ins w:id="1119" w:author="Sheree Yau" w:date="2012-12-17T20:11:00Z">
        <w:r w:rsidR="00DE7501">
          <w:rPr>
            <w:rFonts w:ascii="Times New Roman" w:eastAsia="Times New Roman" w:hAnsi="Times New Roman" w:cs="Times New Roman"/>
            <w:sz w:val="24"/>
          </w:rPr>
          <w:t>hus the</w:t>
        </w:r>
        <w:r w:rsidR="00802BAD">
          <w:rPr>
            <w:rFonts w:ascii="Times New Roman" w:eastAsia="Times New Roman" w:hAnsi="Times New Roman" w:cs="Times New Roman"/>
            <w:sz w:val="24"/>
          </w:rPr>
          <w:t xml:space="preserve"> presence </w:t>
        </w:r>
      </w:ins>
      <w:ins w:id="1120" w:author="Sheree Yau" w:date="2012-12-20T02:04:00Z">
        <w:r w:rsidR="00DE7501">
          <w:rPr>
            <w:rFonts w:ascii="Times New Roman" w:eastAsia="Times New Roman" w:hAnsi="Times New Roman" w:cs="Times New Roman"/>
            <w:sz w:val="24"/>
          </w:rPr>
          <w:t xml:space="preserve">of </w:t>
        </w:r>
        <w:r w:rsidR="00DE7501">
          <w:rPr>
            <w:rFonts w:ascii="Times New Roman" w:eastAsia="Times New Roman" w:hAnsi="Times New Roman" w:cs="Times New Roman"/>
            <w:i/>
            <w:sz w:val="24"/>
          </w:rPr>
          <w:t xml:space="preserve">soxCD </w:t>
        </w:r>
      </w:ins>
      <w:ins w:id="1121" w:author="Sheree Yau" w:date="2012-12-17T20:11:00Z">
        <w:r w:rsidR="00802BAD">
          <w:rPr>
            <w:rFonts w:ascii="Times New Roman" w:eastAsia="Times New Roman" w:hAnsi="Times New Roman" w:cs="Times New Roman"/>
            <w:sz w:val="24"/>
          </w:rPr>
          <w:t>indicates complete oxidiz</w:t>
        </w:r>
      </w:ins>
      <w:ins w:id="1122" w:author="Sheree Yau" w:date="2012-12-17T20:12:00Z">
        <w:r w:rsidR="00802BAD">
          <w:rPr>
            <w:rFonts w:ascii="Times New Roman" w:eastAsia="Times New Roman" w:hAnsi="Times New Roman" w:cs="Times New Roman"/>
            <w:sz w:val="24"/>
          </w:rPr>
          <w:t>ation likely occurs</w:t>
        </w:r>
      </w:ins>
      <w:ins w:id="1123" w:author="Sheree Yau" w:date="2012-12-20T02:04:00Z">
        <w:r w:rsidR="00DE7501">
          <w:rPr>
            <w:rFonts w:ascii="Times New Roman" w:eastAsia="Times New Roman" w:hAnsi="Times New Roman" w:cs="Times New Roman"/>
            <w:sz w:val="24"/>
          </w:rPr>
          <w:t>, although the differe</w:t>
        </w:r>
      </w:ins>
      <w:ins w:id="1124" w:author="Sheree Yau" w:date="2012-12-20T02:05:00Z">
        <w:r w:rsidR="00665209">
          <w:rPr>
            <w:rFonts w:ascii="Times New Roman" w:eastAsia="Times New Roman" w:hAnsi="Times New Roman" w:cs="Times New Roman"/>
            <w:sz w:val="24"/>
          </w:rPr>
          <w:t xml:space="preserve">nt distribution of </w:t>
        </w:r>
        <w:r w:rsidR="00665209">
          <w:rPr>
            <w:rFonts w:ascii="Times New Roman" w:eastAsia="Times New Roman" w:hAnsi="Times New Roman" w:cs="Times New Roman"/>
            <w:i/>
            <w:sz w:val="24"/>
          </w:rPr>
          <w:t xml:space="preserve">soxAB </w:t>
        </w:r>
        <w:r w:rsidR="00665209">
          <w:rPr>
            <w:rFonts w:ascii="Times New Roman" w:eastAsia="Times New Roman" w:hAnsi="Times New Roman" w:cs="Times New Roman"/>
            <w:sz w:val="24"/>
          </w:rPr>
          <w:t xml:space="preserve">and </w:t>
        </w:r>
        <w:r w:rsidR="00665209">
          <w:rPr>
            <w:rFonts w:ascii="Times New Roman" w:eastAsia="Times New Roman" w:hAnsi="Times New Roman" w:cs="Times New Roman"/>
            <w:i/>
            <w:sz w:val="24"/>
          </w:rPr>
          <w:t xml:space="preserve">soxCD </w:t>
        </w:r>
        <w:r w:rsidR="00665209">
          <w:rPr>
            <w:rFonts w:ascii="Times New Roman" w:eastAsia="Times New Roman" w:hAnsi="Times New Roman" w:cs="Times New Roman"/>
            <w:sz w:val="24"/>
          </w:rPr>
          <w:t xml:space="preserve">in the water column (Figure 4C) suggests </w:t>
        </w:r>
      </w:ins>
      <w:ins w:id="1125" w:author="Sheree Yau" w:date="2012-12-20T02:30:00Z">
        <w:r w:rsidR="00CC1BA2">
          <w:rPr>
            <w:rFonts w:ascii="Times New Roman" w:eastAsia="Times New Roman" w:hAnsi="Times New Roman" w:cs="Times New Roman"/>
            <w:sz w:val="24"/>
          </w:rPr>
          <w:t>a proportion of the population</w:t>
        </w:r>
      </w:ins>
      <w:ins w:id="1126" w:author="Sheree Yau" w:date="2012-12-20T02:05:00Z">
        <w:r w:rsidR="00665209">
          <w:rPr>
            <w:rFonts w:ascii="Times New Roman" w:eastAsia="Times New Roman" w:hAnsi="Times New Roman" w:cs="Times New Roman"/>
            <w:sz w:val="24"/>
          </w:rPr>
          <w:t xml:space="preserve"> may lack </w:t>
        </w:r>
      </w:ins>
      <w:ins w:id="1127" w:author="Sheree Yau" w:date="2012-12-20T02:06:00Z">
        <w:r w:rsidR="00665209">
          <w:rPr>
            <w:rFonts w:ascii="Times New Roman" w:eastAsia="Times New Roman" w:hAnsi="Times New Roman" w:cs="Times New Roman"/>
            <w:i/>
            <w:sz w:val="24"/>
          </w:rPr>
          <w:t xml:space="preserve">soxCD </w:t>
        </w:r>
        <w:r w:rsidR="00665209">
          <w:rPr>
            <w:rFonts w:ascii="Times New Roman" w:eastAsia="Times New Roman" w:hAnsi="Times New Roman" w:cs="Times New Roman"/>
            <w:sz w:val="24"/>
          </w:rPr>
          <w:t>and deposit sulfur</w:t>
        </w:r>
      </w:ins>
      <w:ins w:id="1128" w:author="Sheree Yau" w:date="2012-12-17T15:04:00Z">
        <w:r w:rsidR="003405BB">
          <w:rPr>
            <w:rFonts w:ascii="Times New Roman" w:eastAsia="Times New Roman" w:hAnsi="Times New Roman" w:cs="Times New Roman"/>
            <w:sz w:val="24"/>
          </w:rPr>
          <w:t xml:space="preserve">. </w:t>
        </w:r>
      </w:ins>
      <w:ins w:id="1129" w:author="Sheree Yau" w:date="2012-12-17T15:01:00Z">
        <w:r w:rsidR="003405BB">
          <w:rPr>
            <w:rFonts w:ascii="Times New Roman" w:eastAsia="Times New Roman" w:hAnsi="Times New Roman" w:cs="Times New Roman"/>
            <w:sz w:val="24"/>
          </w:rPr>
          <w:t xml:space="preserve">Sulfur-oxidising </w:t>
        </w:r>
      </w:ins>
      <w:ins w:id="1130" w:author="Sheree Yau" w:date="2012-12-17T15:00:00Z">
        <w:r w:rsidR="00274999" w:rsidRPr="00274999">
          <w:rPr>
            <w:rFonts w:ascii="Times New Roman" w:eastAsia="Times New Roman" w:hAnsi="Times New Roman" w:cs="Times New Roman"/>
            <w:i/>
            <w:sz w:val="24"/>
          </w:rPr>
          <w:t>Epsilonproteobacteria</w:t>
        </w:r>
      </w:ins>
      <w:ins w:id="1131" w:author="Sheree Yau" w:date="2012-12-17T18:21:00Z">
        <w:r w:rsidR="004F6822">
          <w:rPr>
            <w:rFonts w:ascii="Times New Roman" w:eastAsia="Times New Roman" w:hAnsi="Times New Roman" w:cs="Times New Roman"/>
            <w:sz w:val="24"/>
          </w:rPr>
          <w:t xml:space="preserve"> </w:t>
        </w:r>
      </w:ins>
      <w:ins w:id="1132" w:author="Sheree Yau" w:date="2012-12-20T02:03:00Z">
        <w:r w:rsidR="00DE7501">
          <w:rPr>
            <w:rFonts w:ascii="Times New Roman" w:eastAsia="Times New Roman" w:hAnsi="Times New Roman" w:cs="Times New Roman"/>
            <w:sz w:val="24"/>
          </w:rPr>
          <w:t xml:space="preserve">possessing </w:t>
        </w:r>
        <w:r w:rsidR="00DE7501">
          <w:rPr>
            <w:rFonts w:ascii="Times New Roman" w:eastAsia="Times New Roman" w:hAnsi="Times New Roman" w:cs="Times New Roman"/>
            <w:i/>
            <w:sz w:val="24"/>
          </w:rPr>
          <w:t xml:space="preserve">soxAB </w:t>
        </w:r>
        <w:r w:rsidR="00DE7501">
          <w:rPr>
            <w:rFonts w:ascii="Times New Roman" w:eastAsia="Times New Roman" w:hAnsi="Times New Roman" w:cs="Times New Roman"/>
            <w:sz w:val="24"/>
          </w:rPr>
          <w:t xml:space="preserve">genes </w:t>
        </w:r>
      </w:ins>
      <w:ins w:id="1133" w:author="Sheree Yau" w:date="2012-12-20T02:30:00Z">
        <w:r w:rsidR="00CC1BA2">
          <w:rPr>
            <w:rFonts w:ascii="Times New Roman" w:eastAsia="Times New Roman" w:hAnsi="Times New Roman" w:cs="Times New Roman"/>
            <w:sz w:val="24"/>
          </w:rPr>
          <w:t xml:space="preserve">(Table 2) </w:t>
        </w:r>
      </w:ins>
      <w:ins w:id="1134" w:author="Sheree Yau" w:date="2012-12-17T18:21:00Z">
        <w:r w:rsidR="004F6822">
          <w:rPr>
            <w:rFonts w:ascii="Times New Roman" w:eastAsia="Times New Roman" w:hAnsi="Times New Roman" w:cs="Times New Roman"/>
            <w:sz w:val="24"/>
          </w:rPr>
          <w:t>were</w:t>
        </w:r>
      </w:ins>
      <w:ins w:id="1135" w:author="Sheree Yau" w:date="2012-12-17T15:00:00Z">
        <w:r w:rsidR="003405BB">
          <w:rPr>
            <w:rFonts w:ascii="Times New Roman" w:eastAsia="Times New Roman" w:hAnsi="Times New Roman" w:cs="Times New Roman"/>
            <w:sz w:val="24"/>
          </w:rPr>
          <w:t xml:space="preserve"> present </w:t>
        </w:r>
      </w:ins>
      <w:ins w:id="1136" w:author="Sheree Yau" w:date="2012-12-17T15:01:00Z">
        <w:r w:rsidR="003405BB">
          <w:rPr>
            <w:rFonts w:ascii="Times New Roman" w:eastAsia="Times New Roman" w:hAnsi="Times New Roman" w:cs="Times New Roman"/>
            <w:sz w:val="24"/>
          </w:rPr>
          <w:t xml:space="preserve">only in the </w:t>
        </w:r>
      </w:ins>
      <w:ins w:id="1137" w:author="Sheree Yau" w:date="2012-12-17T15:00:00Z">
        <w:r w:rsidR="003405BB">
          <w:rPr>
            <w:rFonts w:ascii="Times New Roman" w:eastAsia="Times New Roman" w:hAnsi="Times New Roman" w:cs="Times New Roman"/>
            <w:sz w:val="24"/>
          </w:rPr>
          <w:t>in the deep zone of Organic Lake</w:t>
        </w:r>
      </w:ins>
      <w:ins w:id="1138" w:author="Sheree Yau" w:date="2012-12-20T02:30:00Z">
        <w:r w:rsidR="00CC1BA2">
          <w:rPr>
            <w:rFonts w:ascii="Times New Roman" w:eastAsia="Times New Roman" w:hAnsi="Times New Roman" w:cs="Times New Roman"/>
            <w:sz w:val="24"/>
          </w:rPr>
          <w:t xml:space="preserve"> (Figure 2A,C)</w:t>
        </w:r>
      </w:ins>
      <w:ins w:id="1139" w:author="Sheree Yau" w:date="2012-12-17T15:00:00Z">
        <w:r w:rsidR="003405BB">
          <w:rPr>
            <w:rFonts w:ascii="Times New Roman" w:eastAsia="Times New Roman" w:hAnsi="Times New Roman" w:cs="Times New Roman"/>
            <w:sz w:val="24"/>
          </w:rPr>
          <w:t xml:space="preserve"> </w:t>
        </w:r>
      </w:ins>
      <w:ins w:id="1140" w:author="Sheree Yau" w:date="2012-12-17T18:21:00Z">
        <w:r w:rsidR="004F6822">
          <w:rPr>
            <w:rFonts w:ascii="Times New Roman" w:eastAsia="Times New Roman" w:hAnsi="Times New Roman" w:cs="Times New Roman"/>
            <w:sz w:val="24"/>
          </w:rPr>
          <w:t>and were</w:t>
        </w:r>
      </w:ins>
      <w:ins w:id="1141" w:author="Sheree Yau" w:date="2012-12-17T15:00:00Z">
        <w:r w:rsidR="003405BB">
          <w:rPr>
            <w:rFonts w:ascii="Times New Roman" w:eastAsia="Times New Roman" w:hAnsi="Times New Roman" w:cs="Times New Roman"/>
            <w:sz w:val="24"/>
          </w:rPr>
          <w:t xml:space="preserve"> related to </w:t>
        </w:r>
      </w:ins>
      <w:ins w:id="1142" w:author="Sheree Yau" w:date="2012-12-17T15:01:00Z">
        <w:r w:rsidR="003405BB">
          <w:rPr>
            <w:rFonts w:ascii="Times New Roman" w:eastAsia="Times New Roman" w:hAnsi="Times New Roman" w:cs="Times New Roman"/>
            <w:sz w:val="24"/>
          </w:rPr>
          <w:t xml:space="preserve">deep sea </w:t>
        </w:r>
      </w:ins>
      <w:ins w:id="1143" w:author="Sheree Yau" w:date="2012-12-17T15:02:00Z">
        <w:r w:rsidR="003405BB">
          <w:rPr>
            <w:rFonts w:ascii="Times New Roman" w:eastAsia="Times New Roman" w:hAnsi="Times New Roman" w:cs="Times New Roman"/>
            <w:sz w:val="24"/>
          </w:rPr>
          <w:t>sulfur-oxidizers</w:t>
        </w:r>
      </w:ins>
      <w:ins w:id="1144" w:author="Sheree Yau" w:date="2012-12-17T20:12:00Z">
        <w:r w:rsidR="00802BAD">
          <w:rPr>
            <w:rFonts w:ascii="Times New Roman" w:eastAsia="Times New Roman" w:hAnsi="Times New Roman" w:cs="Times New Roman"/>
            <w:sz w:val="24"/>
          </w:rPr>
          <w:t>, some members of which</w:t>
        </w:r>
      </w:ins>
      <w:ins w:id="1145" w:author="Sheree Yau" w:date="2012-12-17T15:02:00Z">
        <w:r w:rsidR="003405BB">
          <w:rPr>
            <w:rFonts w:ascii="Times New Roman" w:eastAsia="Times New Roman" w:hAnsi="Times New Roman" w:cs="Times New Roman"/>
            <w:sz w:val="24"/>
          </w:rPr>
          <w:t xml:space="preserve"> capable of anaerobic sulfur oxidation using nitrate</w:t>
        </w:r>
      </w:ins>
      <w:ins w:id="1146" w:author="Sheree Yau" w:date="2012-12-17T20:12:00Z">
        <w:r w:rsidR="00802BAD">
          <w:rPr>
            <w:rFonts w:ascii="Times New Roman" w:eastAsia="Times New Roman" w:hAnsi="Times New Roman" w:cs="Times New Roman"/>
            <w:sz w:val="24"/>
          </w:rPr>
          <w:t xml:space="preserve"> (</w:t>
        </w:r>
      </w:ins>
      <w:ins w:id="1147" w:author="Sheree Yau" w:date="2012-12-17T20:13:00Z">
        <w:r w:rsidR="00802BAD" w:rsidRPr="003F3D1E">
          <w:rPr>
            <w:rFonts w:ascii="Times New Roman" w:eastAsia="Times New Roman" w:hAnsi="Times New Roman" w:cs="Times New Roman"/>
            <w:sz w:val="24"/>
          </w:rPr>
          <w:t>Yamamoto &amp; Takai, 2011</w:t>
        </w:r>
        <w:r w:rsidR="00802BAD">
          <w:rPr>
            <w:rFonts w:ascii="Times New Roman" w:eastAsia="Times New Roman" w:hAnsi="Times New Roman" w:cs="Times New Roman"/>
            <w:sz w:val="24"/>
          </w:rPr>
          <w:t>)</w:t>
        </w:r>
      </w:ins>
      <w:ins w:id="1148" w:author="Sheree Yau" w:date="2012-12-17T15:03:00Z">
        <w:r w:rsidR="003405BB">
          <w:rPr>
            <w:rFonts w:ascii="Times New Roman" w:eastAsia="Times New Roman" w:hAnsi="Times New Roman" w:cs="Times New Roman"/>
            <w:sz w:val="24"/>
          </w:rPr>
          <w:t xml:space="preserve">. </w:t>
        </w:r>
      </w:ins>
      <w:ins w:id="1149" w:author="Sheree Yau" w:date="2012-12-17T18:22:00Z">
        <w:r w:rsidR="004F6822">
          <w:rPr>
            <w:rFonts w:ascii="Times New Roman" w:eastAsia="Times New Roman" w:hAnsi="Times New Roman" w:cs="Times New Roman"/>
            <w:sz w:val="24"/>
          </w:rPr>
          <w:t xml:space="preserve">It is unlikely that </w:t>
        </w:r>
      </w:ins>
      <w:proofErr w:type="gramStart"/>
      <w:ins w:id="1150" w:author="Sheree Yau" w:date="2012-12-17T15:07:00Z">
        <w:r w:rsidR="003405BB" w:rsidRPr="003F3D1E">
          <w:rPr>
            <w:rFonts w:ascii="Times New Roman" w:eastAsia="Times New Roman" w:hAnsi="Times New Roman" w:cs="Times New Roman"/>
            <w:sz w:val="24"/>
          </w:rPr>
          <w:t>appreciable</w:t>
        </w:r>
        <w:proofErr w:type="gramEnd"/>
        <w:r w:rsidR="003405BB" w:rsidRPr="003F3D1E">
          <w:rPr>
            <w:rFonts w:ascii="Times New Roman" w:eastAsia="Times New Roman" w:hAnsi="Times New Roman" w:cs="Times New Roman"/>
            <w:sz w:val="24"/>
          </w:rPr>
          <w:t xml:space="preserve"> S oxidation occur</w:t>
        </w:r>
      </w:ins>
      <w:ins w:id="1151" w:author="Sheree Yau" w:date="2012-12-17T18:22:00Z">
        <w:r w:rsidR="004F6822">
          <w:rPr>
            <w:rFonts w:ascii="Times New Roman" w:eastAsia="Times New Roman" w:hAnsi="Times New Roman" w:cs="Times New Roman"/>
            <w:sz w:val="24"/>
          </w:rPr>
          <w:t>s</w:t>
        </w:r>
      </w:ins>
      <w:ins w:id="1152" w:author="Sheree Yau" w:date="2012-12-17T15:07:00Z">
        <w:r w:rsidR="003405BB" w:rsidRPr="003F3D1E">
          <w:rPr>
            <w:rFonts w:ascii="Times New Roman" w:eastAsia="Times New Roman" w:hAnsi="Times New Roman" w:cs="Times New Roman"/>
            <w:sz w:val="24"/>
          </w:rPr>
          <w:t xml:space="preserve"> in the deep zone as the known terminal electron acceptors, oxygen and nitrate are deplete</w:t>
        </w:r>
      </w:ins>
      <w:ins w:id="1153" w:author="Sheree Yau" w:date="2012-12-17T20:13:00Z">
        <w:r w:rsidR="00802BAD">
          <w:rPr>
            <w:rFonts w:ascii="Times New Roman" w:eastAsia="Times New Roman" w:hAnsi="Times New Roman" w:cs="Times New Roman"/>
            <w:sz w:val="24"/>
          </w:rPr>
          <w:t xml:space="preserve"> and the abundance of sulfur oxidizing </w:t>
        </w:r>
        <w:r w:rsidR="00802BAD">
          <w:rPr>
            <w:rFonts w:ascii="Times New Roman" w:eastAsia="Times New Roman" w:hAnsi="Times New Roman" w:cs="Times New Roman"/>
            <w:i/>
            <w:sz w:val="24"/>
          </w:rPr>
          <w:t xml:space="preserve">Epsilonproteobacteria </w:t>
        </w:r>
        <w:r w:rsidR="00802BAD">
          <w:rPr>
            <w:rFonts w:ascii="Times New Roman" w:eastAsia="Times New Roman" w:hAnsi="Times New Roman" w:cs="Times New Roman"/>
            <w:sz w:val="24"/>
          </w:rPr>
          <w:t>is low (Figure 2A)</w:t>
        </w:r>
      </w:ins>
      <w:ins w:id="1154" w:author="Sheree Yau" w:date="2012-12-17T15:07:00Z">
        <w:r w:rsidR="003405BB" w:rsidRPr="003F3D1E">
          <w:rPr>
            <w:rFonts w:ascii="Times New Roman" w:eastAsia="Times New Roman" w:hAnsi="Times New Roman" w:cs="Times New Roman"/>
            <w:sz w:val="24"/>
          </w:rPr>
          <w:t>.</w:t>
        </w:r>
      </w:ins>
      <w:ins w:id="1155" w:author="Sheree Yau" w:date="2012-12-17T18:23:00Z">
        <w:r w:rsidR="004F6822">
          <w:rPr>
            <w:rFonts w:ascii="Times New Roman" w:eastAsia="Times New Roman" w:hAnsi="Times New Roman" w:cs="Times New Roman"/>
            <w:sz w:val="24"/>
          </w:rPr>
          <w:t xml:space="preserve"> </w:t>
        </w:r>
      </w:ins>
    </w:p>
    <w:p w:rsidR="00342213" w:rsidRDefault="00342213" w:rsidP="00342213">
      <w:pPr>
        <w:pStyle w:val="Normal1"/>
        <w:spacing w:after="0" w:line="240" w:lineRule="auto"/>
        <w:ind w:firstLine="426"/>
        <w:rPr>
          <w:ins w:id="1156" w:author="Sheree Yau" w:date="2012-12-17T15:10:00Z"/>
        </w:rPr>
      </w:pPr>
      <w:ins w:id="1157" w:author="Sheree Yau" w:date="2012-12-17T15:10:00Z">
        <w:r w:rsidRPr="003F3D1E">
          <w:rPr>
            <w:rFonts w:ascii="Times New Roman" w:eastAsia="Times New Roman" w:hAnsi="Times New Roman" w:cs="Times New Roman"/>
            <w:sz w:val="24"/>
          </w:rPr>
          <w:t xml:space="preserve">It is likely </w:t>
        </w:r>
      </w:ins>
      <w:ins w:id="1158" w:author="Sheree Yau" w:date="2012-12-17T15:11:00Z">
        <w:r>
          <w:rPr>
            <w:rFonts w:ascii="Times New Roman" w:eastAsia="Times New Roman" w:hAnsi="Times New Roman" w:cs="Times New Roman"/>
            <w:sz w:val="24"/>
          </w:rPr>
          <w:t xml:space="preserve">that the </w:t>
        </w:r>
      </w:ins>
      <w:ins w:id="1159" w:author="Sheree Yau" w:date="2012-12-17T18:26:00Z">
        <w:r w:rsidR="004F6822">
          <w:rPr>
            <w:rFonts w:ascii="Times New Roman" w:eastAsia="Times New Roman" w:hAnsi="Times New Roman" w:cs="Times New Roman"/>
            <w:sz w:val="24"/>
          </w:rPr>
          <w:t>limited</w:t>
        </w:r>
      </w:ins>
      <w:ins w:id="1160" w:author="Sheree Yau" w:date="2012-12-17T15:11:00Z">
        <w:r>
          <w:rPr>
            <w:rFonts w:ascii="Times New Roman" w:eastAsia="Times New Roman" w:hAnsi="Times New Roman" w:cs="Times New Roman"/>
            <w:sz w:val="24"/>
          </w:rPr>
          <w:t xml:space="preserve"> an</w:t>
        </w:r>
      </w:ins>
      <w:ins w:id="1161" w:author="Sheree Yau" w:date="2012-12-17T18:26:00Z">
        <w:r w:rsidR="004F6822">
          <w:rPr>
            <w:rFonts w:ascii="Times New Roman" w:eastAsia="Times New Roman" w:hAnsi="Times New Roman" w:cs="Times New Roman"/>
            <w:sz w:val="24"/>
          </w:rPr>
          <w:t>a</w:t>
        </w:r>
      </w:ins>
      <w:ins w:id="1162" w:author="Sheree Yau" w:date="2012-12-17T15:11:00Z">
        <w:r>
          <w:rPr>
            <w:rFonts w:ascii="Times New Roman" w:eastAsia="Times New Roman" w:hAnsi="Times New Roman" w:cs="Times New Roman"/>
            <w:sz w:val="24"/>
          </w:rPr>
          <w:t xml:space="preserve">erobic </w:t>
        </w:r>
      </w:ins>
      <w:ins w:id="1163" w:author="Sheree Yau" w:date="2012-12-17T15:10:00Z">
        <w:r>
          <w:rPr>
            <w:rFonts w:ascii="Times New Roman" w:eastAsia="Times New Roman" w:hAnsi="Times New Roman" w:cs="Times New Roman"/>
            <w:sz w:val="24"/>
          </w:rPr>
          <w:t>dissimilatory sulfur cycl</w:t>
        </w:r>
      </w:ins>
      <w:ins w:id="1164" w:author="Sheree Yau" w:date="2012-12-17T15:11:00Z">
        <w:r>
          <w:rPr>
            <w:rFonts w:ascii="Times New Roman" w:eastAsia="Times New Roman" w:hAnsi="Times New Roman" w:cs="Times New Roman"/>
            <w:sz w:val="24"/>
          </w:rPr>
          <w:t>e</w:t>
        </w:r>
      </w:ins>
      <w:ins w:id="1165" w:author="Sheree Yau" w:date="2012-12-17T15:10:00Z">
        <w:r w:rsidRPr="003F3D1E">
          <w:rPr>
            <w:rFonts w:ascii="Times New Roman" w:eastAsia="Times New Roman" w:hAnsi="Times New Roman" w:cs="Times New Roman"/>
            <w:sz w:val="24"/>
          </w:rPr>
          <w:t xml:space="preserve"> contributes to the accumulation of DMS in Organic Lake in the deep zone. In the upper mixed zone, DMS could potentially be oxidized as a carbon and energy source or utilized as an electron donor by sulfur-oxidizing </w:t>
        </w:r>
      </w:ins>
      <w:ins w:id="1166" w:author="Sheree Yau" w:date="2012-12-17T15:11:00Z">
        <w:r>
          <w:rPr>
            <w:rFonts w:ascii="Times New Roman" w:eastAsia="Times New Roman" w:hAnsi="Times New Roman" w:cs="Times New Roman"/>
            <w:sz w:val="24"/>
          </w:rPr>
          <w:t>bacteria</w:t>
        </w:r>
      </w:ins>
      <w:ins w:id="1167" w:author="Sheree Yau" w:date="2012-12-17T15:10:00Z">
        <w:r w:rsidRPr="003F3D1E">
          <w:rPr>
            <w:rFonts w:ascii="Times New Roman" w:eastAsia="Times New Roman" w:hAnsi="Times New Roman" w:cs="Times New Roman"/>
            <w:sz w:val="24"/>
          </w:rPr>
          <w:t xml:space="preserve"> (Schäfer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xml:space="preserve">, 2010). In anoxic zones, methanogenic </w:t>
        </w:r>
        <w:r w:rsidRPr="003F3D1E">
          <w:rPr>
            <w:rFonts w:ascii="Times New Roman" w:eastAsia="Times New Roman" w:hAnsi="Times New Roman" w:cs="Times New Roman"/>
            <w:i/>
            <w:sz w:val="24"/>
          </w:rPr>
          <w:t>Archaea</w:t>
        </w:r>
        <w:r w:rsidRPr="003F3D1E">
          <w:rPr>
            <w:rFonts w:ascii="Times New Roman" w:eastAsia="Times New Roman" w:hAnsi="Times New Roman" w:cs="Times New Roman"/>
            <w:sz w:val="24"/>
          </w:rPr>
          <w:t xml:space="preserve"> or sulfate-reducing bacteria are th</w:t>
        </w:r>
        <w:r w:rsidR="00E30C81">
          <w:rPr>
            <w:rFonts w:ascii="Times New Roman" w:eastAsia="Times New Roman" w:hAnsi="Times New Roman" w:cs="Times New Roman"/>
            <w:sz w:val="24"/>
          </w:rPr>
          <w:t>e main organisms known to break</w:t>
        </w:r>
        <w:r w:rsidRPr="003F3D1E">
          <w:rPr>
            <w:rFonts w:ascii="Times New Roman" w:eastAsia="Times New Roman" w:hAnsi="Times New Roman" w:cs="Times New Roman"/>
            <w:sz w:val="24"/>
          </w:rPr>
          <w:t xml:space="preserve">down DMS (Schäfer </w:t>
        </w:r>
        <w:r w:rsidRPr="003F3D1E">
          <w:rPr>
            <w:rFonts w:ascii="Times New Roman" w:eastAsia="Times New Roman" w:hAnsi="Times New Roman" w:cs="Times New Roman"/>
            <w:i/>
            <w:sz w:val="24"/>
          </w:rPr>
          <w:t>et al.</w:t>
        </w:r>
        <w:r w:rsidRPr="003F3D1E">
          <w:rPr>
            <w:rFonts w:ascii="Times New Roman" w:eastAsia="Times New Roman" w:hAnsi="Times New Roman" w:cs="Times New Roman"/>
            <w:sz w:val="24"/>
          </w:rPr>
          <w:t xml:space="preserve">, 2008). </w:t>
        </w:r>
      </w:ins>
      <w:ins w:id="1168" w:author="Sheree Yau" w:date="2012-12-20T02:36:00Z">
        <w:r w:rsidR="00CC1BA2">
          <w:rPr>
            <w:rFonts w:ascii="Times New Roman" w:eastAsia="Times New Roman" w:hAnsi="Times New Roman" w:cs="Times New Roman"/>
            <w:sz w:val="24"/>
          </w:rPr>
          <w:t>M</w:t>
        </w:r>
      </w:ins>
      <w:ins w:id="1169" w:author="Sheree Yau" w:date="2012-12-20T02:13:00Z">
        <w:r w:rsidR="00665209">
          <w:rPr>
            <w:rFonts w:ascii="Times New Roman" w:eastAsia="Times New Roman" w:hAnsi="Times New Roman" w:cs="Times New Roman"/>
            <w:sz w:val="24"/>
          </w:rPr>
          <w:t>ethanogens</w:t>
        </w:r>
      </w:ins>
      <w:ins w:id="1170" w:author="Sheree Yau" w:date="2012-12-20T02:14:00Z">
        <w:r w:rsidR="00665209">
          <w:rPr>
            <w:rFonts w:ascii="Times New Roman" w:eastAsia="Times New Roman" w:hAnsi="Times New Roman" w:cs="Times New Roman"/>
            <w:sz w:val="24"/>
          </w:rPr>
          <w:t xml:space="preserve"> and</w:t>
        </w:r>
      </w:ins>
      <w:ins w:id="1171" w:author="Sheree Yau" w:date="2012-12-20T02:13:00Z">
        <w:r w:rsidR="00665209">
          <w:rPr>
            <w:rFonts w:ascii="Times New Roman" w:eastAsia="Times New Roman" w:hAnsi="Times New Roman" w:cs="Times New Roman"/>
            <w:sz w:val="24"/>
          </w:rPr>
          <w:t xml:space="preserve"> genes involved in methanogenesis were </w:t>
        </w:r>
      </w:ins>
      <w:ins w:id="1172" w:author="Sheree Yau" w:date="2012-12-20T02:14:00Z">
        <w:r w:rsidR="00665209">
          <w:rPr>
            <w:rFonts w:ascii="Times New Roman" w:eastAsia="Times New Roman" w:hAnsi="Times New Roman" w:cs="Times New Roman"/>
            <w:sz w:val="24"/>
          </w:rPr>
          <w:t xml:space="preserve">not </w:t>
        </w:r>
      </w:ins>
      <w:ins w:id="1173" w:author="Sheree Yau" w:date="2012-12-20T02:13:00Z">
        <w:r w:rsidR="00665209">
          <w:rPr>
            <w:rFonts w:ascii="Times New Roman" w:eastAsia="Times New Roman" w:hAnsi="Times New Roman" w:cs="Times New Roman"/>
            <w:sz w:val="24"/>
          </w:rPr>
          <w:t>detected</w:t>
        </w:r>
      </w:ins>
      <w:ins w:id="1174" w:author="Sheree Yau" w:date="2012-12-20T02:14:00Z">
        <w:r w:rsidR="00CC1BA2">
          <w:rPr>
            <w:rFonts w:ascii="Times New Roman" w:eastAsia="Times New Roman" w:hAnsi="Times New Roman" w:cs="Times New Roman"/>
            <w:sz w:val="24"/>
          </w:rPr>
          <w:t>, nor has methane been detected</w:t>
        </w:r>
      </w:ins>
      <w:ins w:id="1175" w:author="Sheree Yau" w:date="2012-12-20T02:13:00Z">
        <w:r w:rsidR="00665209">
          <w:rPr>
            <w:rFonts w:ascii="Times New Roman" w:eastAsia="Times New Roman" w:hAnsi="Times New Roman" w:cs="Times New Roman"/>
            <w:sz w:val="24"/>
          </w:rPr>
          <w:t xml:space="preserve"> </w:t>
        </w:r>
      </w:ins>
      <w:ins w:id="1176" w:author="Sheree Yau" w:date="2012-12-20T02:32:00Z">
        <w:r w:rsidR="00CC1BA2">
          <w:rPr>
            <w:rFonts w:ascii="Times New Roman" w:eastAsia="Times New Roman" w:hAnsi="Times New Roman" w:cs="Times New Roman"/>
            <w:sz w:val="24"/>
          </w:rPr>
          <w:t xml:space="preserve">(Gibson </w:t>
        </w:r>
        <w:r w:rsidR="00CC1BA2">
          <w:rPr>
            <w:rFonts w:ascii="Times New Roman" w:eastAsia="Times New Roman" w:hAnsi="Times New Roman" w:cs="Times New Roman"/>
            <w:i/>
            <w:sz w:val="24"/>
          </w:rPr>
          <w:t>et al.</w:t>
        </w:r>
        <w:r w:rsidR="00CC1BA2">
          <w:rPr>
            <w:rFonts w:ascii="Times New Roman" w:eastAsia="Times New Roman" w:hAnsi="Times New Roman" w:cs="Times New Roman"/>
            <w:sz w:val="24"/>
          </w:rPr>
          <w:t>, 199</w:t>
        </w:r>
      </w:ins>
      <w:ins w:id="1177" w:author="Sheree Yau" w:date="2012-12-20T02:36:00Z">
        <w:r w:rsidR="00CC1BA2">
          <w:rPr>
            <w:rFonts w:ascii="Times New Roman" w:eastAsia="Times New Roman" w:hAnsi="Times New Roman" w:cs="Times New Roman"/>
            <w:sz w:val="24"/>
          </w:rPr>
          <w:t>4</w:t>
        </w:r>
      </w:ins>
      <w:ins w:id="1178" w:author="Sheree Yau" w:date="2012-12-20T02:32:00Z">
        <w:r w:rsidR="00CC1BA2">
          <w:rPr>
            <w:rFonts w:ascii="Times New Roman" w:eastAsia="Times New Roman" w:hAnsi="Times New Roman" w:cs="Times New Roman"/>
            <w:sz w:val="24"/>
          </w:rPr>
          <w:t>)</w:t>
        </w:r>
      </w:ins>
      <w:ins w:id="1179" w:author="Sheree Yau" w:date="2012-12-20T02:37:00Z">
        <w:r w:rsidR="00E30C81">
          <w:rPr>
            <w:rFonts w:ascii="Times New Roman" w:eastAsia="Times New Roman" w:hAnsi="Times New Roman" w:cs="Times New Roman"/>
            <w:sz w:val="24"/>
          </w:rPr>
          <w:t xml:space="preserve"> leaving sulfate-reduction the most likely route of DMS catabolism</w:t>
        </w:r>
      </w:ins>
      <w:ins w:id="1180" w:author="Sheree Yau" w:date="2012-12-20T02:32:00Z">
        <w:r w:rsidR="00CC1BA2">
          <w:rPr>
            <w:rFonts w:ascii="Times New Roman" w:eastAsia="Times New Roman" w:hAnsi="Times New Roman" w:cs="Times New Roman"/>
            <w:sz w:val="24"/>
          </w:rPr>
          <w:t xml:space="preserve">. </w:t>
        </w:r>
      </w:ins>
      <w:ins w:id="1181" w:author="Sheree Yau" w:date="2012-12-20T02:37:00Z">
        <w:r w:rsidR="00E30C81">
          <w:rPr>
            <w:rFonts w:ascii="Times New Roman" w:eastAsia="Times New Roman" w:hAnsi="Times New Roman" w:cs="Times New Roman"/>
            <w:sz w:val="24"/>
          </w:rPr>
          <w:t>The</w:t>
        </w:r>
      </w:ins>
      <w:ins w:id="1182" w:author="Sheree Yau" w:date="2012-12-17T15:10:00Z">
        <w:r w:rsidRPr="003F3D1E">
          <w:rPr>
            <w:rFonts w:ascii="Times New Roman" w:eastAsia="Times New Roman" w:hAnsi="Times New Roman" w:cs="Times New Roman"/>
            <w:sz w:val="24"/>
          </w:rPr>
          <w:t xml:space="preserve"> low dissimilatory </w:t>
        </w:r>
      </w:ins>
      <w:ins w:id="1183" w:author="Sheree Yau" w:date="2012-12-17T15:12:00Z">
        <w:r>
          <w:rPr>
            <w:rFonts w:ascii="Times New Roman" w:eastAsia="Times New Roman" w:hAnsi="Times New Roman" w:cs="Times New Roman"/>
            <w:sz w:val="24"/>
          </w:rPr>
          <w:t>sulfate reduction</w:t>
        </w:r>
      </w:ins>
      <w:ins w:id="1184" w:author="Sheree Yau" w:date="2012-12-17T15:10:00Z">
        <w:r w:rsidRPr="003F3D1E">
          <w:rPr>
            <w:rFonts w:ascii="Times New Roman" w:eastAsia="Times New Roman" w:hAnsi="Times New Roman" w:cs="Times New Roman"/>
            <w:sz w:val="24"/>
          </w:rPr>
          <w:t xml:space="preserve"> potential in the deep zone coupled with the relatively stagnant waters would likely minimize DMS oxidation and loss by ventilation. DMS would therefore be expected to accumulate in the deep zone</w:t>
        </w:r>
      </w:ins>
      <w:ins w:id="1185" w:author="Sheree Yau" w:date="2012-12-17T18:26:00Z">
        <w:r w:rsidR="004F6822">
          <w:rPr>
            <w:rFonts w:ascii="Times New Roman" w:eastAsia="Times New Roman" w:hAnsi="Times New Roman" w:cs="Times New Roman"/>
            <w:sz w:val="24"/>
          </w:rPr>
          <w:t xml:space="preserve"> if production rates were higher than breakdown</w:t>
        </w:r>
      </w:ins>
      <w:ins w:id="1186" w:author="Sheree Yau" w:date="2012-12-17T15:10:00Z">
        <w:r w:rsidRPr="003F3D1E">
          <w:rPr>
            <w:rFonts w:ascii="Times New Roman" w:eastAsia="Times New Roman" w:hAnsi="Times New Roman" w:cs="Times New Roman"/>
            <w:sz w:val="24"/>
          </w:rPr>
          <w:t>.</w:t>
        </w:r>
      </w:ins>
    </w:p>
    <w:p w:rsidR="00E340A9" w:rsidRPr="003F3D1E" w:rsidRDefault="00C45D27" w:rsidP="00C0743C">
      <w:pPr>
        <w:pStyle w:val="Normal1"/>
        <w:spacing w:after="0" w:line="240" w:lineRule="auto"/>
        <w:rPr>
          <w:ins w:id="1187" w:author="Timothy Williams" w:date="2012-11-29T14:32:00Z"/>
          <w:rFonts w:ascii="Times New Roman" w:eastAsia="Times New Roman" w:hAnsi="Times New Roman" w:cs="Times New Roman"/>
          <w:sz w:val="24"/>
        </w:rPr>
      </w:pPr>
      <w:del w:id="1188" w:author="Sheree Yau" w:date="2012-12-17T17:37:00Z">
        <w:r w:rsidRPr="003F3D1E" w:rsidDel="00785CBF">
          <w:rPr>
            <w:rFonts w:ascii="Times New Roman" w:eastAsia="Times New Roman" w:hAnsi="Times New Roman" w:cs="Times New Roman"/>
            <w:sz w:val="24"/>
          </w:rPr>
          <w:lastRenderedPageBreak/>
          <w:delText xml:space="preserve">Sulfur oxidation by </w:delText>
        </w:r>
      </w:del>
      <w:commentRangeStart w:id="1189"/>
      <w:del w:id="1190" w:author="Sheree Yau" w:date="2012-12-17T14:46:00Z">
        <w:r w:rsidRPr="003F3D1E" w:rsidDel="00C00339">
          <w:rPr>
            <w:rFonts w:ascii="Times New Roman" w:eastAsia="Times New Roman" w:hAnsi="Times New Roman" w:cs="Times New Roman"/>
            <w:sz w:val="24"/>
          </w:rPr>
          <w:delText xml:space="preserve">Sox multienzyme system </w:delText>
        </w:r>
        <w:commentRangeEnd w:id="1189"/>
        <w:r w:rsidR="00E340A9" w:rsidRPr="003F3D1E" w:rsidDel="00C00339">
          <w:rPr>
            <w:rStyle w:val="CommentReference"/>
            <w:rFonts w:asciiTheme="minorHAnsi" w:eastAsiaTheme="minorEastAsia" w:hAnsiTheme="minorHAnsi" w:cstheme="minorBidi"/>
            <w:color w:val="auto"/>
          </w:rPr>
          <w:commentReference w:id="1189"/>
        </w:r>
      </w:del>
      <w:del w:id="1191" w:author="Sheree Yau" w:date="2012-12-17T17:37:00Z">
        <w:r w:rsidRPr="003F3D1E" w:rsidDel="00785CBF">
          <w:rPr>
            <w:rFonts w:ascii="Times New Roman" w:eastAsia="Times New Roman" w:hAnsi="Times New Roman" w:cs="Times New Roman"/>
            <w:sz w:val="24"/>
          </w:rPr>
          <w:delText xml:space="preserve">was linked to </w:delText>
        </w:r>
        <w:r w:rsidRPr="003F3D1E" w:rsidDel="00785CBF">
          <w:rPr>
            <w:rFonts w:ascii="Times New Roman" w:eastAsia="Times New Roman" w:hAnsi="Times New Roman" w:cs="Times New Roman"/>
            <w:i/>
            <w:sz w:val="24"/>
          </w:rPr>
          <w:delText xml:space="preserve">Alphaproteobacteria </w:delText>
        </w:r>
        <w:commentRangeStart w:id="1192"/>
        <w:commentRangeStart w:id="1193"/>
        <w:r w:rsidRPr="003F3D1E" w:rsidDel="00785CBF">
          <w:rPr>
            <w:rFonts w:ascii="Times New Roman" w:eastAsia="Times New Roman" w:hAnsi="Times New Roman" w:cs="Times New Roman"/>
            <w:sz w:val="24"/>
          </w:rPr>
          <w:delText>(Table 2)</w:delText>
        </w:r>
        <w:commentRangeEnd w:id="1192"/>
        <w:r w:rsidR="008E25E2" w:rsidRPr="003F3D1E" w:rsidDel="00785CBF">
          <w:rPr>
            <w:rStyle w:val="CommentReference"/>
            <w:rFonts w:asciiTheme="minorHAnsi" w:eastAsiaTheme="minorEastAsia" w:hAnsiTheme="minorHAnsi" w:cstheme="minorBidi"/>
            <w:color w:val="auto"/>
          </w:rPr>
          <w:commentReference w:id="1192"/>
        </w:r>
        <w:commentRangeEnd w:id="1193"/>
        <w:r w:rsidR="006D43B4" w:rsidDel="00785CBF">
          <w:rPr>
            <w:rStyle w:val="CommentReference"/>
            <w:rFonts w:asciiTheme="minorHAnsi" w:eastAsiaTheme="minorEastAsia" w:hAnsiTheme="minorHAnsi" w:cstheme="minorBidi"/>
            <w:color w:val="auto"/>
          </w:rPr>
          <w:commentReference w:id="1193"/>
        </w:r>
      </w:del>
      <w:ins w:id="1194" w:author="Timothy Williams" w:date="2012-11-29T14:15:00Z">
        <w:del w:id="1195" w:author="Sheree Yau" w:date="2012-12-17T14:53:00Z">
          <w:r w:rsidR="008E25E2" w:rsidRPr="003F3D1E" w:rsidDel="0094523A">
            <w:rPr>
              <w:rFonts w:ascii="Times New Roman" w:eastAsia="Times New Roman" w:hAnsi="Times New Roman" w:cs="Times New Roman"/>
              <w:sz w:val="24"/>
            </w:rPr>
            <w:delText>,</w:delText>
          </w:r>
        </w:del>
        <w:del w:id="1196" w:author="Sheree Yau" w:date="2012-12-17T17:37:00Z">
          <w:r w:rsidR="008E25E2" w:rsidRPr="003F3D1E" w:rsidDel="00785CBF">
            <w:rPr>
              <w:rFonts w:ascii="Times New Roman" w:eastAsia="Times New Roman" w:hAnsi="Times New Roman" w:cs="Times New Roman"/>
              <w:sz w:val="24"/>
            </w:rPr>
            <w:delText xml:space="preserve"> </w:delText>
          </w:r>
        </w:del>
      </w:ins>
      <w:del w:id="1197" w:author="Sheree Yau" w:date="2012-12-17T17:37:00Z">
        <w:r w:rsidRPr="003F3D1E" w:rsidDel="00785CBF">
          <w:rPr>
            <w:rFonts w:ascii="Times New Roman" w:eastAsia="Times New Roman" w:hAnsi="Times New Roman" w:cs="Times New Roman"/>
            <w:sz w:val="24"/>
          </w:rPr>
          <w:delText xml:space="preserve">most abundant in the </w:delText>
        </w:r>
      </w:del>
      <w:ins w:id="1198" w:author="Timothy Williams" w:date="2012-11-29T14:25:00Z">
        <w:del w:id="1199" w:author="Sheree Yau" w:date="2012-12-17T17:37:00Z">
          <w:r w:rsidR="00E340A9" w:rsidRPr="003F3D1E" w:rsidDel="00785CBF">
            <w:rPr>
              <w:rFonts w:ascii="Times New Roman" w:eastAsia="Times New Roman" w:hAnsi="Times New Roman" w:cs="Times New Roman"/>
              <w:sz w:val="24"/>
            </w:rPr>
            <w:delText xml:space="preserve">aerobic waters of the </w:delText>
          </w:r>
        </w:del>
      </w:ins>
      <w:del w:id="1200" w:author="Sheree Yau" w:date="2012-12-17T17:37:00Z">
        <w:r w:rsidRPr="003F3D1E" w:rsidDel="00785CBF">
          <w:rPr>
            <w:rFonts w:ascii="Times New Roman" w:eastAsia="Times New Roman" w:hAnsi="Times New Roman" w:cs="Times New Roman"/>
            <w:sz w:val="24"/>
          </w:rPr>
          <w:delText>upper mixed zone</w:delText>
        </w:r>
      </w:del>
      <w:ins w:id="1201" w:author="Timothy Williams" w:date="2012-11-29T14:12:00Z">
        <w:del w:id="1202" w:author="Sheree Yau" w:date="2012-12-17T17:37:00Z">
          <w:r w:rsidR="008E25E2" w:rsidRPr="003F3D1E" w:rsidDel="00785CBF">
            <w:rPr>
              <w:rFonts w:ascii="Times New Roman" w:eastAsia="Times New Roman" w:hAnsi="Times New Roman" w:cs="Times New Roman"/>
              <w:sz w:val="24"/>
            </w:rPr>
            <w:delText xml:space="preserve">, </w:delText>
          </w:r>
        </w:del>
      </w:ins>
      <w:ins w:id="1203" w:author="Timothy Williams" w:date="2012-11-29T14:24:00Z">
        <w:del w:id="1204" w:author="Sheree Yau" w:date="2012-12-17T17:37:00Z">
          <w:r w:rsidR="00E340A9" w:rsidRPr="003F3D1E" w:rsidDel="00785CBF">
            <w:rPr>
              <w:rFonts w:ascii="Times New Roman" w:eastAsia="Times New Roman" w:hAnsi="Times New Roman" w:cs="Times New Roman"/>
              <w:sz w:val="24"/>
            </w:rPr>
            <w:delText>which</w:delText>
          </w:r>
        </w:del>
      </w:ins>
      <w:ins w:id="1205" w:author="Timothy Williams" w:date="2012-11-29T14:15:00Z">
        <w:del w:id="1206" w:author="Sheree Yau" w:date="2012-12-17T17:37:00Z">
          <w:r w:rsidR="008E25E2" w:rsidRPr="003F3D1E" w:rsidDel="00785CBF">
            <w:rPr>
              <w:rFonts w:ascii="Times New Roman" w:eastAsia="Times New Roman" w:hAnsi="Times New Roman" w:cs="Times New Roman"/>
              <w:sz w:val="24"/>
            </w:rPr>
            <w:delText xml:space="preserve"> is </w:delText>
          </w:r>
        </w:del>
      </w:ins>
      <w:ins w:id="1207" w:author="Timothy Williams" w:date="2012-11-29T14:12:00Z">
        <w:del w:id="1208" w:author="Sheree Yau" w:date="2012-12-17T17:37:00Z">
          <w:r w:rsidR="008E25E2" w:rsidRPr="003F3D1E" w:rsidDel="00785CBF">
            <w:rPr>
              <w:rFonts w:ascii="Times New Roman" w:eastAsia="Times New Roman" w:hAnsi="Times New Roman" w:cs="Times New Roman"/>
              <w:sz w:val="24"/>
            </w:rPr>
            <w:delText xml:space="preserve">consistent with the </w:delText>
          </w:r>
        </w:del>
      </w:ins>
      <w:ins w:id="1209" w:author="Timothy Williams" w:date="2012-11-29T14:15:00Z">
        <w:del w:id="1210" w:author="Sheree Yau" w:date="2012-12-17T17:37:00Z">
          <w:r w:rsidR="008E25E2" w:rsidRPr="003F3D1E" w:rsidDel="00785CBF">
            <w:rPr>
              <w:rFonts w:ascii="Times New Roman" w:eastAsia="Times New Roman" w:hAnsi="Times New Roman" w:cs="Times New Roman"/>
              <w:sz w:val="24"/>
            </w:rPr>
            <w:delText>use of thiosulfate as</w:delText>
          </w:r>
        </w:del>
      </w:ins>
      <w:ins w:id="1211" w:author="Timothy Williams" w:date="2012-11-29T14:24:00Z">
        <w:del w:id="1212" w:author="Sheree Yau" w:date="2012-12-17T17:37:00Z">
          <w:r w:rsidR="00E340A9" w:rsidRPr="003F3D1E" w:rsidDel="00785CBF">
            <w:rPr>
              <w:rFonts w:ascii="Times New Roman" w:eastAsia="Times New Roman" w:hAnsi="Times New Roman" w:cs="Times New Roman"/>
              <w:sz w:val="24"/>
            </w:rPr>
            <w:delText xml:space="preserve"> the sulfur source</w:delText>
          </w:r>
        </w:del>
      </w:ins>
      <w:del w:id="1213" w:author="Sheree Yau" w:date="2012-12-17T17:37:00Z">
        <w:r w:rsidR="00E340A9" w:rsidRPr="003F3D1E" w:rsidDel="00785CBF">
          <w:rPr>
            <w:rStyle w:val="CommentReference"/>
            <w:rFonts w:asciiTheme="minorHAnsi" w:eastAsiaTheme="minorEastAsia" w:hAnsiTheme="minorHAnsi" w:cstheme="minorBidi"/>
            <w:color w:val="auto"/>
          </w:rPr>
          <w:commentReference w:id="1214"/>
        </w:r>
        <w:r w:rsidRPr="003F3D1E" w:rsidDel="00785CBF">
          <w:rPr>
            <w:rFonts w:ascii="Times New Roman" w:eastAsia="Times New Roman" w:hAnsi="Times New Roman" w:cs="Times New Roman"/>
            <w:sz w:val="24"/>
          </w:rPr>
          <w:delText>.</w:delText>
        </w:r>
      </w:del>
      <w:del w:id="1215" w:author="Sheree Yau" w:date="2012-12-17T15:07:00Z">
        <w:r w:rsidRPr="003F3D1E" w:rsidDel="003405BB">
          <w:rPr>
            <w:rFonts w:ascii="Times New Roman" w:eastAsia="Times New Roman" w:hAnsi="Times New Roman" w:cs="Times New Roman"/>
            <w:sz w:val="24"/>
          </w:rPr>
          <w:delText xml:space="preserve"> </w:delText>
        </w:r>
      </w:del>
      <w:del w:id="1216" w:author="Sheree Yau" w:date="2012-12-17T14:47:00Z">
        <w:r w:rsidRPr="003F3D1E" w:rsidDel="00C00339">
          <w:rPr>
            <w:rFonts w:ascii="Times New Roman" w:eastAsia="Times New Roman" w:hAnsi="Times New Roman" w:cs="Times New Roman"/>
            <w:sz w:val="24"/>
          </w:rPr>
          <w:delText>Although sulfur-oxidizing</w:delText>
        </w:r>
        <w:r w:rsidRPr="003F3D1E" w:rsidDel="00C00339">
          <w:rPr>
            <w:rFonts w:ascii="Times New Roman" w:eastAsia="Times New Roman" w:hAnsi="Times New Roman" w:cs="Times New Roman"/>
            <w:i/>
            <w:sz w:val="24"/>
          </w:rPr>
          <w:delText xml:space="preserve"> Epsilonproteobacteria </w:delText>
        </w:r>
        <w:r w:rsidRPr="003F3D1E" w:rsidDel="00C00339">
          <w:rPr>
            <w:rFonts w:ascii="Times New Roman" w:eastAsia="Times New Roman" w:hAnsi="Times New Roman" w:cs="Times New Roman"/>
            <w:sz w:val="24"/>
          </w:rPr>
          <w:delText>(Figure 2A, 2C) were present in the deep zone, no potential for sulfur oxidation was linked to them</w:delText>
        </w:r>
      </w:del>
      <w:ins w:id="1217" w:author="Timothy Williams" w:date="2012-11-29T14:36:00Z">
        <w:del w:id="1218" w:author="Sheree Yau" w:date="2012-12-17T14:47:00Z">
          <w:r w:rsidR="00C0743C" w:rsidRPr="003F3D1E" w:rsidDel="00C00339">
            <w:rPr>
              <w:rFonts w:ascii="Times New Roman" w:eastAsia="Times New Roman" w:hAnsi="Times New Roman" w:cs="Times New Roman"/>
              <w:sz w:val="24"/>
            </w:rPr>
            <w:delText>,</w:delText>
          </w:r>
        </w:del>
        <w:del w:id="1219" w:author="Sheree Yau" w:date="2012-12-17T13:37:00Z">
          <w:r w:rsidR="00C0743C" w:rsidRPr="003F3D1E" w:rsidDel="00F127C3">
            <w:rPr>
              <w:rFonts w:ascii="Times New Roman" w:eastAsia="Times New Roman" w:hAnsi="Times New Roman" w:cs="Times New Roman"/>
              <w:sz w:val="24"/>
            </w:rPr>
            <w:delText xml:space="preserve"> </w:delText>
          </w:r>
        </w:del>
      </w:ins>
      <w:ins w:id="1220" w:author="Timothy Williams" w:date="2012-11-29T14:40:00Z">
        <w:del w:id="1221" w:author="Sheree Yau" w:date="2012-12-17T13:37:00Z">
          <w:r w:rsidR="00C0743C" w:rsidRPr="003F3D1E" w:rsidDel="00F127C3">
            <w:rPr>
              <w:rFonts w:ascii="Times New Roman" w:eastAsia="Times New Roman" w:hAnsi="Times New Roman" w:cs="Times New Roman"/>
              <w:sz w:val="24"/>
            </w:rPr>
            <w:delText>including</w:delText>
          </w:r>
        </w:del>
      </w:ins>
      <w:ins w:id="1222" w:author="Timothy Williams" w:date="2012-11-29T14:36:00Z">
        <w:del w:id="1223" w:author="Sheree Yau" w:date="2012-12-17T13:37:00Z">
          <w:r w:rsidR="00C0743C" w:rsidRPr="003F3D1E" w:rsidDel="00F127C3">
            <w:rPr>
              <w:rFonts w:ascii="Times New Roman" w:eastAsia="Times New Roman" w:hAnsi="Times New Roman" w:cs="Times New Roman"/>
              <w:sz w:val="24"/>
            </w:rPr>
            <w:delText xml:space="preserve"> via </w:delText>
          </w:r>
        </w:del>
      </w:ins>
      <w:ins w:id="1224" w:author="Timothy Williams" w:date="2012-11-29T14:41:00Z">
        <w:del w:id="1225" w:author="Sheree Yau" w:date="2012-12-17T13:37:00Z">
          <w:r w:rsidR="00C0743C" w:rsidRPr="003F3D1E" w:rsidDel="00F127C3">
            <w:rPr>
              <w:rFonts w:ascii="Times New Roman" w:eastAsia="Times New Roman" w:hAnsi="Times New Roman" w:cs="Times New Roman"/>
              <w:sz w:val="24"/>
            </w:rPr>
            <w:delText xml:space="preserve">the </w:delText>
          </w:r>
        </w:del>
      </w:ins>
      <w:ins w:id="1226" w:author="Timothy Williams" w:date="2012-11-29T14:36:00Z">
        <w:del w:id="1227" w:author="Sheree Yau" w:date="2012-12-17T13:37:00Z">
          <w:r w:rsidR="00C0743C" w:rsidRPr="003F3D1E" w:rsidDel="00F127C3">
            <w:rPr>
              <w:rFonts w:ascii="Times New Roman" w:eastAsia="Times New Roman" w:hAnsi="Times New Roman" w:cs="Times New Roman"/>
              <w:sz w:val="24"/>
            </w:rPr>
            <w:delText>Sox</w:delText>
          </w:r>
        </w:del>
      </w:ins>
      <w:del w:id="1228" w:author="Sheree Yau" w:date="2012-12-17T13:37:00Z">
        <w:r w:rsidRPr="003F3D1E" w:rsidDel="00F127C3">
          <w:rPr>
            <w:rFonts w:ascii="Times New Roman" w:eastAsia="Times New Roman" w:hAnsi="Times New Roman" w:cs="Times New Roman"/>
            <w:sz w:val="24"/>
          </w:rPr>
          <w:delText xml:space="preserve"> </w:delText>
        </w:r>
      </w:del>
      <w:ins w:id="1229" w:author="Timothy Williams" w:date="2012-11-29T14:41:00Z">
        <w:del w:id="1230" w:author="Sheree Yau" w:date="2012-12-17T13:37:00Z">
          <w:r w:rsidR="00C25B2E" w:rsidRPr="003F3D1E" w:rsidDel="00F127C3">
            <w:rPr>
              <w:rFonts w:ascii="Times New Roman" w:eastAsia="Times New Roman" w:hAnsi="Times New Roman" w:cs="Times New Roman"/>
              <w:sz w:val="24"/>
            </w:rPr>
            <w:delText>system</w:delText>
          </w:r>
        </w:del>
      </w:ins>
      <w:ins w:id="1231" w:author="Timothy Williams" w:date="2012-11-29T14:44:00Z">
        <w:del w:id="1232" w:author="Sheree Yau" w:date="2012-12-17T14:47:00Z">
          <w:r w:rsidR="00C25B2E" w:rsidRPr="003F3D1E" w:rsidDel="00C00339">
            <w:rPr>
              <w:rFonts w:ascii="Times New Roman" w:eastAsia="Times New Roman" w:hAnsi="Times New Roman" w:cs="Times New Roman"/>
              <w:sz w:val="24"/>
            </w:rPr>
            <w:delText xml:space="preserve">. </w:delText>
          </w:r>
        </w:del>
      </w:ins>
      <w:ins w:id="1233" w:author="Timothy Williams" w:date="2012-11-29T14:42:00Z">
        <w:del w:id="1234" w:author="Sheree Yau" w:date="2012-12-17T17:37:00Z">
          <w:r w:rsidR="00C0743C" w:rsidRPr="003F3D1E" w:rsidDel="00785CBF">
            <w:rPr>
              <w:rFonts w:ascii="Times New Roman" w:eastAsia="Times New Roman" w:hAnsi="Times New Roman" w:cs="Times New Roman"/>
              <w:sz w:val="24"/>
            </w:rPr>
            <w:delText xml:space="preserve">Also not detected was the </w:delText>
          </w:r>
        </w:del>
      </w:ins>
      <w:ins w:id="1235" w:author="Timothy Williams" w:date="2012-11-29T14:40:00Z">
        <w:del w:id="1236" w:author="Sheree Yau" w:date="2012-12-17T17:37:00Z">
          <w:r w:rsidR="00C0743C" w:rsidRPr="003F3D1E" w:rsidDel="00785CBF">
            <w:rPr>
              <w:rFonts w:ascii="Times New Roman" w:eastAsia="Times New Roman" w:hAnsi="Times New Roman" w:cs="Times New Roman"/>
              <w:sz w:val="24"/>
            </w:rPr>
            <w:delText>hydrogen-oxidizing sulfur respiration pathway</w:delText>
          </w:r>
        </w:del>
      </w:ins>
      <w:ins w:id="1237" w:author="Timothy Williams" w:date="2012-11-29T14:43:00Z">
        <w:del w:id="1238" w:author="Sheree Yau" w:date="2012-12-17T17:37:00Z">
          <w:r w:rsidR="00C0743C" w:rsidRPr="003F3D1E" w:rsidDel="00785CBF">
            <w:rPr>
              <w:rFonts w:ascii="Times New Roman" w:eastAsia="Times New Roman" w:hAnsi="Times New Roman" w:cs="Times New Roman"/>
              <w:sz w:val="24"/>
            </w:rPr>
            <w:delText xml:space="preserve"> using poly</w:delText>
          </w:r>
        </w:del>
      </w:ins>
      <w:ins w:id="1239" w:author="Timothy Williams" w:date="2012-11-29T14:40:00Z">
        <w:del w:id="1240" w:author="Sheree Yau" w:date="2012-12-17T17:37:00Z">
          <w:r w:rsidR="00C0743C" w:rsidRPr="003F3D1E" w:rsidDel="00785CBF">
            <w:rPr>
              <w:rFonts w:ascii="Times New Roman" w:eastAsia="Times New Roman" w:hAnsi="Times New Roman" w:cs="Times New Roman"/>
              <w:sz w:val="24"/>
            </w:rPr>
            <w:delText>sulfide reductase</w:delText>
          </w:r>
        </w:del>
      </w:ins>
      <w:ins w:id="1241" w:author="Timothy Williams" w:date="2012-11-29T14:43:00Z">
        <w:del w:id="1242" w:author="Sheree Yau" w:date="2012-12-17T17:37:00Z">
          <w:r w:rsidR="00C0743C" w:rsidRPr="003F3D1E" w:rsidDel="00785CBF">
            <w:rPr>
              <w:rFonts w:ascii="Times New Roman" w:eastAsia="Times New Roman" w:hAnsi="Times New Roman" w:cs="Times New Roman"/>
              <w:sz w:val="24"/>
            </w:rPr>
            <w:delText xml:space="preserve"> </w:delText>
          </w:r>
        </w:del>
      </w:ins>
      <w:ins w:id="1243" w:author="Timothy Williams" w:date="2012-11-29T14:40:00Z">
        <w:del w:id="1244" w:author="Sheree Yau" w:date="2012-12-17T17:37:00Z">
          <w:r w:rsidR="00C0743C" w:rsidRPr="003F3D1E" w:rsidDel="00785CBF">
            <w:rPr>
              <w:rFonts w:ascii="Times New Roman" w:eastAsia="Times New Roman" w:hAnsi="Times New Roman" w:cs="Times New Roman"/>
              <w:sz w:val="24"/>
            </w:rPr>
            <w:delText>(Psr)</w:delText>
          </w:r>
        </w:del>
      </w:ins>
      <w:ins w:id="1245" w:author="Timothy Williams" w:date="2012-11-29T14:44:00Z">
        <w:del w:id="1246" w:author="Sheree Yau" w:date="2012-12-17T17:37:00Z">
          <w:r w:rsidR="00C25B2E" w:rsidRPr="003F3D1E" w:rsidDel="00785CBF">
            <w:rPr>
              <w:rFonts w:ascii="Times New Roman" w:eastAsia="Times New Roman" w:hAnsi="Times New Roman" w:cs="Times New Roman"/>
              <w:sz w:val="24"/>
            </w:rPr>
            <w:delText>, which, like the Sox system</w:delText>
          </w:r>
        </w:del>
        <w:del w:id="1247" w:author="Sheree Yau" w:date="2012-12-05T19:18:00Z">
          <w:r w:rsidR="00C25B2E" w:rsidRPr="003F3D1E" w:rsidDel="003F3D1E">
            <w:rPr>
              <w:rFonts w:ascii="Times New Roman" w:eastAsia="Times New Roman" w:hAnsi="Times New Roman" w:cs="Times New Roman"/>
              <w:sz w:val="24"/>
            </w:rPr>
            <w:delText xml:space="preserve"> </w:delText>
          </w:r>
        </w:del>
        <w:del w:id="1248" w:author="Sheree Yau" w:date="2012-12-17T17:37:00Z">
          <w:r w:rsidR="00C25B2E" w:rsidRPr="003F3D1E" w:rsidDel="00785CBF">
            <w:rPr>
              <w:rFonts w:ascii="Times New Roman" w:eastAsia="Times New Roman" w:hAnsi="Times New Roman" w:cs="Times New Roman"/>
              <w:sz w:val="24"/>
            </w:rPr>
            <w:delText xml:space="preserve">, has been documented in deep-sea </w:delText>
          </w:r>
          <w:r w:rsidR="00C25B2E" w:rsidRPr="003F3D1E" w:rsidDel="00785CBF">
            <w:rPr>
              <w:rFonts w:ascii="Times New Roman" w:eastAsia="Times New Roman" w:hAnsi="Times New Roman" w:cs="Times New Roman"/>
              <w:i/>
              <w:sz w:val="24"/>
            </w:rPr>
            <w:delText>Epsilonproteobacteria</w:delText>
          </w:r>
          <w:r w:rsidR="00C25B2E" w:rsidRPr="003F3D1E" w:rsidDel="00785CBF">
            <w:rPr>
              <w:rFonts w:ascii="Times New Roman" w:eastAsia="Times New Roman" w:hAnsi="Times New Roman" w:cs="Times New Roman"/>
              <w:sz w:val="24"/>
            </w:rPr>
            <w:delText xml:space="preserve"> (Yamamoto &amp; Takai, 2011)</w:delText>
          </w:r>
        </w:del>
      </w:ins>
      <w:ins w:id="1249" w:author="Timothy Williams" w:date="2012-11-29T14:40:00Z">
        <w:del w:id="1250" w:author="Sheree Yau" w:date="2012-12-17T17:37:00Z">
          <w:r w:rsidR="00C0743C" w:rsidRPr="003F3D1E" w:rsidDel="00785CBF">
            <w:rPr>
              <w:rFonts w:ascii="Times New Roman" w:eastAsia="Times New Roman" w:hAnsi="Times New Roman" w:cs="Times New Roman"/>
              <w:sz w:val="24"/>
            </w:rPr>
            <w:delText>.</w:delText>
          </w:r>
        </w:del>
      </w:ins>
      <w:ins w:id="1251" w:author="Timothy Williams" w:date="2012-11-29T14:43:00Z">
        <w:del w:id="1252" w:author="Sheree Yau" w:date="2012-12-17T17:37:00Z">
          <w:r w:rsidR="00C0743C" w:rsidRPr="003F3D1E" w:rsidDel="00785CBF">
            <w:rPr>
              <w:rFonts w:ascii="Times New Roman" w:eastAsia="Times New Roman" w:hAnsi="Times New Roman" w:cs="Times New Roman"/>
              <w:sz w:val="24"/>
            </w:rPr>
            <w:delText xml:space="preserve"> </w:delText>
          </w:r>
        </w:del>
      </w:ins>
      <w:del w:id="1253" w:author="Sheree Yau" w:date="2012-12-17T17:37:00Z">
        <w:r w:rsidRPr="003F3D1E" w:rsidDel="00785CBF">
          <w:rPr>
            <w:rFonts w:ascii="Times New Roman" w:eastAsia="Times New Roman" w:hAnsi="Times New Roman" w:cs="Times New Roman"/>
            <w:sz w:val="24"/>
          </w:rPr>
          <w:delText>(Figure S6C)</w:delText>
        </w:r>
      </w:del>
    </w:p>
    <w:p w:rsidR="00E93911" w:rsidRPr="003F3D1E" w:rsidDel="004F6822" w:rsidRDefault="00C45D27" w:rsidP="004F6822">
      <w:pPr>
        <w:pStyle w:val="Normal1"/>
        <w:spacing w:after="0" w:line="240" w:lineRule="auto"/>
        <w:rPr>
          <w:del w:id="1254" w:author="Sheree Yau" w:date="2012-12-17T18:22:00Z"/>
        </w:rPr>
      </w:pPr>
      <w:del w:id="1255" w:author="Sheree Yau" w:date="2012-12-17T18:22:00Z">
        <w:r w:rsidRPr="003F3D1E" w:rsidDel="004F6822">
          <w:rPr>
            <w:rFonts w:ascii="Times New Roman" w:eastAsia="Times New Roman" w:hAnsi="Times New Roman" w:cs="Times New Roman"/>
            <w:sz w:val="24"/>
          </w:rPr>
          <w:delText xml:space="preserve"> </w:delText>
        </w:r>
        <w:commentRangeStart w:id="1256"/>
        <w:r w:rsidRPr="003F3D1E" w:rsidDel="004F6822">
          <w:rPr>
            <w:rFonts w:ascii="Times New Roman" w:eastAsia="Times New Roman" w:hAnsi="Times New Roman" w:cs="Times New Roman"/>
            <w:sz w:val="24"/>
          </w:rPr>
          <w:delText xml:space="preserve">and polysulfide reductase (PSR) genes were not detected; both genes are known to be possessed by deep-sea sulfur-oxidizing </w:delText>
        </w:r>
        <w:r w:rsidRPr="003F3D1E" w:rsidDel="004F6822">
          <w:rPr>
            <w:rFonts w:ascii="Times New Roman" w:eastAsia="Times New Roman" w:hAnsi="Times New Roman" w:cs="Times New Roman"/>
            <w:i/>
            <w:sz w:val="24"/>
          </w:rPr>
          <w:delText>Epsilonproteobacteria</w:delText>
        </w:r>
        <w:commentRangeEnd w:id="1256"/>
        <w:r w:rsidR="00C0743C" w:rsidRPr="003F3D1E" w:rsidDel="004F6822">
          <w:rPr>
            <w:rStyle w:val="CommentReference"/>
            <w:rFonts w:asciiTheme="minorHAnsi" w:eastAsiaTheme="minorEastAsia" w:hAnsiTheme="minorHAnsi" w:cstheme="minorBidi"/>
            <w:color w:val="auto"/>
          </w:rPr>
          <w:commentReference w:id="1256"/>
        </w:r>
        <w:r w:rsidRPr="003F3D1E" w:rsidDel="004F6822">
          <w:rPr>
            <w:rFonts w:ascii="Times New Roman" w:eastAsia="Times New Roman" w:hAnsi="Times New Roman" w:cs="Times New Roman"/>
            <w:i/>
            <w:sz w:val="24"/>
          </w:rPr>
          <w:delText xml:space="preserve"> </w:delText>
        </w:r>
        <w:r w:rsidRPr="003F3D1E" w:rsidDel="004F6822">
          <w:rPr>
            <w:rFonts w:ascii="Times New Roman" w:eastAsia="Times New Roman" w:hAnsi="Times New Roman" w:cs="Times New Roman"/>
            <w:sz w:val="24"/>
          </w:rPr>
          <w:delText>(</w:delText>
        </w:r>
      </w:del>
      <w:del w:id="1257" w:author="Sheree Yau" w:date="2012-12-17T20:12:00Z">
        <w:r w:rsidRPr="003F3D1E" w:rsidDel="00802BAD">
          <w:rPr>
            <w:rFonts w:ascii="Times New Roman" w:eastAsia="Times New Roman" w:hAnsi="Times New Roman" w:cs="Times New Roman"/>
            <w:sz w:val="24"/>
          </w:rPr>
          <w:delText>Yamamoto &amp; Takai, 2011</w:delText>
        </w:r>
      </w:del>
      <w:del w:id="1258" w:author="Sheree Yau" w:date="2012-12-17T18:22:00Z">
        <w:r w:rsidRPr="003F3D1E" w:rsidDel="004F6822">
          <w:rPr>
            <w:rFonts w:ascii="Times New Roman" w:eastAsia="Times New Roman" w:hAnsi="Times New Roman" w:cs="Times New Roman"/>
            <w:sz w:val="24"/>
          </w:rPr>
          <w:delText xml:space="preserve">). This suggests that rather than S, Organic Lake </w:delText>
        </w:r>
        <w:r w:rsidRPr="003F3D1E" w:rsidDel="004F6822">
          <w:rPr>
            <w:rFonts w:ascii="Times New Roman" w:eastAsia="Times New Roman" w:hAnsi="Times New Roman" w:cs="Times New Roman"/>
            <w:i/>
            <w:sz w:val="24"/>
          </w:rPr>
          <w:delText xml:space="preserve">Epsilonproteobacteria </w:delText>
        </w:r>
        <w:r w:rsidRPr="003F3D1E" w:rsidDel="004F6822">
          <w:rPr>
            <w:rFonts w:ascii="Times New Roman" w:eastAsia="Times New Roman" w:hAnsi="Times New Roman" w:cs="Times New Roman"/>
            <w:sz w:val="24"/>
          </w:rPr>
          <w:delText xml:space="preserve">make use of alternate electron donors such as SCFA or hydrogen (*check). Importantly, it is therefore likely that appreciable S oxidation cannot occur in the deep zone as the known terminal electron acceptors, oxygen and nitrate are deplete. </w:delText>
        </w:r>
      </w:del>
    </w:p>
    <w:p w:rsidR="00A6185D" w:rsidRDefault="00C45D27">
      <w:pPr>
        <w:pStyle w:val="Normal1"/>
        <w:spacing w:after="0" w:line="240" w:lineRule="auto"/>
        <w:pPrChange w:id="1259" w:author="Sheree Yau" w:date="2012-12-17T18:22:00Z">
          <w:pPr>
            <w:pStyle w:val="Normal1"/>
            <w:spacing w:after="0" w:line="240" w:lineRule="auto"/>
            <w:ind w:firstLine="426"/>
          </w:pPr>
        </w:pPrChange>
      </w:pPr>
      <w:del w:id="1260" w:author="Sheree Yau" w:date="2012-12-17T18:22:00Z">
        <w:r w:rsidRPr="003F3D1E" w:rsidDel="004F6822">
          <w:rPr>
            <w:rFonts w:ascii="Times New Roman" w:eastAsia="Times New Roman" w:hAnsi="Times New Roman" w:cs="Times New Roman"/>
            <w:sz w:val="24"/>
          </w:rPr>
          <w:delText xml:space="preserve">In the deep zone, dissimilatory sulfate reduction (DSR) potential was extremely low (Figure 4C) as was the abundance of sulfate-reducing </w:delText>
        </w:r>
        <w:r w:rsidRPr="003F3D1E" w:rsidDel="004F6822">
          <w:rPr>
            <w:rFonts w:ascii="Times New Roman" w:eastAsia="Times New Roman" w:hAnsi="Times New Roman" w:cs="Times New Roman"/>
            <w:i/>
            <w:sz w:val="24"/>
          </w:rPr>
          <w:delText>Deltaproteobacteria</w:delText>
        </w:r>
        <w:r w:rsidRPr="003F3D1E" w:rsidDel="004F6822">
          <w:rPr>
            <w:rFonts w:ascii="Times New Roman" w:eastAsia="Times New Roman" w:hAnsi="Times New Roman" w:cs="Times New Roman"/>
            <w:sz w:val="24"/>
          </w:rPr>
          <w:delText xml:space="preserve"> (Figure 2A,C). The reason for the limited DSR potential is unclear, although it is possible that the high salinity, transient oxygenation or positive electro-potential inhibit</w:delText>
        </w:r>
        <w:r w:rsidR="002D5261" w:rsidRPr="003F3D1E" w:rsidDel="004F6822">
          <w:rPr>
            <w:rFonts w:ascii="Times New Roman" w:eastAsia="Times New Roman" w:hAnsi="Times New Roman" w:cs="Times New Roman"/>
            <w:sz w:val="24"/>
          </w:rPr>
          <w:delText>s</w:delText>
        </w:r>
        <w:r w:rsidRPr="003F3D1E" w:rsidDel="004F6822">
          <w:rPr>
            <w:rFonts w:ascii="Times New Roman" w:eastAsia="Times New Roman" w:hAnsi="Times New Roman" w:cs="Times New Roman"/>
            <w:sz w:val="24"/>
          </w:rPr>
          <w:delText xml:space="preserve"> microorganisms from performing DSR, and hence colonizing the deep zone of the lake. It is also likely that the lack of dissimilatory sulfur cycling contributes to the accumulation of DMS and DMSP in Organic Lake in the deep zone. In the upper mixed zone, DMS could potentially be oxidized as a carbon and energy source or utilized as an electron donor by sulfur-oxidizing autotrophs (Schäfer </w:delText>
        </w:r>
        <w:r w:rsidRPr="003F3D1E" w:rsidDel="004F6822">
          <w:rPr>
            <w:rFonts w:ascii="Times New Roman" w:eastAsia="Times New Roman" w:hAnsi="Times New Roman" w:cs="Times New Roman"/>
            <w:i/>
            <w:sz w:val="24"/>
          </w:rPr>
          <w:delText>et al.</w:delText>
        </w:r>
        <w:r w:rsidRPr="003F3D1E" w:rsidDel="004F6822">
          <w:rPr>
            <w:rFonts w:ascii="Times New Roman" w:eastAsia="Times New Roman" w:hAnsi="Times New Roman" w:cs="Times New Roman"/>
            <w:sz w:val="24"/>
          </w:rPr>
          <w:delText xml:space="preserve">, 2010). In anoxic zones, methanogenic </w:delText>
        </w:r>
        <w:r w:rsidRPr="003F3D1E" w:rsidDel="004F6822">
          <w:rPr>
            <w:rFonts w:ascii="Times New Roman" w:eastAsia="Times New Roman" w:hAnsi="Times New Roman" w:cs="Times New Roman"/>
            <w:i/>
            <w:sz w:val="24"/>
          </w:rPr>
          <w:delText>Archaea</w:delText>
        </w:r>
        <w:r w:rsidRPr="003F3D1E" w:rsidDel="004F6822">
          <w:rPr>
            <w:rFonts w:ascii="Times New Roman" w:eastAsia="Times New Roman" w:hAnsi="Times New Roman" w:cs="Times New Roman"/>
            <w:sz w:val="24"/>
          </w:rPr>
          <w:delText xml:space="preserve"> or sulfate-reducing bacteria are the main organisms known to break down DMS (*Scholten </w:delText>
        </w:r>
        <w:r w:rsidRPr="003F3D1E" w:rsidDel="004F6822">
          <w:rPr>
            <w:rFonts w:ascii="Times New Roman" w:eastAsia="Times New Roman" w:hAnsi="Times New Roman" w:cs="Times New Roman"/>
            <w:i/>
            <w:sz w:val="24"/>
          </w:rPr>
          <w:delText>et al.</w:delText>
        </w:r>
        <w:r w:rsidRPr="003F3D1E" w:rsidDel="004F6822">
          <w:rPr>
            <w:rFonts w:ascii="Times New Roman" w:eastAsia="Times New Roman" w:hAnsi="Times New Roman" w:cs="Times New Roman"/>
            <w:sz w:val="24"/>
          </w:rPr>
          <w:delText xml:space="preserve">, 2003 or Schäfer </w:delText>
        </w:r>
        <w:r w:rsidRPr="003F3D1E" w:rsidDel="004F6822">
          <w:rPr>
            <w:rFonts w:ascii="Times New Roman" w:eastAsia="Times New Roman" w:hAnsi="Times New Roman" w:cs="Times New Roman"/>
            <w:i/>
            <w:sz w:val="24"/>
          </w:rPr>
          <w:delText>et al.</w:delText>
        </w:r>
        <w:r w:rsidRPr="003F3D1E" w:rsidDel="004F6822">
          <w:rPr>
            <w:rFonts w:ascii="Times New Roman" w:eastAsia="Times New Roman" w:hAnsi="Times New Roman" w:cs="Times New Roman"/>
            <w:sz w:val="24"/>
          </w:rPr>
          <w:delText>, 2008). However, the very low dissimilatory sulfur conversion potential in the deep zone coupled with the relatively stagnant waters would likely minimize DMS oxidation and loss by ventilation. DMS would therefore be expected to accumulate in the deep zone.</w:delText>
        </w:r>
      </w:del>
    </w:p>
    <w:p w:rsidR="003F3D1E" w:rsidRPr="003F3D1E" w:rsidRDefault="00C45D27" w:rsidP="003F3D1E">
      <w:pPr>
        <w:pStyle w:val="Normal1"/>
        <w:spacing w:after="0" w:line="100" w:lineRule="atLeast"/>
        <w:ind w:firstLine="426"/>
        <w:rPr>
          <w:ins w:id="1261" w:author="Sheree Yau" w:date="2012-12-05T19:24:00Z"/>
          <w:rFonts w:eastAsia="Times New Roman"/>
          <w:kern w:val="1"/>
        </w:rPr>
      </w:pPr>
      <w:r>
        <w:rPr>
          <w:rFonts w:ascii="Times New Roman" w:eastAsia="Times New Roman" w:hAnsi="Times New Roman" w:cs="Times New Roman"/>
          <w:sz w:val="24"/>
        </w:rPr>
        <w:t xml:space="preserve">To determine the source of high DMS in the bottom waters of Organic Lake, the genes involved in DMS formation were surveyed. Genes for DMSP lyases </w:t>
      </w:r>
      <w:r>
        <w:rPr>
          <w:rFonts w:ascii="Times New Roman" w:eastAsia="Times New Roman" w:hAnsi="Times New Roman" w:cs="Times New Roman"/>
          <w:i/>
          <w:sz w:val="24"/>
        </w:rPr>
        <w:t>dddD</w:t>
      </w:r>
      <w:r>
        <w:rPr>
          <w:rFonts w:ascii="Times New Roman" w:eastAsia="Times New Roman" w:hAnsi="Times New Roman" w:cs="Times New Roman"/>
          <w:sz w:val="24"/>
        </w:rPr>
        <w:t xml:space="preserv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dddP</w:t>
      </w:r>
      <w:r>
        <w:rPr>
          <w:rFonts w:ascii="Times New Roman" w:eastAsia="Times New Roman" w:hAnsi="Times New Roman" w:cs="Times New Roman"/>
          <w:sz w:val="24"/>
        </w:rPr>
        <w:t xml:space="preserve">, were detected in Organic Lake at levels comparable to other dominant processes such as respiration and fermentation (Figure 4C) indicating DMSP is an important carbon and energy source in Organic Lake. </w:t>
      </w:r>
      <w:proofErr w:type="gramStart"/>
      <w:r>
        <w:rPr>
          <w:rFonts w:ascii="Times New Roman" w:eastAsia="Times New Roman" w:hAnsi="Times New Roman" w:cs="Times New Roman"/>
          <w:i/>
          <w:sz w:val="24"/>
        </w:rPr>
        <w:t>dddD</w:t>
      </w:r>
      <w:proofErr w:type="gramEnd"/>
      <w:r>
        <w:rPr>
          <w:rFonts w:ascii="Times New Roman" w:eastAsia="Times New Roman" w:hAnsi="Times New Roman" w:cs="Times New Roman"/>
          <w:i/>
          <w:sz w:val="24"/>
        </w:rPr>
        <w:t xml:space="preserve"> </w:t>
      </w:r>
      <w:r>
        <w:rPr>
          <w:rFonts w:ascii="Times New Roman" w:eastAsia="Times New Roman" w:hAnsi="Times New Roman" w:cs="Times New Roman"/>
          <w:sz w:val="24"/>
        </w:rPr>
        <w:t>was the most abundant of the Organic Lake DMSP lyases (</w:t>
      </w:r>
      <w:del w:id="1262" w:author="Sheree Yau" w:date="2012-12-17T15:12:00Z">
        <w:r w:rsidDel="00342213">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Table 3) and comprised two main types: MAR-dddD and OL-dddD (Figure S8). Neither of these types clustered with the non-functional </w:t>
      </w:r>
      <w:r>
        <w:rPr>
          <w:rFonts w:ascii="Times New Roman" w:eastAsia="Times New Roman" w:hAnsi="Times New Roman" w:cs="Times New Roman"/>
          <w:i/>
          <w:sz w:val="24"/>
        </w:rPr>
        <w:t xml:space="preserve">Dinoroseobacter shibae </w:t>
      </w:r>
      <w:r>
        <w:rPr>
          <w:rFonts w:ascii="Times New Roman" w:eastAsia="Times New Roman" w:hAnsi="Times New Roman" w:cs="Times New Roman"/>
          <w:sz w:val="24"/>
        </w:rPr>
        <w:t xml:space="preserve">DFL 12 and </w:t>
      </w:r>
      <w:r>
        <w:rPr>
          <w:rFonts w:ascii="Times New Roman" w:eastAsia="Times New Roman" w:hAnsi="Times New Roman" w:cs="Times New Roman"/>
          <w:i/>
          <w:sz w:val="24"/>
        </w:rPr>
        <w:t xml:space="preserve">Ruegeria pomeroyi </w:t>
      </w:r>
      <w:r>
        <w:rPr>
          <w:rFonts w:ascii="Times New Roman" w:eastAsia="Times New Roman" w:hAnsi="Times New Roman" w:cs="Times New Roman"/>
          <w:sz w:val="24"/>
        </w:rPr>
        <w:t xml:space="preserve">DSS-3 </w:t>
      </w:r>
      <w:r w:rsidR="00FA454F">
        <w:rPr>
          <w:rFonts w:ascii="Times New Roman" w:eastAsia="Times New Roman" w:hAnsi="Times New Roman" w:cs="Times New Roman"/>
          <w:i/>
          <w:sz w:val="24"/>
        </w:rPr>
        <w:t xml:space="preserve">dddD </w:t>
      </w:r>
      <w:r w:rsidR="00FA454F">
        <w:rPr>
          <w:rFonts w:ascii="Times New Roman" w:eastAsia="Times New Roman" w:hAnsi="Times New Roman" w:cs="Times New Roman"/>
          <w:sz w:val="24"/>
        </w:rPr>
        <w:t xml:space="preserve">homologs </w:t>
      </w:r>
      <w:r>
        <w:rPr>
          <w:rFonts w:ascii="Times New Roman" w:eastAsia="Times New Roman" w:hAnsi="Times New Roman" w:cs="Times New Roman"/>
          <w:sz w:val="24"/>
        </w:rPr>
        <w:t xml:space="preserve">(Todd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or carnitine coenzyme A transferase outgroups, thereby providing support for their proposed role as functional DMSP lyases. </w:t>
      </w:r>
      <w:r w:rsidR="002D5261">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MAR-dddD </w:t>
      </w:r>
      <w:r w:rsidR="00A10CB2">
        <w:rPr>
          <w:rFonts w:ascii="Times New Roman" w:eastAsia="Times New Roman" w:hAnsi="Times New Roman" w:cs="Times New Roman"/>
          <w:sz w:val="24"/>
        </w:rPr>
        <w:t>type</w:t>
      </w:r>
      <w:del w:id="1263" w:author="Sheree Yau" w:date="2012-12-17T15:13:00Z">
        <w:r w:rsidR="00A10CB2" w:rsidDel="00342213">
          <w:rPr>
            <w:rFonts w:ascii="Times New Roman" w:eastAsia="Times New Roman" w:hAnsi="Times New Roman" w:cs="Times New Roman"/>
            <w:sz w:val="24"/>
          </w:rPr>
          <w:delText xml:space="preserve"> </w:delText>
        </w:r>
      </w:del>
      <w:r>
        <w:rPr>
          <w:rFonts w:ascii="Times New Roman" w:eastAsia="Times New Roman" w:hAnsi="Times New Roman" w:cs="Times New Roman"/>
          <w:sz w:val="24"/>
        </w:rPr>
        <w:t xml:space="preserve"> </w:t>
      </w:r>
      <w:r w:rsidR="00600B3F">
        <w:rPr>
          <w:rFonts w:ascii="Times New Roman" w:eastAsia="Times New Roman" w:hAnsi="Times New Roman" w:cs="Times New Roman"/>
          <w:sz w:val="24"/>
        </w:rPr>
        <w:t>includes</w:t>
      </w:r>
      <w:r w:rsidR="002D5261">
        <w:rPr>
          <w:rFonts w:ascii="Times New Roman" w:eastAsia="Times New Roman" w:hAnsi="Times New Roman" w:cs="Times New Roman"/>
          <w:sz w:val="24"/>
        </w:rPr>
        <w:t xml:space="preserve"> the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sp. ELB17 </w:t>
      </w:r>
      <w:r w:rsidR="002D5261">
        <w:rPr>
          <w:rFonts w:ascii="Times New Roman" w:eastAsia="Times New Roman" w:hAnsi="Times New Roman" w:cs="Times New Roman"/>
          <w:i/>
          <w:sz w:val="24"/>
        </w:rPr>
        <w:t xml:space="preserve">dddD </w:t>
      </w:r>
      <w:r>
        <w:rPr>
          <w:rFonts w:ascii="Times New Roman" w:eastAsia="Times New Roman" w:hAnsi="Times New Roman" w:cs="Times New Roman"/>
          <w:sz w:val="24"/>
        </w:rPr>
        <w:t xml:space="preserve">homolog, and </w:t>
      </w:r>
      <w:r w:rsidR="00A10CB2">
        <w:rPr>
          <w:rFonts w:ascii="Times New Roman" w:eastAsia="Times New Roman" w:hAnsi="Times New Roman" w:cs="Times New Roman"/>
          <w:sz w:val="24"/>
        </w:rPr>
        <w:t xml:space="preserve">MAR-dddD </w:t>
      </w:r>
      <w:r>
        <w:rPr>
          <w:rFonts w:ascii="Times New Roman" w:eastAsia="Times New Roman" w:hAnsi="Times New Roman" w:cs="Times New Roman"/>
          <w:sz w:val="24"/>
        </w:rPr>
        <w:t xml:space="preserve">sequences were most abundant on the 0.8 µm fraction where </w:t>
      </w:r>
      <w:r>
        <w:rPr>
          <w:rFonts w:ascii="Times New Roman" w:eastAsia="Times New Roman" w:hAnsi="Times New Roman" w:cs="Times New Roman"/>
          <w:i/>
          <w:sz w:val="24"/>
        </w:rPr>
        <w:t>Marinobacter</w:t>
      </w:r>
      <w:r>
        <w:rPr>
          <w:rFonts w:ascii="Times New Roman" w:eastAsia="Times New Roman" w:hAnsi="Times New Roman" w:cs="Times New Roman"/>
          <w:sz w:val="24"/>
        </w:rPr>
        <w:t xml:space="preserve"> OTUs were also </w:t>
      </w:r>
      <w:del w:id="1264" w:author="Sheree Yau" w:date="2012-12-17T20:26:00Z">
        <w:r w:rsidDel="00A03B06">
          <w:rPr>
            <w:rFonts w:ascii="Times New Roman" w:eastAsia="Times New Roman" w:hAnsi="Times New Roman" w:cs="Times New Roman"/>
            <w:sz w:val="24"/>
          </w:rPr>
          <w:delText xml:space="preserve">more </w:delText>
        </w:r>
      </w:del>
      <w:r>
        <w:rPr>
          <w:rFonts w:ascii="Times New Roman" w:eastAsia="Times New Roman" w:hAnsi="Times New Roman" w:cs="Times New Roman"/>
          <w:sz w:val="24"/>
        </w:rPr>
        <w:t xml:space="preserve">abundant, indicating MAR-dddD derives from Organic Lake </w:t>
      </w:r>
      <w:r>
        <w:rPr>
          <w:rFonts w:ascii="Times New Roman" w:eastAsia="Times New Roman" w:hAnsi="Times New Roman" w:cs="Times New Roman"/>
          <w:i/>
          <w:sz w:val="24"/>
        </w:rPr>
        <w:t xml:space="preserve">Marinobacter </w:t>
      </w:r>
      <w:r>
        <w:rPr>
          <w:rFonts w:ascii="Times New Roman" w:eastAsia="Times New Roman" w:hAnsi="Times New Roman" w:cs="Times New Roman"/>
          <w:sz w:val="24"/>
        </w:rPr>
        <w:t xml:space="preserve">(Figure S8). OL-dddD did not have a close relative from cultured bacteria making its </w:t>
      </w:r>
      <w:ins w:id="1265" w:author="Sheree Yau" w:date="2012-12-17T20:27:00Z">
        <w:r w:rsidR="00A03B06">
          <w:rPr>
            <w:rFonts w:ascii="Times New Roman" w:eastAsia="Times New Roman" w:hAnsi="Times New Roman" w:cs="Times New Roman"/>
            <w:sz w:val="24"/>
          </w:rPr>
          <w:t xml:space="preserve">precise </w:t>
        </w:r>
      </w:ins>
      <w:r>
        <w:rPr>
          <w:rFonts w:ascii="Times New Roman" w:eastAsia="Times New Roman" w:hAnsi="Times New Roman" w:cs="Times New Roman"/>
          <w:sz w:val="24"/>
        </w:rPr>
        <w:t xml:space="preserve">taxonomic origins uncertain. The abundance of OL-dddD on the 3.0 µm fraction suggests it originates from </w:t>
      </w:r>
      <w:proofErr w:type="gramStart"/>
      <w:r>
        <w:rPr>
          <w:rFonts w:ascii="Times New Roman" w:eastAsia="Times New Roman" w:hAnsi="Times New Roman" w:cs="Times New Roman"/>
          <w:i/>
          <w:sz w:val="24"/>
        </w:rPr>
        <w:t>Alphaproteobacteria</w:t>
      </w:r>
      <w:r>
        <w:rPr>
          <w:rFonts w:ascii="Times New Roman" w:eastAsia="Times New Roman" w:hAnsi="Times New Roman" w:cs="Times New Roman"/>
          <w:sz w:val="24"/>
        </w:rPr>
        <w:t>,</w:t>
      </w:r>
      <w:del w:id="1266" w:author="Sheree Yau" w:date="2012-12-05T19:22:00Z">
        <w:r w:rsidDel="003F3D1E">
          <w:rPr>
            <w:rFonts w:ascii="Times New Roman" w:eastAsia="Times New Roman" w:hAnsi="Times New Roman" w:cs="Times New Roman"/>
            <w:sz w:val="24"/>
          </w:rPr>
          <w:delText xml:space="preserve"> </w:delText>
        </w:r>
        <w:r w:rsidDel="003F3D1E">
          <w:rPr>
            <w:rFonts w:ascii="Times New Roman" w:eastAsia="Times New Roman" w:hAnsi="Times New Roman" w:cs="Times New Roman"/>
            <w:i/>
            <w:sz w:val="24"/>
          </w:rPr>
          <w:delText xml:space="preserve">Bacteroidetes </w:delText>
        </w:r>
        <w:r w:rsidDel="003F3D1E">
          <w:rPr>
            <w:rFonts w:ascii="Times New Roman" w:eastAsia="Times New Roman" w:hAnsi="Times New Roman" w:cs="Times New Roman"/>
            <w:sz w:val="24"/>
          </w:rPr>
          <w:delText xml:space="preserve">or </w:delText>
        </w:r>
        <w:r w:rsidDel="003F3D1E">
          <w:rPr>
            <w:rFonts w:ascii="Times New Roman" w:eastAsia="Times New Roman" w:hAnsi="Times New Roman" w:cs="Times New Roman"/>
            <w:i/>
            <w:sz w:val="24"/>
          </w:rPr>
          <w:delText xml:space="preserve">Dunaliella </w:delText>
        </w:r>
        <w:r w:rsidDel="003F3D1E">
          <w:rPr>
            <w:rFonts w:ascii="Times New Roman" w:eastAsia="Times New Roman" w:hAnsi="Times New Roman" w:cs="Times New Roman"/>
            <w:sz w:val="24"/>
          </w:rPr>
          <w:delText>(*</w:delText>
        </w:r>
        <w:r w:rsidDel="003F3D1E">
          <w:rPr>
            <w:rFonts w:ascii="Times New Roman" w:eastAsia="Times New Roman" w:hAnsi="Times New Roman" w:cs="Times New Roman"/>
            <w:sz w:val="24"/>
            <w:highlight w:val="yellow"/>
          </w:rPr>
          <w:delText>link ddd gene to scaffolds</w:delText>
        </w:r>
        <w:r w:rsidR="00FA454F" w:rsidDel="003F3D1E">
          <w:rPr>
            <w:rFonts w:ascii="Times New Roman" w:eastAsia="Times New Roman" w:hAnsi="Times New Roman" w:cs="Times New Roman"/>
            <w:sz w:val="24"/>
            <w:highlight w:val="yellow"/>
          </w:rPr>
          <w:delText xml:space="preserve"> </w:delText>
        </w:r>
        <w:r w:rsidDel="003F3D1E">
          <w:rPr>
            <w:rFonts w:ascii="Times New Roman" w:eastAsia="Times New Roman" w:hAnsi="Times New Roman" w:cs="Times New Roman"/>
            <w:sz w:val="24"/>
            <w:highlight w:val="yellow"/>
          </w:rPr>
          <w:delText>to determine taxonomic orgin</w:delText>
        </w:r>
        <w:r w:rsidDel="003F3D1E">
          <w:rPr>
            <w:rFonts w:ascii="Times New Roman" w:eastAsia="Times New Roman" w:hAnsi="Times New Roman" w:cs="Times New Roman"/>
            <w:sz w:val="24"/>
          </w:rPr>
          <w:delText>)</w:delText>
        </w:r>
      </w:del>
      <w:r>
        <w:rPr>
          <w:rFonts w:ascii="Times New Roman" w:eastAsia="Times New Roman" w:hAnsi="Times New Roman" w:cs="Times New Roman"/>
          <w:sz w:val="24"/>
        </w:rPr>
        <w:t>.</w:t>
      </w:r>
      <w:proofErr w:type="gramEnd"/>
      <w:ins w:id="1267" w:author="Sheree Yau" w:date="2012-12-05T19:24:00Z">
        <w:r w:rsidR="003F3D1E">
          <w:rPr>
            <w:rFonts w:ascii="Times New Roman" w:eastAsia="Times New Roman" w:hAnsi="Times New Roman" w:cs="Times New Roman"/>
            <w:sz w:val="24"/>
          </w:rPr>
          <w:t xml:space="preserve"> </w:t>
        </w:r>
        <w:r w:rsidR="003F3D1E" w:rsidRPr="003F3D1E">
          <w:rPr>
            <w:rFonts w:ascii="Times New Roman" w:eastAsia="Times New Roman" w:hAnsi="Times New Roman"/>
            <w:kern w:val="1"/>
            <w:sz w:val="24"/>
          </w:rPr>
          <w:t xml:space="preserve">OL-dddD containing contigs carried genes of mixed </w:t>
        </w:r>
        <w:r w:rsidR="003F3D1E" w:rsidRPr="003F3D1E">
          <w:rPr>
            <w:rFonts w:ascii="Times New Roman" w:eastAsia="Times New Roman" w:hAnsi="Times New Roman"/>
            <w:i/>
            <w:kern w:val="1"/>
            <w:sz w:val="24"/>
          </w:rPr>
          <w:t xml:space="preserve">Alpha- </w:t>
        </w:r>
        <w:r w:rsidR="003F3D1E" w:rsidRPr="003F3D1E">
          <w:rPr>
            <w:rFonts w:ascii="Times New Roman" w:eastAsia="Times New Roman" w:hAnsi="Times New Roman"/>
            <w:kern w:val="1"/>
            <w:sz w:val="24"/>
          </w:rPr>
          <w:t xml:space="preserve">and </w:t>
        </w:r>
        <w:r w:rsidR="003F3D1E" w:rsidRPr="003F3D1E">
          <w:rPr>
            <w:rFonts w:ascii="Times New Roman" w:eastAsia="Times New Roman" w:hAnsi="Times New Roman"/>
            <w:i/>
            <w:kern w:val="1"/>
            <w:sz w:val="24"/>
          </w:rPr>
          <w:t>Gammaproteobacteria</w:t>
        </w:r>
      </w:ins>
      <w:ins w:id="1268" w:author="Sheree Yau" w:date="2012-12-17T18:40:00Z">
        <w:r w:rsidR="00C51F45">
          <w:rPr>
            <w:rFonts w:ascii="Times New Roman" w:eastAsia="Times New Roman" w:hAnsi="Times New Roman"/>
            <w:i/>
            <w:kern w:val="1"/>
            <w:sz w:val="24"/>
          </w:rPr>
          <w:t>l</w:t>
        </w:r>
      </w:ins>
      <w:ins w:id="1269" w:author="Sheree Yau" w:date="2012-12-05T19:24:00Z">
        <w:r w:rsidR="003F3D1E" w:rsidRPr="003F3D1E">
          <w:rPr>
            <w:rFonts w:ascii="Times New Roman" w:eastAsia="Times New Roman" w:hAnsi="Times New Roman"/>
            <w:kern w:val="1"/>
            <w:sz w:val="24"/>
          </w:rPr>
          <w:t xml:space="preserve"> or</w:t>
        </w:r>
        <w:r w:rsidR="003F3D1E">
          <w:rPr>
            <w:rFonts w:ascii="Times New Roman" w:eastAsia="Times New Roman" w:hAnsi="Times New Roman"/>
            <w:kern w:val="1"/>
            <w:sz w:val="24"/>
          </w:rPr>
          <w:t>i</w:t>
        </w:r>
        <w:r w:rsidR="003F3D1E" w:rsidRPr="003F3D1E">
          <w:rPr>
            <w:rFonts w:ascii="Times New Roman" w:eastAsia="Times New Roman" w:hAnsi="Times New Roman"/>
            <w:kern w:val="1"/>
            <w:sz w:val="24"/>
          </w:rPr>
          <w:t>gin</w:t>
        </w:r>
      </w:ins>
      <w:ins w:id="1270" w:author="Sheree Yau" w:date="2012-12-17T20:27:00Z">
        <w:r w:rsidR="00A03B06">
          <w:rPr>
            <w:rFonts w:ascii="Times New Roman" w:eastAsia="Times New Roman" w:hAnsi="Times New Roman"/>
            <w:kern w:val="1"/>
            <w:sz w:val="24"/>
          </w:rPr>
          <w:t xml:space="preserve"> supporting </w:t>
        </w:r>
      </w:ins>
      <w:ins w:id="1271" w:author="Sheree Yau" w:date="2012-12-17T20:28:00Z">
        <w:r w:rsidR="00A03B06">
          <w:rPr>
            <w:rFonts w:ascii="Times New Roman" w:eastAsia="Times New Roman" w:hAnsi="Times New Roman"/>
            <w:kern w:val="1"/>
            <w:sz w:val="24"/>
          </w:rPr>
          <w:t xml:space="preserve">its </w:t>
        </w:r>
      </w:ins>
      <w:proofErr w:type="gramStart"/>
      <w:ins w:id="1272" w:author="Sheree Yau" w:date="2012-12-17T20:27:00Z">
        <w:r w:rsidR="00A03B06">
          <w:rPr>
            <w:rFonts w:ascii="Times New Roman" w:eastAsia="Times New Roman" w:hAnsi="Times New Roman"/>
            <w:kern w:val="1"/>
            <w:sz w:val="24"/>
          </w:rPr>
          <w:t xml:space="preserve">provenance </w:t>
        </w:r>
      </w:ins>
      <w:ins w:id="1273" w:author="Sheree Yau" w:date="2012-12-05T19:24:00Z">
        <w:r w:rsidR="003F3D1E" w:rsidRPr="003F3D1E">
          <w:rPr>
            <w:rFonts w:ascii="Times New Roman" w:eastAsia="Times New Roman" w:hAnsi="Times New Roman"/>
            <w:kern w:val="1"/>
            <w:sz w:val="24"/>
          </w:rPr>
          <w:t xml:space="preserve"> </w:t>
        </w:r>
      </w:ins>
      <w:ins w:id="1274" w:author="Sheree Yau" w:date="2012-12-17T20:28:00Z">
        <w:r w:rsidR="00A03B06">
          <w:rPr>
            <w:rFonts w:ascii="Times New Roman" w:eastAsia="Times New Roman" w:hAnsi="Times New Roman"/>
            <w:kern w:val="1"/>
            <w:sz w:val="24"/>
          </w:rPr>
          <w:t>from</w:t>
        </w:r>
        <w:proofErr w:type="gramEnd"/>
        <w:r w:rsidR="00A03B06">
          <w:rPr>
            <w:rFonts w:ascii="Times New Roman" w:eastAsia="Times New Roman" w:hAnsi="Times New Roman"/>
            <w:kern w:val="1"/>
            <w:sz w:val="24"/>
          </w:rPr>
          <w:t xml:space="preserve"> one of these classes and </w:t>
        </w:r>
      </w:ins>
      <w:ins w:id="1275" w:author="Sheree Yau" w:date="2012-12-05T19:24:00Z">
        <w:r w:rsidR="003F3D1E" w:rsidRPr="003F3D1E">
          <w:rPr>
            <w:rFonts w:ascii="Times New Roman" w:eastAsia="Times New Roman" w:hAnsi="Times New Roman"/>
            <w:kern w:val="1"/>
            <w:sz w:val="24"/>
          </w:rPr>
          <w:t xml:space="preserve">consistent with the “pick ‘n mix” arrangement of genes found beside sequenced </w:t>
        </w:r>
        <w:r w:rsidR="003F3D1E" w:rsidRPr="003F3D1E">
          <w:rPr>
            <w:rFonts w:ascii="Times New Roman" w:eastAsia="Times New Roman" w:hAnsi="Times New Roman"/>
            <w:i/>
            <w:kern w:val="1"/>
            <w:sz w:val="24"/>
          </w:rPr>
          <w:t xml:space="preserve">dddD </w:t>
        </w:r>
        <w:r w:rsidR="003F3D1E" w:rsidRPr="003F3D1E">
          <w:rPr>
            <w:rFonts w:ascii="Times New Roman" w:eastAsia="Times New Roman" w:hAnsi="Times New Roman"/>
            <w:kern w:val="1"/>
            <w:sz w:val="24"/>
          </w:rPr>
          <w:t xml:space="preserve">regions (Johnston </w:t>
        </w:r>
        <w:r w:rsidR="003F3D1E" w:rsidRPr="003F3D1E">
          <w:rPr>
            <w:rFonts w:ascii="Times New Roman" w:eastAsia="Times New Roman" w:hAnsi="Times New Roman"/>
            <w:i/>
            <w:kern w:val="1"/>
            <w:sz w:val="24"/>
          </w:rPr>
          <w:t>et al.</w:t>
        </w:r>
        <w:r w:rsidR="003F3D1E" w:rsidRPr="003F3D1E">
          <w:rPr>
            <w:rFonts w:ascii="Times New Roman" w:eastAsia="Times New Roman" w:hAnsi="Times New Roman"/>
            <w:kern w:val="1"/>
            <w:sz w:val="24"/>
          </w:rPr>
          <w:t xml:space="preserve">, 2008). Upstream of OL-dddD was </w:t>
        </w:r>
        <w:r w:rsidR="003F3D1E" w:rsidRPr="003F3D1E">
          <w:rPr>
            <w:rFonts w:ascii="Times New Roman" w:eastAsia="Times New Roman" w:hAnsi="Times New Roman"/>
            <w:i/>
            <w:kern w:val="1"/>
            <w:sz w:val="24"/>
          </w:rPr>
          <w:t>dddT</w:t>
        </w:r>
      </w:ins>
      <w:ins w:id="1276" w:author="Sheree Yau" w:date="2012-12-17T15:13:00Z">
        <w:r w:rsidR="00342213">
          <w:rPr>
            <w:rFonts w:ascii="Times New Roman" w:eastAsia="Times New Roman" w:hAnsi="Times New Roman"/>
            <w:i/>
            <w:kern w:val="1"/>
            <w:sz w:val="24"/>
          </w:rPr>
          <w:t xml:space="preserve"> </w:t>
        </w:r>
      </w:ins>
      <w:ins w:id="1277" w:author="Sheree Yau" w:date="2012-12-05T19:24:00Z">
        <w:r w:rsidR="003F3D1E" w:rsidRPr="003F3D1E">
          <w:rPr>
            <w:rFonts w:ascii="Times New Roman" w:eastAsia="Times New Roman" w:hAnsi="Times New Roman"/>
            <w:kern w:val="1"/>
            <w:sz w:val="24"/>
          </w:rPr>
          <w:t>(</w:t>
        </w:r>
        <w:r w:rsidR="003F3D1E" w:rsidRPr="003F3D1E">
          <w:rPr>
            <w:rFonts w:ascii="Times New Roman" w:eastAsia="Times New Roman" w:hAnsi="Times New Roman"/>
            <w:kern w:val="1"/>
            <w:sz w:val="24"/>
            <w:shd w:val="clear" w:color="auto" w:fill="FFFF00"/>
          </w:rPr>
          <w:t>Figure S***</w:t>
        </w:r>
        <w:r w:rsidR="003F3D1E" w:rsidRPr="003F3D1E">
          <w:rPr>
            <w:rFonts w:ascii="Times New Roman" w:eastAsia="Times New Roman" w:hAnsi="Times New Roman"/>
            <w:kern w:val="1"/>
            <w:sz w:val="24"/>
          </w:rPr>
          <w:t xml:space="preserve">), a betaine, choline, carnitine transporter (BCCT) family </w:t>
        </w:r>
        <w:r w:rsidR="003F3D1E" w:rsidRPr="003F3D1E">
          <w:rPr>
            <w:rFonts w:ascii="Times New Roman" w:eastAsia="Times New Roman" w:hAnsi="Times New Roman"/>
            <w:kern w:val="1"/>
            <w:sz w:val="24"/>
          </w:rPr>
          <w:lastRenderedPageBreak/>
          <w:t xml:space="preserve">protein that likely functions in substrate import, </w:t>
        </w:r>
      </w:ins>
      <w:ins w:id="1278" w:author="Sheree Yau" w:date="2012-12-17T15:13:00Z">
        <w:r w:rsidR="00C51F45">
          <w:rPr>
            <w:rFonts w:ascii="Times New Roman" w:eastAsia="Times New Roman" w:hAnsi="Times New Roman"/>
            <w:kern w:val="1"/>
            <w:sz w:val="24"/>
          </w:rPr>
          <w:t>demon</w:t>
        </w:r>
        <w:r w:rsidR="00342213">
          <w:rPr>
            <w:rFonts w:ascii="Times New Roman" w:eastAsia="Times New Roman" w:hAnsi="Times New Roman"/>
            <w:kern w:val="1"/>
            <w:sz w:val="24"/>
          </w:rPr>
          <w:t>strat</w:t>
        </w:r>
      </w:ins>
      <w:ins w:id="1279" w:author="Sheree Yau" w:date="2012-12-05T19:25:00Z">
        <w:r w:rsidR="003F3D1E">
          <w:rPr>
            <w:rFonts w:ascii="Times New Roman" w:eastAsia="Times New Roman" w:hAnsi="Times New Roman"/>
            <w:kern w:val="1"/>
            <w:sz w:val="24"/>
          </w:rPr>
          <w:t>ing</w:t>
        </w:r>
      </w:ins>
      <w:ins w:id="1280" w:author="Sheree Yau" w:date="2012-12-05T19:24:00Z">
        <w:r w:rsidR="003F3D1E" w:rsidRPr="003F3D1E">
          <w:rPr>
            <w:rFonts w:ascii="Times New Roman" w:eastAsia="Times New Roman" w:hAnsi="Times New Roman"/>
            <w:kern w:val="1"/>
            <w:sz w:val="24"/>
          </w:rPr>
          <w:t xml:space="preserve"> OL-dddD forms an operon structure like that of </w:t>
        </w:r>
        <w:r w:rsidR="003F3D1E" w:rsidRPr="003F3D1E">
          <w:rPr>
            <w:rFonts w:ascii="Times New Roman" w:eastAsia="Times New Roman" w:hAnsi="Times New Roman"/>
            <w:i/>
            <w:kern w:val="1"/>
            <w:sz w:val="24"/>
          </w:rPr>
          <w:t xml:space="preserve">Halomonas </w:t>
        </w:r>
        <w:r w:rsidR="003F3D1E" w:rsidRPr="003F3D1E">
          <w:rPr>
            <w:rFonts w:ascii="Times New Roman" w:eastAsia="Times New Roman" w:hAnsi="Times New Roman"/>
            <w:kern w:val="1"/>
            <w:sz w:val="24"/>
          </w:rPr>
          <w:t>sp. HTNK1</w:t>
        </w:r>
      </w:ins>
      <w:ins w:id="1281" w:author="Sheree Yau" w:date="2012-12-17T17:13:00Z">
        <w:r w:rsidR="00DA66B1">
          <w:rPr>
            <w:rFonts w:ascii="Times New Roman" w:eastAsia="Times New Roman" w:hAnsi="Times New Roman"/>
            <w:kern w:val="1"/>
            <w:sz w:val="24"/>
          </w:rPr>
          <w:t xml:space="preserve"> </w:t>
        </w:r>
      </w:ins>
      <w:ins w:id="1282" w:author="Sheree Yau" w:date="2012-12-05T19:24:00Z">
        <w:r w:rsidR="003F3D1E" w:rsidRPr="003F3D1E">
          <w:rPr>
            <w:rFonts w:ascii="Times New Roman" w:eastAsia="Times New Roman" w:hAnsi="Times New Roman"/>
            <w:kern w:val="1"/>
            <w:sz w:val="24"/>
          </w:rPr>
          <w:t xml:space="preserve">(Todd </w:t>
        </w:r>
        <w:r w:rsidR="003F3D1E" w:rsidRPr="003F3D1E">
          <w:rPr>
            <w:rFonts w:ascii="Times New Roman" w:eastAsia="Times New Roman" w:hAnsi="Times New Roman"/>
            <w:i/>
            <w:kern w:val="1"/>
            <w:sz w:val="24"/>
          </w:rPr>
          <w:t>et al</w:t>
        </w:r>
        <w:r w:rsidR="003F3D1E" w:rsidRPr="003F3D1E">
          <w:rPr>
            <w:rFonts w:ascii="Times New Roman" w:eastAsia="Times New Roman" w:hAnsi="Times New Roman"/>
            <w:kern w:val="1"/>
            <w:sz w:val="24"/>
          </w:rPr>
          <w:t>. 2010).</w:t>
        </w:r>
      </w:ins>
    </w:p>
    <w:p w:rsidR="00E93911" w:rsidRDefault="00C45D27">
      <w:pPr>
        <w:pStyle w:val="Normal1"/>
        <w:spacing w:after="0" w:line="240" w:lineRule="auto"/>
        <w:ind w:firstLine="426"/>
      </w:pPr>
      <w:r>
        <w:rPr>
          <w:rFonts w:ascii="Times New Roman" w:eastAsia="Times New Roman" w:hAnsi="Times New Roman" w:cs="Times New Roman"/>
          <w:sz w:val="24"/>
        </w:rPr>
        <w:t xml:space="preserve">Two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groups were detected in Organic Lake: SUL-dddL and MAR-dddL (Figure S9). The former </w:t>
      </w:r>
      <w:r w:rsidR="002D5261">
        <w:rPr>
          <w:rFonts w:ascii="Times New Roman" w:eastAsia="Times New Roman" w:hAnsi="Times New Roman" w:cs="Times New Roman"/>
          <w:sz w:val="24"/>
        </w:rPr>
        <w:t>includes</w:t>
      </w:r>
      <w:r w:rsidR="00FA454F">
        <w:rPr>
          <w:rFonts w:ascii="Times New Roman" w:eastAsia="Times New Roman" w:hAnsi="Times New Roman" w:cs="Times New Roman"/>
          <w:sz w:val="24"/>
        </w:rPr>
        <w:t xml:space="preserve"> the</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Sulfitobacter </w:t>
      </w:r>
      <w:r>
        <w:rPr>
          <w:rFonts w:ascii="Times New Roman" w:eastAsia="Times New Roman" w:hAnsi="Times New Roman" w:cs="Times New Roman"/>
          <w:sz w:val="24"/>
        </w:rPr>
        <w:t xml:space="preserve">sp. EE-36 </w:t>
      </w:r>
      <w:r w:rsidR="00FA454F">
        <w:rPr>
          <w:rFonts w:ascii="Times New Roman" w:eastAsia="Times New Roman" w:hAnsi="Times New Roman" w:cs="Times New Roman"/>
          <w:i/>
          <w:sz w:val="24"/>
        </w:rPr>
        <w:t xml:space="preserve">dddL </w:t>
      </w:r>
      <w:r>
        <w:rPr>
          <w:rFonts w:ascii="Times New Roman" w:eastAsia="Times New Roman" w:hAnsi="Times New Roman" w:cs="Times New Roman"/>
          <w:sz w:val="24"/>
        </w:rPr>
        <w:t xml:space="preserve">and the latter </w:t>
      </w:r>
      <w:r w:rsidR="00FA454F">
        <w:rPr>
          <w:rFonts w:ascii="Times New Roman" w:eastAsia="Times New Roman" w:hAnsi="Times New Roman" w:cs="Times New Roman"/>
          <w:sz w:val="24"/>
        </w:rPr>
        <w:t xml:space="preserve">the </w:t>
      </w:r>
      <w:r>
        <w:rPr>
          <w:rFonts w:ascii="Times New Roman" w:eastAsia="Times New Roman" w:hAnsi="Times New Roman" w:cs="Times New Roman"/>
          <w:i/>
          <w:sz w:val="24"/>
        </w:rPr>
        <w:t xml:space="preserve">Marinobacter manganoxydans </w:t>
      </w:r>
      <w:r>
        <w:rPr>
          <w:rFonts w:ascii="Times New Roman" w:eastAsia="Times New Roman" w:hAnsi="Times New Roman" w:cs="Times New Roman"/>
          <w:sz w:val="24"/>
        </w:rPr>
        <w:t xml:space="preserve">MnI7-9 </w:t>
      </w:r>
      <w:r w:rsidR="00FA454F">
        <w:rPr>
          <w:rFonts w:ascii="Times New Roman" w:eastAsia="Times New Roman" w:hAnsi="Times New Roman" w:cs="Times New Roman"/>
          <w:sz w:val="24"/>
        </w:rPr>
        <w:t>homolog</w:t>
      </w:r>
      <w:r w:rsidR="002D5261">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indicating they originate from </w:t>
      </w:r>
      <w:r>
        <w:rPr>
          <w:rFonts w:ascii="Times New Roman" w:eastAsia="Times New Roman" w:hAnsi="Times New Roman" w:cs="Times New Roman"/>
          <w:i/>
          <w:sz w:val="24"/>
        </w:rPr>
        <w:t>Roseobacter</w:t>
      </w:r>
      <w:r>
        <w:rPr>
          <w:rFonts w:ascii="Times New Roman" w:eastAsia="Times New Roman" w:hAnsi="Times New Roman" w:cs="Times New Roman"/>
          <w:sz w:val="24"/>
        </w:rPr>
        <w:t xml:space="preserve">-clade and </w:t>
      </w:r>
      <w:r>
        <w:rPr>
          <w:rFonts w:ascii="Times New Roman" w:eastAsia="Times New Roman" w:hAnsi="Times New Roman" w:cs="Times New Roman"/>
          <w:i/>
          <w:sz w:val="24"/>
        </w:rPr>
        <w:t>Gammaproteobacteria</w:t>
      </w:r>
      <w:r>
        <w:rPr>
          <w:rFonts w:ascii="Times New Roman" w:eastAsia="Times New Roman" w:hAnsi="Times New Roman" w:cs="Times New Roman"/>
          <w:sz w:val="24"/>
        </w:rPr>
        <w:t xml:space="preserve">, respectively. </w:t>
      </w:r>
      <w:r>
        <w:rPr>
          <w:rFonts w:ascii="Times New Roman" w:eastAsia="Times New Roman" w:hAnsi="Times New Roman" w:cs="Times New Roman"/>
          <w:i/>
          <w:sz w:val="24"/>
        </w:rPr>
        <w:t xml:space="preserve">Sulfitobacter </w:t>
      </w:r>
      <w:r>
        <w:rPr>
          <w:rFonts w:ascii="Times New Roman" w:eastAsia="Times New Roman" w:hAnsi="Times New Roman" w:cs="Times New Roman"/>
          <w:sz w:val="24"/>
        </w:rPr>
        <w:t xml:space="preserve">sp. EE-36 has demonstrated DMSP lyase activity and the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gene alone is sufficient for DMS generation (Curson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These </w:t>
      </w:r>
      <w:commentRangeStart w:id="1283"/>
      <w:del w:id="1284" w:author="Sheree Yau" w:date="2012-12-05T19:26:00Z">
        <w:r w:rsidDel="003F3D1E">
          <w:rPr>
            <w:rFonts w:ascii="Times New Roman" w:eastAsia="Times New Roman" w:hAnsi="Times New Roman" w:cs="Times New Roman"/>
            <w:sz w:val="24"/>
          </w:rPr>
          <w:delText xml:space="preserve">functional </w:delText>
        </w:r>
      </w:del>
      <w:commentRangeEnd w:id="1283"/>
      <w:r w:rsidR="003F3D1E">
        <w:rPr>
          <w:rStyle w:val="CommentReference"/>
          <w:rFonts w:asciiTheme="minorHAnsi" w:eastAsiaTheme="minorEastAsia" w:hAnsiTheme="minorHAnsi" w:cstheme="minorBidi"/>
          <w:color w:val="auto"/>
        </w:rPr>
        <w:commentReference w:id="1283"/>
      </w:r>
      <w:r>
        <w:rPr>
          <w:rFonts w:ascii="Times New Roman" w:eastAsia="Times New Roman" w:hAnsi="Times New Roman" w:cs="Times New Roman"/>
          <w:sz w:val="24"/>
        </w:rPr>
        <w:t>data indicate that the Organic Lake members of the SUL-dddL group perform the same functional role. The MAR-dddL clade appears to be a</w:t>
      </w:r>
      <w:ins w:id="1285" w:author="Sheree Yau" w:date="2012-12-20T02:40:00Z">
        <w:r w:rsidR="00E30C81">
          <w:rPr>
            <w:rFonts w:ascii="Times New Roman" w:eastAsia="Times New Roman" w:hAnsi="Times New Roman" w:cs="Times New Roman"/>
            <w:sz w:val="24"/>
          </w:rPr>
          <w:t>n</w:t>
        </w:r>
      </w:ins>
      <w:ins w:id="1286" w:author="Sheree Yau" w:date="2012-12-17T18:41:00Z">
        <w:r w:rsidR="002A7885">
          <w:rPr>
            <w:rFonts w:ascii="Times New Roman" w:eastAsia="Times New Roman" w:hAnsi="Times New Roman" w:cs="Times New Roman"/>
            <w:sz w:val="24"/>
          </w:rPr>
          <w:t xml:space="preserve"> uncharacterized</w:t>
        </w:r>
      </w:ins>
      <w:r>
        <w:rPr>
          <w:rFonts w:ascii="Times New Roman" w:eastAsia="Times New Roman" w:hAnsi="Times New Roman" w:cs="Times New Roman"/>
          <w:sz w:val="24"/>
        </w:rPr>
        <w:t xml:space="preserve"> </w:t>
      </w:r>
      <w:del w:id="1287" w:author="Sheree Yau" w:date="2012-12-17T18:41:00Z">
        <w:r w:rsidDel="002A7885">
          <w:rPr>
            <w:rFonts w:ascii="Times New Roman" w:eastAsia="Times New Roman" w:hAnsi="Times New Roman" w:cs="Times New Roman"/>
            <w:sz w:val="24"/>
          </w:rPr>
          <w:delText xml:space="preserve">new </w:delText>
        </w:r>
      </w:del>
      <w:r>
        <w:rPr>
          <w:rFonts w:ascii="Times New Roman" w:eastAsia="Times New Roman" w:hAnsi="Times New Roman" w:cs="Times New Roman"/>
          <w:sz w:val="24"/>
        </w:rPr>
        <w:t xml:space="preserve">branch of the </w:t>
      </w:r>
      <w:r>
        <w:rPr>
          <w:rFonts w:ascii="Times New Roman" w:eastAsia="Times New Roman" w:hAnsi="Times New Roman" w:cs="Times New Roman"/>
          <w:i/>
          <w:sz w:val="24"/>
        </w:rPr>
        <w:t>dddL</w:t>
      </w:r>
      <w:r>
        <w:rPr>
          <w:rFonts w:ascii="Times New Roman" w:eastAsia="Times New Roman" w:hAnsi="Times New Roman" w:cs="Times New Roman"/>
          <w:sz w:val="24"/>
        </w:rPr>
        <w:t xml:space="preserve"> family. </w:t>
      </w:r>
      <w:proofErr w:type="gramStart"/>
      <w:r>
        <w:rPr>
          <w:rFonts w:ascii="Times New Roman" w:eastAsia="Times New Roman" w:hAnsi="Times New Roman" w:cs="Times New Roman"/>
          <w:i/>
          <w:sz w:val="24"/>
        </w:rPr>
        <w:t>dddP</w:t>
      </w:r>
      <w:proofErr w:type="gramEnd"/>
      <w:r>
        <w:rPr>
          <w:rFonts w:ascii="Times New Roman" w:eastAsia="Times New Roman" w:hAnsi="Times New Roman" w:cs="Times New Roman"/>
          <w:sz w:val="24"/>
        </w:rPr>
        <w:t xml:space="preserve"> was detected as the least abundant of the DMSP lyases (</w:t>
      </w:r>
      <w:del w:id="1288" w:author="Sheree Yau" w:date="2012-12-05T19:25:00Z">
        <w:r w:rsidDel="003F3D1E">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Table 3). Phylogenetic analyses showed Organic Lake </w:t>
      </w:r>
      <w:r>
        <w:rPr>
          <w:rFonts w:ascii="Times New Roman" w:eastAsia="Times New Roman" w:hAnsi="Times New Roman" w:cs="Times New Roman"/>
          <w:i/>
          <w:sz w:val="24"/>
        </w:rPr>
        <w:t>dddP</w:t>
      </w:r>
      <w:r>
        <w:rPr>
          <w:rFonts w:ascii="Times New Roman" w:eastAsia="Times New Roman" w:hAnsi="Times New Roman" w:cs="Times New Roman"/>
          <w:sz w:val="24"/>
        </w:rPr>
        <w:t xml:space="preserve"> likely originate from </w:t>
      </w:r>
      <w:r>
        <w:rPr>
          <w:rFonts w:ascii="Times New Roman" w:eastAsia="Times New Roman" w:hAnsi="Times New Roman" w:cs="Times New Roman"/>
          <w:i/>
          <w:sz w:val="24"/>
        </w:rPr>
        <w:t>Roseovarius</w:t>
      </w:r>
      <w:r>
        <w:rPr>
          <w:rFonts w:ascii="Times New Roman" w:eastAsia="Times New Roman" w:hAnsi="Times New Roman" w:cs="Times New Roman"/>
          <w:sz w:val="24"/>
        </w:rPr>
        <w:t xml:space="preserve"> (Figure S10). The Organic Lake sequences formed a clade with the functionally verified </w:t>
      </w:r>
      <w:r>
        <w:rPr>
          <w:rFonts w:ascii="Times New Roman" w:eastAsia="Times New Roman" w:hAnsi="Times New Roman" w:cs="Times New Roman"/>
          <w:i/>
          <w:sz w:val="24"/>
        </w:rPr>
        <w:t>Roseovarius nibinhibens</w:t>
      </w:r>
      <w:r w:rsidR="00A10CB2">
        <w:rPr>
          <w:rFonts w:ascii="Times New Roman" w:eastAsia="Times New Roman" w:hAnsi="Times New Roman" w:cs="Times New Roman"/>
          <w:sz w:val="24"/>
        </w:rPr>
        <w:t xml:space="preserve"> ISM</w:t>
      </w:r>
      <w:r>
        <w:rPr>
          <w:rFonts w:ascii="Times New Roman" w:eastAsia="Times New Roman" w:hAnsi="Times New Roman" w:cs="Times New Roman"/>
          <w:i/>
          <w:sz w:val="24"/>
        </w:rPr>
        <w:t xml:space="preserve"> dddP</w:t>
      </w:r>
      <w:r>
        <w:rPr>
          <w:rFonts w:ascii="Times New Roman" w:eastAsia="Times New Roman" w:hAnsi="Times New Roman" w:cs="Times New Roman"/>
          <w:sz w:val="24"/>
        </w:rPr>
        <w:t xml:space="preserve">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t>
      </w:r>
    </w:p>
    <w:p w:rsidR="00E93911" w:rsidRDefault="00C45D27">
      <w:pPr>
        <w:pStyle w:val="Normal1"/>
        <w:spacing w:after="0" w:line="240" w:lineRule="auto"/>
        <w:ind w:firstLine="426"/>
      </w:pPr>
      <w:r>
        <w:rPr>
          <w:rFonts w:ascii="Times New Roman" w:eastAsia="Times New Roman" w:hAnsi="Times New Roman" w:cs="Times New Roman"/>
          <w:sz w:val="24"/>
        </w:rPr>
        <w:t xml:space="preserve">A single type of DMSP demethylase, </w:t>
      </w:r>
      <w:r>
        <w:rPr>
          <w:rFonts w:ascii="Times New Roman" w:eastAsia="Times New Roman" w:hAnsi="Times New Roman" w:cs="Times New Roman"/>
          <w:i/>
          <w:sz w:val="24"/>
        </w:rPr>
        <w:t>dmdA</w:t>
      </w:r>
      <w:r>
        <w:rPr>
          <w:rFonts w:ascii="Times New Roman" w:eastAsia="Times New Roman" w:hAnsi="Times New Roman" w:cs="Times New Roman"/>
          <w:sz w:val="24"/>
        </w:rPr>
        <w:t xml:space="preserve"> was identified. It clustered with </w:t>
      </w:r>
      <w:r>
        <w:rPr>
          <w:rFonts w:ascii="Times New Roman" w:eastAsia="Times New Roman" w:hAnsi="Times New Roman" w:cs="Times New Roman"/>
          <w:i/>
          <w:sz w:val="24"/>
        </w:rPr>
        <w:t>Roseobacter</w:t>
      </w:r>
      <w:r>
        <w:rPr>
          <w:rFonts w:ascii="Times New Roman" w:eastAsia="Times New Roman" w:hAnsi="Times New Roman" w:cs="Times New Roman"/>
          <w:sz w:val="24"/>
        </w:rPr>
        <w:t xml:space="preserve">-clade </w:t>
      </w:r>
      <w:r>
        <w:rPr>
          <w:rFonts w:ascii="Times New Roman" w:eastAsia="Times New Roman" w:hAnsi="Times New Roman" w:cs="Times New Roman"/>
          <w:i/>
          <w:sz w:val="24"/>
        </w:rPr>
        <w:t>dmdA</w:t>
      </w:r>
      <w:r>
        <w:rPr>
          <w:rFonts w:ascii="Times New Roman" w:eastAsia="Times New Roman" w:hAnsi="Times New Roman" w:cs="Times New Roman"/>
          <w:sz w:val="24"/>
        </w:rPr>
        <w:t xml:space="preserve"> (Figure S11), corresponding to the marine clade A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and includes the functionally verified </w:t>
      </w:r>
      <w:r>
        <w:rPr>
          <w:rFonts w:ascii="Times New Roman" w:eastAsia="Times New Roman" w:hAnsi="Times New Roman" w:cs="Times New Roman"/>
          <w:i/>
          <w:sz w:val="24"/>
        </w:rPr>
        <w:t xml:space="preserve">R. pomeroyi </w:t>
      </w:r>
      <w:r>
        <w:rPr>
          <w:rFonts w:ascii="Times New Roman" w:eastAsia="Times New Roman" w:hAnsi="Times New Roman" w:cs="Times New Roman"/>
          <w:sz w:val="24"/>
        </w:rPr>
        <w:t xml:space="preserve">DSS-3 homolog. These data indicate that the Organic Lake sequences correspond to true DMSP demethylases and not related glycine cleavage T proteins or aminomethyltransferases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w:t>
      </w:r>
    </w:p>
    <w:p w:rsidR="00E93911" w:rsidRDefault="00C45D27">
      <w:pPr>
        <w:pStyle w:val="Normal1"/>
        <w:spacing w:after="0" w:line="240" w:lineRule="auto"/>
        <w:ind w:firstLine="426"/>
      </w:pPr>
      <w:r>
        <w:rPr>
          <w:rFonts w:ascii="Times New Roman" w:eastAsia="Times New Roman" w:hAnsi="Times New Roman" w:cs="Times New Roman"/>
          <w:sz w:val="24"/>
        </w:rPr>
        <w:t xml:space="preserve">DMSP cleavage appears to be a significant source of DMS in Organic Lake. DMSP likely originates from </w:t>
      </w:r>
      <w:r>
        <w:rPr>
          <w:rFonts w:ascii="Times New Roman" w:eastAsia="Times New Roman" w:hAnsi="Times New Roman" w:cs="Times New Roman"/>
          <w:i/>
          <w:sz w:val="24"/>
        </w:rPr>
        <w:t xml:space="preserve">Bacillariophyta </w:t>
      </w:r>
      <w:r>
        <w:rPr>
          <w:rFonts w:ascii="Times New Roman" w:eastAsia="Times New Roman" w:hAnsi="Times New Roman" w:cs="Times New Roman"/>
          <w:sz w:val="24"/>
        </w:rPr>
        <w:t xml:space="preserve">or </w:t>
      </w:r>
      <w:r>
        <w:rPr>
          <w:rFonts w:ascii="Times New Roman" w:eastAsia="Times New Roman" w:hAnsi="Times New Roman" w:cs="Times New Roman"/>
          <w:i/>
          <w:sz w:val="24"/>
        </w:rPr>
        <w:t>Dinoflagellida</w:t>
      </w:r>
      <w:r>
        <w:rPr>
          <w:rFonts w:ascii="Times New Roman" w:eastAsia="Times New Roman" w:hAnsi="Times New Roman" w:cs="Times New Roman"/>
          <w:sz w:val="24"/>
        </w:rPr>
        <w:t xml:space="preserve"> as Organic Lake </w:t>
      </w:r>
      <w:r>
        <w:rPr>
          <w:rFonts w:ascii="Times New Roman" w:eastAsia="Times New Roman" w:hAnsi="Times New Roman" w:cs="Times New Roman"/>
          <w:i/>
          <w:sz w:val="24"/>
        </w:rPr>
        <w:t xml:space="preserve">Dunaliella </w:t>
      </w:r>
      <w:r>
        <w:rPr>
          <w:rFonts w:ascii="Times New Roman" w:eastAsia="Times New Roman" w:hAnsi="Times New Roman" w:cs="Times New Roman"/>
          <w:sz w:val="24"/>
        </w:rPr>
        <w:t xml:space="preserve">have been reported not to produce DMSP in culture (Franzmann </w:t>
      </w:r>
      <w:r>
        <w:rPr>
          <w:rFonts w:ascii="Times New Roman" w:eastAsia="Times New Roman" w:hAnsi="Times New Roman" w:cs="Times New Roman"/>
          <w:i/>
          <w:sz w:val="24"/>
        </w:rPr>
        <w:t>et al.</w:t>
      </w:r>
      <w:r>
        <w:rPr>
          <w:rFonts w:ascii="Times New Roman" w:eastAsia="Times New Roman" w:hAnsi="Times New Roman" w:cs="Times New Roman"/>
          <w:sz w:val="24"/>
        </w:rPr>
        <w:t>, 1987b</w:t>
      </w:r>
      <w:commentRangeStart w:id="1289"/>
      <w:r>
        <w:rPr>
          <w:rFonts w:ascii="Times New Roman" w:eastAsia="Times New Roman" w:hAnsi="Times New Roman" w:cs="Times New Roman"/>
          <w:sz w:val="24"/>
        </w:rPr>
        <w:t>)</w:t>
      </w:r>
      <w:del w:id="1290" w:author="Sheree Yau" w:date="2012-12-05T19:27:00Z">
        <w:r w:rsidDel="003A37EA">
          <w:rPr>
            <w:rFonts w:ascii="Times New Roman" w:eastAsia="Times New Roman" w:hAnsi="Times New Roman" w:cs="Times New Roman"/>
            <w:sz w:val="24"/>
          </w:rPr>
          <w:delText xml:space="preserve"> and marine </w:delText>
        </w:r>
        <w:r w:rsidDel="003A37EA">
          <w:rPr>
            <w:rFonts w:ascii="Times New Roman" w:eastAsia="Times New Roman" w:hAnsi="Times New Roman" w:cs="Times New Roman"/>
            <w:i/>
            <w:sz w:val="24"/>
          </w:rPr>
          <w:delText>Dunaliella tertiolecta</w:delText>
        </w:r>
        <w:r w:rsidDel="003A37EA">
          <w:rPr>
            <w:rFonts w:ascii="Times New Roman" w:eastAsia="Times New Roman" w:hAnsi="Times New Roman" w:cs="Times New Roman"/>
            <w:sz w:val="24"/>
          </w:rPr>
          <w:delText xml:space="preserve"> is known to cleave DMSP extracellularly (*Seymour </w:delText>
        </w:r>
        <w:r w:rsidDel="003A37EA">
          <w:rPr>
            <w:rFonts w:ascii="Times New Roman" w:eastAsia="Times New Roman" w:hAnsi="Times New Roman" w:cs="Times New Roman"/>
            <w:i/>
            <w:sz w:val="24"/>
          </w:rPr>
          <w:delText>et al.</w:delText>
        </w:r>
        <w:r w:rsidDel="003A37EA">
          <w:rPr>
            <w:rFonts w:ascii="Times New Roman" w:eastAsia="Times New Roman" w:hAnsi="Times New Roman" w:cs="Times New Roman"/>
            <w:sz w:val="24"/>
          </w:rPr>
          <w:delText>, 2010</w:delText>
        </w:r>
      </w:del>
      <w:commentRangeEnd w:id="1289"/>
      <w:r w:rsidR="003A37EA">
        <w:rPr>
          <w:rStyle w:val="CommentReference"/>
          <w:rFonts w:asciiTheme="minorHAnsi" w:eastAsiaTheme="minorEastAsia" w:hAnsiTheme="minorHAnsi" w:cstheme="minorBidi"/>
          <w:color w:val="auto"/>
        </w:rPr>
        <w:commentReference w:id="1289"/>
      </w:r>
      <w:del w:id="1291" w:author="Sheree Yau" w:date="2012-12-05T19:27:00Z">
        <w:r w:rsidDel="003A37EA">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Based on the abundance of marker genes, DMSP cleavage is predicted to occur at highest levels in the deep zone (Figure 4C) where the DMS concentration has been measured to be highest (Deprez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1986;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 Gibson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1991; Roberts &amp; Burton 1993a; Roberts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1993b). DMS can also be produced in anoxic environments from the reduction of DMSO, degradation of sulfur containing amino acids, and sulfide methylation (Schäfer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Our data indicates </w:t>
      </w:r>
      <w:ins w:id="1292" w:author="Sheree Yau" w:date="2012-12-20T02:42:00Z">
        <w:r w:rsidR="00E30C81">
          <w:rPr>
            <w:rFonts w:ascii="Times New Roman" w:eastAsia="Times New Roman" w:hAnsi="Times New Roman" w:cs="Times New Roman"/>
            <w:sz w:val="24"/>
          </w:rPr>
          <w:t xml:space="preserve">some DMSO reduction linked to </w:t>
        </w:r>
        <w:r w:rsidR="00E30C81">
          <w:rPr>
            <w:rFonts w:ascii="Times New Roman" w:eastAsia="Times New Roman" w:hAnsi="Times New Roman" w:cs="Times New Roman"/>
            <w:i/>
            <w:sz w:val="24"/>
          </w:rPr>
          <w:t xml:space="preserve">Firmicutes </w:t>
        </w:r>
        <w:r w:rsidR="00E30C81">
          <w:rPr>
            <w:rFonts w:ascii="Times New Roman" w:eastAsia="Times New Roman" w:hAnsi="Times New Roman" w:cs="Times New Roman"/>
            <w:sz w:val="24"/>
          </w:rPr>
          <w:t xml:space="preserve">could occur, </w:t>
        </w:r>
      </w:ins>
      <w:del w:id="1293" w:author="Sheree Yau" w:date="2012-12-20T02:42:00Z">
        <w:r w:rsidDel="00E30C81">
          <w:rPr>
            <w:rFonts w:ascii="Times New Roman" w:eastAsia="Times New Roman" w:hAnsi="Times New Roman" w:cs="Times New Roman"/>
            <w:sz w:val="24"/>
          </w:rPr>
          <w:delText xml:space="preserve">that reduction of DMSO </w:delText>
        </w:r>
      </w:del>
      <w:del w:id="1294" w:author="Sheree Yau" w:date="2012-12-20T02:43:00Z">
        <w:r w:rsidDel="00E30C81">
          <w:rPr>
            <w:rFonts w:ascii="Times New Roman" w:eastAsia="Times New Roman" w:hAnsi="Times New Roman" w:cs="Times New Roman"/>
            <w:sz w:val="24"/>
          </w:rPr>
          <w:delText xml:space="preserve">was not </w:delText>
        </w:r>
      </w:del>
      <w:ins w:id="1295" w:author="Sheree Yau" w:date="2012-12-20T02:43:00Z">
        <w:r w:rsidR="00E30C81">
          <w:rPr>
            <w:rFonts w:ascii="Times New Roman" w:eastAsia="Times New Roman" w:hAnsi="Times New Roman" w:cs="Times New Roman"/>
            <w:sz w:val="24"/>
          </w:rPr>
          <w:t xml:space="preserve">but is not likely </w:t>
        </w:r>
      </w:ins>
      <w:r>
        <w:rPr>
          <w:rFonts w:ascii="Times New Roman" w:eastAsia="Times New Roman" w:hAnsi="Times New Roman" w:cs="Times New Roman"/>
          <w:sz w:val="24"/>
        </w:rPr>
        <w:t>a major pathway (Figure 4C</w:t>
      </w:r>
      <w:del w:id="1296" w:author="Sheree Yau" w:date="2012-12-17T15:15:00Z">
        <w:r w:rsidDel="00342213">
          <w:rPr>
            <w:rFonts w:ascii="Times New Roman" w:eastAsia="Times New Roman" w:hAnsi="Times New Roman" w:cs="Times New Roman"/>
            <w:sz w:val="24"/>
          </w:rPr>
          <w:delText>; *</w:delText>
        </w:r>
        <w:r w:rsidDel="00342213">
          <w:rPr>
            <w:rFonts w:ascii="Times New Roman" w:eastAsia="Times New Roman" w:hAnsi="Times New Roman" w:cs="Times New Roman"/>
            <w:sz w:val="24"/>
            <w:highlight w:val="yellow"/>
          </w:rPr>
          <w:delText>figure S</w:delText>
        </w:r>
      </w:del>
      <w:r>
        <w:rPr>
          <w:rFonts w:ascii="Times New Roman" w:eastAsia="Times New Roman" w:hAnsi="Times New Roman" w:cs="Times New Roman"/>
          <w:sz w:val="24"/>
        </w:rPr>
        <w:t xml:space="preserve">), and the potential for the other DMS yielding processes could not be determined because the pathways have not been established. When cultivated, </w:t>
      </w:r>
      <w:r>
        <w:rPr>
          <w:rFonts w:ascii="Times New Roman" w:eastAsia="Times New Roman" w:hAnsi="Times New Roman" w:cs="Times New Roman"/>
          <w:i/>
          <w:sz w:val="24"/>
        </w:rPr>
        <w:t xml:space="preserve">Halomonas </w:t>
      </w:r>
      <w:r>
        <w:rPr>
          <w:rFonts w:ascii="Times New Roman" w:eastAsia="Times New Roman" w:hAnsi="Times New Roman" w:cs="Times New Roman"/>
          <w:sz w:val="24"/>
        </w:rPr>
        <w:t xml:space="preserve">isolates from Organic Lake produced DMS from cysteine (Franzmann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1987b) providing some evidence that DMS production from anaerobic degradation of amino acids can occur. </w:t>
      </w:r>
    </w:p>
    <w:p w:rsidR="002701AD" w:rsidRDefault="00C45D27" w:rsidP="002701AD">
      <w:pPr>
        <w:pStyle w:val="Normal1"/>
        <w:spacing w:after="0" w:line="240" w:lineRule="auto"/>
        <w:ind w:firstLine="426"/>
        <w:rPr>
          <w:ins w:id="1297" w:author="Sheree Yau" w:date="2012-12-17T15:24:00Z"/>
        </w:rPr>
      </w:pPr>
      <w:r>
        <w:rPr>
          <w:rFonts w:ascii="Times New Roman" w:eastAsia="Times New Roman" w:hAnsi="Times New Roman" w:cs="Times New Roman"/>
          <w:sz w:val="24"/>
        </w:rPr>
        <w:t xml:space="preserve">The potential for DMSP cleavage </w:t>
      </w:r>
      <w:del w:id="1298" w:author="Sheree Yau" w:date="2012-12-17T15:22:00Z">
        <w:r w:rsidDel="002701AD">
          <w:rPr>
            <w:rFonts w:ascii="Times New Roman" w:eastAsia="Times New Roman" w:hAnsi="Times New Roman" w:cs="Times New Roman"/>
            <w:sz w:val="24"/>
          </w:rPr>
          <w:delText>to occur is</w:delText>
        </w:r>
      </w:del>
      <w:ins w:id="1299" w:author="Sheree Yau" w:date="2012-12-17T15:22:00Z">
        <w:r w:rsidR="002701AD">
          <w:rPr>
            <w:rFonts w:ascii="Times New Roman" w:eastAsia="Times New Roman" w:hAnsi="Times New Roman" w:cs="Times New Roman"/>
            <w:sz w:val="24"/>
          </w:rPr>
          <w:t>was</w:t>
        </w:r>
      </w:ins>
      <w:r>
        <w:rPr>
          <w:rFonts w:ascii="Times New Roman" w:eastAsia="Times New Roman" w:hAnsi="Times New Roman" w:cs="Times New Roman"/>
          <w:sz w:val="24"/>
        </w:rPr>
        <w:t xml:space="preserve"> more than twice that of DMSP demethylation (Figure 4C</w:t>
      </w:r>
      <w:del w:id="1300" w:author="Sheree Yau" w:date="2012-12-20T02:43:00Z">
        <w:r w:rsidDel="00E30C81">
          <w:rPr>
            <w:rFonts w:ascii="Times New Roman" w:eastAsia="Times New Roman" w:hAnsi="Times New Roman" w:cs="Times New Roman"/>
            <w:sz w:val="24"/>
          </w:rPr>
          <w:delText>, Table 3</w:delText>
        </w:r>
      </w:del>
      <w:del w:id="1301" w:author="Sheree Yau" w:date="2012-12-05T19:29:00Z">
        <w:r w:rsidDel="003A37EA">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This </w:t>
      </w:r>
      <w:ins w:id="1302" w:author="Sheree Yau" w:date="2012-12-17T15:17:00Z">
        <w:r w:rsidR="00342213">
          <w:rPr>
            <w:rFonts w:ascii="Times New Roman" w:eastAsia="Times New Roman" w:hAnsi="Times New Roman" w:cs="Times New Roman"/>
            <w:sz w:val="24"/>
          </w:rPr>
          <w:t xml:space="preserve">is unusual compared to </w:t>
        </w:r>
      </w:ins>
      <w:del w:id="1303" w:author="Sheree Yau" w:date="2012-12-17T15:17:00Z">
        <w:r w:rsidDel="00342213">
          <w:rPr>
            <w:rFonts w:ascii="Times New Roman" w:eastAsia="Times New Roman" w:hAnsi="Times New Roman" w:cs="Times New Roman"/>
            <w:sz w:val="24"/>
          </w:rPr>
          <w:delText xml:space="preserve">from </w:delText>
        </w:r>
      </w:del>
      <w:r>
        <w:rPr>
          <w:rFonts w:ascii="Times New Roman" w:eastAsia="Times New Roman" w:hAnsi="Times New Roman" w:cs="Times New Roman"/>
          <w:sz w:val="24"/>
        </w:rPr>
        <w:t>the marine environment</w:t>
      </w:r>
      <w:ins w:id="1304" w:author="Sheree Yau" w:date="2012-12-17T15:18:00Z">
        <w:r w:rsidR="00342213" w:rsidRPr="00342213">
          <w:rPr>
            <w:rFonts w:ascii="Times New Roman" w:eastAsia="Times New Roman" w:hAnsi="Times New Roman" w:cs="Times New Roman"/>
            <w:sz w:val="24"/>
          </w:rPr>
          <w:t xml:space="preserve"> </w:t>
        </w:r>
        <w:r w:rsidR="00342213">
          <w:rPr>
            <w:rFonts w:ascii="Times New Roman" w:eastAsia="Times New Roman" w:hAnsi="Times New Roman" w:cs="Times New Roman"/>
            <w:sz w:val="24"/>
          </w:rPr>
          <w:t xml:space="preserve">as well as Ace Lake where DMSP demethylation potential is much higher than </w:t>
        </w:r>
      </w:ins>
      <w:ins w:id="1305" w:author="Sheree Yau" w:date="2012-12-17T15:19:00Z">
        <w:r w:rsidR="00342213">
          <w:rPr>
            <w:rFonts w:ascii="Times New Roman" w:eastAsia="Times New Roman" w:hAnsi="Times New Roman" w:cs="Times New Roman"/>
            <w:sz w:val="24"/>
          </w:rPr>
          <w:t>cleavage</w:t>
        </w:r>
      </w:ins>
      <w:ins w:id="1306" w:author="Sheree Yau" w:date="2012-12-17T15:18:00Z">
        <w:r w:rsidR="00342213" w:rsidRPr="00342213">
          <w:rPr>
            <w:rFonts w:ascii="Times New Roman" w:eastAsia="Times New Roman" w:hAnsi="Times New Roman" w:cs="Times New Roman"/>
            <w:sz w:val="24"/>
          </w:rPr>
          <w:t xml:space="preserve"> </w:t>
        </w:r>
        <w:r w:rsidR="00342213">
          <w:rPr>
            <w:rFonts w:ascii="Times New Roman" w:eastAsia="Times New Roman" w:hAnsi="Times New Roman" w:cs="Times New Roman"/>
            <w:sz w:val="24"/>
          </w:rPr>
          <w:t>(Table 3)</w:t>
        </w:r>
      </w:ins>
      <w:ins w:id="1307" w:author="Sheree Yau" w:date="2012-12-17T15:19:00Z">
        <w:r w:rsidR="00342213">
          <w:rPr>
            <w:rFonts w:ascii="Times New Roman" w:eastAsia="Times New Roman" w:hAnsi="Times New Roman" w:cs="Times New Roman"/>
            <w:sz w:val="24"/>
          </w:rPr>
          <w:t>. P</w:t>
        </w:r>
      </w:ins>
      <w:ins w:id="1308" w:author="Sheree Yau" w:date="2012-12-17T15:17:00Z">
        <w:r w:rsidR="00342213">
          <w:rPr>
            <w:rFonts w:ascii="Times New Roman" w:eastAsia="Times New Roman" w:hAnsi="Times New Roman" w:cs="Times New Roman"/>
            <w:sz w:val="24"/>
          </w:rPr>
          <w:t>revious estimates</w:t>
        </w:r>
      </w:ins>
      <w:ins w:id="1309" w:author="Sheree Yau" w:date="2012-12-17T15:19:00Z">
        <w:r w:rsidR="00342213">
          <w:rPr>
            <w:rFonts w:ascii="Times New Roman" w:eastAsia="Times New Roman" w:hAnsi="Times New Roman" w:cs="Times New Roman"/>
            <w:sz w:val="24"/>
          </w:rPr>
          <w:t xml:space="preserve"> have </w:t>
        </w:r>
        <w:r w:rsidR="002701AD">
          <w:rPr>
            <w:rFonts w:ascii="Times New Roman" w:eastAsia="Times New Roman" w:hAnsi="Times New Roman" w:cs="Times New Roman"/>
            <w:sz w:val="24"/>
          </w:rPr>
          <w:t xml:space="preserve">similarly shown marine environments </w:t>
        </w:r>
      </w:ins>
      <w:ins w:id="1310" w:author="Sheree Yau" w:date="2012-12-17T15:20:00Z">
        <w:r w:rsidR="002701AD">
          <w:rPr>
            <w:rFonts w:ascii="Times New Roman" w:eastAsia="Times New Roman" w:hAnsi="Times New Roman" w:cs="Times New Roman"/>
            <w:sz w:val="24"/>
          </w:rPr>
          <w:t xml:space="preserve">to have </w:t>
        </w:r>
      </w:ins>
      <w:del w:id="1311" w:author="Sheree Yau" w:date="2012-12-17T15:19:00Z">
        <w:r w:rsidDel="002701AD">
          <w:rPr>
            <w:rFonts w:ascii="Times New Roman" w:eastAsia="Times New Roman" w:hAnsi="Times New Roman" w:cs="Times New Roman"/>
            <w:sz w:val="24"/>
          </w:rPr>
          <w:delText xml:space="preserve"> </w:delText>
        </w:r>
      </w:del>
      <w:del w:id="1312" w:author="Sheree Yau" w:date="2012-12-17T15:20:00Z">
        <w:r w:rsidDel="002701AD">
          <w:rPr>
            <w:rFonts w:ascii="Times New Roman" w:eastAsia="Times New Roman" w:hAnsi="Times New Roman" w:cs="Times New Roman"/>
            <w:sz w:val="24"/>
          </w:rPr>
          <w:delText>that place</w:delText>
        </w:r>
      </w:del>
      <w:r>
        <w:rPr>
          <w:rFonts w:ascii="Times New Roman" w:eastAsia="Times New Roman" w:hAnsi="Times New Roman" w:cs="Times New Roman"/>
          <w:sz w:val="24"/>
        </w:rPr>
        <w:t xml:space="preserve"> demethylation potential </w:t>
      </w:r>
      <w:del w:id="1313" w:author="Sheree Yau" w:date="2012-12-17T15:20:00Z">
        <w:r w:rsidDel="002701AD">
          <w:rPr>
            <w:rFonts w:ascii="Times New Roman" w:eastAsia="Times New Roman" w:hAnsi="Times New Roman" w:cs="Times New Roman"/>
            <w:sz w:val="24"/>
          </w:rPr>
          <w:delText xml:space="preserve">as </w:delText>
        </w:r>
      </w:del>
      <w:r>
        <w:rPr>
          <w:rFonts w:ascii="Times New Roman" w:eastAsia="Times New Roman" w:hAnsi="Times New Roman" w:cs="Times New Roman"/>
          <w:sz w:val="24"/>
        </w:rPr>
        <w:t xml:space="preserve">up to two orders of magnitude higher than cleavage (Howard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Todd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2011b; Reisch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The frequency of DMSP lyase genes </w:t>
      </w:r>
      <w:ins w:id="1314" w:author="Sheree Yau" w:date="2012-12-20T02:46:00Z">
        <w:r w:rsidR="00E30C81">
          <w:rPr>
            <w:rFonts w:ascii="Times New Roman" w:eastAsia="Times New Roman" w:hAnsi="Times New Roman" w:cs="Times New Roman"/>
            <w:i/>
            <w:sz w:val="24"/>
          </w:rPr>
          <w:t xml:space="preserve">dddD </w:t>
        </w:r>
        <w:r w:rsidR="00E30C81">
          <w:rPr>
            <w:rFonts w:ascii="Times New Roman" w:eastAsia="Times New Roman" w:hAnsi="Times New Roman" w:cs="Times New Roman"/>
            <w:sz w:val="24"/>
          </w:rPr>
          <w:t xml:space="preserve">and </w:t>
        </w:r>
      </w:ins>
      <w:ins w:id="1315" w:author="Sheree Yau" w:date="2012-12-20T02:47:00Z">
        <w:r w:rsidR="00E30C81">
          <w:rPr>
            <w:rFonts w:ascii="Times New Roman" w:eastAsia="Times New Roman" w:hAnsi="Times New Roman" w:cs="Times New Roman"/>
            <w:i/>
            <w:sz w:val="24"/>
          </w:rPr>
          <w:t xml:space="preserve">dddL </w:t>
        </w:r>
      </w:ins>
      <w:r>
        <w:rPr>
          <w:rFonts w:ascii="Times New Roman" w:eastAsia="Times New Roman" w:hAnsi="Times New Roman" w:cs="Times New Roman"/>
          <w:sz w:val="24"/>
        </w:rPr>
        <w:t xml:space="preserve">in Organic Lake </w:t>
      </w:r>
      <w:del w:id="1316" w:author="Sheree Yau" w:date="2012-12-20T02:47:00Z">
        <w:r w:rsidDel="009074D3">
          <w:rPr>
            <w:rFonts w:ascii="Times New Roman" w:eastAsia="Times New Roman" w:hAnsi="Times New Roman" w:cs="Times New Roman"/>
            <w:sz w:val="24"/>
          </w:rPr>
          <w:delText xml:space="preserve">far </w:delText>
        </w:r>
      </w:del>
      <w:r>
        <w:rPr>
          <w:rFonts w:ascii="Times New Roman" w:eastAsia="Times New Roman" w:hAnsi="Times New Roman" w:cs="Times New Roman"/>
          <w:sz w:val="24"/>
        </w:rPr>
        <w:t xml:space="preserve">exceeded those of </w:t>
      </w:r>
      <w:ins w:id="1317" w:author="Sheree Yau" w:date="2012-12-20T02:47:00Z">
        <w:r w:rsidR="009074D3">
          <w:rPr>
            <w:rFonts w:ascii="Times New Roman" w:eastAsia="Times New Roman" w:hAnsi="Times New Roman" w:cs="Times New Roman"/>
            <w:sz w:val="24"/>
          </w:rPr>
          <w:t xml:space="preserve">all other environments, except Punta Cormorant hypersaline lagoon, where </w:t>
        </w:r>
      </w:ins>
      <w:ins w:id="1318" w:author="Sheree Yau" w:date="2012-12-20T02:48:00Z">
        <w:r w:rsidR="009074D3">
          <w:rPr>
            <w:rFonts w:ascii="Times New Roman" w:eastAsia="Times New Roman" w:hAnsi="Times New Roman" w:cs="Times New Roman"/>
            <w:i/>
            <w:sz w:val="24"/>
          </w:rPr>
          <w:t xml:space="preserve">dddL </w:t>
        </w:r>
        <w:r w:rsidR="009074D3">
          <w:rPr>
            <w:rFonts w:ascii="Times New Roman" w:eastAsia="Times New Roman" w:hAnsi="Times New Roman" w:cs="Times New Roman"/>
            <w:sz w:val="24"/>
          </w:rPr>
          <w:t>abundance was comparable.</w:t>
        </w:r>
      </w:ins>
      <w:del w:id="1319" w:author="Sheree Yau" w:date="2012-12-20T02:46:00Z">
        <w:r w:rsidDel="00E30C81">
          <w:rPr>
            <w:rFonts w:ascii="Times New Roman" w:eastAsia="Times New Roman" w:hAnsi="Times New Roman" w:cs="Times New Roman"/>
            <w:sz w:val="24"/>
          </w:rPr>
          <w:delText xml:space="preserve">the </w:delText>
        </w:r>
        <w:commentRangeStart w:id="1320"/>
        <w:r w:rsidDel="00E30C81">
          <w:rPr>
            <w:rFonts w:ascii="Times New Roman" w:eastAsia="Times New Roman" w:hAnsi="Times New Roman" w:cs="Times New Roman"/>
            <w:sz w:val="24"/>
          </w:rPr>
          <w:delText>GOS expedition</w:delText>
        </w:r>
        <w:commentRangeEnd w:id="1320"/>
        <w:r w:rsidDel="00E30C81">
          <w:commentReference w:id="1320"/>
        </w:r>
        <w:r w:rsidDel="00E30C81">
          <w:rPr>
            <w:rFonts w:ascii="Times New Roman" w:eastAsia="Times New Roman" w:hAnsi="Times New Roman" w:cs="Times New Roman"/>
            <w:sz w:val="24"/>
          </w:rPr>
          <w:delText xml:space="preserve"> or from nearby Ace Lake </w:delText>
        </w:r>
      </w:del>
      <w:proofErr w:type="gramStart"/>
      <w:r>
        <w:rPr>
          <w:rFonts w:ascii="Times New Roman" w:eastAsia="Times New Roman" w:hAnsi="Times New Roman" w:cs="Times New Roman"/>
          <w:sz w:val="24"/>
        </w:rPr>
        <w:t>(Table 3)</w:t>
      </w:r>
      <w:del w:id="1321" w:author="Sheree Yau" w:date="2012-12-17T15:23:00Z">
        <w:r w:rsidDel="002701AD">
          <w:rPr>
            <w:rFonts w:ascii="Times New Roman" w:eastAsia="Times New Roman" w:hAnsi="Times New Roman" w:cs="Times New Roman"/>
            <w:sz w:val="24"/>
          </w:rPr>
          <w:delText>.</w:delText>
        </w:r>
      </w:del>
      <w:r>
        <w:rPr>
          <w:rFonts w:ascii="Times New Roman" w:eastAsia="Times New Roman" w:hAnsi="Times New Roman" w:cs="Times New Roman"/>
          <w:sz w:val="24"/>
        </w:rPr>
        <w:t xml:space="preserve"> </w:t>
      </w:r>
      <w:proofErr w:type="gramEnd"/>
      <w:ins w:id="1322" w:author="Sheree Yau" w:date="2012-12-20T02:48:00Z">
        <w:r w:rsidR="009074D3">
          <w:rPr>
            <w:rFonts w:ascii="Times New Roman" w:eastAsia="Times New Roman" w:hAnsi="Times New Roman" w:cs="Times New Roman"/>
            <w:sz w:val="24"/>
          </w:rPr>
          <w:t xml:space="preserve">This </w:t>
        </w:r>
      </w:ins>
      <w:ins w:id="1323" w:author="Sheree Yau" w:date="2012-12-17T15:22:00Z">
        <w:r w:rsidR="009074D3">
          <w:rPr>
            <w:rFonts w:ascii="Times New Roman" w:eastAsia="Times New Roman" w:hAnsi="Times New Roman" w:cs="Times New Roman"/>
            <w:sz w:val="24"/>
          </w:rPr>
          <w:t>suggest</w:t>
        </w:r>
      </w:ins>
      <w:ins w:id="1324" w:author="Sheree Yau" w:date="2012-12-20T02:48:00Z">
        <w:r w:rsidR="009074D3">
          <w:rPr>
            <w:rFonts w:ascii="Times New Roman" w:eastAsia="Times New Roman" w:hAnsi="Times New Roman" w:cs="Times New Roman"/>
            <w:sz w:val="24"/>
          </w:rPr>
          <w:t>s</w:t>
        </w:r>
      </w:ins>
      <w:ins w:id="1325" w:author="Sheree Yau" w:date="2012-12-17T15:22:00Z">
        <w:r w:rsidR="002701AD">
          <w:rPr>
            <w:rFonts w:ascii="Times New Roman" w:eastAsia="Times New Roman" w:hAnsi="Times New Roman" w:cs="Times New Roman"/>
            <w:sz w:val="24"/>
          </w:rPr>
          <w:t xml:space="preserve"> </w:t>
        </w:r>
      </w:ins>
      <w:ins w:id="1326" w:author="Sheree Yau" w:date="2012-12-17T18:48:00Z">
        <w:r w:rsidR="00667617">
          <w:rPr>
            <w:rFonts w:ascii="Times New Roman" w:eastAsia="Times New Roman" w:hAnsi="Times New Roman" w:cs="Times New Roman"/>
            <w:sz w:val="24"/>
          </w:rPr>
          <w:t>selection</w:t>
        </w:r>
      </w:ins>
      <w:ins w:id="1327" w:author="Sheree Yau" w:date="2012-12-17T18:52:00Z">
        <w:r w:rsidR="00667617">
          <w:rPr>
            <w:rFonts w:ascii="Times New Roman" w:eastAsia="Times New Roman" w:hAnsi="Times New Roman" w:cs="Times New Roman"/>
            <w:sz w:val="24"/>
          </w:rPr>
          <w:t xml:space="preserve"> in Organic Lake </w:t>
        </w:r>
      </w:ins>
      <w:ins w:id="1328" w:author="Sheree Yau" w:date="2012-12-17T18:48:00Z">
        <w:r w:rsidR="002A7885">
          <w:rPr>
            <w:rFonts w:ascii="Times New Roman" w:eastAsia="Times New Roman" w:hAnsi="Times New Roman" w:cs="Times New Roman"/>
            <w:sz w:val="24"/>
          </w:rPr>
          <w:t xml:space="preserve">for </w:t>
        </w:r>
      </w:ins>
      <w:ins w:id="1329" w:author="Sheree Yau" w:date="2012-12-17T15:22:00Z">
        <w:r w:rsidR="00667617">
          <w:rPr>
            <w:rFonts w:ascii="Times New Roman" w:eastAsia="Times New Roman" w:hAnsi="Times New Roman" w:cs="Times New Roman"/>
            <w:sz w:val="24"/>
          </w:rPr>
          <w:t xml:space="preserve">DMSP </w:t>
        </w:r>
      </w:ins>
      <w:ins w:id="1330" w:author="Sheree Yau" w:date="2012-12-17T18:50:00Z">
        <w:r w:rsidR="00667617">
          <w:rPr>
            <w:rFonts w:ascii="Times New Roman" w:eastAsia="Times New Roman" w:hAnsi="Times New Roman" w:cs="Times New Roman"/>
            <w:sz w:val="24"/>
          </w:rPr>
          <w:t>cleav</w:t>
        </w:r>
      </w:ins>
      <w:ins w:id="1331" w:author="Sheree Yau" w:date="2012-12-17T18:51:00Z">
        <w:r w:rsidR="00667617">
          <w:rPr>
            <w:rFonts w:ascii="Times New Roman" w:eastAsia="Times New Roman" w:hAnsi="Times New Roman" w:cs="Times New Roman"/>
            <w:sz w:val="24"/>
          </w:rPr>
          <w:t>age</w:t>
        </w:r>
      </w:ins>
      <w:ins w:id="1332" w:author="Sheree Yau" w:date="2012-12-17T15:22:00Z">
        <w:r w:rsidR="00667617">
          <w:rPr>
            <w:rFonts w:ascii="Times New Roman" w:eastAsia="Times New Roman" w:hAnsi="Times New Roman" w:cs="Times New Roman"/>
            <w:sz w:val="24"/>
          </w:rPr>
          <w:t xml:space="preserve"> </w:t>
        </w:r>
      </w:ins>
      <w:ins w:id="1333" w:author="Sheree Yau" w:date="2012-12-17T18:51:00Z">
        <w:r w:rsidR="00667617">
          <w:rPr>
            <w:rFonts w:ascii="Times New Roman" w:eastAsia="Times New Roman" w:hAnsi="Times New Roman" w:cs="Times New Roman"/>
            <w:sz w:val="24"/>
          </w:rPr>
          <w:t xml:space="preserve">due to functional advantage </w:t>
        </w:r>
      </w:ins>
      <w:ins w:id="1334" w:author="Sheree Yau" w:date="2012-12-17T18:45:00Z">
        <w:r w:rsidR="00667617">
          <w:rPr>
            <w:rFonts w:ascii="Times New Roman" w:eastAsia="Times New Roman" w:hAnsi="Times New Roman" w:cs="Times New Roman"/>
            <w:sz w:val="24"/>
          </w:rPr>
          <w:t xml:space="preserve">and/or </w:t>
        </w:r>
      </w:ins>
      <w:ins w:id="1335" w:author="Sheree Yau" w:date="2012-12-17T18:51:00Z">
        <w:r w:rsidR="00667617">
          <w:rPr>
            <w:rFonts w:ascii="Times New Roman" w:eastAsia="Times New Roman" w:hAnsi="Times New Roman" w:cs="Times New Roman"/>
            <w:sz w:val="24"/>
          </w:rPr>
          <w:t>selection for taxa that carry</w:t>
        </w:r>
      </w:ins>
      <w:ins w:id="1336" w:author="Sheree Yau" w:date="2012-12-17T18:45:00Z">
        <w:r w:rsidR="002A7885">
          <w:rPr>
            <w:rFonts w:ascii="Times New Roman" w:eastAsia="Times New Roman" w:hAnsi="Times New Roman" w:cs="Times New Roman"/>
            <w:sz w:val="24"/>
          </w:rPr>
          <w:t xml:space="preserve"> DMSP lyase genes</w:t>
        </w:r>
      </w:ins>
      <w:ins w:id="1337" w:author="Sheree Yau" w:date="2012-12-17T15:24:00Z">
        <w:r w:rsidR="002701AD">
          <w:rPr>
            <w:rFonts w:ascii="Times New Roman" w:eastAsia="Times New Roman" w:hAnsi="Times New Roman" w:cs="Times New Roman"/>
            <w:sz w:val="24"/>
          </w:rPr>
          <w:t>. There</w:t>
        </w:r>
        <w:r w:rsidR="00667617">
          <w:rPr>
            <w:rFonts w:ascii="Times New Roman" w:eastAsia="Times New Roman" w:hAnsi="Times New Roman" w:cs="Times New Roman"/>
            <w:sz w:val="24"/>
          </w:rPr>
          <w:t xml:space="preserve"> is evidence that </w:t>
        </w:r>
      </w:ins>
      <w:ins w:id="1338" w:author="Sheree Yau" w:date="2012-12-17T18:53:00Z">
        <w:r w:rsidR="00667617">
          <w:rPr>
            <w:rFonts w:ascii="Times New Roman" w:eastAsia="Times New Roman" w:hAnsi="Times New Roman" w:cs="Times New Roman"/>
            <w:sz w:val="24"/>
          </w:rPr>
          <w:t xml:space="preserve">high </w:t>
        </w:r>
      </w:ins>
      <w:ins w:id="1339" w:author="Sheree Yau" w:date="2012-12-17T15:24:00Z">
        <w:r w:rsidR="00667617">
          <w:rPr>
            <w:rFonts w:ascii="Times New Roman" w:eastAsia="Times New Roman" w:hAnsi="Times New Roman" w:cs="Times New Roman"/>
            <w:sz w:val="24"/>
          </w:rPr>
          <w:t>DMSP cleava</w:t>
        </w:r>
      </w:ins>
      <w:ins w:id="1340" w:author="Sheree Yau" w:date="2012-12-17T18:52:00Z">
        <w:r w:rsidR="00667617">
          <w:rPr>
            <w:rFonts w:ascii="Times New Roman" w:eastAsia="Times New Roman" w:hAnsi="Times New Roman" w:cs="Times New Roman"/>
            <w:sz w:val="24"/>
          </w:rPr>
          <w:t xml:space="preserve">ge </w:t>
        </w:r>
      </w:ins>
      <w:ins w:id="1341" w:author="Sheree Yau" w:date="2012-12-17T18:53:00Z">
        <w:r w:rsidR="00667617">
          <w:rPr>
            <w:rFonts w:ascii="Times New Roman" w:eastAsia="Times New Roman" w:hAnsi="Times New Roman" w:cs="Times New Roman"/>
            <w:sz w:val="24"/>
          </w:rPr>
          <w:t>potential is adaptive in</w:t>
        </w:r>
      </w:ins>
      <w:ins w:id="1342" w:author="Sheree Yau" w:date="2012-12-17T15:24:00Z">
        <w:r w:rsidR="002701AD">
          <w:rPr>
            <w:rFonts w:ascii="Times New Roman" w:eastAsia="Times New Roman" w:hAnsi="Times New Roman" w:cs="Times New Roman"/>
            <w:sz w:val="24"/>
          </w:rPr>
          <w:t xml:space="preserve"> hypersaline systems, as a high proportion of </w:t>
        </w:r>
        <w:r w:rsidR="002701AD">
          <w:rPr>
            <w:rFonts w:ascii="Times New Roman" w:eastAsia="Times New Roman" w:hAnsi="Times New Roman" w:cs="Times New Roman"/>
            <w:i/>
            <w:sz w:val="24"/>
          </w:rPr>
          <w:t xml:space="preserve">ddd </w:t>
        </w:r>
      </w:ins>
      <w:ins w:id="1343" w:author="Sheree Yau" w:date="2012-12-17T18:47:00Z">
        <w:r w:rsidR="002A7885">
          <w:rPr>
            <w:rFonts w:ascii="Times New Roman" w:eastAsia="Times New Roman" w:hAnsi="Times New Roman" w:cs="Times New Roman"/>
            <w:sz w:val="24"/>
          </w:rPr>
          <w:t xml:space="preserve">genes </w:t>
        </w:r>
      </w:ins>
      <w:ins w:id="1344" w:author="Sheree Yau" w:date="2012-12-17T15:24:00Z">
        <w:r w:rsidR="002701AD">
          <w:rPr>
            <w:rFonts w:ascii="Times New Roman" w:eastAsia="Times New Roman" w:hAnsi="Times New Roman" w:cs="Times New Roman"/>
            <w:sz w:val="24"/>
          </w:rPr>
          <w:t xml:space="preserve">were </w:t>
        </w:r>
      </w:ins>
      <w:ins w:id="1345" w:author="Sheree Yau" w:date="2012-12-17T15:26:00Z">
        <w:r w:rsidR="002701AD">
          <w:rPr>
            <w:rFonts w:ascii="Times New Roman" w:eastAsia="Times New Roman" w:hAnsi="Times New Roman" w:cs="Times New Roman"/>
            <w:sz w:val="24"/>
          </w:rPr>
          <w:t>similarly detected in</w:t>
        </w:r>
      </w:ins>
      <w:ins w:id="1346" w:author="Sheree Yau" w:date="2012-12-17T15:24:00Z">
        <w:r w:rsidR="002701AD">
          <w:rPr>
            <w:rFonts w:ascii="Times New Roman" w:eastAsia="Times New Roman" w:hAnsi="Times New Roman" w:cs="Times New Roman"/>
            <w:sz w:val="24"/>
          </w:rPr>
          <w:t xml:space="preserve"> Punta Cormorant hypersaline lagoon and saltern ponds (Raina </w:t>
        </w:r>
        <w:r w:rsidR="002701AD">
          <w:rPr>
            <w:rFonts w:ascii="Times New Roman" w:eastAsia="Times New Roman" w:hAnsi="Times New Roman" w:cs="Times New Roman"/>
            <w:i/>
            <w:sz w:val="24"/>
          </w:rPr>
          <w:t>et al</w:t>
        </w:r>
        <w:r w:rsidR="002701AD">
          <w:rPr>
            <w:rFonts w:ascii="Times New Roman" w:eastAsia="Times New Roman" w:hAnsi="Times New Roman" w:cs="Times New Roman"/>
            <w:sz w:val="24"/>
          </w:rPr>
          <w:t xml:space="preserve">., 2010). </w:t>
        </w:r>
      </w:ins>
      <w:ins w:id="1347" w:author="Sheree Yau" w:date="2012-12-17T18:54:00Z">
        <w:r w:rsidR="00667617">
          <w:rPr>
            <w:rFonts w:ascii="Times New Roman" w:eastAsia="Times New Roman" w:hAnsi="Times New Roman" w:cs="Times New Roman"/>
            <w:sz w:val="24"/>
          </w:rPr>
          <w:t xml:space="preserve">The accumulated DMS in Organic Lake </w:t>
        </w:r>
      </w:ins>
      <w:ins w:id="1348" w:author="Sheree Yau" w:date="2012-12-17T15:24:00Z">
        <w:r w:rsidR="002701AD">
          <w:rPr>
            <w:rFonts w:ascii="Times New Roman" w:eastAsia="Times New Roman" w:hAnsi="Times New Roman" w:cs="Times New Roman"/>
            <w:sz w:val="24"/>
          </w:rPr>
          <w:t xml:space="preserve">suggests </w:t>
        </w:r>
      </w:ins>
      <w:ins w:id="1349" w:author="Sheree Yau" w:date="2012-12-17T18:54:00Z">
        <w:r w:rsidR="00667617">
          <w:rPr>
            <w:rFonts w:ascii="Times New Roman" w:eastAsia="Times New Roman" w:hAnsi="Times New Roman" w:cs="Times New Roman"/>
            <w:sz w:val="24"/>
          </w:rPr>
          <w:lastRenderedPageBreak/>
          <w:t>conditions in Organic Lake</w:t>
        </w:r>
      </w:ins>
      <w:ins w:id="1350" w:author="Sheree Yau" w:date="2012-12-17T15:24:00Z">
        <w:r w:rsidR="002701AD">
          <w:rPr>
            <w:rFonts w:ascii="Times New Roman" w:eastAsia="Times New Roman" w:hAnsi="Times New Roman" w:cs="Times New Roman"/>
            <w:sz w:val="24"/>
          </w:rPr>
          <w:t xml:space="preserve"> favor the relatively wasteful lysis pathway, where both sulfur and carbon is lost to the organism performing the DMSP lysis, over the more </w:t>
        </w:r>
        <w:r w:rsidR="00667617">
          <w:rPr>
            <w:rFonts w:ascii="Times New Roman" w:eastAsia="Times New Roman" w:hAnsi="Times New Roman" w:cs="Times New Roman"/>
            <w:sz w:val="24"/>
          </w:rPr>
          <w:t>‘thrifty’ demethylation pathway</w:t>
        </w:r>
      </w:ins>
      <w:ins w:id="1351" w:author="Sheree Yau" w:date="2012-12-17T18:55:00Z">
        <w:r w:rsidR="00667617">
          <w:rPr>
            <w:rFonts w:ascii="Times New Roman" w:eastAsia="Times New Roman" w:hAnsi="Times New Roman" w:cs="Times New Roman"/>
            <w:sz w:val="24"/>
          </w:rPr>
          <w:t>. This is</w:t>
        </w:r>
      </w:ins>
      <w:ins w:id="1352" w:author="Sheree Yau" w:date="2012-12-17T15:24:00Z">
        <w:r w:rsidR="002701AD">
          <w:rPr>
            <w:rFonts w:ascii="Times New Roman" w:eastAsia="Times New Roman" w:hAnsi="Times New Roman" w:cs="Times New Roman"/>
            <w:sz w:val="24"/>
          </w:rPr>
          <w:t xml:space="preserve"> particularly</w:t>
        </w:r>
      </w:ins>
      <w:ins w:id="1353" w:author="Sheree Yau" w:date="2012-12-17T18:55:00Z">
        <w:r w:rsidR="00667617">
          <w:rPr>
            <w:rFonts w:ascii="Times New Roman" w:eastAsia="Times New Roman" w:hAnsi="Times New Roman" w:cs="Times New Roman"/>
            <w:sz w:val="24"/>
          </w:rPr>
          <w:t xml:space="preserve"> pertinent to</w:t>
        </w:r>
      </w:ins>
      <w:ins w:id="1354" w:author="Sheree Yau" w:date="2012-12-17T15:24:00Z">
        <w:r w:rsidR="002701AD">
          <w:rPr>
            <w:rFonts w:ascii="Times New Roman" w:eastAsia="Times New Roman" w:hAnsi="Times New Roman" w:cs="Times New Roman"/>
            <w:sz w:val="24"/>
          </w:rPr>
          <w:t xml:space="preserve"> the </w:t>
        </w:r>
        <w:r w:rsidR="002701AD">
          <w:rPr>
            <w:rFonts w:ascii="Times New Roman" w:eastAsia="Times New Roman" w:hAnsi="Times New Roman" w:cs="Times New Roman"/>
            <w:i/>
            <w:sz w:val="24"/>
          </w:rPr>
          <w:t>Roseobacter</w:t>
        </w:r>
        <w:r w:rsidR="002701AD">
          <w:rPr>
            <w:rFonts w:ascii="Times New Roman" w:eastAsia="Times New Roman" w:hAnsi="Times New Roman" w:cs="Times New Roman"/>
            <w:sz w:val="24"/>
          </w:rPr>
          <w:t xml:space="preserve"> lineages that can also perform either process. One possibility that has been proposed is that when sulfur is in excess and the organism can easily assimilate alternative sulfur sources, the lysis pathway may be competitive (Johnston </w:t>
        </w:r>
        <w:r w:rsidR="002701AD">
          <w:rPr>
            <w:rFonts w:ascii="Times New Roman" w:eastAsia="Times New Roman" w:hAnsi="Times New Roman" w:cs="Times New Roman"/>
            <w:i/>
            <w:sz w:val="24"/>
          </w:rPr>
          <w:t>et al.,</w:t>
        </w:r>
        <w:r w:rsidR="002701AD">
          <w:rPr>
            <w:rFonts w:ascii="Times New Roman" w:eastAsia="Times New Roman" w:hAnsi="Times New Roman" w:cs="Times New Roman"/>
            <w:sz w:val="24"/>
          </w:rPr>
          <w:t xml:space="preserve"> 2008). </w:t>
        </w:r>
      </w:ins>
      <w:ins w:id="1355" w:author="Sheree Yau" w:date="2012-12-20T04:24:00Z">
        <w:r w:rsidR="00613A56">
          <w:rPr>
            <w:rFonts w:ascii="Times New Roman" w:eastAsia="Times New Roman" w:hAnsi="Times New Roman" w:cs="Times New Roman"/>
            <w:sz w:val="24"/>
          </w:rPr>
          <w:t>In h</w:t>
        </w:r>
      </w:ins>
      <w:ins w:id="1356" w:author="Sheree Yau" w:date="2012-12-20T04:23:00Z">
        <w:r w:rsidR="00613A56">
          <w:rPr>
            <w:rFonts w:ascii="Times New Roman" w:eastAsia="Times New Roman" w:hAnsi="Times New Roman" w:cs="Times New Roman"/>
            <w:sz w:val="24"/>
          </w:rPr>
          <w:t>ypersaline</w:t>
        </w:r>
      </w:ins>
      <w:ins w:id="1357" w:author="Sheree Yau" w:date="2012-12-20T04:22:00Z">
        <w:r w:rsidR="00613A56">
          <w:rPr>
            <w:rFonts w:ascii="Times New Roman" w:eastAsia="Times New Roman" w:hAnsi="Times New Roman" w:cs="Times New Roman"/>
            <w:sz w:val="24"/>
          </w:rPr>
          <w:t xml:space="preserve"> systems</w:t>
        </w:r>
      </w:ins>
      <w:ins w:id="1358" w:author="Sheree Yau" w:date="2012-12-20T04:25:00Z">
        <w:r w:rsidR="00613A56">
          <w:rPr>
            <w:rFonts w:ascii="Times New Roman" w:eastAsia="Times New Roman" w:hAnsi="Times New Roman" w:cs="Times New Roman"/>
            <w:sz w:val="24"/>
          </w:rPr>
          <w:t xml:space="preserve"> may have characteristically high</w:t>
        </w:r>
      </w:ins>
      <w:ins w:id="1359" w:author="Sheree Yau" w:date="2012-12-20T04:22:00Z">
        <w:r w:rsidR="00613A56">
          <w:rPr>
            <w:rFonts w:ascii="Times New Roman" w:eastAsia="Times New Roman" w:hAnsi="Times New Roman" w:cs="Times New Roman"/>
            <w:sz w:val="24"/>
          </w:rPr>
          <w:t xml:space="preserve"> concentrations of DMSP</w:t>
        </w:r>
      </w:ins>
      <w:ins w:id="1360" w:author="Sheree Yau" w:date="2012-12-20T04:25:00Z">
        <w:r w:rsidR="00613A56">
          <w:rPr>
            <w:rFonts w:ascii="Times New Roman" w:eastAsia="Times New Roman" w:hAnsi="Times New Roman" w:cs="Times New Roman"/>
            <w:sz w:val="24"/>
          </w:rPr>
          <w:t>,</w:t>
        </w:r>
      </w:ins>
      <w:ins w:id="1361" w:author="Sheree Yau" w:date="2012-12-20T04:26:00Z">
        <w:r w:rsidR="00613A56">
          <w:rPr>
            <w:rFonts w:ascii="Times New Roman" w:eastAsia="Times New Roman" w:hAnsi="Times New Roman" w:cs="Times New Roman"/>
            <w:sz w:val="24"/>
          </w:rPr>
          <w:t xml:space="preserve"> </w:t>
        </w:r>
      </w:ins>
      <w:ins w:id="1362" w:author="Sheree Yau" w:date="2012-12-20T04:22:00Z">
        <w:r w:rsidR="00613A56">
          <w:rPr>
            <w:rFonts w:ascii="Times New Roman" w:eastAsia="Times New Roman" w:hAnsi="Times New Roman" w:cs="Times New Roman"/>
            <w:sz w:val="24"/>
          </w:rPr>
          <w:t xml:space="preserve">if it is being </w:t>
        </w:r>
      </w:ins>
      <w:ins w:id="1363" w:author="Sheree Yau" w:date="2012-12-20T04:26:00Z">
        <w:r w:rsidR="00613A56">
          <w:rPr>
            <w:rFonts w:ascii="Times New Roman" w:eastAsia="Times New Roman" w:hAnsi="Times New Roman" w:cs="Times New Roman"/>
            <w:sz w:val="24"/>
          </w:rPr>
          <w:t>produced as</w:t>
        </w:r>
      </w:ins>
      <w:ins w:id="1364" w:author="Sheree Yau" w:date="2012-12-20T04:22:00Z">
        <w:r w:rsidR="00613A56">
          <w:rPr>
            <w:rFonts w:ascii="Times New Roman" w:eastAsia="Times New Roman" w:hAnsi="Times New Roman" w:cs="Times New Roman"/>
            <w:sz w:val="24"/>
          </w:rPr>
          <w:t xml:space="preserve"> an osmolyte</w:t>
        </w:r>
      </w:ins>
      <w:ins w:id="1365" w:author="Sheree Yau" w:date="2012-12-20T04:25:00Z">
        <w:r w:rsidR="00613A56">
          <w:rPr>
            <w:rFonts w:ascii="Times New Roman" w:eastAsia="Times New Roman" w:hAnsi="Times New Roman" w:cs="Times New Roman"/>
            <w:sz w:val="24"/>
          </w:rPr>
          <w:t>.</w:t>
        </w:r>
      </w:ins>
    </w:p>
    <w:p w:rsidR="00A6185D" w:rsidRDefault="00A6185D">
      <w:pPr>
        <w:pStyle w:val="Normal1"/>
        <w:spacing w:after="0" w:line="240" w:lineRule="auto"/>
        <w:ind w:firstLine="426"/>
        <w:pPrChange w:id="1366" w:author="Sheree Yau" w:date="2012-12-17T17:37:00Z">
          <w:pPr>
            <w:pStyle w:val="Heading2"/>
            <w:spacing w:before="0" w:line="240" w:lineRule="auto"/>
          </w:pPr>
        </w:pPrChange>
      </w:pPr>
    </w:p>
    <w:p w:rsidR="00E93911" w:rsidRDefault="00C45D27">
      <w:pPr>
        <w:pStyle w:val="Heading2"/>
        <w:spacing w:before="0" w:line="240" w:lineRule="auto"/>
      </w:pPr>
      <w:r>
        <w:rPr>
          <w:rFonts w:ascii="Times New Roman" w:eastAsia="Times New Roman" w:hAnsi="Times New Roman" w:cs="Times New Roman"/>
          <w:color w:val="000000"/>
          <w:sz w:val="24"/>
        </w:rPr>
        <w:t>Conclusion</w:t>
      </w:r>
    </w:p>
    <w:p w:rsidR="0021772E" w:rsidRDefault="00C45D27" w:rsidP="0021772E">
      <w:pPr>
        <w:pStyle w:val="Normal1"/>
        <w:spacing w:after="0" w:line="240" w:lineRule="auto"/>
        <w:rPr>
          <w:ins w:id="1367" w:author="Sheree Yau" w:date="2012-12-20T03:55:00Z"/>
          <w:rFonts w:ascii="Times New Roman" w:eastAsia="Times New Roman" w:hAnsi="Times New Roman" w:cs="Times New Roman"/>
          <w:sz w:val="24"/>
        </w:rPr>
      </w:pPr>
      <w:r>
        <w:rPr>
          <w:rFonts w:ascii="Times New Roman" w:eastAsia="Times New Roman" w:hAnsi="Times New Roman" w:cs="Times New Roman"/>
          <w:sz w:val="24"/>
        </w:rPr>
        <w:t xml:space="preserve">Through the use of shotgun metagenomics and size partioning of samples, we discovered that </w:t>
      </w:r>
      <w:del w:id="1368" w:author="Sheree Yau" w:date="2012-12-20T03:31:00Z">
        <w:r w:rsidDel="004E0C50">
          <w:rPr>
            <w:rFonts w:ascii="Times New Roman" w:eastAsia="Times New Roman" w:hAnsi="Times New Roman" w:cs="Times New Roman"/>
            <w:sz w:val="24"/>
          </w:rPr>
          <w:delText xml:space="preserve">the </w:delText>
        </w:r>
      </w:del>
      <w:ins w:id="1369" w:author="Sheree Yau" w:date="2012-12-20T03:21:00Z">
        <w:r w:rsidR="007B7D5E">
          <w:rPr>
            <w:rFonts w:ascii="Times New Roman" w:eastAsia="Times New Roman" w:hAnsi="Times New Roman" w:cs="Times New Roman"/>
            <w:sz w:val="24"/>
          </w:rPr>
          <w:t xml:space="preserve">Organic </w:t>
        </w:r>
      </w:ins>
      <w:del w:id="1370" w:author="Sheree Yau" w:date="2012-12-20T03:21:00Z">
        <w:r w:rsidDel="007B7D5E">
          <w:rPr>
            <w:rFonts w:ascii="Times New Roman" w:eastAsia="Times New Roman" w:hAnsi="Times New Roman" w:cs="Times New Roman"/>
            <w:sz w:val="24"/>
          </w:rPr>
          <w:delText>l</w:delText>
        </w:r>
      </w:del>
      <w:ins w:id="1371" w:author="Sheree Yau" w:date="2012-12-20T03:21:00Z">
        <w:r w:rsidR="007B7D5E">
          <w:rPr>
            <w:rFonts w:ascii="Times New Roman" w:eastAsia="Times New Roman" w:hAnsi="Times New Roman" w:cs="Times New Roman"/>
            <w:sz w:val="24"/>
          </w:rPr>
          <w:t>L</w:t>
        </w:r>
      </w:ins>
      <w:r>
        <w:rPr>
          <w:rFonts w:ascii="Times New Roman" w:eastAsia="Times New Roman" w:hAnsi="Times New Roman" w:cs="Times New Roman"/>
          <w:sz w:val="24"/>
        </w:rPr>
        <w:t>ake system is dominated</w:t>
      </w:r>
      <w:ins w:id="1372" w:author="Sheree Yau" w:date="2012-12-20T03:18:00Z">
        <w:r w:rsidR="007B7D5E">
          <w:rPr>
            <w:rFonts w:ascii="Times New Roman" w:eastAsia="Times New Roman" w:hAnsi="Times New Roman" w:cs="Times New Roman"/>
            <w:sz w:val="24"/>
          </w:rPr>
          <w:t xml:space="preserve"> heterotrophic bacteria </w:t>
        </w:r>
      </w:ins>
      <w:ins w:id="1373" w:author="Sheree Yau" w:date="2012-12-20T03:39:00Z">
        <w:r w:rsidR="00A6185D">
          <w:rPr>
            <w:rFonts w:ascii="Times New Roman" w:eastAsia="Times New Roman" w:hAnsi="Times New Roman" w:cs="Times New Roman"/>
            <w:sz w:val="24"/>
          </w:rPr>
          <w:t xml:space="preserve">related to </w:t>
        </w:r>
        <w:r w:rsidR="00A6185D" w:rsidRPr="00A6185D">
          <w:rPr>
            <w:rFonts w:ascii="Times New Roman" w:eastAsia="Times New Roman" w:hAnsi="Times New Roman" w:cs="Times New Roman"/>
            <w:i/>
            <w:sz w:val="24"/>
          </w:rPr>
          <w:t>Psychroflexus</w:t>
        </w:r>
        <w:r w:rsidR="00A6185D">
          <w:rPr>
            <w:rFonts w:ascii="Times New Roman" w:eastAsia="Times New Roman" w:hAnsi="Times New Roman" w:cs="Times New Roman"/>
            <w:sz w:val="24"/>
          </w:rPr>
          <w:t xml:space="preserve">, </w:t>
        </w:r>
        <w:r w:rsidR="00A6185D" w:rsidRPr="00A6185D">
          <w:rPr>
            <w:rFonts w:ascii="Times New Roman" w:eastAsia="Times New Roman" w:hAnsi="Times New Roman" w:cs="Times New Roman"/>
            <w:i/>
            <w:sz w:val="24"/>
            <w:rPrChange w:id="1374" w:author="Sheree Yau" w:date="2012-12-20T03:39:00Z">
              <w:rPr>
                <w:rFonts w:ascii="Times New Roman" w:eastAsia="Times New Roman" w:hAnsi="Times New Roman" w:cs="Times New Roman"/>
                <w:sz w:val="24"/>
              </w:rPr>
            </w:rPrChange>
          </w:rPr>
          <w:t>Marinobacter</w:t>
        </w:r>
        <w:r w:rsidR="00A6185D">
          <w:rPr>
            <w:rFonts w:ascii="Times New Roman" w:eastAsia="Times New Roman" w:hAnsi="Times New Roman" w:cs="Times New Roman"/>
            <w:sz w:val="24"/>
          </w:rPr>
          <w:t xml:space="preserve"> and </w:t>
        </w:r>
        <w:r w:rsidR="00A6185D" w:rsidRPr="00A6185D">
          <w:rPr>
            <w:rFonts w:ascii="Times New Roman" w:eastAsia="Times New Roman" w:hAnsi="Times New Roman" w:cs="Times New Roman"/>
            <w:i/>
            <w:sz w:val="24"/>
            <w:rPrChange w:id="1375" w:author="Sheree Yau" w:date="2012-12-20T03:39:00Z">
              <w:rPr>
                <w:rFonts w:ascii="Times New Roman" w:eastAsia="Times New Roman" w:hAnsi="Times New Roman" w:cs="Times New Roman"/>
                <w:sz w:val="24"/>
              </w:rPr>
            </w:rPrChange>
          </w:rPr>
          <w:t>Roseovarius</w:t>
        </w:r>
        <w:r w:rsidR="00A6185D">
          <w:rPr>
            <w:rFonts w:ascii="Times New Roman" w:eastAsia="Times New Roman" w:hAnsi="Times New Roman" w:cs="Times New Roman"/>
            <w:sz w:val="24"/>
          </w:rPr>
          <w:t xml:space="preserve"> </w:t>
        </w:r>
      </w:ins>
      <w:ins w:id="1376" w:author="Sheree Yau" w:date="2012-12-20T03:29:00Z">
        <w:r w:rsidR="004E0C50" w:rsidRPr="00A6185D">
          <w:rPr>
            <w:rFonts w:ascii="Times New Roman" w:eastAsia="Times New Roman" w:hAnsi="Times New Roman" w:cs="Times New Roman"/>
            <w:sz w:val="24"/>
          </w:rPr>
          <w:t>with</w:t>
        </w:r>
        <w:r w:rsidR="004E0C50">
          <w:rPr>
            <w:rFonts w:ascii="Times New Roman" w:eastAsia="Times New Roman" w:hAnsi="Times New Roman" w:cs="Times New Roman"/>
            <w:sz w:val="24"/>
          </w:rPr>
          <w:t xml:space="preserve"> </w:t>
        </w:r>
      </w:ins>
      <w:ins w:id="1377" w:author="Sheree Yau" w:date="2012-12-20T03:26:00Z">
        <w:r w:rsidR="007B7D5E">
          <w:rPr>
            <w:rFonts w:ascii="Times New Roman" w:eastAsia="Times New Roman" w:hAnsi="Times New Roman" w:cs="Times New Roman"/>
            <w:sz w:val="24"/>
          </w:rPr>
          <w:t xml:space="preserve">primary production </w:t>
        </w:r>
      </w:ins>
      <w:ins w:id="1378" w:author="Sheree Yau" w:date="2012-12-20T03:30:00Z">
        <w:r w:rsidR="004E0C50">
          <w:rPr>
            <w:rFonts w:ascii="Times New Roman" w:eastAsia="Times New Roman" w:hAnsi="Times New Roman" w:cs="Times New Roman"/>
            <w:sz w:val="24"/>
          </w:rPr>
          <w:t>provided</w:t>
        </w:r>
      </w:ins>
      <w:ins w:id="1379" w:author="Sheree Yau" w:date="2012-12-20T03:26:00Z">
        <w:r w:rsidR="007B7D5E">
          <w:rPr>
            <w:rFonts w:ascii="Times New Roman" w:eastAsia="Times New Roman" w:hAnsi="Times New Roman" w:cs="Times New Roman"/>
            <w:sz w:val="24"/>
          </w:rPr>
          <w:t xml:space="preserve"> </w:t>
        </w:r>
      </w:ins>
      <w:ins w:id="1380" w:author="Sheree Yau" w:date="2012-12-20T03:30:00Z">
        <w:r w:rsidR="004E0C50">
          <w:rPr>
            <w:rFonts w:ascii="Times New Roman" w:eastAsia="Times New Roman" w:hAnsi="Times New Roman" w:cs="Times New Roman"/>
            <w:sz w:val="24"/>
          </w:rPr>
          <w:t xml:space="preserve">largely </w:t>
        </w:r>
      </w:ins>
      <w:ins w:id="1381" w:author="Sheree Yau" w:date="2012-12-20T03:26:00Z">
        <w:r w:rsidR="007B7D5E">
          <w:rPr>
            <w:rFonts w:ascii="Times New Roman" w:eastAsia="Times New Roman" w:hAnsi="Times New Roman" w:cs="Times New Roman"/>
            <w:sz w:val="24"/>
          </w:rPr>
          <w:t xml:space="preserve">by </w:t>
        </w:r>
      </w:ins>
      <w:ins w:id="1382" w:author="Sheree Yau" w:date="2012-12-20T03:27:00Z">
        <w:r w:rsidR="007B7D5E">
          <w:rPr>
            <w:rFonts w:ascii="Times New Roman" w:eastAsia="Times New Roman" w:hAnsi="Times New Roman" w:cs="Times New Roman"/>
            <w:sz w:val="24"/>
          </w:rPr>
          <w:t>chlorophyte algae</w:t>
        </w:r>
      </w:ins>
      <w:ins w:id="1383" w:author="Sheree Yau" w:date="2012-12-20T03:32:00Z">
        <w:r w:rsidR="004E0C50">
          <w:rPr>
            <w:rFonts w:ascii="Times New Roman" w:eastAsia="Times New Roman" w:hAnsi="Times New Roman" w:cs="Times New Roman"/>
            <w:sz w:val="24"/>
          </w:rPr>
          <w:t xml:space="preserve"> related to </w:t>
        </w:r>
        <w:r w:rsidR="004E0C50">
          <w:rPr>
            <w:rFonts w:ascii="Times New Roman" w:eastAsia="Times New Roman" w:hAnsi="Times New Roman" w:cs="Times New Roman"/>
            <w:i/>
            <w:sz w:val="24"/>
          </w:rPr>
          <w:t>Dunaliella</w:t>
        </w:r>
      </w:ins>
      <w:ins w:id="1384" w:author="Sheree Yau" w:date="2012-12-20T03:31:00Z">
        <w:r w:rsidR="004E0C50">
          <w:rPr>
            <w:rFonts w:ascii="Times New Roman" w:eastAsia="Times New Roman" w:hAnsi="Times New Roman" w:cs="Times New Roman"/>
            <w:sz w:val="24"/>
          </w:rPr>
          <w:t>.</w:t>
        </w:r>
      </w:ins>
      <w:ins w:id="1385" w:author="Sheree Yau" w:date="2012-12-20T03:40:00Z">
        <w:r w:rsidR="00A6185D">
          <w:rPr>
            <w:rFonts w:ascii="Times New Roman" w:eastAsia="Times New Roman" w:hAnsi="Times New Roman" w:cs="Times New Roman"/>
            <w:sz w:val="24"/>
          </w:rPr>
          <w:t xml:space="preserve"> </w:t>
        </w:r>
      </w:ins>
      <w:ins w:id="1386" w:author="Sheree Yau" w:date="2012-12-20T03:36:00Z">
        <w:r w:rsidR="004E0C50">
          <w:rPr>
            <w:rFonts w:ascii="Times New Roman" w:eastAsia="Times New Roman" w:hAnsi="Times New Roman" w:cs="Times New Roman"/>
            <w:sz w:val="24"/>
          </w:rPr>
          <w:t>Genetic p</w:t>
        </w:r>
      </w:ins>
      <w:ins w:id="1387" w:author="Sheree Yau" w:date="2012-12-20T03:33:00Z">
        <w:r w:rsidR="004E0C50">
          <w:rPr>
            <w:rFonts w:ascii="Times New Roman" w:eastAsia="Times New Roman" w:hAnsi="Times New Roman" w:cs="Times New Roman"/>
            <w:sz w:val="24"/>
          </w:rPr>
          <w:t xml:space="preserve">otential for </w:t>
        </w:r>
      </w:ins>
      <w:ins w:id="1388" w:author="Sheree Yau" w:date="2012-12-20T03:34:00Z">
        <w:r w:rsidR="004E0C50">
          <w:rPr>
            <w:rFonts w:ascii="Times New Roman" w:eastAsia="Times New Roman" w:hAnsi="Times New Roman" w:cs="Times New Roman"/>
            <w:sz w:val="24"/>
          </w:rPr>
          <w:t>oxid</w:t>
        </w:r>
      </w:ins>
      <w:ins w:id="1389" w:author="Sheree Yau" w:date="2012-12-20T03:36:00Z">
        <w:r w:rsidR="004E0C50">
          <w:rPr>
            <w:rFonts w:ascii="Times New Roman" w:eastAsia="Times New Roman" w:hAnsi="Times New Roman" w:cs="Times New Roman"/>
            <w:sz w:val="24"/>
          </w:rPr>
          <w:t>ation of</w:t>
        </w:r>
      </w:ins>
      <w:ins w:id="1390" w:author="Sheree Yau" w:date="2012-12-20T03:34:00Z">
        <w:r w:rsidR="004E0C50">
          <w:rPr>
            <w:rFonts w:ascii="Times New Roman" w:eastAsia="Times New Roman" w:hAnsi="Times New Roman" w:cs="Times New Roman"/>
            <w:sz w:val="24"/>
          </w:rPr>
          <w:t xml:space="preserve"> fixed carbon by the heterotrophic bacteria occurs greatly in excess of </w:t>
        </w:r>
      </w:ins>
      <w:ins w:id="1391" w:author="Sheree Yau" w:date="2012-12-20T03:36:00Z">
        <w:r w:rsidR="004E0C50">
          <w:rPr>
            <w:rFonts w:ascii="Times New Roman" w:eastAsia="Times New Roman" w:hAnsi="Times New Roman" w:cs="Times New Roman"/>
            <w:sz w:val="24"/>
          </w:rPr>
          <w:t xml:space="preserve">carbon </w:t>
        </w:r>
      </w:ins>
      <w:ins w:id="1392" w:author="Sheree Yau" w:date="2012-12-20T03:34:00Z">
        <w:r w:rsidR="004E0C50">
          <w:rPr>
            <w:rFonts w:ascii="Times New Roman" w:eastAsia="Times New Roman" w:hAnsi="Times New Roman" w:cs="Times New Roman"/>
            <w:sz w:val="24"/>
          </w:rPr>
          <w:t>fixation</w:t>
        </w:r>
      </w:ins>
      <w:ins w:id="1393" w:author="Sheree Yau" w:date="2012-12-20T03:36:00Z">
        <w:r w:rsidR="004E0C50">
          <w:rPr>
            <w:rFonts w:ascii="Times New Roman" w:eastAsia="Times New Roman" w:hAnsi="Times New Roman" w:cs="Times New Roman"/>
            <w:sz w:val="24"/>
          </w:rPr>
          <w:t xml:space="preserve">, suggesting </w:t>
        </w:r>
      </w:ins>
      <w:ins w:id="1394" w:author="Sheree Yau" w:date="2012-12-20T03:37:00Z">
        <w:r w:rsidR="004E0C50">
          <w:rPr>
            <w:rFonts w:ascii="Times New Roman" w:eastAsia="Times New Roman" w:hAnsi="Times New Roman" w:cs="Times New Roman"/>
            <w:sz w:val="24"/>
          </w:rPr>
          <w:t xml:space="preserve">possible </w:t>
        </w:r>
      </w:ins>
      <w:ins w:id="1395" w:author="Sheree Yau" w:date="2012-12-20T03:35:00Z">
        <w:r w:rsidR="004E0C50">
          <w:rPr>
            <w:rFonts w:ascii="Times New Roman" w:eastAsia="Times New Roman" w:hAnsi="Times New Roman" w:cs="Times New Roman"/>
            <w:sz w:val="24"/>
          </w:rPr>
          <w:t>net carbon loss</w:t>
        </w:r>
      </w:ins>
      <w:ins w:id="1396" w:author="Sheree Yau" w:date="2012-12-20T03:28:00Z">
        <w:r w:rsidR="004E0C50">
          <w:rPr>
            <w:rFonts w:ascii="Times New Roman" w:eastAsia="Times New Roman" w:hAnsi="Times New Roman" w:cs="Times New Roman"/>
            <w:i/>
            <w:sz w:val="24"/>
          </w:rPr>
          <w:t>.</w:t>
        </w:r>
      </w:ins>
      <w:ins w:id="1397" w:author="Sheree Yau" w:date="2012-12-20T03:41:00Z">
        <w:r w:rsidR="00A6185D">
          <w:rPr>
            <w:rFonts w:ascii="Times New Roman" w:eastAsia="Times New Roman" w:hAnsi="Times New Roman" w:cs="Times New Roman"/>
            <w:i/>
            <w:sz w:val="24"/>
          </w:rPr>
          <w:t xml:space="preserve"> </w:t>
        </w:r>
        <w:r w:rsidR="00A6185D">
          <w:rPr>
            <w:rFonts w:ascii="Times New Roman" w:eastAsia="Times New Roman" w:hAnsi="Times New Roman" w:cs="Times New Roman"/>
            <w:sz w:val="24"/>
          </w:rPr>
          <w:t xml:space="preserve">However, </w:t>
        </w:r>
      </w:ins>
      <w:ins w:id="1398" w:author="Sheree Yau" w:date="2012-12-20T04:03:00Z">
        <w:r w:rsidR="00D16868">
          <w:rPr>
            <w:rFonts w:ascii="Times New Roman" w:eastAsia="Times New Roman" w:hAnsi="Times New Roman" w:cs="Times New Roman"/>
            <w:sz w:val="24"/>
          </w:rPr>
          <w:t>by</w:t>
        </w:r>
      </w:ins>
      <w:ins w:id="1399" w:author="Sheree Yau" w:date="2012-12-20T03:41:00Z">
        <w:r w:rsidR="00A6185D">
          <w:rPr>
            <w:rFonts w:ascii="Times New Roman" w:eastAsia="Times New Roman" w:hAnsi="Times New Roman" w:cs="Times New Roman"/>
            <w:sz w:val="24"/>
          </w:rPr>
          <w:t xml:space="preserve"> </w:t>
        </w:r>
      </w:ins>
      <w:ins w:id="1400" w:author="Sheree Yau" w:date="2012-12-20T03:47:00Z">
        <w:r w:rsidR="00A6185D">
          <w:rPr>
            <w:rFonts w:ascii="Times New Roman" w:eastAsia="Times New Roman" w:hAnsi="Times New Roman" w:cs="Times New Roman"/>
            <w:sz w:val="24"/>
          </w:rPr>
          <w:t>link</w:t>
        </w:r>
      </w:ins>
      <w:ins w:id="1401" w:author="Sheree Yau" w:date="2012-12-20T04:03:00Z">
        <w:r w:rsidR="00D16868">
          <w:rPr>
            <w:rFonts w:ascii="Times New Roman" w:eastAsia="Times New Roman" w:hAnsi="Times New Roman" w:cs="Times New Roman"/>
            <w:sz w:val="24"/>
          </w:rPr>
          <w:t>ing</w:t>
        </w:r>
      </w:ins>
      <w:ins w:id="1402" w:author="Sheree Yau" w:date="2012-12-20T03:47:00Z">
        <w:r w:rsidR="00A6185D">
          <w:rPr>
            <w:rFonts w:ascii="Times New Roman" w:eastAsia="Times New Roman" w:hAnsi="Times New Roman" w:cs="Times New Roman"/>
            <w:sz w:val="24"/>
          </w:rPr>
          <w:t xml:space="preserve"> </w:t>
        </w:r>
      </w:ins>
      <w:ins w:id="1403" w:author="Sheree Yau" w:date="2012-12-20T03:46:00Z">
        <w:r w:rsidR="00A6185D">
          <w:rPr>
            <w:rFonts w:ascii="Times New Roman" w:eastAsia="Times New Roman" w:hAnsi="Times New Roman" w:cs="Times New Roman"/>
            <w:sz w:val="24"/>
          </w:rPr>
          <w:t>key</w:t>
        </w:r>
      </w:ins>
      <w:ins w:id="1404" w:author="Sheree Yau" w:date="2012-12-20T03:41:00Z">
        <w:r w:rsidR="00A6185D">
          <w:rPr>
            <w:rFonts w:ascii="Times New Roman" w:eastAsia="Times New Roman" w:hAnsi="Times New Roman" w:cs="Times New Roman"/>
            <w:sz w:val="24"/>
          </w:rPr>
          <w:t xml:space="preserve"> me</w:t>
        </w:r>
      </w:ins>
      <w:ins w:id="1405" w:author="Sheree Yau" w:date="2012-12-20T03:42:00Z">
        <w:r w:rsidR="00A6185D">
          <w:rPr>
            <w:rFonts w:ascii="Times New Roman" w:eastAsia="Times New Roman" w:hAnsi="Times New Roman" w:cs="Times New Roman"/>
            <w:sz w:val="24"/>
          </w:rPr>
          <w:t xml:space="preserve">tabolic </w:t>
        </w:r>
      </w:ins>
      <w:ins w:id="1406" w:author="Sheree Yau" w:date="2012-12-20T03:46:00Z">
        <w:r w:rsidR="00A6185D">
          <w:rPr>
            <w:rFonts w:ascii="Times New Roman" w:eastAsia="Times New Roman" w:hAnsi="Times New Roman" w:cs="Times New Roman"/>
            <w:sz w:val="24"/>
          </w:rPr>
          <w:t>processes</w:t>
        </w:r>
      </w:ins>
      <w:ins w:id="1407" w:author="Sheree Yau" w:date="2012-12-20T03:42:00Z">
        <w:r w:rsidR="00A6185D">
          <w:rPr>
            <w:rFonts w:ascii="Times New Roman" w:eastAsia="Times New Roman" w:hAnsi="Times New Roman" w:cs="Times New Roman"/>
            <w:sz w:val="24"/>
          </w:rPr>
          <w:t xml:space="preserve"> </w:t>
        </w:r>
      </w:ins>
      <w:ins w:id="1408" w:author="Sheree Yau" w:date="2012-12-20T03:47:00Z">
        <w:r w:rsidR="0021772E">
          <w:rPr>
            <w:rFonts w:ascii="Times New Roman" w:eastAsia="Times New Roman" w:hAnsi="Times New Roman" w:cs="Times New Roman"/>
            <w:sz w:val="24"/>
          </w:rPr>
          <w:t>to</w:t>
        </w:r>
      </w:ins>
      <w:ins w:id="1409" w:author="Sheree Yau" w:date="2012-12-20T03:53:00Z">
        <w:r w:rsidR="0021772E">
          <w:rPr>
            <w:rFonts w:ascii="Times New Roman" w:eastAsia="Times New Roman" w:hAnsi="Times New Roman" w:cs="Times New Roman"/>
            <w:sz w:val="24"/>
          </w:rPr>
          <w:t xml:space="preserve"> </w:t>
        </w:r>
      </w:ins>
      <w:ins w:id="1410" w:author="Sheree Yau" w:date="2012-12-20T04:03:00Z">
        <w:r w:rsidR="00D16868">
          <w:rPr>
            <w:rFonts w:ascii="Times New Roman" w:eastAsia="Times New Roman" w:hAnsi="Times New Roman" w:cs="Times New Roman"/>
            <w:sz w:val="24"/>
          </w:rPr>
          <w:t xml:space="preserve">the </w:t>
        </w:r>
      </w:ins>
      <w:ins w:id="1411" w:author="Sheree Yau" w:date="2012-12-20T03:42:00Z">
        <w:r w:rsidR="00A6185D">
          <w:rPr>
            <w:rFonts w:ascii="Times New Roman" w:eastAsia="Times New Roman" w:hAnsi="Times New Roman" w:cs="Times New Roman"/>
            <w:sz w:val="24"/>
          </w:rPr>
          <w:t>dominant heterotrophic lineages</w:t>
        </w:r>
      </w:ins>
      <w:ins w:id="1412" w:author="Sheree Yau" w:date="2012-12-20T03:53:00Z">
        <w:r w:rsidR="0021772E">
          <w:rPr>
            <w:rFonts w:ascii="Times New Roman" w:eastAsia="Times New Roman" w:hAnsi="Times New Roman" w:cs="Times New Roman"/>
            <w:sz w:val="24"/>
          </w:rPr>
          <w:t xml:space="preserve"> </w:t>
        </w:r>
      </w:ins>
      <w:ins w:id="1413" w:author="Sheree Yau" w:date="2012-12-20T04:03:00Z">
        <w:r w:rsidR="00D16868">
          <w:rPr>
            <w:rFonts w:ascii="Times New Roman" w:eastAsia="Times New Roman" w:hAnsi="Times New Roman" w:cs="Times New Roman"/>
            <w:sz w:val="24"/>
          </w:rPr>
          <w:t xml:space="preserve">we uncovered processes that were unusually abundant in Organic Lake </w:t>
        </w:r>
      </w:ins>
      <w:ins w:id="1414" w:author="Sheree Yau" w:date="2012-12-20T03:53:00Z">
        <w:r w:rsidR="0021772E">
          <w:rPr>
            <w:rFonts w:ascii="Times New Roman" w:eastAsia="Times New Roman" w:hAnsi="Times New Roman" w:cs="Times New Roman"/>
            <w:sz w:val="24"/>
          </w:rPr>
          <w:t xml:space="preserve">that </w:t>
        </w:r>
      </w:ins>
      <w:ins w:id="1415" w:author="Sheree Yau" w:date="2012-12-20T03:43:00Z">
        <w:r w:rsidR="00A6185D">
          <w:rPr>
            <w:rFonts w:ascii="Times New Roman" w:eastAsia="Times New Roman" w:hAnsi="Times New Roman" w:cs="Times New Roman"/>
            <w:sz w:val="24"/>
          </w:rPr>
          <w:t xml:space="preserve">may serve to </w:t>
        </w:r>
      </w:ins>
      <w:ins w:id="1416" w:author="Sheree Yau" w:date="2012-12-20T03:45:00Z">
        <w:r w:rsidR="00A6185D">
          <w:rPr>
            <w:rFonts w:ascii="Times New Roman" w:eastAsia="Times New Roman" w:hAnsi="Times New Roman" w:cs="Times New Roman"/>
            <w:sz w:val="24"/>
          </w:rPr>
          <w:t>maximize exploitation of limited resources and minimize</w:t>
        </w:r>
      </w:ins>
      <w:ins w:id="1417" w:author="Sheree Yau" w:date="2012-12-20T03:48:00Z">
        <w:r w:rsidR="00A6185D">
          <w:rPr>
            <w:rFonts w:ascii="Times New Roman" w:eastAsia="Times New Roman" w:hAnsi="Times New Roman" w:cs="Times New Roman"/>
            <w:sz w:val="24"/>
          </w:rPr>
          <w:t xml:space="preserve"> </w:t>
        </w:r>
      </w:ins>
      <w:ins w:id="1418" w:author="Sheree Yau" w:date="2012-12-20T03:46:00Z">
        <w:r w:rsidR="00A6185D">
          <w:rPr>
            <w:rFonts w:ascii="Times New Roman" w:eastAsia="Times New Roman" w:hAnsi="Times New Roman" w:cs="Times New Roman"/>
            <w:sz w:val="24"/>
          </w:rPr>
          <w:t>loss</w:t>
        </w:r>
      </w:ins>
      <w:ins w:id="1419" w:author="Sheree Yau" w:date="2012-12-20T03:44:00Z">
        <w:r w:rsidR="00A6185D">
          <w:rPr>
            <w:rFonts w:ascii="Times New Roman" w:eastAsia="Times New Roman" w:hAnsi="Times New Roman" w:cs="Times New Roman"/>
            <w:sz w:val="24"/>
          </w:rPr>
          <w:t xml:space="preserve">. </w:t>
        </w:r>
      </w:ins>
      <w:del w:id="1420" w:author="Sheree Yau" w:date="2012-12-20T03:18:00Z">
        <w:r w:rsidDel="007B7D5E">
          <w:rPr>
            <w:rFonts w:ascii="Times New Roman" w:eastAsia="Times New Roman" w:hAnsi="Times New Roman" w:cs="Times New Roman"/>
            <w:sz w:val="24"/>
          </w:rPr>
          <w:delText xml:space="preserve"> </w:delText>
        </w:r>
      </w:del>
      <w:ins w:id="1421" w:author="Sheree Yau" w:date="2012-12-20T03:48:00Z">
        <w:r w:rsidR="00A6185D">
          <w:rPr>
            <w:rFonts w:ascii="Times New Roman" w:eastAsia="Times New Roman" w:hAnsi="Times New Roman" w:cs="Times New Roman"/>
            <w:sz w:val="24"/>
          </w:rPr>
          <w:t xml:space="preserve">Recalcitrant polymeric algal material </w:t>
        </w:r>
      </w:ins>
      <w:ins w:id="1422" w:author="Sheree Yau" w:date="2012-12-20T03:50:00Z">
        <w:r w:rsidR="0021772E">
          <w:rPr>
            <w:rFonts w:ascii="Times New Roman" w:eastAsia="Times New Roman" w:hAnsi="Times New Roman" w:cs="Times New Roman"/>
            <w:sz w:val="24"/>
          </w:rPr>
          <w:t xml:space="preserve">and particulate matter </w:t>
        </w:r>
      </w:ins>
      <w:ins w:id="1423" w:author="Sheree Yau" w:date="2012-12-20T03:48:00Z">
        <w:r w:rsidR="0021772E">
          <w:rPr>
            <w:rFonts w:ascii="Times New Roman" w:eastAsia="Times New Roman" w:hAnsi="Times New Roman" w:cs="Times New Roman"/>
            <w:sz w:val="24"/>
          </w:rPr>
          <w:t xml:space="preserve">is likely </w:t>
        </w:r>
      </w:ins>
      <w:ins w:id="1424" w:author="Sheree Yau" w:date="2012-12-20T03:52:00Z">
        <w:r w:rsidR="0021772E">
          <w:rPr>
            <w:rFonts w:ascii="Times New Roman" w:eastAsia="Times New Roman" w:hAnsi="Times New Roman" w:cs="Times New Roman"/>
            <w:sz w:val="24"/>
          </w:rPr>
          <w:t xml:space="preserve">remineralized </w:t>
        </w:r>
      </w:ins>
      <w:ins w:id="1425" w:author="Sheree Yau" w:date="2012-12-20T03:56:00Z">
        <w:r w:rsidR="0021772E">
          <w:rPr>
            <w:rFonts w:ascii="Times New Roman" w:eastAsia="Times New Roman" w:hAnsi="Times New Roman" w:cs="Times New Roman"/>
            <w:sz w:val="24"/>
          </w:rPr>
          <w:t xml:space="preserve">by </w:t>
        </w:r>
        <w:r w:rsidR="0021772E">
          <w:rPr>
            <w:rFonts w:ascii="Times New Roman" w:eastAsia="Times New Roman" w:hAnsi="Times New Roman" w:cs="Times New Roman"/>
            <w:i/>
            <w:sz w:val="24"/>
          </w:rPr>
          <w:t>Psychroflexus</w:t>
        </w:r>
        <w:r w:rsidR="0021772E">
          <w:rPr>
            <w:rFonts w:ascii="Times New Roman" w:eastAsia="Times New Roman" w:hAnsi="Times New Roman" w:cs="Times New Roman"/>
            <w:sz w:val="24"/>
          </w:rPr>
          <w:t xml:space="preserve"> in the upper mixed </w:t>
        </w:r>
      </w:ins>
      <w:ins w:id="1426" w:author="Sheree Yau" w:date="2012-12-20T04:26:00Z">
        <w:r w:rsidR="00613A56">
          <w:rPr>
            <w:rFonts w:ascii="Times New Roman" w:eastAsia="Times New Roman" w:hAnsi="Times New Roman" w:cs="Times New Roman"/>
            <w:sz w:val="24"/>
          </w:rPr>
          <w:t xml:space="preserve">zone </w:t>
        </w:r>
      </w:ins>
      <w:ins w:id="1427" w:author="Sheree Yau" w:date="2012-12-20T03:56:00Z">
        <w:r w:rsidR="0021772E">
          <w:rPr>
            <w:rFonts w:ascii="Times New Roman" w:eastAsia="Times New Roman" w:hAnsi="Times New Roman" w:cs="Times New Roman"/>
            <w:sz w:val="24"/>
          </w:rPr>
          <w:t xml:space="preserve">and </w:t>
        </w:r>
      </w:ins>
      <w:ins w:id="1428" w:author="Sheree Yau" w:date="2012-12-20T04:27:00Z">
        <w:r w:rsidR="00613A56">
          <w:rPr>
            <w:rFonts w:ascii="Times New Roman" w:eastAsia="Times New Roman" w:hAnsi="Times New Roman" w:cs="Times New Roman"/>
            <w:sz w:val="24"/>
          </w:rPr>
          <w:t xml:space="preserve">by </w:t>
        </w:r>
      </w:ins>
      <w:ins w:id="1429" w:author="Sheree Yau" w:date="2012-12-20T03:56:00Z">
        <w:r w:rsidR="0021772E">
          <w:rPr>
            <w:rFonts w:ascii="Times New Roman" w:eastAsia="Times New Roman" w:hAnsi="Times New Roman" w:cs="Times New Roman"/>
            <w:i/>
            <w:sz w:val="24"/>
          </w:rPr>
          <w:t xml:space="preserve">Firmicutes </w:t>
        </w:r>
        <w:r w:rsidR="0021772E">
          <w:rPr>
            <w:rFonts w:ascii="Times New Roman" w:eastAsia="Times New Roman" w:hAnsi="Times New Roman" w:cs="Times New Roman"/>
            <w:sz w:val="24"/>
          </w:rPr>
          <w:t>in the deep zone</w:t>
        </w:r>
        <w:r w:rsidR="0021772E">
          <w:rPr>
            <w:rFonts w:ascii="Times New Roman" w:eastAsia="Times New Roman" w:hAnsi="Times New Roman" w:cs="Times New Roman"/>
            <w:sz w:val="24"/>
          </w:rPr>
          <w:t xml:space="preserve"> </w:t>
        </w:r>
        <w:r w:rsidR="0021772E">
          <w:rPr>
            <w:rFonts w:ascii="Times New Roman" w:eastAsia="Times New Roman" w:hAnsi="Times New Roman" w:cs="Times New Roman"/>
            <w:sz w:val="24"/>
          </w:rPr>
          <w:t>to pro</w:t>
        </w:r>
      </w:ins>
      <w:ins w:id="1430" w:author="Sheree Yau" w:date="2012-12-20T04:09:00Z">
        <w:r w:rsidR="002A2486">
          <w:rPr>
            <w:rFonts w:ascii="Times New Roman" w:eastAsia="Times New Roman" w:hAnsi="Times New Roman" w:cs="Times New Roman"/>
            <w:sz w:val="24"/>
          </w:rPr>
          <w:t>viding</w:t>
        </w:r>
      </w:ins>
      <w:ins w:id="1431" w:author="Sheree Yau" w:date="2012-12-20T03:56:00Z">
        <w:r w:rsidR="0021772E">
          <w:rPr>
            <w:rFonts w:ascii="Times New Roman" w:eastAsia="Times New Roman" w:hAnsi="Times New Roman" w:cs="Times New Roman"/>
            <w:sz w:val="24"/>
          </w:rPr>
          <w:t xml:space="preserve"> labile substrates </w:t>
        </w:r>
      </w:ins>
      <w:ins w:id="1432" w:author="Sheree Yau" w:date="2012-12-20T03:52:00Z">
        <w:r w:rsidR="0021772E">
          <w:rPr>
            <w:rFonts w:ascii="Times New Roman" w:eastAsia="Times New Roman" w:hAnsi="Times New Roman" w:cs="Times New Roman"/>
            <w:sz w:val="24"/>
          </w:rPr>
          <w:t>for use by other heterotrophic bacteria</w:t>
        </w:r>
      </w:ins>
      <w:ins w:id="1433" w:author="Sheree Yau" w:date="2012-12-20T03:51:00Z">
        <w:r w:rsidR="0021772E">
          <w:rPr>
            <w:rFonts w:ascii="Times New Roman" w:eastAsia="Times New Roman" w:hAnsi="Times New Roman" w:cs="Times New Roman"/>
            <w:sz w:val="24"/>
          </w:rPr>
          <w:t xml:space="preserve">. </w:t>
        </w:r>
      </w:ins>
      <w:ins w:id="1434" w:author="Sheree Yau" w:date="2012-12-20T03:53:00Z">
        <w:r w:rsidR="0021772E">
          <w:rPr>
            <w:rFonts w:ascii="Times New Roman" w:eastAsia="Times New Roman" w:hAnsi="Times New Roman" w:cs="Times New Roman"/>
            <w:sz w:val="24"/>
          </w:rPr>
          <w:t xml:space="preserve">The generalist </w:t>
        </w:r>
        <w:r w:rsidR="0021772E">
          <w:rPr>
            <w:rFonts w:ascii="Times New Roman" w:eastAsia="Times New Roman" w:hAnsi="Times New Roman" w:cs="Times New Roman"/>
            <w:i/>
            <w:sz w:val="24"/>
          </w:rPr>
          <w:t xml:space="preserve">Marinobacter </w:t>
        </w:r>
      </w:ins>
      <w:ins w:id="1435" w:author="Sheree Yau" w:date="2012-12-20T03:54:00Z">
        <w:r w:rsidR="0021772E">
          <w:rPr>
            <w:rFonts w:ascii="Times New Roman" w:eastAsia="Times New Roman" w:hAnsi="Times New Roman" w:cs="Times New Roman"/>
            <w:sz w:val="24"/>
          </w:rPr>
          <w:t xml:space="preserve">and </w:t>
        </w:r>
        <w:r w:rsidR="0021772E">
          <w:rPr>
            <w:rFonts w:ascii="Times New Roman" w:eastAsia="Times New Roman" w:hAnsi="Times New Roman" w:cs="Times New Roman"/>
            <w:i/>
            <w:sz w:val="24"/>
          </w:rPr>
          <w:t xml:space="preserve">Roseovarius </w:t>
        </w:r>
        <w:r w:rsidR="0021772E">
          <w:rPr>
            <w:rFonts w:ascii="Times New Roman" w:eastAsia="Times New Roman" w:hAnsi="Times New Roman" w:cs="Times New Roman"/>
            <w:sz w:val="24"/>
          </w:rPr>
          <w:t xml:space="preserve">lineages </w:t>
        </w:r>
      </w:ins>
      <w:ins w:id="1436" w:author="Sheree Yau" w:date="2012-12-20T03:56:00Z">
        <w:r w:rsidR="0021772E">
          <w:rPr>
            <w:rFonts w:ascii="Times New Roman" w:eastAsia="Times New Roman" w:hAnsi="Times New Roman" w:cs="Times New Roman"/>
            <w:sz w:val="24"/>
          </w:rPr>
          <w:t xml:space="preserve">were associated with </w:t>
        </w:r>
      </w:ins>
      <w:ins w:id="1437" w:author="Sheree Yau" w:date="2012-12-20T03:59:00Z">
        <w:r w:rsidR="00D16868">
          <w:rPr>
            <w:rFonts w:ascii="Times New Roman" w:eastAsia="Times New Roman" w:hAnsi="Times New Roman" w:cs="Times New Roman"/>
            <w:sz w:val="24"/>
          </w:rPr>
          <w:t>abundant genes involved in</w:t>
        </w:r>
      </w:ins>
      <w:ins w:id="1438" w:author="Sheree Yau" w:date="2012-12-20T03:56:00Z">
        <w:r w:rsidR="0021772E">
          <w:rPr>
            <w:rFonts w:ascii="Times New Roman" w:eastAsia="Times New Roman" w:hAnsi="Times New Roman" w:cs="Times New Roman"/>
            <w:sz w:val="24"/>
          </w:rPr>
          <w:t xml:space="preserve"> rhodopsin</w:t>
        </w:r>
      </w:ins>
      <w:ins w:id="1439" w:author="Sheree Yau" w:date="2012-12-20T03:58:00Z">
        <w:r w:rsidR="0021772E">
          <w:rPr>
            <w:rFonts w:ascii="Times New Roman" w:eastAsia="Times New Roman" w:hAnsi="Times New Roman" w:cs="Times New Roman"/>
            <w:sz w:val="24"/>
          </w:rPr>
          <w:t>-</w:t>
        </w:r>
      </w:ins>
      <w:ins w:id="1440" w:author="Sheree Yau" w:date="2012-12-20T03:56:00Z">
        <w:r w:rsidR="0021772E">
          <w:rPr>
            <w:rFonts w:ascii="Times New Roman" w:eastAsia="Times New Roman" w:hAnsi="Times New Roman" w:cs="Times New Roman"/>
            <w:sz w:val="24"/>
          </w:rPr>
          <w:t>mediated and AAnP photoheterotrophy</w:t>
        </w:r>
      </w:ins>
      <w:ins w:id="1441" w:author="Sheree Yau" w:date="2012-12-20T03:58:00Z">
        <w:r w:rsidR="00D16868">
          <w:rPr>
            <w:rFonts w:ascii="Times New Roman" w:eastAsia="Times New Roman" w:hAnsi="Times New Roman" w:cs="Times New Roman"/>
            <w:sz w:val="24"/>
          </w:rPr>
          <w:t xml:space="preserve">; the </w:t>
        </w:r>
      </w:ins>
      <w:ins w:id="1442" w:author="Sheree Yau" w:date="2012-12-20T04:00:00Z">
        <w:r w:rsidR="00D16868">
          <w:rPr>
            <w:rFonts w:ascii="Times New Roman" w:eastAsia="Times New Roman" w:hAnsi="Times New Roman" w:cs="Times New Roman"/>
            <w:sz w:val="24"/>
          </w:rPr>
          <w:t xml:space="preserve">latter </w:t>
        </w:r>
      </w:ins>
      <w:ins w:id="1443" w:author="Sheree Yau" w:date="2012-12-20T04:10:00Z">
        <w:r w:rsidR="002A2486">
          <w:rPr>
            <w:rFonts w:ascii="Times New Roman" w:eastAsia="Times New Roman" w:hAnsi="Times New Roman" w:cs="Times New Roman"/>
            <w:sz w:val="24"/>
          </w:rPr>
          <w:t xml:space="preserve">of which was more abundant in </w:t>
        </w:r>
      </w:ins>
      <w:ins w:id="1444" w:author="Sheree Yau" w:date="2012-12-20T04:00:00Z">
        <w:r w:rsidR="00D16868">
          <w:rPr>
            <w:rFonts w:ascii="Times New Roman" w:eastAsia="Times New Roman" w:hAnsi="Times New Roman" w:cs="Times New Roman"/>
            <w:sz w:val="24"/>
          </w:rPr>
          <w:t xml:space="preserve">Organic Lake than </w:t>
        </w:r>
      </w:ins>
      <w:ins w:id="1445" w:author="Sheree Yau" w:date="2012-12-20T04:11:00Z">
        <w:r w:rsidR="002A2486">
          <w:rPr>
            <w:rFonts w:ascii="Times New Roman" w:eastAsia="Times New Roman" w:hAnsi="Times New Roman" w:cs="Times New Roman"/>
            <w:sz w:val="24"/>
          </w:rPr>
          <w:t>any</w:t>
        </w:r>
      </w:ins>
      <w:ins w:id="1446" w:author="Sheree Yau" w:date="2012-12-20T04:00:00Z">
        <w:r w:rsidR="002A2486">
          <w:rPr>
            <w:rFonts w:ascii="Times New Roman" w:eastAsia="Times New Roman" w:hAnsi="Times New Roman" w:cs="Times New Roman"/>
            <w:sz w:val="24"/>
          </w:rPr>
          <w:t xml:space="preserve"> other system</w:t>
        </w:r>
        <w:r w:rsidR="00D16868">
          <w:rPr>
            <w:rFonts w:ascii="Times New Roman" w:eastAsia="Times New Roman" w:hAnsi="Times New Roman" w:cs="Times New Roman"/>
            <w:sz w:val="24"/>
          </w:rPr>
          <w:t xml:space="preserve"> surveyed.</w:t>
        </w:r>
      </w:ins>
      <w:ins w:id="1447" w:author="Sheree Yau" w:date="2012-12-20T04:04:00Z">
        <w:r w:rsidR="00D16868">
          <w:rPr>
            <w:rFonts w:ascii="Times New Roman" w:eastAsia="Times New Roman" w:hAnsi="Times New Roman" w:cs="Times New Roman"/>
            <w:sz w:val="24"/>
          </w:rPr>
          <w:t xml:space="preserve"> </w:t>
        </w:r>
      </w:ins>
      <w:ins w:id="1448" w:author="Sheree Yau" w:date="2012-12-20T04:05:00Z">
        <w:r w:rsidR="00D16868">
          <w:rPr>
            <w:rFonts w:ascii="Times New Roman" w:eastAsia="Times New Roman" w:hAnsi="Times New Roman" w:cs="Times New Roman"/>
            <w:sz w:val="24"/>
          </w:rPr>
          <w:t>Potential for c</w:t>
        </w:r>
      </w:ins>
      <w:ins w:id="1449" w:author="Sheree Yau" w:date="2012-12-20T04:04:00Z">
        <w:r w:rsidR="00D16868">
          <w:rPr>
            <w:rFonts w:ascii="Times New Roman" w:eastAsia="Times New Roman" w:hAnsi="Times New Roman" w:cs="Times New Roman"/>
            <w:sz w:val="24"/>
          </w:rPr>
          <w:t>hemolithoheterotroph</w:t>
        </w:r>
      </w:ins>
      <w:ins w:id="1450" w:author="Sheree Yau" w:date="2012-12-20T04:05:00Z">
        <w:r w:rsidR="00D16868">
          <w:rPr>
            <w:rFonts w:ascii="Times New Roman" w:eastAsia="Times New Roman" w:hAnsi="Times New Roman" w:cs="Times New Roman"/>
            <w:sz w:val="24"/>
          </w:rPr>
          <w:t>y</w:t>
        </w:r>
      </w:ins>
      <w:ins w:id="1451" w:author="Sheree Yau" w:date="2012-12-20T04:04:00Z">
        <w:r w:rsidR="00D16868">
          <w:rPr>
            <w:rFonts w:ascii="Times New Roman" w:eastAsia="Times New Roman" w:hAnsi="Times New Roman" w:cs="Times New Roman"/>
            <w:sz w:val="24"/>
          </w:rPr>
          <w:t xml:space="preserve"> (sulfur oxidation and CO oxidation) was also high</w:t>
        </w:r>
      </w:ins>
      <w:ins w:id="1452" w:author="Sheree Yau" w:date="2012-12-20T04:11:00Z">
        <w:r w:rsidR="002A2486">
          <w:rPr>
            <w:rFonts w:ascii="Times New Roman" w:eastAsia="Times New Roman" w:hAnsi="Times New Roman" w:cs="Times New Roman"/>
            <w:sz w:val="24"/>
          </w:rPr>
          <w:t>,</w:t>
        </w:r>
      </w:ins>
      <w:ins w:id="1453" w:author="Sheree Yau" w:date="2012-12-20T04:04:00Z">
        <w:r w:rsidR="00D16868">
          <w:rPr>
            <w:rFonts w:ascii="Times New Roman" w:eastAsia="Times New Roman" w:hAnsi="Times New Roman" w:cs="Times New Roman"/>
            <w:sz w:val="24"/>
          </w:rPr>
          <w:t xml:space="preserve"> and along with photoheterotrophy, may provide a supplementary energy source</w:t>
        </w:r>
      </w:ins>
      <w:ins w:id="1454" w:author="Sheree Yau" w:date="2012-12-20T04:12:00Z">
        <w:r w:rsidR="002A2486">
          <w:rPr>
            <w:rFonts w:ascii="Times New Roman" w:eastAsia="Times New Roman" w:hAnsi="Times New Roman" w:cs="Times New Roman"/>
            <w:sz w:val="24"/>
          </w:rPr>
          <w:t xml:space="preserve"> if organic carbon becomes limiting</w:t>
        </w:r>
      </w:ins>
      <w:ins w:id="1455" w:author="Sheree Yau" w:date="2012-12-20T04:04:00Z">
        <w:r w:rsidR="00D16868">
          <w:rPr>
            <w:rFonts w:ascii="Times New Roman" w:eastAsia="Times New Roman" w:hAnsi="Times New Roman" w:cs="Times New Roman"/>
            <w:sz w:val="24"/>
          </w:rPr>
          <w:t>.</w:t>
        </w:r>
      </w:ins>
    </w:p>
    <w:p w:rsidR="00E93911" w:rsidRDefault="00C45D27" w:rsidP="0021772E">
      <w:pPr>
        <w:pStyle w:val="Normal1"/>
        <w:spacing w:after="0" w:line="240" w:lineRule="auto"/>
      </w:pPr>
      <w:del w:id="1456" w:author="Sheree Yau" w:date="2012-12-20T04:15:00Z">
        <w:r w:rsidDel="002A2486">
          <w:rPr>
            <w:rFonts w:ascii="Times New Roman" w:eastAsia="Times New Roman" w:hAnsi="Times New Roman" w:cs="Times New Roman"/>
            <w:sz w:val="24"/>
          </w:rPr>
          <w:delText xml:space="preserve">by remineralization and not net C and N fixation. The microbial community is characterized by organic material degradation, nutrient uptake and heterotrophy that occurs greatly in excess of fixation. However, </w:delText>
        </w:r>
        <w:r w:rsidRPr="00204176" w:rsidDel="002A2486">
          <w:rPr>
            <w:rFonts w:ascii="Times New Roman" w:eastAsia="Times New Roman" w:hAnsi="Times New Roman" w:cs="Times New Roman"/>
            <w:sz w:val="24"/>
          </w:rPr>
          <w:delText>t</w:delText>
        </w:r>
        <w:r w:rsidDel="002A2486">
          <w:rPr>
            <w:rFonts w:ascii="Times New Roman" w:eastAsia="Times New Roman" w:hAnsi="Times New Roman" w:cs="Times New Roman"/>
            <w:sz w:val="24"/>
          </w:rPr>
          <w:delText xml:space="preserve">he most active layer in the lake exists below the pycnocline/oxycline where cell and VLP numbers and nutrients are highest, turbidity is lowest due to microbial degradation of particulate matter, and processes occur, such as CO oxidation that may lead to carbon conservation. While the upper mixed zone is characterized by </w:delText>
        </w:r>
        <w:r w:rsidDel="002A2486">
          <w:rPr>
            <w:rFonts w:ascii="Times New Roman" w:eastAsia="Times New Roman" w:hAnsi="Times New Roman" w:cs="Times New Roman"/>
            <w:i/>
            <w:sz w:val="24"/>
          </w:rPr>
          <w:delText>Dunaliella</w:delText>
        </w:r>
        <w:r w:rsidDel="002A2486">
          <w:rPr>
            <w:rFonts w:ascii="Times New Roman" w:eastAsia="Times New Roman" w:hAnsi="Times New Roman" w:cs="Times New Roman"/>
            <w:sz w:val="24"/>
          </w:rPr>
          <w:delText xml:space="preserve"> and chlorophyte algae performing primary production and polymeric algal material is remineralized by</w:delText>
        </w:r>
        <w:r w:rsidDel="002A2486">
          <w:rPr>
            <w:rFonts w:ascii="Times New Roman" w:eastAsia="Times New Roman" w:hAnsi="Times New Roman" w:cs="Times New Roman"/>
            <w:i/>
            <w:sz w:val="24"/>
          </w:rPr>
          <w:delText xml:space="preserve"> Psychroflexus</w:delText>
        </w:r>
        <w:r w:rsidDel="002A2486">
          <w:rPr>
            <w:rFonts w:ascii="Times New Roman" w:eastAsia="Times New Roman" w:hAnsi="Times New Roman" w:cs="Times New Roman"/>
            <w:sz w:val="24"/>
          </w:rPr>
          <w:delText>, the deep zone is characterized by facultative anaerobic autotrophy and CO oxidation</w:delText>
        </w:r>
        <w:r w:rsidDel="002A2486">
          <w:rPr>
            <w:rFonts w:ascii="Times New Roman" w:eastAsia="Times New Roman" w:hAnsi="Times New Roman" w:cs="Times New Roman"/>
            <w:i/>
            <w:sz w:val="24"/>
          </w:rPr>
          <w:delText xml:space="preserve"> </w:delText>
        </w:r>
        <w:r w:rsidDel="002A2486">
          <w:rPr>
            <w:rFonts w:ascii="Times New Roman" w:eastAsia="Times New Roman" w:hAnsi="Times New Roman" w:cs="Times New Roman"/>
            <w:sz w:val="24"/>
          </w:rPr>
          <w:delText xml:space="preserve">by </w:delText>
        </w:r>
        <w:r w:rsidDel="002A2486">
          <w:rPr>
            <w:rFonts w:ascii="Times New Roman" w:eastAsia="Times New Roman" w:hAnsi="Times New Roman" w:cs="Times New Roman"/>
            <w:i/>
            <w:sz w:val="24"/>
          </w:rPr>
          <w:delText>Marinobacter</w:delText>
        </w:r>
        <w:r w:rsidDel="002A2486">
          <w:rPr>
            <w:rFonts w:ascii="Times New Roman" w:eastAsia="Times New Roman" w:hAnsi="Times New Roman" w:cs="Times New Roman"/>
            <w:sz w:val="24"/>
          </w:rPr>
          <w:delText xml:space="preserve"> and</w:delText>
        </w:r>
        <w:r w:rsidDel="002A2486">
          <w:rPr>
            <w:rFonts w:ascii="Times New Roman" w:eastAsia="Times New Roman" w:hAnsi="Times New Roman" w:cs="Times New Roman"/>
            <w:i/>
            <w:sz w:val="24"/>
          </w:rPr>
          <w:delText xml:space="preserve"> Roseovarius</w:delText>
        </w:r>
        <w:r w:rsidDel="002A2486">
          <w:rPr>
            <w:rFonts w:ascii="Times New Roman" w:eastAsia="Times New Roman" w:hAnsi="Times New Roman" w:cs="Times New Roman"/>
            <w:sz w:val="24"/>
          </w:rPr>
          <w:delText xml:space="preserve">. </w:delText>
        </w:r>
      </w:del>
      <w:del w:id="1457" w:author="Sheree Yau" w:date="2012-12-20T04:33:00Z">
        <w:r w:rsidDel="00985858">
          <w:rPr>
            <w:rFonts w:ascii="Times New Roman" w:eastAsia="Times New Roman" w:hAnsi="Times New Roman" w:cs="Times New Roman"/>
            <w:sz w:val="24"/>
          </w:rPr>
          <w:delText xml:space="preserve">In the deep zone, particularly the active layer, </w:delText>
        </w:r>
      </w:del>
      <w:del w:id="1458" w:author="Sheree Yau" w:date="2012-12-20T04:17:00Z">
        <w:r w:rsidDel="002A2486">
          <w:rPr>
            <w:rFonts w:ascii="Times New Roman" w:eastAsia="Times New Roman" w:hAnsi="Times New Roman" w:cs="Times New Roman"/>
            <w:i/>
            <w:sz w:val="24"/>
          </w:rPr>
          <w:delText>Marinobacter</w:delText>
        </w:r>
        <w:r w:rsidDel="002A2486">
          <w:rPr>
            <w:rFonts w:ascii="Times New Roman" w:eastAsia="Times New Roman" w:hAnsi="Times New Roman" w:cs="Times New Roman"/>
            <w:sz w:val="24"/>
          </w:rPr>
          <w:delText xml:space="preserve"> and </w:delText>
        </w:r>
        <w:r w:rsidDel="002A2486">
          <w:rPr>
            <w:rFonts w:ascii="Times New Roman" w:eastAsia="Times New Roman" w:hAnsi="Times New Roman" w:cs="Times New Roman"/>
            <w:i/>
            <w:sz w:val="24"/>
          </w:rPr>
          <w:delText>Roseovarius</w:delText>
        </w:r>
        <w:r w:rsidDel="002A2486">
          <w:rPr>
            <w:rFonts w:ascii="Times New Roman" w:eastAsia="Times New Roman" w:hAnsi="Times New Roman" w:cs="Times New Roman"/>
            <w:sz w:val="24"/>
          </w:rPr>
          <w:delText xml:space="preserve"> play key roles in DMS formation by synthesizing DMSP lyases to catalyse DMSP cleavage of the DMSP generated by upper mixed zone phototrophic algae. </w:delText>
        </w:r>
      </w:del>
      <w:moveFromRangeStart w:id="1459" w:author="Sheree Yau" w:date="2012-12-20T04:16:00Z" w:name="move343740301"/>
      <w:moveFrom w:id="1460" w:author="Sheree Yau" w:date="2012-12-20T04:16:00Z">
        <w:r w:rsidDel="002A2486">
          <w:rPr>
            <w:rFonts w:ascii="Times New Roman" w:eastAsia="Times New Roman" w:hAnsi="Times New Roman" w:cs="Times New Roman"/>
            <w:sz w:val="24"/>
          </w:rPr>
          <w:t xml:space="preserve">The low potential for dissimilatory sulfur cycling (both S oxidation and DSR) and relatively stable waters of the deep zone, combined with the generation of DMS from DMSP, facilitate the accumulation of a high level of DMS in the lake. </w:t>
        </w:r>
      </w:moveFrom>
      <w:moveFromRangeEnd w:id="1459"/>
    </w:p>
    <w:p w:rsidR="00E93911" w:rsidRDefault="00C45D27">
      <w:pPr>
        <w:pStyle w:val="Normal1"/>
        <w:spacing w:after="0" w:line="240" w:lineRule="auto"/>
        <w:ind w:firstLine="426"/>
      </w:pPr>
      <w:r>
        <w:rPr>
          <w:rFonts w:ascii="Times New Roman" w:eastAsia="Times New Roman" w:hAnsi="Times New Roman" w:cs="Times New Roman"/>
          <w:sz w:val="24"/>
        </w:rPr>
        <w:t xml:space="preserve">In addition to being able to </w:t>
      </w:r>
      <w:ins w:id="1461" w:author="Sheree Yau" w:date="2012-12-20T04:13:00Z">
        <w:r w:rsidR="002A2486">
          <w:rPr>
            <w:rFonts w:ascii="Times New Roman" w:eastAsia="Times New Roman" w:hAnsi="Times New Roman" w:cs="Times New Roman"/>
            <w:sz w:val="24"/>
          </w:rPr>
          <w:t xml:space="preserve">describe the </w:t>
        </w:r>
        <w:r w:rsidR="002A2486">
          <w:rPr>
            <w:rFonts w:ascii="Times New Roman" w:eastAsia="Times New Roman" w:hAnsi="Times New Roman" w:cs="Times New Roman"/>
            <w:sz w:val="24"/>
          </w:rPr>
          <w:t xml:space="preserve">functional capacities and </w:t>
        </w:r>
      </w:ins>
      <w:moveToRangeStart w:id="1462" w:author="Sheree Yau" w:date="2012-12-20T04:13:00Z" w:name="move343740113"/>
      <w:moveTo w:id="1463" w:author="Sheree Yau" w:date="2012-12-20T04:13:00Z">
        <w:r w:rsidR="002A2486">
          <w:rPr>
            <w:rFonts w:ascii="Times New Roman" w:eastAsia="Times New Roman" w:hAnsi="Times New Roman" w:cs="Times New Roman"/>
            <w:sz w:val="24"/>
          </w:rPr>
          <w:t>potential importance of poorly understood microbial processes occurring in the lake</w:t>
        </w:r>
      </w:moveTo>
      <w:ins w:id="1464" w:author="Sheree Yau" w:date="2012-12-20T04:14:00Z">
        <w:r w:rsidR="002A2486">
          <w:rPr>
            <w:rFonts w:ascii="Times New Roman" w:eastAsia="Times New Roman" w:hAnsi="Times New Roman" w:cs="Times New Roman"/>
            <w:sz w:val="24"/>
          </w:rPr>
          <w:t>, we were able to</w:t>
        </w:r>
      </w:ins>
      <w:moveTo w:id="1465" w:author="Sheree Yau" w:date="2012-12-20T04:13:00Z">
        <w:r w:rsidR="002A2486">
          <w:rPr>
            <w:rFonts w:ascii="Times New Roman" w:eastAsia="Times New Roman" w:hAnsi="Times New Roman" w:cs="Times New Roman"/>
            <w:sz w:val="24"/>
          </w:rPr>
          <w:t xml:space="preserve"> </w:t>
        </w:r>
        <w:del w:id="1466" w:author="Sheree Yau" w:date="2012-12-20T04:13:00Z">
          <w:r w:rsidR="002A2486" w:rsidDel="002A2486">
            <w:rPr>
              <w:rFonts w:ascii="Times New Roman" w:eastAsia="Times New Roman" w:hAnsi="Times New Roman" w:cs="Times New Roman"/>
              <w:sz w:val="24"/>
            </w:rPr>
            <w:delText xml:space="preserve">performed by a broad range of types of lake bacteria </w:delText>
          </w:r>
        </w:del>
        <w:r w:rsidR="002A2486">
          <w:rPr>
            <w:rFonts w:ascii="Times New Roman" w:eastAsia="Times New Roman" w:hAnsi="Times New Roman" w:cs="Times New Roman"/>
            <w:sz w:val="24"/>
          </w:rPr>
          <w:t>(</w:t>
        </w:r>
        <w:r w:rsidR="002A2486">
          <w:rPr>
            <w:rFonts w:ascii="Times New Roman" w:eastAsia="Times New Roman" w:hAnsi="Times New Roman" w:cs="Times New Roman"/>
            <w:i/>
            <w:sz w:val="24"/>
          </w:rPr>
          <w:t>e.g.</w:t>
        </w:r>
        <w:r w:rsidR="002A2486">
          <w:rPr>
            <w:rFonts w:ascii="Times New Roman" w:eastAsia="Times New Roman" w:hAnsi="Times New Roman" w:cs="Times New Roman"/>
            <w:sz w:val="24"/>
          </w:rPr>
          <w:t xml:space="preserve"> photoheterotrophy by </w:t>
        </w:r>
        <w:r w:rsidR="002A2486">
          <w:rPr>
            <w:rFonts w:ascii="Times New Roman" w:eastAsia="Times New Roman" w:hAnsi="Times New Roman" w:cs="Times New Roman"/>
            <w:i/>
            <w:sz w:val="24"/>
          </w:rPr>
          <w:t>Alphaproteobacteria</w:t>
        </w:r>
        <w:r w:rsidR="002A2486">
          <w:rPr>
            <w:rFonts w:ascii="Times New Roman" w:eastAsia="Times New Roman" w:hAnsi="Times New Roman" w:cs="Times New Roman"/>
            <w:sz w:val="24"/>
          </w:rPr>
          <w:t>).</w:t>
        </w:r>
      </w:moveTo>
      <w:moveToRangeEnd w:id="1462"/>
      <w:r>
        <w:rPr>
          <w:rFonts w:ascii="Times New Roman" w:eastAsia="Times New Roman" w:hAnsi="Times New Roman" w:cs="Times New Roman"/>
          <w:sz w:val="24"/>
        </w:rPr>
        <w:t>answer targeted questions about the biology of the unusual lake sulfur chemistry</w:t>
      </w:r>
      <w:ins w:id="1467" w:author="Sheree Yau" w:date="2012-12-20T04:14:00Z">
        <w:r w:rsidR="002A2486">
          <w:rPr>
            <w:rFonts w:ascii="Times New Roman" w:eastAsia="Times New Roman" w:hAnsi="Times New Roman" w:cs="Times New Roman"/>
            <w:sz w:val="24"/>
          </w:rPr>
          <w:t>.</w:t>
        </w:r>
      </w:ins>
      <w:del w:id="1468" w:author="Sheree Yau" w:date="2012-12-20T04:14:00Z">
        <w:r w:rsidDel="002A2486">
          <w:rPr>
            <w:rFonts w:ascii="Times New Roman" w:eastAsia="Times New Roman" w:hAnsi="Times New Roman" w:cs="Times New Roman"/>
            <w:sz w:val="24"/>
          </w:rPr>
          <w:delText xml:space="preserve">, </w:delText>
        </w:r>
      </w:del>
      <w:moveToRangeStart w:id="1469" w:author="Sheree Yau" w:date="2012-12-20T04:16:00Z" w:name="move343740301"/>
      <w:moveTo w:id="1470" w:author="Sheree Yau" w:date="2012-12-20T04:16:00Z">
        <w:r w:rsidR="002A2486">
          <w:rPr>
            <w:rFonts w:ascii="Times New Roman" w:eastAsia="Times New Roman" w:hAnsi="Times New Roman" w:cs="Times New Roman"/>
            <w:sz w:val="24"/>
          </w:rPr>
          <w:t xml:space="preserve">The low potential for dissimilatory sulfur cycling (both S oxidation and DSR) and relatively stable waters of the deep zone, combined with the generation of DMS from DMSP, facilitate the accumulation of a high level of DMS in the lake. </w:t>
        </w:r>
      </w:moveTo>
      <w:moveToRangeEnd w:id="1469"/>
      <w:ins w:id="1471" w:author="Sheree Yau" w:date="2012-12-20T04:18:00Z">
        <w:r w:rsidR="002A2486">
          <w:rPr>
            <w:rFonts w:ascii="Times New Roman" w:eastAsia="Times New Roman" w:hAnsi="Times New Roman" w:cs="Times New Roman"/>
            <w:sz w:val="24"/>
          </w:rPr>
          <w:t xml:space="preserve">It appears </w:t>
        </w:r>
      </w:ins>
      <w:ins w:id="1472" w:author="Sheree Yau" w:date="2012-12-20T04:17:00Z">
        <w:r w:rsidR="002A2486">
          <w:rPr>
            <w:rFonts w:ascii="Times New Roman" w:eastAsia="Times New Roman" w:hAnsi="Times New Roman" w:cs="Times New Roman"/>
            <w:i/>
            <w:sz w:val="24"/>
          </w:rPr>
          <w:t>Marinobacter</w:t>
        </w:r>
        <w:r w:rsidR="002A2486">
          <w:rPr>
            <w:rFonts w:ascii="Times New Roman" w:eastAsia="Times New Roman" w:hAnsi="Times New Roman" w:cs="Times New Roman"/>
            <w:sz w:val="24"/>
          </w:rPr>
          <w:t xml:space="preserve"> and </w:t>
        </w:r>
        <w:r w:rsidR="002A2486">
          <w:rPr>
            <w:rFonts w:ascii="Times New Roman" w:eastAsia="Times New Roman" w:hAnsi="Times New Roman" w:cs="Times New Roman"/>
            <w:i/>
            <w:sz w:val="24"/>
          </w:rPr>
          <w:t>Roseovarius</w:t>
        </w:r>
        <w:r w:rsidR="002A2486">
          <w:rPr>
            <w:rFonts w:ascii="Times New Roman" w:eastAsia="Times New Roman" w:hAnsi="Times New Roman" w:cs="Times New Roman"/>
            <w:sz w:val="24"/>
          </w:rPr>
          <w:t xml:space="preserve"> play </w:t>
        </w:r>
      </w:ins>
      <w:ins w:id="1473" w:author="Sheree Yau" w:date="2012-12-20T04:19:00Z">
        <w:r w:rsidR="002A2486">
          <w:rPr>
            <w:rFonts w:ascii="Times New Roman" w:eastAsia="Times New Roman" w:hAnsi="Times New Roman" w:cs="Times New Roman"/>
            <w:sz w:val="24"/>
          </w:rPr>
          <w:t xml:space="preserve">a </w:t>
        </w:r>
      </w:ins>
      <w:ins w:id="1474" w:author="Sheree Yau" w:date="2012-12-20T04:17:00Z">
        <w:r w:rsidR="002A2486">
          <w:rPr>
            <w:rFonts w:ascii="Times New Roman" w:eastAsia="Times New Roman" w:hAnsi="Times New Roman" w:cs="Times New Roman"/>
            <w:sz w:val="24"/>
          </w:rPr>
          <w:t xml:space="preserve">key role in DMS formation by </w:t>
        </w:r>
        <w:r w:rsidR="00613A56">
          <w:rPr>
            <w:rFonts w:ascii="Times New Roman" w:eastAsia="Times New Roman" w:hAnsi="Times New Roman" w:cs="Times New Roman"/>
            <w:sz w:val="24"/>
          </w:rPr>
          <w:t>cleav</w:t>
        </w:r>
      </w:ins>
      <w:ins w:id="1475" w:author="Sheree Yau" w:date="2012-12-20T04:19:00Z">
        <w:r w:rsidR="00613A56">
          <w:rPr>
            <w:rFonts w:ascii="Times New Roman" w:eastAsia="Times New Roman" w:hAnsi="Times New Roman" w:cs="Times New Roman"/>
            <w:sz w:val="24"/>
          </w:rPr>
          <w:t>ing</w:t>
        </w:r>
      </w:ins>
      <w:ins w:id="1476" w:author="Sheree Yau" w:date="2012-12-20T04:17:00Z">
        <w:r w:rsidR="002A2486">
          <w:rPr>
            <w:rFonts w:ascii="Times New Roman" w:eastAsia="Times New Roman" w:hAnsi="Times New Roman" w:cs="Times New Roman"/>
            <w:sz w:val="24"/>
          </w:rPr>
          <w:t xml:space="preserve"> DMSP generated by upper mixed zone </w:t>
        </w:r>
      </w:ins>
      <w:ins w:id="1477" w:author="Sheree Yau" w:date="2012-12-20T04:20:00Z">
        <w:r w:rsidR="00613A56">
          <w:rPr>
            <w:rFonts w:ascii="Times New Roman" w:eastAsia="Times New Roman" w:hAnsi="Times New Roman" w:cs="Times New Roman"/>
            <w:sz w:val="24"/>
          </w:rPr>
          <w:t>by eucaryotic</w:t>
        </w:r>
      </w:ins>
      <w:ins w:id="1478" w:author="Sheree Yau" w:date="2012-12-20T04:17:00Z">
        <w:r w:rsidR="002A2486">
          <w:rPr>
            <w:rFonts w:ascii="Times New Roman" w:eastAsia="Times New Roman" w:hAnsi="Times New Roman" w:cs="Times New Roman"/>
            <w:sz w:val="24"/>
          </w:rPr>
          <w:t xml:space="preserve"> algae. </w:t>
        </w:r>
      </w:ins>
      <w:ins w:id="1479" w:author="Sheree Yau" w:date="2012-12-20T04:20:00Z">
        <w:r w:rsidR="00613A56">
          <w:rPr>
            <w:rFonts w:ascii="Times New Roman" w:eastAsia="Times New Roman" w:hAnsi="Times New Roman" w:cs="Times New Roman"/>
            <w:sz w:val="24"/>
          </w:rPr>
          <w:t xml:space="preserve">The </w:t>
        </w:r>
      </w:ins>
      <w:ins w:id="1480" w:author="Sheree Yau" w:date="2012-12-20T04:29:00Z">
        <w:r w:rsidR="00613A56">
          <w:rPr>
            <w:rFonts w:ascii="Times New Roman" w:eastAsia="Times New Roman" w:hAnsi="Times New Roman" w:cs="Times New Roman"/>
            <w:sz w:val="24"/>
          </w:rPr>
          <w:lastRenderedPageBreak/>
          <w:t xml:space="preserve">remarkable </w:t>
        </w:r>
      </w:ins>
      <w:ins w:id="1481" w:author="Sheree Yau" w:date="2012-12-20T04:20:00Z">
        <w:r w:rsidR="00613A56">
          <w:rPr>
            <w:rFonts w:ascii="Times New Roman" w:eastAsia="Times New Roman" w:hAnsi="Times New Roman" w:cs="Times New Roman"/>
            <w:sz w:val="24"/>
          </w:rPr>
          <w:t>abundance of DMSP lyase genes</w:t>
        </w:r>
      </w:ins>
      <w:ins w:id="1482" w:author="Sheree Yau" w:date="2012-12-20T04:21:00Z">
        <w:r w:rsidR="00613A56">
          <w:rPr>
            <w:rFonts w:ascii="Times New Roman" w:eastAsia="Times New Roman" w:hAnsi="Times New Roman" w:cs="Times New Roman"/>
            <w:i/>
            <w:sz w:val="24"/>
          </w:rPr>
          <w:t xml:space="preserve"> </w:t>
        </w:r>
        <w:r w:rsidR="00613A56">
          <w:rPr>
            <w:rFonts w:ascii="Times New Roman" w:eastAsia="Times New Roman" w:hAnsi="Times New Roman" w:cs="Times New Roman"/>
            <w:sz w:val="24"/>
          </w:rPr>
          <w:t xml:space="preserve">suggests DMSP is a significant carbon source </w:t>
        </w:r>
      </w:ins>
      <w:ins w:id="1483" w:author="Sheree Yau" w:date="2012-12-20T04:29:00Z">
        <w:r w:rsidR="00613A56">
          <w:rPr>
            <w:rFonts w:ascii="Times New Roman" w:eastAsia="Times New Roman" w:hAnsi="Times New Roman" w:cs="Times New Roman"/>
            <w:sz w:val="24"/>
          </w:rPr>
          <w:t>in Organic Lake and</w:t>
        </w:r>
      </w:ins>
      <w:ins w:id="1484" w:author="Sheree Yau" w:date="2012-12-20T04:30:00Z">
        <w:r w:rsidR="00941886">
          <w:rPr>
            <w:rFonts w:ascii="Times New Roman" w:eastAsia="Times New Roman" w:hAnsi="Times New Roman" w:cs="Times New Roman"/>
            <w:sz w:val="24"/>
          </w:rPr>
          <w:t xml:space="preserve"> the cleavage pathway provides </w:t>
        </w:r>
      </w:ins>
      <w:ins w:id="1485" w:author="Sheree Yau" w:date="2012-12-20T04:31:00Z">
        <w:r w:rsidR="00941886">
          <w:rPr>
            <w:rFonts w:ascii="Times New Roman" w:eastAsia="Times New Roman" w:hAnsi="Times New Roman" w:cs="Times New Roman"/>
            <w:sz w:val="24"/>
          </w:rPr>
          <w:t>a</w:t>
        </w:r>
      </w:ins>
      <w:ins w:id="1486" w:author="Sheree Yau" w:date="2012-12-20T04:30:00Z">
        <w:r w:rsidR="00941886">
          <w:rPr>
            <w:rFonts w:ascii="Times New Roman" w:eastAsia="Times New Roman" w:hAnsi="Times New Roman" w:cs="Times New Roman"/>
            <w:sz w:val="24"/>
          </w:rPr>
          <w:t xml:space="preserve"> selective advantage in </w:t>
        </w:r>
      </w:ins>
      <w:ins w:id="1487" w:author="Sheree Yau" w:date="2012-12-20T04:31:00Z">
        <w:r w:rsidR="00941886">
          <w:rPr>
            <w:rFonts w:ascii="Times New Roman" w:eastAsia="Times New Roman" w:hAnsi="Times New Roman" w:cs="Times New Roman"/>
            <w:sz w:val="24"/>
          </w:rPr>
          <w:t xml:space="preserve">unique </w:t>
        </w:r>
      </w:ins>
      <w:ins w:id="1488" w:author="Sheree Yau" w:date="2012-12-20T04:30:00Z">
        <w:r w:rsidR="00941886">
          <w:rPr>
            <w:rFonts w:ascii="Times New Roman" w:eastAsia="Times New Roman" w:hAnsi="Times New Roman" w:cs="Times New Roman"/>
            <w:sz w:val="24"/>
          </w:rPr>
          <w:t xml:space="preserve">constraints of the Organic Lake environment. </w:t>
        </w:r>
      </w:ins>
      <w:del w:id="1489" w:author="Sheree Yau" w:date="2012-12-20T04:14:00Z">
        <w:r w:rsidDel="002A2486">
          <w:rPr>
            <w:rFonts w:ascii="Times New Roman" w:eastAsia="Times New Roman" w:hAnsi="Times New Roman" w:cs="Times New Roman"/>
            <w:sz w:val="24"/>
          </w:rPr>
          <w:delText xml:space="preserve">the shotgun metagenomics approach provided insight into possible </w:delText>
        </w:r>
      </w:del>
      <w:del w:id="1490" w:author="Sheree Yau" w:date="2012-12-20T04:13:00Z">
        <w:r w:rsidDel="002A2486">
          <w:rPr>
            <w:rFonts w:ascii="Times New Roman" w:eastAsia="Times New Roman" w:hAnsi="Times New Roman" w:cs="Times New Roman"/>
            <w:sz w:val="24"/>
          </w:rPr>
          <w:delText xml:space="preserve">functional capacities and ecological importance </w:delText>
        </w:r>
      </w:del>
      <w:del w:id="1491" w:author="Sheree Yau" w:date="2012-12-20T04:14:00Z">
        <w:r w:rsidDel="002A2486">
          <w:rPr>
            <w:rFonts w:ascii="Times New Roman" w:eastAsia="Times New Roman" w:hAnsi="Times New Roman" w:cs="Times New Roman"/>
            <w:sz w:val="24"/>
          </w:rPr>
          <w:delText>of poorly understood classes of bacteria (</w:delText>
        </w:r>
        <w:r w:rsidDel="002A2486">
          <w:rPr>
            <w:rFonts w:ascii="Times New Roman" w:eastAsia="Times New Roman" w:hAnsi="Times New Roman" w:cs="Times New Roman"/>
            <w:i/>
            <w:sz w:val="24"/>
          </w:rPr>
          <w:delText xml:space="preserve">e.g. </w:delText>
        </w:r>
        <w:r w:rsidDel="002A2486">
          <w:rPr>
            <w:rFonts w:ascii="Times New Roman" w:eastAsia="Times New Roman" w:hAnsi="Times New Roman" w:cs="Times New Roman"/>
            <w:sz w:val="24"/>
          </w:rPr>
          <w:delText xml:space="preserve">RF3, </w:delText>
        </w:r>
        <w:r w:rsidDel="002A2486">
          <w:rPr>
            <w:rFonts w:ascii="Times New Roman" w:eastAsia="Times New Roman" w:hAnsi="Times New Roman" w:cs="Times New Roman"/>
            <w:i/>
            <w:sz w:val="24"/>
          </w:rPr>
          <w:delText>Ca.</w:delText>
        </w:r>
        <w:r w:rsidDel="002A2486">
          <w:rPr>
            <w:rFonts w:ascii="Times New Roman" w:eastAsia="Times New Roman" w:hAnsi="Times New Roman" w:cs="Times New Roman"/>
            <w:sz w:val="24"/>
          </w:rPr>
          <w:delText xml:space="preserve"> “Aquiluna” </w:delText>
        </w:r>
        <w:r w:rsidDel="002A2486">
          <w:rPr>
            <w:rFonts w:ascii="Times New Roman" w:eastAsia="Times New Roman" w:hAnsi="Times New Roman" w:cs="Times New Roman"/>
            <w:i/>
            <w:sz w:val="24"/>
          </w:rPr>
          <w:delText>Actinobacteria</w:delText>
        </w:r>
        <w:r w:rsidDel="002A2486">
          <w:rPr>
            <w:rFonts w:ascii="Times New Roman" w:eastAsia="Times New Roman" w:hAnsi="Times New Roman" w:cs="Times New Roman"/>
            <w:sz w:val="24"/>
          </w:rPr>
          <w:delText>, OD1 and TM7), and</w:delText>
        </w:r>
      </w:del>
      <w:r>
        <w:rPr>
          <w:rFonts w:ascii="Times New Roman" w:eastAsia="Times New Roman" w:hAnsi="Times New Roman" w:cs="Times New Roman"/>
          <w:sz w:val="24"/>
        </w:rPr>
        <w:t xml:space="preserve"> the </w:t>
      </w:r>
      <w:moveFromRangeStart w:id="1492" w:author="Sheree Yau" w:date="2012-12-20T04:13:00Z" w:name="move343740113"/>
      <w:moveFrom w:id="1493" w:author="Sheree Yau" w:date="2012-12-20T04:13:00Z">
        <w:r w:rsidDel="002A2486">
          <w:rPr>
            <w:rFonts w:ascii="Times New Roman" w:eastAsia="Times New Roman" w:hAnsi="Times New Roman" w:cs="Times New Roman"/>
            <w:sz w:val="24"/>
          </w:rPr>
          <w:t>potential importance of poorly understood microbial processes occurring in the lake performed by a broad range of types of lake bacteria (</w:t>
        </w:r>
        <w:r w:rsidDel="002A2486">
          <w:rPr>
            <w:rFonts w:ascii="Times New Roman" w:eastAsia="Times New Roman" w:hAnsi="Times New Roman" w:cs="Times New Roman"/>
            <w:i/>
            <w:sz w:val="24"/>
          </w:rPr>
          <w:t>e.g.</w:t>
        </w:r>
        <w:r w:rsidDel="002A2486">
          <w:rPr>
            <w:rFonts w:ascii="Times New Roman" w:eastAsia="Times New Roman" w:hAnsi="Times New Roman" w:cs="Times New Roman"/>
            <w:sz w:val="24"/>
          </w:rPr>
          <w:t xml:space="preserve"> photoheterotrophy by </w:t>
        </w:r>
        <w:r w:rsidDel="002A2486">
          <w:rPr>
            <w:rFonts w:ascii="Times New Roman" w:eastAsia="Times New Roman" w:hAnsi="Times New Roman" w:cs="Times New Roman"/>
            <w:i/>
            <w:sz w:val="24"/>
          </w:rPr>
          <w:t>Alphaproteobacteria</w:t>
        </w:r>
        <w:r w:rsidDel="002A2486">
          <w:rPr>
            <w:rFonts w:ascii="Times New Roman" w:eastAsia="Times New Roman" w:hAnsi="Times New Roman" w:cs="Times New Roman"/>
            <w:sz w:val="24"/>
          </w:rPr>
          <w:t>).</w:t>
        </w:r>
      </w:moveFrom>
      <w:moveFromRangeEnd w:id="1492"/>
    </w:p>
    <w:p w:rsidR="00E93911" w:rsidRDefault="00C45D27">
      <w:pPr>
        <w:pStyle w:val="Normal1"/>
        <w:spacing w:after="0" w:line="240" w:lineRule="auto"/>
        <w:ind w:firstLine="426"/>
      </w:pPr>
      <w:r>
        <w:rPr>
          <w:rFonts w:ascii="Times New Roman" w:eastAsia="Times New Roman" w:hAnsi="Times New Roman" w:cs="Times New Roman"/>
          <w:sz w:val="24"/>
        </w:rPr>
        <w:t>In view of the organic richness, including high levels of DMS in Organic Lake, we did not anticipate the extent to which the lake microbial community is orientated towards a net negative C and N balance. In contemplating this we examined what input the lake may have received throughout its relatively brief ~3 000 year history. The volume of the lake is relatively small (</w:t>
      </w:r>
      <w:commentRangeStart w:id="1494"/>
      <w:r>
        <w:rPr>
          <w:rFonts w:ascii="Times New Roman" w:eastAsia="Times New Roman" w:hAnsi="Times New Roman" w:cs="Times New Roman"/>
          <w:sz w:val="24"/>
        </w:rPr>
        <w:t>****</w:t>
      </w:r>
      <w:proofErr w:type="gramStart"/>
      <w:r>
        <w:rPr>
          <w:rFonts w:ascii="Times New Roman" w:eastAsia="Times New Roman" w:hAnsi="Times New Roman" w:cs="Times New Roman"/>
          <w:sz w:val="24"/>
        </w:rPr>
        <w:t xml:space="preserve">* </w:t>
      </w:r>
      <w:commentRangeEnd w:id="1494"/>
      <w:proofErr w:type="gramEnd"/>
      <w:r>
        <w:commentReference w:id="1494"/>
      </w:r>
      <w:r>
        <w:rPr>
          <w:rFonts w:ascii="Times New Roman" w:eastAsia="Times New Roman" w:hAnsi="Times New Roman" w:cs="Times New Roman"/>
          <w:sz w:val="24"/>
        </w:rPr>
        <w:t xml:space="preserve">). It is possible that the C and N balance is sporadically readdressed by exogenous input from guano deposited in a small penguin rookery nearby the lake, through Giant Petrel or Skua grazing and defecation, and/or by decaying animal carcasses such as elephant seals which can weigh on the order of 1 ton and therefore contribute substantial organic material. It is also possible that during isolation from the ocean, the base of the water column in the marine basin that formed the lake may have acted as a sump for organic material. Phytoplankton blooms and benthic mats tend to make </w:t>
      </w:r>
      <w:ins w:id="1495" w:author="Sheree Yau" w:date="2012-12-05T21:10:00Z">
        <w:r w:rsidR="007B0B31">
          <w:rPr>
            <w:rFonts w:ascii="Times New Roman" w:eastAsia="Times New Roman" w:hAnsi="Times New Roman" w:cs="Times New Roman"/>
            <w:sz w:val="24"/>
          </w:rPr>
          <w:t xml:space="preserve">coastal </w:t>
        </w:r>
      </w:ins>
      <w:r>
        <w:rPr>
          <w:rFonts w:ascii="Times New Roman" w:eastAsia="Times New Roman" w:hAnsi="Times New Roman" w:cs="Times New Roman"/>
          <w:sz w:val="24"/>
        </w:rPr>
        <w:t xml:space="preserve">marine basins very </w:t>
      </w:r>
      <w:proofErr w:type="gramStart"/>
      <w:r>
        <w:rPr>
          <w:rFonts w:ascii="Times New Roman" w:eastAsia="Times New Roman" w:hAnsi="Times New Roman" w:cs="Times New Roman"/>
          <w:sz w:val="24"/>
        </w:rPr>
        <w:t>productive,</w:t>
      </w:r>
      <w:proofErr w:type="gramEnd"/>
      <w:r>
        <w:rPr>
          <w:rFonts w:ascii="Times New Roman" w:eastAsia="Times New Roman" w:hAnsi="Times New Roman" w:cs="Times New Roman"/>
          <w:sz w:val="24"/>
        </w:rPr>
        <w:t xml:space="preserve"> and organic matter </w:t>
      </w:r>
      <w:ins w:id="1496" w:author="Sheree Yau" w:date="2012-12-05T21:10:00Z">
        <w:r w:rsidR="007B0B31">
          <w:rPr>
            <w:rFonts w:ascii="Times New Roman" w:eastAsia="Times New Roman" w:hAnsi="Times New Roman" w:cs="Times New Roman"/>
            <w:sz w:val="24"/>
          </w:rPr>
          <w:t xml:space="preserve">that sediments out of the surface waters </w:t>
        </w:r>
      </w:ins>
      <w:r>
        <w:rPr>
          <w:rFonts w:ascii="Times New Roman" w:eastAsia="Times New Roman" w:hAnsi="Times New Roman" w:cs="Times New Roman"/>
          <w:sz w:val="24"/>
        </w:rPr>
        <w:t>will become trapped in the denser bottom layers (</w:t>
      </w:r>
      <w:r>
        <w:rPr>
          <w:rFonts w:ascii="Times New Roman" w:eastAsia="Times New Roman" w:hAnsi="Times New Roman" w:cs="Times New Roman"/>
          <w:sz w:val="24"/>
          <w:highlight w:val="yellow"/>
        </w:rPr>
        <w:t>REF</w:t>
      </w:r>
      <w:r>
        <w:rPr>
          <w:rFonts w:ascii="Times New Roman" w:eastAsia="Times New Roman" w:hAnsi="Times New Roman" w:cs="Times New Roman"/>
          <w:sz w:val="24"/>
        </w:rPr>
        <w:t>). Retention of captured organic matter in the lake may also have been facilitated by Organic Lake having become highly saline quickly (</w:t>
      </w:r>
      <w:r>
        <w:rPr>
          <w:rFonts w:ascii="Times New Roman" w:eastAsia="Times New Roman" w:hAnsi="Times New Roman" w:cs="Times New Roman"/>
          <w:sz w:val="24"/>
          <w:highlight w:val="yellow"/>
        </w:rPr>
        <w:t>REF</w:t>
      </w:r>
      <w:r>
        <w:rPr>
          <w:rFonts w:ascii="Times New Roman" w:eastAsia="Times New Roman" w:hAnsi="Times New Roman" w:cs="Times New Roman"/>
          <w:sz w:val="24"/>
        </w:rPr>
        <w:t>). Studies in the future experimentally determining exogenous input and historical lake dynamics (</w:t>
      </w:r>
      <w:r>
        <w:rPr>
          <w:rFonts w:ascii="Times New Roman" w:eastAsia="Times New Roman" w:hAnsi="Times New Roman" w:cs="Times New Roman"/>
          <w:i/>
          <w:sz w:val="24"/>
        </w:rPr>
        <w:t>e.g.</w:t>
      </w:r>
      <w:r>
        <w:rPr>
          <w:rFonts w:ascii="Times New Roman" w:eastAsia="Times New Roman" w:hAnsi="Times New Roman" w:cs="Times New Roman"/>
          <w:sz w:val="24"/>
        </w:rPr>
        <w:t xml:space="preserve"> stable isotope and biomarker analyses of lake sediment), and metaproteogenomic analyses of interannual community composition and function, will provide improved knowledge of the unusual biogeochemistry of Organic Lake and better enable predictions to be made about how the lake may be affected by ecosystem changes.</w:t>
      </w:r>
    </w:p>
    <w:p w:rsidR="00E93911" w:rsidRDefault="00E93911">
      <w:pPr>
        <w:pStyle w:val="Normal1"/>
      </w:pPr>
    </w:p>
    <w:p w:rsidR="00E93911" w:rsidRDefault="00C45D27">
      <w:pPr>
        <w:pStyle w:val="Heading2"/>
        <w:spacing w:before="0" w:line="240" w:lineRule="auto"/>
      </w:pPr>
      <w:r>
        <w:rPr>
          <w:rFonts w:ascii="Times New Roman" w:eastAsia="Times New Roman" w:hAnsi="Times New Roman" w:cs="Times New Roman"/>
          <w:color w:val="000000"/>
          <w:sz w:val="24"/>
        </w:rPr>
        <w:t>Acknowledgements</w:t>
      </w:r>
    </w:p>
    <w:p w:rsidR="00E93911" w:rsidRDefault="00C45D27">
      <w:pPr>
        <w:pStyle w:val="Heading2"/>
        <w:spacing w:before="0" w:line="240" w:lineRule="auto"/>
      </w:pPr>
      <w:r>
        <w:rPr>
          <w:rFonts w:ascii="Times New Roman" w:eastAsia="Times New Roman" w:hAnsi="Times New Roman" w:cs="Times New Roman"/>
          <w:color w:val="000000"/>
          <w:sz w:val="24"/>
        </w:rPr>
        <w:t>References</w:t>
      </w:r>
    </w:p>
    <w:p w:rsidR="00E93911" w:rsidDel="00B12249" w:rsidRDefault="00C45D27">
      <w:pPr>
        <w:pStyle w:val="Normal1"/>
        <w:spacing w:after="0" w:line="240" w:lineRule="auto"/>
        <w:ind w:left="426"/>
        <w:rPr>
          <w:del w:id="1497" w:author="Sheree Yau" w:date="2012-12-02T21:00:00Z"/>
        </w:rPr>
      </w:pPr>
      <w:commentRangeStart w:id="1498"/>
      <w:del w:id="1499" w:author="Sheree Yau" w:date="2012-12-02T21:00:00Z">
        <w:r w:rsidDel="00B12249">
          <w:rPr>
            <w:rFonts w:ascii="Times New Roman" w:eastAsia="Times New Roman" w:hAnsi="Times New Roman" w:cs="Times New Roman"/>
            <w:sz w:val="24"/>
          </w:rPr>
          <w:delText xml:space="preserve">Gibson JAE, Garrick RC, Franzmann PD, Deprez PP, Burton HR (1991) Reduced sulphur gases in saline lakes of the Vestfold Hills, Antarctica. Palaeogeogr Palaeoclimatol Palaeoecol 84:131–140; </w:delText>
        </w:r>
      </w:del>
    </w:p>
    <w:p w:rsidR="00E93911" w:rsidDel="00B12249" w:rsidRDefault="00C45D27">
      <w:pPr>
        <w:pStyle w:val="Normal1"/>
        <w:spacing w:after="0" w:line="240" w:lineRule="auto"/>
        <w:ind w:left="426"/>
        <w:rPr>
          <w:del w:id="1500" w:author="Sheree Yau" w:date="2012-12-02T21:00:00Z"/>
        </w:rPr>
      </w:pPr>
      <w:del w:id="1501" w:author="Sheree Yau" w:date="2012-12-02T21:00:00Z">
        <w:r w:rsidDel="00B12249">
          <w:rPr>
            <w:rFonts w:ascii="Times New Roman" w:eastAsia="Times New Roman" w:hAnsi="Times New Roman" w:cs="Times New Roman"/>
            <w:sz w:val="24"/>
          </w:rPr>
          <w:delText xml:space="preserve">Roberts NJ, Burton HR, Pitson GA (1993) Volatile organic compounds from Organic Lake, an Antarctic, hypersaline, meromictic lake. Antarct Sci 5:361–366; </w:delText>
        </w:r>
      </w:del>
    </w:p>
    <w:p w:rsidR="00E93911" w:rsidDel="00B12249" w:rsidRDefault="00C45D27">
      <w:pPr>
        <w:pStyle w:val="Normal1"/>
        <w:spacing w:after="0" w:line="240" w:lineRule="auto"/>
        <w:ind w:left="426"/>
        <w:rPr>
          <w:del w:id="1502" w:author="Sheree Yau" w:date="2012-12-02T21:00:00Z"/>
        </w:rPr>
      </w:pPr>
      <w:del w:id="1503" w:author="Sheree Yau" w:date="2012-12-02T21:00:00Z">
        <w:r w:rsidDel="00B12249">
          <w:rPr>
            <w:rFonts w:ascii="Times New Roman" w:eastAsia="Times New Roman" w:hAnsi="Times New Roman" w:cs="Times New Roman"/>
            <w:sz w:val="24"/>
          </w:rPr>
          <w:delText xml:space="preserve">Franzman PD, Deprez PP, Burton HR, van den Hoff J (1987) Limnology of Organic Lake, Antarctica, a meromictic lake that contains high concentrations of dimethyl sulfide. Aust J Freshwater Res 38:409–417; </w:delText>
        </w:r>
      </w:del>
    </w:p>
    <w:p w:rsidR="00E93911" w:rsidDel="00B12249" w:rsidRDefault="00C45D27">
      <w:pPr>
        <w:pStyle w:val="Normal1"/>
        <w:spacing w:after="0" w:line="240" w:lineRule="auto"/>
        <w:ind w:left="426"/>
        <w:rPr>
          <w:del w:id="1504" w:author="Sheree Yau" w:date="2012-12-02T21:00:00Z"/>
        </w:rPr>
      </w:pPr>
      <w:del w:id="1505" w:author="Sheree Yau" w:date="2012-12-02T21:00:00Z">
        <w:r w:rsidDel="00B12249">
          <w:rPr>
            <w:rFonts w:ascii="Times New Roman" w:eastAsia="Times New Roman" w:hAnsi="Times New Roman" w:cs="Times New Roman"/>
            <w:sz w:val="24"/>
          </w:rPr>
          <w:delText xml:space="preserve">Gibson JAE (1999) The meromictic lakes and stratified marine basins of the Vestfold Hills, East Antarctica. Antarct Sci 11:175–192. </w:delText>
        </w:r>
      </w:del>
    </w:p>
    <w:p w:rsidR="00E93911" w:rsidDel="00B12249" w:rsidRDefault="00C45D27">
      <w:pPr>
        <w:pStyle w:val="Normal1"/>
        <w:spacing w:after="0" w:line="240" w:lineRule="auto"/>
        <w:ind w:left="426"/>
        <w:rPr>
          <w:del w:id="1506" w:author="Sheree Yau" w:date="2012-12-02T21:00:00Z"/>
        </w:rPr>
      </w:pPr>
      <w:del w:id="1507" w:author="Sheree Yau" w:date="2012-12-02T21:00:00Z">
        <w:r w:rsidDel="00B12249">
          <w:rPr>
            <w:rFonts w:ascii="Times New Roman" w:eastAsia="Times New Roman" w:hAnsi="Times New Roman" w:cs="Times New Roman"/>
            <w:sz w:val="24"/>
          </w:rPr>
          <w:delText>Zwartz D, Bird M, Stone J, Lambeck K (1998) Holocene sea-level change and ice-sheet history in the Vestfold Hills, East Antarctica. Earth Planet Sci Lett 155:131–145;</w:delText>
        </w:r>
      </w:del>
    </w:p>
    <w:p w:rsidR="00E93911" w:rsidDel="00B12249" w:rsidRDefault="00C45D27">
      <w:pPr>
        <w:pStyle w:val="Normal1"/>
        <w:spacing w:after="0" w:line="240" w:lineRule="auto"/>
        <w:ind w:left="426"/>
        <w:rPr>
          <w:del w:id="1508" w:author="Sheree Yau" w:date="2012-12-02T21:00:00Z"/>
        </w:rPr>
      </w:pPr>
      <w:del w:id="1509" w:author="Sheree Yau" w:date="2012-12-02T21:00:00Z">
        <w:r w:rsidDel="00B12249">
          <w:rPr>
            <w:rFonts w:ascii="Times New Roman" w:eastAsia="Times New Roman" w:hAnsi="Times New Roman" w:cs="Times New Roman"/>
            <w:sz w:val="24"/>
          </w:rPr>
          <w:delText xml:space="preserve">Bird MI, Chiva AR, Radnell CJ, Burton HR (1991) Sedimentological and stable-isotope evolution of lakes in the Vestfold Hills, Antarctica. Palaeogeogr Palaeoclimatol Palaeoecol 84:109–130.Abell GCJ and Bowman JP. (2005a) Colonization and community dynamics of class </w:delText>
        </w:r>
        <w:r w:rsidDel="00B12249">
          <w:rPr>
            <w:rFonts w:ascii="Times New Roman" w:eastAsia="Times New Roman" w:hAnsi="Times New Roman" w:cs="Times New Roman"/>
            <w:i/>
            <w:sz w:val="24"/>
          </w:rPr>
          <w:delText>Flavobacteria</w:delText>
        </w:r>
        <w:r w:rsidDel="00B12249">
          <w:rPr>
            <w:rFonts w:ascii="Times New Roman" w:eastAsia="Times New Roman" w:hAnsi="Times New Roman" w:cs="Times New Roman"/>
            <w:sz w:val="24"/>
          </w:rPr>
          <w:delText xml:space="preserve"> on diatom detritus in experimental mesocosm based on Southern Ocean seawater. </w:delText>
        </w:r>
        <w:r w:rsidDel="00B12249">
          <w:rPr>
            <w:rFonts w:ascii="Times New Roman" w:eastAsia="Times New Roman" w:hAnsi="Times New Roman" w:cs="Times New Roman"/>
            <w:i/>
            <w:sz w:val="24"/>
          </w:rPr>
          <w:delText xml:space="preserve">FEMS Microbiol Ecol </w:delText>
        </w:r>
        <w:r w:rsidDel="00B12249">
          <w:rPr>
            <w:rFonts w:ascii="Times New Roman" w:eastAsia="Times New Roman" w:hAnsi="Times New Roman" w:cs="Times New Roman"/>
            <w:b/>
            <w:sz w:val="24"/>
          </w:rPr>
          <w:delText>53</w:delText>
        </w:r>
        <w:r w:rsidDel="00B12249">
          <w:rPr>
            <w:rFonts w:ascii="Times New Roman" w:eastAsia="Times New Roman" w:hAnsi="Times New Roman" w:cs="Times New Roman"/>
            <w:sz w:val="24"/>
          </w:rPr>
          <w:delText>: 379–391.</w:delText>
        </w:r>
      </w:del>
    </w:p>
    <w:commentRangeEnd w:id="1498"/>
    <w:p w:rsidR="00E93911" w:rsidRDefault="00B12249">
      <w:pPr>
        <w:pStyle w:val="Normal1"/>
        <w:spacing w:after="0" w:line="240" w:lineRule="auto"/>
        <w:ind w:left="426"/>
      </w:pPr>
      <w:r>
        <w:rPr>
          <w:rStyle w:val="CommentReference"/>
          <w:rFonts w:asciiTheme="minorHAnsi" w:eastAsiaTheme="minorEastAsia" w:hAnsiTheme="minorHAnsi" w:cstheme="minorBidi"/>
          <w:color w:val="auto"/>
        </w:rPr>
        <w:lastRenderedPageBreak/>
        <w:commentReference w:id="1498"/>
      </w:r>
      <w:r w:rsidR="00C45D27">
        <w:rPr>
          <w:rFonts w:ascii="Times New Roman" w:eastAsia="Times New Roman" w:hAnsi="Times New Roman" w:cs="Times New Roman"/>
          <w:sz w:val="24"/>
        </w:rPr>
        <w:t>Abell GCJ and Bowman JP</w:t>
      </w:r>
      <w:proofErr w:type="gramStart"/>
      <w:r w:rsidR="00C45D27">
        <w:rPr>
          <w:rFonts w:ascii="Times New Roman" w:eastAsia="Times New Roman" w:hAnsi="Times New Roman" w:cs="Times New Roman"/>
          <w:sz w:val="24"/>
        </w:rPr>
        <w:t>.(</w:t>
      </w:r>
      <w:proofErr w:type="gramEnd"/>
      <w:r w:rsidR="00C45D27">
        <w:rPr>
          <w:rFonts w:ascii="Times New Roman" w:eastAsia="Times New Roman" w:hAnsi="Times New Roman" w:cs="Times New Roman"/>
          <w:sz w:val="24"/>
        </w:rPr>
        <w:t>2005b) Ecological and biogeographic relationships of class Flavobacteria in the Southern Ocean.</w:t>
      </w:r>
      <w:r w:rsidR="00C45D27">
        <w:rPr>
          <w:rFonts w:ascii="Times New Roman" w:eastAsia="Times New Roman" w:hAnsi="Times New Roman" w:cs="Times New Roman"/>
          <w:i/>
          <w:sz w:val="24"/>
        </w:rPr>
        <w:t xml:space="preserve">FEMS Microbiol Ecol </w:t>
      </w:r>
      <w:r w:rsidR="00C45D27">
        <w:rPr>
          <w:rFonts w:ascii="Times New Roman" w:eastAsia="Times New Roman" w:hAnsi="Times New Roman" w:cs="Times New Roman"/>
          <w:b/>
          <w:sz w:val="24"/>
        </w:rPr>
        <w:t>51</w:t>
      </w:r>
      <w:r w:rsidR="00C45D27">
        <w:rPr>
          <w:rFonts w:ascii="Times New Roman" w:eastAsia="Times New Roman" w:hAnsi="Times New Roman" w:cs="Times New Roman"/>
          <w:sz w:val="24"/>
        </w:rPr>
        <w:t xml:space="preserve">: 265–277. </w:t>
      </w:r>
    </w:p>
    <w:p w:rsidR="00E93911" w:rsidRDefault="00C45D27">
      <w:pPr>
        <w:pStyle w:val="Normal1"/>
        <w:spacing w:after="0" w:line="240" w:lineRule="auto"/>
        <w:ind w:left="426"/>
      </w:pPr>
      <w:r>
        <w:rPr>
          <w:rFonts w:ascii="Times New Roman" w:eastAsia="Times New Roman" w:hAnsi="Times New Roman" w:cs="Times New Roman"/>
          <w:sz w:val="24"/>
        </w:rPr>
        <w:t xml:space="preserve">Altschul SF, Gish W, Miller W, Myers EW, Lipman DJ. </w:t>
      </w:r>
      <w:proofErr w:type="gramStart"/>
      <w:r>
        <w:rPr>
          <w:rFonts w:ascii="Times New Roman" w:eastAsia="Times New Roman" w:hAnsi="Times New Roman" w:cs="Times New Roman"/>
          <w:sz w:val="24"/>
        </w:rPr>
        <w:t>(1990) Basic Local Alignment Search Tool.</w:t>
      </w:r>
      <w:proofErr w:type="gramEnd"/>
      <w:ins w:id="1510" w:author="Sheree Yau" w:date="2012-12-02T21:18:00Z">
        <w:r w:rsidR="00040C23">
          <w:rPr>
            <w:rFonts w:ascii="Times New Roman" w:eastAsia="Times New Roman" w:hAnsi="Times New Roman" w:cs="Times New Roman"/>
            <w:sz w:val="24"/>
          </w:rPr>
          <w:t xml:space="preserve"> </w:t>
        </w:r>
      </w:ins>
      <w:r>
        <w:rPr>
          <w:rFonts w:ascii="Times New Roman" w:eastAsia="Times New Roman" w:hAnsi="Times New Roman" w:cs="Times New Roman"/>
          <w:i/>
          <w:sz w:val="24"/>
        </w:rPr>
        <w:t xml:space="preserve">J Mol Biol </w:t>
      </w:r>
      <w:r>
        <w:rPr>
          <w:rFonts w:ascii="Times New Roman" w:eastAsia="Times New Roman" w:hAnsi="Times New Roman" w:cs="Times New Roman"/>
          <w:b/>
          <w:sz w:val="24"/>
        </w:rPr>
        <w:t>215</w:t>
      </w:r>
      <w:r>
        <w:rPr>
          <w:rFonts w:ascii="Times New Roman" w:eastAsia="Times New Roman" w:hAnsi="Times New Roman" w:cs="Times New Roman"/>
          <w:sz w:val="24"/>
        </w:rPr>
        <w:t>: 403–410.</w:t>
      </w:r>
    </w:p>
    <w:p w:rsidR="00E93911" w:rsidDel="00A23803" w:rsidRDefault="00C45D27">
      <w:pPr>
        <w:pStyle w:val="Normal1"/>
        <w:spacing w:after="0" w:line="240" w:lineRule="auto"/>
        <w:ind w:left="426"/>
        <w:rPr>
          <w:del w:id="1511" w:author="Sheree Yau" w:date="2012-12-12T18:53:00Z"/>
        </w:rPr>
      </w:pPr>
      <w:del w:id="1512" w:author="Sheree Yau" w:date="2012-12-12T18:53:00Z">
        <w:r w:rsidDel="00A23803">
          <w:rPr>
            <w:rFonts w:ascii="Times New Roman" w:eastAsia="Times New Roman" w:hAnsi="Times New Roman" w:cs="Times New Roman"/>
            <w:sz w:val="24"/>
          </w:rPr>
          <w:delText xml:space="preserve">Antón J, Oren A, Benlloch S, Rodríguez-Valera F, Amann R, Roselló-Mora R. (2002) </w:delText>
        </w:r>
        <w:r w:rsidDel="00A23803">
          <w:rPr>
            <w:rFonts w:ascii="Times New Roman" w:eastAsia="Times New Roman" w:hAnsi="Times New Roman" w:cs="Times New Roman"/>
            <w:i/>
            <w:sz w:val="24"/>
          </w:rPr>
          <w:delText>Salinibacter ruber</w:delText>
        </w:r>
        <w:r w:rsidDel="00A23803">
          <w:rPr>
            <w:rFonts w:ascii="Times New Roman" w:eastAsia="Times New Roman" w:hAnsi="Times New Roman" w:cs="Times New Roman"/>
            <w:sz w:val="24"/>
          </w:rPr>
          <w:delText xml:space="preserve"> gen. nov., sp. nov., a novel extremely halophilic member of the </w:delText>
        </w:r>
        <w:r w:rsidDel="00A23803">
          <w:rPr>
            <w:rFonts w:ascii="Times New Roman" w:eastAsia="Times New Roman" w:hAnsi="Times New Roman" w:cs="Times New Roman"/>
            <w:i/>
            <w:sz w:val="24"/>
          </w:rPr>
          <w:delText>Bacteria</w:delText>
        </w:r>
        <w:r w:rsidDel="00A23803">
          <w:rPr>
            <w:rFonts w:ascii="Times New Roman" w:eastAsia="Times New Roman" w:hAnsi="Times New Roman" w:cs="Times New Roman"/>
            <w:sz w:val="24"/>
          </w:rPr>
          <w:delText xml:space="preserve"> from saltern crystallizer ponds. </w:delText>
        </w:r>
        <w:r w:rsidDel="00A23803">
          <w:rPr>
            <w:rFonts w:ascii="Times New Roman" w:eastAsia="Times New Roman" w:hAnsi="Times New Roman" w:cs="Times New Roman"/>
            <w:i/>
            <w:sz w:val="24"/>
          </w:rPr>
          <w:delText xml:space="preserve">Int J Syst Evol Microbiol </w:delText>
        </w:r>
        <w:r w:rsidDel="00A23803">
          <w:rPr>
            <w:rFonts w:ascii="Times New Roman" w:eastAsia="Times New Roman" w:hAnsi="Times New Roman" w:cs="Times New Roman"/>
            <w:b/>
            <w:sz w:val="24"/>
          </w:rPr>
          <w:delText>52</w:delText>
        </w:r>
        <w:r w:rsidDel="00A23803">
          <w:rPr>
            <w:rFonts w:ascii="Times New Roman" w:eastAsia="Times New Roman" w:hAnsi="Times New Roman" w:cs="Times New Roman"/>
            <w:sz w:val="24"/>
          </w:rPr>
          <w:delText>: 485–491.</w:delText>
        </w:r>
      </w:del>
    </w:p>
    <w:p w:rsidR="00E93911" w:rsidRDefault="00C45D27">
      <w:pPr>
        <w:pStyle w:val="Normal1"/>
        <w:spacing w:after="0" w:line="240" w:lineRule="auto"/>
        <w:ind w:left="426"/>
      </w:pPr>
      <w:proofErr w:type="gramStart"/>
      <w:r>
        <w:rPr>
          <w:rFonts w:ascii="Times New Roman" w:eastAsia="Times New Roman" w:hAnsi="Times New Roman" w:cs="Times New Roman"/>
          <w:sz w:val="24"/>
        </w:rPr>
        <w:t>Balashov SP, Imasheva ES, Boichenko VA, Antón J, Wang JM, Lanyi JK.</w:t>
      </w:r>
      <w:proofErr w:type="gramEnd"/>
      <w:r>
        <w:rPr>
          <w:rFonts w:ascii="Times New Roman" w:eastAsia="Times New Roman" w:hAnsi="Times New Roman" w:cs="Times New Roman"/>
          <w:sz w:val="24"/>
        </w:rPr>
        <w:t xml:space="preserve"> (2005) Xanthorhodopsin: a proton pump with a light-harvesting carotenoid antenna.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309</w:t>
      </w:r>
      <w:r>
        <w:rPr>
          <w:rFonts w:ascii="Times New Roman" w:eastAsia="Times New Roman" w:hAnsi="Times New Roman" w:cs="Times New Roman"/>
          <w:sz w:val="24"/>
        </w:rPr>
        <w:t>: 2061–2064.</w:t>
      </w:r>
    </w:p>
    <w:p w:rsidR="00E93911" w:rsidRDefault="00C45D27">
      <w:pPr>
        <w:pStyle w:val="Normal1"/>
        <w:spacing w:after="0" w:line="240" w:lineRule="auto"/>
        <w:ind w:left="426"/>
      </w:pPr>
      <w:r>
        <w:rPr>
          <w:rFonts w:ascii="Times New Roman" w:eastAsia="Times New Roman" w:hAnsi="Times New Roman" w:cs="Times New Roman"/>
          <w:sz w:val="24"/>
        </w:rPr>
        <w:t xml:space="preserve">Béjà O, Aravind L, Koonin EV, Suzuki MT, Hadd A, Nguyen LP, Jovanovich SB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(2000) Bacterial rhodopsin: evidence for a new type of phototrophy in the sea.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289</w:t>
      </w:r>
      <w:r>
        <w:rPr>
          <w:rFonts w:ascii="Times New Roman" w:eastAsia="Times New Roman" w:hAnsi="Times New Roman" w:cs="Times New Roman"/>
          <w:sz w:val="24"/>
        </w:rPr>
        <w:t>: 1902–1906.</w:t>
      </w:r>
    </w:p>
    <w:p w:rsidR="00E93911" w:rsidRDefault="00C45D27">
      <w:pPr>
        <w:pStyle w:val="Normal1"/>
        <w:spacing w:after="0" w:line="240" w:lineRule="auto"/>
        <w:ind w:left="426"/>
      </w:pPr>
      <w:r>
        <w:rPr>
          <w:rFonts w:ascii="Times New Roman" w:eastAsia="Times New Roman" w:hAnsi="Times New Roman" w:cs="Times New Roman"/>
          <w:sz w:val="24"/>
        </w:rPr>
        <w:t xml:space="preserve">Béjà O, Suzuki MT, Heidelberg JF, Nelson WC, Preston CM, Hamada T, Eisen JA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(2002) Unsuspected diversity among marine aerobic anoxygenic phototrophs.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6872</w:t>
      </w:r>
      <w:r>
        <w:rPr>
          <w:rFonts w:ascii="Times New Roman" w:eastAsia="Times New Roman" w:hAnsi="Times New Roman" w:cs="Times New Roman"/>
          <w:sz w:val="24"/>
        </w:rPr>
        <w:t>: 630–633.</w:t>
      </w:r>
    </w:p>
    <w:p w:rsidR="00E93911" w:rsidRDefault="00C45D27">
      <w:pPr>
        <w:pStyle w:val="Normal1"/>
        <w:spacing w:after="0" w:line="240" w:lineRule="auto"/>
        <w:ind w:left="426"/>
      </w:pPr>
      <w:r>
        <w:rPr>
          <w:rFonts w:ascii="Times New Roman" w:eastAsia="Times New Roman" w:hAnsi="Times New Roman" w:cs="Times New Roman"/>
          <w:sz w:val="24"/>
        </w:rPr>
        <w:t xml:space="preserve">Bengtsson K, Eriksson KM, Hartmann M, Wang Z, Shenoy BD, Grelet G-A </w:t>
      </w:r>
      <w:r>
        <w:rPr>
          <w:rFonts w:ascii="Times New Roman" w:eastAsia="Times New Roman" w:hAnsi="Times New Roman" w:cs="Times New Roman"/>
          <w:i/>
          <w:sz w:val="24"/>
        </w:rPr>
        <w:t>et al</w:t>
      </w:r>
      <w:r>
        <w:rPr>
          <w:rFonts w:ascii="Times New Roman" w:eastAsia="Times New Roman" w:hAnsi="Times New Roman" w:cs="Times New Roman"/>
          <w:sz w:val="24"/>
        </w:rPr>
        <w:t>. (2011) Metaxa: a software tool for automated detection and discrimination among ribosomal small subunit (12S/16S/18S) sequences of archaea, bacteria, eukaryotes, mitochondria, and chloroplasts in metagenomes and environmental sequencing datasets.</w:t>
      </w:r>
      <w:ins w:id="1513" w:author="Sheree Yau" w:date="2012-12-02T21:18:00Z">
        <w:r w:rsidR="00040C23">
          <w:rPr>
            <w:rFonts w:ascii="Times New Roman" w:eastAsia="Times New Roman" w:hAnsi="Times New Roman" w:cs="Times New Roman"/>
            <w:sz w:val="24"/>
          </w:rPr>
          <w:t xml:space="preserve"> </w:t>
        </w:r>
      </w:ins>
      <w:proofErr w:type="gramStart"/>
      <w:r>
        <w:rPr>
          <w:rFonts w:ascii="Times New Roman" w:eastAsia="Times New Roman" w:hAnsi="Times New Roman" w:cs="Times New Roman"/>
          <w:i/>
          <w:sz w:val="24"/>
        </w:rPr>
        <w:t>Antonie Van Leeuwenhoek</w:t>
      </w:r>
      <w:ins w:id="1514" w:author="Sheree Yau" w:date="2012-12-02T21:18:00Z">
        <w:r w:rsidR="00C96AB8">
          <w:rPr>
            <w:rFonts w:ascii="Times New Roman" w:eastAsia="Times New Roman" w:hAnsi="Times New Roman" w:cs="Times New Roman"/>
            <w:i/>
            <w:sz w:val="24"/>
          </w:rPr>
          <w:t xml:space="preserve"> </w:t>
        </w:r>
      </w:ins>
      <w:r>
        <w:rPr>
          <w:rFonts w:ascii="Times New Roman" w:eastAsia="Times New Roman" w:hAnsi="Times New Roman" w:cs="Times New Roman"/>
          <w:b/>
          <w:sz w:val="24"/>
        </w:rPr>
        <w:t>1</w:t>
      </w:r>
      <w:del w:id="1515" w:author="Sheree Yau" w:date="2012-12-02T21:18:00Z">
        <w:r w:rsidDel="00C96AB8">
          <w:rPr>
            <w:rFonts w:ascii="Times New Roman" w:eastAsia="Times New Roman" w:hAnsi="Times New Roman" w:cs="Times New Roman"/>
            <w:b/>
            <w:sz w:val="24"/>
          </w:rPr>
          <w:delText xml:space="preserve"> </w:delText>
        </w:r>
      </w:del>
      <w:r>
        <w:rPr>
          <w:rFonts w:ascii="Times New Roman" w:eastAsia="Times New Roman" w:hAnsi="Times New Roman" w:cs="Times New Roman"/>
          <w:b/>
          <w:sz w:val="24"/>
        </w:rPr>
        <w:t>00</w:t>
      </w:r>
      <w:r>
        <w:rPr>
          <w:rFonts w:ascii="Times New Roman" w:eastAsia="Times New Roman" w:hAnsi="Times New Roman" w:cs="Times New Roman"/>
          <w:sz w:val="24"/>
        </w:rPr>
        <w:t>: 471–475.</w:t>
      </w:r>
      <w:proofErr w:type="gramEnd"/>
    </w:p>
    <w:p w:rsidR="00E93911" w:rsidRDefault="00C45D27">
      <w:pPr>
        <w:pStyle w:val="Normal1"/>
        <w:spacing w:after="0" w:line="240" w:lineRule="auto"/>
        <w:ind w:left="426"/>
      </w:pPr>
      <w:r>
        <w:rPr>
          <w:rFonts w:ascii="Times New Roman" w:eastAsia="Times New Roman" w:hAnsi="Times New Roman" w:cs="Times New Roman"/>
          <w:sz w:val="24"/>
        </w:rPr>
        <w:t xml:space="preserve">Bergmann DJ, Hooper AB, </w:t>
      </w:r>
      <w:proofErr w:type="gramStart"/>
      <w:r>
        <w:rPr>
          <w:rFonts w:ascii="Times New Roman" w:eastAsia="Times New Roman" w:hAnsi="Times New Roman" w:cs="Times New Roman"/>
          <w:sz w:val="24"/>
        </w:rPr>
        <w:t>Klotz</w:t>
      </w:r>
      <w:proofErr w:type="gramEnd"/>
      <w:r>
        <w:rPr>
          <w:rFonts w:ascii="Times New Roman" w:eastAsia="Times New Roman" w:hAnsi="Times New Roman" w:cs="Times New Roman"/>
          <w:sz w:val="24"/>
        </w:rPr>
        <w:t xml:space="preserve"> MG. (2005) Structure and sequence conservation of </w:t>
      </w:r>
      <w:r>
        <w:rPr>
          <w:rFonts w:ascii="Times New Roman" w:eastAsia="Times New Roman" w:hAnsi="Times New Roman" w:cs="Times New Roman"/>
          <w:i/>
          <w:sz w:val="24"/>
        </w:rPr>
        <w:t>hao</w:t>
      </w:r>
      <w:r>
        <w:rPr>
          <w:rFonts w:ascii="Times New Roman" w:eastAsia="Times New Roman" w:hAnsi="Times New Roman" w:cs="Times New Roman"/>
          <w:sz w:val="24"/>
        </w:rPr>
        <w:t xml:space="preserve"> cluster genes of autotrophic ammonia-oxidizing bacteria: evident for their evolutionary history.</w:t>
      </w:r>
      <w:r w:rsidR="00C133F0">
        <w:rPr>
          <w:rFonts w:ascii="Times New Roman" w:eastAsia="Times New Roman" w:hAnsi="Times New Roman" w:cs="Times New Roman"/>
          <w:sz w:val="24"/>
        </w:rPr>
        <w:t xml:space="preserve"> </w:t>
      </w:r>
      <w:r>
        <w:rPr>
          <w:rFonts w:ascii="Times New Roman" w:eastAsia="Times New Roman" w:hAnsi="Times New Roman" w:cs="Times New Roman"/>
          <w:i/>
          <w:sz w:val="24"/>
        </w:rPr>
        <w:t>Appl Environ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71</w:t>
      </w:r>
      <w:r>
        <w:rPr>
          <w:rFonts w:ascii="Times New Roman" w:eastAsia="Times New Roman" w:hAnsi="Times New Roman" w:cs="Times New Roman"/>
          <w:sz w:val="24"/>
        </w:rPr>
        <w:t>: 5371–5382.</w:t>
      </w:r>
    </w:p>
    <w:p w:rsidR="00E93911" w:rsidRDefault="00C45D27">
      <w:pPr>
        <w:pStyle w:val="Normal1"/>
        <w:spacing w:after="0" w:line="240" w:lineRule="auto"/>
        <w:ind w:left="426"/>
      </w:pPr>
      <w:r>
        <w:rPr>
          <w:rFonts w:ascii="Times New Roman" w:eastAsia="Times New Roman" w:hAnsi="Times New Roman" w:cs="Times New Roman"/>
          <w:sz w:val="24"/>
        </w:rPr>
        <w:t xml:space="preserve">Bird MI, Chivas AR, Radnell CJ, Burton HR. (1991) Sedimentological and stable-isotope evolution of lakes in the Vestfold Hills, Antarctica. </w:t>
      </w:r>
      <w:r>
        <w:rPr>
          <w:rFonts w:ascii="Times New Roman" w:eastAsia="Times New Roman" w:hAnsi="Times New Roman" w:cs="Times New Roman"/>
          <w:i/>
          <w:sz w:val="24"/>
        </w:rPr>
        <w:t xml:space="preserve">Palaeogeogr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 109–130.</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Bowman JP, McCammon SA, Lewis T, Skerratt JH, Brown JL, Nichols DS, McMeekin TA.</w:t>
      </w:r>
      <w:proofErr w:type="gramEnd"/>
      <w:r>
        <w:rPr>
          <w:rFonts w:ascii="Times New Roman" w:eastAsia="Times New Roman" w:hAnsi="Times New Roman" w:cs="Times New Roman"/>
          <w:sz w:val="24"/>
        </w:rPr>
        <w:t xml:space="preserve"> (1998) </w:t>
      </w:r>
      <w:r>
        <w:rPr>
          <w:rFonts w:ascii="Times New Roman" w:eastAsia="Times New Roman" w:hAnsi="Times New Roman" w:cs="Times New Roman"/>
          <w:i/>
          <w:sz w:val="24"/>
        </w:rPr>
        <w:t>Psychroflexus torquis</w:t>
      </w:r>
      <w:r>
        <w:rPr>
          <w:rFonts w:ascii="Times New Roman" w:eastAsia="Times New Roman" w:hAnsi="Times New Roman" w:cs="Times New Roman"/>
          <w:sz w:val="24"/>
        </w:rPr>
        <w:t xml:space="preserve"> gen.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sp. nov., a psychrophilic species from Antarctic sea ice, and reclassification of </w:t>
      </w:r>
      <w:r>
        <w:rPr>
          <w:rFonts w:ascii="Times New Roman" w:eastAsia="Times New Roman" w:hAnsi="Times New Roman" w:cs="Times New Roman"/>
          <w:i/>
          <w:sz w:val="24"/>
        </w:rPr>
        <w:t xml:space="preserve">Flavobacterium gondwanense </w:t>
      </w:r>
      <w:r>
        <w:rPr>
          <w:rFonts w:ascii="Times New Roman" w:eastAsia="Times New Roman" w:hAnsi="Times New Roman" w:cs="Times New Roman"/>
          <w:sz w:val="24"/>
        </w:rPr>
        <w:t xml:space="preserve">(Dobson et al. 1993) as </w:t>
      </w:r>
      <w:r>
        <w:rPr>
          <w:rFonts w:ascii="Times New Roman" w:eastAsia="Times New Roman" w:hAnsi="Times New Roman" w:cs="Times New Roman"/>
          <w:i/>
          <w:sz w:val="24"/>
        </w:rPr>
        <w:t xml:space="preserve">Psychroflexus gondwanense </w:t>
      </w:r>
      <w:r>
        <w:rPr>
          <w:rFonts w:ascii="Times New Roman" w:eastAsia="Times New Roman" w:hAnsi="Times New Roman" w:cs="Times New Roman"/>
          <w:sz w:val="24"/>
        </w:rPr>
        <w:t xml:space="preserve">gen. nov., comb.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Microbiology </w:t>
      </w:r>
      <w:r>
        <w:rPr>
          <w:rFonts w:ascii="Times New Roman" w:eastAsia="Times New Roman" w:hAnsi="Times New Roman" w:cs="Times New Roman"/>
          <w:b/>
          <w:sz w:val="24"/>
        </w:rPr>
        <w:t>144</w:t>
      </w:r>
      <w:r>
        <w:rPr>
          <w:rFonts w:ascii="Times New Roman" w:eastAsia="Times New Roman" w:hAnsi="Times New Roman" w:cs="Times New Roman"/>
          <w:sz w:val="24"/>
        </w:rPr>
        <w:t>: 1601–1609.</w:t>
      </w:r>
    </w:p>
    <w:p w:rsidR="00E93911" w:rsidRDefault="00C45D27">
      <w:pPr>
        <w:pStyle w:val="Normal1"/>
        <w:spacing w:after="0" w:line="240" w:lineRule="auto"/>
        <w:ind w:left="426"/>
      </w:pPr>
      <w:r>
        <w:rPr>
          <w:rFonts w:ascii="Times New Roman" w:eastAsia="Times New Roman" w:hAnsi="Times New Roman" w:cs="Times New Roman"/>
          <w:sz w:val="24"/>
        </w:rPr>
        <w:t>Bowman JP, McCammon SA, Rea SM, McMeekin TA. (2000b)</w:t>
      </w:r>
      <w:proofErr w:type="gramStart"/>
      <w:r>
        <w:rPr>
          <w:rFonts w:ascii="Times New Roman" w:eastAsia="Times New Roman" w:hAnsi="Times New Roman" w:cs="Times New Roman"/>
          <w:sz w:val="24"/>
        </w:rPr>
        <w:t>The microbial composition of three limnologically disparate hypersaline Antarctic lakes.</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FEMS Microbiol Lett </w:t>
      </w:r>
      <w:r>
        <w:rPr>
          <w:rFonts w:ascii="Times New Roman" w:eastAsia="Times New Roman" w:hAnsi="Times New Roman" w:cs="Times New Roman"/>
          <w:b/>
          <w:sz w:val="24"/>
        </w:rPr>
        <w:t>183</w:t>
      </w:r>
      <w:r>
        <w:rPr>
          <w:rFonts w:ascii="Times New Roman" w:eastAsia="Times New Roman" w:hAnsi="Times New Roman" w:cs="Times New Roman"/>
          <w:sz w:val="24"/>
        </w:rPr>
        <w:t>: 81–88.</w:t>
      </w:r>
    </w:p>
    <w:p w:rsidR="00E93911" w:rsidRDefault="00C45D27">
      <w:pPr>
        <w:pStyle w:val="Normal1"/>
        <w:spacing w:after="0" w:line="240" w:lineRule="auto"/>
        <w:ind w:left="426"/>
        <w:rPr>
          <w:ins w:id="1516" w:author="Sheree Yau" w:date="2012-12-05T17:56:00Z"/>
          <w:rFonts w:ascii="Times New Roman" w:eastAsia="Times New Roman" w:hAnsi="Times New Roman" w:cs="Times New Roman"/>
          <w:sz w:val="24"/>
        </w:rPr>
      </w:pPr>
      <w:r>
        <w:rPr>
          <w:rFonts w:ascii="Times New Roman" w:eastAsia="Times New Roman" w:hAnsi="Times New Roman" w:cs="Times New Roman"/>
          <w:sz w:val="24"/>
        </w:rPr>
        <w:t xml:space="preserve">Burke CM and Burton HR. (1988) Photosynthetic bacteria in meromictic lakes </w:t>
      </w:r>
      <w:proofErr w:type="gramStart"/>
      <w:r>
        <w:rPr>
          <w:rFonts w:ascii="Times New Roman" w:eastAsia="Times New Roman" w:hAnsi="Times New Roman" w:cs="Times New Roman"/>
          <w:sz w:val="24"/>
        </w:rPr>
        <w:t>a stratified fjords</w:t>
      </w:r>
      <w:proofErr w:type="gramEnd"/>
      <w:r>
        <w:rPr>
          <w:rFonts w:ascii="Times New Roman" w:eastAsia="Times New Roman" w:hAnsi="Times New Roman" w:cs="Times New Roman"/>
          <w:sz w:val="24"/>
        </w:rPr>
        <w:t xml:space="preserve"> of the Vestfold Hills, Antarctica. </w:t>
      </w:r>
      <w:r>
        <w:rPr>
          <w:rFonts w:ascii="Times New Roman" w:eastAsia="Times New Roman" w:hAnsi="Times New Roman" w:cs="Times New Roman"/>
          <w:i/>
          <w:sz w:val="24"/>
        </w:rPr>
        <w:t xml:space="preserve">Hydrobiologia </w:t>
      </w:r>
      <w:r>
        <w:rPr>
          <w:rFonts w:ascii="Times New Roman" w:eastAsia="Times New Roman" w:hAnsi="Times New Roman" w:cs="Times New Roman"/>
          <w:b/>
          <w:sz w:val="24"/>
        </w:rPr>
        <w:t>165</w:t>
      </w:r>
      <w:r>
        <w:rPr>
          <w:rFonts w:ascii="Times New Roman" w:eastAsia="Times New Roman" w:hAnsi="Times New Roman" w:cs="Times New Roman"/>
          <w:sz w:val="24"/>
        </w:rPr>
        <w:t xml:space="preserve">: 13–23. </w:t>
      </w:r>
    </w:p>
    <w:p w:rsidR="00942EB7" w:rsidRPr="00942EB7" w:rsidRDefault="00942EB7">
      <w:pPr>
        <w:pStyle w:val="Normal1"/>
        <w:spacing w:after="0" w:line="240" w:lineRule="auto"/>
        <w:ind w:left="426"/>
      </w:pPr>
      <w:ins w:id="1517" w:author="Sheree Yau" w:date="2012-12-05T17:56:00Z">
        <w:r>
          <w:rPr>
            <w:rFonts w:ascii="Times New Roman" w:eastAsia="Times New Roman" w:hAnsi="Times New Roman" w:cs="Times New Roman"/>
            <w:sz w:val="24"/>
          </w:rPr>
          <w:t xml:space="preserve">Campbell BJ, Engel AS, Porter ML, Takai K. (2006)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versatile </w:t>
        </w:r>
      </w:ins>
      <w:ins w:id="1518" w:author="Sheree Yau" w:date="2012-12-05T17:57:00Z">
        <w:r>
          <w:rPr>
            <w:rFonts w:ascii="Times New Roman" w:eastAsia="Times New Roman" w:hAnsi="Times New Roman" w:cs="Times New Roman"/>
            <w:sz w:val="24"/>
          </w:rPr>
          <w:t xml:space="preserve">ε-proteobacteria: key players in sulfidic habitats.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4</w:t>
        </w:r>
        <w:r>
          <w:rPr>
            <w:rFonts w:ascii="Times New Roman" w:eastAsia="Times New Roman" w:hAnsi="Times New Roman" w:cs="Times New Roman"/>
            <w:sz w:val="24"/>
          </w:rPr>
          <w:t>: 458</w:t>
        </w:r>
      </w:ins>
      <w:ins w:id="1519" w:author="Sheree Yau" w:date="2012-12-05T17:58:00Z">
        <w:r>
          <w:rPr>
            <w:rFonts w:ascii="Times New Roman" w:eastAsia="Times New Roman" w:hAnsi="Times New Roman" w:cs="Times New Roman"/>
            <w:sz w:val="24"/>
          </w:rPr>
          <w:t>–468.</w:t>
        </w:r>
      </w:ins>
    </w:p>
    <w:p w:rsidR="00E93911" w:rsidRDefault="00C45D27">
      <w:pPr>
        <w:pStyle w:val="Normal1"/>
        <w:spacing w:after="0" w:line="240" w:lineRule="auto"/>
        <w:ind w:left="426"/>
      </w:pPr>
      <w:r>
        <w:rPr>
          <w:rFonts w:ascii="Times New Roman" w:eastAsia="Times New Roman" w:hAnsi="Times New Roman" w:cs="Times New Roman"/>
          <w:sz w:val="24"/>
        </w:rPr>
        <w:t xml:space="preserve">Caporaso JG, Kuczynski J, Stombaugh J, Bittinger K, Bushman FD, Costello EK </w:t>
      </w:r>
      <w:r>
        <w:rPr>
          <w:rFonts w:ascii="Times New Roman" w:eastAsia="Times New Roman" w:hAnsi="Times New Roman" w:cs="Times New Roman"/>
          <w:i/>
          <w:sz w:val="24"/>
        </w:rPr>
        <w:t>et al</w:t>
      </w:r>
      <w:r>
        <w:rPr>
          <w:rFonts w:ascii="Times New Roman" w:eastAsia="Times New Roman" w:hAnsi="Times New Roman" w:cs="Times New Roman"/>
          <w:sz w:val="24"/>
        </w:rPr>
        <w:t>. (2010) QIIME allows analysis of high-throughput community sequence data.</w:t>
      </w:r>
      <w:r>
        <w:rPr>
          <w:rFonts w:ascii="Times New Roman" w:eastAsia="Times New Roman" w:hAnsi="Times New Roman" w:cs="Times New Roman"/>
          <w:i/>
          <w:sz w:val="24"/>
        </w:rPr>
        <w:t xml:space="preserve"> Nat Methods </w:t>
      </w:r>
      <w:r>
        <w:rPr>
          <w:rFonts w:ascii="Times New Roman" w:eastAsia="Times New Roman" w:hAnsi="Times New Roman" w:cs="Times New Roman"/>
          <w:b/>
          <w:sz w:val="24"/>
        </w:rPr>
        <w:t>7</w:t>
      </w:r>
      <w:r>
        <w:rPr>
          <w:rFonts w:ascii="Times New Roman" w:eastAsia="Times New Roman" w:hAnsi="Times New Roman" w:cs="Times New Roman"/>
          <w:sz w:val="24"/>
        </w:rPr>
        <w:t>: 335–336.</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Charlson RJ, Lovelock JE, Andreae MO, Warren SG.</w:t>
      </w:r>
      <w:proofErr w:type="gramEnd"/>
      <w:r>
        <w:rPr>
          <w:rFonts w:ascii="Times New Roman" w:eastAsia="Times New Roman" w:hAnsi="Times New Roman" w:cs="Times New Roman"/>
          <w:sz w:val="24"/>
        </w:rPr>
        <w:t xml:space="preserve"> (1987) Oceanic phytoplankton, atmospheric sulphur, cloud albedo and climate.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326</w:t>
      </w:r>
      <w:r>
        <w:rPr>
          <w:rFonts w:ascii="Times New Roman" w:eastAsia="Times New Roman" w:hAnsi="Times New Roman" w:cs="Times New Roman"/>
          <w:sz w:val="24"/>
        </w:rPr>
        <w:t>: 655–661.</w:t>
      </w:r>
    </w:p>
    <w:p w:rsidR="00E93911" w:rsidRDefault="00C45D27">
      <w:pPr>
        <w:pStyle w:val="Normal1"/>
        <w:spacing w:after="0" w:line="240" w:lineRule="auto"/>
        <w:ind w:left="426"/>
      </w:pPr>
      <w:r>
        <w:rPr>
          <w:rFonts w:ascii="Times New Roman" w:eastAsia="Times New Roman" w:hAnsi="Times New Roman" w:cs="Times New Roman"/>
          <w:sz w:val="24"/>
        </w:rPr>
        <w:t xml:space="preserve">Chen YG, Cui XL, Wang YX, Tang SK, Zhang YQ, Li WJ, Liu JH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w:t>
      </w:r>
      <w:r>
        <w:rPr>
          <w:rFonts w:ascii="Times New Roman" w:eastAsia="Times New Roman" w:hAnsi="Times New Roman" w:cs="Times New Roman"/>
          <w:i/>
          <w:sz w:val="24"/>
        </w:rPr>
        <w:t xml:space="preserve">Psychroflexus sediminis </w:t>
      </w:r>
      <w:r>
        <w:rPr>
          <w:rFonts w:ascii="Times New Roman" w:eastAsia="Times New Roman" w:hAnsi="Times New Roman" w:cs="Times New Roman"/>
          <w:sz w:val="24"/>
        </w:rPr>
        <w:t xml:space="preserve">sp. nov., a mesophilic bacterium isolated from salt lake sediment in China.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59</w:t>
      </w:r>
      <w:r>
        <w:rPr>
          <w:rFonts w:ascii="Times New Roman" w:eastAsia="Times New Roman" w:hAnsi="Times New Roman" w:cs="Times New Roman"/>
          <w:sz w:val="24"/>
        </w:rPr>
        <w:t xml:space="preserve">: 569–573. </w:t>
      </w:r>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Chouari R, Le Paslier D, Daegelen P, Ginestet P, Weissenbach J, Sghir A. (2005) Novel predominant archaeal and bacterial groups revealed by molecular analysis of an anaerobic sludge digester.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7</w:t>
      </w:r>
      <w:r>
        <w:rPr>
          <w:rFonts w:ascii="Times New Roman" w:eastAsia="Times New Roman" w:hAnsi="Times New Roman" w:cs="Times New Roman"/>
          <w:sz w:val="24"/>
        </w:rPr>
        <w:t>: 1104–1115.</w:t>
      </w:r>
    </w:p>
    <w:p w:rsidR="00E93911" w:rsidRDefault="00C45D27">
      <w:pPr>
        <w:pStyle w:val="Normal1"/>
        <w:spacing w:after="0" w:line="240" w:lineRule="auto"/>
        <w:ind w:left="426"/>
        <w:rPr>
          <w:ins w:id="1520" w:author="Sheree Yau" w:date="2012-12-03T01:15:00Z"/>
          <w:rFonts w:ascii="Times New Roman" w:eastAsia="Times New Roman" w:hAnsi="Times New Roman" w:cs="Times New Roman"/>
          <w:sz w:val="24"/>
        </w:rPr>
      </w:pPr>
      <w:proofErr w:type="gramStart"/>
      <w:r>
        <w:rPr>
          <w:rFonts w:ascii="Times New Roman" w:eastAsia="Times New Roman" w:hAnsi="Times New Roman" w:cs="Times New Roman"/>
          <w:sz w:val="24"/>
        </w:rPr>
        <w:t>Clarke KR and Gorley RN.</w:t>
      </w:r>
      <w:proofErr w:type="gramEnd"/>
      <w:r>
        <w:rPr>
          <w:rFonts w:ascii="Times New Roman" w:eastAsia="Times New Roman" w:hAnsi="Times New Roman" w:cs="Times New Roman"/>
          <w:sz w:val="24"/>
        </w:rPr>
        <w:t xml:space="preserve"> (2006) PRIMER v6: User Manual/Tutorial. </w:t>
      </w:r>
      <w:proofErr w:type="gramStart"/>
      <w:r>
        <w:rPr>
          <w:rFonts w:ascii="Times New Roman" w:eastAsia="Times New Roman" w:hAnsi="Times New Roman" w:cs="Times New Roman"/>
          <w:sz w:val="24"/>
        </w:rPr>
        <w:t>PRIMER-E, Plymouth.</w:t>
      </w:r>
      <w:proofErr w:type="gramEnd"/>
    </w:p>
    <w:p w:rsidR="00D177EA" w:rsidRPr="00D177EA" w:rsidRDefault="00D177EA">
      <w:pPr>
        <w:pStyle w:val="Normal1"/>
        <w:spacing w:after="0" w:line="240" w:lineRule="auto"/>
        <w:ind w:left="426"/>
      </w:pPr>
      <w:proofErr w:type="gramStart"/>
      <w:ins w:id="1521" w:author="Sheree Yau" w:date="2012-12-03T01:15:00Z">
        <w:r>
          <w:rPr>
            <w:rFonts w:ascii="Times New Roman" w:eastAsia="Times New Roman" w:hAnsi="Times New Roman" w:cs="Times New Roman"/>
            <w:sz w:val="24"/>
          </w:rPr>
          <w:t>Cottrell MT and Kirchman DL.</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(2009) Photoheterotrophic microbes in the Arctic Ocean in summer and winter.</w:t>
        </w:r>
        <w:proofErr w:type="gramEnd"/>
        <w:r>
          <w:rPr>
            <w:rFonts w:ascii="Times New Roman" w:eastAsia="Times New Roman" w:hAnsi="Times New Roman" w:cs="Times New Roman"/>
            <w:sz w:val="24"/>
          </w:rPr>
          <w:t xml:space="preserve"> </w:t>
        </w:r>
      </w:ins>
      <w:ins w:id="1522" w:author="Sheree Yau" w:date="2012-12-03T01:16:00Z">
        <w:r>
          <w:rPr>
            <w:rFonts w:ascii="Times New Roman" w:eastAsia="Times New Roman" w:hAnsi="Times New Roman" w:cs="Times New Roman"/>
            <w:i/>
            <w:sz w:val="24"/>
          </w:rPr>
          <w:t>Appl Environ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75</w:t>
        </w:r>
        <w:r>
          <w:rPr>
            <w:rFonts w:ascii="Times New Roman" w:eastAsia="Times New Roman" w:hAnsi="Times New Roman" w:cs="Times New Roman"/>
            <w:sz w:val="24"/>
          </w:rPr>
          <w:t>: 4958</w:t>
        </w:r>
      </w:ins>
      <w:ins w:id="1523" w:author="Sheree Yau" w:date="2012-12-03T01:17:00Z">
        <w:r>
          <w:rPr>
            <w:rFonts w:ascii="Times New Roman" w:eastAsia="Times New Roman" w:hAnsi="Times New Roman" w:cs="Times New Roman"/>
            <w:sz w:val="24"/>
          </w:rPr>
          <w:t>–4966.</w:t>
        </w:r>
      </w:ins>
    </w:p>
    <w:p w:rsidR="00E93911" w:rsidRDefault="00C45D27">
      <w:pPr>
        <w:pStyle w:val="Normal1"/>
        <w:spacing w:after="0" w:line="240" w:lineRule="auto"/>
        <w:ind w:left="426"/>
      </w:pPr>
      <w:proofErr w:type="gramStart"/>
      <w:r>
        <w:rPr>
          <w:rFonts w:ascii="Times New Roman" w:eastAsia="Times New Roman" w:hAnsi="Times New Roman" w:cs="Times New Roman"/>
          <w:sz w:val="24"/>
        </w:rPr>
        <w:t>Curran MAJ and Jones GB.</w:t>
      </w:r>
      <w:proofErr w:type="gramEnd"/>
      <w:r>
        <w:rPr>
          <w:rFonts w:ascii="Times New Roman" w:eastAsia="Times New Roman" w:hAnsi="Times New Roman" w:cs="Times New Roman"/>
          <w:sz w:val="24"/>
        </w:rPr>
        <w:t xml:space="preserve"> (1998) </w:t>
      </w:r>
      <w:proofErr w:type="gramStart"/>
      <w:r>
        <w:rPr>
          <w:rFonts w:ascii="Times New Roman" w:eastAsia="Times New Roman" w:hAnsi="Times New Roman" w:cs="Times New Roman"/>
          <w:sz w:val="24"/>
        </w:rPr>
        <w:t>Spatial</w:t>
      </w:r>
      <w:proofErr w:type="gramEnd"/>
      <w:r>
        <w:rPr>
          <w:rFonts w:ascii="Times New Roman" w:eastAsia="Times New Roman" w:hAnsi="Times New Roman" w:cs="Times New Roman"/>
          <w:sz w:val="24"/>
        </w:rPr>
        <w:t xml:space="preserve"> distribution of dimethylsulfide and dimethylsulfonioproprionate in the Australasian sector of the Southern Ocean. </w:t>
      </w:r>
      <w:proofErr w:type="gramStart"/>
      <w:r>
        <w:rPr>
          <w:rFonts w:ascii="Times New Roman" w:eastAsia="Times New Roman" w:hAnsi="Times New Roman" w:cs="Times New Roman"/>
          <w:i/>
          <w:sz w:val="24"/>
        </w:rPr>
        <w:t xml:space="preserve">J Geophys Res </w:t>
      </w:r>
      <w:r>
        <w:rPr>
          <w:rFonts w:ascii="Times New Roman" w:eastAsia="Times New Roman" w:hAnsi="Times New Roman" w:cs="Times New Roman"/>
          <w:b/>
          <w:sz w:val="24"/>
        </w:rPr>
        <w:t>103</w:t>
      </w:r>
      <w:r>
        <w:rPr>
          <w:rFonts w:ascii="Times New Roman" w:eastAsia="Times New Roman" w:hAnsi="Times New Roman" w:cs="Times New Roman"/>
          <w:sz w:val="24"/>
        </w:rPr>
        <w:t>: 16 677–16 689.</w:t>
      </w:r>
      <w:proofErr w:type="gramEnd"/>
    </w:p>
    <w:p w:rsidR="00E93911" w:rsidRDefault="00C45D27">
      <w:pPr>
        <w:pStyle w:val="Normal1"/>
        <w:spacing w:after="0" w:line="240" w:lineRule="auto"/>
        <w:ind w:left="426"/>
      </w:pPr>
      <w:r>
        <w:rPr>
          <w:rFonts w:ascii="Times New Roman" w:eastAsia="Times New Roman" w:hAnsi="Times New Roman" w:cs="Times New Roman"/>
          <w:sz w:val="24"/>
        </w:rPr>
        <w:t xml:space="preserve">Curson ARJ, Rogers R, Todd JD, Bearley CA, Johnston AWB (2008) Molecular genetic analysis of a dimethysulfonioproprionate lyase that liberates the climate-changing gas dimethylsulfide in several marine α-proteobacteria and </w:t>
      </w:r>
      <w:r>
        <w:rPr>
          <w:rFonts w:ascii="Times New Roman" w:eastAsia="Times New Roman" w:hAnsi="Times New Roman" w:cs="Times New Roman"/>
          <w:i/>
          <w:sz w:val="24"/>
        </w:rPr>
        <w:t>Rhodobacter sphaeroides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10</w:t>
      </w:r>
      <w:r>
        <w:rPr>
          <w:rFonts w:ascii="Times New Roman" w:eastAsia="Times New Roman" w:hAnsi="Times New Roman" w:cs="Times New Roman"/>
          <w:sz w:val="24"/>
        </w:rPr>
        <w:t>: 757–767.</w:t>
      </w:r>
    </w:p>
    <w:p w:rsidR="00E93911" w:rsidRDefault="00C45D27">
      <w:pPr>
        <w:pStyle w:val="Normal1"/>
        <w:spacing w:after="0" w:line="240" w:lineRule="auto"/>
        <w:ind w:left="426"/>
      </w:pPr>
      <w:r>
        <w:rPr>
          <w:rFonts w:ascii="Times New Roman" w:eastAsia="Times New Roman" w:hAnsi="Times New Roman" w:cs="Times New Roman"/>
          <w:sz w:val="24"/>
        </w:rPr>
        <w:t>Curson ARJ, Sullivan MJ, Todd JD, Johnston AWB.(2010) Identification of genes for dimethyl sulfide production in bacteria in the gut of Atlantic Herring (</w:t>
      </w:r>
      <w:r>
        <w:rPr>
          <w:rFonts w:ascii="Times New Roman" w:eastAsia="Times New Roman" w:hAnsi="Times New Roman" w:cs="Times New Roman"/>
          <w:i/>
          <w:sz w:val="24"/>
        </w:rPr>
        <w:t>Clupea harengus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4</w:t>
      </w:r>
      <w:r>
        <w:rPr>
          <w:rFonts w:ascii="Times New Roman" w:eastAsia="Times New Roman" w:hAnsi="Times New Roman" w:cs="Times New Roman"/>
          <w:sz w:val="24"/>
        </w:rPr>
        <w:t>: 144–146.</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Curson ARJ, Sullivan MJ, Todd JD, Johnston AWB.</w:t>
      </w:r>
      <w:proofErr w:type="gramEnd"/>
      <w:r>
        <w:rPr>
          <w:rFonts w:ascii="Times New Roman" w:eastAsia="Times New Roman" w:hAnsi="Times New Roman" w:cs="Times New Roman"/>
          <w:sz w:val="24"/>
        </w:rPr>
        <w:t xml:space="preserve"> (2011a) DddY, a periplasmic dimethylsulfonioproprionate lyase found in taxonomically diverse species of Proteobacteria.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5</w:t>
      </w:r>
      <w:r>
        <w:rPr>
          <w:rFonts w:ascii="Times New Roman" w:eastAsia="Times New Roman" w:hAnsi="Times New Roman" w:cs="Times New Roman"/>
          <w:sz w:val="24"/>
        </w:rPr>
        <w:t>: 1191–1200.</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Curson ARJ, Todd JD, Sullivan MJ, Johnston AWB.</w:t>
      </w:r>
      <w:proofErr w:type="gramEnd"/>
      <w:r>
        <w:rPr>
          <w:rFonts w:ascii="Times New Roman" w:eastAsia="Times New Roman" w:hAnsi="Times New Roman" w:cs="Times New Roman"/>
          <w:sz w:val="24"/>
        </w:rPr>
        <w:t xml:space="preserve"> (2011b) Catabolism of dimethylsulphonioproprionate: microorganisms, enzymes and genes.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9</w:t>
      </w:r>
      <w:r>
        <w:rPr>
          <w:rFonts w:ascii="Times New Roman" w:eastAsia="Times New Roman" w:hAnsi="Times New Roman" w:cs="Times New Roman"/>
          <w:sz w:val="24"/>
        </w:rPr>
        <w:t>: 849–859.</w:t>
      </w:r>
    </w:p>
    <w:p w:rsidR="00E93911" w:rsidRDefault="00C45D27">
      <w:pPr>
        <w:pStyle w:val="Normal1"/>
        <w:spacing w:after="0" w:line="240" w:lineRule="auto"/>
        <w:ind w:left="426"/>
      </w:pPr>
      <w:r>
        <w:rPr>
          <w:rFonts w:ascii="Times New Roman" w:eastAsia="Times New Roman" w:hAnsi="Times New Roman" w:cs="Times New Roman"/>
          <w:sz w:val="24"/>
        </w:rPr>
        <w:t xml:space="preserve">de la Torre JR, Christianson LM, Béjà O, Suzuki MT, Karl DM, Heidelberg 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Proteorhodopsin genes are distributed among divergent bacterial taxa. </w:t>
      </w:r>
      <w:r>
        <w:rPr>
          <w:rFonts w:ascii="Times New Roman" w:eastAsia="Times New Roman" w:hAnsi="Times New Roman" w:cs="Times New Roman"/>
          <w:i/>
          <w:sz w:val="24"/>
        </w:rPr>
        <w:t xml:space="preserve">PNAS </w:t>
      </w:r>
      <w:r>
        <w:rPr>
          <w:rFonts w:ascii="Times New Roman" w:eastAsia="Times New Roman" w:hAnsi="Times New Roman" w:cs="Times New Roman"/>
          <w:b/>
          <w:sz w:val="24"/>
        </w:rPr>
        <w:t>100</w:t>
      </w:r>
      <w:r>
        <w:rPr>
          <w:rFonts w:ascii="Times New Roman" w:eastAsia="Times New Roman" w:hAnsi="Times New Roman" w:cs="Times New Roman"/>
          <w:sz w:val="24"/>
        </w:rPr>
        <w:t>: 12830–12835.</w:t>
      </w:r>
    </w:p>
    <w:p w:rsidR="00E93911" w:rsidRDefault="00C45D27">
      <w:pPr>
        <w:pStyle w:val="Normal1"/>
        <w:spacing w:after="0" w:line="240" w:lineRule="auto"/>
        <w:ind w:left="426"/>
      </w:pPr>
      <w:r>
        <w:rPr>
          <w:rFonts w:ascii="Times New Roman" w:eastAsia="Times New Roman" w:hAnsi="Times New Roman" w:cs="Times New Roman"/>
          <w:sz w:val="24"/>
        </w:rPr>
        <w:t xml:space="preserve">DeSantis Jr. TZ, Hugenholtz P, Keller K, Brodie EL, Larsen N, Piceno YM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NAST: a multiple sequence alignment server for comparative analysis of 16S rRNA genes. </w:t>
      </w:r>
      <w:r>
        <w:rPr>
          <w:rFonts w:ascii="Times New Roman" w:eastAsia="Times New Roman" w:hAnsi="Times New Roman" w:cs="Times New Roman"/>
          <w:i/>
          <w:sz w:val="24"/>
        </w:rPr>
        <w:t xml:space="preserve">Nucleic Acids Res </w:t>
      </w:r>
      <w:r>
        <w:rPr>
          <w:rFonts w:ascii="Times New Roman" w:eastAsia="Times New Roman" w:hAnsi="Times New Roman" w:cs="Times New Roman"/>
          <w:b/>
          <w:sz w:val="24"/>
        </w:rPr>
        <w:t>34</w:t>
      </w:r>
      <w:r>
        <w:rPr>
          <w:rFonts w:ascii="Times New Roman" w:eastAsia="Times New Roman" w:hAnsi="Times New Roman" w:cs="Times New Roman"/>
          <w:sz w:val="24"/>
        </w:rPr>
        <w:t>:W394–399.</w:t>
      </w:r>
    </w:p>
    <w:p w:rsidR="00E93911" w:rsidRDefault="00C45D27">
      <w:pPr>
        <w:pStyle w:val="Normal1"/>
        <w:spacing w:after="0" w:line="240" w:lineRule="auto"/>
        <w:ind w:left="426"/>
      </w:pPr>
      <w:r>
        <w:rPr>
          <w:rFonts w:ascii="Times New Roman" w:eastAsia="Times New Roman" w:hAnsi="Times New Roman" w:cs="Times New Roman"/>
          <w:sz w:val="24"/>
        </w:rPr>
        <w:t xml:space="preserve">Demergasso C, Escudero L, Casamayor EO, Chong G, Balagué V, Pedrós-Alió. </w:t>
      </w:r>
      <w:proofErr w:type="gramStart"/>
      <w:r>
        <w:rPr>
          <w:rFonts w:ascii="Times New Roman" w:eastAsia="Times New Roman" w:hAnsi="Times New Roman" w:cs="Times New Roman"/>
          <w:sz w:val="24"/>
        </w:rPr>
        <w:t>(2008) Novelty and spatio-temporal heterogeneity in the bacterial diversity of hypersaline Lake Tebenquiche (Salar de Atacama).</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Extremophiles </w:t>
      </w:r>
      <w:r>
        <w:rPr>
          <w:rFonts w:ascii="Times New Roman" w:eastAsia="Times New Roman" w:hAnsi="Times New Roman" w:cs="Times New Roman"/>
          <w:b/>
          <w:sz w:val="24"/>
        </w:rPr>
        <w:t>12</w:t>
      </w:r>
      <w:r>
        <w:rPr>
          <w:rFonts w:ascii="Times New Roman" w:eastAsia="Times New Roman" w:hAnsi="Times New Roman" w:cs="Times New Roman"/>
          <w:sz w:val="24"/>
        </w:rPr>
        <w:t>: 491–504.</w:t>
      </w:r>
    </w:p>
    <w:p w:rsidR="00E93911" w:rsidRDefault="00C45D27">
      <w:pPr>
        <w:pStyle w:val="Normal1"/>
        <w:spacing w:after="0" w:line="240" w:lineRule="auto"/>
        <w:ind w:left="426"/>
      </w:pPr>
      <w:r>
        <w:rPr>
          <w:rFonts w:ascii="Times New Roman" w:eastAsia="Times New Roman" w:hAnsi="Times New Roman" w:cs="Times New Roman"/>
          <w:sz w:val="24"/>
        </w:rPr>
        <w:t xml:space="preserve">Demergasso C, Dorador C, Meneses D, Blamey J, Cabrol N, Escudero L, Chong G. (2010) Prokaryotic diversity pattern in high-altitude ecosystems of the Chilean Altiplano. </w:t>
      </w:r>
      <w:r>
        <w:rPr>
          <w:rFonts w:ascii="Times New Roman" w:eastAsia="Times New Roman" w:hAnsi="Times New Roman" w:cs="Times New Roman"/>
          <w:i/>
          <w:sz w:val="24"/>
        </w:rPr>
        <w:t xml:space="preserve">J Geophys Res </w:t>
      </w:r>
      <w:r>
        <w:rPr>
          <w:rFonts w:ascii="Times New Roman" w:eastAsia="Times New Roman" w:hAnsi="Times New Roman" w:cs="Times New Roman"/>
          <w:b/>
          <w:sz w:val="24"/>
        </w:rPr>
        <w:t>115</w:t>
      </w:r>
      <w:r>
        <w:rPr>
          <w:rFonts w:ascii="Times New Roman" w:eastAsia="Times New Roman" w:hAnsi="Times New Roman" w:cs="Times New Roman"/>
          <w:sz w:val="24"/>
        </w:rPr>
        <w:t>: G00D09</w:t>
      </w:r>
    </w:p>
    <w:p w:rsidR="00E93911" w:rsidRDefault="00C45D27">
      <w:pPr>
        <w:pStyle w:val="Normal1"/>
        <w:spacing w:after="0" w:line="240" w:lineRule="auto"/>
        <w:ind w:left="426"/>
      </w:pPr>
      <w:r>
        <w:rPr>
          <w:rFonts w:ascii="Times New Roman" w:eastAsia="Times New Roman" w:hAnsi="Times New Roman" w:cs="Times New Roman"/>
          <w:sz w:val="24"/>
        </w:rPr>
        <w:t>Deprez PP, Franzmann PD, Burton HR. (1986) Determination of reduced sulfur gases in Antarctic lakes and seawater by gas chromatography after solid adsorbent preconcentration.</w:t>
      </w:r>
      <w:r>
        <w:rPr>
          <w:rFonts w:ascii="Times New Roman" w:eastAsia="Times New Roman" w:hAnsi="Times New Roman" w:cs="Times New Roman"/>
          <w:i/>
          <w:sz w:val="24"/>
        </w:rPr>
        <w:t xml:space="preserve">J Chromatogr </w:t>
      </w:r>
      <w:r>
        <w:rPr>
          <w:rFonts w:ascii="Times New Roman" w:eastAsia="Times New Roman" w:hAnsi="Times New Roman" w:cs="Times New Roman"/>
          <w:b/>
          <w:sz w:val="24"/>
        </w:rPr>
        <w:t>362</w:t>
      </w:r>
      <w:r>
        <w:rPr>
          <w:rFonts w:ascii="Times New Roman" w:eastAsia="Times New Roman" w:hAnsi="Times New Roman" w:cs="Times New Roman"/>
          <w:sz w:val="24"/>
        </w:rPr>
        <w:t>: 9–21.</w:t>
      </w:r>
    </w:p>
    <w:p w:rsidR="00E93911" w:rsidRDefault="00C45D27">
      <w:pPr>
        <w:pStyle w:val="Normal1"/>
        <w:spacing w:after="0" w:line="240" w:lineRule="auto"/>
        <w:ind w:left="426"/>
      </w:pPr>
      <w:r>
        <w:rPr>
          <w:rFonts w:ascii="Times New Roman" w:eastAsia="Times New Roman" w:hAnsi="Times New Roman" w:cs="Times New Roman"/>
          <w:sz w:val="24"/>
        </w:rPr>
        <w:t xml:space="preserve">Dobson SJ, James SR, Franzmann PD, McMeekin TA. (1991)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numerical taxonomic study of some pigmented bacteria isolated from Organic Lake, an antarctic hypersaline lake. </w:t>
      </w:r>
      <w:r>
        <w:rPr>
          <w:rFonts w:ascii="Times New Roman" w:eastAsia="Times New Roman" w:hAnsi="Times New Roman" w:cs="Times New Roman"/>
          <w:i/>
          <w:sz w:val="24"/>
        </w:rPr>
        <w:t xml:space="preserve">Arch Microbiol </w:t>
      </w:r>
      <w:r>
        <w:rPr>
          <w:rFonts w:ascii="Times New Roman" w:eastAsia="Times New Roman" w:hAnsi="Times New Roman" w:cs="Times New Roman"/>
          <w:b/>
          <w:sz w:val="24"/>
        </w:rPr>
        <w:t>156</w:t>
      </w:r>
      <w:r>
        <w:rPr>
          <w:rFonts w:ascii="Times New Roman" w:eastAsia="Times New Roman" w:hAnsi="Times New Roman" w:cs="Times New Roman"/>
          <w:sz w:val="24"/>
        </w:rPr>
        <w:t>: 56–61.</w:t>
      </w:r>
    </w:p>
    <w:p w:rsidR="00E93911" w:rsidRDefault="00C45D27">
      <w:pPr>
        <w:pStyle w:val="Normal1"/>
        <w:spacing w:after="0" w:line="240" w:lineRule="auto"/>
        <w:ind w:left="426"/>
      </w:pPr>
      <w:r>
        <w:rPr>
          <w:rFonts w:ascii="Times New Roman" w:eastAsia="Times New Roman" w:hAnsi="Times New Roman" w:cs="Times New Roman"/>
          <w:sz w:val="24"/>
        </w:rPr>
        <w:t xml:space="preserve">Dobson SJ, Colwell RR, McMeekin TA, Franzmann PD. (1993) Direct sequencing of the polymerase chain reaction-amplified 16S rRNA gene of </w:t>
      </w:r>
      <w:r>
        <w:rPr>
          <w:rFonts w:ascii="Times New Roman" w:eastAsia="Times New Roman" w:hAnsi="Times New Roman" w:cs="Times New Roman"/>
          <w:i/>
          <w:sz w:val="24"/>
        </w:rPr>
        <w:t xml:space="preserve">Flavobacterium gondwanense </w:t>
      </w:r>
      <w:r>
        <w:rPr>
          <w:rFonts w:ascii="Times New Roman" w:eastAsia="Times New Roman" w:hAnsi="Times New Roman" w:cs="Times New Roman"/>
          <w:sz w:val="24"/>
        </w:rPr>
        <w:t xml:space="preserve">sp. nov. </w:t>
      </w:r>
      <w:proofErr w:type="gramStart"/>
      <w:r>
        <w:rPr>
          <w:rFonts w:ascii="Times New Roman" w:eastAsia="Times New Roman" w:hAnsi="Times New Roman" w:cs="Times New Roman"/>
          <w:sz w:val="24"/>
        </w:rPr>
        <w:t>and</w:t>
      </w:r>
      <w:r>
        <w:rPr>
          <w:rFonts w:ascii="Times New Roman" w:eastAsia="Times New Roman" w:hAnsi="Times New Roman" w:cs="Times New Roman"/>
          <w:i/>
          <w:sz w:val="24"/>
        </w:rPr>
        <w:t>Flavobacterium</w:t>
      </w:r>
      <w:proofErr w:type="gramEnd"/>
      <w:r>
        <w:rPr>
          <w:rFonts w:ascii="Times New Roman" w:eastAsia="Times New Roman" w:hAnsi="Times New Roman" w:cs="Times New Roman"/>
          <w:i/>
          <w:sz w:val="24"/>
        </w:rPr>
        <w:t xml:space="preserve"> salegens</w:t>
      </w:r>
      <w:r>
        <w:rPr>
          <w:rFonts w:ascii="Times New Roman" w:eastAsia="Times New Roman" w:hAnsi="Times New Roman" w:cs="Times New Roman"/>
          <w:sz w:val="24"/>
        </w:rPr>
        <w:t xml:space="preserve"> sp. nov., two new species from a hypersaline Antarctic lake.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43</w:t>
      </w:r>
      <w:r>
        <w:rPr>
          <w:rFonts w:ascii="Times New Roman" w:eastAsia="Times New Roman" w:hAnsi="Times New Roman" w:cs="Times New Roman"/>
          <w:sz w:val="24"/>
        </w:rPr>
        <w:t>: 77–83.</w:t>
      </w:r>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Donachie SP, Bowman JP, Alam M. (2005) </w:t>
      </w:r>
      <w:r>
        <w:rPr>
          <w:rFonts w:ascii="Times New Roman" w:eastAsia="Times New Roman" w:hAnsi="Times New Roman" w:cs="Times New Roman"/>
          <w:i/>
          <w:sz w:val="24"/>
        </w:rPr>
        <w:t>Psychroflexus tropicus</w:t>
      </w:r>
      <w:r>
        <w:rPr>
          <w:rFonts w:ascii="Times New Roman" w:eastAsia="Times New Roman" w:hAnsi="Times New Roman" w:cs="Times New Roman"/>
          <w:sz w:val="24"/>
        </w:rPr>
        <w:t xml:space="preserve"> sp.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an obligately halophilic </w:t>
      </w:r>
      <w:r>
        <w:rPr>
          <w:rFonts w:ascii="Times New Roman" w:eastAsia="Times New Roman" w:hAnsi="Times New Roman" w:cs="Times New Roman"/>
          <w:i/>
          <w:sz w:val="24"/>
        </w:rPr>
        <w:t xml:space="preserve">Cytophaga-Flavobacterium-Bacteroides </w:t>
      </w:r>
      <w:r>
        <w:rPr>
          <w:rFonts w:ascii="Times New Roman" w:eastAsia="Times New Roman" w:hAnsi="Times New Roman" w:cs="Times New Roman"/>
          <w:sz w:val="24"/>
        </w:rPr>
        <w:t xml:space="preserve">group bacterium from an Hawaiian hypersaline lake.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54</w:t>
      </w:r>
      <w:r>
        <w:rPr>
          <w:rFonts w:ascii="Times New Roman" w:eastAsia="Times New Roman" w:hAnsi="Times New Roman" w:cs="Times New Roman"/>
          <w:sz w:val="24"/>
        </w:rPr>
        <w:t>: 935–940.</w:t>
      </w:r>
    </w:p>
    <w:p w:rsidR="00E93911" w:rsidRDefault="00C45D27">
      <w:pPr>
        <w:pStyle w:val="Normal1"/>
        <w:spacing w:after="0" w:line="240" w:lineRule="auto"/>
        <w:ind w:left="426"/>
      </w:pPr>
      <w:r>
        <w:rPr>
          <w:rFonts w:ascii="Times New Roman" w:eastAsia="Times New Roman" w:hAnsi="Times New Roman" w:cs="Times New Roman"/>
          <w:sz w:val="24"/>
        </w:rPr>
        <w:t xml:space="preserve">Edgar RC. (2004) MUSCLE: multiple sequence alignment with high accuracy and high throughput. </w:t>
      </w:r>
      <w:r>
        <w:rPr>
          <w:rFonts w:ascii="Times New Roman" w:eastAsia="Times New Roman" w:hAnsi="Times New Roman" w:cs="Times New Roman"/>
          <w:i/>
          <w:sz w:val="24"/>
        </w:rPr>
        <w:t xml:space="preserve">Nuc Acids Res </w:t>
      </w:r>
      <w:r>
        <w:rPr>
          <w:rFonts w:ascii="Times New Roman" w:eastAsia="Times New Roman" w:hAnsi="Times New Roman" w:cs="Times New Roman"/>
          <w:b/>
          <w:sz w:val="24"/>
        </w:rPr>
        <w:t>32</w:t>
      </w:r>
      <w:r>
        <w:rPr>
          <w:rFonts w:ascii="Times New Roman" w:eastAsia="Times New Roman" w:hAnsi="Times New Roman" w:cs="Times New Roman"/>
          <w:sz w:val="24"/>
        </w:rPr>
        <w:t>: 1792–1797.</w:t>
      </w:r>
    </w:p>
    <w:p w:rsidR="00E93911" w:rsidRDefault="00C45D27">
      <w:pPr>
        <w:pStyle w:val="Normal1"/>
        <w:spacing w:after="0" w:line="240" w:lineRule="auto"/>
        <w:ind w:left="426"/>
      </w:pPr>
      <w:r>
        <w:rPr>
          <w:rFonts w:ascii="Times New Roman" w:eastAsia="Times New Roman" w:hAnsi="Times New Roman" w:cs="Times New Roman"/>
          <w:sz w:val="24"/>
        </w:rPr>
        <w:t>Edwards KJ, Rogers DR, Wirsen CO, McCollom TM.(2003) Isolation and characterization of novel psychrophilic, neutrophilic, Fe-oxidizing, chemolithoautotrophic α- and γ-</w:t>
      </w:r>
      <w:r>
        <w:rPr>
          <w:rFonts w:ascii="Times New Roman" w:eastAsia="Times New Roman" w:hAnsi="Times New Roman" w:cs="Times New Roman"/>
          <w:i/>
          <w:sz w:val="24"/>
        </w:rPr>
        <w:t xml:space="preserve">Proteobacteria </w:t>
      </w:r>
      <w:r>
        <w:rPr>
          <w:rFonts w:ascii="Times New Roman" w:eastAsia="Times New Roman" w:hAnsi="Times New Roman" w:cs="Times New Roman"/>
          <w:sz w:val="24"/>
        </w:rPr>
        <w:t xml:space="preserve">from the deep sea.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69</w:t>
      </w:r>
      <w:r>
        <w:rPr>
          <w:rFonts w:ascii="Times New Roman" w:eastAsia="Times New Roman" w:hAnsi="Times New Roman" w:cs="Times New Roman"/>
          <w:sz w:val="24"/>
        </w:rPr>
        <w:t>: 2906–2913.</w:t>
      </w:r>
    </w:p>
    <w:p w:rsidR="00E93911" w:rsidRDefault="00C45D27">
      <w:pPr>
        <w:pStyle w:val="Normal1"/>
        <w:spacing w:after="0" w:line="240" w:lineRule="auto"/>
        <w:ind w:left="426"/>
      </w:pPr>
      <w:r>
        <w:rPr>
          <w:rFonts w:ascii="Times New Roman" w:eastAsia="Times New Roman" w:hAnsi="Times New Roman" w:cs="Times New Roman"/>
          <w:sz w:val="24"/>
        </w:rPr>
        <w:t xml:space="preserve">Ferris JM, Gibson JAE, Burton HR. (1991) Evidence of density currents with the potential to promote meromixis in the ice-covered saline lakes. </w:t>
      </w:r>
      <w:r>
        <w:rPr>
          <w:rFonts w:ascii="Times New Roman" w:eastAsia="Times New Roman" w:hAnsi="Times New Roman" w:cs="Times New Roman"/>
          <w:i/>
          <w:sz w:val="24"/>
        </w:rPr>
        <w:t xml:space="preserve">Palaeogeogr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 99–107.</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Franzmann PD, Burton HR, McMeekin TA.</w:t>
      </w:r>
      <w:proofErr w:type="gramEnd"/>
      <w:r>
        <w:rPr>
          <w:rFonts w:ascii="Times New Roman" w:eastAsia="Times New Roman" w:hAnsi="Times New Roman" w:cs="Times New Roman"/>
          <w:sz w:val="24"/>
        </w:rPr>
        <w:t xml:space="preserve"> (1987a) </w:t>
      </w:r>
      <w:r>
        <w:rPr>
          <w:rFonts w:ascii="Times New Roman" w:eastAsia="Times New Roman" w:hAnsi="Times New Roman" w:cs="Times New Roman"/>
          <w:i/>
          <w:sz w:val="24"/>
        </w:rPr>
        <w:t>Halomonas subglaciescola</w:t>
      </w:r>
      <w:r>
        <w:rPr>
          <w:rFonts w:ascii="Times New Roman" w:eastAsia="Times New Roman" w:hAnsi="Times New Roman" w:cs="Times New Roman"/>
          <w:sz w:val="24"/>
        </w:rPr>
        <w:t xml:space="preserve">, a new species of halotolerant bacteria isolated from Antarctica.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37</w:t>
      </w:r>
      <w:r>
        <w:rPr>
          <w:rFonts w:ascii="Times New Roman" w:eastAsia="Times New Roman" w:hAnsi="Times New Roman" w:cs="Times New Roman"/>
          <w:sz w:val="24"/>
        </w:rPr>
        <w:t>: 27–34.</w:t>
      </w:r>
    </w:p>
    <w:p w:rsidR="00E93911" w:rsidRDefault="00C45D27">
      <w:pPr>
        <w:pStyle w:val="Normal1"/>
        <w:spacing w:after="0" w:line="240" w:lineRule="auto"/>
        <w:ind w:left="426"/>
        <w:rPr>
          <w:ins w:id="1524" w:author="Sheree Yau" w:date="2012-12-17T17:01:00Z"/>
          <w:rFonts w:ascii="Times New Roman" w:eastAsia="Times New Roman" w:hAnsi="Times New Roman" w:cs="Times New Roman"/>
          <w:sz w:val="24"/>
        </w:rPr>
      </w:pPr>
      <w:r>
        <w:rPr>
          <w:rFonts w:ascii="Times New Roman" w:eastAsia="Times New Roman" w:hAnsi="Times New Roman" w:cs="Times New Roman"/>
          <w:sz w:val="24"/>
        </w:rPr>
        <w:t>Franzmann PD, Deprez PP, Burton HR, van den Hoff J</w:t>
      </w:r>
      <w:r>
        <w:rPr>
          <w:rFonts w:ascii="Times New Roman" w:eastAsia="Times New Roman" w:hAnsi="Times New Roman" w:cs="Times New Roman"/>
          <w:i/>
          <w:sz w:val="24"/>
        </w:rPr>
        <w:t>.</w:t>
      </w:r>
      <w:r>
        <w:rPr>
          <w:rFonts w:ascii="Times New Roman" w:eastAsia="Times New Roman" w:hAnsi="Times New Roman" w:cs="Times New Roman"/>
          <w:sz w:val="24"/>
        </w:rPr>
        <w:t xml:space="preserve"> (1987b) Limnology of Organic Lake, Antarctica, a meromictic lake that contains high concentrations of dimethyl sulfide. </w:t>
      </w:r>
      <w:r>
        <w:rPr>
          <w:rFonts w:ascii="Times New Roman" w:eastAsia="Times New Roman" w:hAnsi="Times New Roman" w:cs="Times New Roman"/>
          <w:i/>
          <w:sz w:val="24"/>
        </w:rPr>
        <w:t xml:space="preserve">Aust J Mar Freshw Res </w:t>
      </w:r>
      <w:r>
        <w:rPr>
          <w:rFonts w:ascii="Times New Roman" w:eastAsia="Times New Roman" w:hAnsi="Times New Roman" w:cs="Times New Roman"/>
          <w:b/>
          <w:sz w:val="24"/>
        </w:rPr>
        <w:t>38</w:t>
      </w:r>
      <w:r>
        <w:rPr>
          <w:rFonts w:ascii="Times New Roman" w:eastAsia="Times New Roman" w:hAnsi="Times New Roman" w:cs="Times New Roman"/>
          <w:sz w:val="24"/>
        </w:rPr>
        <w:t>:409–417.</w:t>
      </w:r>
    </w:p>
    <w:p w:rsidR="004D4E3B" w:rsidRPr="004D4E3B" w:rsidRDefault="004D4E3B">
      <w:pPr>
        <w:pStyle w:val="Normal1"/>
        <w:spacing w:after="0" w:line="240" w:lineRule="auto"/>
        <w:ind w:left="426"/>
      </w:pPr>
      <w:ins w:id="1525" w:author="Sheree Yau" w:date="2012-12-17T17:01:00Z">
        <w:r>
          <w:rPr>
            <w:rFonts w:ascii="Times New Roman" w:eastAsia="Times New Roman" w:hAnsi="Times New Roman" w:cs="Times New Roman"/>
            <w:sz w:val="24"/>
          </w:rPr>
          <w:t>Friedrich CG, Bardischewsky F, Rother D, Quentmeier A, Fischer J. (</w:t>
        </w:r>
      </w:ins>
      <w:ins w:id="1526" w:author="Sheree Yau" w:date="2012-12-17T17:02:00Z">
        <w:r>
          <w:rPr>
            <w:rFonts w:ascii="Times New Roman" w:eastAsia="Times New Roman" w:hAnsi="Times New Roman" w:cs="Times New Roman"/>
            <w:sz w:val="24"/>
          </w:rPr>
          <w:t xml:space="preserve">2005) Prokaryotic sulfur oxidation. </w:t>
        </w:r>
      </w:ins>
      <w:ins w:id="1527" w:author="Sheree Yau" w:date="2012-12-17T17:03:00Z">
        <w:r>
          <w:rPr>
            <w:rFonts w:ascii="Times New Roman" w:eastAsia="Times New Roman" w:hAnsi="Times New Roman" w:cs="Times New Roman"/>
            <w:i/>
            <w:sz w:val="24"/>
          </w:rPr>
          <w:t>Curr Opin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8</w:t>
        </w:r>
        <w:r>
          <w:rPr>
            <w:rFonts w:ascii="Times New Roman" w:eastAsia="Times New Roman" w:hAnsi="Times New Roman" w:cs="Times New Roman"/>
            <w:sz w:val="24"/>
          </w:rPr>
          <w:t>: 253–259.</w:t>
        </w:r>
      </w:ins>
    </w:p>
    <w:p w:rsidR="00E93911" w:rsidRDefault="00C45D27">
      <w:pPr>
        <w:pStyle w:val="Normal1"/>
        <w:spacing w:after="0" w:line="240" w:lineRule="auto"/>
        <w:ind w:left="426"/>
      </w:pPr>
      <w:proofErr w:type="gramStart"/>
      <w:r>
        <w:rPr>
          <w:rFonts w:ascii="Times New Roman" w:eastAsia="Times New Roman" w:hAnsi="Times New Roman" w:cs="Times New Roman"/>
          <w:sz w:val="24"/>
        </w:rPr>
        <w:t>Fofonoff NP and Millard RC Jr. (1983) Algorithms for computation of fundamental properties of seawater.</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UNESCO Technical Papers in Marine Science</w:t>
      </w:r>
      <w:r>
        <w:rPr>
          <w:rFonts w:ascii="Times New Roman" w:eastAsia="Times New Roman" w:hAnsi="Times New Roman" w:cs="Times New Roman"/>
          <w:sz w:val="24"/>
        </w:rPr>
        <w:t>, no.</w:t>
      </w:r>
      <w:r>
        <w:rPr>
          <w:rFonts w:ascii="Times New Roman" w:eastAsia="Times New Roman" w:hAnsi="Times New Roman" w:cs="Times New Roman"/>
          <w:b/>
          <w:sz w:val="24"/>
        </w:rPr>
        <w:t>44</w:t>
      </w:r>
      <w:r>
        <w:rPr>
          <w:rFonts w:ascii="Times New Roman" w:eastAsia="Times New Roman" w:hAnsi="Times New Roman" w:cs="Times New Roman"/>
          <w:sz w:val="24"/>
        </w:rPr>
        <w:t>.</w:t>
      </w:r>
    </w:p>
    <w:p w:rsidR="00E93911" w:rsidRDefault="00C45D27">
      <w:pPr>
        <w:pStyle w:val="Normal1"/>
        <w:spacing w:after="0" w:line="240" w:lineRule="auto"/>
        <w:ind w:left="426"/>
      </w:pPr>
      <w:r>
        <w:rPr>
          <w:rFonts w:ascii="Times New Roman" w:eastAsia="Times New Roman" w:hAnsi="Times New Roman" w:cs="Times New Roman"/>
          <w:sz w:val="24"/>
        </w:rPr>
        <w:t xml:space="preserve">Fuhrman JA, Schwalbach MS, Stingl U. (2008) Proteorhodopsins: an array of physiological roles? </w:t>
      </w:r>
      <w:r>
        <w:rPr>
          <w:rFonts w:ascii="Times New Roman" w:eastAsia="Times New Roman" w:hAnsi="Times New Roman" w:cs="Times New Roman"/>
          <w:i/>
          <w:sz w:val="24"/>
        </w:rPr>
        <w:t xml:space="preserve">Nat Rev Microbiol </w:t>
      </w:r>
      <w:r>
        <w:rPr>
          <w:rFonts w:ascii="Times New Roman" w:eastAsia="Times New Roman" w:hAnsi="Times New Roman" w:cs="Times New Roman"/>
          <w:b/>
          <w:sz w:val="24"/>
        </w:rPr>
        <w:t>6</w:t>
      </w:r>
      <w:r>
        <w:rPr>
          <w:rFonts w:ascii="Times New Roman" w:eastAsia="Times New Roman" w:hAnsi="Times New Roman" w:cs="Times New Roman"/>
          <w:sz w:val="24"/>
        </w:rPr>
        <w:t>: 488–494.</w:t>
      </w:r>
    </w:p>
    <w:p w:rsidR="00E93911" w:rsidRDefault="00C45D27">
      <w:pPr>
        <w:pStyle w:val="Normal1"/>
        <w:spacing w:after="0" w:line="240" w:lineRule="auto"/>
        <w:ind w:left="426"/>
      </w:pPr>
      <w:r>
        <w:rPr>
          <w:rFonts w:ascii="Times New Roman" w:eastAsia="Times New Roman" w:hAnsi="Times New Roman" w:cs="Times New Roman"/>
          <w:sz w:val="24"/>
        </w:rPr>
        <w:t xml:space="preserve">Gärdes A, Kaeppel E, Shehzad A, Seebah S, Teeling H, Yarza P, Glöckner FO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Complete genome sequence of </w:t>
      </w:r>
      <w:r>
        <w:rPr>
          <w:rFonts w:ascii="Times New Roman" w:eastAsia="Times New Roman" w:hAnsi="Times New Roman" w:cs="Times New Roman"/>
          <w:i/>
          <w:sz w:val="24"/>
        </w:rPr>
        <w:t>Marinobacter adhaerens</w:t>
      </w:r>
      <w:r>
        <w:rPr>
          <w:rFonts w:ascii="Times New Roman" w:eastAsia="Times New Roman" w:hAnsi="Times New Roman" w:cs="Times New Roman"/>
          <w:sz w:val="24"/>
        </w:rPr>
        <w:t xml:space="preserve"> type strain (HP15), a diatom-interacting marine microorganism. </w:t>
      </w:r>
      <w:r>
        <w:rPr>
          <w:rFonts w:ascii="Times New Roman" w:eastAsia="Times New Roman" w:hAnsi="Times New Roman" w:cs="Times New Roman"/>
          <w:i/>
          <w:sz w:val="24"/>
        </w:rPr>
        <w:t xml:space="preserve">Stand Genomic Sci </w:t>
      </w:r>
      <w:r>
        <w:rPr>
          <w:rFonts w:ascii="Times New Roman" w:eastAsia="Times New Roman" w:hAnsi="Times New Roman" w:cs="Times New Roman"/>
          <w:b/>
          <w:sz w:val="24"/>
        </w:rPr>
        <w:t>3</w:t>
      </w:r>
      <w:r>
        <w:rPr>
          <w:rFonts w:ascii="Times New Roman" w:eastAsia="Times New Roman" w:hAnsi="Times New Roman" w:cs="Times New Roman"/>
          <w:sz w:val="24"/>
        </w:rPr>
        <w:t>: 97–107.</w:t>
      </w:r>
    </w:p>
    <w:p w:rsidR="00E93911" w:rsidRDefault="00C45D27">
      <w:pPr>
        <w:pStyle w:val="Normal1"/>
        <w:spacing w:after="0" w:line="240" w:lineRule="auto"/>
        <w:ind w:left="426"/>
      </w:pPr>
      <w:r>
        <w:rPr>
          <w:rFonts w:ascii="Times New Roman" w:eastAsia="Times New Roman" w:hAnsi="Times New Roman" w:cs="Times New Roman"/>
          <w:sz w:val="24"/>
        </w:rPr>
        <w:t xml:space="preserve">Gauthier MJ, Lafay B, Christen R, Fernandez L, Acquaviva M, Bonin P, Betrand JC. (1992) </w:t>
      </w:r>
      <w:r>
        <w:rPr>
          <w:rFonts w:ascii="Times New Roman" w:eastAsia="Times New Roman" w:hAnsi="Times New Roman" w:cs="Times New Roman"/>
          <w:i/>
          <w:sz w:val="24"/>
        </w:rPr>
        <w:t>Marinobacter hydrocarbonoclasticus</w:t>
      </w:r>
      <w:r>
        <w:rPr>
          <w:rFonts w:ascii="Times New Roman" w:eastAsia="Times New Roman" w:hAnsi="Times New Roman" w:cs="Times New Roman"/>
          <w:sz w:val="24"/>
        </w:rPr>
        <w:t xml:space="preserve"> gen.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sp. nov., a new, extremely halotolerant, hydrocarbon-degrading marine bacterium. </w:t>
      </w:r>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42</w:t>
      </w:r>
      <w:r>
        <w:rPr>
          <w:rFonts w:ascii="Times New Roman" w:eastAsia="Times New Roman" w:hAnsi="Times New Roman" w:cs="Times New Roman"/>
          <w:sz w:val="24"/>
        </w:rPr>
        <w:t>: 568–576.</w:t>
      </w:r>
    </w:p>
    <w:p w:rsidR="00E93911" w:rsidRDefault="00C45D27">
      <w:pPr>
        <w:pStyle w:val="Normal1"/>
        <w:spacing w:after="0" w:line="240" w:lineRule="auto"/>
        <w:ind w:left="426"/>
      </w:pPr>
      <w:r>
        <w:rPr>
          <w:rFonts w:ascii="Times New Roman" w:eastAsia="Times New Roman" w:hAnsi="Times New Roman" w:cs="Times New Roman"/>
          <w:sz w:val="24"/>
        </w:rPr>
        <w:t xml:space="preserve">Ghai R, Pašić L, Fernández AB, Martin-Cuadrado A-B, Mizuno CM, McMahon KD, Papke RT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New abundant microbial groups in aquatic hypersaline environments. </w:t>
      </w:r>
      <w:r>
        <w:rPr>
          <w:rFonts w:ascii="Times New Roman" w:eastAsia="Times New Roman" w:hAnsi="Times New Roman" w:cs="Times New Roman"/>
          <w:i/>
          <w:sz w:val="24"/>
        </w:rPr>
        <w:t xml:space="preserve">Sci Rep </w:t>
      </w:r>
      <w:r>
        <w:rPr>
          <w:rFonts w:ascii="Times New Roman" w:eastAsia="Times New Roman" w:hAnsi="Times New Roman" w:cs="Times New Roman"/>
          <w:b/>
          <w:sz w:val="24"/>
        </w:rPr>
        <w:t>1</w:t>
      </w:r>
      <w:r>
        <w:rPr>
          <w:rFonts w:ascii="Times New Roman" w:eastAsia="Times New Roman" w:hAnsi="Times New Roman" w:cs="Times New Roman"/>
          <w:sz w:val="24"/>
        </w:rPr>
        <w:t>: srep00135.</w:t>
      </w:r>
    </w:p>
    <w:p w:rsidR="00E93911" w:rsidRDefault="00C45D27">
      <w:pPr>
        <w:pStyle w:val="Normal1"/>
        <w:spacing w:after="0" w:line="240" w:lineRule="auto"/>
        <w:ind w:left="426"/>
      </w:pPr>
      <w:r>
        <w:rPr>
          <w:rFonts w:ascii="Times New Roman" w:eastAsia="Times New Roman" w:hAnsi="Times New Roman" w:cs="Times New Roman"/>
          <w:sz w:val="24"/>
        </w:rPr>
        <w:t xml:space="preserve">Gibson JAE, Ferris JM, Burton HR. (1990) Temperature density, temperature conductivity and conductivity-density relationships for marine-derived saline lake waters. </w:t>
      </w:r>
      <w:proofErr w:type="gramStart"/>
      <w:r>
        <w:rPr>
          <w:rFonts w:ascii="Times New Roman" w:eastAsia="Times New Roman" w:hAnsi="Times New Roman" w:cs="Times New Roman"/>
          <w:i/>
          <w:sz w:val="24"/>
        </w:rPr>
        <w:t>ANARE Research Notes</w:t>
      </w:r>
      <w:r>
        <w:rPr>
          <w:rFonts w:ascii="Times New Roman" w:eastAsia="Times New Roman" w:hAnsi="Times New Roman" w:cs="Times New Roman"/>
          <w:sz w:val="24"/>
        </w:rPr>
        <w:t>, No. 78.</w:t>
      </w:r>
      <w:proofErr w:type="gramEnd"/>
    </w:p>
    <w:p w:rsidR="00E93911" w:rsidRDefault="00C45D27">
      <w:pPr>
        <w:pStyle w:val="Normal1"/>
        <w:spacing w:after="0" w:line="240" w:lineRule="auto"/>
        <w:ind w:left="426"/>
      </w:pPr>
      <w:r>
        <w:rPr>
          <w:rFonts w:ascii="Times New Roman" w:eastAsia="Times New Roman" w:hAnsi="Times New Roman" w:cs="Times New Roman"/>
          <w:sz w:val="24"/>
        </w:rPr>
        <w:t xml:space="preserve">Gibson JAE, Garrick RC, Franzmann PD, Deprez PP, Burton H. (1991) Reduced </w:t>
      </w:r>
      <w:proofErr w:type="gramStart"/>
      <w:r>
        <w:rPr>
          <w:rFonts w:ascii="Times New Roman" w:eastAsia="Times New Roman" w:hAnsi="Times New Roman" w:cs="Times New Roman"/>
          <w:sz w:val="24"/>
        </w:rPr>
        <w:t>sulfur</w:t>
      </w:r>
      <w:proofErr w:type="gramEnd"/>
      <w:r>
        <w:rPr>
          <w:rFonts w:ascii="Times New Roman" w:eastAsia="Times New Roman" w:hAnsi="Times New Roman" w:cs="Times New Roman"/>
          <w:sz w:val="24"/>
        </w:rPr>
        <w:t xml:space="preserve"> gases in saline lakes of the Vestfold Hills, Antarctica. </w:t>
      </w:r>
      <w:r>
        <w:rPr>
          <w:rFonts w:ascii="Times New Roman" w:eastAsia="Times New Roman" w:hAnsi="Times New Roman" w:cs="Times New Roman"/>
          <w:i/>
          <w:sz w:val="24"/>
        </w:rPr>
        <w:t xml:space="preserve">Palaeogeo Palaeoclimatol Palaeoecol </w:t>
      </w:r>
      <w:r>
        <w:rPr>
          <w:rFonts w:ascii="Times New Roman" w:eastAsia="Times New Roman" w:hAnsi="Times New Roman" w:cs="Times New Roman"/>
          <w:b/>
          <w:sz w:val="24"/>
        </w:rPr>
        <w:t>84</w:t>
      </w:r>
      <w:r>
        <w:rPr>
          <w:rFonts w:ascii="Times New Roman" w:eastAsia="Times New Roman" w:hAnsi="Times New Roman" w:cs="Times New Roman"/>
          <w:sz w:val="24"/>
        </w:rPr>
        <w:t>:131–140.</w:t>
      </w:r>
    </w:p>
    <w:p w:rsidR="00E93911" w:rsidRDefault="00C45D27">
      <w:pPr>
        <w:pStyle w:val="Normal1"/>
        <w:spacing w:after="0" w:line="240" w:lineRule="auto"/>
        <w:ind w:left="426"/>
      </w:pPr>
      <w:r>
        <w:rPr>
          <w:rFonts w:ascii="Times New Roman" w:eastAsia="Times New Roman" w:hAnsi="Times New Roman" w:cs="Times New Roman"/>
          <w:sz w:val="24"/>
        </w:rPr>
        <w:t xml:space="preserve">Gibson JAE, Qiang XL, Franzmann PD, Garrick RC, Burton HR. (1994) Volatile fatty and dissolved free amino acids in Organic Lake, Vestfold Hills, East Antarctica. </w:t>
      </w:r>
      <w:r>
        <w:rPr>
          <w:rFonts w:ascii="Times New Roman" w:eastAsia="Times New Roman" w:hAnsi="Times New Roman" w:cs="Times New Roman"/>
          <w:i/>
          <w:sz w:val="24"/>
        </w:rPr>
        <w:t xml:space="preserve">Polar Biol </w:t>
      </w:r>
      <w:r>
        <w:rPr>
          <w:rFonts w:ascii="Times New Roman" w:eastAsia="Times New Roman" w:hAnsi="Times New Roman" w:cs="Times New Roman"/>
          <w:b/>
          <w:sz w:val="24"/>
        </w:rPr>
        <w:t>14</w:t>
      </w:r>
      <w:r>
        <w:rPr>
          <w:rFonts w:ascii="Times New Roman" w:eastAsia="Times New Roman" w:hAnsi="Times New Roman" w:cs="Times New Roman"/>
          <w:sz w:val="24"/>
        </w:rPr>
        <w:t>: 545–550.</w:t>
      </w:r>
    </w:p>
    <w:p w:rsidR="00E93911" w:rsidRDefault="00C45D27">
      <w:pPr>
        <w:pStyle w:val="Normal1"/>
        <w:spacing w:after="0" w:line="240" w:lineRule="auto"/>
        <w:ind w:left="426"/>
      </w:pPr>
      <w:r>
        <w:rPr>
          <w:rFonts w:ascii="Times New Roman" w:eastAsia="Times New Roman" w:hAnsi="Times New Roman" w:cs="Times New Roman"/>
          <w:sz w:val="24"/>
        </w:rPr>
        <w:t>Gibson JAE, Burton HR, Gallagher JB</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1995) Meromictic Antarctic lakes as indicators of local water balance: structural changes in Organic Lake, Vestfold Hills 1978–1994. </w:t>
      </w:r>
      <w:proofErr w:type="gramStart"/>
      <w:r>
        <w:rPr>
          <w:rFonts w:ascii="Times New Roman" w:eastAsia="Times New Roman" w:hAnsi="Times New Roman" w:cs="Times New Roman"/>
          <w:i/>
          <w:sz w:val="24"/>
        </w:rPr>
        <w:t>ANARE Research Notes</w:t>
      </w:r>
      <w:r>
        <w:rPr>
          <w:rFonts w:ascii="Times New Roman" w:eastAsia="Times New Roman" w:hAnsi="Times New Roman" w:cs="Times New Roman"/>
          <w:sz w:val="24"/>
        </w:rPr>
        <w:t>, No.94, 16pp.</w:t>
      </w:r>
      <w:proofErr w:type="gramEnd"/>
    </w:p>
    <w:p w:rsidR="00E93911" w:rsidRDefault="00C45D27">
      <w:pPr>
        <w:pStyle w:val="Normal1"/>
        <w:spacing w:after="0" w:line="240" w:lineRule="auto"/>
        <w:ind w:left="426"/>
      </w:pPr>
      <w:r>
        <w:rPr>
          <w:rFonts w:ascii="Times New Roman" w:eastAsia="Times New Roman" w:hAnsi="Times New Roman" w:cs="Times New Roman"/>
          <w:sz w:val="24"/>
        </w:rPr>
        <w:t xml:space="preserve">Gibson JAE. (1999)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meromictic lakes and stratified marine basins of the Vestfold Hills, East Antarctica. </w:t>
      </w:r>
      <w:r>
        <w:rPr>
          <w:rFonts w:ascii="Times New Roman" w:eastAsia="Times New Roman" w:hAnsi="Times New Roman" w:cs="Times New Roman"/>
          <w:i/>
          <w:sz w:val="24"/>
        </w:rPr>
        <w:t xml:space="preserve">Antarct Sci </w:t>
      </w:r>
      <w:r>
        <w:rPr>
          <w:rFonts w:ascii="Times New Roman" w:eastAsia="Times New Roman" w:hAnsi="Times New Roman" w:cs="Times New Roman"/>
          <w:b/>
          <w:sz w:val="24"/>
        </w:rPr>
        <w:t>11</w:t>
      </w:r>
      <w:r>
        <w:rPr>
          <w:rFonts w:ascii="Times New Roman" w:eastAsia="Times New Roman" w:hAnsi="Times New Roman" w:cs="Times New Roman"/>
          <w:sz w:val="24"/>
        </w:rPr>
        <w:t>:175–192.</w:t>
      </w:r>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Glatz RE, Lepp PW, Ward BB, Francis CA. (2006) Planktonic microbial community composition across steep physical/chemical gradients in permanently ice-covered Lake Bonney, Antarctica. </w:t>
      </w:r>
      <w:r>
        <w:rPr>
          <w:rFonts w:ascii="Times New Roman" w:eastAsia="Times New Roman" w:hAnsi="Times New Roman" w:cs="Times New Roman"/>
          <w:i/>
          <w:sz w:val="24"/>
        </w:rPr>
        <w:t xml:space="preserve">Geobiology </w:t>
      </w:r>
      <w:r>
        <w:rPr>
          <w:rFonts w:ascii="Times New Roman" w:eastAsia="Times New Roman" w:hAnsi="Times New Roman" w:cs="Times New Roman"/>
          <w:b/>
          <w:sz w:val="24"/>
        </w:rPr>
        <w:t>4</w:t>
      </w:r>
      <w:r>
        <w:rPr>
          <w:rFonts w:ascii="Times New Roman" w:eastAsia="Times New Roman" w:hAnsi="Times New Roman" w:cs="Times New Roman"/>
          <w:sz w:val="24"/>
        </w:rPr>
        <w:t>: 53–67.</w:t>
      </w:r>
    </w:p>
    <w:p w:rsidR="00E93911" w:rsidRDefault="00C45D27">
      <w:pPr>
        <w:pStyle w:val="Normal1"/>
        <w:spacing w:after="0" w:line="240" w:lineRule="auto"/>
        <w:ind w:left="426"/>
      </w:pPr>
      <w:r>
        <w:rPr>
          <w:rFonts w:ascii="Times New Roman" w:eastAsia="Times New Roman" w:hAnsi="Times New Roman" w:cs="Times New Roman"/>
          <w:sz w:val="24"/>
        </w:rPr>
        <w:t xml:space="preserve">Goberna M, Insam H, Franke-Whittle IH. (2009) Effect of biowaste sludge maturation on the diversity of thermophilic bacteria and archaea in an anaerobic reactor.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75</w:t>
      </w:r>
      <w:r>
        <w:rPr>
          <w:rFonts w:ascii="Times New Roman" w:eastAsia="Times New Roman" w:hAnsi="Times New Roman" w:cs="Times New Roman"/>
          <w:sz w:val="24"/>
        </w:rPr>
        <w:t>: 2566–2572.</w:t>
      </w:r>
    </w:p>
    <w:p w:rsidR="00E93911" w:rsidRDefault="00C45D27">
      <w:pPr>
        <w:pStyle w:val="Normal1"/>
        <w:spacing w:after="0" w:line="240" w:lineRule="auto"/>
        <w:ind w:left="426"/>
      </w:pPr>
      <w:r>
        <w:rPr>
          <w:rFonts w:ascii="Times New Roman" w:eastAsia="Times New Roman" w:hAnsi="Times New Roman" w:cs="Times New Roman"/>
          <w:sz w:val="24"/>
        </w:rPr>
        <w:t xml:space="preserve">Gómez-Consarnau L, González JM, Coll-Lladó M, Gourdon P, Pascher T, Neutze R, Pedrós-Alió C, Pinhassi J. (2007) Light stimulates growth of proteorhodopsin-containing marine Flavobacteria. </w:t>
      </w:r>
      <w:r>
        <w:rPr>
          <w:rFonts w:ascii="Times New Roman" w:eastAsia="Times New Roman" w:hAnsi="Times New Roman" w:cs="Times New Roman"/>
          <w:i/>
          <w:sz w:val="24"/>
        </w:rPr>
        <w:t xml:space="preserve">Nature </w:t>
      </w:r>
      <w:r>
        <w:rPr>
          <w:rFonts w:ascii="Times New Roman" w:eastAsia="Times New Roman" w:hAnsi="Times New Roman" w:cs="Times New Roman"/>
          <w:b/>
          <w:sz w:val="24"/>
        </w:rPr>
        <w:t>445</w:t>
      </w:r>
      <w:r>
        <w:rPr>
          <w:rFonts w:ascii="Times New Roman" w:eastAsia="Times New Roman" w:hAnsi="Times New Roman" w:cs="Times New Roman"/>
          <w:sz w:val="24"/>
        </w:rPr>
        <w:t>: 210–213.</w:t>
      </w:r>
    </w:p>
    <w:p w:rsidR="00E93911" w:rsidRDefault="00C45D27">
      <w:pPr>
        <w:pStyle w:val="Normal1"/>
        <w:spacing w:after="0" w:line="240" w:lineRule="auto"/>
        <w:ind w:left="426"/>
      </w:pPr>
      <w:r>
        <w:rPr>
          <w:rFonts w:ascii="Times New Roman" w:eastAsia="Times New Roman" w:hAnsi="Times New Roman" w:cs="Times New Roman"/>
          <w:sz w:val="24"/>
        </w:rPr>
        <w:t xml:space="preserve">Gómez-Consarnau L, Akram N, Lindell K, Pedersen A, Neutze R, Milton DL, González JM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Proteorhodopsin phototrophy promotes survival of marine bacteria during starvation. </w:t>
      </w:r>
      <w:r>
        <w:rPr>
          <w:rFonts w:ascii="Times New Roman" w:eastAsia="Times New Roman" w:hAnsi="Times New Roman" w:cs="Times New Roman"/>
          <w:i/>
          <w:sz w:val="24"/>
        </w:rPr>
        <w:t xml:space="preserve">PLoS Biol. </w:t>
      </w:r>
      <w:r>
        <w:rPr>
          <w:rFonts w:ascii="Times New Roman" w:eastAsia="Times New Roman" w:hAnsi="Times New Roman" w:cs="Times New Roman"/>
          <w:b/>
          <w:sz w:val="24"/>
        </w:rPr>
        <w:t>8</w:t>
      </w:r>
      <w:r>
        <w:rPr>
          <w:rFonts w:ascii="Times New Roman" w:eastAsia="Times New Roman" w:hAnsi="Times New Roman" w:cs="Times New Roman"/>
          <w:sz w:val="24"/>
        </w:rPr>
        <w:t>: e1000358.</w:t>
      </w:r>
    </w:p>
    <w:p w:rsidR="00E93911" w:rsidRDefault="00C45D27">
      <w:pPr>
        <w:pStyle w:val="Normal1"/>
        <w:spacing w:after="0" w:line="240" w:lineRule="auto"/>
        <w:ind w:left="426"/>
        <w:rPr>
          <w:ins w:id="1528" w:author="Sheree Yau" w:date="2012-12-02T23:18:00Z"/>
          <w:rFonts w:ascii="Times New Roman" w:eastAsia="Times New Roman" w:hAnsi="Times New Roman" w:cs="Times New Roman"/>
          <w:sz w:val="24"/>
        </w:rPr>
      </w:pPr>
      <w:r>
        <w:rPr>
          <w:rFonts w:ascii="Times New Roman" w:eastAsia="Times New Roman" w:hAnsi="Times New Roman" w:cs="Times New Roman"/>
          <w:sz w:val="24"/>
        </w:rPr>
        <w:t xml:space="preserve">Gosink JJ, Herwig RP, Staley JT. (1997) </w:t>
      </w:r>
      <w:r>
        <w:rPr>
          <w:rFonts w:ascii="Times New Roman" w:eastAsia="Times New Roman" w:hAnsi="Times New Roman" w:cs="Times New Roman"/>
          <w:i/>
          <w:sz w:val="24"/>
        </w:rPr>
        <w:t>Octadecabacter articus</w:t>
      </w:r>
      <w:r>
        <w:rPr>
          <w:rFonts w:ascii="Times New Roman" w:eastAsia="Times New Roman" w:hAnsi="Times New Roman" w:cs="Times New Roman"/>
          <w:sz w:val="24"/>
        </w:rPr>
        <w:t xml:space="preserve"> gen.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sp. nov., and </w:t>
      </w:r>
      <w:r>
        <w:rPr>
          <w:rFonts w:ascii="Times New Roman" w:eastAsia="Times New Roman" w:hAnsi="Times New Roman" w:cs="Times New Roman"/>
          <w:i/>
          <w:sz w:val="24"/>
        </w:rPr>
        <w:t>O. antarcticus</w:t>
      </w:r>
      <w:r>
        <w:rPr>
          <w:rFonts w:ascii="Times New Roman" w:eastAsia="Times New Roman" w:hAnsi="Times New Roman" w:cs="Times New Roman"/>
          <w:sz w:val="24"/>
        </w:rPr>
        <w:t xml:space="preserve">, sp. nov., nonpigmented, psychrophilic gas vacuolate bacteria from polar sea ice and water. </w:t>
      </w:r>
      <w:r>
        <w:rPr>
          <w:rFonts w:ascii="Times New Roman" w:eastAsia="Times New Roman" w:hAnsi="Times New Roman" w:cs="Times New Roman"/>
          <w:i/>
          <w:sz w:val="24"/>
        </w:rPr>
        <w:t xml:space="preserve">System Appl Microbiol </w:t>
      </w:r>
      <w:r>
        <w:rPr>
          <w:rFonts w:ascii="Times New Roman" w:eastAsia="Times New Roman" w:hAnsi="Times New Roman" w:cs="Times New Roman"/>
          <w:b/>
          <w:sz w:val="24"/>
        </w:rPr>
        <w:t>20</w:t>
      </w:r>
      <w:r>
        <w:rPr>
          <w:rFonts w:ascii="Times New Roman" w:eastAsia="Times New Roman" w:hAnsi="Times New Roman" w:cs="Times New Roman"/>
          <w:sz w:val="24"/>
        </w:rPr>
        <w:t>: 356–365.</w:t>
      </w:r>
    </w:p>
    <w:p w:rsidR="00F862D2" w:rsidRPr="00F862D2" w:rsidRDefault="00F862D2">
      <w:pPr>
        <w:pStyle w:val="Normal1"/>
        <w:spacing w:after="0" w:line="240" w:lineRule="auto"/>
        <w:ind w:left="426"/>
      </w:pPr>
      <w:ins w:id="1529" w:author="Sheree Yau" w:date="2012-12-02T23:18:00Z">
        <w:r>
          <w:rPr>
            <w:rFonts w:ascii="Times New Roman" w:eastAsia="Times New Roman" w:hAnsi="Times New Roman" w:cs="Times New Roman"/>
            <w:sz w:val="24"/>
          </w:rPr>
          <w:t xml:space="preserve">Green DH, Bowman JP, Smith EA, Gutierrez T, Bolch CJ. (2006) </w:t>
        </w:r>
        <w:r>
          <w:rPr>
            <w:rFonts w:ascii="Times New Roman" w:eastAsia="Times New Roman" w:hAnsi="Times New Roman" w:cs="Times New Roman"/>
            <w:i/>
            <w:sz w:val="24"/>
          </w:rPr>
          <w:t xml:space="preserve">Marinobacter algicola </w:t>
        </w:r>
      </w:ins>
      <w:ins w:id="1530" w:author="Sheree Yau" w:date="2012-12-02T23:19:00Z">
        <w:r>
          <w:rPr>
            <w:rFonts w:ascii="Times New Roman" w:eastAsia="Times New Roman" w:hAnsi="Times New Roman" w:cs="Times New Roman"/>
            <w:sz w:val="24"/>
          </w:rPr>
          <w:t xml:space="preserve">sp.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isolated from laboratory cultures of paralytic shellfish toxin-producing dinoflagellates. </w:t>
        </w:r>
        <w:r>
          <w:rPr>
            <w:rFonts w:ascii="Times New Roman" w:eastAsia="Times New Roman" w:hAnsi="Times New Roman" w:cs="Times New Roman"/>
            <w:i/>
            <w:sz w:val="24"/>
          </w:rPr>
          <w:t>Int J Syst Evol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56</w:t>
        </w:r>
        <w:r>
          <w:rPr>
            <w:rFonts w:ascii="Times New Roman" w:eastAsia="Times New Roman" w:hAnsi="Times New Roman" w:cs="Times New Roman"/>
            <w:sz w:val="24"/>
          </w:rPr>
          <w:t>: 523</w:t>
        </w:r>
      </w:ins>
      <w:ins w:id="1531" w:author="Sheree Yau" w:date="2012-12-02T23:20:00Z">
        <w:r>
          <w:rPr>
            <w:rFonts w:ascii="Times New Roman" w:eastAsia="Times New Roman" w:hAnsi="Times New Roman" w:cs="Times New Roman"/>
            <w:sz w:val="24"/>
          </w:rPr>
          <w:t>–527.</w:t>
        </w:r>
      </w:ins>
    </w:p>
    <w:p w:rsidR="00E93911" w:rsidRDefault="00C45D27">
      <w:pPr>
        <w:pStyle w:val="Normal1"/>
        <w:spacing w:after="0" w:line="240" w:lineRule="auto"/>
        <w:ind w:left="426"/>
      </w:pPr>
      <w:r>
        <w:rPr>
          <w:rFonts w:ascii="Times New Roman" w:eastAsia="Times New Roman" w:hAnsi="Times New Roman" w:cs="Times New Roman"/>
          <w:sz w:val="24"/>
        </w:rPr>
        <w:t xml:space="preserve">Hahn MW, Stadler P, Wu QL, Pöckl. (2004)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filtration–acclimatization method for isolation of an important fraction of the not readily cultivable bacteria. </w:t>
      </w:r>
      <w:r>
        <w:rPr>
          <w:rFonts w:ascii="Times New Roman" w:eastAsia="Times New Roman" w:hAnsi="Times New Roman" w:cs="Times New Roman"/>
          <w:i/>
          <w:sz w:val="24"/>
        </w:rPr>
        <w:t xml:space="preserve">J Microbiol Methods </w:t>
      </w:r>
      <w:r>
        <w:rPr>
          <w:rFonts w:ascii="Times New Roman" w:eastAsia="Times New Roman" w:hAnsi="Times New Roman" w:cs="Times New Roman"/>
          <w:b/>
          <w:sz w:val="24"/>
        </w:rPr>
        <w:t>57</w:t>
      </w:r>
      <w:r>
        <w:rPr>
          <w:rFonts w:ascii="Times New Roman" w:eastAsia="Times New Roman" w:hAnsi="Times New Roman" w:cs="Times New Roman"/>
          <w:sz w:val="24"/>
        </w:rPr>
        <w:t>: 379–390.</w:t>
      </w:r>
    </w:p>
    <w:p w:rsidR="00E93911" w:rsidRDefault="00C45D27">
      <w:pPr>
        <w:pStyle w:val="Normal1"/>
        <w:spacing w:after="0" w:line="240" w:lineRule="auto"/>
        <w:ind w:left="426"/>
      </w:pPr>
      <w:r>
        <w:rPr>
          <w:rFonts w:ascii="Times New Roman" w:eastAsia="Times New Roman" w:hAnsi="Times New Roman" w:cs="Times New Roman"/>
          <w:sz w:val="24"/>
        </w:rPr>
        <w:t xml:space="preserve">Hahn MW. (2009) Description of seven candidate species affiliated with the phylum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representing planktonic freshwater bacteria. </w:t>
      </w:r>
      <w:r>
        <w:rPr>
          <w:rFonts w:ascii="Times New Roman" w:eastAsia="Times New Roman" w:hAnsi="Times New Roman" w:cs="Times New Roman"/>
          <w:i/>
          <w:sz w:val="24"/>
        </w:rPr>
        <w:t xml:space="preserve">Int J Syst Evol Microbiol </w:t>
      </w:r>
      <w:r>
        <w:rPr>
          <w:rFonts w:ascii="Times New Roman" w:eastAsia="Times New Roman" w:hAnsi="Times New Roman" w:cs="Times New Roman"/>
          <w:b/>
          <w:sz w:val="24"/>
        </w:rPr>
        <w:t>59</w:t>
      </w:r>
      <w:r>
        <w:rPr>
          <w:rFonts w:ascii="Times New Roman" w:eastAsia="Times New Roman" w:hAnsi="Times New Roman" w:cs="Times New Roman"/>
          <w:sz w:val="24"/>
        </w:rPr>
        <w:t>: 112–117.</w:t>
      </w:r>
    </w:p>
    <w:p w:rsidR="00E93911" w:rsidRDefault="00C45D27">
      <w:pPr>
        <w:pStyle w:val="Normal1"/>
        <w:spacing w:after="0" w:line="240" w:lineRule="auto"/>
        <w:ind w:left="426"/>
        <w:rPr>
          <w:ins w:id="1532" w:author="Sheree Yau" w:date="2012-12-02T21:17:00Z"/>
          <w:rFonts w:ascii="Times New Roman" w:eastAsia="Times New Roman" w:hAnsi="Times New Roman" w:cs="Times New Roman"/>
          <w:sz w:val="24"/>
        </w:rPr>
      </w:pPr>
      <w:r>
        <w:rPr>
          <w:rFonts w:ascii="Times New Roman" w:eastAsia="Times New Roman" w:hAnsi="Times New Roman" w:cs="Times New Roman"/>
          <w:sz w:val="24"/>
        </w:rPr>
        <w:t xml:space="preserve">Hahsler M, Hornik K, Buchta C. (2008) Getting things in order: an introduction to R package seriation. </w:t>
      </w:r>
      <w:r>
        <w:rPr>
          <w:rFonts w:ascii="Times New Roman" w:eastAsia="Times New Roman" w:hAnsi="Times New Roman" w:cs="Times New Roman"/>
          <w:i/>
          <w:sz w:val="24"/>
        </w:rPr>
        <w:t xml:space="preserve">J Stat Softw </w:t>
      </w:r>
      <w:r>
        <w:rPr>
          <w:rFonts w:ascii="Times New Roman" w:eastAsia="Times New Roman" w:hAnsi="Times New Roman" w:cs="Times New Roman"/>
          <w:b/>
          <w:sz w:val="24"/>
        </w:rPr>
        <w:t>25</w:t>
      </w:r>
      <w:r>
        <w:rPr>
          <w:rFonts w:ascii="Times New Roman" w:eastAsia="Times New Roman" w:hAnsi="Times New Roman" w:cs="Times New Roman"/>
          <w:sz w:val="24"/>
        </w:rPr>
        <w:t>:1–34.</w:t>
      </w:r>
    </w:p>
    <w:p w:rsidR="00C96AB8" w:rsidRDefault="00C96AB8" w:rsidP="00C96AB8">
      <w:pPr>
        <w:pStyle w:val="Normal1"/>
        <w:spacing w:after="0" w:line="100" w:lineRule="atLeast"/>
        <w:ind w:left="426"/>
        <w:rPr>
          <w:ins w:id="1533" w:author="Sheree Yau" w:date="2012-12-02T21:17:00Z"/>
        </w:rPr>
      </w:pPr>
      <w:ins w:id="1534" w:author="Sheree Yau" w:date="2012-12-02T21:17:00Z">
        <w:r>
          <w:rPr>
            <w:rFonts w:ascii="Times New Roman" w:eastAsia="Times New Roman" w:hAnsi="Times New Roman" w:cs="Times New Roman"/>
            <w:sz w:val="24"/>
          </w:rPr>
          <w:t xml:space="preserve">Harris JK, Kelley ST, Pace NR. (2004) New Perspective on uncultured bacterial phylogenetic division OP11. </w:t>
        </w:r>
        <w:r>
          <w:rPr>
            <w:rFonts w:ascii="Times New Roman" w:eastAsia="Times New Roman" w:hAnsi="Times New Roman" w:cs="Times New Roman"/>
            <w:i/>
            <w:sz w:val="24"/>
          </w:rPr>
          <w:t>Appl Environ Microbiol</w:t>
        </w:r>
        <w:r>
          <w:rPr>
            <w:rFonts w:ascii="Times New Roman" w:eastAsia="Times New Roman" w:hAnsi="Times New Roman" w:cs="Times New Roman"/>
            <w:sz w:val="24"/>
          </w:rPr>
          <w:t xml:space="preserve"> </w:t>
        </w:r>
        <w:r>
          <w:rPr>
            <w:rFonts w:ascii="Times New Roman" w:eastAsia="Times New Roman" w:hAnsi="Times New Roman" w:cs="Times New Roman"/>
            <w:b/>
            <w:sz w:val="24"/>
          </w:rPr>
          <w:t>70</w:t>
        </w:r>
        <w:r>
          <w:rPr>
            <w:rFonts w:ascii="Times New Roman" w:eastAsia="Times New Roman" w:hAnsi="Times New Roman" w:cs="Times New Roman"/>
            <w:sz w:val="24"/>
          </w:rPr>
          <w:t>: 845–849.</w:t>
        </w:r>
      </w:ins>
    </w:p>
    <w:p w:rsidR="00E93911" w:rsidRDefault="00C45D27">
      <w:pPr>
        <w:pStyle w:val="Normal1"/>
        <w:spacing w:after="0" w:line="240" w:lineRule="auto"/>
        <w:ind w:left="426"/>
      </w:pPr>
      <w:r>
        <w:rPr>
          <w:rFonts w:ascii="Times New Roman" w:eastAsia="Times New Roman" w:hAnsi="Times New Roman" w:cs="Times New Roman"/>
          <w:sz w:val="24"/>
        </w:rPr>
        <w:t xml:space="preserve">Huang L, Zhu S, Zhou H, Qu L. (2005) Molecular phylogenetic diversity of bacteria associated with the leachate of a closed municipal solid waste landfill. </w:t>
      </w:r>
      <w:r>
        <w:rPr>
          <w:rFonts w:ascii="Times New Roman" w:eastAsia="Times New Roman" w:hAnsi="Times New Roman" w:cs="Times New Roman"/>
          <w:i/>
          <w:sz w:val="24"/>
        </w:rPr>
        <w:t xml:space="preserve">FEMS Microbiol Lett </w:t>
      </w:r>
      <w:r>
        <w:rPr>
          <w:rFonts w:ascii="Times New Roman" w:eastAsia="Times New Roman" w:hAnsi="Times New Roman" w:cs="Times New Roman"/>
          <w:b/>
          <w:sz w:val="24"/>
        </w:rPr>
        <w:t>242</w:t>
      </w:r>
      <w:r>
        <w:rPr>
          <w:rFonts w:ascii="Times New Roman" w:eastAsia="Times New Roman" w:hAnsi="Times New Roman" w:cs="Times New Roman"/>
          <w:sz w:val="24"/>
        </w:rPr>
        <w:t>: 297–303.</w:t>
      </w:r>
    </w:p>
    <w:p w:rsidR="00E93911" w:rsidRDefault="00C45D27">
      <w:pPr>
        <w:pStyle w:val="Normal1"/>
        <w:spacing w:after="0" w:line="240" w:lineRule="auto"/>
        <w:ind w:left="426"/>
      </w:pPr>
      <w:r>
        <w:rPr>
          <w:rFonts w:ascii="Times New Roman" w:eastAsia="Times New Roman" w:hAnsi="Times New Roman" w:cs="Times New Roman"/>
          <w:sz w:val="24"/>
        </w:rPr>
        <w:t xml:space="preserve">Huang Y, Niu B, Gao Y, Fu L, Li W. (2010) CD-HIT Suite: a web server for clustering and comparing biological sequences. </w:t>
      </w:r>
      <w:r>
        <w:rPr>
          <w:rFonts w:ascii="Times New Roman" w:eastAsia="Times New Roman" w:hAnsi="Times New Roman" w:cs="Times New Roman"/>
          <w:i/>
          <w:sz w:val="24"/>
        </w:rPr>
        <w:t xml:space="preserve">Bioinformatics </w:t>
      </w:r>
      <w:r>
        <w:rPr>
          <w:rFonts w:ascii="Times New Roman" w:eastAsia="Times New Roman" w:hAnsi="Times New Roman" w:cs="Times New Roman"/>
          <w:b/>
          <w:sz w:val="24"/>
        </w:rPr>
        <w:t>26</w:t>
      </w:r>
      <w:r>
        <w:rPr>
          <w:rFonts w:ascii="Times New Roman" w:eastAsia="Times New Roman" w:hAnsi="Times New Roman" w:cs="Times New Roman"/>
          <w:sz w:val="24"/>
        </w:rPr>
        <w:t>: 680–682.</w:t>
      </w:r>
    </w:p>
    <w:p w:rsidR="00E93911" w:rsidRDefault="00C45D27">
      <w:pPr>
        <w:pStyle w:val="Normal1"/>
        <w:spacing w:after="0" w:line="240" w:lineRule="auto"/>
        <w:ind w:left="426"/>
      </w:pPr>
      <w:r>
        <w:rPr>
          <w:rFonts w:ascii="Times New Roman" w:eastAsia="Times New Roman" w:hAnsi="Times New Roman" w:cs="Times New Roman"/>
          <w:sz w:val="24"/>
        </w:rPr>
        <w:t xml:space="preserve">Hügler M and Sievert SM. (2011) Beyond the Calvin cycle: autotrophic carbon fixation in the ocean. </w:t>
      </w:r>
      <w:r>
        <w:rPr>
          <w:rFonts w:ascii="Times New Roman" w:eastAsia="Times New Roman" w:hAnsi="Times New Roman" w:cs="Times New Roman"/>
          <w:i/>
          <w:sz w:val="24"/>
        </w:rPr>
        <w:t xml:space="preserve">Annu Rev Mar Sci </w:t>
      </w:r>
      <w:r>
        <w:rPr>
          <w:rFonts w:ascii="Times New Roman" w:eastAsia="Times New Roman" w:hAnsi="Times New Roman" w:cs="Times New Roman"/>
          <w:b/>
          <w:sz w:val="24"/>
        </w:rPr>
        <w:t>3</w:t>
      </w:r>
      <w:r>
        <w:rPr>
          <w:rFonts w:ascii="Times New Roman" w:eastAsia="Times New Roman" w:hAnsi="Times New Roman" w:cs="Times New Roman"/>
          <w:sz w:val="24"/>
        </w:rPr>
        <w:t>: 261–289.</w:t>
      </w:r>
    </w:p>
    <w:p w:rsidR="00E93911" w:rsidRDefault="00C45D27">
      <w:pPr>
        <w:pStyle w:val="Normal1"/>
        <w:spacing w:after="0" w:line="240" w:lineRule="auto"/>
        <w:ind w:left="426"/>
        <w:rPr>
          <w:ins w:id="1535" w:author="Sheree Yau" w:date="2012-12-02T23:13:00Z"/>
          <w:rFonts w:ascii="Times New Roman" w:eastAsia="Times New Roman" w:hAnsi="Times New Roman" w:cs="Times New Roman"/>
          <w:sz w:val="24"/>
        </w:rPr>
      </w:pPr>
      <w:r>
        <w:rPr>
          <w:rFonts w:ascii="Times New Roman" w:eastAsia="Times New Roman" w:hAnsi="Times New Roman" w:cs="Times New Roman"/>
          <w:sz w:val="24"/>
        </w:rPr>
        <w:t xml:space="preserve">Humayoun SB, Bano N, Hollibaugh JT. (2003) Depth distribution of microbial diversity in Mono Lake, a meromictic soda lake in California. </w:t>
      </w:r>
      <w:r>
        <w:rPr>
          <w:rFonts w:ascii="Times New Roman" w:eastAsia="Times New Roman" w:hAnsi="Times New Roman" w:cs="Times New Roman"/>
          <w:i/>
          <w:sz w:val="24"/>
        </w:rPr>
        <w:t xml:space="preserve">Appl Environ Microbiol </w:t>
      </w:r>
      <w:r>
        <w:rPr>
          <w:rFonts w:ascii="Times New Roman" w:eastAsia="Times New Roman" w:hAnsi="Times New Roman" w:cs="Times New Roman"/>
          <w:b/>
          <w:sz w:val="24"/>
        </w:rPr>
        <w:t>69</w:t>
      </w:r>
      <w:r>
        <w:rPr>
          <w:rFonts w:ascii="Times New Roman" w:eastAsia="Times New Roman" w:hAnsi="Times New Roman" w:cs="Times New Roman"/>
          <w:sz w:val="24"/>
        </w:rPr>
        <w:t>: 1030–1042.</w:t>
      </w:r>
    </w:p>
    <w:p w:rsidR="000F7E5D" w:rsidRPr="000F7E5D" w:rsidRDefault="000F7E5D">
      <w:pPr>
        <w:pStyle w:val="Normal1"/>
        <w:spacing w:after="0" w:line="240" w:lineRule="auto"/>
        <w:ind w:left="426"/>
      </w:pPr>
      <w:ins w:id="1536" w:author="Sheree Yau" w:date="2012-12-02T23:13:00Z">
        <w:r>
          <w:rPr>
            <w:rFonts w:ascii="Times New Roman" w:eastAsia="Times New Roman" w:hAnsi="Times New Roman" w:cs="Times New Roman"/>
            <w:sz w:val="24"/>
          </w:rPr>
          <w:t xml:space="preserve">Huu NB, Denner EB, Ha DT, Wanner G, Stan-Lotter H. (1999) </w:t>
        </w:r>
      </w:ins>
      <w:ins w:id="1537" w:author="Sheree Yau" w:date="2012-12-02T23:14:00Z">
        <w:r>
          <w:rPr>
            <w:rFonts w:ascii="Times New Roman" w:eastAsia="Times New Roman" w:hAnsi="Times New Roman" w:cs="Times New Roman"/>
            <w:i/>
            <w:sz w:val="24"/>
          </w:rPr>
          <w:t xml:space="preserve">Marinobacter aquaeolei </w:t>
        </w:r>
        <w:r>
          <w:rPr>
            <w:rFonts w:ascii="Times New Roman" w:eastAsia="Times New Roman" w:hAnsi="Times New Roman" w:cs="Times New Roman"/>
            <w:sz w:val="24"/>
          </w:rPr>
          <w:t xml:space="preserve">sp. nov., a halophilic bacterium isolated from a Vietnamese oil-producing well. </w:t>
        </w:r>
      </w:ins>
      <w:ins w:id="1538" w:author="Sheree Yau" w:date="2012-12-02T23:15:00Z">
        <w:r>
          <w:rPr>
            <w:rFonts w:ascii="Times New Roman" w:eastAsia="Times New Roman" w:hAnsi="Times New Roman" w:cs="Times New Roman"/>
            <w:i/>
            <w:sz w:val="24"/>
          </w:rPr>
          <w:t xml:space="preserve">Int J Syst Bacteriol </w:t>
        </w:r>
        <w:r>
          <w:rPr>
            <w:rFonts w:ascii="Times New Roman" w:eastAsia="Times New Roman" w:hAnsi="Times New Roman" w:cs="Times New Roman"/>
            <w:b/>
            <w:sz w:val="24"/>
          </w:rPr>
          <w:t>49</w:t>
        </w:r>
        <w:r>
          <w:rPr>
            <w:rFonts w:ascii="Times New Roman" w:eastAsia="Times New Roman" w:hAnsi="Times New Roman" w:cs="Times New Roman"/>
            <w:sz w:val="24"/>
          </w:rPr>
          <w:t>: 367–375.</w:t>
        </w:r>
      </w:ins>
    </w:p>
    <w:p w:rsidR="00E93911" w:rsidRDefault="00C45D27">
      <w:pPr>
        <w:pStyle w:val="Normal1"/>
        <w:spacing w:after="0" w:line="240" w:lineRule="auto"/>
        <w:ind w:left="426"/>
      </w:pPr>
      <w:r>
        <w:rPr>
          <w:rFonts w:ascii="Times New Roman" w:eastAsia="Times New Roman" w:hAnsi="Times New Roman" w:cs="Times New Roman"/>
          <w:sz w:val="24"/>
        </w:rPr>
        <w:t xml:space="preserve">James SR, Dobson SJ, Franzmann PD, McMeekin TA.(1990) </w:t>
      </w:r>
      <w:r>
        <w:rPr>
          <w:rFonts w:ascii="Times New Roman" w:eastAsia="Times New Roman" w:hAnsi="Times New Roman" w:cs="Times New Roman"/>
          <w:i/>
          <w:sz w:val="24"/>
        </w:rPr>
        <w:t>Halomonas meridiana</w:t>
      </w:r>
      <w:r>
        <w:rPr>
          <w:rFonts w:ascii="Times New Roman" w:eastAsia="Times New Roman" w:hAnsi="Times New Roman" w:cs="Times New Roman"/>
          <w:sz w:val="24"/>
        </w:rPr>
        <w:t xml:space="preserve">, a new species of extremely halotolerant bacteria from Antarctic saline lakes. </w:t>
      </w:r>
      <w:r>
        <w:rPr>
          <w:rFonts w:ascii="Times New Roman" w:eastAsia="Times New Roman" w:hAnsi="Times New Roman" w:cs="Times New Roman"/>
          <w:i/>
          <w:sz w:val="24"/>
        </w:rPr>
        <w:t xml:space="preserve">System Appl Microbiol </w:t>
      </w:r>
      <w:r>
        <w:rPr>
          <w:rFonts w:ascii="Times New Roman" w:eastAsia="Times New Roman" w:hAnsi="Times New Roman" w:cs="Times New Roman"/>
          <w:b/>
          <w:sz w:val="24"/>
        </w:rPr>
        <w:t>13</w:t>
      </w:r>
      <w:r>
        <w:rPr>
          <w:rFonts w:ascii="Times New Roman" w:eastAsia="Times New Roman" w:hAnsi="Times New Roman" w:cs="Times New Roman"/>
          <w:sz w:val="24"/>
        </w:rPr>
        <w:t>: 270–278.</w:t>
      </w:r>
    </w:p>
    <w:p w:rsidR="00E93911" w:rsidRDefault="00C45D27">
      <w:pPr>
        <w:pStyle w:val="Normal1"/>
        <w:spacing w:after="0" w:line="240" w:lineRule="auto"/>
        <w:ind w:left="426"/>
      </w:pPr>
      <w:r>
        <w:rPr>
          <w:rFonts w:ascii="Times New Roman" w:eastAsia="Times New Roman" w:hAnsi="Times New Roman" w:cs="Times New Roman"/>
          <w:sz w:val="24"/>
        </w:rPr>
        <w:t xml:space="preserve">James SR, Burton HR, McMeekin TA, Mancuso CA. (1994) Seasonal abundance of </w:t>
      </w:r>
      <w:r>
        <w:rPr>
          <w:rFonts w:ascii="Times New Roman" w:eastAsia="Times New Roman" w:hAnsi="Times New Roman" w:cs="Times New Roman"/>
          <w:i/>
          <w:sz w:val="24"/>
        </w:rPr>
        <w:t>Halomonas meridiana</w:t>
      </w:r>
      <w:r>
        <w:rPr>
          <w:rFonts w:ascii="Times New Roman" w:eastAsia="Times New Roman" w:hAnsi="Times New Roman" w:cs="Times New Roman"/>
          <w:sz w:val="24"/>
        </w:rPr>
        <w:t xml:space="preserve">, </w:t>
      </w:r>
      <w:r>
        <w:rPr>
          <w:rFonts w:ascii="Times New Roman" w:eastAsia="Times New Roman" w:hAnsi="Times New Roman" w:cs="Times New Roman"/>
          <w:i/>
          <w:sz w:val="24"/>
        </w:rPr>
        <w:t>Halomonas subglaciescola</w:t>
      </w:r>
      <w:r>
        <w:rPr>
          <w:rFonts w:ascii="Times New Roman" w:eastAsia="Times New Roman" w:hAnsi="Times New Roman" w:cs="Times New Roman"/>
          <w:sz w:val="24"/>
        </w:rPr>
        <w:t xml:space="preserve">, </w:t>
      </w:r>
      <w:r>
        <w:rPr>
          <w:rFonts w:ascii="Times New Roman" w:eastAsia="Times New Roman" w:hAnsi="Times New Roman" w:cs="Times New Roman"/>
          <w:i/>
          <w:sz w:val="24"/>
        </w:rPr>
        <w:t>Flavobacterium gondwanense</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Flavobacterium salegens</w:t>
      </w:r>
      <w:r>
        <w:rPr>
          <w:rFonts w:ascii="Times New Roman" w:eastAsia="Times New Roman" w:hAnsi="Times New Roman" w:cs="Times New Roman"/>
          <w:sz w:val="24"/>
        </w:rPr>
        <w:t xml:space="preserve"> in four Antarctic Lakes. </w:t>
      </w:r>
      <w:r>
        <w:rPr>
          <w:rFonts w:ascii="Times New Roman" w:eastAsia="Times New Roman" w:hAnsi="Times New Roman" w:cs="Times New Roman"/>
          <w:i/>
          <w:sz w:val="24"/>
        </w:rPr>
        <w:t xml:space="preserve">Antarctic Sci </w:t>
      </w:r>
      <w:r>
        <w:rPr>
          <w:rFonts w:ascii="Times New Roman" w:eastAsia="Times New Roman" w:hAnsi="Times New Roman" w:cs="Times New Roman"/>
          <w:b/>
          <w:sz w:val="24"/>
        </w:rPr>
        <w:t>6</w:t>
      </w:r>
      <w:r>
        <w:rPr>
          <w:rFonts w:ascii="Times New Roman" w:eastAsia="Times New Roman" w:hAnsi="Times New Roman" w:cs="Times New Roman"/>
          <w:sz w:val="24"/>
        </w:rPr>
        <w:t>: 325–332.</w:t>
      </w:r>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Johnston AWB, Todd JD, Sun L, Nikolaidou-Katsaridou MN, Curson ARJ, Rogers R. (2008) Molecular diversity of bacterial production of the climate changing gas, dimethyl sulphide, a molecule that impinges on local and global symbioses. </w:t>
      </w:r>
      <w:r>
        <w:rPr>
          <w:rFonts w:ascii="Times New Roman" w:eastAsia="Times New Roman" w:hAnsi="Times New Roman" w:cs="Times New Roman"/>
          <w:i/>
          <w:sz w:val="24"/>
        </w:rPr>
        <w:t xml:space="preserve">J Exp Bot </w:t>
      </w:r>
      <w:r>
        <w:rPr>
          <w:rFonts w:ascii="Times New Roman" w:eastAsia="Times New Roman" w:hAnsi="Times New Roman" w:cs="Times New Roman"/>
          <w:b/>
          <w:sz w:val="24"/>
        </w:rPr>
        <w:t>59</w:t>
      </w:r>
      <w:r>
        <w:rPr>
          <w:rFonts w:ascii="Times New Roman" w:eastAsia="Times New Roman" w:hAnsi="Times New Roman" w:cs="Times New Roman"/>
          <w:sz w:val="24"/>
        </w:rPr>
        <w:t>: 1059–1067.</w:t>
      </w:r>
    </w:p>
    <w:p w:rsidR="00E93911" w:rsidRDefault="00C45D27">
      <w:pPr>
        <w:pStyle w:val="Normal1"/>
        <w:spacing w:after="0" w:line="240" w:lineRule="auto"/>
        <w:ind w:left="426"/>
      </w:pPr>
      <w:r>
        <w:rPr>
          <w:rFonts w:ascii="Times New Roman" w:eastAsia="Times New Roman" w:hAnsi="Times New Roman" w:cs="Times New Roman"/>
          <w:sz w:val="24"/>
        </w:rPr>
        <w:t>Kang I, Lee K, Yang S-J, Choi A, Kang D, Lee YK, Cho J-C. (2012) Genome sequence of “</w:t>
      </w:r>
      <w:r>
        <w:rPr>
          <w:rFonts w:ascii="Times New Roman" w:eastAsia="Times New Roman" w:hAnsi="Times New Roman" w:cs="Times New Roman"/>
          <w:i/>
          <w:sz w:val="24"/>
        </w:rPr>
        <w:t>Candidatus</w:t>
      </w:r>
      <w:r>
        <w:rPr>
          <w:rFonts w:ascii="Times New Roman" w:eastAsia="Times New Roman" w:hAnsi="Times New Roman" w:cs="Times New Roman"/>
          <w:sz w:val="24"/>
        </w:rPr>
        <w:t xml:space="preserve"> Aquiluna” sp. strain IMCC13023, a marine member of the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isolated from an Artic Fjord. </w:t>
      </w:r>
      <w:r>
        <w:rPr>
          <w:rFonts w:ascii="Times New Roman" w:eastAsia="Times New Roman" w:hAnsi="Times New Roman" w:cs="Times New Roman"/>
          <w:i/>
          <w:sz w:val="24"/>
        </w:rPr>
        <w:t>J Bacteriol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194</w:t>
      </w:r>
      <w:r>
        <w:rPr>
          <w:rFonts w:ascii="Times New Roman" w:eastAsia="Times New Roman" w:hAnsi="Times New Roman" w:cs="Times New Roman"/>
          <w:sz w:val="24"/>
        </w:rPr>
        <w:t>: 3550–3551.</w:t>
      </w:r>
    </w:p>
    <w:p w:rsidR="00E93911" w:rsidRDefault="00C45D27">
      <w:pPr>
        <w:pStyle w:val="Normal1"/>
        <w:spacing w:after="0" w:line="240" w:lineRule="auto"/>
        <w:ind w:left="426"/>
      </w:pPr>
      <w:r>
        <w:rPr>
          <w:rFonts w:ascii="Times New Roman" w:eastAsia="Times New Roman" w:hAnsi="Times New Roman" w:cs="Times New Roman"/>
          <w:sz w:val="24"/>
        </w:rPr>
        <w:t xml:space="preserve">Kirchman DL. (2002)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ecology of </w:t>
      </w:r>
      <w:r>
        <w:rPr>
          <w:rFonts w:ascii="Times New Roman" w:eastAsia="Times New Roman" w:hAnsi="Times New Roman" w:cs="Times New Roman"/>
          <w:i/>
          <w:sz w:val="24"/>
        </w:rPr>
        <w:t xml:space="preserve">Cytophaga-Flavobacteria </w:t>
      </w:r>
      <w:r>
        <w:rPr>
          <w:rFonts w:ascii="Times New Roman" w:eastAsia="Times New Roman" w:hAnsi="Times New Roman" w:cs="Times New Roman"/>
          <w:sz w:val="24"/>
        </w:rPr>
        <w:t xml:space="preserve">in aquatic environments. </w:t>
      </w:r>
      <w:r>
        <w:rPr>
          <w:rFonts w:ascii="Times New Roman" w:eastAsia="Times New Roman" w:hAnsi="Times New Roman" w:cs="Times New Roman"/>
          <w:i/>
          <w:sz w:val="24"/>
        </w:rPr>
        <w:t>FEMS Microbiol Eco</w:t>
      </w:r>
      <w:r w:rsidR="008055D7">
        <w:rPr>
          <w:rFonts w:ascii="Times New Roman" w:eastAsia="Times New Roman" w:hAnsi="Times New Roman" w:cs="Times New Roman"/>
          <w:i/>
          <w:sz w:val="24"/>
        </w:rPr>
        <w:t xml:space="preserve"> </w:t>
      </w:r>
      <w:r>
        <w:rPr>
          <w:rFonts w:ascii="Times New Roman" w:eastAsia="Times New Roman" w:hAnsi="Times New Roman" w:cs="Times New Roman"/>
          <w:i/>
          <w:sz w:val="24"/>
        </w:rPr>
        <w:t>l</w:t>
      </w:r>
      <w:r>
        <w:rPr>
          <w:rFonts w:ascii="Times New Roman" w:eastAsia="Times New Roman" w:hAnsi="Times New Roman" w:cs="Times New Roman"/>
          <w:b/>
          <w:sz w:val="24"/>
        </w:rPr>
        <w:t>39</w:t>
      </w:r>
      <w:r>
        <w:rPr>
          <w:rFonts w:ascii="Times New Roman" w:eastAsia="Times New Roman" w:hAnsi="Times New Roman" w:cs="Times New Roman"/>
          <w:sz w:val="24"/>
        </w:rPr>
        <w:t>: 91–100.</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Kraft B, Stous M, Tegetmeyer HE.</w:t>
      </w:r>
      <w:proofErr w:type="gramEnd"/>
      <w:r>
        <w:rPr>
          <w:rFonts w:ascii="Times New Roman" w:eastAsia="Times New Roman" w:hAnsi="Times New Roman" w:cs="Times New Roman"/>
          <w:sz w:val="24"/>
        </w:rPr>
        <w:t xml:space="preserve"> (2011) Microbial nitrate respiration – genes, enzymes and environmental distribution. </w:t>
      </w:r>
      <w:r>
        <w:rPr>
          <w:rFonts w:ascii="Times New Roman" w:eastAsia="Times New Roman" w:hAnsi="Times New Roman" w:cs="Times New Roman"/>
          <w:i/>
          <w:sz w:val="24"/>
        </w:rPr>
        <w:t>J Biotechnol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155</w:t>
      </w:r>
      <w:r>
        <w:rPr>
          <w:rFonts w:ascii="Times New Roman" w:eastAsia="Times New Roman" w:hAnsi="Times New Roman" w:cs="Times New Roman"/>
          <w:sz w:val="24"/>
        </w:rPr>
        <w:t>: 104–117.</w:t>
      </w:r>
    </w:p>
    <w:p w:rsidR="00E93911" w:rsidRDefault="00C45D27">
      <w:pPr>
        <w:pStyle w:val="Normal1"/>
        <w:spacing w:after="0" w:line="240" w:lineRule="auto"/>
        <w:ind w:left="426"/>
      </w:pPr>
      <w:r>
        <w:rPr>
          <w:rFonts w:ascii="Times New Roman" w:eastAsia="Times New Roman" w:hAnsi="Times New Roman" w:cs="Times New Roman"/>
          <w:sz w:val="24"/>
        </w:rPr>
        <w:t xml:space="preserve">La Scola B, Desnues C, Pagnier I, Robert C, Barrassi L, Fournous G, Merchat C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(2008) The virophage as a unique parasite of the giant mimivirus. </w:t>
      </w:r>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455</w:t>
      </w:r>
      <w:r>
        <w:rPr>
          <w:rFonts w:ascii="Times New Roman" w:eastAsia="Times New Roman" w:hAnsi="Times New Roman" w:cs="Times New Roman"/>
          <w:sz w:val="24"/>
        </w:rPr>
        <w:t>: 100–105.</w:t>
      </w:r>
    </w:p>
    <w:p w:rsidR="00E93911" w:rsidRDefault="00C45D27">
      <w:pPr>
        <w:pStyle w:val="Normal1"/>
        <w:spacing w:after="0" w:line="240" w:lineRule="auto"/>
        <w:ind w:left="426"/>
      </w:pPr>
      <w:r>
        <w:rPr>
          <w:rFonts w:ascii="Times New Roman" w:eastAsia="Times New Roman" w:hAnsi="Times New Roman" w:cs="Times New Roman"/>
          <w:sz w:val="24"/>
        </w:rPr>
        <w:t xml:space="preserve">Labrenz M, Collins MD, Lawson PA, Tindall BJ, Schumann P, Hirsch P. (1999) </w:t>
      </w:r>
      <w:r>
        <w:rPr>
          <w:rFonts w:ascii="Times New Roman" w:eastAsia="Times New Roman" w:hAnsi="Times New Roman" w:cs="Times New Roman"/>
          <w:i/>
          <w:sz w:val="24"/>
        </w:rPr>
        <w:t xml:space="preserve">Roseovarius tolerans </w:t>
      </w:r>
      <w:r>
        <w:rPr>
          <w:rFonts w:ascii="Times New Roman" w:eastAsia="Times New Roman" w:hAnsi="Times New Roman" w:cs="Times New Roman"/>
          <w:sz w:val="24"/>
        </w:rPr>
        <w:t xml:space="preserve">gen. nov., sp. nov., a budding bacterium with variable bacteriochlorophyll </w:t>
      </w:r>
      <w:r>
        <w:rPr>
          <w:rFonts w:ascii="Times New Roman" w:eastAsia="Times New Roman" w:hAnsi="Times New Roman" w:cs="Times New Roman"/>
          <w:i/>
          <w:sz w:val="24"/>
        </w:rPr>
        <w:t xml:space="preserve">a </w:t>
      </w:r>
      <w:r>
        <w:rPr>
          <w:rFonts w:ascii="Times New Roman" w:eastAsia="Times New Roman" w:hAnsi="Times New Roman" w:cs="Times New Roman"/>
          <w:sz w:val="24"/>
        </w:rPr>
        <w:t xml:space="preserve">production from hypersaline Ekho Lake. </w:t>
      </w:r>
      <w:r>
        <w:rPr>
          <w:rFonts w:ascii="Times New Roman" w:eastAsia="Times New Roman" w:hAnsi="Times New Roman" w:cs="Times New Roman"/>
          <w:i/>
          <w:sz w:val="24"/>
        </w:rPr>
        <w:t>Int J Syst Bacter</w:t>
      </w:r>
      <w:r w:rsidR="008055D7">
        <w:rPr>
          <w:rFonts w:ascii="Times New Roman" w:eastAsia="Times New Roman" w:hAnsi="Times New Roman" w:cs="Times New Roman"/>
          <w:i/>
          <w:sz w:val="24"/>
        </w:rPr>
        <w:t xml:space="preserve">iol </w:t>
      </w:r>
      <w:r>
        <w:rPr>
          <w:rFonts w:ascii="Times New Roman" w:eastAsia="Times New Roman" w:hAnsi="Times New Roman" w:cs="Times New Roman"/>
          <w:b/>
          <w:sz w:val="24"/>
        </w:rPr>
        <w:t>49</w:t>
      </w:r>
      <w:r>
        <w:rPr>
          <w:rFonts w:ascii="Times New Roman" w:eastAsia="Times New Roman" w:hAnsi="Times New Roman" w:cs="Times New Roman"/>
          <w:sz w:val="24"/>
        </w:rPr>
        <w:t>: 137–147.</w:t>
      </w:r>
    </w:p>
    <w:p w:rsidR="00E93911" w:rsidRDefault="00C45D27">
      <w:pPr>
        <w:pStyle w:val="Normal1"/>
        <w:spacing w:after="0" w:line="240" w:lineRule="auto"/>
        <w:ind w:left="426"/>
      </w:pPr>
      <w:r>
        <w:rPr>
          <w:rFonts w:ascii="Times New Roman" w:eastAsia="Times New Roman" w:hAnsi="Times New Roman" w:cs="Times New Roman"/>
          <w:sz w:val="24"/>
        </w:rPr>
        <w:t>Lauro FM, DeMaere MZ, Yau S, Brown MV, Ng C, Wilkins D</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An integrative study of a meromictic lake ecosystem in Antarctica.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5</w:t>
      </w:r>
      <w:r>
        <w:rPr>
          <w:rFonts w:ascii="Times New Roman" w:eastAsia="Times New Roman" w:hAnsi="Times New Roman" w:cs="Times New Roman"/>
          <w:sz w:val="24"/>
        </w:rPr>
        <w:t>:879–895.</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Ley RE, Turnbaugh PJ, Klein S, Gordon JI.</w:t>
      </w:r>
      <w:proofErr w:type="gramEnd"/>
      <w:r>
        <w:rPr>
          <w:rFonts w:ascii="Times New Roman" w:eastAsia="Times New Roman" w:hAnsi="Times New Roman" w:cs="Times New Roman"/>
          <w:sz w:val="24"/>
        </w:rPr>
        <w:t xml:space="preserve"> (2006) Human gut microbes associated with obesity. </w:t>
      </w:r>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444</w:t>
      </w:r>
      <w:r>
        <w:rPr>
          <w:rFonts w:ascii="Times New Roman" w:eastAsia="Times New Roman" w:hAnsi="Times New Roman" w:cs="Times New Roman"/>
          <w:sz w:val="24"/>
        </w:rPr>
        <w:t>: 1022–1023.</w:t>
      </w:r>
    </w:p>
    <w:p w:rsidR="00E93911" w:rsidRDefault="00C45D27">
      <w:pPr>
        <w:pStyle w:val="Normal1"/>
        <w:spacing w:after="0" w:line="240" w:lineRule="auto"/>
        <w:ind w:left="426"/>
      </w:pPr>
      <w:r>
        <w:rPr>
          <w:rFonts w:ascii="Times New Roman" w:eastAsia="Times New Roman" w:hAnsi="Times New Roman" w:cs="Times New Roman"/>
          <w:sz w:val="24"/>
        </w:rPr>
        <w:t>Lovelock JE and Maggs RJ</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1972) Atmospheric dimethyl sulfide and the natural sulphur cycle.</w:t>
      </w:r>
      <w:r>
        <w:rPr>
          <w:rFonts w:ascii="Times New Roman" w:eastAsia="Times New Roman" w:hAnsi="Times New Roman" w:cs="Times New Roman"/>
          <w:i/>
          <w:sz w:val="24"/>
        </w:rPr>
        <w:t>Nature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237</w:t>
      </w:r>
      <w:r>
        <w:rPr>
          <w:rFonts w:ascii="Times New Roman" w:eastAsia="Times New Roman" w:hAnsi="Times New Roman" w:cs="Times New Roman"/>
          <w:sz w:val="24"/>
        </w:rPr>
        <w:t>: 452–453.</w:t>
      </w:r>
    </w:p>
    <w:p w:rsidR="00E93911" w:rsidRDefault="00C45D27">
      <w:pPr>
        <w:pStyle w:val="Normal1"/>
        <w:spacing w:after="0" w:line="240" w:lineRule="auto"/>
        <w:ind w:left="426"/>
      </w:pPr>
      <w:r>
        <w:rPr>
          <w:rFonts w:ascii="Times New Roman" w:eastAsia="Times New Roman" w:hAnsi="Times New Roman" w:cs="Times New Roman"/>
          <w:sz w:val="24"/>
        </w:rPr>
        <w:t xml:space="preserve">Laybourn-Parry J and Pearce D. (2007)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biodiversity and ecology of Antarctic lakes: models for evolution. </w:t>
      </w:r>
      <w:r>
        <w:rPr>
          <w:rFonts w:ascii="Times New Roman" w:eastAsia="Times New Roman" w:hAnsi="Times New Roman" w:cs="Times New Roman"/>
          <w:i/>
          <w:sz w:val="24"/>
        </w:rPr>
        <w:t>Phil Trans R Soc B</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364</w:t>
      </w:r>
      <w:r>
        <w:rPr>
          <w:rFonts w:ascii="Times New Roman" w:eastAsia="Times New Roman" w:hAnsi="Times New Roman" w:cs="Times New Roman"/>
          <w:sz w:val="24"/>
        </w:rPr>
        <w:t>: 2273–2289.</w:t>
      </w:r>
    </w:p>
    <w:p w:rsidR="00E93911" w:rsidRDefault="00C45D27">
      <w:pPr>
        <w:pStyle w:val="Normal1"/>
        <w:spacing w:after="0" w:line="240" w:lineRule="auto"/>
        <w:ind w:left="426"/>
      </w:pPr>
      <w:r>
        <w:rPr>
          <w:rFonts w:ascii="Times New Roman" w:eastAsia="Times New Roman" w:hAnsi="Times New Roman" w:cs="Times New Roman"/>
          <w:sz w:val="24"/>
        </w:rPr>
        <w:t xml:space="preserve">Lee ZM, Bussema C 3rd, Schmidt TM. (2009) rrnDB: documenting the number of rRNA and tRNA genes in bacteria and archaea. </w:t>
      </w:r>
      <w:r>
        <w:rPr>
          <w:rFonts w:ascii="Times New Roman" w:eastAsia="Times New Roman" w:hAnsi="Times New Roman" w:cs="Times New Roman"/>
          <w:i/>
          <w:sz w:val="24"/>
        </w:rPr>
        <w:t>Nucleic Acids Res</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37</w:t>
      </w:r>
      <w:r>
        <w:rPr>
          <w:rFonts w:ascii="Times New Roman" w:eastAsia="Times New Roman" w:hAnsi="Times New Roman" w:cs="Times New Roman"/>
          <w:sz w:val="24"/>
        </w:rPr>
        <w:t xml:space="preserve"> (Database issue): D489–D493.</w:t>
      </w:r>
    </w:p>
    <w:p w:rsidR="00E93911" w:rsidRDefault="00C45D27">
      <w:pPr>
        <w:pStyle w:val="Normal1"/>
        <w:spacing w:after="0" w:line="240" w:lineRule="auto"/>
        <w:ind w:left="426"/>
      </w:pPr>
      <w:r>
        <w:rPr>
          <w:rFonts w:ascii="Times New Roman" w:eastAsia="Times New Roman" w:hAnsi="Times New Roman" w:cs="Times New Roman"/>
          <w:sz w:val="24"/>
        </w:rPr>
        <w:t xml:space="preserve">Man D, Wang W, Sabehi G, Aravind L, Post AF, Massana R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(2003) Diversification and spectral tuning in marine proteorhodopsins. </w:t>
      </w:r>
      <w:r>
        <w:rPr>
          <w:rFonts w:ascii="Times New Roman" w:eastAsia="Times New Roman" w:hAnsi="Times New Roman" w:cs="Times New Roman"/>
          <w:i/>
          <w:sz w:val="24"/>
        </w:rPr>
        <w:t>EMBO J</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22</w:t>
      </w:r>
      <w:r>
        <w:rPr>
          <w:rFonts w:ascii="Times New Roman" w:eastAsia="Times New Roman" w:hAnsi="Times New Roman" w:cs="Times New Roman"/>
          <w:sz w:val="24"/>
        </w:rPr>
        <w:t>:1725–1731.</w:t>
      </w:r>
    </w:p>
    <w:p w:rsidR="00E93911" w:rsidRDefault="00C45D27">
      <w:pPr>
        <w:pStyle w:val="Normal1"/>
        <w:spacing w:after="0" w:line="240" w:lineRule="auto"/>
        <w:ind w:left="426"/>
      </w:pPr>
      <w:r>
        <w:rPr>
          <w:rFonts w:ascii="Times New Roman" w:eastAsia="Times New Roman" w:hAnsi="Times New Roman" w:cs="Times New Roman"/>
          <w:sz w:val="24"/>
        </w:rPr>
        <w:t xml:space="preserve">Matsuzaki M, Kubota K, Satoh T, Kunugi M, Ban S, Imura S. (2006) Dimethyl sulfoxide-respiring bacteria in Suribati Ike, a hypersaline lake, in Antarctica and the marine environment. </w:t>
      </w:r>
      <w:r>
        <w:rPr>
          <w:rFonts w:ascii="Times New Roman" w:eastAsia="Times New Roman" w:hAnsi="Times New Roman" w:cs="Times New Roman"/>
          <w:i/>
          <w:sz w:val="24"/>
        </w:rPr>
        <w:t>Polar Biosc</w:t>
      </w:r>
      <w:r w:rsidR="008055D7">
        <w:rPr>
          <w:rFonts w:ascii="Times New Roman" w:eastAsia="Times New Roman" w:hAnsi="Times New Roman" w:cs="Times New Roman"/>
          <w:i/>
          <w:sz w:val="24"/>
        </w:rPr>
        <w:t xml:space="preserve"> </w:t>
      </w:r>
      <w:r>
        <w:rPr>
          <w:rFonts w:ascii="Times New Roman" w:eastAsia="Times New Roman" w:hAnsi="Times New Roman" w:cs="Times New Roman"/>
          <w:i/>
          <w:sz w:val="24"/>
        </w:rPr>
        <w:t>i</w:t>
      </w:r>
      <w:r>
        <w:rPr>
          <w:rFonts w:ascii="Times New Roman" w:eastAsia="Times New Roman" w:hAnsi="Times New Roman" w:cs="Times New Roman"/>
          <w:b/>
          <w:sz w:val="24"/>
        </w:rPr>
        <w:t>20</w:t>
      </w:r>
      <w:r>
        <w:rPr>
          <w:rFonts w:ascii="Times New Roman" w:eastAsia="Times New Roman" w:hAnsi="Times New Roman" w:cs="Times New Roman"/>
          <w:sz w:val="24"/>
        </w:rPr>
        <w:t>: 73–87.</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McCammon SA and Bowman JP.</w:t>
      </w:r>
      <w:proofErr w:type="gramEnd"/>
      <w:r>
        <w:rPr>
          <w:rFonts w:ascii="Times New Roman" w:eastAsia="Times New Roman" w:hAnsi="Times New Roman" w:cs="Times New Roman"/>
          <w:sz w:val="24"/>
        </w:rPr>
        <w:t xml:space="preserve"> (2000) Taxonomy of Antarctic </w:t>
      </w:r>
      <w:r>
        <w:rPr>
          <w:rFonts w:ascii="Times New Roman" w:eastAsia="Times New Roman" w:hAnsi="Times New Roman" w:cs="Times New Roman"/>
          <w:i/>
          <w:sz w:val="24"/>
        </w:rPr>
        <w:t>Flavobacterium</w:t>
      </w:r>
      <w:r>
        <w:rPr>
          <w:rFonts w:ascii="Times New Roman" w:eastAsia="Times New Roman" w:hAnsi="Times New Roman" w:cs="Times New Roman"/>
          <w:sz w:val="24"/>
        </w:rPr>
        <w:t xml:space="preserve"> species: description of </w:t>
      </w:r>
      <w:r>
        <w:rPr>
          <w:rFonts w:ascii="Times New Roman" w:eastAsia="Times New Roman" w:hAnsi="Times New Roman" w:cs="Times New Roman"/>
          <w:i/>
          <w:sz w:val="24"/>
        </w:rPr>
        <w:t>Flavobacterium gillisiae</w:t>
      </w:r>
      <w:r>
        <w:rPr>
          <w:rFonts w:ascii="Times New Roman" w:eastAsia="Times New Roman" w:hAnsi="Times New Roman" w:cs="Times New Roman"/>
          <w:sz w:val="24"/>
        </w:rPr>
        <w:t xml:space="preserve"> sp. nov., </w:t>
      </w:r>
      <w:r>
        <w:rPr>
          <w:rFonts w:ascii="Times New Roman" w:eastAsia="Times New Roman" w:hAnsi="Times New Roman" w:cs="Times New Roman"/>
          <w:i/>
          <w:sz w:val="24"/>
        </w:rPr>
        <w:t>Flavobacterium tegetincola</w:t>
      </w:r>
      <w:r>
        <w:rPr>
          <w:rFonts w:ascii="Times New Roman" w:eastAsia="Times New Roman" w:hAnsi="Times New Roman" w:cs="Times New Roman"/>
          <w:sz w:val="24"/>
        </w:rPr>
        <w:t xml:space="preserve"> sp. nov.and</w:t>
      </w:r>
      <w:r>
        <w:rPr>
          <w:rFonts w:ascii="Times New Roman" w:eastAsia="Times New Roman" w:hAnsi="Times New Roman" w:cs="Times New Roman"/>
          <w:i/>
          <w:sz w:val="24"/>
        </w:rPr>
        <w:t>Flavobacterium xanthum</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sp.nov.,</w:t>
      </w:r>
      <w:proofErr w:type="gramEnd"/>
      <w:r>
        <w:rPr>
          <w:rFonts w:ascii="Times New Roman" w:eastAsia="Times New Roman" w:hAnsi="Times New Roman" w:cs="Times New Roman"/>
          <w:sz w:val="24"/>
        </w:rPr>
        <w:t xml:space="preserve"> nom. rev. and reclassification of [</w:t>
      </w:r>
      <w:r>
        <w:rPr>
          <w:rFonts w:ascii="Times New Roman" w:eastAsia="Times New Roman" w:hAnsi="Times New Roman" w:cs="Times New Roman"/>
          <w:i/>
          <w:sz w:val="24"/>
        </w:rPr>
        <w:t>Flavobacterium</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salegens </w:t>
      </w:r>
      <w:r>
        <w:rPr>
          <w:rFonts w:ascii="Times New Roman" w:eastAsia="Times New Roman" w:hAnsi="Times New Roman" w:cs="Times New Roman"/>
          <w:sz w:val="24"/>
        </w:rPr>
        <w:t xml:space="preserve">as </w:t>
      </w:r>
      <w:r>
        <w:rPr>
          <w:rFonts w:ascii="Times New Roman" w:eastAsia="Times New Roman" w:hAnsi="Times New Roman" w:cs="Times New Roman"/>
          <w:i/>
          <w:sz w:val="24"/>
        </w:rPr>
        <w:t xml:space="preserve">Salegentibacter salegens </w:t>
      </w:r>
      <w:r>
        <w:rPr>
          <w:rFonts w:ascii="Times New Roman" w:eastAsia="Times New Roman" w:hAnsi="Times New Roman" w:cs="Times New Roman"/>
          <w:sz w:val="24"/>
        </w:rPr>
        <w:t xml:space="preserve">gen. nov., comb.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Int J Syst Evol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50</w:t>
      </w:r>
      <w:r>
        <w:rPr>
          <w:rFonts w:ascii="Times New Roman" w:eastAsia="Times New Roman" w:hAnsi="Times New Roman" w:cs="Times New Roman"/>
          <w:sz w:val="24"/>
        </w:rPr>
        <w:t>: 1055–1063.</w:t>
      </w:r>
    </w:p>
    <w:p w:rsidR="00E93911" w:rsidRDefault="00C45D27">
      <w:pPr>
        <w:pStyle w:val="Normal1"/>
        <w:spacing w:after="0" w:line="240" w:lineRule="auto"/>
        <w:ind w:left="426"/>
      </w:pPr>
      <w:r>
        <w:rPr>
          <w:rFonts w:ascii="Times New Roman" w:eastAsia="Times New Roman" w:hAnsi="Times New Roman" w:cs="Times New Roman"/>
          <w:sz w:val="24"/>
        </w:rPr>
        <w:t xml:space="preserve">Miyoshi T, Iwatuski T, Naguma T. (2005) Phylogenetic characterization of 16S rRNA gene clones from deep-groundwater microorganisms that pass through 0.2 µm-pore-size filters.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71</w:t>
      </w:r>
      <w:r>
        <w:rPr>
          <w:rFonts w:ascii="Times New Roman" w:eastAsia="Times New Roman" w:hAnsi="Times New Roman" w:cs="Times New Roman"/>
          <w:sz w:val="24"/>
        </w:rPr>
        <w:t>: 1084–1088.</w:t>
      </w:r>
    </w:p>
    <w:p w:rsidR="00E93911" w:rsidRDefault="00C45D27">
      <w:pPr>
        <w:pStyle w:val="Normal1"/>
        <w:spacing w:after="0" w:line="240" w:lineRule="auto"/>
        <w:ind w:left="426"/>
      </w:pPr>
      <w:r>
        <w:rPr>
          <w:rFonts w:ascii="Times New Roman" w:eastAsia="Times New Roman" w:hAnsi="Times New Roman" w:cs="Times New Roman"/>
          <w:sz w:val="24"/>
        </w:rPr>
        <w:t xml:space="preserve">Moran MA, Belas R, Schell MA, González JM, Sun F, Binder BJ, Edmonds 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Ecological genomics of marine Roseobacters.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73</w:t>
      </w:r>
      <w:r>
        <w:rPr>
          <w:rFonts w:ascii="Times New Roman" w:eastAsia="Times New Roman" w:hAnsi="Times New Roman" w:cs="Times New Roman"/>
          <w:sz w:val="24"/>
        </w:rPr>
        <w:t>: 4559–4569.</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Moran MA and Miller WL.</w:t>
      </w:r>
      <w:proofErr w:type="gramEnd"/>
      <w:r>
        <w:rPr>
          <w:rFonts w:ascii="Times New Roman" w:eastAsia="Times New Roman" w:hAnsi="Times New Roman" w:cs="Times New Roman"/>
          <w:sz w:val="24"/>
        </w:rPr>
        <w:t xml:space="preserve"> (2007) Resourceful heterotrophs make the most of light in the coast ocean. </w:t>
      </w:r>
      <w:r>
        <w:rPr>
          <w:rFonts w:ascii="Times New Roman" w:eastAsia="Times New Roman" w:hAnsi="Times New Roman" w:cs="Times New Roman"/>
          <w:i/>
          <w:sz w:val="24"/>
        </w:rPr>
        <w:t>Nat Rev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w:t>
      </w:r>
      <w:r>
        <w:rPr>
          <w:rFonts w:ascii="Times New Roman" w:eastAsia="Times New Roman" w:hAnsi="Times New Roman" w:cs="Times New Roman"/>
          <w:sz w:val="24"/>
        </w:rPr>
        <w:t>: 792–799.</w:t>
      </w:r>
    </w:p>
    <w:p w:rsidR="00E93911" w:rsidRDefault="00C45D27">
      <w:pPr>
        <w:pStyle w:val="Normal1"/>
        <w:spacing w:after="0" w:line="240" w:lineRule="auto"/>
        <w:ind w:left="426"/>
      </w:pPr>
      <w:r>
        <w:rPr>
          <w:rFonts w:ascii="Times New Roman" w:eastAsia="Times New Roman" w:hAnsi="Times New Roman" w:cs="Times New Roman"/>
          <w:sz w:val="24"/>
        </w:rPr>
        <w:t>Moran MA, Reisch CR, Kiene RP, Whitman WB.(2012) Genomic insights into bacterial DMSP transformations.</w:t>
      </w:r>
      <w:r>
        <w:rPr>
          <w:rFonts w:ascii="Times New Roman" w:eastAsia="Times New Roman" w:hAnsi="Times New Roman" w:cs="Times New Roman"/>
          <w:i/>
          <w:sz w:val="24"/>
        </w:rPr>
        <w:t>Ann Rev Marine Sci</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w:t>
      </w:r>
      <w:r>
        <w:rPr>
          <w:rFonts w:ascii="Times New Roman" w:eastAsia="Times New Roman" w:hAnsi="Times New Roman" w:cs="Times New Roman"/>
          <w:sz w:val="24"/>
        </w:rPr>
        <w:t>: 523–542.</w:t>
      </w:r>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Naganuma T, Hua PN, Okamoto T, Ban S, Imura S, Kanda H. (2005) Depth distribution of euryhaline halophilic bacteria in Suribati Ike, a meromictic lake in East Antarctica. </w:t>
      </w:r>
      <w:r>
        <w:rPr>
          <w:rFonts w:ascii="Times New Roman" w:eastAsia="Times New Roman" w:hAnsi="Times New Roman" w:cs="Times New Roman"/>
          <w:i/>
          <w:sz w:val="24"/>
        </w:rPr>
        <w:t>Polar Biosci</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28</w:t>
      </w:r>
      <w:r>
        <w:rPr>
          <w:rFonts w:ascii="Times New Roman" w:eastAsia="Times New Roman" w:hAnsi="Times New Roman" w:cs="Times New Roman"/>
          <w:sz w:val="24"/>
        </w:rPr>
        <w:t>: 964–970.</w:t>
      </w:r>
    </w:p>
    <w:p w:rsidR="00E93911" w:rsidRDefault="00C45D27">
      <w:pPr>
        <w:pStyle w:val="Normal1"/>
        <w:spacing w:after="0" w:line="240" w:lineRule="auto"/>
        <w:ind w:left="426"/>
      </w:pPr>
      <w:r>
        <w:rPr>
          <w:rFonts w:ascii="Times New Roman" w:eastAsia="Times New Roman" w:hAnsi="Times New Roman" w:cs="Times New Roman"/>
          <w:sz w:val="24"/>
        </w:rPr>
        <w:t>Ng C, DeMaere MZ, Williams TJ, Lauro FM, Raftery M, Gibson JAE</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et al. </w:t>
      </w:r>
      <w:r>
        <w:rPr>
          <w:rFonts w:ascii="Times New Roman" w:eastAsia="Times New Roman" w:hAnsi="Times New Roman" w:cs="Times New Roman"/>
          <w:sz w:val="24"/>
        </w:rPr>
        <w:t>(2010) Metaproteogenomic analysis of a dominant green sulfur bacterium from Ace Lake, Antarctica.</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ISME J </w:t>
      </w:r>
      <w:r>
        <w:rPr>
          <w:rFonts w:ascii="Times New Roman" w:eastAsia="Times New Roman" w:hAnsi="Times New Roman" w:cs="Times New Roman"/>
          <w:b/>
          <w:sz w:val="24"/>
        </w:rPr>
        <w:t>4</w:t>
      </w:r>
      <w:r>
        <w:rPr>
          <w:rFonts w:ascii="Times New Roman" w:eastAsia="Times New Roman" w:hAnsi="Times New Roman" w:cs="Times New Roman"/>
          <w:sz w:val="24"/>
        </w:rPr>
        <w:t>:</w:t>
      </w:r>
      <w:r w:rsidR="008055D7">
        <w:rPr>
          <w:rFonts w:ascii="Times New Roman" w:eastAsia="Times New Roman" w:hAnsi="Times New Roman" w:cs="Times New Roman"/>
          <w:sz w:val="24"/>
        </w:rPr>
        <w:t xml:space="preserve"> </w:t>
      </w:r>
      <w:r>
        <w:rPr>
          <w:rFonts w:ascii="Times New Roman" w:eastAsia="Times New Roman" w:hAnsi="Times New Roman" w:cs="Times New Roman"/>
          <w:sz w:val="24"/>
        </w:rPr>
        <w:t>1002–1019.</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van</w:t>
      </w:r>
      <w:proofErr w:type="gramEnd"/>
      <w:r>
        <w:rPr>
          <w:rFonts w:ascii="Times New Roman" w:eastAsia="Times New Roman" w:hAnsi="Times New Roman" w:cs="Times New Roman"/>
          <w:sz w:val="24"/>
        </w:rPr>
        <w:t xml:space="preserve"> Niftrick L and Jetten MSM. (2012) </w:t>
      </w:r>
      <w:proofErr w:type="gramStart"/>
      <w:r>
        <w:rPr>
          <w:rFonts w:ascii="Times New Roman" w:eastAsia="Times New Roman" w:hAnsi="Times New Roman" w:cs="Times New Roman"/>
          <w:sz w:val="24"/>
        </w:rPr>
        <w:t>Anaerobic</w:t>
      </w:r>
      <w:proofErr w:type="gramEnd"/>
      <w:r>
        <w:rPr>
          <w:rFonts w:ascii="Times New Roman" w:eastAsia="Times New Roman" w:hAnsi="Times New Roman" w:cs="Times New Roman"/>
          <w:sz w:val="24"/>
        </w:rPr>
        <w:t xml:space="preserve"> ammonium-oxidizing bacteria: unique microorganisms with exceptional properties. </w:t>
      </w:r>
      <w:r>
        <w:rPr>
          <w:rFonts w:ascii="Times New Roman" w:eastAsia="Times New Roman" w:hAnsi="Times New Roman" w:cs="Times New Roman"/>
          <w:i/>
          <w:sz w:val="24"/>
        </w:rPr>
        <w:t xml:space="preserve">Micobiol Mol Biol Rev </w:t>
      </w:r>
      <w:r>
        <w:rPr>
          <w:rFonts w:ascii="Times New Roman" w:eastAsia="Times New Roman" w:hAnsi="Times New Roman" w:cs="Times New Roman"/>
          <w:b/>
          <w:sz w:val="24"/>
        </w:rPr>
        <w:t>76</w:t>
      </w:r>
      <w:r>
        <w:rPr>
          <w:rFonts w:ascii="Times New Roman" w:eastAsia="Times New Roman" w:hAnsi="Times New Roman" w:cs="Times New Roman"/>
          <w:sz w:val="24"/>
        </w:rPr>
        <w:t>: 585–596.</w:t>
      </w:r>
    </w:p>
    <w:p w:rsidR="00E93911" w:rsidRDefault="00C45D27">
      <w:pPr>
        <w:pStyle w:val="Normal1"/>
        <w:spacing w:after="0" w:line="240" w:lineRule="auto"/>
        <w:ind w:left="426"/>
      </w:pPr>
      <w:r>
        <w:rPr>
          <w:rFonts w:ascii="Times New Roman" w:eastAsia="Times New Roman" w:hAnsi="Times New Roman" w:cs="Times New Roman"/>
          <w:sz w:val="24"/>
        </w:rPr>
        <w:t xml:space="preserve">Noguchi H, Park J, </w:t>
      </w:r>
      <w:proofErr w:type="gramStart"/>
      <w:r>
        <w:rPr>
          <w:rFonts w:ascii="Times New Roman" w:eastAsia="Times New Roman" w:hAnsi="Times New Roman" w:cs="Times New Roman"/>
          <w:sz w:val="24"/>
        </w:rPr>
        <w:t>Takagi</w:t>
      </w:r>
      <w:proofErr w:type="gramEnd"/>
      <w:r>
        <w:rPr>
          <w:rFonts w:ascii="Times New Roman" w:eastAsia="Times New Roman" w:hAnsi="Times New Roman" w:cs="Times New Roman"/>
          <w:sz w:val="24"/>
        </w:rPr>
        <w:t xml:space="preserve"> T. (2006) MetaGene: prokaryotic gene finding from environmental genome shotgun sequences. </w:t>
      </w:r>
      <w:r>
        <w:rPr>
          <w:rFonts w:ascii="Times New Roman" w:eastAsia="Times New Roman" w:hAnsi="Times New Roman" w:cs="Times New Roman"/>
          <w:i/>
          <w:sz w:val="24"/>
        </w:rPr>
        <w:t xml:space="preserve">Nucleic Acids Res </w:t>
      </w:r>
      <w:r>
        <w:rPr>
          <w:rFonts w:ascii="Times New Roman" w:eastAsia="Times New Roman" w:hAnsi="Times New Roman" w:cs="Times New Roman"/>
          <w:b/>
          <w:sz w:val="24"/>
        </w:rPr>
        <w:t>34</w:t>
      </w:r>
      <w:r>
        <w:rPr>
          <w:rFonts w:ascii="Times New Roman" w:eastAsia="Times New Roman" w:hAnsi="Times New Roman" w:cs="Times New Roman"/>
          <w:sz w:val="24"/>
        </w:rPr>
        <w:t>: 5623–5630.</w:t>
      </w:r>
    </w:p>
    <w:p w:rsidR="00E93911" w:rsidRDefault="00C45D27">
      <w:pPr>
        <w:pStyle w:val="Normal1"/>
        <w:spacing w:after="0" w:line="240" w:lineRule="auto"/>
        <w:ind w:left="426"/>
      </w:pPr>
      <w:r>
        <w:rPr>
          <w:rFonts w:ascii="Times New Roman" w:eastAsia="Times New Roman" w:hAnsi="Times New Roman" w:cs="Times New Roman"/>
          <w:sz w:val="24"/>
        </w:rPr>
        <w:t xml:space="preserve">Pagaling E, Wang H, Venables M, Wallace A, Grant WD, Cowan DA, Jones BE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Microbial biogeography of six salt lakes in Inner Mongolia, China and a Salt Lake in Argentina. </w:t>
      </w:r>
      <w:r>
        <w:rPr>
          <w:rFonts w:ascii="Times New Roman" w:eastAsia="Times New Roman" w:hAnsi="Times New Roman" w:cs="Times New Roman"/>
          <w:i/>
          <w:sz w:val="24"/>
        </w:rPr>
        <w:t>Appl Environ Microbiol</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75</w:t>
      </w:r>
      <w:r>
        <w:rPr>
          <w:rFonts w:ascii="Times New Roman" w:eastAsia="Times New Roman" w:hAnsi="Times New Roman" w:cs="Times New Roman"/>
          <w:sz w:val="24"/>
        </w:rPr>
        <w:t>: 5750–5760.</w:t>
      </w:r>
    </w:p>
    <w:p w:rsidR="00E93911" w:rsidRDefault="00C45D27">
      <w:pPr>
        <w:pStyle w:val="Normal1"/>
        <w:spacing w:after="0" w:line="240" w:lineRule="auto"/>
        <w:ind w:left="426"/>
        <w:rPr>
          <w:rFonts w:ascii="Times New Roman" w:eastAsia="Times New Roman" w:hAnsi="Times New Roman" w:cs="Times New Roman"/>
          <w:sz w:val="24"/>
        </w:rPr>
      </w:pPr>
      <w:r>
        <w:rPr>
          <w:rFonts w:ascii="Times New Roman" w:eastAsia="Times New Roman" w:hAnsi="Times New Roman" w:cs="Times New Roman"/>
          <w:sz w:val="24"/>
        </w:rPr>
        <w:t xml:space="preserve">Powell LM, Bowman JP, Skerratt JH, Franzmann PD, Burton HR. (2005) Ecology of a novel </w:t>
      </w:r>
      <w:r>
        <w:rPr>
          <w:rFonts w:ascii="Times New Roman" w:eastAsia="Times New Roman" w:hAnsi="Times New Roman" w:cs="Times New Roman"/>
          <w:i/>
          <w:sz w:val="24"/>
        </w:rPr>
        <w:t>Synechococcus</w:t>
      </w:r>
      <w:r>
        <w:rPr>
          <w:rFonts w:ascii="Times New Roman" w:eastAsia="Times New Roman" w:hAnsi="Times New Roman" w:cs="Times New Roman"/>
          <w:sz w:val="24"/>
        </w:rPr>
        <w:t xml:space="preserve"> clade occurring in dense populations in saline Antarctic lakes. </w:t>
      </w:r>
      <w:r>
        <w:rPr>
          <w:rFonts w:ascii="Times New Roman" w:eastAsia="Times New Roman" w:hAnsi="Times New Roman" w:cs="Times New Roman"/>
          <w:i/>
          <w:sz w:val="24"/>
        </w:rPr>
        <w:t>Mar Ecol Prog Ser</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291</w:t>
      </w:r>
      <w:r>
        <w:rPr>
          <w:rFonts w:ascii="Times New Roman" w:eastAsia="Times New Roman" w:hAnsi="Times New Roman" w:cs="Times New Roman"/>
          <w:sz w:val="24"/>
        </w:rPr>
        <w:t>: 65–80.</w:t>
      </w:r>
    </w:p>
    <w:p w:rsidR="002D6BAD" w:rsidRPr="00204176" w:rsidRDefault="000C0C5B">
      <w:pPr>
        <w:pStyle w:val="Normal1"/>
        <w:spacing w:after="0" w:line="240" w:lineRule="auto"/>
        <w:ind w:left="426"/>
        <w:rPr>
          <w:rFonts w:ascii="Times New Roman" w:hAnsi="Times New Roman" w:cs="Times New Roman"/>
        </w:rPr>
      </w:pPr>
      <w:r>
        <w:rPr>
          <w:rFonts w:ascii="Times New Roman" w:hAnsi="Times New Roman" w:cs="Times New Roman"/>
        </w:rPr>
        <w:t xml:space="preserve">Raina J-P, Dinsdale EA, Willis BL, Bourne DG. (2010) </w:t>
      </w:r>
      <w:proofErr w:type="gramStart"/>
      <w:r>
        <w:rPr>
          <w:rFonts w:ascii="Times New Roman" w:hAnsi="Times New Roman" w:cs="Times New Roman"/>
        </w:rPr>
        <w:t>Do</w:t>
      </w:r>
      <w:proofErr w:type="gramEnd"/>
      <w:r>
        <w:rPr>
          <w:rFonts w:ascii="Times New Roman" w:hAnsi="Times New Roman" w:cs="Times New Roman"/>
        </w:rPr>
        <w:t xml:space="preserve"> the organic sulfur compounds DMSP and DMS drive coral microbial associations? </w:t>
      </w:r>
      <w:proofErr w:type="gramStart"/>
      <w:r>
        <w:rPr>
          <w:rFonts w:ascii="Times New Roman" w:hAnsi="Times New Roman" w:cs="Times New Roman"/>
          <w:i/>
        </w:rPr>
        <w:t>Trends Microbiol</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101–108.</w:t>
      </w:r>
      <w:proofErr w:type="gramEnd"/>
    </w:p>
    <w:p w:rsidR="00E93911" w:rsidRDefault="00C45D27">
      <w:pPr>
        <w:pStyle w:val="Normal1"/>
        <w:spacing w:after="0" w:line="240" w:lineRule="auto"/>
        <w:ind w:left="426"/>
      </w:pPr>
      <w:r>
        <w:rPr>
          <w:rFonts w:ascii="Times New Roman" w:eastAsia="Times New Roman" w:hAnsi="Times New Roman" w:cs="Times New Roman"/>
          <w:sz w:val="24"/>
        </w:rPr>
        <w:t xml:space="preserve">Redfield AC, Ketchum BH, Richards FA. (1963)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influence of organisms on the composition of seawater, In: Hill MN (ed). </w:t>
      </w:r>
      <w:proofErr w:type="gramStart"/>
      <w:r>
        <w:rPr>
          <w:rFonts w:ascii="Times New Roman" w:eastAsia="Times New Roman" w:hAnsi="Times New Roman" w:cs="Times New Roman"/>
          <w:sz w:val="24"/>
        </w:rPr>
        <w:t>The sea.</w:t>
      </w:r>
      <w:proofErr w:type="gramEnd"/>
      <w:r>
        <w:rPr>
          <w:rFonts w:ascii="Times New Roman" w:eastAsia="Times New Roman" w:hAnsi="Times New Roman" w:cs="Times New Roman"/>
          <w:sz w:val="24"/>
        </w:rPr>
        <w:t xml:space="preserve"> John Wiley and Sons: New York, pp 26–77.</w:t>
      </w:r>
    </w:p>
    <w:p w:rsidR="00E93911" w:rsidRDefault="00C45D27">
      <w:pPr>
        <w:pStyle w:val="Normal1"/>
        <w:spacing w:after="0" w:line="240" w:lineRule="auto"/>
        <w:ind w:left="426"/>
      </w:pPr>
      <w:r>
        <w:rPr>
          <w:rFonts w:ascii="Times New Roman" w:eastAsia="Times New Roman" w:hAnsi="Times New Roman" w:cs="Times New Roman"/>
          <w:sz w:val="24"/>
        </w:rPr>
        <w:t xml:space="preserve">Reisch CR, Moran MA, Whitman WB. </w:t>
      </w:r>
      <w:proofErr w:type="gramStart"/>
      <w:r>
        <w:rPr>
          <w:rFonts w:ascii="Times New Roman" w:eastAsia="Times New Roman" w:hAnsi="Times New Roman" w:cs="Times New Roman"/>
          <w:sz w:val="24"/>
        </w:rPr>
        <w:t>(2011) Bacterial catabolism of dimethylsulfonioproprionate (DMSP).</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Front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w:t>
      </w:r>
      <w:r>
        <w:rPr>
          <w:rFonts w:ascii="Times New Roman" w:eastAsia="Times New Roman" w:hAnsi="Times New Roman" w:cs="Times New Roman"/>
          <w:sz w:val="24"/>
        </w:rPr>
        <w:t>: 1–12.</w:t>
      </w:r>
    </w:p>
    <w:p w:rsidR="00E93911" w:rsidRDefault="00C45D27">
      <w:pPr>
        <w:pStyle w:val="Normal1"/>
        <w:spacing w:after="0" w:line="240" w:lineRule="auto"/>
        <w:ind w:left="426"/>
      </w:pPr>
      <w:r>
        <w:rPr>
          <w:rFonts w:ascii="Times New Roman" w:eastAsia="Times New Roman" w:hAnsi="Times New Roman" w:cs="Times New Roman"/>
          <w:sz w:val="24"/>
        </w:rPr>
        <w:t xml:space="preserve">Rivière D, Desvignes V, Pelletier E, Chaussonnerie S, Guermazi S, Weissenbach, Li 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Towards the definition of a core of microorganisms involved in anaerobic digestion of sludge. </w:t>
      </w:r>
      <w:r>
        <w:rPr>
          <w:rFonts w:ascii="Times New Roman" w:eastAsia="Times New Roman" w:hAnsi="Times New Roman" w:cs="Times New Roman"/>
          <w:i/>
          <w:sz w:val="24"/>
        </w:rPr>
        <w:t>ISME J</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3</w:t>
      </w:r>
      <w:r>
        <w:rPr>
          <w:rFonts w:ascii="Times New Roman" w:eastAsia="Times New Roman" w:hAnsi="Times New Roman" w:cs="Times New Roman"/>
          <w:sz w:val="24"/>
        </w:rPr>
        <w:t>: 700–714.</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Roberts NJ and Burton HR. (1993a) Sampling volatile organics from a meromictic Antarctic lake.</w:t>
      </w:r>
      <w:proofErr w:type="gramEnd"/>
      <w:r w:rsidR="00C133F0">
        <w:rPr>
          <w:rFonts w:ascii="Times New Roman" w:eastAsia="Times New Roman" w:hAnsi="Times New Roman" w:cs="Times New Roman"/>
          <w:sz w:val="24"/>
        </w:rPr>
        <w:t xml:space="preserve"> </w:t>
      </w:r>
      <w:r>
        <w:rPr>
          <w:rFonts w:ascii="Times New Roman" w:eastAsia="Times New Roman" w:hAnsi="Times New Roman" w:cs="Times New Roman"/>
          <w:i/>
          <w:sz w:val="24"/>
        </w:rPr>
        <w:t>Polar Biol</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13</w:t>
      </w:r>
      <w:r>
        <w:rPr>
          <w:rFonts w:ascii="Times New Roman" w:eastAsia="Times New Roman" w:hAnsi="Times New Roman" w:cs="Times New Roman"/>
          <w:sz w:val="24"/>
        </w:rPr>
        <w:t>: 359–361.</w:t>
      </w:r>
    </w:p>
    <w:p w:rsidR="00E93911" w:rsidRDefault="00C45D27">
      <w:pPr>
        <w:pStyle w:val="Normal1"/>
        <w:spacing w:after="0" w:line="240" w:lineRule="auto"/>
        <w:ind w:left="426"/>
      </w:pPr>
      <w:r>
        <w:rPr>
          <w:rFonts w:ascii="Times New Roman" w:eastAsia="Times New Roman" w:hAnsi="Times New Roman" w:cs="Times New Roman"/>
          <w:sz w:val="24"/>
        </w:rPr>
        <w:t xml:space="preserve">Roberts NJ, Burton HR, Pitson GA. (1993b) Volatile organic compounds from Organic Lake, an Antarctic hypersaline, </w:t>
      </w:r>
      <w:proofErr w:type="gramStart"/>
      <w:r>
        <w:rPr>
          <w:rFonts w:ascii="Times New Roman" w:eastAsia="Times New Roman" w:hAnsi="Times New Roman" w:cs="Times New Roman"/>
          <w:sz w:val="24"/>
        </w:rPr>
        <w:t>meromictic lake</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Polar Biol</w:t>
      </w:r>
      <w:r w:rsidR="002D6BAD">
        <w:rPr>
          <w:rFonts w:ascii="Times New Roman" w:eastAsia="Times New Roman" w:hAnsi="Times New Roman" w:cs="Times New Roman"/>
          <w:i/>
          <w:sz w:val="24"/>
        </w:rPr>
        <w:t xml:space="preserve"> </w:t>
      </w:r>
      <w:r>
        <w:rPr>
          <w:rFonts w:ascii="Times New Roman" w:eastAsia="Times New Roman" w:hAnsi="Times New Roman" w:cs="Times New Roman"/>
          <w:b/>
          <w:sz w:val="24"/>
        </w:rPr>
        <w:t>13</w:t>
      </w:r>
      <w:r>
        <w:rPr>
          <w:rFonts w:ascii="Times New Roman" w:eastAsia="Times New Roman" w:hAnsi="Times New Roman" w:cs="Times New Roman"/>
          <w:sz w:val="24"/>
        </w:rPr>
        <w:t>: 361–366.</w:t>
      </w:r>
    </w:p>
    <w:p w:rsidR="00E93911" w:rsidRDefault="00C45D27">
      <w:pPr>
        <w:pStyle w:val="Normal1"/>
        <w:spacing w:after="0" w:line="240" w:lineRule="auto"/>
        <w:ind w:left="426"/>
      </w:pPr>
      <w:r>
        <w:rPr>
          <w:rFonts w:ascii="Times New Roman" w:eastAsia="Times New Roman" w:hAnsi="Times New Roman" w:cs="Times New Roman"/>
          <w:sz w:val="24"/>
        </w:rPr>
        <w:t xml:space="preserve">Röske K, Sachse R, Scheerer C, Röske I. (2012) Microbial diversity and composition of the sediment in the drinking water reservoir Saidenbach (Saxonia, Germany). </w:t>
      </w:r>
      <w:r>
        <w:rPr>
          <w:rFonts w:ascii="Times New Roman" w:eastAsia="Times New Roman" w:hAnsi="Times New Roman" w:cs="Times New Roman"/>
          <w:i/>
          <w:sz w:val="24"/>
        </w:rPr>
        <w:t>Syst Appl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35</w:t>
      </w:r>
      <w:r>
        <w:rPr>
          <w:rFonts w:ascii="Times New Roman" w:eastAsia="Times New Roman" w:hAnsi="Times New Roman" w:cs="Times New Roman"/>
          <w:sz w:val="24"/>
        </w:rPr>
        <w:t>: 35–44.</w:t>
      </w:r>
    </w:p>
    <w:p w:rsidR="00E93911" w:rsidRDefault="00C45D27">
      <w:pPr>
        <w:pStyle w:val="Normal1"/>
        <w:spacing w:after="0" w:line="240" w:lineRule="auto"/>
        <w:ind w:left="426"/>
      </w:pPr>
      <w:r>
        <w:rPr>
          <w:rFonts w:ascii="Times New Roman" w:eastAsia="Times New Roman" w:hAnsi="Times New Roman" w:cs="Times New Roman"/>
          <w:sz w:val="24"/>
        </w:rPr>
        <w:t xml:space="preserve">Rusch DB, Halpern AL, Sutton G, Heidelberg KB, Williamson S, Yooseph S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The </w:t>
      </w:r>
      <w:r>
        <w:rPr>
          <w:rFonts w:ascii="Times New Roman" w:eastAsia="Times New Roman" w:hAnsi="Times New Roman" w:cs="Times New Roman"/>
          <w:i/>
          <w:sz w:val="24"/>
        </w:rPr>
        <w:t>Sorcerer II</w:t>
      </w:r>
      <w:r>
        <w:rPr>
          <w:rFonts w:ascii="Times New Roman" w:eastAsia="Times New Roman" w:hAnsi="Times New Roman" w:cs="Times New Roman"/>
          <w:sz w:val="24"/>
        </w:rPr>
        <w:t xml:space="preserve"> Global Ocean Sampling expedition: northwest Atlantic through eastern tropical Pacific. </w:t>
      </w:r>
      <w:r>
        <w:rPr>
          <w:rFonts w:ascii="Times New Roman" w:eastAsia="Times New Roman" w:hAnsi="Times New Roman" w:cs="Times New Roman"/>
          <w:i/>
          <w:sz w:val="24"/>
        </w:rPr>
        <w:t>PLoS 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w:t>
      </w:r>
      <w:r>
        <w:rPr>
          <w:rFonts w:ascii="Times New Roman" w:eastAsia="Times New Roman" w:hAnsi="Times New Roman" w:cs="Times New Roman"/>
          <w:sz w:val="24"/>
        </w:rPr>
        <w:t>: 398–431.</w:t>
      </w:r>
    </w:p>
    <w:p w:rsidR="00E93911" w:rsidRDefault="00C45D27">
      <w:pPr>
        <w:pStyle w:val="Normal1"/>
        <w:spacing w:after="0" w:line="240" w:lineRule="auto"/>
        <w:ind w:left="426"/>
      </w:pPr>
      <w:r>
        <w:rPr>
          <w:rFonts w:ascii="Times New Roman" w:eastAsia="Times New Roman" w:hAnsi="Times New Roman" w:cs="Times New Roman"/>
          <w:sz w:val="24"/>
        </w:rPr>
        <w:t xml:space="preserve">Sabehi G, Loy A, Jung K-H, Partha R, Spudich JL, Isaacson T, Hirschberg 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(2005) New insights into metabolic properties of marine bacteria encoding proteorhodopsins. </w:t>
      </w:r>
      <w:r>
        <w:rPr>
          <w:rFonts w:ascii="Times New Roman" w:eastAsia="Times New Roman" w:hAnsi="Times New Roman" w:cs="Times New Roman"/>
          <w:i/>
          <w:sz w:val="24"/>
        </w:rPr>
        <w:t>PLoS 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w:t>
      </w:r>
      <w:r>
        <w:rPr>
          <w:rFonts w:ascii="Times New Roman" w:eastAsia="Times New Roman" w:hAnsi="Times New Roman" w:cs="Times New Roman"/>
          <w:sz w:val="24"/>
        </w:rPr>
        <w:t>: e273.</w:t>
      </w:r>
    </w:p>
    <w:p w:rsidR="00E93911" w:rsidRDefault="00C45D27">
      <w:pPr>
        <w:pStyle w:val="Normal1"/>
        <w:spacing w:after="0" w:line="240" w:lineRule="auto"/>
        <w:ind w:left="426"/>
      </w:pPr>
      <w:r>
        <w:rPr>
          <w:rFonts w:ascii="Times New Roman" w:eastAsia="Times New Roman" w:hAnsi="Times New Roman" w:cs="Times New Roman"/>
          <w:sz w:val="24"/>
        </w:rPr>
        <w:t>Samsudin AA, Evans PN, Wright AG, Al Jassim R. (2011) Molecular diversity of the foregut bacteria community in the dromedary camel (</w:t>
      </w:r>
      <w:r>
        <w:rPr>
          <w:rFonts w:ascii="Times New Roman" w:eastAsia="Times New Roman" w:hAnsi="Times New Roman" w:cs="Times New Roman"/>
          <w:i/>
          <w:sz w:val="24"/>
        </w:rPr>
        <w:t>Camelus dromedariusi</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13</w:t>
      </w:r>
      <w:r>
        <w:rPr>
          <w:rFonts w:ascii="Times New Roman" w:eastAsia="Times New Roman" w:hAnsi="Times New Roman" w:cs="Times New Roman"/>
          <w:sz w:val="24"/>
        </w:rPr>
        <w:t>: 3024–3035.</w:t>
      </w:r>
    </w:p>
    <w:p w:rsidR="00E93911" w:rsidRDefault="00C45D27">
      <w:pPr>
        <w:pStyle w:val="Normal1"/>
        <w:spacing w:after="0" w:line="240" w:lineRule="auto"/>
        <w:ind w:left="426"/>
        <w:rPr>
          <w:ins w:id="1539" w:author="Sheree Yau" w:date="2012-12-12T18:38:00Z"/>
          <w:rFonts w:ascii="Times New Roman" w:eastAsia="Times New Roman" w:hAnsi="Times New Roman" w:cs="Times New Roman"/>
          <w:sz w:val="24"/>
        </w:rPr>
      </w:pPr>
      <w:r>
        <w:rPr>
          <w:rFonts w:ascii="Times New Roman" w:eastAsia="Times New Roman" w:hAnsi="Times New Roman" w:cs="Times New Roman"/>
          <w:sz w:val="24"/>
        </w:rPr>
        <w:t xml:space="preserve">Schmidtova J, Hallam SJ, Baldwin SA. (2009) Phylogenetic diversity of transition and anoxic zone bacterial communities within a near-shore anoxic basin: Nitinat Lake.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11</w:t>
      </w:r>
      <w:r>
        <w:rPr>
          <w:rFonts w:ascii="Times New Roman" w:eastAsia="Times New Roman" w:hAnsi="Times New Roman" w:cs="Times New Roman"/>
          <w:sz w:val="24"/>
        </w:rPr>
        <w:t>: 3233–3251.</w:t>
      </w:r>
    </w:p>
    <w:p w:rsidR="00690C06" w:rsidRPr="00935630" w:rsidRDefault="00690C06">
      <w:pPr>
        <w:pStyle w:val="Normal1"/>
        <w:spacing w:after="0" w:line="240" w:lineRule="auto"/>
        <w:ind w:left="426"/>
      </w:pPr>
      <w:ins w:id="1540" w:author="Sheree Yau" w:date="2012-12-12T18:38:00Z">
        <w:r>
          <w:rPr>
            <w:rFonts w:ascii="Times New Roman" w:eastAsia="Times New Roman" w:hAnsi="Times New Roman" w:cs="Times New Roman"/>
            <w:sz w:val="24"/>
          </w:rPr>
          <w:lastRenderedPageBreak/>
          <w:t xml:space="preserve">Scott KM, Sievert SM, Abril FN, Ball LA, Barrett CJ, Blake RA, Boller AJ </w:t>
        </w:r>
      </w:ins>
      <w:ins w:id="1541" w:author="Sheree Yau" w:date="2012-12-12T18:39:00Z">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(2006) The genome of deep-sea vent chemolithoautotroph </w:t>
        </w:r>
        <w:r>
          <w:rPr>
            <w:rFonts w:ascii="Times New Roman" w:eastAsia="Times New Roman" w:hAnsi="Times New Roman" w:cs="Times New Roman"/>
            <w:i/>
            <w:sz w:val="24"/>
          </w:rPr>
          <w:t xml:space="preserve">Thiomicrospira crunogena </w:t>
        </w:r>
        <w:r>
          <w:rPr>
            <w:rFonts w:ascii="Times New Roman" w:eastAsia="Times New Roman" w:hAnsi="Times New Roman" w:cs="Times New Roman"/>
            <w:sz w:val="24"/>
          </w:rPr>
          <w:t xml:space="preserve">XCL-2. </w:t>
        </w:r>
        <w:r>
          <w:rPr>
            <w:rFonts w:ascii="Times New Roman" w:eastAsia="Times New Roman" w:hAnsi="Times New Roman" w:cs="Times New Roman"/>
            <w:i/>
            <w:sz w:val="24"/>
          </w:rPr>
          <w:t>PLoS Biol</w:t>
        </w:r>
      </w:ins>
      <w:ins w:id="1542" w:author="Sheree Yau" w:date="2012-12-12T18:47:00Z">
        <w:r>
          <w:rPr>
            <w:rFonts w:ascii="Times New Roman" w:eastAsia="Times New Roman" w:hAnsi="Times New Roman" w:cs="Times New Roman"/>
            <w:i/>
            <w:sz w:val="24"/>
          </w:rPr>
          <w:t xml:space="preserve"> </w:t>
        </w:r>
        <w:r w:rsidR="00935630">
          <w:rPr>
            <w:rFonts w:ascii="Times New Roman" w:eastAsia="Times New Roman" w:hAnsi="Times New Roman" w:cs="Times New Roman"/>
            <w:b/>
            <w:sz w:val="24"/>
          </w:rPr>
          <w:t>4</w:t>
        </w:r>
        <w:r w:rsidR="00935630">
          <w:rPr>
            <w:rFonts w:ascii="Times New Roman" w:eastAsia="Times New Roman" w:hAnsi="Times New Roman" w:cs="Times New Roman"/>
            <w:sz w:val="24"/>
          </w:rPr>
          <w:t>: e383.</w:t>
        </w:r>
      </w:ins>
    </w:p>
    <w:p w:rsidR="00E93911" w:rsidRDefault="00C45D27">
      <w:pPr>
        <w:pStyle w:val="Normal1"/>
        <w:spacing w:after="0" w:line="240" w:lineRule="auto"/>
        <w:ind w:left="426"/>
      </w:pPr>
      <w:proofErr w:type="gramStart"/>
      <w:r>
        <w:rPr>
          <w:rFonts w:ascii="Times New Roman" w:eastAsia="Times New Roman" w:hAnsi="Times New Roman" w:cs="Times New Roman"/>
          <w:sz w:val="24"/>
        </w:rPr>
        <w:t>Sharma AK, Zhaxybayeva O, Papke RT, Doolittle WF.</w:t>
      </w:r>
      <w:proofErr w:type="gramEnd"/>
      <w:r>
        <w:rPr>
          <w:rFonts w:ascii="Times New Roman" w:eastAsia="Times New Roman" w:hAnsi="Times New Roman" w:cs="Times New Roman"/>
          <w:sz w:val="24"/>
        </w:rPr>
        <w:t xml:space="preserve"> (2008) Actinorhodopsins: proteorhodopsin-like gene sequences found predominantly in non-marine environments.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10</w:t>
      </w:r>
      <w:r>
        <w:rPr>
          <w:rFonts w:ascii="Times New Roman" w:eastAsia="Times New Roman" w:hAnsi="Times New Roman" w:cs="Times New Roman"/>
          <w:sz w:val="24"/>
        </w:rPr>
        <w:t>: 1039–1056.</w:t>
      </w:r>
    </w:p>
    <w:p w:rsidR="00E93911" w:rsidRDefault="00C45D27">
      <w:pPr>
        <w:pStyle w:val="Normal1"/>
        <w:spacing w:after="0" w:line="240" w:lineRule="auto"/>
        <w:ind w:left="426"/>
        <w:rPr>
          <w:ins w:id="1543" w:author="Sheree Yau" w:date="2012-12-12T18:32:00Z"/>
          <w:rFonts w:ascii="Times New Roman" w:eastAsia="Times New Roman" w:hAnsi="Times New Roman" w:cs="Times New Roman"/>
          <w:sz w:val="24"/>
        </w:rPr>
      </w:pPr>
      <w:r>
        <w:rPr>
          <w:rFonts w:ascii="Times New Roman" w:eastAsia="Times New Roman" w:hAnsi="Times New Roman" w:cs="Times New Roman"/>
          <w:sz w:val="24"/>
        </w:rPr>
        <w:t xml:space="preserve">Sharma AK, Sommerfeld K, Bullerjahn GS, Matteson AR, Wilhelm SW, Jezbera J, Brandt U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(2009) Actinorhodopsin genes discovered in diverse freshwater habitats and among cultivated freshwater </w:t>
      </w:r>
      <w:r>
        <w:rPr>
          <w:rFonts w:ascii="Times New Roman" w:eastAsia="Times New Roman" w:hAnsi="Times New Roman" w:cs="Times New Roman"/>
          <w:i/>
          <w:sz w:val="24"/>
        </w:rPr>
        <w:t>Actinobacteria</w:t>
      </w:r>
      <w:r>
        <w:rPr>
          <w:rFonts w:ascii="Times New Roman" w:eastAsia="Times New Roman" w:hAnsi="Times New Roman" w:cs="Times New Roman"/>
          <w:sz w:val="24"/>
        </w:rPr>
        <w:t xml:space="preserve">. </w:t>
      </w:r>
      <w:r>
        <w:rPr>
          <w:rFonts w:ascii="Times New Roman" w:eastAsia="Times New Roman" w:hAnsi="Times New Roman" w:cs="Times New Roman"/>
          <w:i/>
          <w:sz w:val="24"/>
        </w:rPr>
        <w:t>ISME J</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w:t>
      </w:r>
      <w:r>
        <w:rPr>
          <w:rFonts w:ascii="Times New Roman" w:eastAsia="Times New Roman" w:hAnsi="Times New Roman" w:cs="Times New Roman"/>
          <w:sz w:val="24"/>
        </w:rPr>
        <w:t>: 726–737.</w:t>
      </w:r>
    </w:p>
    <w:p w:rsidR="005A4198" w:rsidRPr="00223F25" w:rsidRDefault="005A4198">
      <w:pPr>
        <w:pStyle w:val="Normal1"/>
        <w:spacing w:after="0" w:line="240" w:lineRule="auto"/>
        <w:ind w:left="426"/>
      </w:pPr>
      <w:ins w:id="1544" w:author="Sheree Yau" w:date="2012-12-12T18:32:00Z">
        <w:r>
          <w:rPr>
            <w:rFonts w:ascii="Times New Roman" w:eastAsia="Times New Roman" w:hAnsi="Times New Roman" w:cs="Times New Roman"/>
            <w:sz w:val="24"/>
          </w:rPr>
          <w:t>Sievert SM, Scott KM, Klotz MG, Chain PSG, Hauser LJ</w:t>
        </w:r>
      </w:ins>
      <w:ins w:id="1545" w:author="Sheree Yau" w:date="2012-12-12T18:33:00Z">
        <w:r>
          <w:rPr>
            <w:rFonts w:ascii="Times New Roman" w:eastAsia="Times New Roman" w:hAnsi="Times New Roman" w:cs="Times New Roman"/>
            <w:sz w:val="24"/>
          </w:rPr>
          <w:t>, Hemp J, Hügler M</w:t>
        </w:r>
        <w:r w:rsidR="00223F25">
          <w:rPr>
            <w:rFonts w:ascii="Times New Roman" w:eastAsia="Times New Roman" w:hAnsi="Times New Roman" w:cs="Times New Roman"/>
            <w:sz w:val="24"/>
          </w:rPr>
          <w:t xml:space="preserve"> </w:t>
        </w:r>
        <w:r w:rsidR="00223F25">
          <w:rPr>
            <w:rFonts w:ascii="Times New Roman" w:eastAsia="Times New Roman" w:hAnsi="Times New Roman" w:cs="Times New Roman"/>
            <w:i/>
            <w:sz w:val="24"/>
          </w:rPr>
          <w:t>et al.</w:t>
        </w:r>
      </w:ins>
      <w:ins w:id="1546" w:author="Sheree Yau" w:date="2012-12-12T18:34:00Z">
        <w:r w:rsidR="00223F25">
          <w:rPr>
            <w:rFonts w:ascii="Times New Roman" w:eastAsia="Times New Roman" w:hAnsi="Times New Roman" w:cs="Times New Roman"/>
            <w:sz w:val="24"/>
          </w:rPr>
          <w:t xml:space="preserve"> (2008) Genome of the Epsilonproteobacterial chemoautotroph </w:t>
        </w:r>
        <w:r w:rsidR="00223F25">
          <w:rPr>
            <w:rFonts w:ascii="Times New Roman" w:eastAsia="Times New Roman" w:hAnsi="Times New Roman" w:cs="Times New Roman"/>
            <w:i/>
            <w:sz w:val="24"/>
          </w:rPr>
          <w:t>Sulfurimonas denitrificans.</w:t>
        </w:r>
      </w:ins>
      <w:ins w:id="1547" w:author="Sheree Yau" w:date="2012-12-12T18:35:00Z">
        <w:r w:rsidR="00223F25">
          <w:rPr>
            <w:rFonts w:ascii="Times New Roman" w:eastAsia="Times New Roman" w:hAnsi="Times New Roman" w:cs="Times New Roman"/>
            <w:i/>
            <w:sz w:val="24"/>
          </w:rPr>
          <w:t xml:space="preserve"> Appl Environ Microbiol </w:t>
        </w:r>
        <w:r w:rsidR="00223F25">
          <w:rPr>
            <w:rFonts w:ascii="Times New Roman" w:eastAsia="Times New Roman" w:hAnsi="Times New Roman" w:cs="Times New Roman"/>
            <w:b/>
            <w:sz w:val="24"/>
          </w:rPr>
          <w:t>74</w:t>
        </w:r>
        <w:r w:rsidR="00223F25">
          <w:rPr>
            <w:rFonts w:ascii="Times New Roman" w:eastAsia="Times New Roman" w:hAnsi="Times New Roman" w:cs="Times New Roman"/>
            <w:sz w:val="24"/>
          </w:rPr>
          <w:t>: 1145–1156.</w:t>
        </w:r>
      </w:ins>
    </w:p>
    <w:p w:rsidR="00E93911" w:rsidDel="00F862D2" w:rsidRDefault="00C45D27">
      <w:pPr>
        <w:pStyle w:val="Normal1"/>
        <w:spacing w:after="0" w:line="240" w:lineRule="auto"/>
        <w:ind w:left="426"/>
        <w:rPr>
          <w:del w:id="1548" w:author="Sheree Yau" w:date="2012-12-02T23:16:00Z"/>
        </w:rPr>
      </w:pPr>
      <w:del w:id="1549" w:author="Sheree Yau" w:date="2012-12-02T23:16:00Z">
        <w:r w:rsidDel="00F862D2">
          <w:rPr>
            <w:rFonts w:ascii="Times New Roman" w:eastAsia="Times New Roman" w:hAnsi="Times New Roman" w:cs="Times New Roman"/>
            <w:sz w:val="24"/>
          </w:rPr>
          <w:delText xml:space="preserve">Singer E, Webb EA, Nelson WC, Heidelberg JF, Ivanova N, Pati A, Edwards KJ.(2011) Genomic potential of </w:delText>
        </w:r>
        <w:r w:rsidDel="00F862D2">
          <w:rPr>
            <w:rFonts w:ascii="Times New Roman" w:eastAsia="Times New Roman" w:hAnsi="Times New Roman" w:cs="Times New Roman"/>
            <w:i/>
            <w:sz w:val="24"/>
          </w:rPr>
          <w:delText>Marinobacter aquaeoli</w:delText>
        </w:r>
        <w:r w:rsidDel="00F862D2">
          <w:rPr>
            <w:rFonts w:ascii="Times New Roman" w:eastAsia="Times New Roman" w:hAnsi="Times New Roman" w:cs="Times New Roman"/>
            <w:sz w:val="24"/>
          </w:rPr>
          <w:delText>, a biogeochemical “opportunitroph”.</w:delText>
        </w:r>
        <w:r w:rsidR="008055D7" w:rsidDel="00F862D2">
          <w:rPr>
            <w:rFonts w:ascii="Times New Roman" w:eastAsia="Times New Roman" w:hAnsi="Times New Roman" w:cs="Times New Roman"/>
            <w:sz w:val="24"/>
          </w:rPr>
          <w:delText xml:space="preserve"> </w:delText>
        </w:r>
        <w:r w:rsidDel="00F862D2">
          <w:rPr>
            <w:rFonts w:ascii="Times New Roman" w:eastAsia="Times New Roman" w:hAnsi="Times New Roman" w:cs="Times New Roman"/>
            <w:i/>
            <w:sz w:val="24"/>
          </w:rPr>
          <w:delText>Appl Environ Microbiol</w:delText>
        </w:r>
        <w:r w:rsidR="008055D7" w:rsidDel="00F862D2">
          <w:rPr>
            <w:rFonts w:ascii="Times New Roman" w:eastAsia="Times New Roman" w:hAnsi="Times New Roman" w:cs="Times New Roman"/>
            <w:i/>
            <w:sz w:val="24"/>
          </w:rPr>
          <w:delText xml:space="preserve"> </w:delText>
        </w:r>
        <w:r w:rsidDel="00F862D2">
          <w:rPr>
            <w:rFonts w:ascii="Times New Roman" w:eastAsia="Times New Roman" w:hAnsi="Times New Roman" w:cs="Times New Roman"/>
            <w:b/>
            <w:sz w:val="24"/>
          </w:rPr>
          <w:delText>77</w:delText>
        </w:r>
        <w:r w:rsidDel="00F862D2">
          <w:rPr>
            <w:rFonts w:ascii="Times New Roman" w:eastAsia="Times New Roman" w:hAnsi="Times New Roman" w:cs="Times New Roman"/>
            <w:sz w:val="24"/>
          </w:rPr>
          <w:delText>: 2763–2771.</w:delText>
        </w:r>
      </w:del>
    </w:p>
    <w:p w:rsidR="00E93911" w:rsidRDefault="00C45D27">
      <w:pPr>
        <w:pStyle w:val="Normal1"/>
        <w:spacing w:after="0" w:line="240" w:lineRule="auto"/>
        <w:ind w:left="426"/>
      </w:pPr>
      <w:r>
        <w:rPr>
          <w:rFonts w:ascii="Times New Roman" w:eastAsia="Times New Roman" w:hAnsi="Times New Roman" w:cs="Times New Roman"/>
          <w:sz w:val="24"/>
        </w:rPr>
        <w:t xml:space="preserve">Swan BK, Martinez-Garcia M, Preston CM, Sczyrba A, Woyke T, Lamy D, </w:t>
      </w:r>
      <w:proofErr w:type="gramStart"/>
      <w:r>
        <w:rPr>
          <w:rFonts w:ascii="Times New Roman" w:eastAsia="Times New Roman" w:hAnsi="Times New Roman" w:cs="Times New Roman"/>
          <w:sz w:val="24"/>
        </w:rPr>
        <w:t>Reinthaler</w:t>
      </w:r>
      <w:proofErr w:type="gramEnd"/>
      <w:r>
        <w:rPr>
          <w:rFonts w:ascii="Times New Roman" w:eastAsia="Times New Roman" w:hAnsi="Times New Roman" w:cs="Times New Roman"/>
          <w:sz w:val="24"/>
        </w:rPr>
        <w:t xml:space="preserve"> T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(2011) Potential for chemolithoautotrophy among ubiquitous bacteria lineages in the dark ocean. </w:t>
      </w:r>
      <w:r>
        <w:rPr>
          <w:rFonts w:ascii="Times New Roman" w:eastAsia="Times New Roman" w:hAnsi="Times New Roman" w:cs="Times New Roman"/>
          <w:i/>
          <w:sz w:val="24"/>
        </w:rPr>
        <w:t xml:space="preserve">Science </w:t>
      </w:r>
      <w:r>
        <w:rPr>
          <w:rFonts w:ascii="Times New Roman" w:eastAsia="Times New Roman" w:hAnsi="Times New Roman" w:cs="Times New Roman"/>
          <w:b/>
          <w:sz w:val="24"/>
        </w:rPr>
        <w:t>333</w:t>
      </w:r>
      <w:r>
        <w:rPr>
          <w:rFonts w:ascii="Times New Roman" w:eastAsia="Times New Roman" w:hAnsi="Times New Roman" w:cs="Times New Roman"/>
          <w:sz w:val="24"/>
        </w:rPr>
        <w:t>: 1296–1300.</w:t>
      </w:r>
    </w:p>
    <w:p w:rsidR="00E93911" w:rsidRDefault="00C45D27">
      <w:pPr>
        <w:pStyle w:val="Normal1"/>
        <w:spacing w:after="0" w:line="240" w:lineRule="auto"/>
        <w:ind w:left="426"/>
      </w:pPr>
      <w:r>
        <w:rPr>
          <w:rFonts w:ascii="Times New Roman" w:eastAsia="Times New Roman" w:hAnsi="Times New Roman" w:cs="Times New Roman"/>
          <w:sz w:val="24"/>
        </w:rPr>
        <w:t xml:space="preserve">Tajima K, Aminov RI, Nagamine T, Ogata K, Nakamura M, Matsui H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(1999) Rumen bacterial diversity as determined by sequence analysis of 16S rDNA. </w:t>
      </w:r>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29</w:t>
      </w:r>
      <w:r>
        <w:rPr>
          <w:rFonts w:ascii="Times New Roman" w:eastAsia="Times New Roman" w:hAnsi="Times New Roman" w:cs="Times New Roman"/>
          <w:sz w:val="24"/>
        </w:rPr>
        <w:t xml:space="preserve">: 159–169. </w:t>
      </w:r>
    </w:p>
    <w:p w:rsidR="00E93911" w:rsidRDefault="00C45D27">
      <w:pPr>
        <w:pStyle w:val="Normal1"/>
        <w:spacing w:after="0" w:line="240" w:lineRule="auto"/>
        <w:ind w:left="426"/>
      </w:pPr>
      <w:r>
        <w:rPr>
          <w:rFonts w:ascii="Times New Roman" w:eastAsia="Times New Roman" w:hAnsi="Times New Roman" w:cs="Times New Roman"/>
          <w:sz w:val="24"/>
        </w:rPr>
        <w:t xml:space="preserve">Tamura K, Peterson D, Peterson N, Stecher G, Nei M, Kumar S. (2011) MEGA5: Molecular evolutionary genetics analysis using maximum likelihood, evolutionary distance, and maximum parsimony methods. </w:t>
      </w:r>
      <w:r>
        <w:rPr>
          <w:rFonts w:ascii="Times New Roman" w:eastAsia="Times New Roman" w:hAnsi="Times New Roman" w:cs="Times New Roman"/>
          <w:i/>
          <w:sz w:val="24"/>
        </w:rPr>
        <w:t>Mol Biol Evol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28</w:t>
      </w:r>
      <w:r>
        <w:rPr>
          <w:rFonts w:ascii="Times New Roman" w:eastAsia="Times New Roman" w:hAnsi="Times New Roman" w:cs="Times New Roman"/>
          <w:sz w:val="24"/>
        </w:rPr>
        <w:t>: 2731–2739.</w:t>
      </w:r>
    </w:p>
    <w:p w:rsidR="00E93911" w:rsidRDefault="00C45D27">
      <w:pPr>
        <w:pStyle w:val="Normal1"/>
        <w:spacing w:after="0" w:line="240" w:lineRule="auto"/>
        <w:ind w:left="426"/>
        <w:rPr>
          <w:ins w:id="1550" w:author="Sheree Yau" w:date="2012-12-02T23:10:00Z"/>
          <w:rFonts w:ascii="Times New Roman" w:eastAsia="Times New Roman" w:hAnsi="Times New Roman" w:cs="Times New Roman"/>
          <w:sz w:val="24"/>
        </w:rPr>
      </w:pPr>
      <w:r>
        <w:rPr>
          <w:rFonts w:ascii="Times New Roman" w:eastAsia="Times New Roman" w:hAnsi="Times New Roman" w:cs="Times New Roman"/>
          <w:sz w:val="24"/>
        </w:rPr>
        <w:t xml:space="preserve">Tang Y, Ji P, Hayashi J, Koike Y, Wu X, Kida K. (2011) Characteristic microbial community of a dry thermophilic methanogenic digester: its long-term stability and change with feeding. </w:t>
      </w:r>
      <w:r>
        <w:rPr>
          <w:rFonts w:ascii="Times New Roman" w:eastAsia="Times New Roman" w:hAnsi="Times New Roman" w:cs="Times New Roman"/>
          <w:i/>
          <w:sz w:val="24"/>
        </w:rPr>
        <w:t>Appl Microbiol Biotechnol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91</w:t>
      </w:r>
      <w:r>
        <w:rPr>
          <w:rFonts w:ascii="Times New Roman" w:eastAsia="Times New Roman" w:hAnsi="Times New Roman" w:cs="Times New Roman"/>
          <w:sz w:val="24"/>
        </w:rPr>
        <w:t xml:space="preserve">: 1477–1461. </w:t>
      </w:r>
    </w:p>
    <w:p w:rsidR="003C3AE3" w:rsidRPr="003C3AE3" w:rsidRDefault="003C3AE3">
      <w:pPr>
        <w:pStyle w:val="Normal1"/>
        <w:spacing w:after="0" w:line="240" w:lineRule="auto"/>
        <w:ind w:left="426"/>
        <w:rPr>
          <w:rFonts w:ascii="Times New Roman" w:eastAsia="Times New Roman" w:hAnsi="Times New Roman" w:cs="Times New Roman"/>
          <w:sz w:val="24"/>
        </w:rPr>
      </w:pPr>
      <w:ins w:id="1551" w:author="Sheree Yau" w:date="2012-12-02T23:10:00Z">
        <w:r>
          <w:rPr>
            <w:rFonts w:ascii="Times New Roman" w:eastAsia="Times New Roman" w:hAnsi="Times New Roman" w:cs="Times New Roman"/>
            <w:sz w:val="24"/>
          </w:rPr>
          <w:t xml:space="preserve">Teeling H, Fuchs BM, Becher D, Klockow C, Gardebrecht A, Bennke CM, Kassabgy M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(2012) Substrate-controlled succession of marine bacterioplankton populations induced by a phytoplankton bloom. </w:t>
        </w:r>
      </w:ins>
      <w:ins w:id="1552" w:author="Sheree Yau" w:date="2012-12-02T23:11:00Z">
        <w:r>
          <w:rPr>
            <w:rFonts w:ascii="Times New Roman" w:eastAsia="Times New Roman" w:hAnsi="Times New Roman" w:cs="Times New Roman"/>
            <w:i/>
            <w:sz w:val="24"/>
          </w:rPr>
          <w:t>Science</w:t>
        </w:r>
        <w:r>
          <w:rPr>
            <w:rFonts w:ascii="Times New Roman" w:eastAsia="Times New Roman" w:hAnsi="Times New Roman" w:cs="Times New Roman"/>
            <w:sz w:val="24"/>
          </w:rPr>
          <w:t xml:space="preserve"> </w:t>
        </w:r>
        <w:r>
          <w:rPr>
            <w:rFonts w:ascii="Times New Roman" w:eastAsia="Times New Roman" w:hAnsi="Times New Roman" w:cs="Times New Roman"/>
            <w:b/>
            <w:sz w:val="24"/>
          </w:rPr>
          <w:t>336</w:t>
        </w:r>
        <w:r>
          <w:rPr>
            <w:rFonts w:ascii="Times New Roman" w:eastAsia="Times New Roman" w:hAnsi="Times New Roman" w:cs="Times New Roman"/>
            <w:sz w:val="24"/>
          </w:rPr>
          <w:t>: 608–611.</w:t>
        </w:r>
      </w:ins>
    </w:p>
    <w:p w:rsidR="00DF0E2F" w:rsidRPr="00DF0E2F" w:rsidRDefault="00DF0E2F">
      <w:pPr>
        <w:pStyle w:val="Normal1"/>
        <w:spacing w:after="0" w:line="240" w:lineRule="auto"/>
        <w:ind w:left="426"/>
      </w:pPr>
      <w:proofErr w:type="gramStart"/>
      <w:r>
        <w:rPr>
          <w:rFonts w:ascii="Times New Roman" w:eastAsia="Times New Roman" w:hAnsi="Times New Roman" w:cs="Times New Roman"/>
          <w:sz w:val="24"/>
        </w:rPr>
        <w:t>Thomsen HA.</w:t>
      </w:r>
      <w:proofErr w:type="gramEnd"/>
      <w:r>
        <w:rPr>
          <w:rFonts w:ascii="Times New Roman" w:eastAsia="Times New Roman" w:hAnsi="Times New Roman" w:cs="Times New Roman"/>
          <w:sz w:val="24"/>
        </w:rPr>
        <w:t xml:space="preserve"> (1988) Ultrastructural studies of the flagellate and cyst stages of Pseudopedinella tricostata (Pedinellales, Chrysophyceae). </w:t>
      </w:r>
      <w:r>
        <w:rPr>
          <w:rFonts w:ascii="Times New Roman" w:eastAsia="Times New Roman" w:hAnsi="Times New Roman" w:cs="Times New Roman"/>
          <w:i/>
          <w:sz w:val="24"/>
        </w:rPr>
        <w:t>British Phycological Journal</w:t>
      </w:r>
      <w:r>
        <w:rPr>
          <w:rFonts w:ascii="Times New Roman" w:eastAsia="Times New Roman" w:hAnsi="Times New Roman" w:cs="Times New Roman"/>
          <w:sz w:val="24"/>
        </w:rPr>
        <w:t xml:space="preserve"> </w:t>
      </w:r>
      <w:r>
        <w:rPr>
          <w:rFonts w:ascii="Times New Roman" w:eastAsia="Times New Roman" w:hAnsi="Times New Roman" w:cs="Times New Roman"/>
          <w:b/>
          <w:sz w:val="24"/>
        </w:rPr>
        <w:t>23</w:t>
      </w:r>
      <w:r>
        <w:rPr>
          <w:rFonts w:ascii="Times New Roman" w:eastAsia="Times New Roman" w:hAnsi="Times New Roman" w:cs="Times New Roman"/>
          <w:sz w:val="24"/>
        </w:rPr>
        <w:t>: 1–16.</w:t>
      </w:r>
    </w:p>
    <w:p w:rsidR="00E93911" w:rsidRDefault="00C45D27">
      <w:pPr>
        <w:pStyle w:val="Normal1"/>
        <w:spacing w:after="0" w:line="240" w:lineRule="auto"/>
        <w:ind w:left="426"/>
      </w:pPr>
      <w:r>
        <w:rPr>
          <w:rFonts w:ascii="Times New Roman" w:eastAsia="Times New Roman" w:hAnsi="Times New Roman" w:cs="Times New Roman"/>
          <w:sz w:val="24"/>
        </w:rPr>
        <w:t xml:space="preserve">Tian F, Yu Y, Chen B, Li H, Yao Y-F, Guo X-K. </w:t>
      </w:r>
      <w:proofErr w:type="gramStart"/>
      <w:r>
        <w:rPr>
          <w:rFonts w:ascii="Times New Roman" w:eastAsia="Times New Roman" w:hAnsi="Times New Roman" w:cs="Times New Roman"/>
          <w:sz w:val="24"/>
        </w:rPr>
        <w:t>(2009) Bacterial, archaeal and eukaryotic diversity in Artic sediment as revealed by 16S rRNA and 18S rRNA gene clone libraries analysis.</w:t>
      </w:r>
      <w:proofErr w:type="gramEnd"/>
      <w:r w:rsidR="00DF0E2F">
        <w:rPr>
          <w:rFonts w:ascii="Times New Roman" w:eastAsia="Times New Roman" w:hAnsi="Times New Roman" w:cs="Times New Roman"/>
          <w:sz w:val="24"/>
        </w:rPr>
        <w:t xml:space="preserve"> </w:t>
      </w:r>
      <w:r>
        <w:rPr>
          <w:rFonts w:ascii="Times New Roman" w:eastAsia="Times New Roman" w:hAnsi="Times New Roman" w:cs="Times New Roman"/>
          <w:i/>
          <w:sz w:val="24"/>
        </w:rPr>
        <w:t>Polar 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32</w:t>
      </w:r>
      <w:r>
        <w:rPr>
          <w:rFonts w:ascii="Times New Roman" w:eastAsia="Times New Roman" w:hAnsi="Times New Roman" w:cs="Times New Roman"/>
          <w:sz w:val="24"/>
        </w:rPr>
        <w:t>: 93–103.</w:t>
      </w:r>
    </w:p>
    <w:p w:rsidR="00E93911" w:rsidRDefault="00C45D27">
      <w:pPr>
        <w:pStyle w:val="Normal1"/>
        <w:spacing w:after="0" w:line="240" w:lineRule="auto"/>
        <w:ind w:left="426"/>
      </w:pPr>
      <w:r>
        <w:rPr>
          <w:rFonts w:ascii="Times New Roman" w:eastAsia="Times New Roman" w:hAnsi="Times New Roman" w:cs="Times New Roman"/>
          <w:sz w:val="24"/>
        </w:rPr>
        <w:t xml:space="preserve">Todd JD, Rogers R, Li YG, Wexler M, Bond PL, Sun L, Curson ARJ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(2007) Structural and regulatory genes required to make the gas dimethyl sulfide in bacteria. </w:t>
      </w:r>
      <w:r>
        <w:rPr>
          <w:rFonts w:ascii="Times New Roman" w:eastAsia="Times New Roman" w:hAnsi="Times New Roman" w:cs="Times New Roman"/>
          <w:i/>
          <w:sz w:val="24"/>
        </w:rPr>
        <w:t>Science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315</w:t>
      </w:r>
      <w:r>
        <w:rPr>
          <w:rFonts w:ascii="Times New Roman" w:eastAsia="Times New Roman" w:hAnsi="Times New Roman" w:cs="Times New Roman"/>
          <w:sz w:val="24"/>
        </w:rPr>
        <w:t>: 666–669.</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Todd JD, Curson ARJ, Dupont CL, Nicholson P, Johnston AWB.</w:t>
      </w:r>
      <w:proofErr w:type="gramEnd"/>
      <w:r>
        <w:rPr>
          <w:rFonts w:ascii="Times New Roman" w:eastAsia="Times New Roman" w:hAnsi="Times New Roman" w:cs="Times New Roman"/>
          <w:sz w:val="24"/>
        </w:rPr>
        <w:t xml:space="preserve"> (2009) The</w:t>
      </w:r>
      <w:r>
        <w:rPr>
          <w:rFonts w:ascii="Times New Roman" w:eastAsia="Times New Roman" w:hAnsi="Times New Roman" w:cs="Times New Roman"/>
          <w:i/>
          <w:sz w:val="24"/>
        </w:rPr>
        <w:t xml:space="preserve">dddP </w:t>
      </w:r>
      <w:r>
        <w:rPr>
          <w:rFonts w:ascii="Times New Roman" w:eastAsia="Times New Roman" w:hAnsi="Times New Roman" w:cs="Times New Roman"/>
          <w:sz w:val="24"/>
        </w:rPr>
        <w:t xml:space="preserve">gene, encoding a novel enzyme that converts dimethylsulfonioproprionate into dimethyl sulfide, is widespread in ocean metagenomes and marine bacteria and also occurs in some Ascomycete fungi.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proofErr w:type="gramStart"/>
      <w:r>
        <w:rPr>
          <w:rFonts w:ascii="Times New Roman" w:eastAsia="Times New Roman" w:hAnsi="Times New Roman" w:cs="Times New Roman"/>
          <w:b/>
          <w:sz w:val="24"/>
        </w:rPr>
        <w:t>11</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1376–1385.</w:t>
      </w:r>
    </w:p>
    <w:p w:rsidR="00E93911" w:rsidRDefault="00C45D27">
      <w:pPr>
        <w:pStyle w:val="Normal1"/>
        <w:spacing w:after="0" w:line="240" w:lineRule="auto"/>
        <w:ind w:left="426"/>
      </w:pPr>
      <w:r>
        <w:rPr>
          <w:rFonts w:ascii="Times New Roman" w:eastAsia="Times New Roman" w:hAnsi="Times New Roman" w:cs="Times New Roman"/>
          <w:sz w:val="24"/>
        </w:rPr>
        <w:t xml:space="preserve">Todd JD, Curson ARJ, Nikolaidou-Kataraidou N, Brearley CA, Watmough NJ, Chan Y, Page PCB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(2010) Molecular dissection of bacterial acrylate catabolism – unexpected </w:t>
      </w:r>
      <w:r>
        <w:rPr>
          <w:rFonts w:ascii="Times New Roman" w:eastAsia="Times New Roman" w:hAnsi="Times New Roman" w:cs="Times New Roman"/>
          <w:sz w:val="24"/>
        </w:rPr>
        <w:lastRenderedPageBreak/>
        <w:t xml:space="preserve">links with dimethylsulfonioproprionate catabolism and dimethyl sulfide production. </w:t>
      </w:r>
      <w:r>
        <w:rPr>
          <w:rFonts w:ascii="Times New Roman" w:eastAsia="Times New Roman" w:hAnsi="Times New Roman" w:cs="Times New Roman"/>
          <w:i/>
          <w:sz w:val="24"/>
        </w:rPr>
        <w:t xml:space="preserve">Environ Microbiol </w:t>
      </w:r>
      <w:r>
        <w:rPr>
          <w:rFonts w:ascii="Times New Roman" w:eastAsia="Times New Roman" w:hAnsi="Times New Roman" w:cs="Times New Roman"/>
          <w:b/>
          <w:sz w:val="24"/>
        </w:rPr>
        <w:t>12</w:t>
      </w:r>
      <w:r>
        <w:rPr>
          <w:rFonts w:ascii="Times New Roman" w:eastAsia="Times New Roman" w:hAnsi="Times New Roman" w:cs="Times New Roman"/>
          <w:sz w:val="24"/>
        </w:rPr>
        <w:t>: 327–343.</w:t>
      </w:r>
    </w:p>
    <w:p w:rsidR="00E93911" w:rsidRDefault="00C45D27">
      <w:pPr>
        <w:pStyle w:val="Normal1"/>
        <w:spacing w:after="0" w:line="240" w:lineRule="auto"/>
        <w:ind w:left="426"/>
      </w:pPr>
      <w:r>
        <w:rPr>
          <w:rFonts w:ascii="Times New Roman" w:eastAsia="Times New Roman" w:hAnsi="Times New Roman" w:cs="Times New Roman"/>
          <w:sz w:val="24"/>
        </w:rPr>
        <w:t xml:space="preserve">Todd JD, Curson ARJ, Kirkwood M, Sullivan MJ, Green RT, Johnston AWB. </w:t>
      </w:r>
      <w:proofErr w:type="gramStart"/>
      <w:r>
        <w:rPr>
          <w:rFonts w:ascii="Times New Roman" w:eastAsia="Times New Roman" w:hAnsi="Times New Roman" w:cs="Times New Roman"/>
          <w:sz w:val="24"/>
        </w:rPr>
        <w:t>(2011) DddQ, a novel, cupin-containing, dimethylsulfonioproprionate lyase in marine roseobacters and in uncultured marine bacteria.</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Environ Microbiol</w:t>
      </w:r>
      <w:r w:rsidR="008055D7">
        <w:rPr>
          <w:rFonts w:ascii="Times New Roman" w:eastAsia="Times New Roman" w:hAnsi="Times New Roman" w:cs="Times New Roman"/>
          <w:i/>
          <w:sz w:val="24"/>
        </w:rPr>
        <w:t xml:space="preserve"> </w:t>
      </w:r>
      <w:proofErr w:type="gramStart"/>
      <w:r>
        <w:rPr>
          <w:rFonts w:ascii="Times New Roman" w:eastAsia="Times New Roman" w:hAnsi="Times New Roman" w:cs="Times New Roman"/>
          <w:b/>
          <w:sz w:val="24"/>
        </w:rPr>
        <w:t>13</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427–438.</w:t>
      </w:r>
    </w:p>
    <w:p w:rsidR="00E93911" w:rsidRDefault="00C45D27">
      <w:pPr>
        <w:pStyle w:val="Normal1"/>
        <w:spacing w:after="0" w:line="240" w:lineRule="auto"/>
        <w:ind w:left="426"/>
      </w:pPr>
      <w:r>
        <w:rPr>
          <w:rFonts w:ascii="Times New Roman" w:eastAsia="Times New Roman" w:hAnsi="Times New Roman" w:cs="Times New Roman"/>
          <w:sz w:val="24"/>
        </w:rPr>
        <w:t xml:space="preserve">Todd JD, Kirkwood M, Newton-Payne S, Johnston AWB.(2012) DddW, a third DMSP lyase in model Roseobacter marine bacterium, </w:t>
      </w:r>
      <w:r>
        <w:rPr>
          <w:rFonts w:ascii="Times New Roman" w:eastAsia="Times New Roman" w:hAnsi="Times New Roman" w:cs="Times New Roman"/>
          <w:i/>
          <w:sz w:val="24"/>
        </w:rPr>
        <w:t xml:space="preserve">Ruegeria pomeroyi </w:t>
      </w:r>
      <w:r>
        <w:rPr>
          <w:rFonts w:ascii="Times New Roman" w:eastAsia="Times New Roman" w:hAnsi="Times New Roman" w:cs="Times New Roman"/>
          <w:sz w:val="24"/>
        </w:rPr>
        <w:t>DSS-3.</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ISME J</w:t>
      </w:r>
      <w:r w:rsidR="008055D7">
        <w:rPr>
          <w:rFonts w:ascii="Times New Roman" w:eastAsia="Times New Roman" w:hAnsi="Times New Roman" w:cs="Times New Roman"/>
          <w:i/>
          <w:sz w:val="24"/>
        </w:rPr>
        <w:t xml:space="preserve"> </w:t>
      </w:r>
      <w:proofErr w:type="gramStart"/>
      <w:r>
        <w:rPr>
          <w:rFonts w:ascii="Times New Roman" w:eastAsia="Times New Roman" w:hAnsi="Times New Roman" w:cs="Times New Roman"/>
          <w:b/>
          <w:sz w:val="24"/>
        </w:rPr>
        <w:t>6</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223–226.</w:t>
      </w:r>
    </w:p>
    <w:p w:rsidR="00E93911" w:rsidRDefault="00C45D27">
      <w:pPr>
        <w:pStyle w:val="Normal1"/>
        <w:spacing w:after="0" w:line="240" w:lineRule="auto"/>
        <w:ind w:left="426"/>
      </w:pPr>
      <w:r>
        <w:rPr>
          <w:rFonts w:ascii="Times New Roman" w:eastAsia="Times New Roman" w:hAnsi="Times New Roman" w:cs="Times New Roman"/>
          <w:sz w:val="24"/>
        </w:rPr>
        <w:t xml:space="preserve">Unrein F, Izaguirre I, Massana R, Balagué V, Gasol JM. (2005) Nanoplankton assemblages in maritime Antarctic lakes: characterisation and molecular fingerprinting comparison. </w:t>
      </w:r>
      <w:r>
        <w:rPr>
          <w:rFonts w:ascii="Times New Roman" w:eastAsia="Times New Roman" w:hAnsi="Times New Roman" w:cs="Times New Roman"/>
          <w:i/>
          <w:sz w:val="24"/>
        </w:rPr>
        <w:t xml:space="preserve">Aquat Microb Ecol </w:t>
      </w:r>
      <w:r>
        <w:rPr>
          <w:rFonts w:ascii="Times New Roman" w:eastAsia="Times New Roman" w:hAnsi="Times New Roman" w:cs="Times New Roman"/>
          <w:b/>
          <w:sz w:val="24"/>
        </w:rPr>
        <w:t>40</w:t>
      </w:r>
      <w:r>
        <w:rPr>
          <w:rFonts w:ascii="Times New Roman" w:eastAsia="Times New Roman" w:hAnsi="Times New Roman" w:cs="Times New Roman"/>
          <w:sz w:val="24"/>
        </w:rPr>
        <w:t>: 269–282.</w:t>
      </w:r>
    </w:p>
    <w:p w:rsidR="00E93911" w:rsidRDefault="00C45D27">
      <w:pPr>
        <w:pStyle w:val="Normal1"/>
        <w:spacing w:after="0" w:line="240" w:lineRule="auto"/>
        <w:ind w:left="426"/>
      </w:pPr>
      <w:r>
        <w:rPr>
          <w:rFonts w:ascii="Times New Roman" w:eastAsia="Times New Roman" w:hAnsi="Times New Roman" w:cs="Times New Roman"/>
          <w:sz w:val="24"/>
        </w:rPr>
        <w:t xml:space="preserve">Van Trappen S, Mergaert J, Van Eygen S, Dawyndt P, Cnockaert MC, Swing J. (2002) Diversity of 746 heterotrophic bacteria isolated from microbial mats from </w:t>
      </w:r>
      <w:proofErr w:type="gramStart"/>
      <w:r>
        <w:rPr>
          <w:rFonts w:ascii="Times New Roman" w:eastAsia="Times New Roman" w:hAnsi="Times New Roman" w:cs="Times New Roman"/>
          <w:sz w:val="24"/>
        </w:rPr>
        <w:t>ten Antarctic lakes</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System Appl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25</w:t>
      </w:r>
      <w:r>
        <w:rPr>
          <w:rFonts w:ascii="Times New Roman" w:eastAsia="Times New Roman" w:hAnsi="Times New Roman" w:cs="Times New Roman"/>
          <w:sz w:val="24"/>
        </w:rPr>
        <w:t>: 603–610.</w:t>
      </w:r>
    </w:p>
    <w:p w:rsidR="00E93911" w:rsidRDefault="00C45D27">
      <w:pPr>
        <w:pStyle w:val="Normal1"/>
        <w:spacing w:after="0" w:line="240" w:lineRule="auto"/>
        <w:ind w:left="426"/>
      </w:pPr>
      <w:r>
        <w:rPr>
          <w:rFonts w:ascii="Times New Roman" w:eastAsia="Times New Roman" w:hAnsi="Times New Roman" w:cs="Times New Roman"/>
          <w:sz w:val="24"/>
        </w:rPr>
        <w:t xml:space="preserve">Venter JC, Remington K, Heidelberg JF, Halpern AL, Rusch D, Eisen JA </w:t>
      </w:r>
      <w:r>
        <w:rPr>
          <w:rFonts w:ascii="Times New Roman" w:eastAsia="Times New Roman" w:hAnsi="Times New Roman" w:cs="Times New Roman"/>
          <w:i/>
          <w:sz w:val="24"/>
        </w:rPr>
        <w:t>et al</w:t>
      </w:r>
      <w:r>
        <w:rPr>
          <w:rFonts w:ascii="Times New Roman" w:eastAsia="Times New Roman" w:hAnsi="Times New Roman" w:cs="Times New Roman"/>
          <w:sz w:val="24"/>
        </w:rPr>
        <w:t xml:space="preserve">. (2004) Environmental genome shotgun sequencing of the Sargasso Sea. </w:t>
      </w:r>
      <w:r>
        <w:rPr>
          <w:rFonts w:ascii="Times New Roman" w:eastAsia="Times New Roman" w:hAnsi="Times New Roman" w:cs="Times New Roman"/>
          <w:i/>
          <w:sz w:val="24"/>
        </w:rPr>
        <w:t>Science</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304</w:t>
      </w:r>
      <w:r>
        <w:rPr>
          <w:rFonts w:ascii="Times New Roman" w:eastAsia="Times New Roman" w:hAnsi="Times New Roman" w:cs="Times New Roman"/>
          <w:sz w:val="24"/>
        </w:rPr>
        <w:t>: 66–74.</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 xml:space="preserve">Wagner-Döbler I and Biebl H. (2006) Environmental biology of the marine </w:t>
      </w:r>
      <w:r>
        <w:rPr>
          <w:rFonts w:ascii="Times New Roman" w:eastAsia="Times New Roman" w:hAnsi="Times New Roman" w:cs="Times New Roman"/>
          <w:i/>
          <w:sz w:val="24"/>
        </w:rPr>
        <w:t xml:space="preserve">Roseobacter </w:t>
      </w:r>
      <w:r>
        <w:rPr>
          <w:rFonts w:ascii="Times New Roman" w:eastAsia="Times New Roman" w:hAnsi="Times New Roman" w:cs="Times New Roman"/>
          <w:sz w:val="24"/>
        </w:rPr>
        <w:t>lineage.</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Ann Rev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60</w:t>
      </w:r>
      <w:r>
        <w:rPr>
          <w:rFonts w:ascii="Times New Roman" w:eastAsia="Times New Roman" w:hAnsi="Times New Roman" w:cs="Times New Roman"/>
          <w:sz w:val="24"/>
        </w:rPr>
        <w:t xml:space="preserve">: 255–280. </w:t>
      </w:r>
    </w:p>
    <w:p w:rsidR="00E93911" w:rsidRDefault="00C45D27">
      <w:pPr>
        <w:pStyle w:val="Normal1"/>
        <w:spacing w:after="0" w:line="240" w:lineRule="auto"/>
        <w:ind w:left="426"/>
      </w:pPr>
      <w:r>
        <w:rPr>
          <w:rFonts w:ascii="Times New Roman" w:eastAsia="Times New Roman" w:hAnsi="Times New Roman" w:cs="Times New Roman"/>
          <w:sz w:val="24"/>
        </w:rPr>
        <w:t>Wang Q</w:t>
      </w:r>
      <w:proofErr w:type="gramStart"/>
      <w:r>
        <w:rPr>
          <w:rFonts w:ascii="Times New Roman" w:eastAsia="Times New Roman" w:hAnsi="Times New Roman" w:cs="Times New Roman"/>
          <w:sz w:val="24"/>
        </w:rPr>
        <w:t>,Garrity</w:t>
      </w:r>
      <w:proofErr w:type="gramEnd"/>
      <w:r>
        <w:rPr>
          <w:rFonts w:ascii="Times New Roman" w:eastAsia="Times New Roman" w:hAnsi="Times New Roman" w:cs="Times New Roman"/>
          <w:sz w:val="24"/>
        </w:rPr>
        <w:t xml:space="preserve"> GM, Tiedje JM, Cole JR. (2007) Naïve Bayesian classifier for rapid assignment of rRNA sequences into new bacterial taxonomy.</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Appl Environ Microbiol</w:t>
      </w:r>
      <w:r>
        <w:rPr>
          <w:rFonts w:ascii="Times New Roman" w:eastAsia="Times New Roman" w:hAnsi="Times New Roman" w:cs="Times New Roman"/>
          <w:b/>
          <w:sz w:val="24"/>
        </w:rPr>
        <w:t xml:space="preserve"> 73</w:t>
      </w:r>
      <w:r>
        <w:rPr>
          <w:rFonts w:ascii="Times New Roman" w:eastAsia="Times New Roman" w:hAnsi="Times New Roman" w:cs="Times New Roman"/>
          <w:sz w:val="24"/>
        </w:rPr>
        <w:t>:</w:t>
      </w:r>
      <w:r w:rsidR="008055D7">
        <w:rPr>
          <w:rFonts w:ascii="Times New Roman" w:eastAsia="Times New Roman" w:hAnsi="Times New Roman" w:cs="Times New Roman"/>
          <w:sz w:val="24"/>
        </w:rPr>
        <w:t xml:space="preserve"> </w:t>
      </w:r>
      <w:r>
        <w:rPr>
          <w:rFonts w:ascii="Times New Roman" w:eastAsia="Times New Roman" w:hAnsi="Times New Roman" w:cs="Times New Roman"/>
          <w:sz w:val="24"/>
        </w:rPr>
        <w:t>5261–5267.</w:t>
      </w:r>
    </w:p>
    <w:p w:rsidR="00E93911" w:rsidRDefault="00C45D27">
      <w:pPr>
        <w:pStyle w:val="Normal1"/>
        <w:spacing w:after="0" w:line="240" w:lineRule="auto"/>
        <w:ind w:left="426"/>
      </w:pPr>
      <w:r>
        <w:rPr>
          <w:rFonts w:ascii="Times New Roman" w:eastAsia="Times New Roman" w:hAnsi="Times New Roman" w:cs="Times New Roman"/>
          <w:sz w:val="24"/>
        </w:rPr>
        <w:t xml:space="preserve">Wang H, Li H, Shao Z, Liao S, Johnstone L, Rensing C, Wang G. (2011) Genome sequence of deep-sea Manganese-oxidizing bacterium </w:t>
      </w:r>
      <w:r>
        <w:rPr>
          <w:rFonts w:ascii="Times New Roman" w:eastAsia="Times New Roman" w:hAnsi="Times New Roman" w:cs="Times New Roman"/>
          <w:i/>
          <w:sz w:val="24"/>
        </w:rPr>
        <w:t>Marinobacter manganoxydans</w:t>
      </w:r>
      <w:r>
        <w:rPr>
          <w:rFonts w:ascii="Times New Roman" w:eastAsia="Times New Roman" w:hAnsi="Times New Roman" w:cs="Times New Roman"/>
          <w:sz w:val="24"/>
        </w:rPr>
        <w:t xml:space="preserve">. </w:t>
      </w:r>
      <w:r>
        <w:rPr>
          <w:rFonts w:ascii="Times New Roman" w:eastAsia="Times New Roman" w:hAnsi="Times New Roman" w:cs="Times New Roman"/>
          <w:i/>
          <w:sz w:val="24"/>
        </w:rPr>
        <w:t>J Bacteriol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194</w:t>
      </w:r>
      <w:r>
        <w:rPr>
          <w:rFonts w:ascii="Times New Roman" w:eastAsia="Times New Roman" w:hAnsi="Times New Roman" w:cs="Times New Roman"/>
          <w:sz w:val="24"/>
        </w:rPr>
        <w:t>: 899–900.</w:t>
      </w:r>
    </w:p>
    <w:p w:rsidR="00E93911" w:rsidRDefault="00C45D27">
      <w:pPr>
        <w:pStyle w:val="Normal1"/>
        <w:spacing w:after="0" w:line="240" w:lineRule="auto"/>
        <w:ind w:left="426"/>
      </w:pPr>
      <w:r>
        <w:rPr>
          <w:rFonts w:ascii="Times New Roman" w:eastAsia="Times New Roman" w:hAnsi="Times New Roman" w:cs="Times New Roman"/>
          <w:sz w:val="24"/>
        </w:rPr>
        <w:t xml:space="preserve">Ward BB and Priscu JC. </w:t>
      </w:r>
      <w:proofErr w:type="gramStart"/>
      <w:r>
        <w:rPr>
          <w:rFonts w:ascii="Times New Roman" w:eastAsia="Times New Roman" w:hAnsi="Times New Roman" w:cs="Times New Roman"/>
          <w:sz w:val="24"/>
        </w:rPr>
        <w:t>(1997) Detection and characterization of denitrifying bacteria from a permanently ice-covered Antarctic lake.</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Hydrobiologia</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347</w:t>
      </w:r>
      <w:r>
        <w:rPr>
          <w:rFonts w:ascii="Times New Roman" w:eastAsia="Times New Roman" w:hAnsi="Times New Roman" w:cs="Times New Roman"/>
          <w:sz w:val="24"/>
        </w:rPr>
        <w:t>: 57–68.</w:t>
      </w:r>
    </w:p>
    <w:p w:rsidR="00E93911" w:rsidRDefault="00C45D27">
      <w:pPr>
        <w:pStyle w:val="Normal1"/>
        <w:spacing w:after="0" w:line="240" w:lineRule="auto"/>
        <w:ind w:left="426"/>
        <w:rPr>
          <w:ins w:id="1553" w:author="Sheree Yau" w:date="2012-12-02T21:06:00Z"/>
          <w:rFonts w:ascii="Times New Roman" w:eastAsia="Times New Roman" w:hAnsi="Times New Roman" w:cs="Times New Roman"/>
          <w:sz w:val="24"/>
        </w:rPr>
      </w:pPr>
      <w:r>
        <w:rPr>
          <w:rFonts w:ascii="Times New Roman" w:eastAsia="Times New Roman" w:hAnsi="Times New Roman" w:cs="Times New Roman"/>
          <w:sz w:val="24"/>
        </w:rPr>
        <w:t xml:space="preserve">Ward BB, Granger J, Maldonado MT, Casciotti KL, Harris S, Wells ML. (2005) Denitrification in the hypolimnion of permanently ice-covered Lake Bonney, Antarctica. </w:t>
      </w:r>
      <w:r>
        <w:rPr>
          <w:rFonts w:ascii="Times New Roman" w:eastAsia="Times New Roman" w:hAnsi="Times New Roman" w:cs="Times New Roman"/>
          <w:i/>
          <w:sz w:val="24"/>
        </w:rPr>
        <w:t xml:space="preserve">Aquat Microb Ecol </w:t>
      </w:r>
      <w:r>
        <w:rPr>
          <w:rFonts w:ascii="Times New Roman" w:eastAsia="Times New Roman" w:hAnsi="Times New Roman" w:cs="Times New Roman"/>
          <w:b/>
          <w:sz w:val="24"/>
        </w:rPr>
        <w:t>38</w:t>
      </w:r>
      <w:r>
        <w:rPr>
          <w:rFonts w:ascii="Times New Roman" w:eastAsia="Times New Roman" w:hAnsi="Times New Roman" w:cs="Times New Roman"/>
          <w:sz w:val="24"/>
        </w:rPr>
        <w:t>: 295–307.</w:t>
      </w:r>
    </w:p>
    <w:p w:rsidR="00B12249" w:rsidRPr="00B12249" w:rsidRDefault="00B12249">
      <w:pPr>
        <w:pStyle w:val="Normal1"/>
        <w:spacing w:after="0" w:line="240" w:lineRule="auto"/>
        <w:ind w:left="426"/>
        <w:rPr>
          <w:ins w:id="1554" w:author="Sheree Yau" w:date="2012-12-02T21:01:00Z"/>
          <w:rFonts w:ascii="Times New Roman" w:eastAsia="Times New Roman" w:hAnsi="Times New Roman" w:cs="Times New Roman"/>
          <w:sz w:val="24"/>
        </w:rPr>
      </w:pPr>
      <w:ins w:id="1555" w:author="Sheree Yau" w:date="2012-12-02T21:06:00Z">
        <w:r>
          <w:rPr>
            <w:rFonts w:ascii="Times New Roman" w:eastAsia="Times New Roman" w:hAnsi="Times New Roman" w:cs="Times New Roman"/>
            <w:sz w:val="24"/>
          </w:rPr>
          <w:t xml:space="preserve">Wilkins D, Yau S, Williams TJ, Allen MA, Brown MV, DeMaere MZ, Lauro FM, Cavicchioli R. (2012a) Key microbial drivers in Antarctic aquatic environments. </w:t>
        </w:r>
      </w:ins>
      <w:proofErr w:type="gramStart"/>
      <w:ins w:id="1556" w:author="Sheree Yau" w:date="2012-12-02T21:07:00Z">
        <w:r>
          <w:rPr>
            <w:rFonts w:ascii="Times New Roman" w:eastAsia="Times New Roman" w:hAnsi="Times New Roman" w:cs="Times New Roman"/>
            <w:i/>
            <w:sz w:val="24"/>
          </w:rPr>
          <w:t xml:space="preserve">FEMS Microbiol Rev </w:t>
        </w:r>
        <w:r>
          <w:rPr>
            <w:rFonts w:ascii="Times New Roman" w:eastAsia="Times New Roman" w:hAnsi="Times New Roman" w:cs="Times New Roman"/>
            <w:sz w:val="24"/>
          </w:rPr>
          <w:t>doi:10.1111/1574-6976.12007.</w:t>
        </w:r>
      </w:ins>
      <w:proofErr w:type="gramEnd"/>
    </w:p>
    <w:p w:rsidR="00B12249" w:rsidRPr="00B12249" w:rsidRDefault="00B12249">
      <w:pPr>
        <w:pStyle w:val="Normal1"/>
        <w:spacing w:after="0" w:line="240" w:lineRule="auto"/>
        <w:ind w:left="426"/>
      </w:pPr>
      <w:ins w:id="1557" w:author="Sheree Yau" w:date="2012-12-02T21:02:00Z">
        <w:r>
          <w:rPr>
            <w:rFonts w:ascii="Times New Roman" w:eastAsia="Times New Roman" w:hAnsi="Times New Roman" w:cs="Times New Roman"/>
            <w:sz w:val="24"/>
          </w:rPr>
          <w:t xml:space="preserve">Williams TJ, Wilkins D, Long E, Evans F, DeMaere MZ, Raftery MJ, Cavicchioli R. (2012b)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role of planktonic </w:t>
        </w:r>
      </w:ins>
      <w:ins w:id="1558" w:author="Sheree Yau" w:date="2012-12-02T21:03:00Z">
        <w:r>
          <w:rPr>
            <w:rFonts w:ascii="Times New Roman" w:eastAsia="Times New Roman" w:hAnsi="Times New Roman" w:cs="Times New Roman"/>
            <w:i/>
            <w:sz w:val="24"/>
          </w:rPr>
          <w:t xml:space="preserve">Flavobacteria </w:t>
        </w:r>
        <w:r>
          <w:rPr>
            <w:rFonts w:ascii="Times New Roman" w:eastAsia="Times New Roman" w:hAnsi="Times New Roman" w:cs="Times New Roman"/>
            <w:sz w:val="24"/>
          </w:rPr>
          <w:t xml:space="preserve">is processing algal organic matter in coastal East Antarctica revealed using metagenomics and metaproteomics. </w:t>
        </w:r>
        <w:r>
          <w:rPr>
            <w:rFonts w:ascii="Times New Roman" w:eastAsia="Times New Roman" w:hAnsi="Times New Roman" w:cs="Times New Roman"/>
            <w:i/>
            <w:sz w:val="24"/>
          </w:rPr>
          <w:t>Environ Microbiol</w:t>
        </w:r>
      </w:ins>
      <w:ins w:id="1559" w:author="Sheree Yau" w:date="2012-12-02T21:04:00Z">
        <w:r>
          <w:rPr>
            <w:rFonts w:ascii="Times New Roman" w:eastAsia="Times New Roman" w:hAnsi="Times New Roman" w:cs="Times New Roman"/>
            <w:sz w:val="24"/>
          </w:rPr>
          <w:t xml:space="preserve"> doi:10.1111/1462-2920.12017</w:t>
        </w:r>
      </w:ins>
      <w:ins w:id="1560" w:author="Sheree Yau" w:date="2012-12-02T21:05:00Z">
        <w:r>
          <w:rPr>
            <w:rFonts w:ascii="Times New Roman" w:eastAsia="Times New Roman" w:hAnsi="Times New Roman" w:cs="Times New Roman"/>
            <w:sz w:val="24"/>
          </w:rPr>
          <w:t>.</w:t>
        </w:r>
      </w:ins>
    </w:p>
    <w:p w:rsidR="00E93911" w:rsidRDefault="00C45D27">
      <w:pPr>
        <w:pStyle w:val="Normal1"/>
        <w:spacing w:after="0" w:line="240" w:lineRule="auto"/>
        <w:ind w:left="426"/>
      </w:pPr>
      <w:r>
        <w:rPr>
          <w:rFonts w:ascii="Times New Roman" w:eastAsia="Times New Roman" w:hAnsi="Times New Roman" w:cs="Times New Roman"/>
          <w:sz w:val="24"/>
        </w:rPr>
        <w:t xml:space="preserve">Xie C, Mao X, Huang J, Ding Y, Wu J, Dong S, Kong L, Gao G, Li CY, Wei L. (2011) KOBAS 2.0: a web server for annotation and identification of enriched pathways and diseases. </w:t>
      </w:r>
      <w:r>
        <w:rPr>
          <w:rFonts w:ascii="Times New Roman" w:eastAsia="Times New Roman" w:hAnsi="Times New Roman" w:cs="Times New Roman"/>
          <w:i/>
          <w:sz w:val="24"/>
        </w:rPr>
        <w:t>Nucleic Acids Res</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39</w:t>
      </w:r>
      <w:r>
        <w:rPr>
          <w:rFonts w:ascii="Times New Roman" w:eastAsia="Times New Roman" w:hAnsi="Times New Roman" w:cs="Times New Roman"/>
          <w:sz w:val="24"/>
        </w:rPr>
        <w:t>: W316–W322.</w:t>
      </w:r>
    </w:p>
    <w:p w:rsidR="00E93911" w:rsidRDefault="00C45D27">
      <w:pPr>
        <w:pStyle w:val="Normal1"/>
        <w:spacing w:after="0" w:line="240" w:lineRule="auto"/>
        <w:ind w:left="426"/>
      </w:pPr>
      <w:r>
        <w:rPr>
          <w:rFonts w:ascii="Times New Roman" w:eastAsia="Times New Roman" w:hAnsi="Times New Roman" w:cs="Times New Roman"/>
          <w:sz w:val="24"/>
        </w:rPr>
        <w:t xml:space="preserve">Xing P, Hahn MW, Wu QL. (2009) Low taxon richness of bacterioplankton in high-altitude lakes of the eastern Tibetan Plateau, with a predominance of </w:t>
      </w:r>
      <w:r>
        <w:rPr>
          <w:rFonts w:ascii="Times New Roman" w:eastAsia="Times New Roman" w:hAnsi="Times New Roman" w:cs="Times New Roman"/>
          <w:i/>
          <w:sz w:val="24"/>
        </w:rPr>
        <w:t>Bacteroidetes</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Synechoccocus</w:t>
      </w:r>
      <w:r>
        <w:rPr>
          <w:rFonts w:ascii="Times New Roman" w:eastAsia="Times New Roman" w:hAnsi="Times New Roman" w:cs="Times New Roman"/>
          <w:sz w:val="24"/>
        </w:rPr>
        <w:t xml:space="preserve"> spp. </w:t>
      </w:r>
      <w:r>
        <w:rPr>
          <w:rFonts w:ascii="Times New Roman" w:eastAsia="Times New Roman" w:hAnsi="Times New Roman" w:cs="Times New Roman"/>
          <w:i/>
          <w:sz w:val="24"/>
        </w:rPr>
        <w:t>Appl Environ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75</w:t>
      </w:r>
      <w:r>
        <w:rPr>
          <w:rFonts w:ascii="Times New Roman" w:eastAsia="Times New Roman" w:hAnsi="Times New Roman" w:cs="Times New Roman"/>
          <w:sz w:val="24"/>
        </w:rPr>
        <w:t>: 7017–7025.</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Yamamoto M and Takai K. (2011) Sulfur metabolisms in epsilon- and gamma-</w:t>
      </w:r>
      <w:r>
        <w:rPr>
          <w:rFonts w:ascii="Times New Roman" w:eastAsia="Times New Roman" w:hAnsi="Times New Roman" w:cs="Times New Roman"/>
          <w:i/>
          <w:sz w:val="24"/>
        </w:rPr>
        <w:t>Proteobacteria</w:t>
      </w:r>
      <w:r>
        <w:rPr>
          <w:rFonts w:ascii="Times New Roman" w:eastAsia="Times New Roman" w:hAnsi="Times New Roman" w:cs="Times New Roman"/>
          <w:sz w:val="24"/>
        </w:rPr>
        <w:t xml:space="preserve"> in deep-sea hydrothermal fields.</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Front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2</w:t>
      </w:r>
      <w:r>
        <w:rPr>
          <w:rFonts w:ascii="Times New Roman" w:eastAsia="Times New Roman" w:hAnsi="Times New Roman" w:cs="Times New Roman"/>
          <w:sz w:val="24"/>
        </w:rPr>
        <w:t>: 1–8.</w:t>
      </w:r>
    </w:p>
    <w:p w:rsidR="00E93911" w:rsidRDefault="00C45D27">
      <w:pPr>
        <w:pStyle w:val="Normal1"/>
        <w:spacing w:after="0" w:line="240" w:lineRule="auto"/>
        <w:ind w:left="426"/>
      </w:pPr>
      <w:r>
        <w:rPr>
          <w:rFonts w:ascii="Times New Roman" w:eastAsia="Times New Roman" w:hAnsi="Times New Roman" w:cs="Times New Roman"/>
          <w:sz w:val="24"/>
        </w:rPr>
        <w:lastRenderedPageBreak/>
        <w:t xml:space="preserve">Yamane K, Hattori Y, Ohtagaki H, Fujiwara K. (2011) Microbial diversity with dominance of 16S rRNA genes sequences with high GC contents at 74 and 98°C subsurface crude oil deposits in Japan. </w:t>
      </w:r>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76</w:t>
      </w:r>
      <w:r>
        <w:rPr>
          <w:rFonts w:ascii="Times New Roman" w:eastAsia="Times New Roman" w:hAnsi="Times New Roman" w:cs="Times New Roman"/>
          <w:sz w:val="24"/>
        </w:rPr>
        <w:t>: 220–235.</w:t>
      </w:r>
    </w:p>
    <w:p w:rsidR="00E93911" w:rsidRDefault="00C45D27">
      <w:pPr>
        <w:pStyle w:val="Normal1"/>
        <w:spacing w:after="0" w:line="240" w:lineRule="auto"/>
        <w:ind w:left="426"/>
      </w:pPr>
      <w:r>
        <w:rPr>
          <w:rFonts w:ascii="Times New Roman" w:eastAsia="Times New Roman" w:hAnsi="Times New Roman" w:cs="Times New Roman"/>
          <w:sz w:val="24"/>
        </w:rPr>
        <w:t xml:space="preserve">Yanagibayashi M, Nogi Y, Li L, Kato C. (1999) Changes in the microbial community in Japan Trench sediment from a depth of 6292 m during cultivation without decompression. </w:t>
      </w:r>
      <w:r>
        <w:rPr>
          <w:rFonts w:ascii="Times New Roman" w:eastAsia="Times New Roman" w:hAnsi="Times New Roman" w:cs="Times New Roman"/>
          <w:i/>
          <w:sz w:val="24"/>
        </w:rPr>
        <w:t>FEMS Microbiol Lett</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170</w:t>
      </w:r>
      <w:r>
        <w:rPr>
          <w:rFonts w:ascii="Times New Roman" w:eastAsia="Times New Roman" w:hAnsi="Times New Roman" w:cs="Times New Roman"/>
          <w:sz w:val="24"/>
        </w:rPr>
        <w:t>: 271–279.</w:t>
      </w:r>
    </w:p>
    <w:p w:rsidR="00E93911" w:rsidRDefault="00C45D27">
      <w:pPr>
        <w:pStyle w:val="Normal1"/>
        <w:spacing w:after="0" w:line="240" w:lineRule="auto"/>
        <w:ind w:left="426"/>
      </w:pPr>
      <w:proofErr w:type="gramStart"/>
      <w:r>
        <w:rPr>
          <w:rFonts w:ascii="Times New Roman" w:eastAsia="Times New Roman" w:hAnsi="Times New Roman" w:cs="Times New Roman"/>
          <w:sz w:val="24"/>
        </w:rPr>
        <w:t>Yau S, Lauro FM, DeMaere MZ, Brown MV, Thomas T, Raftery MJ</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et al. </w:t>
      </w:r>
      <w:r>
        <w:rPr>
          <w:rFonts w:ascii="Times New Roman" w:eastAsia="Times New Roman" w:hAnsi="Times New Roman" w:cs="Times New Roman"/>
          <w:sz w:val="24"/>
        </w:rPr>
        <w:t>(2011) Virophage control of antarctic algal host-virus dynamics.</w:t>
      </w:r>
      <w:proofErr w:type="gramEnd"/>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Proc Natl Acad Sci USA</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108</w:t>
      </w:r>
      <w:r>
        <w:rPr>
          <w:rFonts w:ascii="Times New Roman" w:eastAsia="Times New Roman" w:hAnsi="Times New Roman" w:cs="Times New Roman"/>
          <w:sz w:val="24"/>
        </w:rPr>
        <w:t>: 6163–6168.</w:t>
      </w:r>
    </w:p>
    <w:p w:rsidR="00E93911" w:rsidRDefault="00C45D27">
      <w:pPr>
        <w:pStyle w:val="Normal1"/>
        <w:spacing w:after="0" w:line="240" w:lineRule="auto"/>
        <w:ind w:left="426"/>
      </w:pPr>
      <w:r>
        <w:rPr>
          <w:rFonts w:ascii="Times New Roman" w:eastAsia="Times New Roman" w:hAnsi="Times New Roman" w:cs="Times New Roman"/>
          <w:sz w:val="24"/>
        </w:rPr>
        <w:t>Yilmaz P, Iversen MH, Hankeln W, Kottman R, Quast C, Glöckner FO.(2012) Ecological structuring of bacterial and archaeal taxa in surface ocean waters.</w:t>
      </w:r>
      <w:r w:rsidR="008055D7">
        <w:rPr>
          <w:rFonts w:ascii="Times New Roman" w:eastAsia="Times New Roman" w:hAnsi="Times New Roman" w:cs="Times New Roman"/>
          <w:sz w:val="24"/>
        </w:rPr>
        <w:t xml:space="preserve"> </w:t>
      </w:r>
      <w:r>
        <w:rPr>
          <w:rFonts w:ascii="Times New Roman" w:eastAsia="Times New Roman" w:hAnsi="Times New Roman" w:cs="Times New Roman"/>
          <w:i/>
          <w:sz w:val="24"/>
        </w:rPr>
        <w:t>FEMS Microbiol Ecol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81</w:t>
      </w:r>
      <w:r>
        <w:rPr>
          <w:rFonts w:ascii="Times New Roman" w:eastAsia="Times New Roman" w:hAnsi="Times New Roman" w:cs="Times New Roman"/>
          <w:sz w:val="24"/>
        </w:rPr>
        <w:t>: 373–385.</w:t>
      </w:r>
    </w:p>
    <w:p w:rsidR="00E93911" w:rsidRDefault="00C45D27">
      <w:pPr>
        <w:pStyle w:val="Normal1"/>
        <w:spacing w:after="0" w:line="240" w:lineRule="auto"/>
        <w:ind w:left="426"/>
      </w:pPr>
      <w:r>
        <w:rPr>
          <w:rFonts w:ascii="Times New Roman" w:eastAsia="Times New Roman" w:hAnsi="Times New Roman" w:cs="Times New Roman"/>
          <w:sz w:val="24"/>
        </w:rPr>
        <w:t xml:space="preserve">Yoon JH, Kang SJ, Jun YT, Oh TK. (2009) </w:t>
      </w:r>
      <w:r>
        <w:rPr>
          <w:rFonts w:ascii="Times New Roman" w:eastAsia="Times New Roman" w:hAnsi="Times New Roman" w:cs="Times New Roman"/>
          <w:i/>
          <w:sz w:val="24"/>
        </w:rPr>
        <w:t>Psychroflexus salinarum</w:t>
      </w:r>
      <w:r>
        <w:rPr>
          <w:rFonts w:ascii="Times New Roman" w:eastAsia="Times New Roman" w:hAnsi="Times New Roman" w:cs="Times New Roman"/>
          <w:sz w:val="24"/>
        </w:rPr>
        <w:t xml:space="preserve"> sp. </w:t>
      </w:r>
      <w:proofErr w:type="gramStart"/>
      <w:r>
        <w:rPr>
          <w:rFonts w:ascii="Times New Roman" w:eastAsia="Times New Roman" w:hAnsi="Times New Roman" w:cs="Times New Roman"/>
          <w:sz w:val="24"/>
        </w:rPr>
        <w:t>nov</w:t>
      </w:r>
      <w:proofErr w:type="gramEnd"/>
      <w:r>
        <w:rPr>
          <w:rFonts w:ascii="Times New Roman" w:eastAsia="Times New Roman" w:hAnsi="Times New Roman" w:cs="Times New Roman"/>
          <w:sz w:val="24"/>
        </w:rPr>
        <w:t xml:space="preserve">., isolated from a marine solar saltern. </w:t>
      </w:r>
      <w:r>
        <w:rPr>
          <w:rFonts w:ascii="Times New Roman" w:eastAsia="Times New Roman" w:hAnsi="Times New Roman" w:cs="Times New Roman"/>
          <w:i/>
          <w:sz w:val="24"/>
        </w:rPr>
        <w:t>Int J Syst Evol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59</w:t>
      </w:r>
      <w:r>
        <w:rPr>
          <w:rFonts w:ascii="Times New Roman" w:eastAsia="Times New Roman" w:hAnsi="Times New Roman" w:cs="Times New Roman"/>
          <w:sz w:val="24"/>
        </w:rPr>
        <w:t>: 2404–2407.</w:t>
      </w:r>
    </w:p>
    <w:p w:rsidR="00E93911" w:rsidRDefault="00C45D27">
      <w:pPr>
        <w:pStyle w:val="Normal1"/>
        <w:spacing w:after="0" w:line="240" w:lineRule="auto"/>
        <w:ind w:left="426"/>
      </w:pPr>
      <w:r>
        <w:rPr>
          <w:rFonts w:ascii="Times New Roman" w:eastAsia="Times New Roman" w:hAnsi="Times New Roman" w:cs="Times New Roman"/>
          <w:sz w:val="24"/>
        </w:rPr>
        <w:t xml:space="preserve">Zhang H, Hosoi-Tanabe S, Nagata S, Ban S, Imura S. (2010) </w:t>
      </w:r>
      <w:r>
        <w:rPr>
          <w:rFonts w:ascii="Times New Roman" w:eastAsia="Times New Roman" w:hAnsi="Times New Roman" w:cs="Times New Roman"/>
          <w:i/>
          <w:sz w:val="24"/>
        </w:rPr>
        <w:t>Psychroflexus</w:t>
      </w:r>
      <w:r>
        <w:rPr>
          <w:rFonts w:ascii="Times New Roman" w:eastAsia="Times New Roman" w:hAnsi="Times New Roman" w:cs="Times New Roman"/>
          <w:sz w:val="24"/>
        </w:rPr>
        <w:t xml:space="preserve"> lacisalsi sp. nov., a moderate halophilic bacterium isolated from a hypersaline lake (Hunazoko-Ike) in Antarctica. </w:t>
      </w:r>
      <w:r>
        <w:rPr>
          <w:rFonts w:ascii="Times New Roman" w:eastAsia="Times New Roman" w:hAnsi="Times New Roman" w:cs="Times New Roman"/>
          <w:i/>
          <w:sz w:val="24"/>
        </w:rPr>
        <w:t>J Microbiol</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48</w:t>
      </w:r>
      <w:r>
        <w:rPr>
          <w:rFonts w:ascii="Times New Roman" w:eastAsia="Times New Roman" w:hAnsi="Times New Roman" w:cs="Times New Roman"/>
          <w:sz w:val="24"/>
        </w:rPr>
        <w:t>: 160–164.</w:t>
      </w:r>
    </w:p>
    <w:p w:rsidR="00E93911" w:rsidRDefault="00C45D27">
      <w:pPr>
        <w:pStyle w:val="Normal1"/>
        <w:spacing w:after="0" w:line="240" w:lineRule="auto"/>
        <w:ind w:left="426"/>
      </w:pPr>
      <w:r>
        <w:rPr>
          <w:rFonts w:ascii="Times New Roman" w:eastAsia="Times New Roman" w:hAnsi="Times New Roman" w:cs="Times New Roman"/>
          <w:sz w:val="24"/>
        </w:rPr>
        <w:t xml:space="preserve">Zwartz D, Bird M, Stone J, Lambeck K. (1998) Holocene sea-level change and ice-sheet history in the Vestfold Hills, East Antarctica. </w:t>
      </w:r>
      <w:r>
        <w:rPr>
          <w:rFonts w:ascii="Times New Roman" w:eastAsia="Times New Roman" w:hAnsi="Times New Roman" w:cs="Times New Roman"/>
          <w:i/>
          <w:sz w:val="24"/>
        </w:rPr>
        <w:t>Earth Planet Sci Lett</w:t>
      </w:r>
      <w:r w:rsidR="008055D7">
        <w:rPr>
          <w:rFonts w:ascii="Times New Roman" w:eastAsia="Times New Roman" w:hAnsi="Times New Roman" w:cs="Times New Roman"/>
          <w:i/>
          <w:sz w:val="24"/>
        </w:rPr>
        <w:t xml:space="preserve"> </w:t>
      </w:r>
      <w:r>
        <w:rPr>
          <w:rFonts w:ascii="Times New Roman" w:eastAsia="Times New Roman" w:hAnsi="Times New Roman" w:cs="Times New Roman"/>
          <w:b/>
          <w:sz w:val="24"/>
        </w:rPr>
        <w:t>155</w:t>
      </w:r>
      <w:r>
        <w:rPr>
          <w:rFonts w:ascii="Times New Roman" w:eastAsia="Times New Roman" w:hAnsi="Times New Roman" w:cs="Times New Roman"/>
          <w:sz w:val="24"/>
        </w:rPr>
        <w:t>: 131–145.</w:t>
      </w:r>
    </w:p>
    <w:p w:rsidR="00E93911" w:rsidRDefault="00E93911">
      <w:pPr>
        <w:pStyle w:val="Normal1"/>
        <w:spacing w:after="0" w:line="240" w:lineRule="auto"/>
        <w:ind w:left="426"/>
      </w:pPr>
    </w:p>
    <w:sectPr w:rsidR="00E93911" w:rsidSect="00E93911">
      <w:pgSz w:w="12240" w:h="15840"/>
      <w:pgMar w:top="1440" w:right="1440" w:bottom="1440" w:left="144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 w:date="2012-12-20T02:18:00Z" w:initials="">
    <w:p w:rsidR="00A6185D" w:rsidRDefault="00A6185D">
      <w:pPr>
        <w:pStyle w:val="Normal1"/>
        <w:spacing w:after="0" w:line="240" w:lineRule="auto"/>
      </w:pPr>
      <w:r>
        <w:rPr>
          <w:rFonts w:ascii="Arial" w:eastAsia="Arial" w:hAnsi="Arial" w:cs="Arial"/>
        </w:rPr>
        <w:t>Sheree now I am unsure about this – we don’t really define what that means and I am unclear about this being a good conclusion/summary – maybe I just don’t have it clear enough in my mind – if you had to summarise what it means, what would you say – I’ve made a first pass at the conclusions so perhaps you can work on that to include more of this concept as you see it?</w:t>
      </w:r>
    </w:p>
  </w:comment>
  <w:comment w:id="1" w:author="Sheree Yau" w:date="2012-12-20T02:18:00Z" w:initials="SY">
    <w:p w:rsidR="00A6185D" w:rsidRDefault="00A6185D">
      <w:pPr>
        <w:pStyle w:val="CommentText"/>
      </w:pPr>
      <w:r>
        <w:rPr>
          <w:rStyle w:val="CommentReference"/>
        </w:rPr>
        <w:annotationRef/>
      </w:r>
      <w:r>
        <w:t>I chose the word “resourceful” as a reference to the Moran and Miller 2007 review about photoheterotrophy and lithoheterotrophy. The idea could also be expressed as a generalist metabolic strategy that seeks to maximize metabolic potential in order to exploit highly variable availability of resources.</w:t>
      </w:r>
    </w:p>
  </w:comment>
  <w:comment w:id="3" w:author="Sheree Yau" w:date="2012-12-20T02:18:00Z" w:initials="SY">
    <w:p w:rsidR="00A6185D" w:rsidRDefault="00A6185D">
      <w:pPr>
        <w:pStyle w:val="CommentText"/>
      </w:pPr>
      <w:r>
        <w:rPr>
          <w:rStyle w:val="CommentReference"/>
        </w:rPr>
        <w:annotationRef/>
      </w:r>
      <w:r>
        <w:t>Since the link to fermentation is tenuous, I think it’s best to leave it out of the abstract.</w:t>
      </w:r>
    </w:p>
  </w:comment>
  <w:comment w:id="14" w:author="Sheree Yau" w:date="2012-12-20T02:18:00Z" w:initials="SY">
    <w:p w:rsidR="00A6185D" w:rsidRDefault="00A6185D">
      <w:pPr>
        <w:pStyle w:val="CommentText"/>
      </w:pPr>
      <w:r>
        <w:rPr>
          <w:rStyle w:val="CommentReference"/>
        </w:rPr>
        <w:annotationRef/>
      </w:r>
      <w:r>
        <w:t>Although there are some autotrophic Proteobacteria, this mostly it was linked to Marinobacter PRK and since it not likely to be involved in C-fixation</w:t>
      </w:r>
      <w:proofErr w:type="gramStart"/>
      <w:r>
        <w:t>,  best</w:t>
      </w:r>
      <w:proofErr w:type="gramEnd"/>
      <w:r>
        <w:t xml:space="preserve"> to leave this out.</w:t>
      </w:r>
    </w:p>
  </w:comment>
  <w:comment w:id="26" w:author="" w:date="2012-12-20T02:18:00Z" w:initials="">
    <w:p w:rsidR="00A6185D" w:rsidRDefault="00A6185D">
      <w:pPr>
        <w:pStyle w:val="Normal1"/>
        <w:spacing w:after="0" w:line="240" w:lineRule="auto"/>
      </w:pPr>
      <w:r>
        <w:rPr>
          <w:rFonts w:ascii="Arial" w:eastAsia="Arial" w:hAnsi="Arial" w:cs="Arial"/>
        </w:rPr>
        <w:t>Is this better than “mixotrophy”?</w:t>
      </w:r>
    </w:p>
  </w:comment>
  <w:comment w:id="27" w:author="Sheree Yau" w:date="2012-12-20T02:18:00Z" w:initials="SY">
    <w:p w:rsidR="00A6185D" w:rsidRDefault="00A6185D">
      <w:pPr>
        <w:pStyle w:val="CommentText"/>
      </w:pPr>
      <w:r>
        <w:rPr>
          <w:rStyle w:val="CommentReference"/>
        </w:rPr>
        <w:annotationRef/>
      </w:r>
      <w:r>
        <w:t xml:space="preserve"> In photoheterotrophy (AAnP and rhodopsin) and lithoheterotrophy (CO oxidation) there is no remineralizaiton of carbon involved. Just saying “photoheterotrophy” and “lithoheterotrophy” might be better. I condensed those two terms to “carbon mixotrophy” because it’s meant to imply strategies to reduce oxidation of carbon as an energy source allowing more carbon to be used for biosynthetic processes.</w:t>
      </w:r>
    </w:p>
  </w:comment>
  <w:comment w:id="28" w:author="" w:date="2012-12-20T02:18:00Z" w:initials="">
    <w:p w:rsidR="00A6185D" w:rsidRDefault="00A6185D">
      <w:pPr>
        <w:pStyle w:val="Normal1"/>
        <w:spacing w:after="0" w:line="240" w:lineRule="auto"/>
      </w:pPr>
      <w:r>
        <w:rPr>
          <w:rFonts w:ascii="Arial" w:eastAsia="Arial" w:hAnsi="Arial" w:cs="Arial"/>
        </w:rPr>
        <w:t>I don’t know if this is an improvement but we don’t say much about how our work relates to other systems and I think Organic Lake comes across more as an odd ball and so is not simply to find analogies for – we can discuss</w:t>
      </w:r>
    </w:p>
  </w:comment>
  <w:comment w:id="29" w:author="Sheree Yau" w:date="2012-12-20T02:18:00Z" w:initials="SY">
    <w:p w:rsidR="00A6185D" w:rsidRDefault="00A6185D">
      <w:pPr>
        <w:pStyle w:val="CommentText"/>
      </w:pPr>
      <w:r>
        <w:rPr>
          <w:rStyle w:val="CommentReference"/>
        </w:rPr>
        <w:annotationRef/>
      </w:r>
      <w:r>
        <w:t xml:space="preserve">That does sound better. Now I’ve done the comparison with Ace Lake and GOS, Organic Lake does just seem odd. The only variable that seems to clearly be related to dominance of DMSP cleavage over demethylation is salinity, but I’d have to survey more hypersaline environments to tease it apart. </w:t>
      </w:r>
    </w:p>
  </w:comment>
  <w:comment w:id="30" w:author="" w:date="2012-12-20T02:18:00Z" w:initials="">
    <w:p w:rsidR="00A6185D" w:rsidRDefault="00A6185D">
      <w:pPr>
        <w:pStyle w:val="Normal1"/>
        <w:spacing w:after="0" w:line="240" w:lineRule="auto"/>
      </w:pPr>
      <w:r>
        <w:rPr>
          <w:rFonts w:ascii="Arial" w:eastAsia="Arial" w:hAnsi="Arial" w:cs="Arial"/>
        </w:rPr>
        <w:t>I think we could still move some material from the R&amp;D into the Intro, e.g. to introduce the 3 key bacteria Psychroflexus, Marinobacteria and Roseovarius, but not sure if this would be best</w:t>
      </w:r>
    </w:p>
  </w:comment>
  <w:comment w:id="31" w:author="Sheree Yau" w:date="2012-12-20T02:18:00Z" w:initials="SY">
    <w:p w:rsidR="00A6185D" w:rsidRDefault="00A6185D">
      <w:pPr>
        <w:pStyle w:val="CommentText"/>
      </w:pPr>
      <w:r>
        <w:rPr>
          <w:rStyle w:val="CommentReference"/>
        </w:rPr>
        <w:annotationRef/>
      </w:r>
      <w:r>
        <w:t>Might be best to introduce the idea of generalist bacteria and their success hypersaline environments. They seem to be successful because they are halotolerant/philic and have a broad metabolic range to use whatever resources are available.</w:t>
      </w:r>
    </w:p>
  </w:comment>
  <w:comment w:id="39" w:author="Sheree Yau" w:date="2012-12-20T02:18:00Z" w:initials="SY">
    <w:p w:rsidR="00A6185D" w:rsidRDefault="00A6185D">
      <w:pPr>
        <w:pStyle w:val="CommentText"/>
      </w:pPr>
      <w:r>
        <w:rPr>
          <w:rStyle w:val="CommentReference"/>
        </w:rPr>
        <w:annotationRef/>
      </w:r>
      <w:r>
        <w:t>I’ve written in the co-ordinates for Ace Lake given by John G. I’ve removed the spaces as they should not be there for degrees of an arc. Also the correct symbol (prime, not apostrophe) should be there for minutes and seconds. Please check if it looks right in final version with Office 2010!</w:t>
      </w:r>
    </w:p>
  </w:comment>
  <w:comment w:id="61" w:author="Sheree Yau" w:date="2012-12-20T02:18:00Z" w:initials="SY">
    <w:p w:rsidR="00A6185D" w:rsidRDefault="00A6185D">
      <w:pPr>
        <w:pStyle w:val="CommentText"/>
      </w:pPr>
      <w:r>
        <w:rPr>
          <w:rStyle w:val="CommentReference"/>
        </w:rPr>
        <w:annotationRef/>
      </w:r>
      <w:r>
        <w:t>It’s not clear to me how it was determined that there is a high organic load or that nutrient turnover is slow.</w:t>
      </w:r>
    </w:p>
  </w:comment>
  <w:comment w:id="65" w:author="Sheree Yau" w:date="2012-12-20T02:18:00Z" w:initials="SY">
    <w:p w:rsidR="00A6185D" w:rsidRDefault="00A6185D">
      <w:pPr>
        <w:pStyle w:val="CommentText"/>
      </w:pPr>
      <w:r>
        <w:rPr>
          <w:rStyle w:val="CommentReference"/>
        </w:rPr>
        <w:annotationRef/>
      </w:r>
      <w:r>
        <w:t>It’s important to introduce the lack of hydrogen sulfide as it indicates sulfate reduction is not occurring at an appreciable rate.</w:t>
      </w:r>
    </w:p>
  </w:comment>
  <w:comment w:id="74" w:author="Sheree Yau" w:date="2012-12-20T02:18:00Z" w:initials="SY">
    <w:p w:rsidR="00A6185D" w:rsidRDefault="00A6185D">
      <w:pPr>
        <w:pStyle w:val="CommentText"/>
      </w:pPr>
      <w:r>
        <w:rPr>
          <w:rStyle w:val="CommentReference"/>
        </w:rPr>
        <w:annotationRef/>
      </w:r>
      <w:r>
        <w:t>This is mentioned in the next sentence.</w:t>
      </w:r>
    </w:p>
  </w:comment>
  <w:comment w:id="76" w:author="Sheree Yau" w:date="2012-12-20T02:18:00Z" w:initials="SY">
    <w:p w:rsidR="00A6185D" w:rsidRDefault="00A6185D">
      <w:pPr>
        <w:pStyle w:val="CommentText"/>
      </w:pPr>
      <w:r>
        <w:rPr>
          <w:rStyle w:val="CommentReference"/>
        </w:rPr>
        <w:annotationRef/>
      </w:r>
      <w:r>
        <w:t>In the M&amp;M</w:t>
      </w:r>
    </w:p>
  </w:comment>
  <w:comment w:id="126" w:author="Sheree Yau" w:date="2012-12-20T02:18:00Z" w:initials="SY">
    <w:p w:rsidR="00A6185D" w:rsidRDefault="00A6185D">
      <w:pPr>
        <w:pStyle w:val="CommentText"/>
      </w:pPr>
      <w:r>
        <w:rPr>
          <w:rStyle w:val="CommentReference"/>
        </w:rPr>
        <w:annotationRef/>
      </w:r>
      <w:r>
        <w:t>I’ve normalized to number of base pairs per sample rather than reads. This allows comparison with Sanger sequenced GOS metagenomes that have reads 2x the length of the 454 sequenced metagenomes.</w:t>
      </w:r>
    </w:p>
  </w:comment>
  <w:comment w:id="177" w:author="Sheree Yau" w:date="2012-12-20T02:18:00Z" w:initials="SY">
    <w:p w:rsidR="00A6185D" w:rsidRDefault="00A6185D">
      <w:pPr>
        <w:pStyle w:val="CommentText"/>
      </w:pPr>
      <w:r>
        <w:rPr>
          <w:rStyle w:val="CommentReference"/>
        </w:rPr>
        <w:annotationRef/>
      </w:r>
      <w:r>
        <w:t>Since it’s difficult to compare DO with the past samples, it’s probably best to just describe the data from this study.</w:t>
      </w:r>
    </w:p>
  </w:comment>
  <w:comment w:id="180" w:author="Sheree Yau" w:date="2012-12-20T02:18:00Z" w:initials="SY">
    <w:p w:rsidR="00A6185D" w:rsidRDefault="00A6185D">
      <w:pPr>
        <w:pStyle w:val="CommentText"/>
      </w:pPr>
      <w:r>
        <w:rPr>
          <w:rStyle w:val="CommentReference"/>
        </w:rPr>
        <w:annotationRef/>
      </w:r>
      <w:r>
        <w:t>I think it’s best to reserve the term “zone” for the upper mixed and deep zones.</w:t>
      </w:r>
    </w:p>
  </w:comment>
  <w:comment w:id="192" w:author="Sheree Yau" w:date="2012-12-20T02:18:00Z" w:initials="SY">
    <w:p w:rsidR="00A6185D" w:rsidRDefault="00A6185D">
      <w:pPr>
        <w:pStyle w:val="CommentText"/>
      </w:pPr>
      <w:r>
        <w:rPr>
          <w:rStyle w:val="CommentReference"/>
        </w:rPr>
        <w:annotationRef/>
      </w:r>
      <w:r>
        <w:t>Note, the Dunaliella is probably quite different from Dunaliella salina as there is little fragment recruitment to the draft Dunaliella salina genome.</w:t>
      </w:r>
    </w:p>
  </w:comment>
  <w:comment w:id="194" w:author="Sheree Yau" w:date="2012-12-20T02:18:00Z" w:initials="SY">
    <w:p w:rsidR="00A6185D" w:rsidRDefault="00A6185D">
      <w:pPr>
        <w:pStyle w:val="CommentText"/>
      </w:pPr>
      <w:r>
        <w:rPr>
          <w:rStyle w:val="CommentReference"/>
        </w:rPr>
        <w:annotationRef/>
      </w:r>
      <w:r>
        <w:t>I found out it should be “</w:t>
      </w:r>
      <w:r w:rsidRPr="008E7F99">
        <w:rPr>
          <w:b/>
        </w:rPr>
        <w:t>gondwanensis</w:t>
      </w:r>
      <w:r>
        <w:rPr>
          <w:b/>
        </w:rPr>
        <w:t>”</w:t>
      </w:r>
      <w:r w:rsidRPr="008E7F99">
        <w:rPr>
          <w:b/>
        </w:rPr>
        <w:t xml:space="preserve"> </w:t>
      </w:r>
      <w:r>
        <w:t>Bowman et al. 1998 was published with this correction.</w:t>
      </w:r>
    </w:p>
    <w:p w:rsidR="00A6185D" w:rsidRDefault="00A6185D" w:rsidP="006F61F2">
      <w:pPr>
        <w:pStyle w:val="CommentText"/>
      </w:pPr>
      <w:r>
        <w:t xml:space="preserve">1 The original spelling of the specific epithet, gondwanense (sic), has been corrected on validation according to Rule 61. </w:t>
      </w:r>
    </w:p>
    <w:p w:rsidR="00A6185D" w:rsidRPr="008168F0" w:rsidRDefault="00A6185D" w:rsidP="006F61F2">
      <w:pPr>
        <w:pStyle w:val="CommentText"/>
        <w:rPr>
          <w:rFonts w:ascii="Calibri" w:hAnsi="Calibri" w:cs="Calibri"/>
        </w:rPr>
      </w:pPr>
      <w:r>
        <w:t>Reference: ASSOCIATE EDITOR, IJSB: Validation List nÂ° 68 (footnote â</w:t>
      </w:r>
      <w:r>
        <w:rPr>
          <w:rFonts w:ascii="Calibri" w:hAnsi="Calibri" w:cs="Calibri"/>
        </w:rPr>
        <w:t xml:space="preserve">¡). Int. J. Syst. Bacteriol., 1999, 49, 1-3. </w:t>
      </w:r>
      <w:r>
        <w:t xml:space="preserve"> </w:t>
      </w:r>
    </w:p>
  </w:comment>
  <w:comment w:id="206" w:author="Timothy Williams" w:date="2012-12-20T02:18:00Z" w:initials="TW">
    <w:p w:rsidR="00A6185D" w:rsidRDefault="00A6185D">
      <w:pPr>
        <w:pStyle w:val="CommentText"/>
      </w:pPr>
      <w:r>
        <w:rPr>
          <w:rStyle w:val="CommentReference"/>
        </w:rPr>
        <w:annotationRef/>
      </w:r>
      <w:r>
        <w:t>Do you mean “sedimentation on particulate matter” rather than sedimentation of Psychroflexus cells (which is the impression given here)?</w:t>
      </w:r>
    </w:p>
  </w:comment>
  <w:comment w:id="207" w:author="Sheree Yau" w:date="2012-12-20T02:18:00Z" w:initials="SY">
    <w:p w:rsidR="00A6185D" w:rsidRDefault="00A6185D">
      <w:pPr>
        <w:pStyle w:val="CommentText"/>
      </w:pPr>
      <w:r>
        <w:rPr>
          <w:rStyle w:val="CommentReference"/>
        </w:rPr>
        <w:annotationRef/>
      </w:r>
      <w:r>
        <w:t>I mean, the Psychroflexus has sunk to the bottom. I have no idea if they are free cells or particle attached. I’m using “sedimentation” as “process of falling out of suspension by gravity”. Would “sinking” sound better?</w:t>
      </w:r>
    </w:p>
  </w:comment>
  <w:comment w:id="256" w:author="Sheree Yau" w:date="2012-12-20T02:18:00Z" w:initials="SY">
    <w:p w:rsidR="00A6185D" w:rsidRDefault="00A6185D">
      <w:pPr>
        <w:pStyle w:val="CommentText"/>
      </w:pPr>
      <w:r>
        <w:rPr>
          <w:rStyle w:val="CommentReference"/>
        </w:rPr>
        <w:annotationRef/>
      </w:r>
      <w:r>
        <w:t>I thought it’s good to emphasize even more that Marinobacter is heterotrophic, and maybe there are some autotrophic ones out there.</w:t>
      </w:r>
    </w:p>
  </w:comment>
  <w:comment w:id="293" w:author="Sheree Yau" w:date="2012-12-20T02:18:00Z" w:initials="SY">
    <w:p w:rsidR="00A6185D" w:rsidRDefault="00A6185D">
      <w:pPr>
        <w:pStyle w:val="CommentText"/>
      </w:pPr>
      <w:r>
        <w:rPr>
          <w:rStyle w:val="CommentReference"/>
        </w:rPr>
        <w:annotationRef/>
      </w:r>
      <w:r>
        <w:t>It was a bit unclear where the microscopy analysis was done.</w:t>
      </w:r>
    </w:p>
  </w:comment>
  <w:comment w:id="306" w:author="Sheree Yau" w:date="2012-12-20T02:18:00Z" w:initials="SY">
    <w:p w:rsidR="00A6185D" w:rsidRDefault="00A6185D">
      <w:pPr>
        <w:pStyle w:val="CommentText"/>
      </w:pPr>
      <w:r>
        <w:rPr>
          <w:rStyle w:val="CommentReference"/>
        </w:rPr>
        <w:annotationRef/>
      </w:r>
      <w:r>
        <w:t xml:space="preserve">I’ve tried to find large OD1 scaffolds but not much luck. The longest scaffold is ~3 Kb with distant matches hypothetical proteins from Lactobacillus and Taylorella but no hints of metabolic capability.  I’m not sure it’s worthwhile </w:t>
      </w:r>
      <w:proofErr w:type="gramStart"/>
      <w:r>
        <w:t>including  these</w:t>
      </w:r>
      <w:proofErr w:type="gramEnd"/>
      <w:r>
        <w:t xml:space="preserve"> genomic scraps in the paper.</w:t>
      </w:r>
    </w:p>
  </w:comment>
  <w:comment w:id="308" w:author="Sheree Yau" w:date="2012-12-20T02:18:00Z" w:initials="SY">
    <w:p w:rsidR="00A6185D" w:rsidRDefault="00A6185D">
      <w:pPr>
        <w:pStyle w:val="CommentText"/>
      </w:pPr>
      <w:r>
        <w:rPr>
          <w:rStyle w:val="CommentReference"/>
        </w:rPr>
        <w:annotationRef/>
      </w:r>
      <w:r>
        <w:t>We have to be careful here because we can’t say that the genes are expressed.</w:t>
      </w:r>
    </w:p>
  </w:comment>
  <w:comment w:id="313" w:author="Sheree Yau" w:date="2012-12-20T02:18:00Z" w:initials="SY">
    <w:p w:rsidR="00A6185D" w:rsidRDefault="00A6185D">
      <w:pPr>
        <w:pStyle w:val="CommentText"/>
      </w:pPr>
      <w:r>
        <w:rPr>
          <w:rStyle w:val="CommentReference"/>
        </w:rPr>
        <w:annotationRef/>
      </w:r>
      <w:r>
        <w:t>I’ve decided there’s so many acronyms I might as well just go with the most popular name. Sorry to Benson and Basham.</w:t>
      </w:r>
    </w:p>
  </w:comment>
  <w:comment w:id="403" w:author="Sheree Yau" w:date="2012-12-20T02:18:00Z" w:initials="SY">
    <w:p w:rsidR="00A6185D" w:rsidRDefault="00A6185D">
      <w:pPr>
        <w:pStyle w:val="CommentText"/>
      </w:pPr>
      <w:r>
        <w:rPr>
          <w:rStyle w:val="CommentReference"/>
        </w:rPr>
        <w:annotationRef/>
      </w:r>
      <w:r>
        <w:t>It sounds a little funny to have degrees of anoxia.</w:t>
      </w:r>
    </w:p>
  </w:comment>
  <w:comment w:id="435" w:author="Sheree Yau" w:date="2012-12-20T02:18:00Z" w:initials="SY">
    <w:p w:rsidR="00A6185D" w:rsidRDefault="00A6185D" w:rsidP="007F5065">
      <w:pPr>
        <w:pStyle w:val="CommentText"/>
      </w:pPr>
      <w:r>
        <w:rPr>
          <w:rStyle w:val="CommentReference"/>
        </w:rPr>
        <w:annotationRef/>
      </w:r>
      <w:r>
        <w:t>Since porAB genes are a 10</w:t>
      </w:r>
      <w:r w:rsidRPr="00B11589">
        <w:rPr>
          <w:vertAlign w:val="superscript"/>
        </w:rPr>
        <w:t>th</w:t>
      </w:r>
      <w:r>
        <w:t xml:space="preserve"> of the abundance of ldh, I decided to leave this out of the main figure.</w:t>
      </w:r>
    </w:p>
  </w:comment>
  <w:comment w:id="478" w:author="Sheree Yau" w:date="2012-12-20T02:18:00Z" w:initials="SY">
    <w:p w:rsidR="00A6185D" w:rsidRDefault="00A6185D">
      <w:pPr>
        <w:pStyle w:val="CommentText"/>
      </w:pPr>
      <w:r>
        <w:rPr>
          <w:rStyle w:val="CommentReference"/>
        </w:rPr>
        <w:annotationRef/>
      </w:r>
      <w:r>
        <w:t xml:space="preserve">I didn’t look for BChlA as pufM seems to be the standard marker gene. </w:t>
      </w:r>
    </w:p>
  </w:comment>
  <w:comment w:id="524" w:author="Sheree Yau" w:date="2012-12-20T02:18:00Z" w:initials="SY">
    <w:p w:rsidR="00A6185D" w:rsidRDefault="00A6185D">
      <w:pPr>
        <w:pStyle w:val="CommentText"/>
      </w:pPr>
      <w:r>
        <w:rPr>
          <w:rStyle w:val="CommentReference"/>
        </w:rPr>
        <w:annotationRef/>
      </w:r>
      <w:r>
        <w:t>“Ecological” functions now seems too narrow.</w:t>
      </w:r>
    </w:p>
  </w:comment>
  <w:comment w:id="785" w:author="Timothy Williams" w:date="2012-12-20T02:18:00Z" w:initials="TW">
    <w:p w:rsidR="00A6185D" w:rsidRDefault="00A6185D">
      <w:pPr>
        <w:pStyle w:val="CommentText"/>
      </w:pPr>
      <w:r>
        <w:rPr>
          <w:rStyle w:val="CommentReference"/>
        </w:rPr>
        <w:annotationRef/>
      </w:r>
      <w:r>
        <w:t>Strikes me as a potential tautology.</w:t>
      </w:r>
    </w:p>
  </w:comment>
  <w:comment w:id="786" w:author="Sheree Yau" w:date="2012-12-20T02:18:00Z" w:initials="SY">
    <w:p w:rsidR="00A6185D" w:rsidRDefault="00A6185D">
      <w:pPr>
        <w:pStyle w:val="CommentText"/>
      </w:pPr>
      <w:r>
        <w:rPr>
          <w:rStyle w:val="CommentReference"/>
        </w:rPr>
        <w:annotationRef/>
      </w:r>
      <w:r>
        <w:t>Is that clearer? It’s just meant to say most of the nitrogen in Organic Lake is “regenerated” as opposed to “new”, or in other words reduced N, instead of oxidized. I got the term “regenerated” from some oceanography papers. It could also say: “Reduced nitrogen forms are predominant in the Organic Lake nitrogen cycle” if that sounds better.</w:t>
      </w:r>
    </w:p>
  </w:comment>
  <w:comment w:id="799" w:author="Sheree Yau" w:date="2012-12-20T02:18:00Z" w:initials="SY">
    <w:p w:rsidR="00A6185D" w:rsidRDefault="00A6185D">
      <w:pPr>
        <w:pStyle w:val="CommentText"/>
      </w:pPr>
      <w:r>
        <w:rPr>
          <w:rStyle w:val="CommentReference"/>
        </w:rPr>
        <w:annotationRef/>
      </w:r>
      <w:r>
        <w:t>I’ve since found nitrate assimilation genes are more prevalent than I thought.</w:t>
      </w:r>
    </w:p>
  </w:comment>
  <w:comment w:id="887" w:author="Sheree Yau" w:date="2012-12-20T02:18:00Z" w:initials="SY">
    <w:p w:rsidR="00A6185D" w:rsidRDefault="00A6185D">
      <w:pPr>
        <w:pStyle w:val="CommentText"/>
      </w:pPr>
      <w:r>
        <w:rPr>
          <w:rStyle w:val="CommentReference"/>
        </w:rPr>
        <w:annotationRef/>
      </w:r>
      <w:r>
        <w:t>I’m not sure I get this. Do you think that psychroflexus is active in the 6.5 m microaerophilic part of the lake in breaking down glutamate &gt; ammonia?</w:t>
      </w:r>
    </w:p>
  </w:comment>
  <w:comment w:id="978" w:author="Sheree Yau" w:date="2012-12-20T02:18:00Z" w:initials="SY">
    <w:p w:rsidR="00A6185D" w:rsidRDefault="00A6185D">
      <w:pPr>
        <w:pStyle w:val="CommentText"/>
      </w:pPr>
      <w:r>
        <w:rPr>
          <w:rStyle w:val="CommentReference"/>
        </w:rPr>
        <w:annotationRef/>
      </w:r>
      <w:r>
        <w:t>I think it’s worthwhile repeating that whatever this hao-like gene does, it’s more likely to be involved in reduction NOT oxidation but correct me if this is going too far.</w:t>
      </w:r>
    </w:p>
  </w:comment>
  <w:comment w:id="989" w:author="Sheree Yau" w:date="2012-12-20T02:18:00Z" w:initials="SY">
    <w:p w:rsidR="00A6185D" w:rsidRPr="00C93962" w:rsidRDefault="00A6185D">
      <w:pPr>
        <w:pStyle w:val="CommentText"/>
      </w:pPr>
      <w:r>
        <w:rPr>
          <w:rStyle w:val="CommentReference"/>
        </w:rPr>
        <w:annotationRef/>
      </w:r>
      <w:r>
        <w:t xml:space="preserve">I realised I hadn’t properly surveyed for all the nitrate assimilation gene families and loads of this </w:t>
      </w:r>
      <w:r>
        <w:rPr>
          <w:i/>
        </w:rPr>
        <w:t xml:space="preserve">nasA </w:t>
      </w:r>
      <w:r>
        <w:t xml:space="preserve">gene linked to Marinobacter. There are some papers showing </w:t>
      </w:r>
      <w:r>
        <w:rPr>
          <w:i/>
        </w:rPr>
        <w:t xml:space="preserve">Marinobacter </w:t>
      </w:r>
      <w:r>
        <w:t>will happily assimilate nitrate in the ocean if it is available. So now I’ve tried to slot in an explanation for nitrate assimilation.</w:t>
      </w:r>
    </w:p>
  </w:comment>
  <w:comment w:id="1111" w:author="Sheree Yau" w:date="2012-12-20T02:18:00Z" w:initials="SY">
    <w:p w:rsidR="00A6185D" w:rsidRDefault="00A6185D">
      <w:pPr>
        <w:pStyle w:val="CommentText"/>
      </w:pPr>
      <w:r>
        <w:rPr>
          <w:rStyle w:val="CommentReference"/>
        </w:rPr>
        <w:annotationRef/>
      </w:r>
      <w:r>
        <w:t>Organic Lake also has high polysufides in the lake bottom (Roberts 1993b). I don’t really see if these genes tell us how it’s being generated it but John Gibson suggested it’s worth a mention. If you know how it might be produced, that’d be great as I’m not clear on how from the literature I’ve read.</w:t>
      </w:r>
    </w:p>
  </w:comment>
  <w:comment w:id="1189" w:author="Timothy Williams" w:date="2012-12-20T02:18:00Z" w:initials="TW">
    <w:p w:rsidR="00A6185D" w:rsidRDefault="00A6185D">
      <w:pPr>
        <w:pStyle w:val="CommentText"/>
      </w:pPr>
      <w:r>
        <w:rPr>
          <w:rStyle w:val="CommentReference"/>
        </w:rPr>
        <w:annotationRef/>
      </w:r>
      <w:r>
        <w:t>Which sox genes were found?  It would help to know if just soxA and soxB were found, or sox C and soxD as well, because it would tell us about S storage as well.</w:t>
      </w:r>
    </w:p>
  </w:comment>
  <w:comment w:id="1192" w:author="Timothy Williams" w:date="2012-12-20T02:18:00Z" w:initials="TW">
    <w:p w:rsidR="00A6185D" w:rsidRDefault="00A6185D">
      <w:pPr>
        <w:pStyle w:val="CommentText"/>
      </w:pPr>
      <w:r>
        <w:rPr>
          <w:rStyle w:val="CommentReference"/>
        </w:rPr>
        <w:annotationRef/>
      </w:r>
      <w:r>
        <w:t>But the Sox system is not actually given in Table 2.  Sulfite oxidase is mentioned (Sor), but this is totally different… bit confused here.</w:t>
      </w:r>
    </w:p>
  </w:comment>
  <w:comment w:id="1193" w:author="Sheree Yau" w:date="2012-12-20T02:18:00Z" w:initials="SY">
    <w:p w:rsidR="00A6185D" w:rsidRDefault="00A6185D">
      <w:pPr>
        <w:pStyle w:val="CommentText"/>
      </w:pPr>
      <w:r>
        <w:rPr>
          <w:rStyle w:val="CommentReference"/>
        </w:rPr>
        <w:annotationRef/>
      </w:r>
      <w:r>
        <w:t xml:space="preserve">I see my mistake. I </w:t>
      </w:r>
      <w:proofErr w:type="gramStart"/>
      <w:r>
        <w:t>used  the</w:t>
      </w:r>
      <w:proofErr w:type="gramEnd"/>
      <w:r>
        <w:t xml:space="preserve"> soxB EC 1.8.3.1 given by Swan et al. 2011 to find the KEGG ortholog. That matches sulfite oxidase (SUOX) so I thought this was equivalent to was soxB but seems like it’s totally the wrong gene! Even the sulfite oxidase I did use was not sorA. I’ve left out sorA as I don’t think it can be used as a marker gene</w:t>
      </w:r>
    </w:p>
  </w:comment>
  <w:comment w:id="1214" w:author="Timothy Williams" w:date="2012-12-20T02:18:00Z" w:initials="TW">
    <w:p w:rsidR="00A6185D" w:rsidRDefault="00A6185D">
      <w:pPr>
        <w:pStyle w:val="CommentText"/>
      </w:pPr>
      <w:r>
        <w:rPr>
          <w:rStyle w:val="CommentReference"/>
        </w:rPr>
        <w:annotationRef/>
      </w:r>
      <w:r>
        <w:t>Sox system can use nitrate as terminal e acceptor, not just oxygen.</w:t>
      </w:r>
    </w:p>
  </w:comment>
  <w:comment w:id="1256" w:author="Timothy Williams" w:date="2012-12-20T02:18:00Z" w:initials="TW">
    <w:p w:rsidR="00A6185D" w:rsidRDefault="00A6185D">
      <w:pPr>
        <w:pStyle w:val="CommentText"/>
      </w:pPr>
      <w:r>
        <w:rPr>
          <w:rStyle w:val="CommentReference"/>
        </w:rPr>
        <w:annotationRef/>
      </w:r>
      <w:r>
        <w:t>PSR is involved in sulfur *reduction*.</w:t>
      </w:r>
    </w:p>
  </w:comment>
  <w:comment w:id="1283" w:author="Sheree Yau" w:date="2012-12-20T02:18:00Z" w:initials="SY">
    <w:p w:rsidR="00A6185D" w:rsidRDefault="00A6185D">
      <w:pPr>
        <w:pStyle w:val="CommentText"/>
      </w:pPr>
      <w:r>
        <w:rPr>
          <w:rStyle w:val="CommentReference"/>
        </w:rPr>
        <w:annotationRef/>
      </w:r>
      <w:r>
        <w:t>These are really genomic data, not true functional data.</w:t>
      </w:r>
    </w:p>
  </w:comment>
  <w:comment w:id="1289" w:author="Sheree Yau" w:date="2012-12-20T02:18:00Z" w:initials="SY">
    <w:p w:rsidR="00A6185D" w:rsidRDefault="00A6185D">
      <w:pPr>
        <w:pStyle w:val="CommentText"/>
      </w:pPr>
      <w:r>
        <w:rPr>
          <w:rStyle w:val="CommentReference"/>
        </w:rPr>
        <w:annotationRef/>
      </w:r>
      <w:r>
        <w:t>I’ve decided this is not really relevant to whether Dunaliella is a producer of DMSP.</w:t>
      </w:r>
    </w:p>
  </w:comment>
  <w:comment w:id="1320" w:author="" w:date="2012-12-20T02:18:00Z" w:initials="">
    <w:p w:rsidR="00A6185D" w:rsidRDefault="00A6185D">
      <w:pPr>
        <w:pStyle w:val="Normal1"/>
        <w:spacing w:after="0" w:line="240" w:lineRule="auto"/>
      </w:pPr>
      <w:proofErr w:type="gramStart"/>
      <w:r>
        <w:rPr>
          <w:rFonts w:ascii="Arial" w:eastAsia="Arial" w:hAnsi="Arial" w:cs="Arial"/>
        </w:rPr>
        <w:t>what</w:t>
      </w:r>
      <w:proofErr w:type="gramEnd"/>
      <w:r>
        <w:rPr>
          <w:rFonts w:ascii="Arial" w:eastAsia="Arial" w:hAnsi="Arial" w:cs="Arial"/>
        </w:rPr>
        <w:t xml:space="preserve"> you should probably check is our Southern Ocean data as perhaps there is a local (cold) effect?</w:t>
      </w:r>
    </w:p>
  </w:comment>
  <w:comment w:id="1494" w:author="" w:date="2012-12-20T02:18:00Z" w:initials="">
    <w:p w:rsidR="00A6185D" w:rsidRDefault="00A6185D">
      <w:pPr>
        <w:pStyle w:val="Normal1"/>
        <w:spacing w:after="0" w:line="240" w:lineRule="auto"/>
      </w:pPr>
      <w:r>
        <w:rPr>
          <w:rFonts w:ascii="Arial" w:eastAsia="Arial" w:hAnsi="Arial" w:cs="Arial"/>
        </w:rPr>
        <w:t>John may be worth including some approximation to provide some perspective</w:t>
      </w:r>
    </w:p>
  </w:comment>
  <w:comment w:id="1498" w:author="Sheree Yau" w:date="2012-12-20T02:18:00Z" w:initials="SY">
    <w:p w:rsidR="00A6185D" w:rsidRDefault="00A6185D">
      <w:pPr>
        <w:pStyle w:val="CommentText"/>
      </w:pPr>
      <w:r>
        <w:rPr>
          <w:rStyle w:val="CommentReference"/>
        </w:rPr>
        <w:annotationRef/>
      </w:r>
      <w:r>
        <w:t>I deleted these references as they are already in the main list of references.</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800002EF" w:usb1="4000205A" w:usb2="00000000" w:usb3="00000000" w:csb0="00000017"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displayBackgroundShape/>
  <w:proofState w:grammar="clean"/>
  <w:trackRevisions/>
  <w:defaultTabStop w:val="720"/>
  <w:characterSpacingControl w:val="doNotCompress"/>
  <w:compat>
    <w:useFELayout/>
  </w:compat>
  <w:rsids>
    <w:rsidRoot w:val="00E93911"/>
    <w:rsid w:val="00005942"/>
    <w:rsid w:val="000117B9"/>
    <w:rsid w:val="00017B51"/>
    <w:rsid w:val="00021AAF"/>
    <w:rsid w:val="00040C23"/>
    <w:rsid w:val="00043A3B"/>
    <w:rsid w:val="000518B6"/>
    <w:rsid w:val="000607A7"/>
    <w:rsid w:val="000642BB"/>
    <w:rsid w:val="00072026"/>
    <w:rsid w:val="000727D9"/>
    <w:rsid w:val="00094FF7"/>
    <w:rsid w:val="0009514E"/>
    <w:rsid w:val="000A183D"/>
    <w:rsid w:val="000A6C4F"/>
    <w:rsid w:val="000B0F7E"/>
    <w:rsid w:val="000B6AAD"/>
    <w:rsid w:val="000C0C5B"/>
    <w:rsid w:val="000C28C9"/>
    <w:rsid w:val="000C5B81"/>
    <w:rsid w:val="000F7E5D"/>
    <w:rsid w:val="001138DD"/>
    <w:rsid w:val="001347D2"/>
    <w:rsid w:val="001467C9"/>
    <w:rsid w:val="0015089A"/>
    <w:rsid w:val="00186F1A"/>
    <w:rsid w:val="00187DEE"/>
    <w:rsid w:val="00190366"/>
    <w:rsid w:val="00195A11"/>
    <w:rsid w:val="00197FC2"/>
    <w:rsid w:val="001A376A"/>
    <w:rsid w:val="001A468C"/>
    <w:rsid w:val="001D3C6B"/>
    <w:rsid w:val="001D6444"/>
    <w:rsid w:val="001D6508"/>
    <w:rsid w:val="001F37D3"/>
    <w:rsid w:val="00204176"/>
    <w:rsid w:val="0021772E"/>
    <w:rsid w:val="00220287"/>
    <w:rsid w:val="00223F25"/>
    <w:rsid w:val="0023564C"/>
    <w:rsid w:val="002377FE"/>
    <w:rsid w:val="002535B3"/>
    <w:rsid w:val="00255595"/>
    <w:rsid w:val="0026047B"/>
    <w:rsid w:val="002604E8"/>
    <w:rsid w:val="00261A16"/>
    <w:rsid w:val="002701AD"/>
    <w:rsid w:val="00274999"/>
    <w:rsid w:val="00284832"/>
    <w:rsid w:val="002A2486"/>
    <w:rsid w:val="002A4001"/>
    <w:rsid w:val="002A7885"/>
    <w:rsid w:val="002C7FB8"/>
    <w:rsid w:val="002D067E"/>
    <w:rsid w:val="002D4116"/>
    <w:rsid w:val="002D5261"/>
    <w:rsid w:val="002D6BAD"/>
    <w:rsid w:val="002E5345"/>
    <w:rsid w:val="002E6296"/>
    <w:rsid w:val="0030274C"/>
    <w:rsid w:val="00303D75"/>
    <w:rsid w:val="00307710"/>
    <w:rsid w:val="003122C0"/>
    <w:rsid w:val="003170D5"/>
    <w:rsid w:val="003329B5"/>
    <w:rsid w:val="00334132"/>
    <w:rsid w:val="00334A1A"/>
    <w:rsid w:val="003405BB"/>
    <w:rsid w:val="00342213"/>
    <w:rsid w:val="00350516"/>
    <w:rsid w:val="00350BAE"/>
    <w:rsid w:val="003741D8"/>
    <w:rsid w:val="00376580"/>
    <w:rsid w:val="003A24E9"/>
    <w:rsid w:val="003A31FD"/>
    <w:rsid w:val="003A37EA"/>
    <w:rsid w:val="003B3C7B"/>
    <w:rsid w:val="003C3AE3"/>
    <w:rsid w:val="003E00CE"/>
    <w:rsid w:val="003F3D1E"/>
    <w:rsid w:val="0042478B"/>
    <w:rsid w:val="004261E5"/>
    <w:rsid w:val="0043032A"/>
    <w:rsid w:val="0043225C"/>
    <w:rsid w:val="00433B48"/>
    <w:rsid w:val="004439B8"/>
    <w:rsid w:val="00447A81"/>
    <w:rsid w:val="00450B50"/>
    <w:rsid w:val="00452D35"/>
    <w:rsid w:val="00453064"/>
    <w:rsid w:val="00456963"/>
    <w:rsid w:val="00457D9C"/>
    <w:rsid w:val="0047123B"/>
    <w:rsid w:val="004750ED"/>
    <w:rsid w:val="004A0319"/>
    <w:rsid w:val="004B2DFC"/>
    <w:rsid w:val="004C2F15"/>
    <w:rsid w:val="004D4E3B"/>
    <w:rsid w:val="004D5B64"/>
    <w:rsid w:val="004E0C50"/>
    <w:rsid w:val="004E3C6C"/>
    <w:rsid w:val="004F0192"/>
    <w:rsid w:val="004F6822"/>
    <w:rsid w:val="005144C2"/>
    <w:rsid w:val="005261B0"/>
    <w:rsid w:val="00526B3A"/>
    <w:rsid w:val="00530F79"/>
    <w:rsid w:val="0053125D"/>
    <w:rsid w:val="005312B0"/>
    <w:rsid w:val="005341F3"/>
    <w:rsid w:val="005368C7"/>
    <w:rsid w:val="00546143"/>
    <w:rsid w:val="00562354"/>
    <w:rsid w:val="005654ED"/>
    <w:rsid w:val="00574FAE"/>
    <w:rsid w:val="005816D3"/>
    <w:rsid w:val="00582C6A"/>
    <w:rsid w:val="005924E0"/>
    <w:rsid w:val="005A4198"/>
    <w:rsid w:val="005A59F5"/>
    <w:rsid w:val="005B3E75"/>
    <w:rsid w:val="005B5E92"/>
    <w:rsid w:val="005B7529"/>
    <w:rsid w:val="005C1EA8"/>
    <w:rsid w:val="005D2D88"/>
    <w:rsid w:val="005E0BDA"/>
    <w:rsid w:val="005E4340"/>
    <w:rsid w:val="005F1F2F"/>
    <w:rsid w:val="005F297B"/>
    <w:rsid w:val="00600B3F"/>
    <w:rsid w:val="00610DEA"/>
    <w:rsid w:val="00613A56"/>
    <w:rsid w:val="00622C10"/>
    <w:rsid w:val="00633F6D"/>
    <w:rsid w:val="0064285E"/>
    <w:rsid w:val="00645985"/>
    <w:rsid w:val="0065040E"/>
    <w:rsid w:val="00653E28"/>
    <w:rsid w:val="00665209"/>
    <w:rsid w:val="00667617"/>
    <w:rsid w:val="006702DA"/>
    <w:rsid w:val="00673914"/>
    <w:rsid w:val="00674DF7"/>
    <w:rsid w:val="0068330B"/>
    <w:rsid w:val="00690C06"/>
    <w:rsid w:val="00694977"/>
    <w:rsid w:val="006951AA"/>
    <w:rsid w:val="006C0037"/>
    <w:rsid w:val="006C1330"/>
    <w:rsid w:val="006D3E49"/>
    <w:rsid w:val="006D43B4"/>
    <w:rsid w:val="006D43F7"/>
    <w:rsid w:val="006D6310"/>
    <w:rsid w:val="006D711F"/>
    <w:rsid w:val="006E1BCC"/>
    <w:rsid w:val="006F541E"/>
    <w:rsid w:val="006F5960"/>
    <w:rsid w:val="006F61F2"/>
    <w:rsid w:val="00700107"/>
    <w:rsid w:val="00704057"/>
    <w:rsid w:val="007046D9"/>
    <w:rsid w:val="007101DF"/>
    <w:rsid w:val="00717562"/>
    <w:rsid w:val="0073265C"/>
    <w:rsid w:val="00734B0A"/>
    <w:rsid w:val="0073566D"/>
    <w:rsid w:val="00745A0B"/>
    <w:rsid w:val="007530EA"/>
    <w:rsid w:val="007619FD"/>
    <w:rsid w:val="00763282"/>
    <w:rsid w:val="00782D00"/>
    <w:rsid w:val="007830AA"/>
    <w:rsid w:val="00785CBF"/>
    <w:rsid w:val="007A37CC"/>
    <w:rsid w:val="007A4284"/>
    <w:rsid w:val="007B0571"/>
    <w:rsid w:val="007B0B31"/>
    <w:rsid w:val="007B7D5E"/>
    <w:rsid w:val="007C50ED"/>
    <w:rsid w:val="007C5AB9"/>
    <w:rsid w:val="007C5CA7"/>
    <w:rsid w:val="007E6F7A"/>
    <w:rsid w:val="007F5065"/>
    <w:rsid w:val="008027EB"/>
    <w:rsid w:val="00802BAD"/>
    <w:rsid w:val="008055D7"/>
    <w:rsid w:val="008103E2"/>
    <w:rsid w:val="00810DEF"/>
    <w:rsid w:val="008168F0"/>
    <w:rsid w:val="008262FC"/>
    <w:rsid w:val="00856743"/>
    <w:rsid w:val="00856757"/>
    <w:rsid w:val="00860E8A"/>
    <w:rsid w:val="00882FF4"/>
    <w:rsid w:val="00891E73"/>
    <w:rsid w:val="00891E97"/>
    <w:rsid w:val="008A397A"/>
    <w:rsid w:val="008A61FF"/>
    <w:rsid w:val="008C65F2"/>
    <w:rsid w:val="008C6E38"/>
    <w:rsid w:val="008D0AA3"/>
    <w:rsid w:val="008D1AB8"/>
    <w:rsid w:val="008D6B00"/>
    <w:rsid w:val="008E25E2"/>
    <w:rsid w:val="008E7F99"/>
    <w:rsid w:val="008F3C4F"/>
    <w:rsid w:val="00902986"/>
    <w:rsid w:val="009032D2"/>
    <w:rsid w:val="00906C29"/>
    <w:rsid w:val="009074D3"/>
    <w:rsid w:val="00912C57"/>
    <w:rsid w:val="00915FD1"/>
    <w:rsid w:val="00923863"/>
    <w:rsid w:val="00935630"/>
    <w:rsid w:val="00941886"/>
    <w:rsid w:val="00942EB7"/>
    <w:rsid w:val="0094523A"/>
    <w:rsid w:val="0096256A"/>
    <w:rsid w:val="00973933"/>
    <w:rsid w:val="00982D73"/>
    <w:rsid w:val="00985858"/>
    <w:rsid w:val="009873D4"/>
    <w:rsid w:val="00997379"/>
    <w:rsid w:val="009A0944"/>
    <w:rsid w:val="009B23C9"/>
    <w:rsid w:val="009C18EF"/>
    <w:rsid w:val="009D7427"/>
    <w:rsid w:val="00A012D4"/>
    <w:rsid w:val="00A03B06"/>
    <w:rsid w:val="00A05111"/>
    <w:rsid w:val="00A10CB2"/>
    <w:rsid w:val="00A12D3C"/>
    <w:rsid w:val="00A13208"/>
    <w:rsid w:val="00A14A93"/>
    <w:rsid w:val="00A23803"/>
    <w:rsid w:val="00A37CE2"/>
    <w:rsid w:val="00A46F2C"/>
    <w:rsid w:val="00A55A58"/>
    <w:rsid w:val="00A6185D"/>
    <w:rsid w:val="00A74772"/>
    <w:rsid w:val="00A80A20"/>
    <w:rsid w:val="00A81AB6"/>
    <w:rsid w:val="00AA310A"/>
    <w:rsid w:val="00AB02B2"/>
    <w:rsid w:val="00AB0CFF"/>
    <w:rsid w:val="00AB636D"/>
    <w:rsid w:val="00AD1678"/>
    <w:rsid w:val="00AD64B2"/>
    <w:rsid w:val="00AF4C82"/>
    <w:rsid w:val="00B107B8"/>
    <w:rsid w:val="00B10F29"/>
    <w:rsid w:val="00B11589"/>
    <w:rsid w:val="00B12249"/>
    <w:rsid w:val="00B332F5"/>
    <w:rsid w:val="00B80844"/>
    <w:rsid w:val="00B843AF"/>
    <w:rsid w:val="00BA4471"/>
    <w:rsid w:val="00BA5F2B"/>
    <w:rsid w:val="00BB6A3F"/>
    <w:rsid w:val="00BC531B"/>
    <w:rsid w:val="00BD5343"/>
    <w:rsid w:val="00BE2C47"/>
    <w:rsid w:val="00BF69B3"/>
    <w:rsid w:val="00C00339"/>
    <w:rsid w:val="00C0743C"/>
    <w:rsid w:val="00C11FAE"/>
    <w:rsid w:val="00C133F0"/>
    <w:rsid w:val="00C1777D"/>
    <w:rsid w:val="00C22936"/>
    <w:rsid w:val="00C25B2E"/>
    <w:rsid w:val="00C2609B"/>
    <w:rsid w:val="00C27D53"/>
    <w:rsid w:val="00C45D27"/>
    <w:rsid w:val="00C4750C"/>
    <w:rsid w:val="00C51F45"/>
    <w:rsid w:val="00C544FC"/>
    <w:rsid w:val="00C5773B"/>
    <w:rsid w:val="00C6252C"/>
    <w:rsid w:val="00C701AF"/>
    <w:rsid w:val="00C768CE"/>
    <w:rsid w:val="00C8505E"/>
    <w:rsid w:val="00C93962"/>
    <w:rsid w:val="00C96AB8"/>
    <w:rsid w:val="00CA08B4"/>
    <w:rsid w:val="00CC1833"/>
    <w:rsid w:val="00CC1BA2"/>
    <w:rsid w:val="00CD4E6A"/>
    <w:rsid w:val="00CD76FA"/>
    <w:rsid w:val="00CD7B92"/>
    <w:rsid w:val="00CE3D2C"/>
    <w:rsid w:val="00CE66F6"/>
    <w:rsid w:val="00CF07F5"/>
    <w:rsid w:val="00D06AE8"/>
    <w:rsid w:val="00D15250"/>
    <w:rsid w:val="00D16868"/>
    <w:rsid w:val="00D176A2"/>
    <w:rsid w:val="00D177EA"/>
    <w:rsid w:val="00D20D0A"/>
    <w:rsid w:val="00D50A24"/>
    <w:rsid w:val="00D55EE4"/>
    <w:rsid w:val="00D96368"/>
    <w:rsid w:val="00DA4323"/>
    <w:rsid w:val="00DA66B1"/>
    <w:rsid w:val="00DB0D70"/>
    <w:rsid w:val="00DB290A"/>
    <w:rsid w:val="00DB701C"/>
    <w:rsid w:val="00DD0CEC"/>
    <w:rsid w:val="00DD4928"/>
    <w:rsid w:val="00DE47C5"/>
    <w:rsid w:val="00DE7501"/>
    <w:rsid w:val="00DF0E2F"/>
    <w:rsid w:val="00DF1534"/>
    <w:rsid w:val="00DF7BD3"/>
    <w:rsid w:val="00E073D8"/>
    <w:rsid w:val="00E17F57"/>
    <w:rsid w:val="00E211C1"/>
    <w:rsid w:val="00E27132"/>
    <w:rsid w:val="00E30C81"/>
    <w:rsid w:val="00E340A9"/>
    <w:rsid w:val="00E7667C"/>
    <w:rsid w:val="00E76FD3"/>
    <w:rsid w:val="00E83757"/>
    <w:rsid w:val="00E93911"/>
    <w:rsid w:val="00EA687D"/>
    <w:rsid w:val="00EA7F5A"/>
    <w:rsid w:val="00EB163C"/>
    <w:rsid w:val="00EB7AED"/>
    <w:rsid w:val="00EC0E09"/>
    <w:rsid w:val="00EC30F0"/>
    <w:rsid w:val="00ED4C50"/>
    <w:rsid w:val="00EE6983"/>
    <w:rsid w:val="00F127C3"/>
    <w:rsid w:val="00F14F8A"/>
    <w:rsid w:val="00F57109"/>
    <w:rsid w:val="00F57554"/>
    <w:rsid w:val="00F70AFB"/>
    <w:rsid w:val="00F74579"/>
    <w:rsid w:val="00F75D51"/>
    <w:rsid w:val="00F826F9"/>
    <w:rsid w:val="00F8352C"/>
    <w:rsid w:val="00F862D2"/>
    <w:rsid w:val="00F941DF"/>
    <w:rsid w:val="00FA3156"/>
    <w:rsid w:val="00FA454F"/>
    <w:rsid w:val="00FA5B59"/>
    <w:rsid w:val="00FC4138"/>
    <w:rsid w:val="00FC6E4F"/>
    <w:rsid w:val="00FD31E7"/>
    <w:rsid w:val="00FD6618"/>
    <w:rsid w:val="00FE01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132"/>
  </w:style>
  <w:style w:type="paragraph" w:styleId="Heading1">
    <w:name w:val="heading 1"/>
    <w:basedOn w:val="Normal1"/>
    <w:next w:val="Normal1"/>
    <w:rsid w:val="00E93911"/>
    <w:pPr>
      <w:spacing w:before="480" w:after="0"/>
      <w:outlineLvl w:val="0"/>
    </w:pPr>
    <w:rPr>
      <w:rFonts w:ascii="Cambria" w:eastAsia="Cambria" w:hAnsi="Cambria" w:cs="Cambria"/>
      <w:b/>
      <w:color w:val="365F91"/>
      <w:sz w:val="28"/>
    </w:rPr>
  </w:style>
  <w:style w:type="paragraph" w:styleId="Heading2">
    <w:name w:val="heading 2"/>
    <w:basedOn w:val="Normal1"/>
    <w:next w:val="Normal1"/>
    <w:rsid w:val="00E93911"/>
    <w:pPr>
      <w:spacing w:before="200" w:after="0"/>
      <w:outlineLvl w:val="1"/>
    </w:pPr>
    <w:rPr>
      <w:rFonts w:ascii="Cambria" w:eastAsia="Cambria" w:hAnsi="Cambria" w:cs="Cambria"/>
      <w:b/>
      <w:color w:val="4F81BD"/>
      <w:sz w:val="26"/>
    </w:rPr>
  </w:style>
  <w:style w:type="paragraph" w:styleId="Heading3">
    <w:name w:val="heading 3"/>
    <w:basedOn w:val="Normal1"/>
    <w:next w:val="Normal1"/>
    <w:rsid w:val="00E93911"/>
    <w:pPr>
      <w:spacing w:before="200" w:after="0"/>
      <w:outlineLvl w:val="2"/>
    </w:pPr>
    <w:rPr>
      <w:rFonts w:ascii="Cambria" w:eastAsia="Cambria" w:hAnsi="Cambria" w:cs="Cambria"/>
      <w:b/>
      <w:color w:val="4F81BD"/>
    </w:rPr>
  </w:style>
  <w:style w:type="paragraph" w:styleId="Heading4">
    <w:name w:val="heading 4"/>
    <w:basedOn w:val="Normal1"/>
    <w:next w:val="Normal1"/>
    <w:rsid w:val="00E93911"/>
    <w:pPr>
      <w:spacing w:before="200" w:after="0"/>
      <w:outlineLvl w:val="3"/>
    </w:pPr>
    <w:rPr>
      <w:rFonts w:ascii="Cambria" w:eastAsia="Cambria" w:hAnsi="Cambria" w:cs="Cambria"/>
      <w:b/>
      <w:i/>
      <w:color w:val="4F81BD"/>
    </w:rPr>
  </w:style>
  <w:style w:type="paragraph" w:styleId="Heading5">
    <w:name w:val="heading 5"/>
    <w:basedOn w:val="Normal1"/>
    <w:next w:val="Normal1"/>
    <w:rsid w:val="00E93911"/>
    <w:pPr>
      <w:spacing w:before="220" w:after="40"/>
      <w:outlineLvl w:val="4"/>
    </w:pPr>
    <w:rPr>
      <w:b/>
    </w:rPr>
  </w:style>
  <w:style w:type="paragraph" w:styleId="Heading6">
    <w:name w:val="heading 6"/>
    <w:basedOn w:val="Normal1"/>
    <w:next w:val="Normal1"/>
    <w:rsid w:val="00E93911"/>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uiPriority w:val="99"/>
    <w:rsid w:val="00E93911"/>
    <w:rPr>
      <w:rFonts w:ascii="Calibri" w:eastAsia="Calibri" w:hAnsi="Calibri" w:cs="Calibri"/>
      <w:color w:val="000000"/>
    </w:rPr>
  </w:style>
  <w:style w:type="paragraph" w:styleId="Title">
    <w:name w:val="Title"/>
    <w:basedOn w:val="Normal1"/>
    <w:next w:val="Normal1"/>
    <w:rsid w:val="00E93911"/>
    <w:pPr>
      <w:spacing w:after="300" w:line="240" w:lineRule="auto"/>
    </w:pPr>
    <w:rPr>
      <w:rFonts w:ascii="Cambria" w:eastAsia="Cambria" w:hAnsi="Cambria" w:cs="Cambria"/>
      <w:color w:val="17365D"/>
      <w:sz w:val="52"/>
    </w:rPr>
  </w:style>
  <w:style w:type="paragraph" w:styleId="Subtitle">
    <w:name w:val="Subtitle"/>
    <w:basedOn w:val="Normal1"/>
    <w:next w:val="Normal1"/>
    <w:rsid w:val="00E93911"/>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rsid w:val="00E93911"/>
    <w:pPr>
      <w:spacing w:line="240" w:lineRule="auto"/>
    </w:pPr>
    <w:rPr>
      <w:sz w:val="20"/>
      <w:szCs w:val="20"/>
    </w:rPr>
  </w:style>
  <w:style w:type="character" w:customStyle="1" w:styleId="CommentTextChar">
    <w:name w:val="Comment Text Char"/>
    <w:basedOn w:val="DefaultParagraphFont"/>
    <w:link w:val="CommentText"/>
    <w:uiPriority w:val="99"/>
    <w:semiHidden/>
    <w:rsid w:val="00E93911"/>
    <w:rPr>
      <w:sz w:val="20"/>
      <w:szCs w:val="20"/>
    </w:rPr>
  </w:style>
  <w:style w:type="character" w:styleId="CommentReference">
    <w:name w:val="annotation reference"/>
    <w:basedOn w:val="DefaultParagraphFont"/>
    <w:uiPriority w:val="99"/>
    <w:semiHidden/>
    <w:unhideWhenUsed/>
    <w:rsid w:val="00E93911"/>
    <w:rPr>
      <w:sz w:val="16"/>
      <w:szCs w:val="16"/>
    </w:rPr>
  </w:style>
  <w:style w:type="paragraph" w:styleId="BalloonText">
    <w:name w:val="Balloon Text"/>
    <w:basedOn w:val="Normal"/>
    <w:link w:val="BalloonTextChar"/>
    <w:uiPriority w:val="99"/>
    <w:semiHidden/>
    <w:unhideWhenUsed/>
    <w:rsid w:val="00BD5343"/>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BD5343"/>
    <w:rPr>
      <w:rFonts w:ascii="Tahoma" w:hAnsi="Tahoma"/>
      <w:sz w:val="16"/>
      <w:szCs w:val="16"/>
    </w:rPr>
  </w:style>
  <w:style w:type="paragraph" w:styleId="CommentSubject">
    <w:name w:val="annotation subject"/>
    <w:basedOn w:val="CommentText"/>
    <w:next w:val="CommentText"/>
    <w:link w:val="CommentSubjectChar"/>
    <w:uiPriority w:val="99"/>
    <w:semiHidden/>
    <w:unhideWhenUsed/>
    <w:rsid w:val="00BD5343"/>
    <w:rPr>
      <w:b/>
      <w:bCs/>
    </w:rPr>
  </w:style>
  <w:style w:type="character" w:customStyle="1" w:styleId="CommentSubjectChar">
    <w:name w:val="Comment Subject Char"/>
    <w:basedOn w:val="CommentTextChar"/>
    <w:link w:val="CommentSubject"/>
    <w:uiPriority w:val="99"/>
    <w:semiHidden/>
    <w:rsid w:val="00BD5343"/>
    <w:rPr>
      <w:b/>
      <w:bCs/>
      <w:sz w:val="20"/>
      <w:szCs w:val="20"/>
    </w:rPr>
  </w:style>
  <w:style w:type="paragraph" w:styleId="Revision">
    <w:name w:val="Revision"/>
    <w:hidden/>
    <w:uiPriority w:val="99"/>
    <w:semiHidden/>
    <w:rsid w:val="00452D3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3224</TotalTime>
  <Pages>27</Pages>
  <Words>14140</Words>
  <Characters>80604</Characters>
  <Application>Microsoft Office Word</Application>
  <DocSecurity>0</DocSecurity>
  <Lines>671</Lines>
  <Paragraphs>189</Paragraphs>
  <ScaleCrop>false</ScaleCrop>
  <HeadingPairs>
    <vt:vector size="2" baseType="variant">
      <vt:variant>
        <vt:lpstr>Title</vt:lpstr>
      </vt:variant>
      <vt:variant>
        <vt:i4>1</vt:i4>
      </vt:variant>
    </vt:vector>
  </HeadingPairs>
  <TitlesOfParts>
    <vt:vector size="1" baseType="lpstr">
      <vt:lpstr>Organic_whole_lake_draft8 RC8_SY1.docx.docx</vt:lpstr>
    </vt:vector>
  </TitlesOfParts>
  <Company>Toshiba</Company>
  <LinksUpToDate>false</LinksUpToDate>
  <CharactersWithSpaces>94555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Organic_whole_lake_draft8 RC8_SY1.docx.docx</dc:title>
  <dc:creator>User</dc:creator>
  <cp:lastModifiedBy>Sheree Yau</cp:lastModifiedBy>
  <cp:revision>85</cp:revision>
  <dcterms:created xsi:type="dcterms:W3CDTF">2012-12-02T08:56:00Z</dcterms:created>
  <dcterms:modified xsi:type="dcterms:W3CDTF">2012-12-19T17:34:00Z</dcterms:modified>
</cp:coreProperties>
</file>