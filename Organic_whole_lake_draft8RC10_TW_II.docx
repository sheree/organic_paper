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 xml:space="preserve">Candidate division RF3 was overrepresented at the oxycline and associated with fermentation. The dominance of heterotrophic degradation coupled with low fixation potential indicates possible net carbon loss. However, abundant marker genes for aerobic anoxygenic phototrophy, CO oxidation, rhodopsins and facultative chemoautotrophy were also linked to the dominant </w:t>
      </w:r>
      <w:proofErr w:type="gramStart"/>
      <w:r>
        <w:rPr>
          <w:rFonts w:ascii="Times New Roman" w:eastAsia="Times New Roman" w:hAnsi="Times New Roman" w:cs="Times New Roman"/>
          <w:b/>
          <w:sz w:val="24"/>
        </w:rPr>
        <w:t>heterotrophic</w:t>
      </w:r>
      <w:proofErr w:type="gramEnd"/>
      <w:r>
        <w:rPr>
          <w:rFonts w:ascii="Times New Roman" w:eastAsia="Times New Roman" w:hAnsi="Times New Roman" w:cs="Times New Roman"/>
          <w:b/>
          <w:sz w:val="24"/>
        </w:rPr>
        <w:t xml:space="preserve"> bacteria and may be indicative of mechanisms for conserving 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dddD, dddL and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xml:space="preserve">) were less abundant than DMSP lyases indicating that DMSP cleavage is the likely source of the high DMS concentration. Strategies of nutrient resourcefulness such as DMSP cleavage and </w:t>
      </w:r>
      <w:commentRangeStart w:id="2"/>
      <w:commentRangeStart w:id="3"/>
      <w:r>
        <w:rPr>
          <w:rFonts w:ascii="Times New Roman" w:eastAsia="Times New Roman" w:hAnsi="Times New Roman" w:cs="Times New Roman"/>
          <w:b/>
          <w:sz w:val="24"/>
        </w:rPr>
        <w:t>carbon and nitrogen remineralization</w:t>
      </w:r>
      <w:commentRangeEnd w:id="2"/>
      <w:r>
        <w:commentReference w:id="2"/>
      </w:r>
      <w:commentRangeEnd w:id="3"/>
      <w:r w:rsidR="00BD5343">
        <w:rPr>
          <w:rStyle w:val="CommentReference"/>
          <w:rFonts w:asciiTheme="minorHAnsi" w:eastAsiaTheme="minorEastAsia" w:hAnsiTheme="minorHAnsi" w:cstheme="minorBidi"/>
          <w:color w:val="auto"/>
        </w:rPr>
        <w:commentReference w:id="3"/>
      </w:r>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4"/>
      <w:commentRangeStart w:id="5"/>
      <w:r>
        <w:rPr>
          <w:rFonts w:ascii="Times New Roman" w:eastAsia="Times New Roman" w:hAnsi="Times New Roman" w:cs="Times New Roman"/>
          <w:b/>
          <w:sz w:val="24"/>
        </w:rPr>
        <w:t>conditions</w:t>
      </w:r>
      <w:commentRangeEnd w:id="4"/>
      <w:r>
        <w:commentReference w:id="4"/>
      </w:r>
      <w:commentRangeEnd w:id="5"/>
      <w:r w:rsidR="00DB0D70">
        <w:rPr>
          <w:rStyle w:val="CommentReference"/>
          <w:rFonts w:asciiTheme="minorHAnsi" w:eastAsiaTheme="minorEastAsia" w:hAnsiTheme="minorHAnsi" w:cstheme="minorBidi"/>
          <w:color w:val="auto"/>
        </w:rPr>
        <w:commentReference w:id="5"/>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1"/>
      </w:pPr>
      <w:r>
        <w:br w:type="page"/>
      </w:r>
    </w:p>
    <w:p w:rsidR="00E93911" w:rsidRDefault="00E93911">
      <w:pPr>
        <w:pStyle w:val="Normal1"/>
      </w:pPr>
    </w:p>
    <w:p w:rsidR="00E93911" w:rsidRDefault="00C45D27">
      <w:pPr>
        <w:pStyle w:val="Heading1"/>
        <w:spacing w:before="0" w:line="240" w:lineRule="auto"/>
      </w:pPr>
      <w:commentRangeStart w:id="6"/>
      <w:commentRangeStart w:id="7"/>
      <w:r>
        <w:rPr>
          <w:rFonts w:ascii="Times New Roman" w:eastAsia="Times New Roman" w:hAnsi="Times New Roman" w:cs="Times New Roman"/>
          <w:color w:val="000000"/>
          <w:sz w:val="24"/>
        </w:rPr>
        <w:t>Introduction</w:t>
      </w:r>
      <w:commentRangeEnd w:id="6"/>
      <w:r>
        <w:commentReference w:id="6"/>
      </w:r>
      <w:commentRangeEnd w:id="7"/>
      <w:r w:rsidR="00303D75">
        <w:rPr>
          <w:rStyle w:val="CommentReference"/>
          <w:rFonts w:asciiTheme="minorHAnsi" w:eastAsiaTheme="minorEastAsia" w:hAnsiTheme="minorHAnsi" w:cstheme="minorBidi"/>
          <w:b w:val="0"/>
          <w:color w:val="auto"/>
        </w:rPr>
        <w:commentReference w:id="7"/>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contains the highest density of meromictic (permanently stratified) water bodies in Antarctica (Gibson, 1999). By providing strong physicochemical stratification within a single, largely closed system, these meromictic lakes provide the opportunity to investigate the ways in which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Pr>
          <w:rFonts w:ascii="Times New Roman" w:eastAsia="Times New Roman" w:hAnsi="Times New Roman" w:cs="Times New Roman"/>
          <w:sz w:val="24"/>
          <w:highlight w:val="yellow"/>
        </w:rPr>
        <w:t>68.4731 S, 78.1891 E</w:t>
      </w:r>
      <w:r>
        <w:rPr>
          <w:rFonts w:ascii="Times New Roman" w:eastAsia="Times New Roman" w:hAnsi="Times New Roman" w:cs="Times New Roman"/>
          <w:sz w:val="24"/>
        </w:rPr>
        <w:t>) and Organic Lake (</w:t>
      </w:r>
      <w:r>
        <w:rPr>
          <w:rFonts w:ascii="Times New Roman" w:eastAsia="Times New Roman" w:hAnsi="Times New Roman" w:cs="Times New Roman"/>
          <w:sz w:val="24"/>
          <w:highlight w:val="yellow"/>
        </w:rPr>
        <w:t>68° 27’ 23.4” S, 78° 11’ 22.6” 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These studies on Ace and Organic lakes both used shotgun metagenomics, and the unanticipated nature of the discoveries (e.g. OLV) serve to illustrate the value of adopting a </w:t>
      </w:r>
      <w:commentRangeStart w:id="8"/>
      <w:r>
        <w:rPr>
          <w:rFonts w:ascii="Times New Roman" w:eastAsia="Times New Roman" w:hAnsi="Times New Roman" w:cs="Times New Roman"/>
          <w:sz w:val="24"/>
        </w:rPr>
        <w:t xml:space="preserve">“look and see” </w:t>
      </w:r>
      <w:commentRangeEnd w:id="8"/>
      <w:r w:rsidR="001F1DBB">
        <w:rPr>
          <w:rStyle w:val="CommentReference"/>
          <w:rFonts w:asciiTheme="minorHAnsi" w:eastAsiaTheme="minorEastAsia" w:hAnsiTheme="minorHAnsi" w:cstheme="minorBidi"/>
          <w:color w:val="auto"/>
        </w:rPr>
        <w:commentReference w:id="8"/>
      </w:r>
      <w:r>
        <w:rPr>
          <w:rFonts w:ascii="Times New Roman" w:eastAsia="Times New Roman" w:hAnsi="Times New Roman" w:cs="Times New Roman"/>
          <w:sz w:val="24"/>
        </w:rPr>
        <w:t>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about 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 xml:space="preserve">Over forty years ago, atmospheric DMS was proposed to have a regulatory effect on global cloud cover as it forms 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2012). The main source of DMS in the marine environment is from the breakdown of DMSP. Eucaryal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they perform that lead to high levels of 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and examined the microbial community throughout the entire lake. Metagenomic analyses were performed on biomass captured by sequential filtration through a 20 µm pre-filter onto 3.0, 0.8, 0.1 µm filters, from a depth profile (1.7, 4.2, 5.7, 6.5 and 6.7 m) taken in November 2008 from the deepest point in the lake.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2012ab). By taking this approach our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depths (maximum depth 6.8 m). For metagenomics, lake water was passed through a 20 µm pore size pre-filter, and microbial biomass captured by sequential filtration onto 3.0 µm, 0.8 µm and 0.1 µm pore size 293mm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w:t>
      </w:r>
      <w:commentRangeStart w:id="9"/>
      <w:commentRangeStart w:id="10"/>
      <w:r>
        <w:rPr>
          <w:rFonts w:ascii="Times New Roman" w:eastAsia="Times New Roman" w:hAnsi="Times New Roman" w:cs="Times New Roman"/>
          <w:sz w:val="24"/>
        </w:rPr>
        <w:t>underestimated</w:t>
      </w:r>
      <w:commentRangeEnd w:id="9"/>
      <w:commentRangeEnd w:id="10"/>
      <w:r w:rsidR="00CD76FA">
        <w:rPr>
          <w:rStyle w:val="CommentReference"/>
          <w:rFonts w:asciiTheme="minorHAnsi" w:eastAsiaTheme="minorEastAsia" w:hAnsiTheme="minorHAnsi" w:cstheme="minorBidi"/>
          <w:color w:val="auto"/>
        </w:rPr>
        <w:commentReference w:id="9"/>
      </w:r>
      <w:r>
        <w:commentReference w:id="10"/>
      </w:r>
      <w:r>
        <w:rPr>
          <w:rFonts w:ascii="Times New Roman" w:eastAsia="Times New Roman" w:hAnsi="Times New Roman" w:cs="Times New Roman"/>
          <w:sz w:val="24"/>
        </w:rPr>
        <w:t xml:space="preserve">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 SSU sequences that did not cluster with sequences from SILVA were allowed to form new OTUs (no suppression). A representative sequence from each OTU was chosen and classified to the genus level using QIIME implementing the RDP classifier (Wang</w:t>
      </w:r>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 (release 108) sequences (www.arb-silva.de).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E93911" w:rsidRDefault="00C45D27">
      <w:pPr>
        <w:pStyle w:val="Normal1"/>
        <w:spacing w:after="0" w:line="240" w:lineRule="auto"/>
      </w:pPr>
      <w:r>
        <w:rPr>
          <w:rFonts w:ascii="Times New Roman" w:eastAsia="Times New Roman" w:hAnsi="Times New Roman" w:cs="Times New Roman"/>
          <w:sz w:val="24"/>
        </w:rPr>
        <w:t xml:space="preserve">Open reading frames (ORFs) were predicted from trimmed metagenomic reads using MetaGene (Noguchi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KEGG GENES is a collection of genes from all complete genomes from public resources. The BLAST output was processed using KEGG Orthology Based Annotation System (KOBAS) version 2.0 (Xie </w:t>
      </w:r>
      <w:r>
        <w:rPr>
          <w:rFonts w:ascii="Times New Roman" w:eastAsia="Times New Roman" w:hAnsi="Times New Roman" w:cs="Times New Roman"/>
          <w:i/>
          <w:sz w:val="24"/>
        </w:rPr>
        <w:t>et al.</w:t>
      </w:r>
      <w:r>
        <w:rPr>
          <w:rFonts w:ascii="Times New Roman" w:eastAsia="Times New Roman" w:hAnsi="Times New Roman" w:cs="Times New Roman"/>
          <w:sz w:val="24"/>
        </w:rPr>
        <w:t>, 2011) accepting assignments to KEGG Orthology (KO) groups with e-value &lt;1e−05 and rank &gt;5. Matches to KO that are functional markers for carbon, nitrogen and sulfur conversions (Table S</w:t>
      </w:r>
      <w:r w:rsidR="0068330B">
        <w:rPr>
          <w:rFonts w:ascii="Times New Roman" w:eastAsia="Times New Roman" w:hAnsi="Times New Roman" w:cs="Times New Roman"/>
          <w:sz w:val="24"/>
        </w:rPr>
        <w:t>1</w:t>
      </w:r>
      <w:r>
        <w:rPr>
          <w:rFonts w:ascii="Times New Roman" w:eastAsia="Times New Roman" w:hAnsi="Times New Roman" w:cs="Times New Roman"/>
          <w:sz w:val="24"/>
        </w:rPr>
        <w:t xml:space="preserve">) were normalized to 100 000 reads per sample and counted. Normalized frequencies of markers from the same pathway were averaged and those from different pathways were summed. Marker enzymes were assigned to taxonomic groups based on the species of origin of the best KEGG GENES BLASTp match. Marker genes not represented in KO were retrieved by alternative strategies. Organic Lake rhodopsin homologs were retrieved if they had a top BLAST match to any in a list of 139 entries in the KEGG GENES database affiliated with bacteriorhodopsin, xanthorhodopsin, halorhodopsin or proteorhodopsin. The DMSP lyases and demethylases with experimentally confirmed function </w:t>
      </w:r>
      <w:r w:rsidR="0068330B">
        <w:rPr>
          <w:rFonts w:ascii="Times New Roman" w:eastAsia="Times New Roman" w:hAnsi="Times New Roman" w:cs="Times New Roman"/>
          <w:sz w:val="24"/>
        </w:rPr>
        <w:t xml:space="preserve">(Table S2) </w:t>
      </w:r>
      <w:r>
        <w:rPr>
          <w:rFonts w:ascii="Times New Roman" w:eastAsia="Times New Roman" w:hAnsi="Times New Roman" w:cs="Times New Roman"/>
          <w:sz w:val="24"/>
        </w:rPr>
        <w:t>were retrieved from the National Center for Biotechnology Information (NCBI) (</w:t>
      </w:r>
      <w:hyperlink r:id="rId5">
        <w:r>
          <w:rPr>
            <w:rFonts w:ascii="Times New Roman" w:eastAsia="Times New Roman" w:hAnsi="Times New Roman" w:cs="Times New Roman"/>
            <w:sz w:val="24"/>
            <w:u w:val="single"/>
          </w:rPr>
          <w:t>www.ncbi.nlm.nih.gov</w:t>
        </w:r>
      </w:hyperlink>
      <w:r>
        <w:rPr>
          <w:rFonts w:ascii="Times New Roman" w:eastAsia="Times New Roman" w:hAnsi="Times New Roman" w:cs="Times New Roman"/>
          <w:sz w:val="24"/>
        </w:rPr>
        <w:t>) sequence databases. These sequences were used to query a BLAST database of translated ORFs predicted from Organic Lake metagenomic reads. Matches were accepted if the e-value was &lt;1e−10 and sequence identity was within the range shared by the query enzymes of the same family</w:t>
      </w:r>
      <w:r w:rsidR="0068330B">
        <w:rPr>
          <w:rFonts w:ascii="Times New Roman" w:eastAsia="Times New Roman" w:hAnsi="Times New Roman" w:cs="Times New Roman"/>
          <w:sz w:val="24"/>
        </w:rPr>
        <w:t xml:space="preserve"> (Table S2)</w:t>
      </w:r>
      <w:r>
        <w:rPr>
          <w:rFonts w:ascii="Times New Roman" w:eastAsia="Times New Roman" w:hAnsi="Times New Roman" w:cs="Times New Roman"/>
          <w:sz w:val="24"/>
        </w:rPr>
        <w:t xml:space="preserve">. </w:t>
      </w:r>
      <w:r w:rsidR="0068330B">
        <w:rPr>
          <w:rFonts w:ascii="Times New Roman" w:eastAsia="Times New Roman" w:hAnsi="Times New Roman" w:cs="Times New Roman"/>
          <w:sz w:val="24"/>
        </w:rPr>
        <w:t xml:space="preserve">BLAST matches to the single copy gene </w:t>
      </w:r>
      <w:r w:rsidR="0068330B">
        <w:rPr>
          <w:rFonts w:ascii="Times New Roman" w:eastAsia="Times New Roman" w:hAnsi="Times New Roman" w:cs="Times New Roman"/>
          <w:i/>
          <w:sz w:val="24"/>
        </w:rPr>
        <w:t>recA</w:t>
      </w:r>
      <w:r w:rsidR="0068330B">
        <w:rPr>
          <w:rFonts w:ascii="Times New Roman" w:eastAsia="Times New Roman" w:hAnsi="Times New Roman" w:cs="Times New Roman"/>
          <w:sz w:val="24"/>
        </w:rPr>
        <w:t xml:space="preserve"> </w:t>
      </w:r>
      <w:r w:rsidR="00BE2C47">
        <w:rPr>
          <w:rFonts w:ascii="Times New Roman" w:eastAsia="Times New Roman" w:hAnsi="Times New Roman" w:cs="Times New Roman"/>
          <w:sz w:val="24"/>
        </w:rPr>
        <w:t xml:space="preserve">of </w:t>
      </w:r>
      <w:r w:rsidR="00BE2C47">
        <w:rPr>
          <w:rFonts w:ascii="Times New Roman" w:eastAsia="Times New Roman" w:hAnsi="Times New Roman" w:cs="Times New Roman"/>
          <w:i/>
          <w:sz w:val="24"/>
        </w:rPr>
        <w:t xml:space="preserve">E. coli </w:t>
      </w:r>
      <w:r w:rsidR="00BE2C47">
        <w:rPr>
          <w:rFonts w:ascii="Times New Roman" w:eastAsia="Times New Roman" w:hAnsi="Times New Roman" w:cs="Times New Roman"/>
          <w:sz w:val="24"/>
        </w:rPr>
        <w:t xml:space="preserve">K12 (Table S2) </w:t>
      </w:r>
      <w:r w:rsidR="0068330B">
        <w:rPr>
          <w:rFonts w:ascii="Times New Roman" w:eastAsia="Times New Roman" w:hAnsi="Times New Roman" w:cs="Times New Roman"/>
          <w:sz w:val="24"/>
        </w:rPr>
        <w:t>was retrieved as described for DMSP lyases and demethylases</w:t>
      </w:r>
      <w:r w:rsidR="00BE2C47">
        <w:rPr>
          <w:rFonts w:ascii="Times New Roman" w:eastAsia="Times New Roman" w:hAnsi="Times New Roman" w:cs="Times New Roman"/>
          <w:sz w:val="24"/>
        </w:rPr>
        <w:t>, except</w:t>
      </w:r>
      <w:r w:rsidR="0068330B">
        <w:rPr>
          <w:rFonts w:ascii="Times New Roman" w:eastAsia="Times New Roman" w:hAnsi="Times New Roman" w:cs="Times New Roman"/>
          <w:sz w:val="24"/>
        </w:rPr>
        <w:t xml:space="preserve"> </w:t>
      </w:r>
      <w:r w:rsidR="00BE2C47">
        <w:rPr>
          <w:rFonts w:ascii="Times New Roman" w:eastAsia="Times New Roman" w:hAnsi="Times New Roman" w:cs="Times New Roman"/>
          <w:sz w:val="24"/>
        </w:rPr>
        <w:t xml:space="preserve">a lower e-value cut-off of &lt;1e-20, as established by Howard </w:t>
      </w:r>
      <w:r w:rsidR="00BE2C47">
        <w:rPr>
          <w:rFonts w:ascii="Times New Roman" w:eastAsia="Times New Roman" w:hAnsi="Times New Roman" w:cs="Times New Roman"/>
          <w:i/>
          <w:sz w:val="24"/>
        </w:rPr>
        <w:t>et al.</w:t>
      </w:r>
      <w:r w:rsidR="00BE2C47">
        <w:rPr>
          <w:rFonts w:ascii="Times New Roman" w:eastAsia="Times New Roman" w:hAnsi="Times New Roman" w:cs="Times New Roman"/>
          <w:sz w:val="24"/>
        </w:rPr>
        <w:t xml:space="preserve"> (2008), was applied and no identity cut-off</w:t>
      </w:r>
      <w:r w:rsidR="0068330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same process was used to determine the frequency of homologs of these genes in metagenome data from Ace Lake and the GOS expedition. Counts of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dmdA </w:t>
      </w:r>
      <w:r>
        <w:rPr>
          <w:rFonts w:ascii="Times New Roman" w:eastAsia="Times New Roman" w:hAnsi="Times New Roman" w:cs="Times New Roman"/>
          <w:sz w:val="24"/>
        </w:rPr>
        <w:t xml:space="preserve">genes were comparable to that obtained by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w:t>
      </w:r>
      <w:r>
        <w:rPr>
          <w:rFonts w:ascii="Times New Roman" w:eastAsia="Times New Roman" w:hAnsi="Times New Roman" w:cs="Times New Roman"/>
          <w:sz w:val="24"/>
          <w:highlight w:val="yellow"/>
        </w:rPr>
        <w:t>Table</w:t>
      </w:r>
      <w:r>
        <w:rPr>
          <w:rFonts w:ascii="Times New Roman" w:eastAsia="Times New Roman" w:hAnsi="Times New Roman" w:cs="Times New Roman"/>
          <w:sz w:val="24"/>
        </w:rPr>
        <w:t xml:space="preserve"> S**).</w:t>
      </w:r>
    </w:p>
    <w:p w:rsidR="00E93911" w:rsidRDefault="00C45D27">
      <w:pPr>
        <w:pStyle w:val="Normal1"/>
        <w:spacing w:after="0" w:line="240" w:lineRule="auto"/>
        <w:ind w:firstLine="426"/>
      </w:pPr>
      <w:r>
        <w:rPr>
          <w:rFonts w:ascii="Times New Roman" w:eastAsia="Times New Roman" w:hAnsi="Times New Roman" w:cs="Times New Roman"/>
          <w:sz w:val="24"/>
        </w:rPr>
        <w:t xml:space="preserve">Frequencies of genes of interest were normalized to 100 Mb in order to allow comparison between Antarctic lake and GOS metagenomes, which were sequenced using different DNA sequencing technologies. The number of total base pairs from each GOS sample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percentage of genomes containing a gene of interest in a sample was estimated by dividing the normalized count of each gene of interest by the </w:t>
      </w:r>
      <w:r>
        <w:rPr>
          <w:rFonts w:ascii="Times New Roman" w:eastAsia="Times New Roman" w:hAnsi="Times New Roman" w:cs="Times New Roman"/>
          <w:i/>
          <w:sz w:val="24"/>
        </w:rPr>
        <w:t>recA</w:t>
      </w:r>
      <w:r>
        <w:rPr>
          <w:rFonts w:ascii="Times New Roman" w:eastAsia="Times New Roman" w:hAnsi="Times New Roman" w:cs="Times New Roman"/>
          <w:sz w:val="24"/>
        </w:rPr>
        <w:t xml:space="preserve"> count.</w:t>
      </w:r>
    </w:p>
    <w:p w:rsidR="00E93911" w:rsidRDefault="00C45D27">
      <w:pPr>
        <w:pStyle w:val="Normal1"/>
        <w:spacing w:after="0" w:line="240" w:lineRule="auto"/>
        <w:ind w:firstLine="426"/>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NR 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−a2.9,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11" w:name="_GoBack"/>
      <w:bookmarkEnd w:id="11"/>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deep zone </w:t>
      </w:r>
      <w:commentRangeStart w:id="12"/>
      <w:r>
        <w:rPr>
          <w:rFonts w:ascii="Times New Roman" w:eastAsia="Times New Roman" w:hAnsi="Times New Roman" w:cs="Times New Roman"/>
          <w:sz w:val="24"/>
        </w:rPr>
        <w:t xml:space="preserve">was not completely anoxic, consistent with previous records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commentRangeEnd w:id="12"/>
      <w:r w:rsidR="00BE2C47">
        <w:rPr>
          <w:rStyle w:val="CommentReference"/>
          <w:rFonts w:asciiTheme="minorHAnsi" w:eastAsiaTheme="minorEastAsia" w:hAnsiTheme="minorHAnsi" w:cstheme="minorBidi"/>
          <w:color w:val="auto"/>
        </w:rPr>
        <w:commentReference w:id="12"/>
      </w:r>
      <w:r>
        <w:rPr>
          <w:rFonts w:ascii="Times New Roman" w:eastAsia="Times New Roman" w:hAnsi="Times New Roman" w:cs="Times New Roman"/>
          <w:sz w:val="24"/>
        </w:rPr>
        <w:t xml:space="preserve">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microaerophilic zone at 6.5 m may be caused by an active microbial community degrading particulate matter. This inference is supported by the report of high concentrations of dissolved </w:t>
      </w:r>
      <w:commentRangeStart w:id="13"/>
      <w:r>
        <w:rPr>
          <w:rFonts w:ascii="Times New Roman" w:eastAsia="Times New Roman" w:hAnsi="Times New Roman" w:cs="Times New Roman"/>
          <w:sz w:val="24"/>
        </w:rPr>
        <w:t xml:space="preserve">short chain fatty acids (SCFA) </w:t>
      </w:r>
      <w:commentRangeEnd w:id="13"/>
      <w:r w:rsidR="008D7CF1">
        <w:rPr>
          <w:rStyle w:val="CommentReference"/>
          <w:rFonts w:asciiTheme="minorHAnsi" w:eastAsiaTheme="minorEastAsia" w:hAnsiTheme="minorHAnsi" w:cstheme="minorBidi"/>
          <w:color w:val="auto"/>
        </w:rPr>
        <w:commentReference w:id="13"/>
      </w:r>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SSU genes (3 959 reads) that were retrieved from the metagenome data (Table S</w:t>
      </w:r>
      <w:r w:rsidR="004439B8">
        <w:rPr>
          <w:rFonts w:ascii="Times New Roman" w:eastAsia="Times New Roman" w:hAnsi="Times New Roman" w:cs="Times New Roman"/>
          <w:sz w:val="24"/>
        </w:rPr>
        <w:t>3</w:t>
      </w:r>
      <w:r>
        <w:rPr>
          <w:rFonts w:ascii="Times New Roman" w:eastAsia="Times New Roman" w:hAnsi="Times New Roman" w:cs="Times New Roman"/>
          <w:sz w:val="24"/>
        </w:rPr>
        <w:t xml:space="preserve">)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mixed and deep zone samples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The upper mixed zone samples had a relatively high OUT 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ins w:id="14" w:author="Timothy Williams" w:date="2012-11-23T13:36:00Z">
        <w:r w:rsidR="00072026">
          <w:rPr>
            <w:rFonts w:ascii="Times New Roman" w:eastAsia="Times New Roman" w:hAnsi="Times New Roman" w:cs="Times New Roman"/>
            <w:sz w:val="24"/>
          </w:rPr>
          <w:t xml:space="preserve">(formerly </w:t>
        </w:r>
        <w:r w:rsidR="00493248" w:rsidRPr="00493248">
          <w:rPr>
            <w:rFonts w:ascii="Times New Roman" w:eastAsia="Times New Roman" w:hAnsi="Times New Roman" w:cs="Times New Roman"/>
            <w:i/>
            <w:sz w:val="24"/>
            <w:rPrChange w:id="15" w:author="Timothy Williams" w:date="2012-11-23T13:36:00Z">
              <w:rPr>
                <w:rFonts w:ascii="Times New Roman" w:eastAsia="Times New Roman" w:hAnsi="Times New Roman" w:cs="Times New Roman"/>
                <w:sz w:val="24"/>
              </w:rPr>
            </w:rPrChange>
          </w:rPr>
          <w:t>Flavobacterium</w:t>
        </w:r>
        <w:r w:rsidR="00072026">
          <w:rPr>
            <w:rFonts w:ascii="Times New Roman" w:eastAsia="Times New Roman" w:hAnsi="Times New Roman" w:cs="Times New Roman"/>
            <w:sz w:val="24"/>
          </w:rPr>
          <w:t xml:space="preserve">) </w:t>
        </w:r>
      </w:ins>
      <w:del w:id="16" w:author="Timothy Williams" w:date="2012-11-23T13:36:00Z">
        <w:r w:rsidDel="00072026">
          <w:rPr>
            <w:rFonts w:ascii="Times New Roman" w:eastAsia="Times New Roman" w:hAnsi="Times New Roman" w:cs="Times New Roman"/>
            <w:i/>
            <w:sz w:val="24"/>
          </w:rPr>
          <w:delText>gondwanensis</w:delText>
        </w:r>
        <w:r w:rsidDel="00072026">
          <w:rPr>
            <w:rFonts w:ascii="Times New Roman" w:eastAsia="Times New Roman" w:hAnsi="Times New Roman" w:cs="Times New Roman"/>
            <w:sz w:val="24"/>
          </w:rPr>
          <w:delText xml:space="preserve"> </w:delText>
        </w:r>
      </w:del>
      <w:ins w:id="17" w:author="Timothy Williams" w:date="2012-11-23T13:36:00Z">
        <w:r w:rsidR="00072026">
          <w:rPr>
            <w:rFonts w:ascii="Times New Roman" w:eastAsia="Times New Roman" w:hAnsi="Times New Roman" w:cs="Times New Roman"/>
            <w:i/>
            <w:sz w:val="24"/>
          </w:rPr>
          <w:t>gondwanense</w:t>
        </w:r>
        <w:r w:rsidR="00072026">
          <w:rPr>
            <w:rFonts w:ascii="Times New Roman" w:eastAsia="Times New Roman" w:hAnsi="Times New Roman" w:cs="Times New Roman"/>
            <w:sz w:val="24"/>
          </w:rPr>
          <w:t xml:space="preserve"> </w:t>
        </w:r>
      </w:ins>
      <w:del w:id="18" w:author="Timothy Williams" w:date="2012-11-23T13:28:00Z">
        <w:r w:rsidDel="00AD1678">
          <w:rPr>
            <w:rFonts w:ascii="Times New Roman" w:eastAsia="Times New Roman" w:hAnsi="Times New Roman" w:cs="Times New Roman"/>
            <w:sz w:val="24"/>
          </w:rPr>
          <w:delText xml:space="preserve">(previously </w:delText>
        </w:r>
        <w:r w:rsidDel="00AD1678">
          <w:rPr>
            <w:rFonts w:ascii="Times New Roman" w:eastAsia="Times New Roman" w:hAnsi="Times New Roman" w:cs="Times New Roman"/>
            <w:i/>
            <w:sz w:val="24"/>
          </w:rPr>
          <w:delText>Flavobacterium</w:delText>
        </w:r>
        <w:r w:rsidDel="00AD1678">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Pr>
          <w:rFonts w:ascii="Times New Roman" w:eastAsia="Times New Roman" w:hAnsi="Times New Roman" w:cs="Times New Roman"/>
          <w:sz w:val="24"/>
          <w:highlight w:val="yellow"/>
        </w:rPr>
        <w:t>**</w:t>
      </w:r>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Pr>
          <w:rFonts w:ascii="Times New Roman" w:eastAsia="Times New Roman" w:hAnsi="Times New Roman" w:cs="Times New Roman"/>
          <w:sz w:val="24"/>
          <w:highlight w:val="yellow"/>
        </w:rPr>
        <w:t>**</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del w:id="19" w:author="Timothy Williams" w:date="2012-11-23T13:28:00Z">
        <w:r w:rsidDel="00AD1678">
          <w:rPr>
            <w:rFonts w:ascii="Times New Roman" w:eastAsia="Times New Roman" w:hAnsi="Times New Roman" w:cs="Times New Roman"/>
            <w:i/>
            <w:sz w:val="24"/>
          </w:rPr>
          <w:delText>gondwanese</w:delText>
        </w:r>
        <w:r w:rsidDel="00AD1678">
          <w:rPr>
            <w:rFonts w:ascii="Times New Roman" w:eastAsia="Times New Roman" w:hAnsi="Times New Roman" w:cs="Times New Roman"/>
            <w:sz w:val="24"/>
          </w:rPr>
          <w:delText xml:space="preserve"> </w:delText>
        </w:r>
      </w:del>
      <w:ins w:id="20" w:author="Timothy Williams" w:date="2012-11-23T13:28:00Z">
        <w:r w:rsidR="00AD1678">
          <w:rPr>
            <w:rFonts w:ascii="Times New Roman" w:eastAsia="Times New Roman" w:hAnsi="Times New Roman" w:cs="Times New Roman"/>
            <w:i/>
            <w:sz w:val="24"/>
          </w:rPr>
          <w:t>gondwanens</w:t>
        </w:r>
      </w:ins>
      <w:ins w:id="21" w:author="Timothy Williams" w:date="2012-11-23T13:36:00Z">
        <w:r w:rsidR="00072026">
          <w:rPr>
            <w:rFonts w:ascii="Times New Roman" w:eastAsia="Times New Roman" w:hAnsi="Times New Roman" w:cs="Times New Roman"/>
            <w:i/>
            <w:sz w:val="24"/>
          </w:rPr>
          <w:t>e</w:t>
        </w:r>
      </w:ins>
      <w:ins w:id="22" w:author="Timothy Williams" w:date="2012-11-23T13:28:00Z">
        <w:r w:rsidR="00AD167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w:t>
      </w:r>
      <w:commentRangeStart w:id="23"/>
      <w:r>
        <w:rPr>
          <w:rFonts w:ascii="Times New Roman" w:eastAsia="Times New Roman" w:hAnsi="Times New Roman" w:cs="Times New Roman"/>
          <w:sz w:val="24"/>
        </w:rPr>
        <w:t>as</w:t>
      </w:r>
      <w:commentRangeEnd w:id="23"/>
      <w:r w:rsidR="00AD1678">
        <w:rPr>
          <w:rStyle w:val="CommentReference"/>
          <w:rFonts w:asciiTheme="minorHAnsi" w:eastAsiaTheme="minorEastAsia" w:hAnsiTheme="minorHAnsi" w:cstheme="minorBidi"/>
          <w:color w:val="auto"/>
        </w:rPr>
        <w:commentReference w:id="23"/>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P. gondwanense </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CF07F5">
      <w:pPr>
        <w:pStyle w:val="Normal1"/>
        <w:spacing w:after="0" w:line="240" w:lineRule="auto"/>
        <w:ind w:firstLine="426"/>
        <w:rPr>
          <w:rFonts w:ascii="Times New Roman" w:eastAsia="Times New Roman" w:hAnsi="Times New Roman" w:cs="Times New Roman"/>
          <w:sz w:val="24"/>
          <w:rPrChange w:id="24" w:author="Timothy Williams" w:date="2012-11-23T17:16:00Z">
            <w:rPr/>
          </w:rPrChange>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to the bottom of the lake. </w:t>
      </w:r>
      <w:ins w:id="25" w:author="Timothy Williams" w:date="2012-11-23T16:39:00Z">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Psychrobacter</w:t>
        </w:r>
        <w:r w:rsidR="00BA5F2B">
          <w:rPr>
            <w:rFonts w:ascii="Times New Roman" w:eastAsia="Times New Roman" w:hAnsi="Times New Roman" w:cs="Times New Roman"/>
            <w:sz w:val="24"/>
          </w:rPr>
          <w:t xml:space="preserve"> OTUs in the seriation analysis (Figure 3)</w:t>
        </w:r>
      </w:ins>
      <w:ins w:id="26" w:author="Timothy Williams" w:date="2012-11-23T16:45:00Z">
        <w:r w:rsidR="00BA5F2B">
          <w:rPr>
            <w:rFonts w:ascii="Times New Roman" w:eastAsia="Times New Roman" w:hAnsi="Times New Roman" w:cs="Times New Roman"/>
            <w:sz w:val="24"/>
          </w:rPr>
          <w:t xml:space="preserve">, suggesting that </w:t>
        </w:r>
      </w:ins>
      <w:ins w:id="27" w:author="Timothy Williams" w:date="2012-11-23T16:46:00Z">
        <w:r w:rsidR="00BA5F2B">
          <w:rPr>
            <w:rFonts w:ascii="Times New Roman" w:eastAsia="Times New Roman" w:hAnsi="Times New Roman" w:cs="Times New Roman"/>
            <w:sz w:val="24"/>
          </w:rPr>
          <w:t xml:space="preserve">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ins>
      <w:ins w:id="28" w:author="Timothy Williams" w:date="2012-11-23T16:56:00Z">
        <w:r w:rsidR="000518B6">
          <w:rPr>
            <w:rFonts w:ascii="Times New Roman" w:eastAsia="Times New Roman" w:hAnsi="Times New Roman" w:cs="Times New Roman"/>
            <w:sz w:val="24"/>
          </w:rPr>
          <w:t xml:space="preserve">utilizing compounds released from </w:t>
        </w:r>
      </w:ins>
      <w:ins w:id="29" w:author="Timothy Williams" w:date="2012-11-23T16:57:00Z">
        <w:r w:rsidR="000518B6">
          <w:rPr>
            <w:rFonts w:ascii="Times New Roman" w:eastAsia="Times New Roman" w:hAnsi="Times New Roman" w:cs="Times New Roman"/>
            <w:sz w:val="24"/>
          </w:rPr>
          <w:t xml:space="preserve">algal-derived </w:t>
        </w:r>
      </w:ins>
      <w:ins w:id="30" w:author="Timothy Williams" w:date="2012-11-23T16:56:00Z">
        <w:r w:rsidR="000518B6">
          <w:rPr>
            <w:rFonts w:ascii="Times New Roman" w:eastAsia="Times New Roman" w:hAnsi="Times New Roman" w:cs="Times New Roman"/>
            <w:sz w:val="24"/>
          </w:rPr>
          <w:t xml:space="preserve">particulate </w:t>
        </w:r>
      </w:ins>
      <w:ins w:id="31" w:author="Timothy Williams" w:date="2012-11-23T16:57:00Z">
        <w:r w:rsidR="000518B6">
          <w:rPr>
            <w:rFonts w:ascii="Times New Roman" w:eastAsia="Times New Roman" w:hAnsi="Times New Roman" w:cs="Times New Roman"/>
            <w:sz w:val="24"/>
          </w:rPr>
          <w:t xml:space="preserve">matter, or </w:t>
        </w:r>
      </w:ins>
      <w:ins w:id="32" w:author="Timothy Williams" w:date="2012-11-23T17:03:00Z">
        <w:r w:rsidR="000518B6">
          <w:rPr>
            <w:rFonts w:ascii="Times New Roman" w:eastAsia="Times New Roman" w:hAnsi="Times New Roman" w:cs="Times New Roman"/>
            <w:sz w:val="24"/>
          </w:rPr>
          <w:t>made available by</w:t>
        </w:r>
      </w:ins>
      <w:ins w:id="33" w:author="Timothy Williams" w:date="2012-11-23T16:57:00Z">
        <w:r w:rsidR="000518B6">
          <w:rPr>
            <w:rFonts w:ascii="Times New Roman" w:eastAsia="Times New Roman" w:hAnsi="Times New Roman" w:cs="Times New Roman"/>
            <w:sz w:val="24"/>
          </w:rPr>
          <w:t xml:space="preserve"> processing of </w:t>
        </w:r>
      </w:ins>
      <w:ins w:id="34" w:author="Timothy Williams" w:date="2012-11-23T17:18:00Z">
        <w:r w:rsidR="00CF07F5">
          <w:rPr>
            <w:rFonts w:ascii="Times New Roman" w:eastAsia="Times New Roman" w:hAnsi="Times New Roman" w:cs="Times New Roman"/>
            <w:sz w:val="24"/>
          </w:rPr>
          <w:t>complex organic matter</w:t>
        </w:r>
      </w:ins>
      <w:ins w:id="35" w:author="Timothy Williams" w:date="2012-11-23T16:57:00Z">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ins>
      <w:ins w:id="36" w:author="Timothy Williams" w:date="2012-11-23T16:58:00Z">
        <w:r w:rsidR="000518B6">
          <w:rPr>
            <w:rFonts w:ascii="Times New Roman" w:eastAsia="Times New Roman" w:hAnsi="Times New Roman" w:cs="Times New Roman"/>
            <w:sz w:val="24"/>
          </w:rPr>
          <w:t xml:space="preserve"> </w:t>
        </w:r>
      </w:ins>
      <w:ins w:id="37" w:author="Timothy Williams" w:date="2012-11-23T17:11:00Z">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t>
        </w:r>
      </w:ins>
      <w:ins w:id="38" w:author="Timothy Williams" w:date="2012-11-23T17:12:00Z">
        <w:r w:rsidR="00307710">
          <w:rPr>
            <w:rFonts w:ascii="Times New Roman" w:eastAsia="Times New Roman" w:hAnsi="Times New Roman" w:cs="Times New Roman"/>
            <w:sz w:val="24"/>
          </w:rPr>
          <w:t xml:space="preserve">which </w:t>
        </w:r>
      </w:ins>
      <w:ins w:id="39" w:author="Timothy Williams" w:date="2012-11-23T17:13:00Z">
        <w:r w:rsidR="000727D9">
          <w:rPr>
            <w:rFonts w:ascii="Times New Roman" w:eastAsia="Times New Roman" w:hAnsi="Times New Roman" w:cs="Times New Roman"/>
            <w:sz w:val="24"/>
          </w:rPr>
          <w:t xml:space="preserve">is </w:t>
        </w:r>
      </w:ins>
      <w:ins w:id="40" w:author="Timothy Williams" w:date="2012-11-23T17:12:00Z">
        <w:r w:rsidR="00307710">
          <w:rPr>
            <w:rFonts w:ascii="Times New Roman" w:eastAsia="Times New Roman" w:hAnsi="Times New Roman" w:cs="Times New Roman"/>
            <w:sz w:val="24"/>
          </w:rPr>
          <w:t xml:space="preserve">inferred to have an opportunistic ecology </w:t>
        </w:r>
      </w:ins>
      <w:ins w:id="41" w:author="Timothy Williams" w:date="2012-11-23T17:15:00Z">
        <w:r w:rsidR="00CF07F5">
          <w:rPr>
            <w:rFonts w:ascii="Times New Roman" w:eastAsia="Times New Roman" w:hAnsi="Times New Roman" w:cs="Times New Roman"/>
            <w:sz w:val="24"/>
          </w:rPr>
          <w:t>frequently</w:t>
        </w:r>
      </w:ins>
      <w:ins w:id="42" w:author="Timothy Williams" w:date="2012-11-23T17:12:00Z">
        <w:r w:rsidR="00307710">
          <w:rPr>
            <w:rFonts w:ascii="Times New Roman" w:eastAsia="Times New Roman" w:hAnsi="Times New Roman" w:cs="Times New Roman"/>
            <w:sz w:val="24"/>
          </w:rPr>
          <w:t xml:space="preserve"> </w:t>
        </w:r>
      </w:ins>
      <w:ins w:id="43" w:author="Timothy Williams" w:date="2012-11-23T17:11:00Z">
        <w:r w:rsidR="00307710">
          <w:rPr>
            <w:rFonts w:ascii="Times New Roman" w:eastAsia="Times New Roman" w:hAnsi="Times New Roman" w:cs="Times New Roman"/>
            <w:sz w:val="24"/>
          </w:rPr>
          <w:t>associat</w:t>
        </w:r>
      </w:ins>
      <w:ins w:id="44" w:author="Timothy Williams" w:date="2012-11-23T17:12:00Z">
        <w:r w:rsidR="00307710">
          <w:rPr>
            <w:rFonts w:ascii="Times New Roman" w:eastAsia="Times New Roman" w:hAnsi="Times New Roman" w:cs="Times New Roman"/>
            <w:sz w:val="24"/>
          </w:rPr>
          <w:t>ed</w:t>
        </w:r>
      </w:ins>
      <w:ins w:id="45" w:author="Timothy Williams" w:date="2012-11-23T17:11:00Z">
        <w:r w:rsidR="00307710">
          <w:rPr>
            <w:rFonts w:ascii="Times New Roman" w:eastAsia="Times New Roman" w:hAnsi="Times New Roman" w:cs="Times New Roman"/>
            <w:sz w:val="24"/>
          </w:rPr>
          <w:t xml:space="preserve"> with </w:t>
        </w:r>
        <w:r w:rsidR="00307710" w:rsidRPr="00307710">
          <w:rPr>
            <w:rFonts w:ascii="Times New Roman" w:eastAsia="Times New Roman" w:hAnsi="Times New Roman" w:cs="Times New Roman"/>
            <w:sz w:val="24"/>
          </w:rPr>
          <w:t>nutrient-replete plankton aggregates</w:t>
        </w:r>
      </w:ins>
      <w:ins w:id="46" w:author="Timothy Williams" w:date="2012-11-23T17:13:00Z">
        <w:r w:rsidR="000727D9">
          <w:rPr>
            <w:rFonts w:ascii="Times New Roman" w:eastAsia="Times New Roman" w:hAnsi="Times New Roman" w:cs="Times New Roman"/>
            <w:sz w:val="24"/>
          </w:rPr>
          <w:t xml:space="preserve">, including </w:t>
        </w:r>
      </w:ins>
      <w:ins w:id="47" w:author="Timothy Williams" w:date="2012-11-23T17:15:00Z">
        <w:r w:rsidR="00CF07F5">
          <w:rPr>
            <w:rFonts w:ascii="Times New Roman" w:eastAsia="Times New Roman" w:hAnsi="Times New Roman" w:cs="Times New Roman"/>
            <w:sz w:val="24"/>
          </w:rPr>
          <w:t>by-products of flavobacterial exoenxymatic attack</w:t>
        </w:r>
      </w:ins>
      <w:ins w:id="48" w:author="Timothy Williams" w:date="2012-11-23T17:13:00Z">
        <w:r w:rsidR="00CF07F5">
          <w:rPr>
            <w:rFonts w:ascii="Times New Roman" w:eastAsia="Times New Roman" w:hAnsi="Times New Roman" w:cs="Times New Roman"/>
            <w:sz w:val="24"/>
          </w:rPr>
          <w:t xml:space="preserve">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ins>
      <w:ins w:id="49" w:author="Timothy Williams" w:date="2012-11-23T17:16:00Z">
        <w:r w:rsidR="00CF07F5">
          <w:rPr>
            <w:rFonts w:ascii="Times New Roman" w:eastAsia="Times New Roman" w:hAnsi="Times New Roman" w:cs="Times New Roman"/>
            <w:sz w:val="24"/>
          </w:rPr>
          <w:t>; Teeling et al., 2012</w:t>
        </w:r>
      </w:ins>
      <w:ins w:id="50" w:author="Timothy Williams" w:date="2012-11-23T17:13:00Z">
        <w:r w:rsidR="000727D9">
          <w:rPr>
            <w:rFonts w:ascii="Times New Roman" w:eastAsia="Times New Roman" w:hAnsi="Times New Roman" w:cs="Times New Roman"/>
            <w:sz w:val="24"/>
          </w:rPr>
          <w:t>)</w:t>
        </w:r>
      </w:ins>
      <w:ins w:id="51" w:author="Timothy Williams" w:date="2012-11-23T17:16:00Z">
        <w:r w:rsidR="00CF07F5">
          <w:rPr>
            <w:rFonts w:ascii="Times New Roman" w:eastAsia="Times New Roman" w:hAnsi="Times New Roman" w:cs="Times New Roman"/>
            <w:sz w:val="24"/>
          </w:rPr>
          <w:t xml:space="preserve">. </w:t>
        </w:r>
      </w:ins>
      <w:ins w:id="52" w:author="Timothy Williams" w:date="2012-11-23T17:04:00Z">
        <w:r w:rsidR="00307710">
          <w:rPr>
            <w:rFonts w:ascii="Times New Roman" w:eastAsia="Times New Roman" w:hAnsi="Times New Roman" w:cs="Times New Roman"/>
            <w:sz w:val="24"/>
          </w:rPr>
          <w:t>Additionally,</w:t>
        </w:r>
      </w:ins>
      <w:ins w:id="53" w:author="Timothy Williams" w:date="2012-11-23T16:39:00Z">
        <w:r w:rsidR="00BA5F2B">
          <w:rPr>
            <w:rFonts w:ascii="Times New Roman" w:eastAsia="Times New Roman" w:hAnsi="Times New Roman" w:cs="Times New Roman"/>
            <w:sz w:val="24"/>
          </w:rPr>
          <w:t xml:space="preserve"> </w:t>
        </w:r>
      </w:ins>
      <w:del w:id="54" w:author="Timothy Williams" w:date="2012-11-23T17:18:00Z">
        <w:r w:rsidDel="00CF07F5">
          <w:rPr>
            <w:rFonts w:ascii="Times New Roman" w:eastAsia="Times New Roman" w:hAnsi="Times New Roman" w:cs="Times New Roman"/>
            <w:i/>
            <w:sz w:val="24"/>
          </w:rPr>
          <w:delText xml:space="preserve">Roseovarius </w:delText>
        </w:r>
        <w:r w:rsidDel="00CF07F5">
          <w:rPr>
            <w:rFonts w:ascii="Times New Roman" w:eastAsia="Times New Roman" w:hAnsi="Times New Roman" w:cs="Times New Roman"/>
            <w:sz w:val="24"/>
          </w:rPr>
          <w:delText xml:space="preserve">is a member of the </w:delText>
        </w:r>
        <w:r w:rsidDel="00CF07F5">
          <w:rPr>
            <w:rFonts w:ascii="Times New Roman" w:eastAsia="Times New Roman" w:hAnsi="Times New Roman" w:cs="Times New Roman"/>
            <w:i/>
            <w:sz w:val="24"/>
          </w:rPr>
          <w:delText>Roseobacter</w:delText>
        </w:r>
        <w:r w:rsidDel="00CF07F5">
          <w:rPr>
            <w:rFonts w:ascii="Times New Roman" w:eastAsia="Times New Roman" w:hAnsi="Times New Roman" w:cs="Times New Roman"/>
            <w:sz w:val="24"/>
          </w:rPr>
          <w:delText xml:space="preserve"> clade whose </w:delText>
        </w:r>
      </w:del>
      <w:ins w:id="55" w:author="Timothy Williams" w:date="2012-11-23T17:18:00Z">
        <w:r w:rsidR="00CF07F5">
          <w:rPr>
            <w:rFonts w:ascii="Times New Roman" w:eastAsia="Times New Roman" w:hAnsi="Times New Roman" w:cs="Times New Roman"/>
            <w:sz w:val="24"/>
          </w:rPr>
          <w:t xml:space="preserve">the </w:t>
        </w:r>
      </w:ins>
      <w:r>
        <w:rPr>
          <w:rFonts w:ascii="Times New Roman" w:eastAsia="Times New Roman" w:hAnsi="Times New Roman" w:cs="Times New Roman"/>
          <w:sz w:val="24"/>
        </w:rPr>
        <w:t xml:space="preserve">diverse metabolic capabilities </w:t>
      </w:r>
      <w:ins w:id="56" w:author="Timothy Williams" w:date="2012-11-23T17:18:00Z">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ins>
      <w:r>
        <w:rPr>
          <w:rFonts w:ascii="Times New Roman" w:eastAsia="Times New Roman" w:hAnsi="Times New Roman" w:cs="Times New Roman"/>
          <w:sz w:val="24"/>
        </w:rPr>
        <w:t xml:space="preserve">include DMSP 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pPr>
        <w:pStyle w:val="Normal1"/>
        <w:spacing w:after="0" w:line="240" w:lineRule="auto"/>
        <w:rPr>
          <w:rFonts w:ascii="Times New Roman" w:eastAsia="Times New Roman" w:hAnsi="Times New Roman" w:cs="Times New Roman"/>
          <w:sz w:val="24"/>
          <w:rPrChange w:id="57" w:author="Timothy Williams" w:date="2012-11-26T14:42:00Z">
            <w:rPr/>
          </w:rPrChange>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The genus is </w:t>
      </w:r>
      <w:del w:id="58" w:author="Timothy Williams" w:date="2012-11-26T14:28:00Z">
        <w:r w:rsidDel="007C5CA7">
          <w:rPr>
            <w:rFonts w:ascii="Times New Roman" w:eastAsia="Times New Roman" w:hAnsi="Times New Roman" w:cs="Times New Roman"/>
            <w:sz w:val="24"/>
          </w:rPr>
          <w:delText xml:space="preserve">extraordinarily </w:delText>
        </w:r>
      </w:del>
      <w:r>
        <w:rPr>
          <w:rFonts w:ascii="Times New Roman" w:eastAsia="Times New Roman" w:hAnsi="Times New Roman" w:cs="Times New Roman"/>
          <w:sz w:val="24"/>
        </w:rPr>
        <w:t>metabolically versatile</w:t>
      </w:r>
      <w:ins w:id="59" w:author="Timothy Williams" w:date="2012-11-26T14:22:00Z">
        <w:r w:rsidR="007C50ED">
          <w:rPr>
            <w:rFonts w:ascii="Times New Roman" w:eastAsia="Times New Roman" w:hAnsi="Times New Roman" w:cs="Times New Roman"/>
            <w:sz w:val="24"/>
          </w:rPr>
          <w:t>,</w:t>
        </w:r>
      </w:ins>
      <w:r>
        <w:rPr>
          <w:rFonts w:ascii="Times New Roman" w:eastAsia="Times New Roman" w:hAnsi="Times New Roman" w:cs="Times New Roman"/>
          <w:sz w:val="24"/>
        </w:rPr>
        <w:t xml:space="preserve"> and </w:t>
      </w:r>
      <w:ins w:id="60" w:author="Timothy Williams" w:date="2012-11-26T14:28:00Z">
        <w:r w:rsidR="007C5CA7">
          <w:rPr>
            <w:rFonts w:ascii="Times New Roman" w:eastAsia="Times New Roman" w:hAnsi="Times New Roman" w:cs="Times New Roman"/>
            <w:sz w:val="24"/>
          </w:rPr>
          <w:t xml:space="preserve">includes </w:t>
        </w:r>
      </w:ins>
      <w:ins w:id="61" w:author="Timothy Williams" w:date="2012-11-26T14:35:00Z">
        <w:r w:rsidR="007C5CA7">
          <w:rPr>
            <w:rFonts w:ascii="Times New Roman" w:eastAsia="Times New Roman" w:hAnsi="Times New Roman" w:cs="Times New Roman"/>
            <w:sz w:val="24"/>
          </w:rPr>
          <w:t>hydrocarbon-</w:t>
        </w:r>
      </w:ins>
      <w:ins w:id="62" w:author="Timothy Williams" w:date="2012-11-26T14:38:00Z">
        <w:r w:rsidR="007C5CA7">
          <w:rPr>
            <w:rFonts w:ascii="Times New Roman" w:eastAsia="Times New Roman" w:hAnsi="Times New Roman" w:cs="Times New Roman"/>
            <w:sz w:val="24"/>
          </w:rPr>
          <w:t>degrad</w:t>
        </w:r>
      </w:ins>
      <w:ins w:id="63" w:author="Timothy Williams" w:date="2012-11-26T14:35:00Z">
        <w:r w:rsidR="007C5CA7">
          <w:rPr>
            <w:rFonts w:ascii="Times New Roman" w:eastAsia="Times New Roman" w:hAnsi="Times New Roman" w:cs="Times New Roman"/>
            <w:sz w:val="24"/>
          </w:rPr>
          <w:t xml:space="preserve">ing </w:t>
        </w:r>
      </w:ins>
      <w:ins w:id="64" w:author="Timothy Williams" w:date="2012-11-26T14:29:00Z">
        <w:r w:rsidR="007C5CA7">
          <w:rPr>
            <w:rFonts w:ascii="Times New Roman" w:eastAsia="Times New Roman" w:hAnsi="Times New Roman" w:cs="Times New Roman"/>
            <w:sz w:val="24"/>
          </w:rPr>
          <w:t xml:space="preserve">heterotrophic strains </w:t>
        </w:r>
      </w:ins>
      <w:ins w:id="65" w:author="Timothy Williams" w:date="2012-11-26T14:38:00Z">
        <w:r w:rsidR="007C5CA7">
          <w:rPr>
            <w:rFonts w:ascii="Times New Roman" w:eastAsia="Times New Roman" w:hAnsi="Times New Roman" w:cs="Times New Roman"/>
            <w:sz w:val="24"/>
          </w:rPr>
          <w:t>(</w:t>
        </w:r>
      </w:ins>
      <w:ins w:id="66" w:author="Timothy Williams" w:date="2012-11-26T14:41:00Z">
        <w:r w:rsidR="007C5CA7">
          <w:rPr>
            <w:rFonts w:ascii="Times New Roman" w:eastAsia="Times New Roman" w:hAnsi="Times New Roman" w:cs="Times New Roman"/>
            <w:sz w:val="24"/>
          </w:rPr>
          <w:t>e.g., Gauthier et al., 1992; Huu et al., 1999)</w:t>
        </w:r>
      </w:ins>
      <w:ins w:id="67" w:author="Timothy Williams" w:date="2012-11-26T14:29:00Z">
        <w:r w:rsidR="007C5CA7">
          <w:rPr>
            <w:rFonts w:ascii="Times New Roman" w:eastAsia="Times New Roman" w:hAnsi="Times New Roman" w:cs="Times New Roman"/>
            <w:sz w:val="24"/>
          </w:rPr>
          <w:t>,</w:t>
        </w:r>
      </w:ins>
      <w:ins w:id="68" w:author="Timothy Williams" w:date="2012-11-26T14:28:00Z">
        <w:r w:rsidR="007C5CA7" w:rsidRPr="007C5CA7">
          <w:rPr>
            <w:rFonts w:ascii="Times New Roman" w:eastAsia="Times New Roman" w:hAnsi="Times New Roman" w:cs="Times New Roman"/>
            <w:sz w:val="24"/>
          </w:rPr>
          <w:t xml:space="preserve"> </w:t>
        </w:r>
      </w:ins>
      <w:ins w:id="69" w:author="Timothy Williams" w:date="2012-11-26T14:22:00Z">
        <w:r w:rsidR="007C50ED">
          <w:rPr>
            <w:rFonts w:ascii="Times New Roman" w:eastAsia="Times New Roman" w:hAnsi="Times New Roman" w:cs="Times New Roman"/>
            <w:sz w:val="24"/>
          </w:rPr>
          <w:t xml:space="preserve">although </w:t>
        </w:r>
      </w:ins>
      <w:ins w:id="70" w:author="Timothy Williams" w:date="2012-11-26T14:43:00Z">
        <w:r w:rsidR="00923863">
          <w:rPr>
            <w:rFonts w:ascii="Times New Roman" w:eastAsia="Times New Roman" w:hAnsi="Times New Roman" w:cs="Times New Roman"/>
            <w:sz w:val="24"/>
          </w:rPr>
          <w:t xml:space="preserve">deep-sea </w:t>
        </w:r>
      </w:ins>
      <w:ins w:id="71" w:author="Timothy Williams" w:date="2012-11-26T14:22:00Z">
        <w:r w:rsidR="007C50ED">
          <w:rPr>
            <w:rFonts w:ascii="Times New Roman" w:eastAsia="Times New Roman" w:hAnsi="Times New Roman" w:cs="Times New Roman"/>
            <w:sz w:val="24"/>
          </w:rPr>
          <w:t xml:space="preserve">metal-oxidizing autotrophs </w:t>
        </w:r>
      </w:ins>
      <w:ins w:id="72" w:author="Timothy Williams" w:date="2012-11-26T14:33:00Z">
        <w:r w:rsidR="007C5CA7">
          <w:rPr>
            <w:rFonts w:ascii="Times New Roman" w:eastAsia="Times New Roman" w:hAnsi="Times New Roman" w:cs="Times New Roman"/>
            <w:sz w:val="24"/>
          </w:rPr>
          <w:t>have been</w:t>
        </w:r>
      </w:ins>
      <w:ins w:id="73" w:author="Timothy Williams" w:date="2012-11-26T14:22:00Z">
        <w:r w:rsidR="007C50ED">
          <w:rPr>
            <w:rFonts w:ascii="Times New Roman" w:eastAsia="Times New Roman" w:hAnsi="Times New Roman" w:cs="Times New Roman"/>
            <w:sz w:val="24"/>
          </w:rPr>
          <w:t xml:space="preserve"> affiliated with this genus </w:t>
        </w:r>
      </w:ins>
      <w:ins w:id="74" w:author="Timothy Williams" w:date="2012-11-26T14:34:00Z">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ins>
      <w:ins w:id="75" w:author="Timothy Williams" w:date="2012-11-26T14:42:00Z">
        <w:r w:rsidR="00923863">
          <w:rPr>
            <w:rFonts w:ascii="Times New Roman" w:eastAsia="Times New Roman" w:hAnsi="Times New Roman" w:cs="Times New Roman"/>
            <w:sz w:val="24"/>
          </w:rPr>
          <w:t xml:space="preserve">). </w:t>
        </w:r>
      </w:ins>
      <w:del w:id="76" w:author="Timothy Williams" w:date="2012-11-26T14:42:00Z">
        <w:r w:rsidDel="00923863">
          <w:rPr>
            <w:rFonts w:ascii="Times New Roman" w:eastAsia="Times New Roman" w:hAnsi="Times New Roman" w:cs="Times New Roman"/>
            <w:sz w:val="24"/>
          </w:rPr>
          <w:delText xml:space="preserve">described as an “opportunitroph” (Singer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xml:space="preserve">, 2011). </w:delText>
        </w:r>
      </w:del>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commentRangeStart w:id="77"/>
      <w:del w:id="78" w:author="Timothy Williams" w:date="2012-11-26T14:42:00Z">
        <w:r w:rsidDel="00923863">
          <w:rPr>
            <w:rFonts w:ascii="Times New Roman" w:eastAsia="Times New Roman" w:hAnsi="Times New Roman" w:cs="Times New Roman"/>
            <w:sz w:val="24"/>
          </w:rPr>
          <w:delText>Others are metal-oxidizing autotrophs (</w:delText>
        </w:r>
        <w:commentRangeStart w:id="79"/>
        <w:r w:rsidDel="00923863">
          <w:rPr>
            <w:rFonts w:ascii="Times New Roman" w:eastAsia="Times New Roman" w:hAnsi="Times New Roman" w:cs="Times New Roman"/>
            <w:sz w:val="24"/>
          </w:rPr>
          <w:delText xml:space="preserve">Edwards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2003</w:delText>
        </w:r>
        <w:commentRangeEnd w:id="79"/>
        <w:r w:rsidR="00734B0A" w:rsidDel="00923863">
          <w:rPr>
            <w:rStyle w:val="CommentReference"/>
            <w:rFonts w:asciiTheme="minorHAnsi" w:eastAsiaTheme="minorEastAsia" w:hAnsiTheme="minorHAnsi" w:cstheme="minorBidi"/>
            <w:color w:val="auto"/>
          </w:rPr>
          <w:commentReference w:id="79"/>
        </w:r>
        <w:r w:rsidDel="00923863">
          <w:rPr>
            <w:rFonts w:ascii="Times New Roman" w:eastAsia="Times New Roman" w:hAnsi="Times New Roman" w:cs="Times New Roman"/>
            <w:sz w:val="24"/>
          </w:rPr>
          <w:delText xml:space="preserve">; Wang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2011)</w:delText>
        </w:r>
      </w:del>
      <w:del w:id="80" w:author="Timothy Williams" w:date="2012-11-26T14:19:00Z">
        <w:r w:rsidDel="007C50ED">
          <w:rPr>
            <w:rFonts w:ascii="Times New Roman" w:eastAsia="Times New Roman" w:hAnsi="Times New Roman" w:cs="Times New Roman"/>
            <w:sz w:val="24"/>
          </w:rPr>
          <w:delText xml:space="preserve"> or are capable of unusual redox cycling (Handley </w:delText>
        </w:r>
        <w:r w:rsidDel="007C50ED">
          <w:rPr>
            <w:rFonts w:ascii="Times New Roman" w:eastAsia="Times New Roman" w:hAnsi="Times New Roman" w:cs="Times New Roman"/>
            <w:i/>
            <w:sz w:val="24"/>
          </w:rPr>
          <w:delText>et al</w:delText>
        </w:r>
        <w:r w:rsidDel="007C50ED">
          <w:rPr>
            <w:rFonts w:ascii="Times New Roman" w:eastAsia="Times New Roman" w:hAnsi="Times New Roman" w:cs="Times New Roman"/>
            <w:sz w:val="24"/>
          </w:rPr>
          <w:delText>., 2009)</w:delText>
        </w:r>
      </w:del>
      <w:del w:id="81" w:author="Timothy Williams" w:date="2012-11-26T14:42:00Z">
        <w:r w:rsidDel="00923863">
          <w:rPr>
            <w:rFonts w:ascii="Times New Roman" w:eastAsia="Times New Roman" w:hAnsi="Times New Roman" w:cs="Times New Roman"/>
            <w:sz w:val="24"/>
          </w:rPr>
          <w:delText xml:space="preserve">. </w:delText>
        </w:r>
        <w:commentRangeEnd w:id="77"/>
        <w:r w:rsidR="00734B0A" w:rsidDel="00923863">
          <w:rPr>
            <w:rStyle w:val="CommentReference"/>
            <w:rFonts w:asciiTheme="minorHAnsi" w:eastAsiaTheme="minorEastAsia" w:hAnsiTheme="minorHAnsi" w:cstheme="minorBidi"/>
            <w:color w:val="auto"/>
          </w:rPr>
          <w:commentReference w:id="77"/>
        </w:r>
      </w:del>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revealed which of these capabilities was 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including an Antarctic lake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del w:id="82" w:author="Timothy Williams" w:date="2012-11-26T14:45:00Z">
        <w:r w:rsidDel="005261B0">
          <w:rPr>
            <w:rFonts w:ascii="Times New Roman" w:eastAsia="Times New Roman" w:hAnsi="Times New Roman" w:cs="Times New Roman"/>
            <w:i/>
            <w:sz w:val="24"/>
          </w:rPr>
          <w:delText xml:space="preserve">Halomonas </w:delText>
        </w:r>
      </w:del>
      <w:ins w:id="83" w:author="Timothy Williams" w:date="2012-11-26T14:45:00Z">
        <w:r w:rsidR="005261B0">
          <w:rPr>
            <w:rFonts w:ascii="Times New Roman" w:eastAsia="Times New Roman" w:hAnsi="Times New Roman" w:cs="Times New Roman"/>
            <w:i/>
            <w:sz w:val="24"/>
          </w:rPr>
          <w:t xml:space="preserve">H. </w:t>
        </w:r>
      </w:ins>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with subsequent light microscopy analyses reporting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of this eucaryal class 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in Organic Lake surface waters probably perform similar functions. The presence of this clade in the deep zone implies a facultative anaerobic lifestyle or sedimented cells. </w:t>
      </w:r>
    </w:p>
    <w:p w:rsidR="00E93911" w:rsidRDefault="00C45D27" w:rsidP="00694977">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ins w:id="84" w:author="Timothy Williams" w:date="2012-11-27T11:21:00Z">
        <w:r w:rsidR="00694977">
          <w:rPr>
            <w:rFonts w:ascii="Times New Roman" w:eastAsia="Times New Roman" w:hAnsi="Times New Roman" w:cs="Times New Roman"/>
            <w:sz w:val="24"/>
          </w:rPr>
          <w:t xml:space="preserve">reduced, sulfur-rich, </w:t>
        </w:r>
      </w:ins>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ins w:id="85" w:author="Timothy Williams" w:date="2012-11-27T11:22:00Z">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r>
        <w:rPr>
          <w:rFonts w:ascii="Times New Roman" w:eastAsia="Times New Roman" w:hAnsi="Times New Roman" w:cs="Times New Roman"/>
          <w:sz w:val="24"/>
        </w:rPr>
        <w:t xml:space="preserve">). </w:t>
      </w:r>
      <w:ins w:id="86" w:author="Timothy Williams" w:date="2012-11-27T11:24:00Z">
        <w:r w:rsidR="00694977">
          <w:rPr>
            <w:rFonts w:ascii="Times New Roman" w:eastAsia="Times New Roman" w:hAnsi="Times New Roman" w:cs="Times New Roman"/>
            <w:sz w:val="24"/>
          </w:rPr>
          <w:t xml:space="preserve">OD1 from Zodletone Spring, Oklahoma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ins w:id="87" w:author="Timothy Williams" w:date="2012-11-27T11:27:00Z">
        <w:r w:rsidR="00694977">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w:t>
      </w:r>
      <w:del w:id="88" w:author="Timothy Williams" w:date="2012-11-27T11:28:00Z">
        <w:r w:rsidDel="00694977">
          <w:rPr>
            <w:rFonts w:ascii="Times New Roman" w:eastAsia="Times New Roman" w:hAnsi="Times New Roman" w:cs="Times New Roman"/>
            <w:sz w:val="24"/>
          </w:rPr>
          <w:delText xml:space="preserve">, and OD1 from Zodletone Spring, Oklahoma was reported to possess oxygen sensitive enzymes related to those from anaerobic </w:delText>
        </w:r>
        <w:commentRangeStart w:id="89"/>
        <w:r w:rsidDel="00694977">
          <w:rPr>
            <w:rFonts w:ascii="Times New Roman" w:eastAsia="Times New Roman" w:hAnsi="Times New Roman" w:cs="Times New Roman"/>
            <w:sz w:val="24"/>
          </w:rPr>
          <w:delText>bacteria</w:delText>
        </w:r>
        <w:commentRangeEnd w:id="89"/>
        <w:r w:rsidR="00694977" w:rsidDel="00694977">
          <w:rPr>
            <w:rStyle w:val="CommentReference"/>
            <w:rFonts w:asciiTheme="minorHAnsi" w:eastAsiaTheme="minorEastAsia" w:hAnsiTheme="minorHAnsi" w:cstheme="minorBidi"/>
            <w:color w:val="auto"/>
          </w:rPr>
          <w:commentReference w:id="89"/>
        </w:r>
        <w:r w:rsidDel="00694977">
          <w:rPr>
            <w:rFonts w:ascii="Times New Roman" w:eastAsia="Times New Roman" w:hAnsi="Times New Roman" w:cs="Times New Roman"/>
            <w:sz w:val="24"/>
          </w:rPr>
          <w:delText xml:space="preserve"> (Elshahed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2005).</w:delText>
        </w:r>
      </w:del>
      <w:del w:id="90" w:author="Timothy Williams" w:date="2012-11-27T11:26:00Z">
        <w:r w:rsidDel="00694977">
          <w:rPr>
            <w:rFonts w:ascii="Times New Roman" w:eastAsia="Times New Roman" w:hAnsi="Times New Roman" w:cs="Times New Roman"/>
            <w:sz w:val="24"/>
          </w:rPr>
          <w:delText xml:space="preserve"> In the marine environment OD1 has been associated with </w:delText>
        </w:r>
        <w:commentRangeStart w:id="91"/>
        <w:r w:rsidDel="00694977">
          <w:rPr>
            <w:rFonts w:ascii="Times New Roman" w:eastAsia="Times New Roman" w:hAnsi="Times New Roman" w:cs="Times New Roman"/>
            <w:sz w:val="24"/>
          </w:rPr>
          <w:delText xml:space="preserve">reduced conditions </w:delText>
        </w:r>
        <w:commentRangeEnd w:id="91"/>
        <w:r w:rsidR="00D15250" w:rsidDel="00694977">
          <w:rPr>
            <w:rStyle w:val="CommentReference"/>
            <w:rFonts w:asciiTheme="minorHAnsi" w:eastAsiaTheme="minorEastAsia" w:hAnsiTheme="minorHAnsi" w:cstheme="minorBidi"/>
            <w:color w:val="auto"/>
          </w:rPr>
          <w:commentReference w:id="91"/>
        </w:r>
      </w:del>
      <w:del w:id="92" w:author="Timothy Williams" w:date="2012-11-26T14:53:00Z">
        <w:r w:rsidDel="00D15250">
          <w:rPr>
            <w:rFonts w:ascii="Times New Roman" w:eastAsia="Times New Roman" w:hAnsi="Times New Roman" w:cs="Times New Roman"/>
            <w:sz w:val="24"/>
          </w:rPr>
          <w:delText xml:space="preserve">with </w:delText>
        </w:r>
      </w:del>
      <w:del w:id="93" w:author="Timothy Williams" w:date="2012-11-26T14:54:00Z">
        <w:r w:rsidDel="00D15250">
          <w:rPr>
            <w:rFonts w:ascii="Times New Roman" w:eastAsia="Times New Roman" w:hAnsi="Times New Roman" w:cs="Times New Roman"/>
            <w:sz w:val="24"/>
          </w:rPr>
          <w:delText xml:space="preserve">high sulfur </w:delText>
        </w:r>
      </w:del>
      <w:del w:id="94" w:author="Timothy Williams" w:date="2012-11-27T11:26:00Z">
        <w:r w:rsidDel="00694977">
          <w:rPr>
            <w:rFonts w:ascii="Times New Roman" w:eastAsia="Times New Roman" w:hAnsi="Times New Roman" w:cs="Times New Roman"/>
            <w:sz w:val="24"/>
          </w:rPr>
          <w:delText xml:space="preserve">(Harris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xml:space="preserve">., 2004; Elshahed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2005)</w:delText>
        </w:r>
      </w:del>
      <w:r>
        <w:rPr>
          <w:rFonts w:ascii="Times New Roman" w:eastAsia="Times New Roman" w:hAnsi="Times New Roman" w:cs="Times New Roman"/>
          <w:sz w:val="24"/>
        </w:rPr>
        <w:t xml:space="preserve">. The distribution of OD1 in Organic Lake is consistent with an anaerobic metabolism and potential involvement in sulfur chemistry. </w:t>
      </w:r>
      <w:proofErr w:type="gramStart"/>
      <w:r>
        <w:rPr>
          <w:rFonts w:ascii="Times New Roman" w:eastAsia="Times New Roman" w:hAnsi="Times New Roman" w:cs="Times New Roman"/>
          <w:sz w:val="24"/>
        </w:rPr>
        <w:t>(*</w:t>
      </w:r>
      <w:r>
        <w:rPr>
          <w:rFonts w:ascii="Times New Roman" w:eastAsia="Times New Roman" w:hAnsi="Times New Roman" w:cs="Times New Roman"/>
          <w:sz w:val="24"/>
          <w:highlight w:val="yellow"/>
        </w:rPr>
        <w:t>TM7</w:t>
      </w:r>
      <w:r>
        <w:rPr>
          <w:rFonts w:ascii="Times New Roman" w:eastAsia="Times New Roman" w:hAnsi="Times New Roman" w:cs="Times New Roman"/>
          <w:sz w:val="24"/>
        </w:rPr>
        <w:t>).</w:t>
      </w:r>
      <w:proofErr w:type="gramEnd"/>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pPr>
        <w:pStyle w:val="Normal1"/>
        <w:spacing w:after="0" w:line="240" w:lineRule="auto"/>
      </w:pPr>
      <w:r>
        <w:rPr>
          <w:rFonts w:ascii="Times New Roman" w:eastAsia="Times New Roman" w:hAnsi="Times New Roman" w:cs="Times New Roman"/>
          <w:sz w:val="24"/>
        </w:rPr>
        <w:t xml:space="preserve">To determine the functional processes occuring 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and functions to allow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C fixation was much lower than for degradative processes, indicating potential for net C loss (Figure 4A). Potential for aerobic carbon fixation (Figure 4A) via the oxygen-tolerant Calvin-Benson-Basham (CBB) cycle was assessed by presence of the marker genes ribulose-bisphosphate carboxylase (RuBisCO) and phosphoribulokinase (PRK) (Hügler &amp; Sievert, 2011). The majority of RuBisCO homologs were related to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(Table 2, Figure S6A) supporting the ecological role of green algae as the principle photosynthetic organisms. </w:t>
      </w:r>
      <w:moveFromRangeStart w:id="95" w:author="Timothy Williams" w:date="2012-11-27T12:16:00Z" w:name="move341781914"/>
      <w:moveFrom w:id="96" w:author="Timothy Williams" w:date="2012-11-27T12:16:00Z">
        <w:r w:rsidDel="00A012D4">
          <w:rPr>
            <w:rFonts w:ascii="Times New Roman" w:eastAsia="Times New Roman" w:hAnsi="Times New Roman" w:cs="Times New Roman"/>
            <w:sz w:val="24"/>
          </w:rPr>
          <w:t xml:space="preserve">The majority of PRK genes had best matches to </w:t>
        </w:r>
        <w:r w:rsidDel="00A012D4">
          <w:rPr>
            <w:rFonts w:ascii="Times New Roman" w:eastAsia="Times New Roman" w:hAnsi="Times New Roman" w:cs="Times New Roman"/>
            <w:i/>
            <w:sz w:val="24"/>
          </w:rPr>
          <w:t>Gammaproteobacteria</w:t>
        </w:r>
        <w:r w:rsidDel="00A012D4">
          <w:rPr>
            <w:rFonts w:ascii="Times New Roman" w:eastAsia="Times New Roman" w:hAnsi="Times New Roman" w:cs="Times New Roman"/>
            <w:sz w:val="24"/>
          </w:rPr>
          <w:t xml:space="preserve">, predominantly </w:t>
        </w:r>
        <w:r w:rsidDel="00A012D4">
          <w:rPr>
            <w:rFonts w:ascii="Times New Roman" w:eastAsia="Times New Roman" w:hAnsi="Times New Roman" w:cs="Times New Roman"/>
            <w:i/>
            <w:sz w:val="24"/>
          </w:rPr>
          <w:t xml:space="preserve">Marinobacter </w:t>
        </w:r>
        <w:r w:rsidDel="00A012D4">
          <w:rPr>
            <w:rFonts w:ascii="Times New Roman" w:eastAsia="Times New Roman" w:hAnsi="Times New Roman" w:cs="Times New Roman"/>
            <w:sz w:val="24"/>
          </w:rPr>
          <w:t xml:space="preserve">(Table 2, Figure S6A). </w:t>
        </w:r>
      </w:moveFrom>
      <w:moveFromRangeEnd w:id="95"/>
      <w:r>
        <w:rPr>
          <w:rFonts w:ascii="Times New Roman" w:eastAsia="Times New Roman" w:hAnsi="Times New Roman" w:cs="Times New Roman"/>
          <w:sz w:val="24"/>
        </w:rPr>
        <w:t xml:space="preserve">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(Figure S6A),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del w:id="97" w:author="Timothy Williams" w:date="2012-11-26T14:59:00Z">
        <w:r w:rsidDel="00D15250">
          <w:rPr>
            <w:rFonts w:ascii="Times New Roman" w:eastAsia="Times New Roman" w:hAnsi="Times New Roman" w:cs="Times New Roman"/>
            <w:i/>
            <w:sz w:val="24"/>
          </w:rPr>
          <w:delText xml:space="preserve">bona fide </w:delText>
        </w:r>
      </w:del>
      <w:r>
        <w:rPr>
          <w:rFonts w:ascii="Times New Roman" w:eastAsia="Times New Roman" w:hAnsi="Times New Roman" w:cs="Times New Roman"/>
          <w:sz w:val="24"/>
        </w:rPr>
        <w:t xml:space="preserve">autotrophs. </w:t>
      </w:r>
      <w:moveToRangeStart w:id="98" w:author="Timothy Williams" w:date="2012-11-27T12:16:00Z" w:name="move341781914"/>
      <w:moveTo w:id="99" w:author="Timothy Williams" w:date="2012-11-27T12:16:00Z">
        <w:r w:rsidR="00A012D4">
          <w:rPr>
            <w:rFonts w:ascii="Times New Roman" w:eastAsia="Times New Roman" w:hAnsi="Times New Roman" w:cs="Times New Roman"/>
            <w:sz w:val="24"/>
          </w:rPr>
          <w:t xml:space="preserve">The majority of PRK genes had best matches to </w:t>
        </w:r>
        <w:r w:rsidR="00A012D4">
          <w:rPr>
            <w:rFonts w:ascii="Times New Roman" w:eastAsia="Times New Roman" w:hAnsi="Times New Roman" w:cs="Times New Roman"/>
            <w:i/>
            <w:sz w:val="24"/>
          </w:rPr>
          <w:t>Gammaproteobacteria</w:t>
        </w:r>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 xml:space="preserve">Marinobacter </w:t>
        </w:r>
        <w:r w:rsidR="00A012D4">
          <w:rPr>
            <w:rFonts w:ascii="Times New Roman" w:eastAsia="Times New Roman" w:hAnsi="Times New Roman" w:cs="Times New Roman"/>
            <w:sz w:val="24"/>
          </w:rPr>
          <w:t xml:space="preserve">(Table 2, Figure S6A). </w:t>
        </w:r>
      </w:moveTo>
      <w:moveToRangeEnd w:id="98"/>
      <w:ins w:id="100" w:author="Timothy Williams" w:date="2012-11-27T12:18:00Z">
        <w:r w:rsidR="00A012D4">
          <w:rPr>
            <w:rFonts w:ascii="Times New Roman" w:eastAsia="Times New Roman" w:hAnsi="Times New Roman" w:cs="Times New Roman"/>
            <w:sz w:val="24"/>
          </w:rPr>
          <w:t xml:space="preserve">Although deep-sea, iron-oxidizing autotrophic members of </w:t>
        </w:r>
        <w:r w:rsidR="00A012D4">
          <w:rPr>
            <w:rFonts w:ascii="Times New Roman" w:eastAsia="Times New Roman" w:hAnsi="Times New Roman" w:cs="Times New Roman"/>
            <w:i/>
            <w:sz w:val="24"/>
          </w:rPr>
          <w:t>Marinobacte</w:t>
        </w:r>
      </w:ins>
      <w:ins w:id="101" w:author="Timothy Williams" w:date="2012-11-27T12:20:00Z">
        <w:r w:rsidR="00A012D4">
          <w:rPr>
            <w:rFonts w:ascii="Times New Roman" w:eastAsia="Times New Roman" w:hAnsi="Times New Roman" w:cs="Times New Roman"/>
            <w:i/>
            <w:sz w:val="24"/>
          </w:rPr>
          <w:t>r</w:t>
        </w:r>
      </w:ins>
      <w:ins w:id="102" w:author="Timothy Williams" w:date="2012-11-27T12:18:00Z">
        <w:r w:rsidR="00A012D4">
          <w:rPr>
            <w:rFonts w:ascii="Times New Roman" w:eastAsia="Times New Roman" w:hAnsi="Times New Roman" w:cs="Times New Roman"/>
            <w:i/>
            <w:sz w:val="24"/>
          </w:rPr>
          <w:t xml:space="preserve">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ins>
      <w:del w:id="103" w:author="Timothy Williams" w:date="2012-11-27T12:18:00Z">
        <w:r w:rsidDel="00A012D4">
          <w:rPr>
            <w:rFonts w:ascii="Times New Roman" w:eastAsia="Times New Roman" w:hAnsi="Times New Roman" w:cs="Times New Roman"/>
            <w:sz w:val="24"/>
          </w:rPr>
          <w:delText>However</w:delText>
        </w:r>
      </w:del>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PRK but lack RuBisCO, </w:t>
      </w:r>
      <w:del w:id="104" w:author="Timothy Williams" w:date="2012-11-27T11:30:00Z">
        <w:r w:rsidDel="00094FF7">
          <w:rPr>
            <w:rFonts w:ascii="Times New Roman" w:eastAsia="Times New Roman" w:hAnsi="Times New Roman" w:cs="Times New Roman"/>
            <w:sz w:val="24"/>
          </w:rPr>
          <w:delText xml:space="preserve">and only one of these </w:delText>
        </w:r>
        <w:r w:rsidDel="00094FF7">
          <w:rPr>
            <w:rFonts w:ascii="Times New Roman" w:eastAsia="Times New Roman" w:hAnsi="Times New Roman" w:cs="Times New Roman"/>
            <w:i/>
            <w:sz w:val="24"/>
          </w:rPr>
          <w:delText>Marinobacter</w:delText>
        </w:r>
        <w:r w:rsidDel="00094FF7">
          <w:rPr>
            <w:rFonts w:ascii="Times New Roman" w:eastAsia="Times New Roman" w:hAnsi="Times New Roman" w:cs="Times New Roman"/>
            <w:sz w:val="24"/>
          </w:rPr>
          <w:delText xml:space="preserve"> is known to oxidize manganese and is thus possibly capable of autotrophy (Wang </w:delText>
        </w:r>
        <w:r w:rsidDel="00094FF7">
          <w:rPr>
            <w:rFonts w:ascii="Times New Roman" w:eastAsia="Times New Roman" w:hAnsi="Times New Roman" w:cs="Times New Roman"/>
            <w:i/>
            <w:sz w:val="24"/>
          </w:rPr>
          <w:delText>et al.</w:delText>
        </w:r>
        <w:r w:rsidDel="00094FF7">
          <w:rPr>
            <w:rFonts w:ascii="Times New Roman" w:eastAsia="Times New Roman" w:hAnsi="Times New Roman" w:cs="Times New Roman"/>
            <w:sz w:val="24"/>
          </w:rPr>
          <w:delText>, 2011) and</w:delText>
        </w:r>
      </w:del>
      <w:del w:id="105" w:author="Timothy Williams" w:date="2012-11-27T12:18:00Z">
        <w:r w:rsidDel="00A012D4">
          <w:rPr>
            <w:rFonts w:ascii="Times New Roman" w:eastAsia="Times New Roman" w:hAnsi="Times New Roman" w:cs="Times New Roman"/>
            <w:sz w:val="24"/>
          </w:rPr>
          <w:delText xml:space="preserve"> iron-oxidizing autotrophic members of the genus have been isolated (Edwards </w:delText>
        </w:r>
        <w:r w:rsidDel="00A012D4">
          <w:rPr>
            <w:rFonts w:ascii="Times New Roman" w:eastAsia="Times New Roman" w:hAnsi="Times New Roman" w:cs="Times New Roman"/>
            <w:i/>
            <w:sz w:val="24"/>
          </w:rPr>
          <w:delText>et al.</w:delText>
        </w:r>
        <w:r w:rsidDel="00A012D4">
          <w:rPr>
            <w:rFonts w:ascii="Times New Roman" w:eastAsia="Times New Roman" w:hAnsi="Times New Roman" w:cs="Times New Roman"/>
            <w:sz w:val="24"/>
          </w:rPr>
          <w:delText xml:space="preserve">, 2003). </w:delText>
        </w:r>
      </w:del>
      <w:ins w:id="106" w:author="Timothy Williams" w:date="2012-11-27T12:12:00Z">
        <w:r w:rsidR="00D176A2">
          <w:rPr>
            <w:rFonts w:ascii="Times New Roman" w:eastAsia="Times New Roman" w:hAnsi="Times New Roman" w:cs="Times New Roman"/>
            <w:sz w:val="24"/>
          </w:rPr>
          <w:t>A</w:t>
        </w:r>
      </w:ins>
      <w:ins w:id="107" w:author="Timothy Williams" w:date="2012-11-27T11:47:00Z">
        <w:r w:rsidR="00350BAE">
          <w:rPr>
            <w:rFonts w:ascii="Times New Roman" w:eastAsia="Times New Roman" w:hAnsi="Times New Roman" w:cs="Times New Roman"/>
            <w:sz w:val="24"/>
          </w:rPr>
          <w:t>cross</w:t>
        </w:r>
      </w:ins>
      <w:ins w:id="108" w:author="Timothy Williams" w:date="2012-11-27T11:46:00Z">
        <w:r w:rsidR="00350BAE">
          <w:rPr>
            <w:rFonts w:ascii="Times New Roman" w:eastAsia="Times New Roman" w:hAnsi="Times New Roman" w:cs="Times New Roman"/>
            <w:sz w:val="24"/>
          </w:rPr>
          <w:t xml:space="preserve">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PRK homolog gene is </w:t>
        </w:r>
      </w:ins>
      <w:ins w:id="109" w:author="Timothy Williams" w:date="2012-11-27T11:47:00Z">
        <w:r w:rsidR="00350BAE">
          <w:rPr>
            <w:rFonts w:ascii="Times New Roman" w:eastAsia="Times New Roman" w:hAnsi="Times New Roman" w:cs="Times New Roman"/>
            <w:sz w:val="24"/>
          </w:rPr>
          <w:t>adjacent</w:t>
        </w:r>
      </w:ins>
      <w:ins w:id="110" w:author="Timothy Williams" w:date="2012-11-27T11:46:00Z">
        <w:r w:rsidR="00350BAE">
          <w:rPr>
            <w:rFonts w:ascii="Times New Roman" w:eastAsia="Times New Roman" w:hAnsi="Times New Roman" w:cs="Times New Roman"/>
            <w:sz w:val="24"/>
          </w:rPr>
          <w:t xml:space="preserve"> </w:t>
        </w:r>
      </w:ins>
      <w:ins w:id="111" w:author="Timothy Williams" w:date="2012-11-27T11:47:00Z">
        <w:r w:rsidR="00350BAE">
          <w:rPr>
            <w:rFonts w:ascii="Times New Roman" w:eastAsia="Times New Roman" w:hAnsi="Times New Roman" w:cs="Times New Roman"/>
            <w:sz w:val="24"/>
          </w:rPr>
          <w:t>to</w:t>
        </w:r>
      </w:ins>
      <w:ins w:id="112" w:author="Timothy Williams" w:date="2012-11-27T11:48:00Z">
        <w:r w:rsidR="00350BAE">
          <w:rPr>
            <w:rFonts w:ascii="Times New Roman" w:eastAsia="Times New Roman" w:hAnsi="Times New Roman" w:cs="Times New Roman"/>
            <w:sz w:val="24"/>
          </w:rPr>
          <w:t xml:space="preserve"> a gene for a putative phosphodiesterase</w:t>
        </w:r>
      </w:ins>
      <w:ins w:id="113" w:author="Timothy Williams" w:date="2012-11-27T12:01:00Z">
        <w:r w:rsidR="00FD31E7">
          <w:rPr>
            <w:rFonts w:ascii="Times New Roman" w:eastAsia="Times New Roman" w:hAnsi="Times New Roman" w:cs="Times New Roman"/>
            <w:sz w:val="24"/>
          </w:rPr>
          <w:t xml:space="preserve">, suggesting that the enzymes expressed by these genes may be involved in </w:t>
        </w:r>
      </w:ins>
      <w:ins w:id="114" w:author="Timothy Williams" w:date="2012-11-27T12:30:00Z">
        <w:r w:rsidR="00FC4138">
          <w:rPr>
            <w:rFonts w:ascii="Times New Roman" w:eastAsia="Times New Roman" w:hAnsi="Times New Roman" w:cs="Times New Roman"/>
            <w:sz w:val="24"/>
          </w:rPr>
          <w:t xml:space="preserve">a pathway involved in </w:t>
        </w:r>
      </w:ins>
      <w:ins w:id="115" w:author="Timothy Williams" w:date="2012-11-27T12:01:00Z">
        <w:r w:rsidR="00FD31E7">
          <w:rPr>
            <w:rFonts w:ascii="Times New Roman" w:eastAsia="Times New Roman" w:hAnsi="Times New Roman" w:cs="Times New Roman"/>
            <w:sz w:val="24"/>
          </w:rPr>
          <w:t xml:space="preserve">pentose phosphate metabolism </w:t>
        </w:r>
      </w:ins>
      <w:ins w:id="116" w:author="Timothy Williams" w:date="2012-11-27T12:30:00Z">
        <w:r w:rsidR="00FC4138">
          <w:rPr>
            <w:rFonts w:ascii="Times New Roman" w:eastAsia="Times New Roman" w:hAnsi="Times New Roman" w:cs="Times New Roman"/>
            <w:sz w:val="24"/>
          </w:rPr>
          <w:t>unrelated to</w:t>
        </w:r>
      </w:ins>
      <w:ins w:id="117" w:author="Timothy Williams" w:date="2012-11-27T12:01:00Z">
        <w:r w:rsidR="00FD31E7">
          <w:rPr>
            <w:rFonts w:ascii="Times New Roman" w:eastAsia="Times New Roman" w:hAnsi="Times New Roman" w:cs="Times New Roman"/>
            <w:sz w:val="24"/>
          </w:rPr>
          <w:t xml:space="preserve"> </w:t>
        </w:r>
      </w:ins>
      <w:ins w:id="118" w:author="Timothy Williams" w:date="2012-11-27T12:32:00Z">
        <w:r w:rsidR="00284832">
          <w:rPr>
            <w:rFonts w:ascii="Times New Roman" w:eastAsia="Times New Roman" w:hAnsi="Times New Roman" w:cs="Times New Roman"/>
            <w:sz w:val="24"/>
          </w:rPr>
          <w:t>C</w:t>
        </w:r>
      </w:ins>
      <w:ins w:id="119" w:author="Timothy Williams" w:date="2012-11-27T12:01:00Z">
        <w:r w:rsidR="00FD31E7">
          <w:rPr>
            <w:rFonts w:ascii="Times New Roman" w:eastAsia="Times New Roman" w:hAnsi="Times New Roman" w:cs="Times New Roman"/>
            <w:sz w:val="24"/>
          </w:rPr>
          <w:t xml:space="preserve"> fixation</w:t>
        </w:r>
      </w:ins>
      <w:ins w:id="120" w:author="Timothy Williams" w:date="2012-11-27T11:48:00Z">
        <w:r w:rsidR="00350BAE">
          <w:rPr>
            <w:rFonts w:ascii="Times New Roman" w:eastAsia="Times New Roman" w:hAnsi="Times New Roman" w:cs="Times New Roman"/>
            <w:sz w:val="24"/>
          </w:rPr>
          <w:t>,</w:t>
        </w:r>
      </w:ins>
      <w:ins w:id="121" w:author="Timothy Williams" w:date="2012-11-27T12:02:00Z">
        <w:r w:rsidR="00FD31E7">
          <w:rPr>
            <w:rFonts w:ascii="Times New Roman" w:eastAsia="Times New Roman" w:hAnsi="Times New Roman" w:cs="Times New Roman"/>
            <w:sz w:val="24"/>
          </w:rPr>
          <w:t xml:space="preserve"> This </w:t>
        </w:r>
      </w:ins>
      <w:ins w:id="122" w:author="Timothy Williams" w:date="2012-11-27T12:05:00Z">
        <w:r w:rsidR="00A012D4">
          <w:rPr>
            <w:rFonts w:ascii="Times New Roman" w:eastAsia="Times New Roman" w:hAnsi="Times New Roman" w:cs="Times New Roman"/>
            <w:sz w:val="24"/>
          </w:rPr>
          <w:t>decoupling of PRK from Ru</w:t>
        </w:r>
      </w:ins>
      <w:ins w:id="123" w:author="Timothy Williams" w:date="2012-11-27T12:21:00Z">
        <w:r w:rsidR="00A012D4">
          <w:rPr>
            <w:rFonts w:ascii="Times New Roman" w:eastAsia="Times New Roman" w:hAnsi="Times New Roman" w:cs="Times New Roman"/>
            <w:sz w:val="24"/>
          </w:rPr>
          <w:t>B</w:t>
        </w:r>
      </w:ins>
      <w:ins w:id="124" w:author="Timothy Williams" w:date="2012-11-27T12:05:00Z">
        <w:r w:rsidR="00FD31E7">
          <w:rPr>
            <w:rFonts w:ascii="Times New Roman" w:eastAsia="Times New Roman" w:hAnsi="Times New Roman" w:cs="Times New Roman"/>
            <w:sz w:val="24"/>
          </w:rPr>
          <w:t xml:space="preserve">isCO </w:t>
        </w:r>
      </w:ins>
      <w:ins w:id="125" w:author="Timothy Williams" w:date="2012-11-27T12:13:00Z">
        <w:r w:rsidR="00A012D4">
          <w:rPr>
            <w:rFonts w:ascii="Times New Roman" w:eastAsia="Times New Roman" w:hAnsi="Times New Roman" w:cs="Times New Roman"/>
            <w:sz w:val="24"/>
          </w:rPr>
          <w:t xml:space="preserve">involved in </w:t>
        </w:r>
      </w:ins>
      <w:ins w:id="126" w:author="Timothy Williams" w:date="2012-11-27T12:32:00Z">
        <w:r w:rsidR="00284832">
          <w:rPr>
            <w:rFonts w:ascii="Times New Roman" w:eastAsia="Times New Roman" w:hAnsi="Times New Roman" w:cs="Times New Roman"/>
            <w:sz w:val="24"/>
          </w:rPr>
          <w:t>C</w:t>
        </w:r>
      </w:ins>
      <w:ins w:id="127" w:author="Timothy Williams" w:date="2012-11-27T12:20:00Z">
        <w:r w:rsidR="00A012D4">
          <w:rPr>
            <w:rFonts w:ascii="Times New Roman" w:eastAsia="Times New Roman" w:hAnsi="Times New Roman" w:cs="Times New Roman"/>
            <w:sz w:val="24"/>
          </w:rPr>
          <w:t xml:space="preserve"> fixation </w:t>
        </w:r>
      </w:ins>
      <w:ins w:id="128" w:author="Timothy Williams" w:date="2012-11-27T12:06:00Z">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&amp; Sievert, 2011), </w:t>
        </w:r>
      </w:ins>
      <w:ins w:id="129" w:author="Timothy Williams" w:date="2012-11-27T12:02:00Z">
        <w:r w:rsidR="00FD31E7">
          <w:rPr>
            <w:rFonts w:ascii="Times New Roman" w:eastAsia="Times New Roman" w:hAnsi="Times New Roman" w:cs="Times New Roman"/>
            <w:sz w:val="24"/>
          </w:rPr>
          <w:t>under</w:t>
        </w:r>
      </w:ins>
      <w:ins w:id="130" w:author="Timothy Williams" w:date="2012-11-27T12:06:00Z">
        <w:r w:rsidR="00FD31E7">
          <w:rPr>
            <w:rFonts w:ascii="Times New Roman" w:eastAsia="Times New Roman" w:hAnsi="Times New Roman" w:cs="Times New Roman"/>
            <w:sz w:val="24"/>
          </w:rPr>
          <w:t>mine</w:t>
        </w:r>
      </w:ins>
      <w:ins w:id="131" w:author="Timothy Williams" w:date="2012-11-27T12:02:00Z">
        <w:r w:rsidR="00FD31E7">
          <w:rPr>
            <w:rFonts w:ascii="Times New Roman" w:eastAsia="Times New Roman" w:hAnsi="Times New Roman" w:cs="Times New Roman"/>
            <w:sz w:val="24"/>
          </w:rPr>
          <w:t xml:space="preserve">s the utility of PRK as a marker gene for </w:t>
        </w:r>
      </w:ins>
      <w:ins w:id="132" w:author="Timothy Williams" w:date="2012-11-27T12:20:00Z">
        <w:r w:rsidR="00A012D4">
          <w:rPr>
            <w:rFonts w:ascii="Times New Roman" w:eastAsia="Times New Roman" w:hAnsi="Times New Roman" w:cs="Times New Roman"/>
            <w:sz w:val="24"/>
          </w:rPr>
          <w:t>the CBB cycle</w:t>
        </w:r>
      </w:ins>
      <w:ins w:id="133" w:author="Timothy Williams" w:date="2012-11-27T12:02:00Z">
        <w:r w:rsidR="00FD31E7">
          <w:rPr>
            <w:rFonts w:ascii="Times New Roman" w:eastAsia="Times New Roman" w:hAnsi="Times New Roman" w:cs="Times New Roman"/>
            <w:sz w:val="24"/>
          </w:rPr>
          <w:t>.</w:t>
        </w:r>
      </w:ins>
      <w:ins w:id="134" w:author="Timothy Williams" w:date="2012-11-27T11:48:00Z">
        <w:r w:rsidR="00350BAE">
          <w:rPr>
            <w:rFonts w:ascii="Times New Roman" w:eastAsia="Times New Roman" w:hAnsi="Times New Roman" w:cs="Times New Roman"/>
            <w:sz w:val="24"/>
          </w:rPr>
          <w:t xml:space="preserve"> </w:t>
        </w:r>
      </w:ins>
      <w:del w:id="135" w:author="Timothy Williams" w:date="2012-11-27T12:04:00Z">
        <w:r w:rsidDel="00FD31E7">
          <w:rPr>
            <w:rFonts w:ascii="Times New Roman" w:eastAsia="Times New Roman" w:hAnsi="Times New Roman" w:cs="Times New Roman"/>
            <w:sz w:val="24"/>
          </w:rPr>
          <w:delText xml:space="preserve">It is therefore possible that PRK is functioning as part of the CBB cycle in association with an unknown functional analogue of RuBisCO, or serving another phosphotransferase function that is not linked to carbon fixation. </w:delText>
        </w:r>
      </w:del>
      <w:del w:id="136" w:author="Timothy Williams" w:date="2012-11-27T12:16:00Z">
        <w:r w:rsidDel="00A012D4">
          <w:rPr>
            <w:rFonts w:ascii="Times New Roman" w:eastAsia="Times New Roman" w:hAnsi="Times New Roman" w:cs="Times New Roman"/>
            <w:sz w:val="24"/>
          </w:rPr>
          <w:delText xml:space="preserve">The majority of respiration potential in Organic Lake was linked to </w:delText>
        </w:r>
        <w:r w:rsidDel="00A012D4">
          <w:rPr>
            <w:rFonts w:ascii="Times New Roman" w:eastAsia="Times New Roman" w:hAnsi="Times New Roman" w:cs="Times New Roman"/>
            <w:i/>
            <w:sz w:val="24"/>
          </w:rPr>
          <w:delText xml:space="preserve">Proteobacteria </w:delText>
        </w:r>
        <w:r w:rsidDel="00A012D4">
          <w:rPr>
            <w:rFonts w:ascii="Times New Roman" w:eastAsia="Times New Roman" w:hAnsi="Times New Roman" w:cs="Times New Roman"/>
            <w:sz w:val="24"/>
          </w:rPr>
          <w:delText xml:space="preserve">(Table 2), specifically to </w:delText>
        </w:r>
        <w:r w:rsidDel="00A012D4">
          <w:rPr>
            <w:rFonts w:ascii="Times New Roman" w:eastAsia="Times New Roman" w:hAnsi="Times New Roman" w:cs="Times New Roman"/>
            <w:i/>
            <w:sz w:val="24"/>
          </w:rPr>
          <w:delText>Marinobacter</w:delText>
        </w:r>
        <w:r w:rsidDel="00A012D4">
          <w:rPr>
            <w:rFonts w:ascii="Times New Roman" w:eastAsia="Times New Roman" w:hAnsi="Times New Roman" w:cs="Times New Roman"/>
            <w:sz w:val="24"/>
          </w:rPr>
          <w:delText xml:space="preserve">, </w:delText>
        </w:r>
      </w:del>
      <w:del w:id="137" w:author="Timothy Williams" w:date="2012-11-27T12:14:00Z">
        <w:r w:rsidDel="00A012D4">
          <w:rPr>
            <w:rFonts w:ascii="Times New Roman" w:eastAsia="Times New Roman" w:hAnsi="Times New Roman" w:cs="Times New Roman"/>
            <w:sz w:val="24"/>
          </w:rPr>
          <w:delText>indicating any autotrophic potential would likely be facultative. (*</w:delText>
        </w:r>
        <w:commentRangeStart w:id="138"/>
        <w:r w:rsidDel="00A012D4">
          <w:rPr>
            <w:rFonts w:ascii="Times New Roman" w:eastAsia="Times New Roman" w:hAnsi="Times New Roman" w:cs="Times New Roman"/>
            <w:sz w:val="24"/>
            <w:highlight w:val="yellow"/>
          </w:rPr>
          <w:delText>possible</w:delText>
        </w:r>
        <w:r w:rsidR="00456963" w:rsidDel="00A012D4">
          <w:rPr>
            <w:rFonts w:ascii="Times New Roman" w:eastAsia="Times New Roman" w:hAnsi="Times New Roman" w:cs="Times New Roman"/>
            <w:sz w:val="24"/>
            <w:highlight w:val="yellow"/>
          </w:rPr>
          <w:delText xml:space="preserve"> use as </w:delText>
        </w:r>
        <w:r w:rsidDel="00A012D4">
          <w:rPr>
            <w:rFonts w:ascii="Times New Roman" w:eastAsia="Times New Roman" w:hAnsi="Times New Roman" w:cs="Times New Roman"/>
            <w:sz w:val="24"/>
            <w:highlight w:val="yellow"/>
          </w:rPr>
          <w:delText>electron dump</w:delText>
        </w:r>
        <w:commentRangeEnd w:id="138"/>
        <w:r w:rsidR="00456963" w:rsidDel="00A012D4">
          <w:rPr>
            <w:rStyle w:val="CommentReference"/>
            <w:rFonts w:asciiTheme="minorHAnsi" w:eastAsiaTheme="minorEastAsia" w:hAnsiTheme="minorHAnsi" w:cstheme="minorBidi"/>
            <w:color w:val="auto"/>
          </w:rPr>
          <w:commentReference w:id="138"/>
        </w:r>
        <w:r w:rsidDel="00A012D4">
          <w:rPr>
            <w:rFonts w:ascii="Times New Roman" w:eastAsia="Times New Roman" w:hAnsi="Times New Roman" w:cs="Times New Roman"/>
            <w:sz w:val="24"/>
          </w:rPr>
          <w:delText>?)</w:delText>
        </w:r>
      </w:del>
      <w:ins w:id="139" w:author="Timothy Williams" w:date="2012-11-27T12:19:00Z">
        <w:r w:rsidR="00A012D4" w:rsidRPr="00A012D4">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although the majority of respiration potential in Organic Lake was linked to </w:t>
        </w:r>
        <w:commentRangeStart w:id="140"/>
        <w:r w:rsidR="00A012D4">
          <w:rPr>
            <w:rFonts w:ascii="Times New Roman" w:eastAsia="Times New Roman" w:hAnsi="Times New Roman" w:cs="Times New Roman"/>
            <w:i/>
            <w:sz w:val="24"/>
          </w:rPr>
          <w:t>Gammaproteobacteria</w:t>
        </w:r>
        <w:commentRangeEnd w:id="140"/>
        <w:r w:rsidR="00A012D4">
          <w:rPr>
            <w:rStyle w:val="CommentReference"/>
            <w:rFonts w:asciiTheme="minorHAnsi" w:eastAsiaTheme="minorEastAsia" w:hAnsiTheme="minorHAnsi" w:cstheme="minorBidi"/>
            <w:color w:val="auto"/>
          </w:rPr>
          <w:commentReference w:id="140"/>
        </w:r>
        <w:r w:rsidR="00A012D4">
          <w:rPr>
            <w:rFonts w:ascii="Times New Roman" w:eastAsia="Times New Roman" w:hAnsi="Times New Roman" w:cs="Times New Roman"/>
            <w:i/>
            <w:sz w:val="24"/>
          </w:rPr>
          <w:t xml:space="preserve"> </w:t>
        </w:r>
        <w:r w:rsidR="00A012D4">
          <w:rPr>
            <w:rFonts w:ascii="Times New Roman" w:eastAsia="Times New Roman" w:hAnsi="Times New Roman" w:cs="Times New Roman"/>
            <w:sz w:val="24"/>
          </w:rPr>
          <w:t xml:space="preserve">(Table 2), specifically to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there is no evidence for autotrophy in Organic Lake </w:t>
        </w:r>
      </w:ins>
      <w:ins w:id="141" w:author="Timothy Williams" w:date="2012-11-27T12:21:00Z">
        <w:r w:rsidR="00A012D4">
          <w:rPr>
            <w:rFonts w:ascii="Times New Roman" w:eastAsia="Times New Roman" w:hAnsi="Times New Roman" w:cs="Times New Roman"/>
            <w:sz w:val="24"/>
          </w:rPr>
          <w:t xml:space="preserve">mediated </w:t>
        </w:r>
      </w:ins>
      <w:ins w:id="142" w:author="Timothy Williams" w:date="2012-11-27T12:19:00Z">
        <w:r w:rsidR="00A012D4">
          <w:rPr>
            <w:rFonts w:ascii="Times New Roman" w:eastAsia="Times New Roman" w:hAnsi="Times New Roman" w:cs="Times New Roman"/>
            <w:sz w:val="24"/>
          </w:rPr>
          <w:t xml:space="preserve">by </w:t>
        </w:r>
        <w:r w:rsidR="00A012D4" w:rsidRP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w:t>
        </w:r>
      </w:ins>
      <w:ins w:id="143" w:author="Timothy Williams" w:date="2012-11-27T12:44:00Z">
        <w:r w:rsidR="00C2609B">
          <w:rPr>
            <w:rFonts w:ascii="Times New Roman" w:eastAsia="Times New Roman" w:hAnsi="Times New Roman" w:cs="Times New Roman"/>
            <w:sz w:val="24"/>
          </w:rPr>
          <w:t xml:space="preserve">   </w:t>
        </w:r>
      </w:ins>
    </w:p>
    <w:p w:rsidR="00F14F8A" w:rsidRDefault="00C2609B" w:rsidP="00017B51">
      <w:pPr>
        <w:pStyle w:val="Normal1"/>
        <w:spacing w:after="0" w:line="240" w:lineRule="auto"/>
        <w:ind w:firstLine="426"/>
        <w:rPr>
          <w:ins w:id="144" w:author="Timothy Williams" w:date="2012-11-27T15:22:00Z"/>
          <w:rFonts w:ascii="Times New Roman" w:eastAsia="Times New Roman" w:hAnsi="Times New Roman" w:cs="Times New Roman"/>
          <w:sz w:val="24"/>
        </w:rPr>
      </w:pPr>
      <w:ins w:id="145" w:author="Timothy Williams" w:date="2012-11-27T12:44:00Z">
        <w:r>
          <w:rPr>
            <w:rFonts w:ascii="Times New Roman" w:eastAsia="Times New Roman" w:hAnsi="Times New Roman" w:cs="Times New Roman"/>
            <w:sz w:val="24"/>
          </w:rPr>
          <w:t xml:space="preserve">Evidence for C fixation via the </w:t>
        </w:r>
        <w:commentRangeStart w:id="146"/>
        <w:r>
          <w:rPr>
            <w:rFonts w:ascii="Times New Roman" w:eastAsia="Times New Roman" w:hAnsi="Times New Roman" w:cs="Times New Roman"/>
            <w:sz w:val="24"/>
          </w:rPr>
          <w:t>reverse tricarboxylic acid (rTCA) cycle</w:t>
        </w:r>
        <w:commentRangeEnd w:id="146"/>
        <w:r>
          <w:commentReference w:id="146"/>
        </w:r>
        <w:r>
          <w:rPr>
            <w:rFonts w:ascii="Times New Roman" w:eastAsia="Times New Roman" w:hAnsi="Times New Roman" w:cs="Times New Roman"/>
            <w:sz w:val="24"/>
          </w:rPr>
          <w:t xml:space="preserve"> was also indicated</w:t>
        </w:r>
      </w:ins>
      <w:ins w:id="147" w:author="Timothy Williams" w:date="2012-11-27T12:45:00Z">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genes for ATP citrate lyase linked to</w:t>
        </w:r>
      </w:ins>
      <w:ins w:id="148" w:author="Timothy Williams" w:date="2012-11-27T12:44:00Z">
        <w:r>
          <w:rPr>
            <w:rFonts w:ascii="Times New Roman" w:eastAsia="Times New Roman" w:hAnsi="Times New Roman" w:cs="Times New Roman"/>
            <w:sz w:val="24"/>
          </w:rPr>
          <w:t xml:space="preserve"> </w:t>
        </w:r>
      </w:ins>
      <w:ins w:id="149" w:author="Timothy Williams" w:date="2012-11-27T12:45:00Z">
        <w:r>
          <w:rPr>
            <w:rFonts w:ascii="Times New Roman" w:eastAsia="Times New Roman" w:hAnsi="Times New Roman" w:cs="Times New Roman"/>
            <w:sz w:val="24"/>
          </w:rPr>
          <w:t xml:space="preserve">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(Figure S6A, Table S4)</w:t>
        </w:r>
      </w:ins>
      <w:ins w:id="150" w:author="Timothy Williams" w:date="2012-11-27T12:46:00Z">
        <w:r>
          <w:rPr>
            <w:rFonts w:ascii="Times New Roman" w:eastAsia="Times New Roman" w:hAnsi="Times New Roman" w:cs="Times New Roman"/>
            <w:sz w:val="24"/>
          </w:rPr>
          <w:t>.</w:t>
        </w:r>
      </w:ins>
      <w:ins w:id="151" w:author="Timothy Williams" w:date="2012-11-27T12:48:00Z">
        <w:r w:rsidR="00452D35">
          <w:rPr>
            <w:rFonts w:ascii="Times New Roman" w:eastAsia="Times New Roman" w:hAnsi="Times New Roman" w:cs="Times New Roman"/>
            <w:sz w:val="24"/>
          </w:rPr>
          <w:t xml:space="preserve"> </w:t>
        </w:r>
      </w:ins>
      <w:ins w:id="152" w:author="Timothy Williams" w:date="2012-11-27T12:50:00Z">
        <w:r w:rsidR="00452D35">
          <w:rPr>
            <w:rFonts w:ascii="Times New Roman" w:eastAsia="Times New Roman" w:hAnsi="Times New Roman" w:cs="Times New Roman"/>
            <w:sz w:val="24"/>
          </w:rPr>
          <w:t>In general, t</w:t>
        </w:r>
      </w:ins>
      <w:ins w:id="153" w:author="Timothy Williams" w:date="2012-11-27T12:48:00Z">
        <w:r w:rsidR="00452D35">
          <w:rPr>
            <w:rFonts w:ascii="Times New Roman" w:eastAsia="Times New Roman" w:hAnsi="Times New Roman" w:cs="Times New Roman"/>
            <w:sz w:val="24"/>
          </w:rPr>
          <w:t xml:space="preserve">he rTCA cycle </w:t>
        </w:r>
      </w:ins>
      <w:ins w:id="154" w:author="Timothy Williams" w:date="2012-11-27T12:50:00Z">
        <w:r w:rsidR="00452D35">
          <w:rPr>
            <w:rFonts w:ascii="Times New Roman" w:eastAsia="Times New Roman" w:hAnsi="Times New Roman" w:cs="Times New Roman"/>
            <w:sz w:val="24"/>
          </w:rPr>
          <w:t>is</w:t>
        </w:r>
      </w:ins>
      <w:ins w:id="155" w:author="Timothy Williams" w:date="2012-11-27T12:48:00Z">
        <w:r w:rsidR="00452D35">
          <w:rPr>
            <w:rFonts w:ascii="Times New Roman" w:eastAsia="Times New Roman" w:hAnsi="Times New Roman" w:cs="Times New Roman"/>
            <w:sz w:val="24"/>
          </w:rPr>
          <w:t xml:space="preserve"> restricted to anaerobic </w:t>
        </w:r>
      </w:ins>
      <w:ins w:id="156" w:author="Timothy Williams" w:date="2012-11-27T12:49:00Z">
        <w:r w:rsidR="00452D35">
          <w:rPr>
            <w:rFonts w:ascii="Times New Roman" w:eastAsia="Times New Roman" w:hAnsi="Times New Roman" w:cs="Times New Roman"/>
            <w:sz w:val="24"/>
          </w:rPr>
          <w:t xml:space="preserve">and </w:t>
        </w:r>
      </w:ins>
      <w:ins w:id="157" w:author="Timothy Williams" w:date="2012-11-27T12:48:00Z">
        <w:r w:rsidR="00452D35" w:rsidRPr="00452D35">
          <w:rPr>
            <w:rFonts w:ascii="Times New Roman" w:eastAsia="Times New Roman" w:hAnsi="Times New Roman" w:cs="Times New Roman"/>
            <w:sz w:val="24"/>
          </w:rPr>
          <w:t>microaerophilic bacteria</w:t>
        </w:r>
      </w:ins>
      <w:ins w:id="158" w:author="Timothy Williams" w:date="2012-11-27T15:15:00Z">
        <w:r w:rsidR="00F14F8A">
          <w:rPr>
            <w:rFonts w:ascii="Times New Roman" w:eastAsia="Times New Roman" w:hAnsi="Times New Roman" w:cs="Times New Roman"/>
            <w:sz w:val="24"/>
          </w:rPr>
          <w:t xml:space="preserve"> </w:t>
        </w:r>
      </w:ins>
      <w:ins w:id="159" w:author="Timothy Williams" w:date="2012-11-27T12:48:00Z">
        <w:r w:rsidR="00452D35">
          <w:rPr>
            <w:rFonts w:ascii="Times New Roman" w:eastAsia="Times New Roman" w:hAnsi="Times New Roman" w:cs="Times New Roman"/>
            <w:sz w:val="24"/>
          </w:rPr>
          <w:t>(Hügler &amp; Sievert, 2011)</w:t>
        </w:r>
      </w:ins>
      <w:ins w:id="160" w:author="Timothy Williams" w:date="2012-11-27T15:15:00Z">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in the most anoxic part of the lake</w:t>
        </w:r>
      </w:ins>
      <w:ins w:id="161" w:author="Timothy Williams" w:date="2012-11-28T16:13:00Z">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(Campbell</w:t>
        </w:r>
        <w:r w:rsidR="00017B51">
          <w:rPr>
            <w:rFonts w:ascii="Times New Roman" w:eastAsia="Times New Roman" w:hAnsi="Times New Roman" w:cs="Times New Roman"/>
            <w:sz w:val="24"/>
          </w:rPr>
          <w:t xml:space="preserve"> </w:t>
        </w:r>
        <w:r w:rsidR="00017B51" w:rsidRPr="00017B51">
          <w:rPr>
            <w:rFonts w:ascii="Times New Roman" w:eastAsia="Times New Roman" w:hAnsi="Times New Roman" w:cs="Times New Roman"/>
            <w:i/>
            <w:sz w:val="24"/>
          </w:rPr>
          <w:t>et al</w:t>
        </w:r>
        <w:r w:rsidR="00017B51" w:rsidRPr="00017B51">
          <w:rPr>
            <w:rFonts w:ascii="Times New Roman" w:eastAsia="Times New Roman" w:hAnsi="Times New Roman" w:cs="Times New Roman"/>
            <w:sz w:val="24"/>
          </w:rPr>
          <w:t>., 2006).</w:t>
        </w:r>
      </w:ins>
      <w:ins w:id="162" w:author="Timothy Williams" w:date="2012-11-27T12:49:00Z">
        <w:r w:rsidR="00452D35">
          <w:rPr>
            <w:rFonts w:ascii="Times New Roman" w:eastAsia="Times New Roman" w:hAnsi="Times New Roman" w:cs="Times New Roman"/>
            <w:sz w:val="24"/>
          </w:rPr>
          <w:t xml:space="preserve"> </w:t>
        </w:r>
      </w:ins>
      <w:ins w:id="163" w:author="Timothy Williams" w:date="2012-11-27T12:43:00Z">
        <w:r>
          <w:rPr>
            <w:rFonts w:ascii="Times New Roman" w:eastAsia="Times New Roman" w:hAnsi="Times New Roman" w:cs="Times New Roman"/>
            <w:sz w:val="24"/>
          </w:rPr>
          <w:t xml:space="preserve">Anaerobic </w:t>
        </w:r>
      </w:ins>
      <w:del w:id="164" w:author="Timothy Williams" w:date="2012-11-27T12:37:00Z">
        <w:r w:rsidR="00C45D27" w:rsidDel="00284832">
          <w:rPr>
            <w:rFonts w:ascii="Times New Roman" w:eastAsia="Times New Roman" w:hAnsi="Times New Roman" w:cs="Times New Roman"/>
            <w:sz w:val="24"/>
          </w:rPr>
          <w:delText xml:space="preserve">Anaerobic </w:delText>
        </w:r>
      </w:del>
      <w:r w:rsidR="00C45D27">
        <w:rPr>
          <w:rFonts w:ascii="Times New Roman" w:eastAsia="Times New Roman" w:hAnsi="Times New Roman" w:cs="Times New Roman"/>
          <w:sz w:val="24"/>
        </w:rPr>
        <w:t xml:space="preserve">C fixation was represented by </w:t>
      </w:r>
      <w:del w:id="165" w:author="Timothy Williams" w:date="2012-11-27T12:43:00Z">
        <w:r w:rsidR="00C45D27" w:rsidDel="00C2609B">
          <w:rPr>
            <w:rFonts w:ascii="Times New Roman" w:eastAsia="Times New Roman" w:hAnsi="Times New Roman" w:cs="Times New Roman"/>
            <w:sz w:val="24"/>
          </w:rPr>
          <w:delText xml:space="preserve">some </w:delText>
        </w:r>
      </w:del>
      <w:r w:rsidR="00C45D27">
        <w:rPr>
          <w:rFonts w:ascii="Times New Roman" w:eastAsia="Times New Roman" w:hAnsi="Times New Roman" w:cs="Times New Roman"/>
          <w:sz w:val="24"/>
        </w:rPr>
        <w:t>potential for the Wood-Ljungdahl (WL</w:t>
      </w:r>
      <w:ins w:id="166" w:author="Timothy Williams" w:date="2012-11-27T12:43:00Z">
        <w:r>
          <w:rPr>
            <w:rFonts w:ascii="Times New Roman" w:eastAsia="Times New Roman" w:hAnsi="Times New Roman" w:cs="Times New Roman"/>
            <w:sz w:val="24"/>
          </w:rPr>
          <w:t>; or reductive acetyl-CoA</w:t>
        </w:r>
      </w:ins>
      <w:r w:rsidR="00C45D27">
        <w:rPr>
          <w:rFonts w:ascii="Times New Roman" w:eastAsia="Times New Roman" w:hAnsi="Times New Roman" w:cs="Times New Roman"/>
          <w:sz w:val="24"/>
        </w:rPr>
        <w:t xml:space="preserve">) pathway, </w:t>
      </w:r>
      <w:del w:id="167" w:author="Timothy Williams" w:date="2012-11-27T12:43:00Z">
        <w:r w:rsidR="00C45D27" w:rsidDel="00C2609B">
          <w:rPr>
            <w:rFonts w:ascii="Times New Roman" w:eastAsia="Times New Roman" w:hAnsi="Times New Roman" w:cs="Times New Roman"/>
            <w:sz w:val="24"/>
          </w:rPr>
          <w:delText xml:space="preserve">but </w:delText>
        </w:r>
        <w:commentRangeStart w:id="168"/>
        <w:r w:rsidR="00C45D27" w:rsidDel="00C2609B">
          <w:rPr>
            <w:rFonts w:ascii="Times New Roman" w:eastAsia="Times New Roman" w:hAnsi="Times New Roman" w:cs="Times New Roman"/>
            <w:sz w:val="24"/>
          </w:rPr>
          <w:delText>mostly by the reverse tricarboxylic acid (rTCA) cycle</w:delText>
        </w:r>
        <w:commentRangeEnd w:id="168"/>
        <w:r w:rsidR="00C45D27" w:rsidDel="00C2609B">
          <w:commentReference w:id="168"/>
        </w:r>
        <w:r w:rsidR="00C45D27" w:rsidDel="00C2609B">
          <w:rPr>
            <w:rFonts w:ascii="Times New Roman" w:eastAsia="Times New Roman" w:hAnsi="Times New Roman" w:cs="Times New Roman"/>
            <w:sz w:val="24"/>
          </w:rPr>
          <w:delText xml:space="preserve"> </w:delText>
        </w:r>
      </w:del>
      <w:r w:rsidR="00C45D27">
        <w:rPr>
          <w:rFonts w:ascii="Times New Roman" w:eastAsia="Times New Roman" w:hAnsi="Times New Roman" w:cs="Times New Roman"/>
          <w:sz w:val="24"/>
        </w:rPr>
        <w:t xml:space="preserve">(Figure S6A). WL-mediated </w:t>
      </w:r>
      <w:del w:id="169" w:author="Timothy Williams" w:date="2012-11-27T12:33:00Z">
        <w:r w:rsidR="00C45D27" w:rsidDel="00284832">
          <w:rPr>
            <w:rFonts w:ascii="Times New Roman" w:eastAsia="Times New Roman" w:hAnsi="Times New Roman" w:cs="Times New Roman"/>
            <w:sz w:val="24"/>
          </w:rPr>
          <w:delText xml:space="preserve">carbon </w:delText>
        </w:r>
      </w:del>
      <w:ins w:id="170" w:author="Timothy Williams" w:date="2012-11-27T12:33:00Z">
        <w:r w:rsidR="00284832">
          <w:rPr>
            <w:rFonts w:ascii="Times New Roman" w:eastAsia="Times New Roman" w:hAnsi="Times New Roman" w:cs="Times New Roman"/>
            <w:sz w:val="24"/>
          </w:rPr>
          <w:t xml:space="preserve">C </w:t>
        </w:r>
      </w:ins>
      <w:r w:rsidR="00C45D27">
        <w:rPr>
          <w:rFonts w:ascii="Times New Roman" w:eastAsia="Times New Roman" w:hAnsi="Times New Roman" w:cs="Times New Roman"/>
          <w:sz w:val="24"/>
        </w:rPr>
        <w:t>fixation</w:t>
      </w:r>
      <w:ins w:id="171" w:author="Timothy Williams" w:date="2012-11-27T12:42:00Z">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ins>
      <w:r w:rsidR="00C45D27">
        <w:rPr>
          <w:rFonts w:ascii="Times New Roman" w:eastAsia="Times New Roman" w:hAnsi="Times New Roman" w:cs="Times New Roman"/>
          <w:sz w:val="24"/>
        </w:rPr>
        <w:t xml:space="preserve"> </w:t>
      </w:r>
      <w:ins w:id="172" w:author="Timothy Williams" w:date="2012-11-27T12:42:00Z">
        <w:r>
          <w:rPr>
            <w:rFonts w:ascii="Times New Roman" w:eastAsia="Times New Roman" w:hAnsi="Times New Roman" w:cs="Times New Roman"/>
            <w:sz w:val="24"/>
          </w:rPr>
          <w:t xml:space="preserve">is the key enzyme, </w:t>
        </w:r>
      </w:ins>
      <w:r w:rsidR="00C45D27">
        <w:rPr>
          <w:rFonts w:ascii="Times New Roman" w:eastAsia="Times New Roman" w:hAnsi="Times New Roman" w:cs="Times New Roman"/>
          <w:sz w:val="24"/>
        </w:rPr>
        <w:t xml:space="preserve">was linked to </w:t>
      </w:r>
      <w:commentRangeStart w:id="173"/>
      <w:ins w:id="174" w:author="Timothy Williams" w:date="2012-11-27T12:42:00Z">
        <w:r w:rsidRPr="00C2609B">
          <w:rPr>
            <w:rFonts w:ascii="Times New Roman" w:eastAsia="Times New Roman" w:hAnsi="Times New Roman" w:cs="Times New Roman"/>
            <w:i/>
            <w:sz w:val="24"/>
          </w:rPr>
          <w:t>Clostridia</w:t>
        </w:r>
        <w:r>
          <w:rPr>
            <w:rFonts w:ascii="Times New Roman" w:eastAsia="Times New Roman" w:hAnsi="Times New Roman" w:cs="Times New Roman"/>
            <w:sz w:val="24"/>
          </w:rPr>
          <w:t xml:space="preserve"> and </w:t>
        </w:r>
      </w:ins>
      <w:commentRangeEnd w:id="173"/>
      <w:ins w:id="175" w:author="Timothy Williams" w:date="2012-11-27T12:50:00Z">
        <w:r w:rsidR="00452D35">
          <w:rPr>
            <w:rStyle w:val="CommentReference"/>
            <w:rFonts w:asciiTheme="minorHAnsi" w:eastAsiaTheme="minorEastAsia" w:hAnsiTheme="minorHAnsi" w:cstheme="minorBidi"/>
            <w:color w:val="auto"/>
          </w:rPr>
          <w:commentReference w:id="173"/>
        </w:r>
      </w:ins>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&amp; Sievert, 2011). </w:t>
      </w:r>
    </w:p>
    <w:p w:rsidR="006D711F" w:rsidRDefault="005F297B" w:rsidP="00452D35">
      <w:pPr>
        <w:pStyle w:val="Normal1"/>
        <w:spacing w:after="0" w:line="240" w:lineRule="auto"/>
        <w:ind w:firstLine="426"/>
        <w:rPr>
          <w:ins w:id="176" w:author="Timothy Williams" w:date="2012-11-27T16:17:00Z"/>
          <w:rFonts w:ascii="Times New Roman" w:eastAsia="Times New Roman" w:hAnsi="Times New Roman" w:cs="Times New Roman"/>
          <w:sz w:val="24"/>
        </w:rPr>
      </w:pPr>
      <w:ins w:id="177" w:author="Timothy Williams" w:date="2012-11-27T15:32:00Z">
        <w:r>
          <w:rPr>
            <w:rFonts w:ascii="Times New Roman" w:eastAsia="Times New Roman" w:hAnsi="Times New Roman" w:cs="Times New Roman"/>
            <w:i/>
            <w:sz w:val="24"/>
          </w:rPr>
          <w:t>Alphaproteobacteria</w:t>
        </w:r>
      </w:ins>
      <w:ins w:id="178" w:author="Timothy Williams" w:date="2012-11-27T15:40:00Z">
        <w:r w:rsidR="00D96368">
          <w:rPr>
            <w:rFonts w:ascii="Times New Roman" w:eastAsia="Times New Roman" w:hAnsi="Times New Roman" w:cs="Times New Roman"/>
            <w:sz w:val="24"/>
          </w:rPr>
          <w:t xml:space="preserve"> </w:t>
        </w:r>
      </w:ins>
      <w:ins w:id="179" w:author="Timothy Williams" w:date="2012-11-27T16:18:00Z">
        <w:r w:rsidR="006D711F">
          <w:rPr>
            <w:rFonts w:ascii="Times New Roman" w:eastAsia="Times New Roman" w:hAnsi="Times New Roman" w:cs="Times New Roman"/>
            <w:sz w:val="24"/>
          </w:rPr>
          <w:t>we</w:t>
        </w:r>
      </w:ins>
      <w:ins w:id="180" w:author="Timothy Williams" w:date="2012-11-27T15:32:00Z">
        <w:r>
          <w:rPr>
            <w:rFonts w:ascii="Times New Roman" w:eastAsia="Times New Roman" w:hAnsi="Times New Roman" w:cs="Times New Roman"/>
            <w:sz w:val="24"/>
          </w:rPr>
          <w:t>re implicated in</w:t>
        </w:r>
      </w:ins>
      <w:ins w:id="181" w:author="Timothy Williams" w:date="2012-11-27T15:31:00Z">
        <w:r>
          <w:rPr>
            <w:rFonts w:ascii="Times New Roman" w:eastAsia="Times New Roman" w:hAnsi="Times New Roman" w:cs="Times New Roman"/>
            <w:sz w:val="24"/>
          </w:rPr>
          <w:t xml:space="preserve"> </w:t>
        </w:r>
      </w:ins>
      <w:ins w:id="182" w:author="Timothy Williams" w:date="2012-11-27T15:22:00Z">
        <w:r w:rsidR="00F14F8A">
          <w:rPr>
            <w:rFonts w:ascii="Times New Roman" w:eastAsia="Times New Roman" w:hAnsi="Times New Roman" w:cs="Times New Roman"/>
            <w:sz w:val="24"/>
          </w:rPr>
          <w:t>CO oxidation</w:t>
        </w:r>
      </w:ins>
      <w:ins w:id="183" w:author="Timothy Williams" w:date="2012-11-27T15:35:00Z">
        <w:r>
          <w:rPr>
            <w:rFonts w:ascii="Times New Roman" w:eastAsia="Times New Roman" w:hAnsi="Times New Roman" w:cs="Times New Roman"/>
            <w:sz w:val="24"/>
          </w:rPr>
          <w:t xml:space="preserve"> </w:t>
        </w:r>
      </w:ins>
      <w:ins w:id="184" w:author="Timothy Williams" w:date="2012-11-27T15:38:00Z">
        <w:r>
          <w:rPr>
            <w:rFonts w:ascii="Times New Roman" w:eastAsia="Times New Roman" w:hAnsi="Times New Roman" w:cs="Times New Roman"/>
            <w:sz w:val="24"/>
          </w:rPr>
          <w:t xml:space="preserve">to generate energy for </w:t>
        </w:r>
      </w:ins>
      <w:ins w:id="185" w:author="Timothy Williams" w:date="2012-11-27T15:22:00Z">
        <w:r w:rsidR="00F14F8A">
          <w:rPr>
            <w:rFonts w:ascii="Times New Roman" w:eastAsia="Times New Roman" w:hAnsi="Times New Roman" w:cs="Times New Roman"/>
            <w:sz w:val="24"/>
          </w:rPr>
          <w:t xml:space="preserve">lithoheterotrophic </w:t>
        </w:r>
      </w:ins>
      <w:ins w:id="186" w:author="Timothy Williams" w:date="2012-11-27T15:38:00Z">
        <w:r>
          <w:rPr>
            <w:rFonts w:ascii="Times New Roman" w:eastAsia="Times New Roman" w:hAnsi="Times New Roman" w:cs="Times New Roman"/>
            <w:sz w:val="24"/>
          </w:rPr>
          <w:t>growth (Moran &amp; Miller, 2007)</w:t>
        </w:r>
      </w:ins>
      <w:ins w:id="187" w:author="Timothy Williams" w:date="2012-11-27T15:40:00Z">
        <w:r w:rsidR="00D96368">
          <w:rPr>
            <w:rFonts w:ascii="Times New Roman" w:eastAsia="Times New Roman" w:hAnsi="Times New Roman" w:cs="Times New Roman"/>
            <w:sz w:val="24"/>
          </w:rPr>
          <w:t xml:space="preserve">, </w:t>
        </w:r>
      </w:ins>
      <w:ins w:id="188" w:author="Timothy Williams" w:date="2012-11-27T15:22:00Z">
        <w:r w:rsidR="00F14F8A">
          <w:rPr>
            <w:rFonts w:ascii="Times New Roman" w:eastAsia="Times New Roman" w:hAnsi="Times New Roman" w:cs="Times New Roman"/>
            <w:sz w:val="24"/>
          </w:rPr>
          <w:t xml:space="preserve">although CO oxidation may also be involved in anaplerotic C fixation (Moran </w:t>
        </w:r>
        <w:r w:rsidR="00F14F8A">
          <w:rPr>
            <w:rFonts w:ascii="Times New Roman" w:eastAsia="Times New Roman" w:hAnsi="Times New Roman" w:cs="Times New Roman"/>
            <w:i/>
            <w:sz w:val="24"/>
          </w:rPr>
          <w:t>et al</w:t>
        </w:r>
        <w:r w:rsidR="00F14F8A">
          <w:rPr>
            <w:rFonts w:ascii="Times New Roman" w:eastAsia="Times New Roman" w:hAnsi="Times New Roman" w:cs="Times New Roman"/>
            <w:sz w:val="24"/>
          </w:rPr>
          <w:t xml:space="preserve">., 2007). </w:t>
        </w:r>
      </w:ins>
      <w:ins w:id="189" w:author="Timothy Williams" w:date="2012-11-27T15:40:00Z">
        <w:r w:rsidR="00D96368">
          <w:rPr>
            <w:rFonts w:ascii="Times New Roman" w:eastAsia="Times New Roman" w:hAnsi="Times New Roman" w:cs="Times New Roman"/>
            <w:sz w:val="24"/>
          </w:rPr>
          <w:t xml:space="preserve">CO oxidation genes matched to </w:t>
        </w:r>
        <w:r w:rsidR="00D96368">
          <w:rPr>
            <w:rFonts w:ascii="Times New Roman" w:eastAsia="Times New Roman" w:hAnsi="Times New Roman" w:cs="Times New Roman"/>
            <w:i/>
            <w:sz w:val="24"/>
          </w:rPr>
          <w:t>Alphaproteobacteria</w:t>
        </w:r>
        <w:r w:rsidR="00D96368">
          <w:rPr>
            <w:rFonts w:ascii="Times New Roman" w:eastAsia="Times New Roman" w:hAnsi="Times New Roman" w:cs="Times New Roman"/>
            <w:sz w:val="24"/>
          </w:rPr>
          <w:t xml:space="preserve"> (Table 2), predominantly </w:t>
        </w:r>
        <w:r w:rsidR="00D96368">
          <w:rPr>
            <w:rFonts w:ascii="Times New Roman" w:eastAsia="Times New Roman" w:hAnsi="Times New Roman" w:cs="Times New Roman"/>
            <w:i/>
            <w:sz w:val="24"/>
          </w:rPr>
          <w:t xml:space="preserve">Roseovarius </w:t>
        </w:r>
        <w:r w:rsidR="00D96368">
          <w:rPr>
            <w:rFonts w:ascii="Times New Roman" w:eastAsia="Times New Roman" w:hAnsi="Times New Roman" w:cs="Times New Roman"/>
            <w:sz w:val="24"/>
          </w:rPr>
          <w:t xml:space="preserve">(Figure 2C). </w:t>
        </w:r>
      </w:ins>
      <w:ins w:id="190" w:author="Timothy Williams" w:date="2012-11-27T15:22:00Z">
        <w:r w:rsidR="00F14F8A">
          <w:rPr>
            <w:rFonts w:ascii="Times New Roman" w:eastAsia="Times New Roman" w:hAnsi="Times New Roman" w:cs="Times New Roman"/>
            <w:sz w:val="24"/>
          </w:rPr>
          <w:t xml:space="preserve">The CO oxidation capacity at 6.5 m is therefore associated with the deep-zone ecotype of Organic Lake </w:t>
        </w:r>
        <w:r w:rsidR="00F14F8A">
          <w:rPr>
            <w:rFonts w:ascii="Times New Roman" w:eastAsia="Times New Roman" w:hAnsi="Times New Roman" w:cs="Times New Roman"/>
            <w:i/>
            <w:sz w:val="24"/>
          </w:rPr>
          <w:t>Roseovarius</w:t>
        </w:r>
      </w:ins>
      <w:ins w:id="191" w:author="Timothy Williams" w:date="2012-11-27T16:17:00Z">
        <w:r w:rsidR="006D711F">
          <w:rPr>
            <w:rFonts w:ascii="Times New Roman" w:eastAsia="Times New Roman" w:hAnsi="Times New Roman" w:cs="Times New Roman"/>
            <w:sz w:val="24"/>
          </w:rPr>
          <w:t xml:space="preserve"> </w:t>
        </w:r>
      </w:ins>
    </w:p>
    <w:p w:rsidR="007530EA" w:rsidRDefault="006D711F" w:rsidP="00452D35">
      <w:pPr>
        <w:pStyle w:val="Normal1"/>
        <w:spacing w:after="0" w:line="240" w:lineRule="auto"/>
        <w:ind w:firstLine="426"/>
        <w:rPr>
          <w:ins w:id="192" w:author="Timothy Williams" w:date="2012-11-27T16:51:00Z"/>
          <w:rFonts w:ascii="Times New Roman" w:eastAsia="Times New Roman" w:hAnsi="Times New Roman" w:cs="Times New Roman"/>
          <w:sz w:val="24"/>
        </w:rPr>
      </w:pPr>
      <w:ins w:id="193" w:author="Timothy Williams" w:date="2012-11-27T16:17:00Z">
        <w:r>
          <w:rPr>
            <w:rFonts w:ascii="Times New Roman" w:eastAsia="Times New Roman" w:hAnsi="Times New Roman" w:cs="Times New Roman"/>
            <w:sz w:val="24"/>
          </w:rPr>
          <w:t xml:space="preserve">Genes involved in photoheterotrophy via </w:t>
        </w:r>
        <w:r w:rsidR="008A397A">
          <w:rPr>
            <w:rFonts w:ascii="Times New Roman" w:eastAsia="Times New Roman" w:hAnsi="Times New Roman" w:cs="Times New Roman"/>
            <w:sz w:val="24"/>
          </w:rPr>
          <w:t>aerobic anoxygenic phototroph</w:t>
        </w:r>
      </w:ins>
      <w:ins w:id="194" w:author="Timothy Williams" w:date="2012-11-27T16:22:00Z">
        <w:r w:rsidR="008A397A">
          <w:rPr>
            <w:rFonts w:ascii="Times New Roman" w:eastAsia="Times New Roman" w:hAnsi="Times New Roman" w:cs="Times New Roman"/>
            <w:sz w:val="24"/>
          </w:rPr>
          <w:t xml:space="preserve">y </w:t>
        </w:r>
      </w:ins>
      <w:ins w:id="195" w:author="Timothy Williams" w:date="2012-11-27T16:17:00Z">
        <w:r>
          <w:rPr>
            <w:rFonts w:ascii="Times New Roman" w:eastAsia="Times New Roman" w:hAnsi="Times New Roman" w:cs="Times New Roman"/>
            <w:sz w:val="24"/>
          </w:rPr>
          <w:t>(AAnP)</w:t>
        </w:r>
      </w:ins>
      <w:ins w:id="196" w:author="Timothy Williams" w:date="2012-11-27T16:26:00Z">
        <w:r w:rsidR="008A397A">
          <w:rPr>
            <w:rFonts w:ascii="Times New Roman" w:eastAsia="Times New Roman" w:hAnsi="Times New Roman" w:cs="Times New Roman"/>
            <w:sz w:val="24"/>
          </w:rPr>
          <w:t>, such as bacteriochlorophyll A (BchlA) and associated photosynthesis reaction centers</w:t>
        </w:r>
      </w:ins>
      <w:ins w:id="197" w:author="Timothy Williams" w:date="2012-11-27T16:27:00Z">
        <w:r w:rsidR="008A397A">
          <w:rPr>
            <w:rFonts w:ascii="Times New Roman" w:eastAsia="Times New Roman" w:hAnsi="Times New Roman" w:cs="Times New Roman"/>
            <w:sz w:val="24"/>
          </w:rPr>
          <w:t>,</w:t>
        </w:r>
      </w:ins>
      <w:ins w:id="198" w:author="Timothy Williams" w:date="2012-11-27T16:17:00Z">
        <w:r>
          <w:rPr>
            <w:rFonts w:ascii="Times New Roman" w:eastAsia="Times New Roman" w:hAnsi="Times New Roman" w:cs="Times New Roman"/>
            <w:sz w:val="24"/>
          </w:rPr>
          <w:t xml:space="preserve"> were </w:t>
        </w:r>
      </w:ins>
      <w:ins w:id="199" w:author="Timothy Williams" w:date="2012-11-27T16:26:00Z">
        <w:r w:rsidR="008A397A">
          <w:rPr>
            <w:rFonts w:ascii="Times New Roman" w:eastAsia="Times New Roman" w:hAnsi="Times New Roman" w:cs="Times New Roman"/>
            <w:sz w:val="24"/>
          </w:rPr>
          <w:t xml:space="preserve">abundant </w:t>
        </w:r>
      </w:ins>
      <w:ins w:id="200" w:author="Timothy Williams" w:date="2012-11-27T16:27:00Z">
        <w:r w:rsidR="008A397A">
          <w:rPr>
            <w:rFonts w:ascii="Times New Roman" w:eastAsia="Times New Roman" w:hAnsi="Times New Roman" w:cs="Times New Roman"/>
            <w:sz w:val="24"/>
          </w:rPr>
          <w:t xml:space="preserve">in Organic Lake. These were </w:t>
        </w:r>
      </w:ins>
      <w:ins w:id="201" w:author="Timothy Williams" w:date="2012-11-27T16:22:00Z">
        <w:r w:rsidR="008A397A">
          <w:rPr>
            <w:rFonts w:ascii="Times New Roman" w:eastAsia="Times New Roman" w:hAnsi="Times New Roman" w:cs="Times New Roman"/>
            <w:sz w:val="24"/>
          </w:rPr>
          <w:t xml:space="preserve">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ins>
      <w:ins w:id="202" w:author="Timothy Williams" w:date="2012-11-27T16:38:00Z">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ins>
      <w:ins w:id="203" w:author="Timothy Williams" w:date="2012-11-27T16:22:00Z">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of</w:t>
        </w:r>
      </w:ins>
      <w:ins w:id="204" w:author="Timothy Williams" w:date="2012-11-27T16:40:00Z">
        <w:r w:rsidR="00E83757">
          <w:rPr>
            <w:rFonts w:ascii="Times New Roman" w:eastAsia="Times New Roman" w:hAnsi="Times New Roman" w:cs="Times New Roman"/>
            <w:sz w:val="24"/>
          </w:rPr>
          <w:t xml:space="preserve"> </w:t>
        </w:r>
      </w:ins>
      <w:ins w:id="205" w:author="Timothy Williams" w:date="2012-11-27T16:39:00Z">
        <w:r w:rsidR="00E83757">
          <w:rPr>
            <w:rFonts w:ascii="Times New Roman" w:eastAsia="Times New Roman" w:hAnsi="Times New Roman" w:cs="Times New Roman"/>
            <w:sz w:val="24"/>
          </w:rPr>
          <w:t>BchlA-producing</w:t>
        </w:r>
      </w:ins>
      <w:ins w:id="206" w:author="Timothy Williams" w:date="2012-11-27T16:22:00Z">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ins>
      <w:ins w:id="207" w:author="Timothy Williams" w:date="2012-11-27T16:39:00Z">
        <w:r w:rsidR="00E83757">
          <w:rPr>
            <w:rFonts w:ascii="Times New Roman" w:eastAsia="Times New Roman" w:hAnsi="Times New Roman" w:cs="Times New Roman"/>
            <w:i/>
            <w:sz w:val="24"/>
          </w:rPr>
          <w:t>oseovarius</w:t>
        </w:r>
      </w:ins>
      <w:ins w:id="208" w:author="Timothy Williams" w:date="2012-11-27T16:22:00Z">
        <w:r w:rsidR="008A397A">
          <w:rPr>
            <w:rFonts w:ascii="Times New Roman" w:eastAsia="Times New Roman" w:hAnsi="Times New Roman" w:cs="Times New Roman"/>
            <w:i/>
            <w:sz w:val="24"/>
          </w:rPr>
          <w:t xml:space="preserve"> tolerans</w:t>
        </w:r>
      </w:ins>
      <w:ins w:id="209" w:author="Timothy Williams" w:date="2012-11-27T16:23:00Z">
        <w:r w:rsidR="00E83757">
          <w:rPr>
            <w:rFonts w:ascii="Times New Roman" w:eastAsia="Times New Roman" w:hAnsi="Times New Roman" w:cs="Times New Roman"/>
            <w:i/>
            <w:sz w:val="24"/>
          </w:rPr>
          <w:t xml:space="preserve"> </w:t>
        </w:r>
      </w:ins>
      <w:ins w:id="210" w:author="Timothy Williams" w:date="2012-11-27T16:39:00Z">
        <w:r w:rsidR="00E83757">
          <w:rPr>
            <w:rFonts w:ascii="Times New Roman" w:eastAsia="Times New Roman" w:hAnsi="Times New Roman" w:cs="Times New Roman"/>
            <w:sz w:val="24"/>
          </w:rPr>
          <w:t xml:space="preserve">in Ekho Lake </w:t>
        </w:r>
      </w:ins>
      <w:ins w:id="211" w:author="Timothy Williams" w:date="2012-11-27T16:22:00Z">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w:t>
        </w:r>
      </w:ins>
      <w:ins w:id="212" w:author="Timothy Williams" w:date="2012-11-27T16:27:00Z">
        <w:r w:rsidR="008A397A">
          <w:rPr>
            <w:rFonts w:ascii="Times New Roman" w:eastAsia="Times New Roman" w:hAnsi="Times New Roman" w:cs="Times New Roman"/>
            <w:sz w:val="24"/>
          </w:rPr>
          <w:t xml:space="preserve"> Photoheterotrophy can also be</w:t>
        </w:r>
      </w:ins>
      <w:ins w:id="213" w:author="Timothy Williams" w:date="2012-11-27T16:28:00Z">
        <w:r w:rsidR="008A397A">
          <w:rPr>
            <w:rFonts w:ascii="Times New Roman" w:eastAsia="Times New Roman" w:hAnsi="Times New Roman" w:cs="Times New Roman"/>
            <w:sz w:val="24"/>
          </w:rPr>
          <w:t xml:space="preserve"> rhodopsin-dependent</w:t>
        </w:r>
      </w:ins>
      <w:ins w:id="214" w:author="Timothy Williams" w:date="2012-11-27T16:29:00Z">
        <w:r w:rsidR="00E7667C">
          <w:rPr>
            <w:rFonts w:ascii="Times New Roman" w:eastAsia="Times New Roman" w:hAnsi="Times New Roman" w:cs="Times New Roman"/>
            <w:sz w:val="24"/>
          </w:rPr>
          <w:t xml:space="preserve">, with proteorhodopsins </w:t>
        </w:r>
      </w:ins>
      <w:ins w:id="215" w:author="Timothy Williams" w:date="2012-11-27T16:49:00Z">
        <w:r w:rsidR="00E7667C">
          <w:rPr>
            <w:rFonts w:ascii="Times New Roman" w:eastAsia="Times New Roman" w:hAnsi="Times New Roman" w:cs="Times New Roman"/>
            <w:sz w:val="24"/>
          </w:rPr>
          <w:t xml:space="preserve">(PRs) </w:t>
        </w:r>
      </w:ins>
      <w:ins w:id="216" w:author="Timothy Williams" w:date="2012-11-27T16:29:00Z">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ins>
      <w:ins w:id="217" w:author="Timothy Williams" w:date="2012-11-27T16:30:00Z">
        <w:r w:rsidR="008A397A">
          <w:rPr>
            <w:rFonts w:ascii="Times New Roman" w:eastAsia="Times New Roman" w:hAnsi="Times New Roman" w:cs="Times New Roman"/>
            <w:sz w:val="24"/>
          </w:rPr>
          <w:t>previously l</w:t>
        </w:r>
      </w:ins>
      <w:ins w:id="218" w:author="Timothy Williams" w:date="2012-11-27T16:29:00Z">
        <w:r w:rsidR="008A397A">
          <w:rPr>
            <w:rFonts w:ascii="Times New Roman" w:eastAsia="Times New Roman" w:hAnsi="Times New Roman" w:cs="Times New Roman"/>
            <w:sz w:val="24"/>
          </w:rPr>
          <w:t>inked to light-dependent energy generation</w:t>
        </w:r>
      </w:ins>
      <w:ins w:id="219" w:author="Timothy Williams" w:date="2012-11-27T16:30:00Z">
        <w:r w:rsidR="008A397A">
          <w:rPr>
            <w:rFonts w:ascii="Times New Roman" w:eastAsia="Times New Roman" w:hAnsi="Times New Roman" w:cs="Times New Roman"/>
            <w:sz w:val="24"/>
          </w:rPr>
          <w:t xml:space="preserve"> to supplement heterotrophic growth</w:t>
        </w:r>
      </w:ins>
      <w:ins w:id="220" w:author="Timothy Williams" w:date="2012-11-27T16:29:00Z">
        <w:r w:rsidR="008A397A">
          <w:rPr>
            <w:rFonts w:ascii="Times New Roman" w:eastAsia="Times New Roman" w:hAnsi="Times New Roman" w:cs="Times New Roman"/>
            <w:sz w:val="24"/>
          </w:rPr>
          <w:t xml:space="preserve">, particularly during C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ins>
      <w:ins w:id="221" w:author="Timothy Williams" w:date="2012-11-27T16:32:00Z">
        <w:r w:rsidR="00E83757">
          <w:rPr>
            <w:rFonts w:ascii="Times New Roman" w:eastAsia="Times New Roman" w:hAnsi="Times New Roman" w:cs="Times New Roman"/>
            <w:sz w:val="24"/>
          </w:rPr>
          <w:t xml:space="preserve"> However, </w:t>
        </w:r>
      </w:ins>
      <w:ins w:id="222" w:author="Timothy Williams" w:date="2012-11-27T16:40:00Z">
        <w:r w:rsidR="00E83757">
          <w:rPr>
            <w:rFonts w:ascii="Times New Roman" w:eastAsia="Times New Roman" w:hAnsi="Times New Roman" w:cs="Times New Roman"/>
            <w:sz w:val="24"/>
          </w:rPr>
          <w:t>t</w:t>
        </w:r>
      </w:ins>
      <w:ins w:id="223" w:author="Timothy Williams" w:date="2012-11-27T16:32:00Z">
        <w:r w:rsidR="00E83757">
          <w:rPr>
            <w:rFonts w:ascii="Times New Roman" w:eastAsia="Times New Roman" w:hAnsi="Times New Roman" w:cs="Times New Roman"/>
            <w:sz w:val="24"/>
          </w:rPr>
          <w:t>he ecological function</w:t>
        </w:r>
      </w:ins>
      <w:ins w:id="224" w:author="Timothy Williams" w:date="2012-11-27T16:47:00Z">
        <w:r w:rsidR="00E7667C">
          <w:rPr>
            <w:rFonts w:ascii="Times New Roman" w:eastAsia="Times New Roman" w:hAnsi="Times New Roman" w:cs="Times New Roman"/>
            <w:sz w:val="24"/>
          </w:rPr>
          <w:t>(s)</w:t>
        </w:r>
      </w:ins>
      <w:ins w:id="225" w:author="Timothy Williams" w:date="2012-11-27T16:32:00Z">
        <w:r w:rsidR="00E83757">
          <w:rPr>
            <w:rFonts w:ascii="Times New Roman" w:eastAsia="Times New Roman" w:hAnsi="Times New Roman" w:cs="Times New Roman"/>
            <w:sz w:val="24"/>
          </w:rPr>
          <w:t xml:space="preserve"> of rhodopsins </w:t>
        </w:r>
      </w:ins>
      <w:ins w:id="226" w:author="Timothy Williams" w:date="2012-11-27T16:47:00Z">
        <w:r w:rsidR="00E7667C">
          <w:rPr>
            <w:rFonts w:ascii="Times New Roman" w:eastAsia="Times New Roman" w:hAnsi="Times New Roman" w:cs="Times New Roman"/>
            <w:sz w:val="24"/>
          </w:rPr>
          <w:t>are</w:t>
        </w:r>
      </w:ins>
      <w:ins w:id="227" w:author="Timothy Williams" w:date="2012-11-27T16:32:00Z">
        <w:r w:rsidR="00E83757">
          <w:rPr>
            <w:rFonts w:ascii="Times New Roman" w:eastAsia="Times New Roman" w:hAnsi="Times New Roman" w:cs="Times New Roman"/>
            <w:sz w:val="24"/>
          </w:rPr>
          <w:t xml:space="preserve"> diverse, and </w:t>
        </w:r>
      </w:ins>
      <w:ins w:id="228" w:author="Timothy Williams" w:date="2012-11-27T16:49:00Z">
        <w:r w:rsidR="00E7667C">
          <w:rPr>
            <w:rFonts w:ascii="Times New Roman" w:eastAsia="Times New Roman" w:hAnsi="Times New Roman" w:cs="Times New Roman"/>
            <w:sz w:val="24"/>
          </w:rPr>
          <w:t>PR</w:t>
        </w:r>
      </w:ins>
      <w:ins w:id="229" w:author="Timothy Williams" w:date="2012-11-27T16:47:00Z">
        <w:r w:rsidR="00E7667C">
          <w:rPr>
            <w:rFonts w:ascii="Times New Roman" w:eastAsia="Times New Roman" w:hAnsi="Times New Roman" w:cs="Times New Roman"/>
            <w:sz w:val="24"/>
          </w:rPr>
          <w:t xml:space="preserve">s are </w:t>
        </w:r>
      </w:ins>
      <w:ins w:id="230" w:author="Timothy Williams" w:date="2012-11-27T16:32:00Z">
        <w:r w:rsidR="00E83757">
          <w:rPr>
            <w:rFonts w:ascii="Times New Roman" w:eastAsia="Times New Roman" w:hAnsi="Times New Roman" w:cs="Times New Roman"/>
            <w:sz w:val="24"/>
          </w:rPr>
          <w:t xml:space="preserve">also hypothesized to include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ins>
      <w:ins w:id="231" w:author="Timothy Williams" w:date="2012-11-27T16:33:00Z">
        <w:r w:rsidR="00E83757">
          <w:rPr>
            <w:rFonts w:ascii="Times New Roman" w:eastAsia="Times New Roman" w:hAnsi="Times New Roman" w:cs="Times New Roman"/>
            <w:sz w:val="24"/>
          </w:rPr>
          <w:t xml:space="preserve">Rhodopsin genes were abundant in Organic Lake (Figure 4A), and were associated with all the dominant Organic Lake aerobic heterotrophic lineages. Phylogenetic analysis revealed six well-supported Organic Lake rhodopsin groups (Figure S7). All groups had an L or M residue at position 105 </w:t>
        </w:r>
      </w:ins>
      <w:ins w:id="232" w:author="Timothy Williams" w:date="2012-11-27T16:34:00Z">
        <w:r w:rsidR="00E83757">
          <w:rPr>
            <w:rFonts w:ascii="Times New Roman" w:eastAsia="Times New Roman" w:hAnsi="Times New Roman" w:cs="Times New Roman"/>
            <w:sz w:val="24"/>
          </w:rPr>
          <w:t>(</w:t>
        </w:r>
        <w:r w:rsidR="00E83757" w:rsidRPr="00E83757">
          <w:rPr>
            <w:rFonts w:ascii="Times New Roman" w:eastAsia="Times New Roman" w:hAnsi="Times New Roman" w:cs="Times New Roman"/>
            <w:i/>
            <w:sz w:val="24"/>
          </w:rPr>
          <w:t>vs</w:t>
        </w:r>
        <w:r w:rsidR="00E83757">
          <w:rPr>
            <w:rFonts w:ascii="Times New Roman" w:eastAsia="Times New Roman" w:hAnsi="Times New Roman" w:cs="Times New Roman"/>
            <w:sz w:val="24"/>
          </w:rPr>
          <w:t xml:space="preserve"> </w:t>
        </w:r>
      </w:ins>
      <w:ins w:id="233" w:author="Timothy Williams" w:date="2012-11-27T16:33:00Z">
        <w:r w:rsidR="00E83757">
          <w:rPr>
            <w:rFonts w:ascii="Times New Roman" w:eastAsia="Times New Roman" w:hAnsi="Times New Roman" w:cs="Times New Roman"/>
            <w:sz w:val="24"/>
          </w:rPr>
          <w:t>the SAR86 PR</w:t>
        </w:r>
      </w:ins>
      <w:ins w:id="234" w:author="Timothy Williams" w:date="2012-11-27T16:34:00Z">
        <w:r w:rsidR="00E83757">
          <w:rPr>
            <w:rFonts w:ascii="Times New Roman" w:eastAsia="Times New Roman" w:hAnsi="Times New Roman" w:cs="Times New Roman"/>
            <w:sz w:val="24"/>
          </w:rPr>
          <w:t>)</w:t>
        </w:r>
      </w:ins>
      <w:ins w:id="235" w:author="Timothy Williams" w:date="2012-11-27T16:33:00Z">
        <w:r w:rsidR="00E83757">
          <w:rPr>
            <w:rFonts w:ascii="Times New Roman" w:eastAsia="Times New Roman" w:hAnsi="Times New Roman" w:cs="Times New Roman"/>
            <w:sz w:val="24"/>
          </w:rPr>
          <w:t xml:space="preserve">, denoting tuning to surface green light (Man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2003; Gomez-Consarnau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2007), and a characteristic of oceanic coastal samples (Rusch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2007). Four of the groups clustered with homologs of genera detected in the lake, namely </w:t>
        </w:r>
        <w:r w:rsidR="00E83757">
          <w:rPr>
            <w:rFonts w:ascii="Times New Roman" w:eastAsia="Times New Roman" w:hAnsi="Times New Roman" w:cs="Times New Roman"/>
            <w:i/>
            <w:sz w:val="24"/>
          </w:rPr>
          <w:t>Marinobacter</w:t>
        </w:r>
        <w:r w:rsidR="00E83757">
          <w:rPr>
            <w:rFonts w:ascii="Times New Roman" w:eastAsia="Times New Roman" w:hAnsi="Times New Roman" w:cs="Times New Roman"/>
            <w:sz w:val="24"/>
          </w:rPr>
          <w:t xml:space="preserve">, </w:t>
        </w:r>
        <w:r w:rsidR="00E83757">
          <w:rPr>
            <w:rFonts w:ascii="Times New Roman" w:eastAsia="Times New Roman" w:hAnsi="Times New Roman" w:cs="Times New Roman"/>
            <w:i/>
            <w:sz w:val="24"/>
          </w:rPr>
          <w:t>Psychroflexus</w:t>
        </w:r>
        <w:r w:rsidR="00E83757">
          <w:rPr>
            <w:rFonts w:ascii="Times New Roman" w:eastAsia="Times New Roman" w:hAnsi="Times New Roman" w:cs="Times New Roman"/>
            <w:sz w:val="24"/>
          </w:rPr>
          <w:t xml:space="preserve">, </w:t>
        </w:r>
        <w:r w:rsidR="00E83757">
          <w:rPr>
            <w:rFonts w:ascii="Times New Roman" w:eastAsia="Times New Roman" w:hAnsi="Times New Roman" w:cs="Times New Roman"/>
            <w:i/>
            <w:sz w:val="24"/>
          </w:rPr>
          <w:t xml:space="preserve">Octadecabacter </w:t>
        </w:r>
        <w:r w:rsidR="00E83757">
          <w:rPr>
            <w:rFonts w:ascii="Times New Roman" w:eastAsia="Times New Roman" w:hAnsi="Times New Roman" w:cs="Times New Roman"/>
            <w:sz w:val="24"/>
          </w:rPr>
          <w:t>and “</w:t>
        </w:r>
        <w:r w:rsidR="00E83757">
          <w:rPr>
            <w:rFonts w:ascii="Times New Roman" w:eastAsia="Times New Roman" w:hAnsi="Times New Roman" w:cs="Times New Roman"/>
            <w:i/>
            <w:sz w:val="24"/>
          </w:rPr>
          <w:t xml:space="preserve">Candidatus </w:t>
        </w:r>
        <w:r w:rsidR="00E83757">
          <w:rPr>
            <w:rFonts w:ascii="Times New Roman" w:eastAsia="Times New Roman" w:hAnsi="Times New Roman" w:cs="Times New Roman"/>
            <w:sz w:val="24"/>
          </w:rPr>
          <w:t xml:space="preserve">Aquiluna” (Figure S7, Table S4). </w:t>
        </w:r>
      </w:ins>
      <w:ins w:id="236" w:author="Timothy Williams" w:date="2012-11-27T16:43:00Z">
        <w:r w:rsidR="00E7667C">
          <w:rPr>
            <w:rFonts w:ascii="Times New Roman" w:eastAsia="Times New Roman" w:hAnsi="Times New Roman" w:cs="Times New Roman"/>
            <w:sz w:val="24"/>
          </w:rPr>
          <w:t>Another group (</w:t>
        </w:r>
      </w:ins>
      <w:ins w:id="237" w:author="Timothy Williams" w:date="2012-11-27T16:33:00Z">
        <w:r w:rsidR="00E83757">
          <w:rPr>
            <w:rFonts w:ascii="Times New Roman" w:eastAsia="Times New Roman" w:hAnsi="Times New Roman" w:cs="Times New Roman"/>
            <w:sz w:val="24"/>
          </w:rPr>
          <w:t>SAL-R group</w:t>
        </w:r>
      </w:ins>
      <w:ins w:id="238" w:author="Timothy Williams" w:date="2012-11-27T16:43:00Z">
        <w:r w:rsidR="00E7667C">
          <w:rPr>
            <w:rFonts w:ascii="Times New Roman" w:eastAsia="Times New Roman" w:hAnsi="Times New Roman" w:cs="Times New Roman"/>
            <w:sz w:val="24"/>
          </w:rPr>
          <w:t xml:space="preserve">) </w:t>
        </w:r>
      </w:ins>
      <w:ins w:id="239" w:author="Timothy Williams" w:date="2012-11-27T16:33:00Z">
        <w:r w:rsidR="00E83757">
          <w:rPr>
            <w:rFonts w:ascii="Times New Roman" w:eastAsia="Times New Roman" w:hAnsi="Times New Roman" w:cs="Times New Roman"/>
            <w:sz w:val="24"/>
          </w:rPr>
          <w:t xml:space="preserve">originates from the sphingobacterium </w:t>
        </w:r>
        <w:r w:rsidR="00E83757">
          <w:rPr>
            <w:rFonts w:ascii="Times New Roman" w:eastAsia="Times New Roman" w:hAnsi="Times New Roman" w:cs="Times New Roman"/>
            <w:i/>
            <w:sz w:val="24"/>
          </w:rPr>
          <w:t>Salinibacter ruber</w:t>
        </w:r>
      </w:ins>
      <w:ins w:id="240" w:author="Timothy Williams" w:date="2012-11-27T16:43:00Z">
        <w:r w:rsidR="00E7667C">
          <w:rPr>
            <w:rFonts w:ascii="Times New Roman" w:eastAsia="Times New Roman" w:hAnsi="Times New Roman" w:cs="Times New Roman"/>
            <w:sz w:val="24"/>
          </w:rPr>
          <w:t>, which produces xanthorhodopsin</w:t>
        </w:r>
      </w:ins>
      <w:ins w:id="241" w:author="Timothy Williams" w:date="2012-11-27T16:33:00Z">
        <w:r w:rsidR="00E83757">
          <w:rPr>
            <w:rFonts w:ascii="Times New Roman" w:eastAsia="Times New Roman" w:hAnsi="Times New Roman" w:cs="Times New Roman"/>
            <w:i/>
            <w:sz w:val="24"/>
          </w:rPr>
          <w:t xml:space="preserve"> </w:t>
        </w:r>
        <w:r w:rsidR="00E83757">
          <w:rPr>
            <w:rFonts w:ascii="Times New Roman" w:eastAsia="Times New Roman" w:hAnsi="Times New Roman" w:cs="Times New Roman"/>
            <w:sz w:val="24"/>
          </w:rPr>
          <w:t xml:space="preserve">(Balashov </w:t>
        </w:r>
        <w:r w:rsidR="00E83757">
          <w:rPr>
            <w:rFonts w:ascii="Times New Roman" w:eastAsia="Times New Roman" w:hAnsi="Times New Roman" w:cs="Times New Roman"/>
            <w:i/>
            <w:sz w:val="24"/>
          </w:rPr>
          <w:t>et al.</w:t>
        </w:r>
        <w:r w:rsidR="00E7667C">
          <w:rPr>
            <w:rFonts w:ascii="Times New Roman" w:eastAsia="Times New Roman" w:hAnsi="Times New Roman" w:cs="Times New Roman"/>
            <w:sz w:val="24"/>
          </w:rPr>
          <w:t>, 2005)</w:t>
        </w:r>
      </w:ins>
      <w:ins w:id="242" w:author="Timothy Williams" w:date="2012-11-27T16:44:00Z">
        <w:r w:rsidR="00E7667C">
          <w:rPr>
            <w:rFonts w:ascii="Times New Roman" w:eastAsia="Times New Roman" w:hAnsi="Times New Roman" w:cs="Times New Roman"/>
            <w:sz w:val="24"/>
          </w:rPr>
          <w:t xml:space="preserve">; </w:t>
        </w:r>
      </w:ins>
      <w:ins w:id="243" w:author="Timothy Williams" w:date="2012-11-27T16:43:00Z">
        <w:r w:rsidR="00E7667C">
          <w:rPr>
            <w:rFonts w:ascii="Times New Roman" w:eastAsia="Times New Roman" w:hAnsi="Times New Roman" w:cs="Times New Roman"/>
            <w:sz w:val="24"/>
          </w:rPr>
          <w:t xml:space="preserve">it </w:t>
        </w:r>
      </w:ins>
      <w:ins w:id="244" w:author="Timothy Williams" w:date="2012-11-27T16:33:00Z">
        <w:r w:rsidR="00E83757">
          <w:rPr>
            <w:rFonts w:ascii="Times New Roman" w:eastAsia="Times New Roman" w:hAnsi="Times New Roman" w:cs="Times New Roman"/>
            <w:sz w:val="24"/>
          </w:rPr>
          <w:t xml:space="preserve">is therefore likely that </w:t>
        </w:r>
      </w:ins>
      <w:ins w:id="245" w:author="Timothy Williams" w:date="2012-11-27T16:44:00Z">
        <w:r w:rsidR="00E7667C">
          <w:rPr>
            <w:rFonts w:ascii="Times New Roman" w:eastAsia="Times New Roman" w:hAnsi="Times New Roman" w:cs="Times New Roman"/>
            <w:sz w:val="24"/>
          </w:rPr>
          <w:t xml:space="preserve">Organic Lake </w:t>
        </w:r>
      </w:ins>
      <w:ins w:id="246" w:author="Timothy Williams" w:date="2012-11-27T16:33:00Z">
        <w:r w:rsidR="00E83757">
          <w:rPr>
            <w:rFonts w:ascii="Times New Roman" w:eastAsia="Times New Roman" w:hAnsi="Times New Roman" w:cs="Times New Roman"/>
            <w:i/>
            <w:sz w:val="24"/>
          </w:rPr>
          <w:t xml:space="preserve">Sphingobacteria </w:t>
        </w:r>
        <w:r w:rsidR="00E83757">
          <w:rPr>
            <w:rFonts w:ascii="Times New Roman" w:eastAsia="Times New Roman" w:hAnsi="Times New Roman" w:cs="Times New Roman"/>
            <w:sz w:val="24"/>
          </w:rPr>
          <w:t xml:space="preserve">(Table S4) </w:t>
        </w:r>
        <w:proofErr w:type="gramStart"/>
        <w:r w:rsidR="00E83757">
          <w:rPr>
            <w:rFonts w:ascii="Times New Roman" w:eastAsia="Times New Roman" w:hAnsi="Times New Roman" w:cs="Times New Roman"/>
            <w:sz w:val="24"/>
          </w:rPr>
          <w:t>are</w:t>
        </w:r>
        <w:proofErr w:type="gramEnd"/>
        <w:r w:rsidR="00E83757">
          <w:rPr>
            <w:rFonts w:ascii="Times New Roman" w:eastAsia="Times New Roman" w:hAnsi="Times New Roman" w:cs="Times New Roman"/>
            <w:sz w:val="24"/>
          </w:rPr>
          <w:t xml:space="preserve"> the origin of </w:t>
        </w:r>
      </w:ins>
      <w:ins w:id="247" w:author="Timothy Williams" w:date="2012-11-27T16:48:00Z">
        <w:r w:rsidR="00E7667C">
          <w:rPr>
            <w:rFonts w:ascii="Times New Roman" w:eastAsia="Times New Roman" w:hAnsi="Times New Roman" w:cs="Times New Roman"/>
            <w:sz w:val="24"/>
          </w:rPr>
          <w:t>this rhodopsin group</w:t>
        </w:r>
      </w:ins>
      <w:ins w:id="248" w:author="Timothy Williams" w:date="2012-11-27T16:33:00Z">
        <w:r w:rsidR="00E7667C">
          <w:rPr>
            <w:rFonts w:ascii="Times New Roman" w:eastAsia="Times New Roman" w:hAnsi="Times New Roman" w:cs="Times New Roman"/>
            <w:sz w:val="24"/>
          </w:rPr>
          <w:t>. The most abundant group</w:t>
        </w:r>
      </w:ins>
      <w:ins w:id="249" w:author="Timothy Williams" w:date="2012-11-27T16:48:00Z">
        <w:r w:rsidR="00E7667C">
          <w:rPr>
            <w:rFonts w:ascii="Times New Roman" w:eastAsia="Times New Roman" w:hAnsi="Times New Roman" w:cs="Times New Roman"/>
            <w:sz w:val="24"/>
          </w:rPr>
          <w:t xml:space="preserve"> (</w:t>
        </w:r>
      </w:ins>
      <w:ins w:id="250" w:author="Timothy Williams" w:date="2012-11-27T16:33:00Z">
        <w:r w:rsidR="00E7667C">
          <w:rPr>
            <w:rFonts w:ascii="Times New Roman" w:eastAsia="Times New Roman" w:hAnsi="Times New Roman" w:cs="Times New Roman"/>
            <w:sz w:val="24"/>
          </w:rPr>
          <w:t>OL-R1</w:t>
        </w:r>
      </w:ins>
      <w:ins w:id="251" w:author="Timothy Williams" w:date="2012-11-27T16:48:00Z">
        <w:r w:rsidR="00E7667C">
          <w:rPr>
            <w:rFonts w:ascii="Times New Roman" w:eastAsia="Times New Roman" w:hAnsi="Times New Roman" w:cs="Times New Roman"/>
            <w:sz w:val="24"/>
          </w:rPr>
          <w:t xml:space="preserve">; </w:t>
        </w:r>
      </w:ins>
      <w:ins w:id="252" w:author="Timothy Williams" w:date="2012-11-27T16:33:00Z">
        <w:r w:rsidR="00E7667C">
          <w:rPr>
            <w:rFonts w:ascii="Times New Roman" w:eastAsia="Times New Roman" w:hAnsi="Times New Roman" w:cs="Times New Roman"/>
            <w:sz w:val="24"/>
          </w:rPr>
          <w:t>Figure S7)</w:t>
        </w:r>
        <w:r w:rsidR="00E83757">
          <w:rPr>
            <w:rFonts w:ascii="Times New Roman" w:eastAsia="Times New Roman" w:hAnsi="Times New Roman" w:cs="Times New Roman"/>
            <w:sz w:val="24"/>
          </w:rPr>
          <w:t xml:space="preserve"> had no close homologs from GENBANK</w:t>
        </w:r>
      </w:ins>
      <w:ins w:id="253" w:author="Timothy Williams" w:date="2012-11-27T16:48:00Z">
        <w:r w:rsidR="00E7667C">
          <w:rPr>
            <w:rFonts w:ascii="Times New Roman" w:eastAsia="Times New Roman" w:hAnsi="Times New Roman" w:cs="Times New Roman"/>
            <w:sz w:val="24"/>
          </w:rPr>
          <w:t>,</w:t>
        </w:r>
      </w:ins>
      <w:ins w:id="254" w:author="Timothy Williams" w:date="2012-11-27T16:33:00Z">
        <w:r w:rsidR="00E83757">
          <w:rPr>
            <w:rFonts w:ascii="Times New Roman" w:eastAsia="Times New Roman" w:hAnsi="Times New Roman" w:cs="Times New Roman"/>
            <w:sz w:val="24"/>
          </w:rPr>
          <w:t xml:space="preserve"> but it was abundant on the 3.0 µm fraction and has a distribution suggesting it originates from </w:t>
        </w:r>
      </w:ins>
      <w:ins w:id="255" w:author="Timothy Williams" w:date="2012-11-27T16:41:00Z">
        <w:r w:rsidR="00E83757">
          <w:rPr>
            <w:rFonts w:ascii="Times New Roman" w:eastAsia="Times New Roman" w:hAnsi="Times New Roman" w:cs="Times New Roman"/>
            <w:sz w:val="24"/>
          </w:rPr>
          <w:t xml:space="preserve">Organic Lake </w:t>
        </w:r>
      </w:ins>
      <w:ins w:id="256" w:author="Timothy Williams" w:date="2012-11-27T16:33:00Z">
        <w:r w:rsidR="00E83757">
          <w:rPr>
            <w:rFonts w:ascii="Times New Roman" w:eastAsia="Times New Roman" w:hAnsi="Times New Roman" w:cs="Times New Roman"/>
            <w:sz w:val="24"/>
          </w:rPr>
          <w:t>member</w:t>
        </w:r>
      </w:ins>
      <w:ins w:id="257" w:author="Timothy Williams" w:date="2012-11-27T16:41:00Z">
        <w:r w:rsidR="00E83757">
          <w:rPr>
            <w:rFonts w:ascii="Times New Roman" w:eastAsia="Times New Roman" w:hAnsi="Times New Roman" w:cs="Times New Roman"/>
            <w:sz w:val="24"/>
          </w:rPr>
          <w:t>s</w:t>
        </w:r>
      </w:ins>
      <w:ins w:id="258" w:author="Timothy Williams" w:date="2012-11-27T16:33:00Z">
        <w:r w:rsidR="00E83757">
          <w:rPr>
            <w:rFonts w:ascii="Times New Roman" w:eastAsia="Times New Roman" w:hAnsi="Times New Roman" w:cs="Times New Roman"/>
            <w:sz w:val="24"/>
          </w:rPr>
          <w:t xml:space="preserve"> of the </w:t>
        </w:r>
        <w:r w:rsidR="00E83757">
          <w:rPr>
            <w:rFonts w:ascii="Times New Roman" w:eastAsia="Times New Roman" w:hAnsi="Times New Roman" w:cs="Times New Roman"/>
            <w:i/>
            <w:sz w:val="24"/>
          </w:rPr>
          <w:t xml:space="preserve">Roseobacter </w:t>
        </w:r>
        <w:r w:rsidR="00E83757">
          <w:rPr>
            <w:rFonts w:ascii="Times New Roman" w:eastAsia="Times New Roman" w:hAnsi="Times New Roman" w:cs="Times New Roman"/>
            <w:sz w:val="24"/>
          </w:rPr>
          <w:t>clade</w:t>
        </w:r>
      </w:ins>
      <w:ins w:id="259" w:author="Timothy Williams" w:date="2012-11-27T16:49:00Z">
        <w:r w:rsidR="00E7667C">
          <w:rPr>
            <w:rFonts w:ascii="Times New Roman" w:eastAsia="Times New Roman" w:hAnsi="Times New Roman" w:cs="Times New Roman"/>
            <w:sz w:val="24"/>
          </w:rPr>
          <w:t xml:space="preserve"> (Figure 4A).</w:t>
        </w:r>
      </w:ins>
    </w:p>
    <w:p w:rsidR="00E93911" w:rsidRPr="00C2609B" w:rsidRDefault="007530EA" w:rsidP="00452D35">
      <w:pPr>
        <w:pStyle w:val="Normal1"/>
        <w:spacing w:after="0" w:line="240" w:lineRule="auto"/>
        <w:ind w:firstLine="426"/>
        <w:rPr>
          <w:rFonts w:ascii="Times New Roman" w:eastAsia="Times New Roman" w:hAnsi="Times New Roman" w:cs="Times New Roman"/>
          <w:sz w:val="24"/>
        </w:rPr>
      </w:pPr>
      <w:moveToRangeStart w:id="260" w:author="Timothy Williams" w:date="2012-11-27T16:51:00Z" w:name="move341798408"/>
      <w:moveTo w:id="261" w:author="Timothy Williams" w:date="2012-11-27T16:51:00Z">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abundance of AAnP and PR genes in Arctic bacteria has been reported to be the same in winter and summer (*Cottrell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and BchlA 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was shown to be expressed in cells grown in the dark but 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moveTo>
      <w:ins w:id="262" w:author="Timothy Williams" w:date="2012-11-27T16:52:00Z">
        <w:r>
          <w:rPr>
            <w:rFonts w:ascii="Times New Roman" w:eastAsia="Times New Roman" w:hAnsi="Times New Roman" w:cs="Times New Roman"/>
            <w:sz w:val="24"/>
          </w:rPr>
          <w:t xml:space="preserve">, which </w:t>
        </w:r>
      </w:ins>
      <w:moveTo w:id="263" w:author="Timothy Williams" w:date="2012-11-27T16:51:00Z">
        <w:del w:id="264" w:author="Timothy Williams" w:date="2012-11-27T16:52:00Z">
          <w:r w:rsidDel="007530EA">
            <w:rPr>
              <w:rFonts w:ascii="Times New Roman" w:eastAsia="Times New Roman" w:hAnsi="Times New Roman" w:cs="Times New Roman"/>
              <w:sz w:val="24"/>
            </w:rPr>
            <w:delText xml:space="preserve"> that </w:delText>
          </w:r>
        </w:del>
        <w:r>
          <w:rPr>
            <w:rFonts w:ascii="Times New Roman" w:eastAsia="Times New Roman" w:hAnsi="Times New Roman" w:cs="Times New Roman"/>
            <w:sz w:val="24"/>
          </w:rPr>
          <w:t xml:space="preserve">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moveTo>
      <w:moveToRangeEnd w:id="260"/>
      <w:ins w:id="265" w:author="Timothy Williams" w:date="2012-11-27T16:32:00Z">
        <w:r w:rsidR="00E83757">
          <w:rPr>
            <w:rFonts w:ascii="Times New Roman" w:eastAsia="Times New Roman" w:hAnsi="Times New Roman" w:cs="Times New Roman"/>
            <w:sz w:val="24"/>
          </w:rPr>
          <w:t xml:space="preserve"> </w:t>
        </w:r>
      </w:ins>
      <w:ins w:id="266" w:author="Timothy Williams" w:date="2012-11-27T16:29:00Z">
        <w:r w:rsidR="008A397A">
          <w:rPr>
            <w:rFonts w:ascii="Times New Roman" w:eastAsia="Times New Roman" w:hAnsi="Times New Roman" w:cs="Times New Roman"/>
            <w:sz w:val="24"/>
          </w:rPr>
          <w:t xml:space="preserve"> </w:t>
        </w:r>
      </w:ins>
      <w:ins w:id="267" w:author="Timothy Williams" w:date="2012-11-27T16:22:00Z">
        <w:r w:rsidR="008A397A">
          <w:rPr>
            <w:rFonts w:ascii="Times New Roman" w:eastAsia="Times New Roman" w:hAnsi="Times New Roman" w:cs="Times New Roman"/>
            <w:sz w:val="24"/>
          </w:rPr>
          <w:t xml:space="preserve"> </w:t>
        </w:r>
      </w:ins>
      <w:del w:id="268" w:author="Timothy Williams" w:date="2012-11-27T12:54:00Z">
        <w:r w:rsidR="00C45D27" w:rsidDel="00653E28">
          <w:rPr>
            <w:rFonts w:ascii="Times New Roman" w:eastAsia="Times New Roman" w:hAnsi="Times New Roman" w:cs="Times New Roman"/>
            <w:sz w:val="24"/>
          </w:rPr>
          <w:delText>ATP citrate lyase, which is the most definitive marker for rTCA, was linked to sulfur-oxidizing chemolithoautotrophic</w:delText>
        </w:r>
        <w:r w:rsidR="00C45D27" w:rsidDel="00653E28">
          <w:rPr>
            <w:rFonts w:ascii="Times New Roman" w:eastAsia="Times New Roman" w:hAnsi="Times New Roman" w:cs="Times New Roman"/>
            <w:i/>
            <w:sz w:val="24"/>
          </w:rPr>
          <w:delText xml:space="preserve"> Epsilonproteobacteria</w:delText>
        </w:r>
        <w:r w:rsidR="00C45D27" w:rsidDel="00653E28">
          <w:rPr>
            <w:rFonts w:ascii="Times New Roman" w:eastAsia="Times New Roman" w:hAnsi="Times New Roman" w:cs="Times New Roman"/>
            <w:sz w:val="24"/>
          </w:rPr>
          <w:delText xml:space="preserve"> (Figure S6A, Table S4) indicating some </w:delText>
        </w:r>
      </w:del>
      <w:del w:id="269" w:author="Timothy Williams" w:date="2012-11-27T12:33:00Z">
        <w:r w:rsidR="00C45D27" w:rsidDel="00284832">
          <w:rPr>
            <w:rFonts w:ascii="Times New Roman" w:eastAsia="Times New Roman" w:hAnsi="Times New Roman" w:cs="Times New Roman"/>
            <w:sz w:val="24"/>
          </w:rPr>
          <w:delText xml:space="preserve">anaerobic </w:delText>
        </w:r>
      </w:del>
      <w:del w:id="270" w:author="Timothy Williams" w:date="2012-11-27T12:54:00Z">
        <w:r w:rsidR="00C45D27" w:rsidDel="00653E28">
          <w:rPr>
            <w:rFonts w:ascii="Times New Roman" w:eastAsia="Times New Roman" w:hAnsi="Times New Roman" w:cs="Times New Roman"/>
            <w:sz w:val="24"/>
          </w:rPr>
          <w:delText xml:space="preserve">C fixation does proceed by this pathway. However, the majority of rTCA cycle potential was assigned to </w:delText>
        </w:r>
        <w:r w:rsidR="00C45D27" w:rsidDel="00653E28">
          <w:rPr>
            <w:rFonts w:ascii="Times New Roman" w:eastAsia="Times New Roman" w:hAnsi="Times New Roman" w:cs="Times New Roman"/>
            <w:i/>
            <w:sz w:val="24"/>
          </w:rPr>
          <w:delText xml:space="preserve">Clostridia </w:delText>
        </w:r>
        <w:r w:rsidR="00C45D27" w:rsidDel="00653E28">
          <w:rPr>
            <w:rFonts w:ascii="Times New Roman" w:eastAsia="Times New Roman" w:hAnsi="Times New Roman" w:cs="Times New Roman"/>
            <w:sz w:val="24"/>
          </w:rPr>
          <w:delText xml:space="preserve">(Figure S6A) including the genera </w:delText>
        </w:r>
        <w:r w:rsidR="00C45D27" w:rsidDel="00653E28">
          <w:rPr>
            <w:rFonts w:ascii="Times New Roman" w:eastAsia="Times New Roman" w:hAnsi="Times New Roman" w:cs="Times New Roman"/>
            <w:i/>
            <w:sz w:val="24"/>
          </w:rPr>
          <w:delText>Ammonifex</w:delText>
        </w:r>
        <w:r w:rsidR="00C45D27" w:rsidDel="00653E28">
          <w:rPr>
            <w:rFonts w:ascii="Times New Roman" w:eastAsia="Times New Roman" w:hAnsi="Times New Roman" w:cs="Times New Roman"/>
            <w:sz w:val="24"/>
          </w:rPr>
          <w:delText xml:space="preserve">, </w:delText>
        </w:r>
        <w:r w:rsidR="00C45D27" w:rsidDel="00653E28">
          <w:rPr>
            <w:rFonts w:ascii="Times New Roman" w:eastAsia="Times New Roman" w:hAnsi="Times New Roman" w:cs="Times New Roman"/>
            <w:i/>
            <w:sz w:val="24"/>
          </w:rPr>
          <w:delText>Chitinophaga</w:delText>
        </w:r>
        <w:r w:rsidR="00C45D27" w:rsidDel="00653E28">
          <w:rPr>
            <w:rFonts w:ascii="Times New Roman" w:eastAsia="Times New Roman" w:hAnsi="Times New Roman" w:cs="Times New Roman"/>
            <w:sz w:val="24"/>
          </w:rPr>
          <w:delText xml:space="preserve">, </w:delText>
        </w:r>
        <w:r w:rsidR="00C45D27" w:rsidDel="00653E28">
          <w:rPr>
            <w:rFonts w:ascii="Times New Roman" w:eastAsia="Times New Roman" w:hAnsi="Times New Roman" w:cs="Times New Roman"/>
            <w:i/>
            <w:sz w:val="24"/>
          </w:rPr>
          <w:delText>Halothermothrix</w:delText>
        </w:r>
        <w:r w:rsidR="00C45D27" w:rsidDel="00653E28">
          <w:rPr>
            <w:rFonts w:ascii="Times New Roman" w:eastAsia="Times New Roman" w:hAnsi="Times New Roman" w:cs="Times New Roman"/>
            <w:sz w:val="24"/>
          </w:rPr>
          <w:delText xml:space="preserve"> and </w:delText>
        </w:r>
        <w:r w:rsidR="00C45D27" w:rsidDel="00653E28">
          <w:rPr>
            <w:rFonts w:ascii="Times New Roman" w:eastAsia="Times New Roman" w:hAnsi="Times New Roman" w:cs="Times New Roman"/>
            <w:i/>
            <w:sz w:val="24"/>
          </w:rPr>
          <w:delText xml:space="preserve">Thermoanaerobacter </w:delText>
        </w:r>
        <w:r w:rsidR="00C45D27" w:rsidDel="00653E28">
          <w:rPr>
            <w:rFonts w:ascii="Times New Roman" w:eastAsia="Times New Roman" w:hAnsi="Times New Roman" w:cs="Times New Roman"/>
            <w:sz w:val="24"/>
          </w:rPr>
          <w:delText>due to the presence of 2-oxogluterate:ferreoxidin oxidase genes linked to these organisms</w:delText>
        </w:r>
        <w:r w:rsidR="00C45D27" w:rsidDel="00653E28">
          <w:rPr>
            <w:rFonts w:ascii="Times New Roman" w:eastAsia="Times New Roman" w:hAnsi="Times New Roman" w:cs="Times New Roman"/>
            <w:i/>
            <w:sz w:val="24"/>
          </w:rPr>
          <w:delText xml:space="preserve">. </w:delText>
        </w:r>
        <w:r w:rsidR="00C45D27" w:rsidDel="00653E28">
          <w:rPr>
            <w:rFonts w:ascii="Times New Roman" w:eastAsia="Times New Roman" w:hAnsi="Times New Roman" w:cs="Times New Roman"/>
            <w:sz w:val="24"/>
          </w:rPr>
          <w:delText xml:space="preserve">Some of these genera are known to fix carbon anaerobically by an unknown mechanism </w:delText>
        </w:r>
        <w:commentRangeStart w:id="271"/>
        <w:commentRangeStart w:id="272"/>
        <w:r w:rsidR="00C45D27" w:rsidDel="00653E28">
          <w:rPr>
            <w:rFonts w:ascii="Times New Roman" w:eastAsia="Times New Roman" w:hAnsi="Times New Roman" w:cs="Times New Roman"/>
            <w:sz w:val="24"/>
          </w:rPr>
          <w:delText xml:space="preserve">that involves the rTCA cycle </w:delText>
        </w:r>
        <w:commentRangeEnd w:id="271"/>
        <w:r w:rsidR="00C45D27" w:rsidDel="00653E28">
          <w:commentReference w:id="271"/>
        </w:r>
        <w:commentRangeEnd w:id="272"/>
        <w:r w:rsidR="00456963" w:rsidDel="00653E28">
          <w:rPr>
            <w:rStyle w:val="CommentReference"/>
            <w:rFonts w:asciiTheme="minorHAnsi" w:eastAsiaTheme="minorEastAsia" w:hAnsiTheme="minorHAnsi" w:cstheme="minorBidi"/>
            <w:color w:val="auto"/>
          </w:rPr>
          <w:commentReference w:id="272"/>
        </w:r>
        <w:r w:rsidR="00C45D27" w:rsidDel="00653E28">
          <w:rPr>
            <w:rFonts w:ascii="Times New Roman" w:eastAsia="Times New Roman" w:hAnsi="Times New Roman" w:cs="Times New Roman"/>
            <w:sz w:val="24"/>
          </w:rPr>
          <w:delText xml:space="preserve">(Hügler &amp; Sievert, 2011). </w:delText>
        </w:r>
      </w:del>
    </w:p>
    <w:p w:rsidR="00F56C4A" w:rsidRDefault="00C45D27">
      <w:pPr>
        <w:pStyle w:val="Normal1"/>
        <w:spacing w:after="0" w:line="240" w:lineRule="auto"/>
        <w:ind w:firstLine="426"/>
        <w:rPr>
          <w:del w:id="273" w:author="Timothy Williams" w:date="2012-11-29T11:38:00Z"/>
        </w:rPr>
      </w:pPr>
      <w:r>
        <w:rPr>
          <w:rFonts w:ascii="Times New Roman" w:eastAsia="Times New Roman" w:hAnsi="Times New Roman" w:cs="Times New Roman"/>
          <w:sz w:val="24"/>
        </w:rPr>
        <w:t xml:space="preserve">In the deep zone, potential for fermentation </w:t>
      </w:r>
      <w:del w:id="274" w:author="Timothy Williams" w:date="2012-11-29T11:30:00Z">
        <w:r w:rsidDel="003170D5">
          <w:rPr>
            <w:rFonts w:ascii="Times New Roman" w:eastAsia="Times New Roman" w:hAnsi="Times New Roman" w:cs="Times New Roman"/>
            <w:sz w:val="24"/>
          </w:rPr>
          <w:delText xml:space="preserve">and CO oxidation </w:delText>
        </w:r>
      </w:del>
      <w:r>
        <w:rPr>
          <w:rFonts w:ascii="Times New Roman" w:eastAsia="Times New Roman" w:hAnsi="Times New Roman" w:cs="Times New Roman"/>
          <w:sz w:val="24"/>
        </w:rPr>
        <w:t xml:space="preserve">was greatest at 6.5 m (Figure 4A) and likely the main biological activity that was occurring at that depth. </w:t>
      </w:r>
      <w:ins w:id="275" w:author="Timothy Williams" w:date="2012-12-03T14:17:00Z">
        <w:r w:rsidR="008D7CF1">
          <w:rPr>
            <w:rFonts w:ascii="Times New Roman" w:eastAsia="Times New Roman" w:hAnsi="Times New Roman" w:cs="Times New Roman"/>
            <w:sz w:val="24"/>
          </w:rPr>
          <w:t xml:space="preserve">The abundance of dissolved </w:t>
        </w:r>
      </w:ins>
      <w:ins w:id="276" w:author="Timothy Williams" w:date="2012-12-03T14:18:00Z">
        <w:r w:rsidR="008D7CF1">
          <w:rPr>
            <w:rFonts w:ascii="Times New Roman" w:eastAsia="Times New Roman" w:hAnsi="Times New Roman" w:cs="Times New Roman"/>
            <w:sz w:val="24"/>
          </w:rPr>
          <w:t>amino acids and organic</w:t>
        </w:r>
      </w:ins>
      <w:ins w:id="277" w:author="Timothy Williams" w:date="2012-12-03T14:17:00Z">
        <w:r w:rsidR="008D7CF1">
          <w:rPr>
            <w:rFonts w:ascii="Times New Roman" w:eastAsia="Times New Roman" w:hAnsi="Times New Roman" w:cs="Times New Roman"/>
            <w:sz w:val="24"/>
          </w:rPr>
          <w:t xml:space="preserve"> acids in the deep zon</w:t>
        </w:r>
      </w:ins>
      <w:ins w:id="278" w:author="Timothy Williams" w:date="2012-12-03T14:18:00Z">
        <w:r w:rsidR="008D7CF1">
          <w:rPr>
            <w:rFonts w:ascii="Times New Roman" w:eastAsia="Times New Roman" w:hAnsi="Times New Roman" w:cs="Times New Roman"/>
            <w:sz w:val="24"/>
          </w:rPr>
          <w:t xml:space="preserve">e indicates that Stickland fermentation could be employed. </w:t>
        </w:r>
      </w:ins>
      <w:r>
        <w:rPr>
          <w:rFonts w:ascii="Times New Roman" w:eastAsia="Times New Roman" w:hAnsi="Times New Roman" w:cs="Times New Roman"/>
          <w:sz w:val="24"/>
        </w:rPr>
        <w:t xml:space="preserve">Fermentation </w:t>
      </w:r>
      <w:ins w:id="279" w:author="Timothy Williams" w:date="2012-11-29T11:30:00Z">
        <w:r w:rsidR="003170D5">
          <w:rPr>
            <w:rFonts w:ascii="Times New Roman" w:eastAsia="Times New Roman" w:hAnsi="Times New Roman" w:cs="Times New Roman"/>
            <w:sz w:val="24"/>
          </w:rPr>
          <w:t>was</w:t>
        </w:r>
      </w:ins>
      <w:ins w:id="280" w:author="Timothy Williams" w:date="2012-12-03T14:19:00Z">
        <w:r w:rsidR="008D7CF1">
          <w:rPr>
            <w:rFonts w:ascii="Times New Roman" w:eastAsia="Times New Roman" w:hAnsi="Times New Roman" w:cs="Times New Roman"/>
            <w:sz w:val="24"/>
          </w:rPr>
          <w:t xml:space="preserve"> also</w:t>
        </w:r>
      </w:ins>
      <w:ins w:id="281" w:author="Timothy Williams" w:date="2012-11-29T11:30:00Z">
        <w:r w:rsidR="003170D5">
          <w:rPr>
            <w:rFonts w:ascii="Times New Roman" w:eastAsia="Times New Roman" w:hAnsi="Times New Roman" w:cs="Times New Roman"/>
            <w:sz w:val="24"/>
          </w:rPr>
          <w:t xml:space="preserve"> indicated by the </w:t>
        </w:r>
      </w:ins>
      <w:r>
        <w:rPr>
          <w:rFonts w:ascii="Times New Roman" w:eastAsia="Times New Roman" w:hAnsi="Times New Roman" w:cs="Times New Roman"/>
          <w:sz w:val="24"/>
        </w:rPr>
        <w:t xml:space="preserve">marker genes </w:t>
      </w:r>
      <w:ins w:id="282" w:author="Timothy Williams" w:date="2012-11-29T11:30:00Z">
        <w:r w:rsidR="003170D5">
          <w:rPr>
            <w:rFonts w:ascii="Times New Roman" w:eastAsia="Times New Roman" w:hAnsi="Times New Roman" w:cs="Times New Roman"/>
            <w:sz w:val="24"/>
          </w:rPr>
          <w:t xml:space="preserve">for lactate dehydrogenase </w:t>
        </w:r>
      </w:ins>
      <w:ins w:id="283" w:author="Timothy Williams" w:date="2012-11-29T11:34:00Z">
        <w:r w:rsidR="003170D5">
          <w:rPr>
            <w:rFonts w:ascii="Times New Roman" w:eastAsia="Times New Roman" w:hAnsi="Times New Roman" w:cs="Times New Roman"/>
            <w:sz w:val="24"/>
          </w:rPr>
          <w:t>(</w:t>
        </w:r>
        <w:r w:rsidR="003170D5" w:rsidRPr="003170D5">
          <w:rPr>
            <w:rFonts w:ascii="Times New Roman" w:eastAsia="Times New Roman" w:hAnsi="Times New Roman" w:cs="Times New Roman"/>
            <w:i/>
            <w:sz w:val="24"/>
          </w:rPr>
          <w:t>ldh</w:t>
        </w:r>
        <w:r w:rsidR="003170D5">
          <w:rPr>
            <w:rFonts w:ascii="Times New Roman" w:eastAsia="Times New Roman" w:hAnsi="Times New Roman" w:cs="Times New Roman"/>
            <w:sz w:val="24"/>
          </w:rPr>
          <w:t xml:space="preserve">) </w:t>
        </w:r>
      </w:ins>
      <w:ins w:id="284" w:author="Timothy Williams" w:date="2012-11-29T11:30:00Z">
        <w:r w:rsidR="003170D5">
          <w:rPr>
            <w:rFonts w:ascii="Times New Roman" w:eastAsia="Times New Roman" w:hAnsi="Times New Roman" w:cs="Times New Roman"/>
            <w:sz w:val="24"/>
          </w:rPr>
          <w:t>and pyruvate</w:t>
        </w:r>
        <w:proofErr w:type="gramStart"/>
        <w:r w:rsidR="003170D5">
          <w:rPr>
            <w:rFonts w:ascii="Times New Roman" w:eastAsia="Times New Roman" w:hAnsi="Times New Roman" w:cs="Times New Roman"/>
            <w:sz w:val="24"/>
          </w:rPr>
          <w:t>:ferredoxin</w:t>
        </w:r>
        <w:proofErr w:type="gramEnd"/>
        <w:r w:rsidR="003170D5">
          <w:rPr>
            <w:rFonts w:ascii="Times New Roman" w:eastAsia="Times New Roman" w:hAnsi="Times New Roman" w:cs="Times New Roman"/>
            <w:sz w:val="24"/>
          </w:rPr>
          <w:t xml:space="preserve"> oxidoreductase</w:t>
        </w:r>
      </w:ins>
      <w:ins w:id="285" w:author="Timothy Williams" w:date="2012-11-29T11:34:00Z">
        <w:r w:rsidR="003170D5">
          <w:rPr>
            <w:rFonts w:ascii="Times New Roman" w:eastAsia="Times New Roman" w:hAnsi="Times New Roman" w:cs="Times New Roman"/>
            <w:sz w:val="24"/>
          </w:rPr>
          <w:t xml:space="preserve"> (</w:t>
        </w:r>
        <w:r w:rsidR="003170D5">
          <w:rPr>
            <w:rFonts w:ascii="Times New Roman" w:eastAsia="Times New Roman" w:hAnsi="Times New Roman" w:cs="Times New Roman"/>
            <w:i/>
            <w:sz w:val="24"/>
          </w:rPr>
          <w:t>porA, porB</w:t>
        </w:r>
        <w:r w:rsidR="003170D5">
          <w:rPr>
            <w:rFonts w:ascii="Times New Roman" w:eastAsia="Times New Roman" w:hAnsi="Times New Roman" w:cs="Times New Roman"/>
            <w:sz w:val="24"/>
          </w:rPr>
          <w:t>)</w:t>
        </w:r>
      </w:ins>
      <w:ins w:id="286" w:author="Timothy Williams" w:date="2012-11-29T11:30:00Z">
        <w:r w:rsidR="003170D5">
          <w:rPr>
            <w:rFonts w:ascii="Times New Roman" w:eastAsia="Times New Roman" w:hAnsi="Times New Roman" w:cs="Times New Roman"/>
            <w:sz w:val="24"/>
          </w:rPr>
          <w:t xml:space="preserve">, </w:t>
        </w:r>
      </w:ins>
      <w:ins w:id="287" w:author="Timothy Williams" w:date="2012-11-29T11:32:00Z">
        <w:r w:rsidR="003170D5">
          <w:rPr>
            <w:rFonts w:ascii="Times New Roman" w:eastAsia="Times New Roman" w:hAnsi="Times New Roman" w:cs="Times New Roman"/>
            <w:sz w:val="24"/>
          </w:rPr>
          <w:t xml:space="preserve">the two </w:t>
        </w:r>
      </w:ins>
      <w:ins w:id="288" w:author="Timothy Williams" w:date="2012-11-29T11:30:00Z">
        <w:r w:rsidR="003170D5">
          <w:rPr>
            <w:rFonts w:ascii="Times New Roman" w:eastAsia="Times New Roman" w:hAnsi="Times New Roman" w:cs="Times New Roman"/>
            <w:sz w:val="24"/>
          </w:rPr>
          <w:t xml:space="preserve">enzymes that </w:t>
        </w:r>
      </w:ins>
      <w:ins w:id="289" w:author="Timothy Williams" w:date="2012-11-29T11:32:00Z">
        <w:r w:rsidR="003170D5">
          <w:rPr>
            <w:rFonts w:ascii="Times New Roman" w:eastAsia="Times New Roman" w:hAnsi="Times New Roman" w:cs="Times New Roman"/>
            <w:sz w:val="24"/>
          </w:rPr>
          <w:t>compete for pyruvate at the acetate-lactate branch point.</w:t>
        </w:r>
      </w:ins>
      <w:ins w:id="290" w:author="Timothy Williams" w:date="2012-11-29T11:30:00Z">
        <w:r w:rsidR="003170D5">
          <w:rPr>
            <w:rFonts w:ascii="Times New Roman" w:eastAsia="Times New Roman" w:hAnsi="Times New Roman" w:cs="Times New Roman"/>
            <w:sz w:val="24"/>
          </w:rPr>
          <w:t xml:space="preserve"> </w:t>
        </w:r>
      </w:ins>
      <w:ins w:id="291" w:author="Timothy Williams" w:date="2012-11-29T11:34:00Z">
        <w:r w:rsidR="003170D5">
          <w:rPr>
            <w:rFonts w:ascii="Times New Roman" w:eastAsia="Times New Roman" w:hAnsi="Times New Roman" w:cs="Times New Roman"/>
            <w:sz w:val="24"/>
          </w:rPr>
          <w:t>These</w:t>
        </w:r>
      </w:ins>
      <w:ins w:id="292" w:author="Timothy Williams" w:date="2012-11-29T11:33:00Z">
        <w:r w:rsidR="003170D5">
          <w:rPr>
            <w:rFonts w:ascii="Times New Roman" w:eastAsia="Times New Roman" w:hAnsi="Times New Roman" w:cs="Times New Roman"/>
            <w:sz w:val="24"/>
          </w:rPr>
          <w:t xml:space="preserve"> genes </w:t>
        </w:r>
      </w:ins>
      <w:r>
        <w:rPr>
          <w:rFonts w:ascii="Times New Roman" w:eastAsia="Times New Roman" w:hAnsi="Times New Roman" w:cs="Times New Roman"/>
          <w:sz w:val="24"/>
        </w:rPr>
        <w:t xml:space="preserve">were linked to </w:t>
      </w:r>
      <w:r>
        <w:rPr>
          <w:rFonts w:ascii="Times New Roman" w:eastAsia="Times New Roman" w:hAnsi="Times New Roman" w:cs="Times New Roman"/>
          <w:i/>
          <w:sz w:val="24"/>
        </w:rPr>
        <w:t>Mollicutes</w:t>
      </w:r>
      <w:r>
        <w:rPr>
          <w:rFonts w:ascii="Times New Roman" w:eastAsia="Times New Roman" w:hAnsi="Times New Roman" w:cs="Times New Roman"/>
          <w:sz w:val="24"/>
        </w:rPr>
        <w:t xml:space="preserve"> </w:t>
      </w:r>
      <w:ins w:id="293" w:author="Timothy Williams" w:date="2012-12-03T14:20:00Z">
        <w:r w:rsidR="008D7CF1">
          <w:rPr>
            <w:rFonts w:ascii="Times New Roman" w:eastAsia="Times New Roman" w:hAnsi="Times New Roman" w:cs="Times New Roman"/>
            <w:sz w:val="24"/>
          </w:rPr>
          <w:t xml:space="preserve">within </w:t>
        </w:r>
        <w:r w:rsidR="008D7CF1" w:rsidRPr="008D7CF1">
          <w:rPr>
            <w:rFonts w:ascii="Times New Roman" w:eastAsia="Times New Roman" w:hAnsi="Times New Roman" w:cs="Times New Roman"/>
            <w:i/>
            <w:sz w:val="24"/>
          </w:rPr>
          <w:t>Formicutes</w:t>
        </w:r>
        <w:r w:rsidR="008D7CF1">
          <w:rPr>
            <w:rFonts w:ascii="Times New Roman" w:eastAsia="Times New Roman" w:hAnsi="Times New Roman" w:cs="Times New Roman"/>
            <w:sz w:val="24"/>
          </w:rPr>
          <w:t xml:space="preserve"> </w:t>
        </w:r>
      </w:ins>
      <w:r>
        <w:rPr>
          <w:rFonts w:ascii="Times New Roman" w:eastAsia="Times New Roman" w:hAnsi="Times New Roman" w:cs="Times New Roman"/>
          <w:sz w:val="24"/>
        </w:rPr>
        <w:t>(Table 2)</w:t>
      </w:r>
      <w:ins w:id="294" w:author="Timothy Williams" w:date="2012-11-29T11:34:00Z">
        <w:r w:rsidR="003170D5">
          <w:rPr>
            <w:rFonts w:ascii="Times New Roman" w:eastAsia="Times New Roman" w:hAnsi="Times New Roman" w:cs="Times New Roman"/>
            <w:sz w:val="24"/>
          </w:rPr>
          <w:t>;</w:t>
        </w:r>
      </w:ins>
      <w:del w:id="295" w:author="Timothy Williams" w:date="2012-11-29T11:34:00Z">
        <w:r w:rsidDel="003170D5">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but as no </w:t>
      </w:r>
      <w:r>
        <w:rPr>
          <w:rFonts w:ascii="Times New Roman" w:eastAsia="Times New Roman" w:hAnsi="Times New Roman" w:cs="Times New Roman"/>
          <w:i/>
          <w:sz w:val="24"/>
        </w:rPr>
        <w:t xml:space="preserve">Mollicutes </w:t>
      </w:r>
      <w:ins w:id="296" w:author="Timothy Williams" w:date="2012-11-29T11:34:00Z">
        <w:r w:rsidR="003170D5">
          <w:rPr>
            <w:rFonts w:ascii="Times New Roman" w:eastAsia="Times New Roman" w:hAnsi="Times New Roman" w:cs="Times New Roman"/>
            <w:sz w:val="24"/>
          </w:rPr>
          <w:t xml:space="preserve">OTUs </w:t>
        </w:r>
      </w:ins>
      <w:r>
        <w:rPr>
          <w:rFonts w:ascii="Times New Roman" w:eastAsia="Times New Roman" w:hAnsi="Times New Roman" w:cs="Times New Roman"/>
          <w:sz w:val="24"/>
        </w:rPr>
        <w:t xml:space="preserve">were detected, </w:t>
      </w:r>
      <w:ins w:id="297" w:author="Timothy Williams" w:date="2012-12-03T14:21:00Z">
        <w:r w:rsidR="008D7CF1">
          <w:rPr>
            <w:rFonts w:ascii="Times New Roman" w:eastAsia="Times New Roman" w:hAnsi="Times New Roman" w:cs="Times New Roman"/>
            <w:sz w:val="24"/>
          </w:rPr>
          <w:t>it is tempting to speculate that</w:t>
        </w:r>
      </w:ins>
      <w:ins w:id="298" w:author="Timothy Williams" w:date="2012-11-29T11:34:00Z">
        <w:r w:rsidR="003170D5">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they </w:t>
      </w:r>
      <w:commentRangeStart w:id="299"/>
      <w:commentRangeStart w:id="300"/>
      <w:del w:id="301" w:author="Timothy Williams" w:date="2012-11-29T11:35:00Z">
        <w:r w:rsidDel="003170D5">
          <w:rPr>
            <w:rFonts w:ascii="Times New Roman" w:eastAsia="Times New Roman" w:hAnsi="Times New Roman" w:cs="Times New Roman"/>
            <w:sz w:val="24"/>
          </w:rPr>
          <w:delText>most likely</w:delText>
        </w:r>
        <w:commentRangeEnd w:id="299"/>
        <w:r w:rsidDel="003170D5">
          <w:commentReference w:id="299"/>
        </w:r>
        <w:r w:rsidDel="003170D5">
          <w:rPr>
            <w:rFonts w:ascii="Times New Roman" w:eastAsia="Times New Roman" w:hAnsi="Times New Roman" w:cs="Times New Roman"/>
            <w:sz w:val="24"/>
          </w:rPr>
          <w:delText xml:space="preserve"> </w:delText>
        </w:r>
        <w:commentRangeEnd w:id="300"/>
        <w:r w:rsidDel="003170D5">
          <w:commentReference w:id="300"/>
        </w:r>
      </w:del>
      <w:r>
        <w:rPr>
          <w:rFonts w:ascii="Times New Roman" w:eastAsia="Times New Roman" w:hAnsi="Times New Roman" w:cs="Times New Roman"/>
          <w:sz w:val="24"/>
        </w:rPr>
        <w:t xml:space="preserve">originated from 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which has relatively high abundance in this zone (see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Pr>
          <w:rFonts w:ascii="Times New Roman" w:eastAsia="Times New Roman" w:hAnsi="Times New Roman" w:cs="Times New Roman"/>
          <w:sz w:val="24"/>
        </w:rPr>
        <w:t xml:space="preserve"> above). </w:t>
      </w:r>
      <w:del w:id="302" w:author="Timothy Williams" w:date="2012-11-29T11:43:00Z">
        <w:r w:rsidDel="00C768CE">
          <w:rPr>
            <w:rFonts w:ascii="Times New Roman" w:eastAsia="Times New Roman" w:hAnsi="Times New Roman" w:cs="Times New Roman"/>
            <w:sz w:val="24"/>
          </w:rPr>
          <w:delText>This would be the first data indicating</w:delText>
        </w:r>
      </w:del>
      <w:ins w:id="303" w:author="Timothy Williams" w:date="2012-11-29T11:43:00Z">
        <w:r w:rsidR="00C768CE">
          <w:rPr>
            <w:rFonts w:ascii="Times New Roman" w:eastAsia="Times New Roman" w:hAnsi="Times New Roman" w:cs="Times New Roman"/>
            <w:sz w:val="24"/>
          </w:rPr>
          <w:t>Thus, there is circumstantial evidence</w:t>
        </w:r>
      </w:ins>
      <w:r>
        <w:rPr>
          <w:rFonts w:ascii="Times New Roman" w:eastAsia="Times New Roman" w:hAnsi="Times New Roman" w:cs="Times New Roman"/>
          <w:sz w:val="24"/>
        </w:rPr>
        <w:t xml:space="preserve"> that RF3 possesses</w:t>
      </w:r>
      <w:ins w:id="304" w:author="Timothy Williams" w:date="2012-12-03T14:21:00Z">
        <w:r w:rsidR="006018C8">
          <w:rPr>
            <w:rFonts w:ascii="Times New Roman" w:eastAsia="Times New Roman" w:hAnsi="Times New Roman" w:cs="Times New Roman"/>
            <w:sz w:val="24"/>
          </w:rPr>
          <w:t xml:space="preserve"> a</w:t>
        </w:r>
      </w:ins>
      <w:r>
        <w:rPr>
          <w:rFonts w:ascii="Times New Roman" w:eastAsia="Times New Roman" w:hAnsi="Times New Roman" w:cs="Times New Roman"/>
          <w:sz w:val="24"/>
        </w:rPr>
        <w:t xml:space="preserve"> fermentative metabolism </w:t>
      </w:r>
      <w:commentRangeStart w:id="305"/>
      <w:r>
        <w:rPr>
          <w:rFonts w:ascii="Times New Roman" w:eastAsia="Times New Roman" w:hAnsi="Times New Roman" w:cs="Times New Roman"/>
          <w:sz w:val="24"/>
        </w:rPr>
        <w:t xml:space="preserve">and may play an important ecological role in Organic Lake by degrading high molecular weight compounds to </w:t>
      </w:r>
      <w:commentRangeStart w:id="306"/>
      <w:del w:id="307" w:author="Timothy Williams" w:date="2012-12-03T14:14:00Z">
        <w:r w:rsidDel="008D7CF1">
          <w:rPr>
            <w:rFonts w:ascii="Times New Roman" w:eastAsia="Times New Roman" w:hAnsi="Times New Roman" w:cs="Times New Roman"/>
            <w:sz w:val="24"/>
          </w:rPr>
          <w:delText xml:space="preserve">SCFA </w:delText>
        </w:r>
      </w:del>
      <w:ins w:id="308" w:author="Timothy Williams" w:date="2012-12-03T14:14:00Z">
        <w:r w:rsidR="008D7CF1">
          <w:rPr>
            <w:rFonts w:ascii="Times New Roman" w:eastAsia="Times New Roman" w:hAnsi="Times New Roman" w:cs="Times New Roman"/>
            <w:sz w:val="24"/>
          </w:rPr>
          <w:t xml:space="preserve">organic acids </w:t>
        </w:r>
        <w:commentRangeEnd w:id="306"/>
        <w:r w:rsidR="008D7CF1">
          <w:rPr>
            <w:rStyle w:val="CommentReference"/>
            <w:rFonts w:asciiTheme="minorHAnsi" w:eastAsiaTheme="minorEastAsia" w:hAnsiTheme="minorHAnsi" w:cstheme="minorBidi"/>
            <w:color w:val="auto"/>
          </w:rPr>
          <w:commentReference w:id="306"/>
        </w:r>
      </w:ins>
      <w:r>
        <w:rPr>
          <w:rFonts w:ascii="Times New Roman" w:eastAsia="Times New Roman" w:hAnsi="Times New Roman" w:cs="Times New Roman"/>
          <w:sz w:val="24"/>
        </w:rPr>
        <w:t>that other organisms could utilize</w:t>
      </w:r>
      <w:commentRangeEnd w:id="305"/>
      <w:r w:rsidR="006018C8">
        <w:rPr>
          <w:rStyle w:val="CommentReference"/>
          <w:rFonts w:asciiTheme="minorHAnsi" w:eastAsiaTheme="minorEastAsia" w:hAnsiTheme="minorHAnsi" w:cstheme="minorBidi"/>
          <w:color w:val="auto"/>
        </w:rPr>
        <w:commentReference w:id="305"/>
      </w:r>
      <w:r>
        <w:rPr>
          <w:rFonts w:ascii="Times New Roman" w:eastAsia="Times New Roman" w:hAnsi="Times New Roman" w:cs="Times New Roman"/>
          <w:sz w:val="24"/>
        </w:rPr>
        <w:t xml:space="preserve">. </w:t>
      </w:r>
      <w:commentRangeStart w:id="309"/>
      <w:r>
        <w:rPr>
          <w:rFonts w:ascii="Times New Roman" w:eastAsia="Times New Roman" w:hAnsi="Times New Roman" w:cs="Times New Roman"/>
          <w:sz w:val="24"/>
        </w:rPr>
        <w:t xml:space="preserve">Assimilation of fermentation products </w:t>
      </w:r>
      <w:commentRangeEnd w:id="309"/>
      <w:r w:rsidR="00210028">
        <w:rPr>
          <w:rStyle w:val="CommentReference"/>
          <w:rFonts w:asciiTheme="minorHAnsi" w:eastAsiaTheme="minorEastAsia" w:hAnsiTheme="minorHAnsi" w:cstheme="minorBidi"/>
          <w:color w:val="auto"/>
        </w:rPr>
        <w:commentReference w:id="309"/>
      </w:r>
      <w:r>
        <w:rPr>
          <w:rFonts w:ascii="Times New Roman" w:eastAsia="Times New Roman" w:hAnsi="Times New Roman" w:cs="Times New Roman"/>
          <w:sz w:val="24"/>
        </w:rPr>
        <w:t xml:space="preserve">may play a greater role in Organic Lake rather than complete anaerobic oxidation </w:t>
      </w:r>
      <w:del w:id="310" w:author="Timothy Williams" w:date="2012-11-29T11:37:00Z">
        <w:r w:rsidDel="003170D5">
          <w:rPr>
            <w:rFonts w:ascii="Times New Roman" w:eastAsia="Times New Roman" w:hAnsi="Times New Roman" w:cs="Times New Roman"/>
            <w:sz w:val="24"/>
          </w:rPr>
          <w:delText>as typically the end of the anaerobic food chain involves</w:delText>
        </w:r>
      </w:del>
      <w:ins w:id="311" w:author="Timothy Williams" w:date="2012-11-29T11:37:00Z">
        <w:r w:rsidR="003170D5">
          <w:rPr>
            <w:rFonts w:ascii="Times New Roman" w:eastAsia="Times New Roman" w:hAnsi="Times New Roman" w:cs="Times New Roman"/>
            <w:sz w:val="24"/>
          </w:rPr>
          <w:t>involving</w:t>
        </w:r>
      </w:ins>
      <w:r>
        <w:rPr>
          <w:rFonts w:ascii="Times New Roman" w:eastAsia="Times New Roman" w:hAnsi="Times New Roman" w:cs="Times New Roman"/>
          <w:sz w:val="24"/>
        </w:rPr>
        <w:t xml:space="preserve"> methanogens or sulfate-reducing bacteria; the former were absent and the latter were present in low abundance (Figure 2A, 2C). </w:t>
      </w:r>
      <w:del w:id="312" w:author="Timothy Williams" w:date="2012-11-29T11:38:00Z">
        <w:r w:rsidDel="003170D5">
          <w:rPr>
            <w:rFonts w:ascii="Times New Roman" w:eastAsia="Times New Roman" w:hAnsi="Times New Roman" w:cs="Times New Roman"/>
            <w:sz w:val="24"/>
          </w:rPr>
          <w:delText xml:space="preserve">CO oxidation is a lithoheterotrophic process involving the oxidation of CO to generate energy and metabolism of organic carbon for growth (Moran &amp; Miller, 2007), although CO oxidation may also be involved in anaplerotic C fixation (Moran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CO oxidation genes matched to </w:delText>
        </w:r>
        <w:r w:rsidDel="003170D5">
          <w:rPr>
            <w:rFonts w:ascii="Times New Roman" w:eastAsia="Times New Roman" w:hAnsi="Times New Roman" w:cs="Times New Roman"/>
            <w:i/>
            <w:sz w:val="24"/>
          </w:rPr>
          <w:delText>Alphaproteobacteria</w:delText>
        </w:r>
        <w:r w:rsidDel="003170D5">
          <w:rPr>
            <w:rFonts w:ascii="Times New Roman" w:eastAsia="Times New Roman" w:hAnsi="Times New Roman" w:cs="Times New Roman"/>
            <w:sz w:val="24"/>
          </w:rPr>
          <w:delText xml:space="preserve"> (Table 2), predominantly the </w:delText>
        </w:r>
        <w:r w:rsidDel="003170D5">
          <w:rPr>
            <w:rFonts w:ascii="Times New Roman" w:eastAsia="Times New Roman" w:hAnsi="Times New Roman" w:cs="Times New Roman"/>
            <w:i/>
            <w:sz w:val="24"/>
          </w:rPr>
          <w:delText xml:space="preserve">Roseovarius </w:delText>
        </w:r>
        <w:r w:rsidDel="003170D5">
          <w:rPr>
            <w:rFonts w:ascii="Times New Roman" w:eastAsia="Times New Roman" w:hAnsi="Times New Roman" w:cs="Times New Roman"/>
            <w:sz w:val="24"/>
          </w:rPr>
          <w:delText xml:space="preserve">genus (Figure 2C). The CO oxidation capacity at 6.5 m is therefore associated with the deep-zone ecotype of Organic Lake </w:delText>
        </w:r>
        <w:r w:rsidDel="003170D5">
          <w:rPr>
            <w:rFonts w:ascii="Times New Roman" w:eastAsia="Times New Roman" w:hAnsi="Times New Roman" w:cs="Times New Roman"/>
            <w:i/>
            <w:sz w:val="24"/>
          </w:rPr>
          <w:delText>Roseovarius</w:delText>
        </w:r>
        <w:r w:rsidDel="003170D5">
          <w:rPr>
            <w:rFonts w:ascii="Times New Roman" w:eastAsia="Times New Roman" w:hAnsi="Times New Roman" w:cs="Times New Roman"/>
            <w:sz w:val="24"/>
          </w:rPr>
          <w:delText xml:space="preserve">. </w:delText>
        </w:r>
        <w:commentRangeStart w:id="313"/>
        <w:commentRangeStart w:id="314"/>
        <w:r w:rsidDel="003170D5">
          <w:rPr>
            <w:rFonts w:ascii="Times New Roman" w:eastAsia="Times New Roman" w:hAnsi="Times New Roman" w:cs="Times New Roman"/>
            <w:sz w:val="24"/>
          </w:rPr>
          <w:delText>CO oxidation may allow SCFA to be directly assimilated rather than oxidized</w:delText>
        </w:r>
        <w:commentRangeEnd w:id="313"/>
        <w:r w:rsidR="002D5261" w:rsidDel="003170D5">
          <w:rPr>
            <w:rStyle w:val="CommentReference"/>
            <w:rFonts w:asciiTheme="minorHAnsi" w:eastAsiaTheme="minorEastAsia" w:hAnsiTheme="minorHAnsi" w:cstheme="minorBidi"/>
            <w:color w:val="auto"/>
          </w:rPr>
          <w:commentReference w:id="313"/>
        </w:r>
        <w:commentRangeEnd w:id="314"/>
        <w:r w:rsidR="003170D5" w:rsidDel="003170D5">
          <w:rPr>
            <w:rStyle w:val="CommentReference"/>
            <w:rFonts w:asciiTheme="minorHAnsi" w:eastAsiaTheme="minorEastAsia" w:hAnsiTheme="minorHAnsi" w:cstheme="minorBidi"/>
            <w:color w:val="auto"/>
          </w:rPr>
          <w:commentReference w:id="314"/>
        </w:r>
        <w:r w:rsidDel="003170D5">
          <w:rPr>
            <w:rFonts w:ascii="Times New Roman" w:eastAsia="Times New Roman" w:hAnsi="Times New Roman" w:cs="Times New Roman"/>
            <w:sz w:val="24"/>
          </w:rPr>
          <w:delText>, and for some CO</w:delText>
        </w:r>
        <w:r w:rsidDel="003170D5">
          <w:rPr>
            <w:rFonts w:ascii="Times New Roman" w:eastAsia="Times New Roman" w:hAnsi="Times New Roman" w:cs="Times New Roman"/>
            <w:sz w:val="24"/>
            <w:vertAlign w:val="subscript"/>
          </w:rPr>
          <w:delText xml:space="preserve">2 </w:delText>
        </w:r>
        <w:r w:rsidDel="003170D5">
          <w:rPr>
            <w:rFonts w:ascii="Times New Roman" w:eastAsia="Times New Roman" w:hAnsi="Times New Roman" w:cs="Times New Roman"/>
            <w:sz w:val="24"/>
          </w:rPr>
          <w:delText>to be fixed in the deep zone (Figure 4A) thereby addressing the overall carbon shortfall in the lake.</w:delText>
        </w:r>
      </w:del>
    </w:p>
    <w:p w:rsidR="00F56C4A" w:rsidRDefault="00C45D27">
      <w:pPr>
        <w:pStyle w:val="Normal1"/>
        <w:spacing w:after="0" w:line="240" w:lineRule="auto"/>
        <w:ind w:firstLine="426"/>
        <w:rPr>
          <w:del w:id="315" w:author="Timothy Williams" w:date="2012-11-29T11:38:00Z"/>
        </w:rPr>
      </w:pPr>
      <w:del w:id="316" w:author="Timothy Williams" w:date="2012-11-29T11:38:00Z">
        <w:r w:rsidDel="003170D5">
          <w:rPr>
            <w:rFonts w:ascii="Times New Roman" w:eastAsia="Times New Roman" w:hAnsi="Times New Roman" w:cs="Times New Roman"/>
            <w:sz w:val="24"/>
          </w:rPr>
          <w:delText xml:space="preserve">Photoheterotrophy generates energy from light (organic carbon is still required for growth) by two bacterial processes: aerobic anoxygenic phototrophy (AAnP) mediated by bacteriochlorophyll A (BchlA) and associated photosynthesis reaction centers, or rhodopsin mediated phototrophy (Moran&amp; Miller, 2007). AAnP genes are abundant in the ocean and related to diverse </w:delText>
        </w:r>
        <w:r w:rsidDel="003170D5">
          <w:rPr>
            <w:rFonts w:ascii="Times New Roman" w:eastAsia="Times New Roman" w:hAnsi="Times New Roman" w:cs="Times New Roman"/>
            <w:i/>
            <w:sz w:val="24"/>
          </w:rPr>
          <w:delText xml:space="preserve">Proteobacteria </w:delText>
        </w:r>
        <w:r w:rsidDel="003170D5">
          <w:rPr>
            <w:rFonts w:ascii="Times New Roman" w:eastAsia="Times New Roman" w:hAnsi="Times New Roman" w:cs="Times New Roman"/>
            <w:sz w:val="24"/>
          </w:rPr>
          <w:delText xml:space="preserve">(Béjà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2002), and proteorhodopsins (PR) are widely distributed in the surface ocean (Rusch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in diverse bacterial clades (de la Torre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2003; Venter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2004). The ecological function of rhodopsins may be diverse and are hypothesized to include light or depth sensing (Fuhrman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2008). However, PRs of marine </w:delText>
        </w:r>
        <w:r w:rsidDel="003170D5">
          <w:rPr>
            <w:rFonts w:ascii="Times New Roman" w:eastAsia="Times New Roman" w:hAnsi="Times New Roman" w:cs="Times New Roman"/>
            <w:i/>
            <w:sz w:val="24"/>
          </w:rPr>
          <w:delText>Flavobacteria</w:delText>
        </w:r>
        <w:r w:rsidDel="003170D5">
          <w:rPr>
            <w:rFonts w:ascii="Times New Roman" w:eastAsia="Times New Roman" w:hAnsi="Times New Roman" w:cs="Times New Roman"/>
            <w:sz w:val="24"/>
          </w:rPr>
          <w:delText xml:space="preserve"> and </w:delText>
        </w:r>
        <w:r w:rsidDel="003170D5">
          <w:rPr>
            <w:rFonts w:ascii="Times New Roman" w:eastAsia="Times New Roman" w:hAnsi="Times New Roman" w:cs="Times New Roman"/>
            <w:i/>
            <w:sz w:val="24"/>
          </w:rPr>
          <w:delText xml:space="preserve">Vibrio </w:delText>
        </w:r>
        <w:r w:rsidDel="003170D5">
          <w:rPr>
            <w:rFonts w:ascii="Times New Roman" w:eastAsia="Times New Roman" w:hAnsi="Times New Roman" w:cs="Times New Roman"/>
            <w:sz w:val="24"/>
          </w:rPr>
          <w:delText xml:space="preserve">have been linked to light-dependent energy generation, particularly during C limitation (Gómez-Consarnau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Gómez-Consarnau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2010). </w:delText>
        </w:r>
      </w:del>
    </w:p>
    <w:p w:rsidR="00F56C4A" w:rsidRDefault="00C45D27">
      <w:pPr>
        <w:pStyle w:val="Normal1"/>
        <w:spacing w:after="0" w:line="240" w:lineRule="auto"/>
        <w:ind w:firstLine="426"/>
        <w:rPr>
          <w:del w:id="317" w:author="Timothy Williams" w:date="2012-11-29T11:38:00Z"/>
        </w:rPr>
      </w:pPr>
      <w:del w:id="318" w:author="Timothy Williams" w:date="2012-11-29T11:38:00Z">
        <w:r w:rsidDel="003170D5">
          <w:rPr>
            <w:rFonts w:ascii="Times New Roman" w:eastAsia="Times New Roman" w:hAnsi="Times New Roman" w:cs="Times New Roman"/>
            <w:sz w:val="24"/>
          </w:rPr>
          <w:delText xml:space="preserve">Both AAnP and rhodopsin genes were abundant in Organic Lake (Figure 4A). AAnP genes were linked to </w:delText>
        </w:r>
        <w:r w:rsidDel="003170D5">
          <w:rPr>
            <w:rFonts w:ascii="Times New Roman" w:eastAsia="Times New Roman" w:hAnsi="Times New Roman" w:cs="Times New Roman"/>
            <w:i/>
            <w:sz w:val="24"/>
          </w:rPr>
          <w:delText xml:space="preserve">Roseobacter </w:delText>
        </w:r>
        <w:r w:rsidDel="003170D5">
          <w:rPr>
            <w:rFonts w:ascii="Times New Roman" w:eastAsia="Times New Roman" w:hAnsi="Times New Roman" w:cs="Times New Roman"/>
            <w:sz w:val="24"/>
          </w:rPr>
          <w:delText xml:space="preserve">clade </w:delText>
        </w:r>
        <w:r w:rsidDel="003170D5">
          <w:rPr>
            <w:rFonts w:ascii="Times New Roman" w:eastAsia="Times New Roman" w:hAnsi="Times New Roman" w:cs="Times New Roman"/>
            <w:i/>
            <w:sz w:val="24"/>
          </w:rPr>
          <w:delText xml:space="preserve">Alphaproteobacteria </w:delText>
        </w:r>
        <w:r w:rsidDel="003170D5">
          <w:rPr>
            <w:rFonts w:ascii="Times New Roman" w:eastAsia="Times New Roman" w:hAnsi="Times New Roman" w:cs="Times New Roman"/>
            <w:sz w:val="24"/>
          </w:rPr>
          <w:delText xml:space="preserve">(Table 2), consistent with the known metabolic potential of </w:delText>
        </w:r>
        <w:r w:rsidDel="003170D5">
          <w:rPr>
            <w:rFonts w:ascii="Times New Roman" w:eastAsia="Times New Roman" w:hAnsi="Times New Roman" w:cs="Times New Roman"/>
            <w:i/>
            <w:sz w:val="24"/>
          </w:rPr>
          <w:delText xml:space="preserve">R. tolerans </w:delText>
        </w:r>
        <w:r w:rsidDel="003170D5">
          <w:rPr>
            <w:rFonts w:ascii="Times New Roman" w:eastAsia="Times New Roman" w:hAnsi="Times New Roman" w:cs="Times New Roman"/>
            <w:sz w:val="24"/>
          </w:rPr>
          <w:delText xml:space="preserve">from Ekho Lake which produces BchlA (Labrenz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1999). Organic Lake rhodopsins were associated with all the dominant Organic Lake aerobic heterotrophic lineages. Phylogenetic analysis revealed six well-supported Organic Lake rhodopsin groups (Figure S7). All groups had an L or M residue corresponding to position 105 in the SAR86 PR, denoting tuning to surface green light (Man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2003; Gomez-Consarnau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and a characteristic of oceanic coastal samples (Rusch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Four of the groups clustered with homologs of genera detected in the lake, namely </w:delText>
        </w:r>
        <w:r w:rsidDel="003170D5">
          <w:rPr>
            <w:rFonts w:ascii="Times New Roman" w:eastAsia="Times New Roman" w:hAnsi="Times New Roman" w:cs="Times New Roman"/>
            <w:i/>
            <w:sz w:val="24"/>
          </w:rPr>
          <w:delText>Marinobacter</w:delText>
        </w:r>
        <w:r w:rsidDel="003170D5">
          <w:rPr>
            <w:rFonts w:ascii="Times New Roman" w:eastAsia="Times New Roman" w:hAnsi="Times New Roman" w:cs="Times New Roman"/>
            <w:sz w:val="24"/>
          </w:rPr>
          <w:delText xml:space="preserve">, </w:delText>
        </w:r>
        <w:r w:rsidDel="003170D5">
          <w:rPr>
            <w:rFonts w:ascii="Times New Roman" w:eastAsia="Times New Roman" w:hAnsi="Times New Roman" w:cs="Times New Roman"/>
            <w:i/>
            <w:sz w:val="24"/>
          </w:rPr>
          <w:delText>Psychroflexus</w:delText>
        </w:r>
        <w:r w:rsidDel="003170D5">
          <w:rPr>
            <w:rFonts w:ascii="Times New Roman" w:eastAsia="Times New Roman" w:hAnsi="Times New Roman" w:cs="Times New Roman"/>
            <w:sz w:val="24"/>
          </w:rPr>
          <w:delText xml:space="preserve">, </w:delText>
        </w:r>
        <w:r w:rsidDel="003170D5">
          <w:rPr>
            <w:rFonts w:ascii="Times New Roman" w:eastAsia="Times New Roman" w:hAnsi="Times New Roman" w:cs="Times New Roman"/>
            <w:i/>
            <w:sz w:val="24"/>
          </w:rPr>
          <w:delText xml:space="preserve">Octadecabacter </w:delText>
        </w:r>
        <w:r w:rsidDel="003170D5">
          <w:rPr>
            <w:rFonts w:ascii="Times New Roman" w:eastAsia="Times New Roman" w:hAnsi="Times New Roman" w:cs="Times New Roman"/>
            <w:sz w:val="24"/>
          </w:rPr>
          <w:delText>and “</w:delText>
        </w:r>
        <w:r w:rsidDel="003170D5">
          <w:rPr>
            <w:rFonts w:ascii="Times New Roman" w:eastAsia="Times New Roman" w:hAnsi="Times New Roman" w:cs="Times New Roman"/>
            <w:i/>
            <w:sz w:val="24"/>
          </w:rPr>
          <w:delText xml:space="preserve">Candidatus </w:delText>
        </w:r>
        <w:r w:rsidDel="003170D5">
          <w:rPr>
            <w:rFonts w:ascii="Times New Roman" w:eastAsia="Times New Roman" w:hAnsi="Times New Roman" w:cs="Times New Roman"/>
            <w:sz w:val="24"/>
          </w:rPr>
          <w:delText xml:space="preserve">Aquiluna” (Figure S7, Table S4). In the SAL-R group, Xanthorhodopsin originates from the sphingomonad </w:delText>
        </w:r>
        <w:r w:rsidDel="003170D5">
          <w:rPr>
            <w:rFonts w:ascii="Times New Roman" w:eastAsia="Times New Roman" w:hAnsi="Times New Roman" w:cs="Times New Roman"/>
            <w:i/>
            <w:sz w:val="24"/>
          </w:rPr>
          <w:delText xml:space="preserve">Salinibacter ruber </w:delText>
        </w:r>
        <w:r w:rsidDel="003170D5">
          <w:rPr>
            <w:rFonts w:ascii="Times New Roman" w:eastAsia="Times New Roman" w:hAnsi="Times New Roman" w:cs="Times New Roman"/>
            <w:sz w:val="24"/>
          </w:rPr>
          <w:delText xml:space="preserve">(Balashov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2005). It is therefore likely that </w:delText>
        </w:r>
        <w:r w:rsidDel="003170D5">
          <w:rPr>
            <w:rFonts w:ascii="Times New Roman" w:eastAsia="Times New Roman" w:hAnsi="Times New Roman" w:cs="Times New Roman"/>
            <w:i/>
            <w:sz w:val="24"/>
          </w:rPr>
          <w:delText xml:space="preserve">Sphingobacteria </w:delText>
        </w:r>
        <w:r w:rsidDel="003170D5">
          <w:rPr>
            <w:rFonts w:ascii="Times New Roman" w:eastAsia="Times New Roman" w:hAnsi="Times New Roman" w:cs="Times New Roman"/>
            <w:sz w:val="24"/>
          </w:rPr>
          <w:delText xml:space="preserve">(Table S4) are the likely origin of the SAL-R group. The most abundant group, OL-R1 (Figure S7), had no close homologs from GENBANK but it was abundant on the 3.0 µm fraction and has a distribution (Figure 4A) suggesting it originates from member of the </w:delText>
        </w:r>
        <w:r w:rsidDel="003170D5">
          <w:rPr>
            <w:rFonts w:ascii="Times New Roman" w:eastAsia="Times New Roman" w:hAnsi="Times New Roman" w:cs="Times New Roman"/>
            <w:i/>
            <w:sz w:val="24"/>
          </w:rPr>
          <w:delText xml:space="preserve">Roseobacter </w:delText>
        </w:r>
        <w:r w:rsidDel="003170D5">
          <w:rPr>
            <w:rFonts w:ascii="Times New Roman" w:eastAsia="Times New Roman" w:hAnsi="Times New Roman" w:cs="Times New Roman"/>
            <w:sz w:val="24"/>
          </w:rPr>
          <w:delText>clade (*</w:delText>
        </w:r>
        <w:r w:rsidDel="003170D5">
          <w:rPr>
            <w:rFonts w:ascii="Times New Roman" w:eastAsia="Times New Roman" w:hAnsi="Times New Roman" w:cs="Times New Roman"/>
            <w:sz w:val="24"/>
            <w:highlight w:val="yellow"/>
          </w:rPr>
          <w:delText>link to scaffoldsto establish taxonomic origin definitively</w:delText>
        </w:r>
        <w:r w:rsidDel="003170D5">
          <w:rPr>
            <w:rFonts w:ascii="Times New Roman" w:eastAsia="Times New Roman" w:hAnsi="Times New Roman" w:cs="Times New Roman"/>
            <w:sz w:val="24"/>
          </w:rPr>
          <w:delText xml:space="preserve">). </w:delText>
        </w:r>
      </w:del>
    </w:p>
    <w:p w:rsidR="00F56C4A" w:rsidRDefault="00C45D27">
      <w:pPr>
        <w:pStyle w:val="Normal1"/>
        <w:spacing w:after="0" w:line="240" w:lineRule="auto"/>
        <w:ind w:firstLine="426"/>
      </w:pPr>
      <w:del w:id="319" w:author="Timothy Williams" w:date="2012-11-29T11:38:00Z">
        <w:r w:rsidDel="003170D5">
          <w:rPr>
            <w:rFonts w:ascii="Times New Roman" w:eastAsia="Times New Roman" w:hAnsi="Times New Roman" w:cs="Times New Roman"/>
            <w:sz w:val="24"/>
          </w:rPr>
          <w:delText>(</w:delText>
        </w:r>
        <w:r w:rsidDel="003170D5">
          <w:rPr>
            <w:rFonts w:ascii="Times New Roman" w:eastAsia="Times New Roman" w:hAnsi="Times New Roman" w:cs="Times New Roman"/>
            <w:sz w:val="24"/>
            <w:highlight w:val="yellow"/>
          </w:rPr>
          <w:delText>Table comparing frequencies of rhodopsin, AAnP, DMSP lyases and Dmd genes to other marine environments</w:delText>
        </w:r>
        <w:r w:rsidDel="003170D5">
          <w:rPr>
            <w:rFonts w:ascii="Times New Roman" w:eastAsia="Times New Roman" w:hAnsi="Times New Roman" w:cs="Times New Roman"/>
            <w:sz w:val="24"/>
          </w:rPr>
          <w:delText>).</w:delText>
        </w:r>
      </w:del>
    </w:p>
    <w:p w:rsidR="00E93911" w:rsidRDefault="00C45D27">
      <w:pPr>
        <w:pStyle w:val="Normal1"/>
        <w:spacing w:after="0" w:line="240" w:lineRule="auto"/>
        <w:ind w:firstLine="426"/>
      </w:pPr>
      <w:moveFromRangeStart w:id="320" w:author="Timothy Williams" w:date="2012-11-27T16:51:00Z" w:name="move341798408"/>
      <w:moveFrom w:id="321" w:author="Timothy Williams" w:date="2012-11-27T16:51:00Z">
        <w:r w:rsidDel="007530EA">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abundance of AAnP and PR genes in Arctic bacteria has been reported to be the same in winter and summer (*Cottrell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2009), and BchlA in </w:t>
        </w:r>
        <w:r w:rsidDel="007530EA">
          <w:rPr>
            <w:rFonts w:ascii="Times New Roman" w:eastAsia="Times New Roman" w:hAnsi="Times New Roman" w:cs="Times New Roman"/>
            <w:i/>
            <w:sz w:val="24"/>
          </w:rPr>
          <w:t>R. tolerans</w:t>
        </w:r>
        <w:r w:rsidDel="007530EA">
          <w:rPr>
            <w:rFonts w:ascii="Times New Roman" w:eastAsia="Times New Roman" w:hAnsi="Times New Roman" w:cs="Times New Roman"/>
            <w:sz w:val="24"/>
          </w:rPr>
          <w:t xml:space="preserve"> was shown to be expressed in cells grown in the dark but inhibited by continuous dim light (Labrenz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sidDel="007530EA">
          <w:rPr>
            <w:rFonts w:ascii="Times New Roman" w:eastAsia="Times New Roman" w:hAnsi="Times New Roman" w:cs="Times New Roman"/>
            <w:i/>
            <w:sz w:val="24"/>
          </w:rPr>
          <w:t>Psychroflexus</w:t>
        </w:r>
        <w:r w:rsidDel="007530EA">
          <w:rPr>
            <w:rFonts w:ascii="Times New Roman" w:eastAsia="Times New Roman" w:hAnsi="Times New Roman" w:cs="Times New Roman"/>
            <w:sz w:val="24"/>
          </w:rPr>
          <w:t xml:space="preserve"> could play a particular role as it has a PR related to </w:t>
        </w:r>
        <w:r w:rsidDel="007530EA">
          <w:rPr>
            <w:rFonts w:ascii="Times New Roman" w:eastAsia="Times New Roman" w:hAnsi="Times New Roman" w:cs="Times New Roman"/>
            <w:i/>
            <w:sz w:val="24"/>
          </w:rPr>
          <w:t>Dokdonia</w:t>
        </w:r>
        <w:r w:rsidDel="007530EA">
          <w:rPr>
            <w:rFonts w:ascii="Times New Roman" w:eastAsia="Times New Roman" w:hAnsi="Times New Roman" w:cs="Times New Roman"/>
            <w:sz w:val="24"/>
          </w:rPr>
          <w:t xml:space="preserve"> that was shown to function under C-limitation (Gómez-Consarnau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2007). </w:t>
        </w:r>
      </w:moveFrom>
      <w:moveFromRangeEnd w:id="320"/>
    </w:p>
    <w:p w:rsidR="00E93911" w:rsidRDefault="00E93911">
      <w:pPr>
        <w:pStyle w:val="Heading2"/>
        <w:spacing w:before="0" w:line="240" w:lineRule="auto"/>
      </w:pPr>
    </w:p>
    <w:p w:rsidR="00E93911" w:rsidRDefault="00C45D27">
      <w:pPr>
        <w:pStyle w:val="Heading2"/>
        <w:spacing w:before="0" w:line="240" w:lineRule="auto"/>
      </w:pPr>
      <w:commentRangeStart w:id="322"/>
      <w:r>
        <w:rPr>
          <w:rFonts w:ascii="Times New Roman" w:eastAsia="Times New Roman" w:hAnsi="Times New Roman" w:cs="Times New Roman"/>
          <w:b w:val="0"/>
          <w:i/>
          <w:color w:val="000000"/>
          <w:sz w:val="24"/>
        </w:rPr>
        <w:t>Regeneration is predominant in the nitrogen cycling</w:t>
      </w:r>
      <w:commentRangeEnd w:id="322"/>
      <w:r w:rsidR="00C768CE">
        <w:rPr>
          <w:rStyle w:val="CommentReference"/>
          <w:rFonts w:asciiTheme="minorHAnsi" w:eastAsiaTheme="minorEastAsia" w:hAnsiTheme="minorHAnsi" w:cstheme="minorBidi"/>
          <w:b w:val="0"/>
          <w:color w:val="auto"/>
        </w:rPr>
        <w:commentReference w:id="322"/>
      </w:r>
    </w:p>
    <w:p w:rsidR="0043032A" w:rsidRDefault="00C45D27">
      <w:pPr>
        <w:pStyle w:val="Normal1"/>
        <w:spacing w:after="0" w:line="240" w:lineRule="auto"/>
        <w:rPr>
          <w:ins w:id="323" w:author="Timothy Williams" w:date="2012-11-28T13:45:00Z"/>
          <w:rFonts w:ascii="Times New Roman" w:eastAsia="Times New Roman" w:hAnsi="Times New Roman" w:cs="Times New Roman"/>
          <w:sz w:val="24"/>
        </w:rPr>
      </w:pPr>
      <w:r>
        <w:rPr>
          <w:rFonts w:ascii="Times New Roman" w:eastAsia="Times New Roman" w:hAnsi="Times New Roman" w:cs="Times New Roman"/>
          <w:sz w:val="24"/>
        </w:rPr>
        <w:t xml:space="preserve">N cycling potential throughout the lake was dominated by assimilation and mineralization/uptake pathways (Figure 4B)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(Table 2, Figure S6). Assimilatory nitrite reductase was not abundant but genes involved in </w:t>
      </w:r>
      <w:ins w:id="324" w:author="Timothy Williams" w:date="2012-11-28T12:45:00Z">
        <w:r w:rsidR="00AB02B2">
          <w:rPr>
            <w:rFonts w:ascii="Times New Roman" w:eastAsia="Times New Roman" w:hAnsi="Times New Roman" w:cs="Times New Roman"/>
            <w:sz w:val="24"/>
          </w:rPr>
          <w:t xml:space="preserve">ammonia </w:t>
        </w:r>
      </w:ins>
      <w:del w:id="325" w:author="Timothy Williams" w:date="2012-11-28T12:45:00Z">
        <w:r w:rsidDel="00AB02B2">
          <w:rPr>
            <w:rFonts w:ascii="Times New Roman" w:eastAsia="Times New Roman" w:hAnsi="Times New Roman" w:cs="Times New Roman"/>
            <w:sz w:val="24"/>
          </w:rPr>
          <w:delText xml:space="preserve">reduced N uptake </w:delText>
        </w:r>
      </w:del>
      <w:ins w:id="326" w:author="Timothy Williams" w:date="2012-11-28T12:45:00Z">
        <w:r w:rsidR="00AB02B2">
          <w:rPr>
            <w:rFonts w:ascii="Times New Roman" w:eastAsia="Times New Roman" w:hAnsi="Times New Roman" w:cs="Times New Roman"/>
            <w:sz w:val="24"/>
          </w:rPr>
          <w:t xml:space="preserve">assimilation </w:t>
        </w:r>
      </w:ins>
      <w:r>
        <w:rPr>
          <w:rFonts w:ascii="Times New Roman" w:eastAsia="Times New Roman" w:hAnsi="Times New Roman" w:cs="Times New Roman"/>
          <w:sz w:val="24"/>
        </w:rPr>
        <w:t xml:space="preserve">were (Figure S6B). </w:t>
      </w:r>
      <w:del w:id="327" w:author="Timothy Williams" w:date="2012-11-28T12:21:00Z">
        <w:r w:rsidDel="00700107">
          <w:rPr>
            <w:rFonts w:ascii="Times New Roman" w:eastAsia="Times New Roman" w:hAnsi="Times New Roman" w:cs="Times New Roman"/>
            <w:sz w:val="24"/>
          </w:rPr>
          <w:delText xml:space="preserve">The </w:delText>
        </w:r>
      </w:del>
      <w:del w:id="328" w:author="Timothy Williams" w:date="2012-11-28T12:20:00Z">
        <w:r w:rsidDel="00700107">
          <w:rPr>
            <w:rFonts w:ascii="Times New Roman" w:eastAsia="Times New Roman" w:hAnsi="Times New Roman" w:cs="Times New Roman"/>
            <w:sz w:val="24"/>
          </w:rPr>
          <w:delText xml:space="preserve">presence </w:delText>
        </w:r>
      </w:del>
      <w:del w:id="329" w:author="Timothy Williams" w:date="2012-11-28T12:21:00Z">
        <w:r w:rsidDel="00700107">
          <w:rPr>
            <w:rFonts w:ascii="Times New Roman" w:eastAsia="Times New Roman" w:hAnsi="Times New Roman" w:cs="Times New Roman"/>
            <w:sz w:val="24"/>
          </w:rPr>
          <w:delText xml:space="preserve">of </w:delText>
        </w:r>
      </w:del>
      <w:ins w:id="330" w:author="Timothy Williams" w:date="2012-11-28T12:21:00Z">
        <w:r w:rsidR="00700107">
          <w:rPr>
            <w:rFonts w:ascii="Times New Roman" w:eastAsia="Times New Roman" w:hAnsi="Times New Roman" w:cs="Times New Roman"/>
            <w:sz w:val="24"/>
          </w:rPr>
          <w:t>G</w:t>
        </w:r>
      </w:ins>
      <w:del w:id="331" w:author="Timothy Williams" w:date="2012-11-28T12:21:00Z">
        <w:r w:rsidDel="00700107">
          <w:rPr>
            <w:rFonts w:ascii="Times New Roman" w:eastAsia="Times New Roman" w:hAnsi="Times New Roman" w:cs="Times New Roman"/>
            <w:sz w:val="24"/>
          </w:rPr>
          <w:delText>g</w:delText>
        </w:r>
      </w:del>
      <w:r>
        <w:rPr>
          <w:rFonts w:ascii="Times New Roman" w:eastAsia="Times New Roman" w:hAnsi="Times New Roman" w:cs="Times New Roman"/>
          <w:sz w:val="24"/>
        </w:rPr>
        <w:t xml:space="preserve">lutamate dehydrogenase </w:t>
      </w:r>
      <w:ins w:id="332" w:author="Timothy Williams" w:date="2012-11-28T12:26:00Z">
        <w:r w:rsidR="00700107">
          <w:rPr>
            <w:rFonts w:ascii="Times New Roman" w:eastAsia="Times New Roman" w:hAnsi="Times New Roman" w:cs="Times New Roman"/>
            <w:sz w:val="24"/>
          </w:rPr>
          <w:t xml:space="preserve">(GDH) </w:t>
        </w:r>
      </w:ins>
      <w:r>
        <w:rPr>
          <w:rFonts w:ascii="Times New Roman" w:eastAsia="Times New Roman" w:hAnsi="Times New Roman" w:cs="Times New Roman"/>
          <w:sz w:val="24"/>
        </w:rPr>
        <w:t xml:space="preserve">genes </w:t>
      </w:r>
      <w:ins w:id="333" w:author="Timothy Williams" w:date="2012-11-28T12:21:00Z">
        <w:r w:rsidR="00700107">
          <w:rPr>
            <w:rFonts w:ascii="Times New Roman" w:eastAsia="Times New Roman" w:hAnsi="Times New Roman" w:cs="Times New Roman"/>
            <w:sz w:val="24"/>
          </w:rPr>
          <w:t xml:space="preserve">were abundant, and linked predominantly to </w:t>
        </w:r>
        <w:r w:rsidR="00700107" w:rsidRPr="00700107">
          <w:rPr>
            <w:rFonts w:ascii="Times New Roman" w:eastAsia="Times New Roman" w:hAnsi="Times New Roman" w:cs="Times New Roman"/>
            <w:i/>
            <w:sz w:val="24"/>
          </w:rPr>
          <w:t>Proteobacteria</w:t>
        </w:r>
      </w:ins>
      <w:ins w:id="334" w:author="Timothy Williams" w:date="2012-11-28T12:26:00Z">
        <w:r w:rsidR="00700107">
          <w:rPr>
            <w:rFonts w:ascii="Times New Roman" w:eastAsia="Times New Roman" w:hAnsi="Times New Roman" w:cs="Times New Roman"/>
            <w:sz w:val="24"/>
          </w:rPr>
          <w:t xml:space="preserve"> </w:t>
        </w:r>
      </w:ins>
      <w:ins w:id="335" w:author="Timothy Williams" w:date="2012-11-28T13:08:00Z">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ins>
      <w:ins w:id="336" w:author="Timothy Williams" w:date="2012-11-28T12:26:00Z">
        <w:r w:rsidR="00700107">
          <w:rPr>
            <w:rFonts w:ascii="Times New Roman" w:eastAsia="Times New Roman" w:hAnsi="Times New Roman" w:cs="Times New Roman"/>
            <w:sz w:val="24"/>
          </w:rPr>
          <w:t xml:space="preserve">(Figure S6B). However, the significance of </w:t>
        </w:r>
      </w:ins>
      <w:ins w:id="337" w:author="Timothy Williams" w:date="2012-11-29T14:10:00Z">
        <w:r w:rsidR="00856757">
          <w:rPr>
            <w:rFonts w:ascii="Times New Roman" w:eastAsia="Times New Roman" w:hAnsi="Times New Roman" w:cs="Times New Roman"/>
            <w:sz w:val="24"/>
          </w:rPr>
          <w:t xml:space="preserve">the readily reversible </w:t>
        </w:r>
      </w:ins>
      <w:ins w:id="338" w:author="Timothy Williams" w:date="2012-11-28T12:26:00Z">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ins>
      <w:ins w:id="339" w:author="Timothy Williams" w:date="2012-11-28T12:27:00Z">
        <w:r w:rsidR="00856743">
          <w:rPr>
            <w:rFonts w:ascii="Times New Roman" w:eastAsia="Times New Roman" w:hAnsi="Times New Roman" w:cs="Times New Roman"/>
            <w:sz w:val="24"/>
          </w:rPr>
          <w:t xml:space="preserve">GDH </w:t>
        </w:r>
      </w:ins>
      <w:ins w:id="340" w:author="Timothy Williams" w:date="2012-11-28T12:31:00Z">
        <w:r w:rsidR="00856743">
          <w:rPr>
            <w:rFonts w:ascii="Times New Roman" w:eastAsia="Times New Roman" w:hAnsi="Times New Roman" w:cs="Times New Roman"/>
            <w:sz w:val="24"/>
          </w:rPr>
          <w:t xml:space="preserve">in the </w:t>
        </w:r>
      </w:ins>
      <w:ins w:id="341" w:author="Timothy Williams" w:date="2012-11-28T12:29:00Z">
        <w:r w:rsidR="00856743">
          <w:rPr>
            <w:rFonts w:ascii="Times New Roman" w:eastAsia="Times New Roman" w:hAnsi="Times New Roman" w:cs="Times New Roman"/>
            <w:sz w:val="24"/>
          </w:rPr>
          <w:t>oxidative</w:t>
        </w:r>
      </w:ins>
      <w:ins w:id="342" w:author="Timothy Williams" w:date="2012-11-28T12:31:00Z">
        <w:r w:rsidR="00856743">
          <w:rPr>
            <w:rFonts w:ascii="Times New Roman" w:eastAsia="Times New Roman" w:hAnsi="Times New Roman" w:cs="Times New Roman"/>
            <w:sz w:val="24"/>
          </w:rPr>
          <w:t xml:space="preserve"> direction</w:t>
        </w:r>
      </w:ins>
      <w:ins w:id="343" w:author="Timothy Williams" w:date="2012-11-28T12:30:00Z">
        <w:r w:rsidR="00856743">
          <w:rPr>
            <w:rFonts w:ascii="Times New Roman" w:eastAsia="Times New Roman" w:hAnsi="Times New Roman" w:cs="Times New Roman"/>
            <w:sz w:val="24"/>
          </w:rPr>
          <w:t xml:space="preserve"> </w:t>
        </w:r>
      </w:ins>
      <w:ins w:id="344" w:author="Timothy Williams" w:date="2012-11-28T12:29:00Z">
        <w:r w:rsidR="00700107">
          <w:rPr>
            <w:rFonts w:ascii="Times New Roman" w:eastAsia="Times New Roman" w:hAnsi="Times New Roman" w:cs="Times New Roman"/>
            <w:sz w:val="24"/>
          </w:rPr>
          <w:t xml:space="preserve">for </w:t>
        </w:r>
      </w:ins>
      <w:ins w:id="345" w:author="Timothy Williams" w:date="2012-11-28T12:27:00Z">
        <w:r w:rsidR="00700107">
          <w:rPr>
            <w:rFonts w:ascii="Times New Roman" w:eastAsia="Times New Roman" w:hAnsi="Times New Roman" w:cs="Times New Roman"/>
            <w:sz w:val="24"/>
          </w:rPr>
          <w:t xml:space="preserve">glutamate catabolism </w:t>
        </w:r>
      </w:ins>
      <w:ins w:id="346" w:author="Timothy Williams" w:date="2012-11-28T12:31:00Z">
        <w:r w:rsidR="00856743">
          <w:rPr>
            <w:rFonts w:ascii="Times New Roman" w:eastAsia="Times New Roman" w:hAnsi="Times New Roman" w:cs="Times New Roman"/>
            <w:sz w:val="24"/>
          </w:rPr>
          <w:t>(</w:t>
        </w:r>
      </w:ins>
      <w:ins w:id="347" w:author="Timothy Williams" w:date="2012-11-28T12:35:00Z">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EM)</w:t>
        </w:r>
      </w:ins>
      <w:ins w:id="348" w:author="Timothy Williams" w:date="2012-11-28T12:51:00Z">
        <w:r w:rsidR="00AB02B2">
          <w:rPr>
            <w:rFonts w:ascii="Times New Roman" w:eastAsia="Times New Roman" w:hAnsi="Times New Roman" w:cs="Times New Roman"/>
            <w:sz w:val="24"/>
          </w:rPr>
          <w:t>, whereas t</w:t>
        </w:r>
      </w:ins>
      <w:ins w:id="349" w:author="Timothy Williams" w:date="2012-11-28T12:50:00Z">
        <w:r w:rsidR="00AB02B2">
          <w:rPr>
            <w:rFonts w:ascii="Times New Roman" w:eastAsia="Times New Roman" w:hAnsi="Times New Roman" w:cs="Times New Roman"/>
            <w:sz w:val="24"/>
          </w:rPr>
          <w:t xml:space="preserve">he use of GDH </w:t>
        </w:r>
      </w:ins>
      <w:ins w:id="350" w:author="Timothy Williams" w:date="2012-11-28T13:01:00Z">
        <w:r w:rsidR="00562354">
          <w:rPr>
            <w:rFonts w:ascii="Times New Roman" w:eastAsia="Times New Roman" w:hAnsi="Times New Roman" w:cs="Times New Roman"/>
            <w:sz w:val="24"/>
          </w:rPr>
          <w:t xml:space="preserve">in </w:t>
        </w:r>
      </w:ins>
      <w:ins w:id="351" w:author="Timothy Williams" w:date="2012-11-28T13:03:00Z">
        <w:r w:rsidR="00562354">
          <w:rPr>
            <w:rFonts w:ascii="Times New Roman" w:eastAsia="Times New Roman" w:hAnsi="Times New Roman" w:cs="Times New Roman"/>
            <w:sz w:val="24"/>
          </w:rPr>
          <w:t xml:space="preserve">the </w:t>
        </w:r>
      </w:ins>
      <w:ins w:id="352" w:author="Timothy Williams" w:date="2012-11-28T13:01:00Z">
        <w:r w:rsidR="00562354">
          <w:rPr>
            <w:rFonts w:ascii="Times New Roman" w:eastAsia="Times New Roman" w:hAnsi="Times New Roman" w:cs="Times New Roman"/>
            <w:sz w:val="24"/>
          </w:rPr>
          <w:t>oxidative or reductive</w:t>
        </w:r>
      </w:ins>
      <w:ins w:id="353" w:author="Timothy Williams" w:date="2012-11-28T13:02:00Z">
        <w:r w:rsidR="00562354">
          <w:rPr>
            <w:rFonts w:ascii="Times New Roman" w:eastAsia="Times New Roman" w:hAnsi="Times New Roman" w:cs="Times New Roman"/>
            <w:sz w:val="24"/>
          </w:rPr>
          <w:t xml:space="preserve"> direction</w:t>
        </w:r>
      </w:ins>
      <w:ins w:id="354" w:author="Timothy Williams" w:date="2012-11-28T13:03:00Z">
        <w:r w:rsidR="00562354">
          <w:rPr>
            <w:rFonts w:ascii="Times New Roman" w:eastAsia="Times New Roman" w:hAnsi="Times New Roman" w:cs="Times New Roman"/>
            <w:sz w:val="24"/>
          </w:rPr>
          <w:t>s</w:t>
        </w:r>
      </w:ins>
      <w:ins w:id="355" w:author="Timothy Williams" w:date="2012-11-28T13:01:00Z">
        <w:r w:rsidR="00562354">
          <w:rPr>
            <w:rFonts w:ascii="Times New Roman" w:eastAsia="Times New Roman" w:hAnsi="Times New Roman" w:cs="Times New Roman"/>
            <w:sz w:val="24"/>
          </w:rPr>
          <w:t xml:space="preserve"> </w:t>
        </w:r>
      </w:ins>
      <w:ins w:id="356" w:author="Timothy Williams" w:date="2012-11-28T12:50:00Z">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ins>
      <w:ins w:id="357" w:author="Timothy Williams" w:date="2012-11-28T12:51:00Z">
        <w:r w:rsidR="00AB02B2">
          <w:rPr>
            <w:rFonts w:ascii="Times New Roman" w:eastAsia="Times New Roman" w:hAnsi="Times New Roman" w:cs="Times New Roman"/>
            <w:i/>
            <w:sz w:val="24"/>
          </w:rPr>
          <w:t xml:space="preserve"> </w:t>
        </w:r>
      </w:ins>
      <w:ins w:id="358" w:author="Timothy Williams" w:date="2012-11-28T12:50:00Z">
        <w:r w:rsidR="00AB02B2">
          <w:rPr>
            <w:rFonts w:ascii="Times New Roman" w:eastAsia="Times New Roman" w:hAnsi="Times New Roman" w:cs="Times New Roman"/>
            <w:sz w:val="24"/>
          </w:rPr>
          <w:t xml:space="preserve">is likely to depend upon </w:t>
        </w:r>
      </w:ins>
      <w:ins w:id="359" w:author="Timothy Williams" w:date="2012-11-28T12:56:00Z">
        <w:r w:rsidR="00562354">
          <w:rPr>
            <w:rFonts w:ascii="Times New Roman" w:eastAsia="Times New Roman" w:hAnsi="Times New Roman" w:cs="Times New Roman"/>
            <w:sz w:val="24"/>
          </w:rPr>
          <w:t xml:space="preserve">the source of reduced N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w:t>
        </w:r>
      </w:ins>
      <w:ins w:id="360" w:author="Timothy Williams" w:date="2012-11-28T13:00:00Z">
        <w:r w:rsidR="00562354">
          <w:rPr>
            <w:rFonts w:ascii="Times New Roman" w:eastAsia="Times New Roman" w:hAnsi="Times New Roman" w:cs="Times New Roman"/>
            <w:sz w:val="24"/>
          </w:rPr>
          <w:t>amino acids).</w:t>
        </w:r>
      </w:ins>
      <w:ins w:id="361" w:author="Timothy Williams" w:date="2012-11-28T13:02:00Z">
        <w:r w:rsidR="00562354">
          <w:rPr>
            <w:rFonts w:ascii="Times New Roman" w:eastAsia="Times New Roman" w:hAnsi="Times New Roman" w:cs="Times New Roman"/>
            <w:sz w:val="24"/>
          </w:rPr>
          <w:t xml:space="preserve"> </w:t>
        </w:r>
      </w:ins>
      <w:ins w:id="362" w:author="Timothy Williams" w:date="2012-11-29T14:10:00Z">
        <w:r w:rsidR="00856757">
          <w:rPr>
            <w:rFonts w:ascii="Times New Roman" w:eastAsia="Times New Roman" w:hAnsi="Times New Roman" w:cs="Times New Roman"/>
            <w:sz w:val="24"/>
          </w:rPr>
          <w:t>G</w:t>
        </w:r>
      </w:ins>
      <w:ins w:id="363" w:author="Timothy Williams" w:date="2012-11-28T12:46:00Z">
        <w:r w:rsidR="00AB02B2">
          <w:rPr>
            <w:rFonts w:ascii="Times New Roman" w:eastAsia="Times New Roman" w:hAnsi="Times New Roman" w:cs="Times New Roman"/>
            <w:sz w:val="24"/>
          </w:rPr>
          <w:t>lutamine synthetase and glutamate synthase</w:t>
        </w:r>
      </w:ins>
      <w:ins w:id="364" w:author="Timothy Williams" w:date="2012-11-28T12:47:00Z">
        <w:r w:rsidR="00AB02B2">
          <w:rPr>
            <w:rFonts w:ascii="Times New Roman" w:eastAsia="Times New Roman" w:hAnsi="Times New Roman" w:cs="Times New Roman"/>
            <w:sz w:val="24"/>
          </w:rPr>
          <w:t xml:space="preserve"> genes</w:t>
        </w:r>
      </w:ins>
      <w:ins w:id="365" w:author="Timothy Williams" w:date="2012-11-28T13:02:00Z">
        <w:r w:rsidR="00562354">
          <w:rPr>
            <w:rFonts w:ascii="Times New Roman" w:eastAsia="Times New Roman" w:hAnsi="Times New Roman" w:cs="Times New Roman"/>
            <w:sz w:val="24"/>
          </w:rPr>
          <w:t>, which</w:t>
        </w:r>
      </w:ins>
      <w:ins w:id="366" w:author="Timothy Williams" w:date="2012-11-28T12:47:00Z">
        <w:r w:rsidR="00AB02B2">
          <w:rPr>
            <w:rFonts w:ascii="Times New Roman" w:eastAsia="Times New Roman" w:hAnsi="Times New Roman" w:cs="Times New Roman"/>
            <w:sz w:val="24"/>
          </w:rPr>
          <w:t xml:space="preserve"> were predominantly linked to</w:t>
        </w:r>
      </w:ins>
      <w:ins w:id="367" w:author="Timothy Williams" w:date="2012-11-28T12:49:00Z">
        <w:r w:rsidR="00AB02B2">
          <w:rPr>
            <w:rFonts w:ascii="Times New Roman" w:eastAsia="Times New Roman" w:hAnsi="Times New Roman" w:cs="Times New Roman"/>
            <w:sz w:val="24"/>
          </w:rPr>
          <w:t xml:space="preserve"> </w:t>
        </w:r>
        <w:r w:rsidR="00AB02B2" w:rsidRPr="00AB02B2">
          <w:rPr>
            <w:rFonts w:ascii="Times New Roman" w:eastAsia="Times New Roman" w:hAnsi="Times New Roman" w:cs="Times New Roman"/>
            <w:i/>
            <w:sz w:val="24"/>
          </w:rPr>
          <w:t>Proteobacteria</w:t>
        </w:r>
        <w:r w:rsidR="00562354">
          <w:rPr>
            <w:rFonts w:ascii="Times New Roman" w:eastAsia="Times New Roman" w:hAnsi="Times New Roman" w:cs="Times New Roman"/>
            <w:sz w:val="24"/>
          </w:rPr>
          <w:t>, indicat</w:t>
        </w:r>
      </w:ins>
      <w:ins w:id="368" w:author="Timothy Williams" w:date="2012-11-28T13:02:00Z">
        <w:r w:rsidR="00562354">
          <w:rPr>
            <w:rFonts w:ascii="Times New Roman" w:eastAsia="Times New Roman" w:hAnsi="Times New Roman" w:cs="Times New Roman"/>
            <w:sz w:val="24"/>
          </w:rPr>
          <w:t>e</w:t>
        </w:r>
      </w:ins>
      <w:ins w:id="369" w:author="Timothy Williams" w:date="2012-11-28T12:49:00Z">
        <w:r w:rsidR="00AB02B2">
          <w:rPr>
            <w:rFonts w:ascii="Times New Roman" w:eastAsia="Times New Roman" w:hAnsi="Times New Roman" w:cs="Times New Roman"/>
            <w:sz w:val="24"/>
          </w:rPr>
          <w:t xml:space="preserve"> high-affinity ammonia assimilation</w:t>
        </w:r>
      </w:ins>
      <w:ins w:id="370" w:author="Timothy Williams" w:date="2012-11-28T13:01:00Z">
        <w:r w:rsidR="00562354">
          <w:rPr>
            <w:rFonts w:ascii="Times New Roman" w:eastAsia="Times New Roman" w:hAnsi="Times New Roman" w:cs="Times New Roman"/>
            <w:sz w:val="24"/>
          </w:rPr>
          <w:t xml:space="preserve"> by this group in Organic Lake.</w:t>
        </w:r>
      </w:ins>
      <w:ins w:id="371" w:author="Timothy Williams" w:date="2012-11-28T13:03:00Z">
        <w:r w:rsidR="00562354">
          <w:rPr>
            <w:rFonts w:ascii="Times New Roman" w:eastAsia="Times New Roman" w:hAnsi="Times New Roman" w:cs="Times New Roman"/>
            <w:sz w:val="24"/>
          </w:rPr>
          <w:t xml:space="preserve"> </w:t>
        </w:r>
      </w:ins>
      <w:del w:id="372" w:author="Timothy Williams" w:date="2012-11-28T13:03:00Z">
        <w:r w:rsidDel="00562354">
          <w:rPr>
            <w:rFonts w:ascii="Times New Roman" w:eastAsia="Times New Roman" w:hAnsi="Times New Roman" w:cs="Times New Roman"/>
            <w:sz w:val="24"/>
          </w:rPr>
          <w:delText>indicated the potential for mineralization to ammonia, and also, by functioning in reverse, a mechanism for ammonium uptake (</w:delText>
        </w:r>
        <w:commentRangeStart w:id="373"/>
        <w:commentRangeStart w:id="374"/>
        <w:r w:rsidDel="00562354">
          <w:rPr>
            <w:rFonts w:ascii="Times New Roman" w:eastAsia="Times New Roman" w:hAnsi="Times New Roman" w:cs="Times New Roman"/>
            <w:sz w:val="24"/>
          </w:rPr>
          <w:delText>*r</w:delText>
        </w:r>
        <w:r w:rsidDel="00562354">
          <w:rPr>
            <w:rFonts w:ascii="Times New Roman" w:eastAsia="Times New Roman" w:hAnsi="Times New Roman" w:cs="Times New Roman"/>
            <w:sz w:val="24"/>
            <w:highlight w:val="yellow"/>
          </w:rPr>
          <w:delText>ef</w:delText>
        </w:r>
        <w:commentRangeEnd w:id="373"/>
        <w:r w:rsidR="002D5261" w:rsidDel="00562354">
          <w:rPr>
            <w:rStyle w:val="CommentReference"/>
            <w:rFonts w:asciiTheme="minorHAnsi" w:eastAsiaTheme="minorEastAsia" w:hAnsiTheme="minorHAnsi" w:cstheme="minorBidi"/>
            <w:color w:val="auto"/>
          </w:rPr>
          <w:commentReference w:id="373"/>
        </w:r>
        <w:commentRangeEnd w:id="374"/>
        <w:r w:rsidR="00562354" w:rsidDel="00562354">
          <w:rPr>
            <w:rStyle w:val="CommentReference"/>
            <w:rFonts w:asciiTheme="minorHAnsi" w:eastAsiaTheme="minorEastAsia" w:hAnsiTheme="minorHAnsi" w:cstheme="minorBidi"/>
            <w:color w:val="auto"/>
          </w:rPr>
          <w:commentReference w:id="374"/>
        </w:r>
        <w:r w:rsidDel="00562354">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The high ammonia concentration in the deep zone would result from a higher rate of mineralization</w:t>
      </w:r>
      <w:ins w:id="375" w:author="Timothy Williams" w:date="2012-11-28T13:02:00Z">
        <w:r w:rsidR="00562354">
          <w:rPr>
            <w:rFonts w:ascii="Times New Roman" w:eastAsia="Times New Roman" w:hAnsi="Times New Roman" w:cs="Times New Roman"/>
            <w:sz w:val="24"/>
          </w:rPr>
          <w:t xml:space="preserve"> (ammonification)</w:t>
        </w:r>
      </w:ins>
      <w:r>
        <w:rPr>
          <w:rFonts w:ascii="Times New Roman" w:eastAsia="Times New Roman" w:hAnsi="Times New Roman" w:cs="Times New Roman"/>
          <w:sz w:val="24"/>
        </w:rPr>
        <w:t xml:space="preserve"> than assimilation (Table 2, Figure S6B)</w:t>
      </w:r>
      <w:ins w:id="376" w:author="Timothy Williams" w:date="2012-11-28T13:47:00Z">
        <w:r w:rsidR="0043032A">
          <w:rPr>
            <w:rFonts w:ascii="Times New Roman" w:eastAsia="Times New Roman" w:hAnsi="Times New Roman" w:cs="Times New Roman"/>
            <w:sz w:val="24"/>
          </w:rPr>
          <w:t xml:space="preserve">. This </w:t>
        </w:r>
      </w:ins>
      <w:ins w:id="377" w:author="Timothy Williams" w:date="2012-11-28T13:06:00Z">
        <w:r w:rsidR="00187DEE">
          <w:rPr>
            <w:rFonts w:ascii="Times New Roman" w:eastAsia="Times New Roman" w:hAnsi="Times New Roman" w:cs="Times New Roman"/>
            <w:sz w:val="24"/>
          </w:rPr>
          <w:t xml:space="preserve">is consistent with abundant OTUs of </w:t>
        </w:r>
      </w:ins>
      <w:ins w:id="378" w:author="Timothy Williams" w:date="2012-11-28T13:07:00Z">
        <w:r w:rsidR="00187DEE">
          <w:rPr>
            <w:rFonts w:ascii="Times New Roman" w:eastAsia="Times New Roman" w:hAnsi="Times New Roman" w:cs="Times New Roman"/>
            <w:sz w:val="24"/>
          </w:rPr>
          <w:t xml:space="preserve">the bacteroidetan </w:t>
        </w:r>
      </w:ins>
      <w:ins w:id="379" w:author="Timothy Williams" w:date="2012-11-28T13:06:00Z">
        <w:r w:rsidR="00187DEE" w:rsidRPr="00187DEE">
          <w:rPr>
            <w:rFonts w:ascii="Times New Roman" w:eastAsia="Times New Roman" w:hAnsi="Times New Roman" w:cs="Times New Roman"/>
            <w:i/>
            <w:sz w:val="24"/>
          </w:rPr>
          <w:t>Psychroflexus</w:t>
        </w:r>
      </w:ins>
      <w:ins w:id="380" w:author="Timothy Williams" w:date="2012-11-28T13:07:00Z">
        <w:r w:rsidR="00187DEE">
          <w:rPr>
            <w:rFonts w:ascii="Times New Roman" w:eastAsia="Times New Roman" w:hAnsi="Times New Roman" w:cs="Times New Roman"/>
            <w:sz w:val="24"/>
          </w:rPr>
          <w:t xml:space="preserve"> in this zone</w:t>
        </w:r>
      </w:ins>
      <w:ins w:id="381" w:author="Timothy Williams" w:date="2012-11-28T13:48:00Z">
        <w:r w:rsidR="0043032A">
          <w:rPr>
            <w:rFonts w:ascii="Times New Roman" w:eastAsia="Times New Roman" w:hAnsi="Times New Roman" w:cs="Times New Roman"/>
            <w:sz w:val="24"/>
          </w:rPr>
          <w:t>,</w:t>
        </w:r>
      </w:ins>
      <w:ins w:id="382" w:author="Timothy Williams" w:date="2012-11-28T13:15:00Z">
        <w:r w:rsidR="005B3E75">
          <w:rPr>
            <w:rFonts w:ascii="Times New Roman" w:eastAsia="Times New Roman" w:hAnsi="Times New Roman" w:cs="Times New Roman"/>
            <w:sz w:val="24"/>
          </w:rPr>
          <w:t xml:space="preserve"> and </w:t>
        </w:r>
      </w:ins>
      <w:ins w:id="383" w:author="Timothy Williams" w:date="2012-11-28T13:48:00Z">
        <w:r w:rsidR="0043032A">
          <w:rPr>
            <w:rFonts w:ascii="Times New Roman" w:eastAsia="Times New Roman" w:hAnsi="Times New Roman" w:cs="Times New Roman"/>
            <w:sz w:val="24"/>
          </w:rPr>
          <w:t xml:space="preserve">due to either </w:t>
        </w:r>
      </w:ins>
      <w:ins w:id="384" w:author="Timothy Williams" w:date="2012-11-28T13:15:00Z">
        <w:r w:rsidR="005B3E75">
          <w:rPr>
            <w:rFonts w:ascii="Times New Roman" w:eastAsia="Times New Roman" w:hAnsi="Times New Roman" w:cs="Times New Roman"/>
            <w:sz w:val="24"/>
          </w:rPr>
          <w:t xml:space="preserve">turnover of organic matter </w:t>
        </w:r>
      </w:ins>
      <w:ins w:id="385" w:author="Timothy Williams" w:date="2012-11-28T13:48:00Z">
        <w:r w:rsidR="0043032A">
          <w:rPr>
            <w:rFonts w:ascii="Times New Roman" w:eastAsia="Times New Roman" w:hAnsi="Times New Roman" w:cs="Times New Roman"/>
            <w:sz w:val="24"/>
          </w:rPr>
          <w:t>or</w:t>
        </w:r>
      </w:ins>
      <w:ins w:id="386" w:author="Timothy Williams" w:date="2012-11-28T13:15:00Z">
        <w:r w:rsidR="005B3E75">
          <w:rPr>
            <w:rFonts w:ascii="Times New Roman" w:eastAsia="Times New Roman" w:hAnsi="Times New Roman" w:cs="Times New Roman"/>
            <w:sz w:val="24"/>
          </w:rPr>
          <w:t xml:space="preserve"> lysis of</w:t>
        </w:r>
      </w:ins>
      <w:ins w:id="387" w:author="Timothy Williams" w:date="2012-11-28T13:51:00Z">
        <w:r w:rsidR="0043032A">
          <w:rPr>
            <w:rFonts w:ascii="Times New Roman" w:eastAsia="Times New Roman" w:hAnsi="Times New Roman" w:cs="Times New Roman"/>
            <w:sz w:val="24"/>
          </w:rPr>
          <w:t xml:space="preserve"> bacteroidetan </w:t>
        </w:r>
      </w:ins>
      <w:ins w:id="388" w:author="Timothy Williams" w:date="2012-11-28T13:16:00Z">
        <w:r w:rsidR="005B3E75">
          <w:rPr>
            <w:rFonts w:ascii="Times New Roman" w:eastAsia="Times New Roman" w:hAnsi="Times New Roman" w:cs="Times New Roman"/>
            <w:sz w:val="24"/>
          </w:rPr>
          <w:t>cells</w:t>
        </w:r>
      </w:ins>
      <w:ins w:id="389" w:author="Timothy Williams" w:date="2012-11-28T13:48:00Z">
        <w:r w:rsidR="0043032A">
          <w:rPr>
            <w:rFonts w:ascii="Times New Roman" w:eastAsia="Times New Roman" w:hAnsi="Times New Roman" w:cs="Times New Roman"/>
            <w:sz w:val="24"/>
          </w:rPr>
          <w:t xml:space="preserve"> after sedimentation in anoxic water</w:t>
        </w:r>
      </w:ins>
      <w:r>
        <w:rPr>
          <w:rFonts w:ascii="Times New Roman" w:eastAsia="Times New Roman" w:hAnsi="Times New Roman" w:cs="Times New Roman"/>
          <w:sz w:val="24"/>
        </w:rPr>
        <w:t xml:space="preserve">. In addition, </w:t>
      </w:r>
      <w:ins w:id="390" w:author="Timothy Williams" w:date="2012-11-28T13:46:00Z">
        <w:r w:rsidR="0043032A">
          <w:rPr>
            <w:rFonts w:ascii="Times New Roman" w:eastAsia="Times New Roman" w:hAnsi="Times New Roman" w:cs="Times New Roman"/>
            <w:sz w:val="24"/>
          </w:rPr>
          <w:t>the g</w:t>
        </w:r>
      </w:ins>
      <w:ins w:id="391" w:author="Timothy Williams" w:date="2012-11-28T13:45:00Z">
        <w:r w:rsidR="0043032A">
          <w:rPr>
            <w:rFonts w:ascii="Times New Roman" w:eastAsia="Times New Roman" w:hAnsi="Times New Roman" w:cs="Times New Roman"/>
            <w:sz w:val="24"/>
          </w:rPr>
          <w:t xml:space="preserve">ene </w:t>
        </w:r>
      </w:ins>
      <w:ins w:id="392" w:author="Timothy Williams" w:date="2012-11-28T13:46:00Z">
        <w:r w:rsidR="0043032A">
          <w:rPr>
            <w:rFonts w:ascii="Times New Roman" w:eastAsia="Times New Roman" w:hAnsi="Times New Roman" w:cs="Times New Roman"/>
            <w:sz w:val="24"/>
          </w:rPr>
          <w:t>for ammonia-generating nitri</w:t>
        </w:r>
      </w:ins>
      <w:ins w:id="393" w:author="Timothy Williams" w:date="2012-11-28T13:48:00Z">
        <w:r w:rsidR="0043032A">
          <w:rPr>
            <w:rFonts w:ascii="Times New Roman" w:eastAsia="Times New Roman" w:hAnsi="Times New Roman" w:cs="Times New Roman"/>
            <w:sz w:val="24"/>
          </w:rPr>
          <w:t>t</w:t>
        </w:r>
      </w:ins>
      <w:ins w:id="394" w:author="Timothy Williams" w:date="2012-11-28T13:46:00Z">
        <w:r w:rsidR="0043032A">
          <w:rPr>
            <w:rFonts w:ascii="Times New Roman" w:eastAsia="Times New Roman" w:hAnsi="Times New Roman" w:cs="Times New Roman"/>
            <w:sz w:val="24"/>
          </w:rPr>
          <w: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t>
        </w:r>
      </w:ins>
      <w:ins w:id="395" w:author="Timothy Williams" w:date="2012-11-28T13:45:00Z">
        <w:r w:rsidR="0043032A">
          <w:rPr>
            <w:rFonts w:ascii="Times New Roman" w:eastAsia="Times New Roman" w:hAnsi="Times New Roman" w:cs="Times New Roman"/>
            <w:sz w:val="24"/>
          </w:rPr>
          <w:t>w</w:t>
        </w:r>
      </w:ins>
      <w:ins w:id="396" w:author="Timothy Williams" w:date="2012-11-28T13:46:00Z">
        <w:r w:rsidR="0043032A">
          <w:rPr>
            <w:rFonts w:ascii="Times New Roman" w:eastAsia="Times New Roman" w:hAnsi="Times New Roman" w:cs="Times New Roman"/>
            <w:sz w:val="24"/>
          </w:rPr>
          <w:t>as</w:t>
        </w:r>
      </w:ins>
      <w:ins w:id="397" w:author="Timothy Williams" w:date="2012-11-28T13:45:00Z">
        <w:r w:rsidR="0043032A">
          <w:rPr>
            <w:rFonts w:ascii="Times New Roman" w:eastAsia="Times New Roman" w:hAnsi="Times New Roman" w:cs="Times New Roman"/>
            <w:sz w:val="24"/>
          </w:rPr>
          <w:t xml:space="preserve"> linked </w:t>
        </w:r>
      </w:ins>
      <w:ins w:id="398" w:author="Timothy Williams" w:date="2012-11-28T13:46:00Z">
        <w:r w:rsidR="0043032A">
          <w:rPr>
            <w:rFonts w:ascii="Times New Roman" w:eastAsia="Times New Roman" w:hAnsi="Times New Roman" w:cs="Times New Roman"/>
            <w:sz w:val="24"/>
          </w:rPr>
          <w:t xml:space="preserve">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ins>
      <w:ins w:id="399" w:author="Timothy Williams" w:date="2012-11-28T13:48:00Z">
        <w:r w:rsidR="0043032A" w:rsidRPr="0043032A">
          <w:rPr>
            <w:rFonts w:ascii="Times New Roman" w:eastAsia="Times New Roman" w:hAnsi="Times New Roman" w:cs="Times New Roman"/>
            <w:i/>
            <w:sz w:val="24"/>
          </w:rPr>
          <w:t>Planctomycetes</w:t>
        </w:r>
      </w:ins>
      <w:ins w:id="400" w:author="Timothy Williams" w:date="2012-11-28T13:49:00Z">
        <w:r w:rsidR="0043032A">
          <w:rPr>
            <w:rFonts w:ascii="Times New Roman" w:eastAsia="Times New Roman" w:hAnsi="Times New Roman" w:cs="Times New Roman"/>
            <w:sz w:val="24"/>
          </w:rPr>
          <w:t>;</w:t>
        </w:r>
      </w:ins>
      <w:ins w:id="401" w:author="Timothy Williams" w:date="2012-11-28T13:50:00Z">
        <w:r w:rsidR="0043032A">
          <w:rPr>
            <w:rFonts w:ascii="Times New Roman" w:eastAsia="Times New Roman" w:hAnsi="Times New Roman" w:cs="Times New Roman"/>
            <w:sz w:val="24"/>
          </w:rPr>
          <w:t xml:space="preserve"> this offers another potential avenue for ammonia production by </w:t>
        </w:r>
      </w:ins>
      <w:ins w:id="402" w:author="Timothy Williams" w:date="2012-11-28T13:52:00Z">
        <w:r w:rsidR="0043032A">
          <w:rPr>
            <w:rFonts w:ascii="Times New Roman" w:eastAsia="Times New Roman" w:hAnsi="Times New Roman" w:cs="Times New Roman"/>
            <w:sz w:val="24"/>
          </w:rPr>
          <w:t>these</w:t>
        </w:r>
      </w:ins>
      <w:ins w:id="403" w:author="Timothy Williams" w:date="2012-11-28T13:49:00Z">
        <w:r w:rsidR="0043032A">
          <w:rPr>
            <w:rFonts w:ascii="Times New Roman" w:eastAsia="Times New Roman" w:hAnsi="Times New Roman" w:cs="Times New Roman"/>
            <w:sz w:val="24"/>
          </w:rPr>
          <w:t xml:space="preserve"> </w:t>
        </w:r>
      </w:ins>
      <w:ins w:id="404" w:author="Timothy Williams" w:date="2012-11-28T13:52:00Z">
        <w:r w:rsidR="0043032A">
          <w:rPr>
            <w:rFonts w:ascii="Times New Roman" w:eastAsia="Times New Roman" w:hAnsi="Times New Roman" w:cs="Times New Roman"/>
            <w:sz w:val="24"/>
          </w:rPr>
          <w:t xml:space="preserve">putative aerobic </w:t>
        </w:r>
      </w:ins>
      <w:ins w:id="405" w:author="Timothy Williams" w:date="2012-11-28T13:48:00Z">
        <w:r w:rsidR="0043032A">
          <w:rPr>
            <w:rFonts w:ascii="Times New Roman" w:eastAsia="Times New Roman" w:hAnsi="Times New Roman" w:cs="Times New Roman"/>
            <w:sz w:val="24"/>
          </w:rPr>
          <w:t>heterotroph</w:t>
        </w:r>
      </w:ins>
      <w:ins w:id="406" w:author="Timothy Williams" w:date="2012-11-28T13:50:00Z">
        <w:r w:rsidR="0043032A">
          <w:rPr>
            <w:rFonts w:ascii="Times New Roman" w:eastAsia="Times New Roman" w:hAnsi="Times New Roman" w:cs="Times New Roman"/>
            <w:sz w:val="24"/>
          </w:rPr>
          <w:t>s</w:t>
        </w:r>
      </w:ins>
      <w:ins w:id="407" w:author="Timothy Williams" w:date="2012-11-28T13:48:00Z">
        <w:r w:rsidR="0043032A">
          <w:rPr>
            <w:rFonts w:ascii="Times New Roman" w:eastAsia="Times New Roman" w:hAnsi="Times New Roman" w:cs="Times New Roman"/>
            <w:sz w:val="24"/>
          </w:rPr>
          <w:t>.</w:t>
        </w:r>
      </w:ins>
      <w:ins w:id="408" w:author="Timothy Williams" w:date="2012-11-28T13:54:00Z">
        <w:r w:rsidR="0043032A">
          <w:rPr>
            <w:rFonts w:ascii="Times New Roman" w:eastAsia="Times New Roman" w:hAnsi="Times New Roman" w:cs="Times New Roman"/>
            <w:sz w:val="24"/>
          </w:rPr>
          <w:t xml:space="preserve"> </w:t>
        </w:r>
      </w:ins>
      <w:ins w:id="409" w:author="Timothy Williams" w:date="2012-11-29T12:00:00Z">
        <w:r w:rsidR="0023564C">
          <w:rPr>
            <w:rFonts w:ascii="Times New Roman" w:eastAsia="Times New Roman" w:hAnsi="Times New Roman" w:cs="Times New Roman"/>
            <w:sz w:val="24"/>
          </w:rPr>
          <w:t xml:space="preserve">Overall, the data suggest that ammonia is actively assimilated in the aerobic upper mixed zone, but </w:t>
        </w:r>
      </w:ins>
      <w:ins w:id="410" w:author="Timothy Williams" w:date="2012-11-29T12:01:00Z">
        <w:r w:rsidR="0023564C">
          <w:rPr>
            <w:rFonts w:ascii="Times New Roman" w:eastAsia="Times New Roman" w:hAnsi="Times New Roman" w:cs="Times New Roman"/>
            <w:sz w:val="24"/>
          </w:rPr>
          <w:t xml:space="preserve">is permitted to </w:t>
        </w:r>
      </w:ins>
      <w:ins w:id="411" w:author="Timothy Williams" w:date="2012-11-29T12:00:00Z">
        <w:r w:rsidR="0023564C">
          <w:rPr>
            <w:rFonts w:ascii="Times New Roman" w:eastAsia="Times New Roman" w:hAnsi="Times New Roman" w:cs="Times New Roman"/>
            <w:sz w:val="24"/>
          </w:rPr>
          <w:t xml:space="preserve">accumulate in the </w:t>
        </w:r>
      </w:ins>
      <w:ins w:id="412" w:author="Timothy Williams" w:date="2012-11-29T12:01:00Z">
        <w:r w:rsidR="0023564C">
          <w:rPr>
            <w:rFonts w:ascii="Times New Roman" w:eastAsia="Times New Roman" w:hAnsi="Times New Roman" w:cs="Times New Roman"/>
            <w:sz w:val="24"/>
          </w:rPr>
          <w:t xml:space="preserve">anaerobic </w:t>
        </w:r>
      </w:ins>
      <w:ins w:id="413" w:author="Timothy Williams" w:date="2012-11-29T12:00:00Z">
        <w:r w:rsidR="0023564C">
          <w:rPr>
            <w:rFonts w:ascii="Times New Roman" w:eastAsia="Times New Roman" w:hAnsi="Times New Roman" w:cs="Times New Roman"/>
            <w:sz w:val="24"/>
          </w:rPr>
          <w:t>deep zone</w:t>
        </w:r>
      </w:ins>
      <w:ins w:id="414" w:author="Timothy Williams" w:date="2012-11-29T12:01:00Z">
        <w:r w:rsidR="0023564C">
          <w:rPr>
            <w:rFonts w:ascii="Times New Roman" w:eastAsia="Times New Roman" w:hAnsi="Times New Roman" w:cs="Times New Roman"/>
            <w:sz w:val="24"/>
          </w:rPr>
          <w:t>.</w:t>
        </w:r>
      </w:ins>
    </w:p>
    <w:p w:rsidR="00E93911" w:rsidRPr="00562354" w:rsidRDefault="00493248">
      <w:pPr>
        <w:pStyle w:val="Normal1"/>
        <w:spacing w:after="0" w:line="240" w:lineRule="auto"/>
        <w:rPr>
          <w:rFonts w:ascii="Times New Roman" w:eastAsia="Times New Roman" w:hAnsi="Times New Roman" w:cs="Times New Roman"/>
          <w:sz w:val="24"/>
          <w:rPrChange w:id="415" w:author="Timothy Williams" w:date="2012-11-28T13:03:00Z">
            <w:rPr/>
          </w:rPrChange>
        </w:rPr>
      </w:pPr>
      <w:commentRangeStart w:id="416"/>
      <w:commentRangeStart w:id="417"/>
      <w:del w:id="418" w:author="Timothy Williams" w:date="2012-11-29T12:00:00Z">
        <w:r w:rsidRPr="00493248">
          <w:rPr>
            <w:rFonts w:ascii="Times New Roman" w:eastAsia="Times New Roman" w:hAnsi="Times New Roman" w:cs="Times New Roman"/>
            <w:sz w:val="24"/>
            <w:highlight w:val="yellow"/>
            <w:rPrChange w:id="419" w:author="Timothy Williams" w:date="2012-11-29T12:00:00Z">
              <w:rPr>
                <w:rFonts w:ascii="Times New Roman" w:eastAsia="Times New Roman" w:hAnsi="Times New Roman" w:cs="Times New Roman"/>
                <w:sz w:val="24"/>
              </w:rPr>
            </w:rPrChange>
          </w:rPr>
          <w:delText xml:space="preserve">a capacity for dissimilatory nitrate reduction to ammonia (DNRA) was linked to </w:delText>
        </w:r>
        <w:r w:rsidRPr="00493248">
          <w:rPr>
            <w:rFonts w:ascii="Times New Roman" w:eastAsia="Times New Roman" w:hAnsi="Times New Roman" w:cs="Times New Roman"/>
            <w:i/>
            <w:sz w:val="24"/>
            <w:highlight w:val="yellow"/>
            <w:rPrChange w:id="420" w:author="Timothy Williams" w:date="2012-11-29T12:00:00Z">
              <w:rPr>
                <w:rFonts w:ascii="Times New Roman" w:eastAsia="Times New Roman" w:hAnsi="Times New Roman" w:cs="Times New Roman"/>
                <w:i/>
                <w:sz w:val="24"/>
              </w:rPr>
            </w:rPrChange>
          </w:rPr>
          <w:delText>Sphingobacteria</w:delText>
        </w:r>
        <w:r w:rsidRPr="00493248">
          <w:rPr>
            <w:rFonts w:ascii="Times New Roman" w:eastAsia="Times New Roman" w:hAnsi="Times New Roman" w:cs="Times New Roman"/>
            <w:sz w:val="24"/>
            <w:highlight w:val="yellow"/>
            <w:rPrChange w:id="421" w:author="Timothy Williams" w:date="2012-11-29T12:00:00Z">
              <w:rPr>
                <w:rFonts w:ascii="Times New Roman" w:eastAsia="Times New Roman" w:hAnsi="Times New Roman" w:cs="Times New Roman"/>
                <w:sz w:val="24"/>
              </w:rPr>
            </w:rPrChange>
          </w:rPr>
          <w:delText xml:space="preserve"> and other anaerobic bacteria (Table 2, Figure S6B), </w:delText>
        </w:r>
      </w:del>
      <w:proofErr w:type="gramStart"/>
      <w:r w:rsidRPr="00493248">
        <w:rPr>
          <w:rFonts w:ascii="Times New Roman" w:eastAsia="Times New Roman" w:hAnsi="Times New Roman" w:cs="Times New Roman"/>
          <w:sz w:val="24"/>
          <w:highlight w:val="yellow"/>
          <w:rPrChange w:id="422" w:author="Timothy Williams" w:date="2012-11-29T12:00:00Z">
            <w:rPr>
              <w:rFonts w:ascii="Times New Roman" w:eastAsia="Times New Roman" w:hAnsi="Times New Roman" w:cs="Times New Roman"/>
              <w:sz w:val="24"/>
            </w:rPr>
          </w:rPrChange>
        </w:rPr>
        <w:t>and</w:t>
      </w:r>
      <w:proofErr w:type="gramEnd"/>
      <w:r w:rsidRPr="00493248">
        <w:rPr>
          <w:rFonts w:ascii="Times New Roman" w:eastAsia="Times New Roman" w:hAnsi="Times New Roman" w:cs="Times New Roman"/>
          <w:sz w:val="24"/>
          <w:highlight w:val="yellow"/>
          <w:rPrChange w:id="423" w:author="Timothy Williams" w:date="2012-11-29T12:00:00Z">
            <w:rPr>
              <w:rFonts w:ascii="Times New Roman" w:eastAsia="Times New Roman" w:hAnsi="Times New Roman" w:cs="Times New Roman"/>
              <w:sz w:val="24"/>
            </w:rPr>
          </w:rPrChange>
        </w:rPr>
        <w:t xml:space="preserve"> Stickland fermentation (*fi</w:t>
      </w:r>
      <w:r w:rsidR="00C45D27" w:rsidRPr="0023564C">
        <w:rPr>
          <w:rFonts w:ascii="Times New Roman" w:eastAsia="Times New Roman" w:hAnsi="Times New Roman" w:cs="Times New Roman"/>
          <w:sz w:val="24"/>
          <w:highlight w:val="yellow"/>
        </w:rPr>
        <w:t>gure</w:t>
      </w:r>
      <w:r w:rsidRPr="00493248">
        <w:rPr>
          <w:rFonts w:ascii="Times New Roman" w:eastAsia="Times New Roman" w:hAnsi="Times New Roman" w:cs="Times New Roman"/>
          <w:sz w:val="24"/>
          <w:highlight w:val="yellow"/>
          <w:rPrChange w:id="424" w:author="Timothy Williams" w:date="2012-11-29T12:00:00Z">
            <w:rPr>
              <w:rFonts w:ascii="Times New Roman" w:eastAsia="Times New Roman" w:hAnsi="Times New Roman" w:cs="Times New Roman"/>
              <w:sz w:val="24"/>
            </w:rPr>
          </w:rPrChange>
        </w:rPr>
        <w:t xml:space="preserve">) to </w:t>
      </w:r>
      <w:r w:rsidRPr="00493248">
        <w:rPr>
          <w:rFonts w:ascii="Times New Roman" w:eastAsia="Times New Roman" w:hAnsi="Times New Roman" w:cs="Times New Roman"/>
          <w:i/>
          <w:sz w:val="24"/>
          <w:highlight w:val="yellow"/>
          <w:rPrChange w:id="425" w:author="Timothy Williams" w:date="2012-11-29T12:00:00Z">
            <w:rPr>
              <w:rFonts w:ascii="Times New Roman" w:eastAsia="Times New Roman" w:hAnsi="Times New Roman" w:cs="Times New Roman"/>
              <w:i/>
              <w:sz w:val="24"/>
            </w:rPr>
          </w:rPrChange>
        </w:rPr>
        <w:t>Clostridia</w:t>
      </w:r>
      <w:r w:rsidRPr="00493248">
        <w:rPr>
          <w:rFonts w:ascii="Times New Roman" w:eastAsia="Times New Roman" w:hAnsi="Times New Roman" w:cs="Times New Roman"/>
          <w:sz w:val="24"/>
          <w:highlight w:val="yellow"/>
          <w:rPrChange w:id="426" w:author="Timothy Williams" w:date="2012-11-29T12:00:00Z">
            <w:rPr>
              <w:rFonts w:ascii="Times New Roman" w:eastAsia="Times New Roman" w:hAnsi="Times New Roman" w:cs="Times New Roman"/>
              <w:sz w:val="24"/>
            </w:rPr>
          </w:rPrChange>
        </w:rPr>
        <w:t>.</w:t>
      </w:r>
      <w:r w:rsidR="00C45D27">
        <w:rPr>
          <w:rFonts w:ascii="Times New Roman" w:eastAsia="Times New Roman" w:hAnsi="Times New Roman" w:cs="Times New Roman"/>
          <w:sz w:val="24"/>
        </w:rPr>
        <w:t xml:space="preserve"> </w:t>
      </w:r>
      <w:commentRangeEnd w:id="416"/>
      <w:r w:rsidR="00B04448">
        <w:rPr>
          <w:rStyle w:val="CommentReference"/>
          <w:rFonts w:asciiTheme="minorHAnsi" w:eastAsiaTheme="minorEastAsia" w:hAnsiTheme="minorHAnsi" w:cstheme="minorBidi"/>
          <w:color w:val="auto"/>
        </w:rPr>
        <w:commentReference w:id="416"/>
      </w:r>
      <w:commentRangeEnd w:id="417"/>
      <w:r w:rsidR="004930F2">
        <w:rPr>
          <w:rStyle w:val="CommentReference"/>
          <w:rFonts w:asciiTheme="minorHAnsi" w:eastAsiaTheme="minorEastAsia" w:hAnsiTheme="minorHAnsi" w:cstheme="minorBidi"/>
          <w:color w:val="auto"/>
        </w:rPr>
        <w:commentReference w:id="417"/>
      </w:r>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Figure S6B). </w:t>
      </w:r>
      <w:ins w:id="427" w:author="Timothy Williams" w:date="2012-11-28T16:31:00Z">
        <w:r w:rsidR="00A14A93">
          <w:rPr>
            <w:rFonts w:ascii="Times New Roman" w:eastAsia="Times New Roman" w:hAnsi="Times New Roman" w:cs="Times New Roman"/>
            <w:sz w:val="24"/>
          </w:rPr>
          <w:t>T</w:t>
        </w:r>
      </w:ins>
      <w:ins w:id="428" w:author="Timothy Williams" w:date="2012-11-28T16:18:00Z">
        <w:r w:rsidR="005368C7">
          <w:rPr>
            <w:rFonts w:ascii="Times New Roman" w:eastAsia="Times New Roman" w:hAnsi="Times New Roman" w:cs="Times New Roman"/>
            <w:sz w:val="24"/>
          </w:rPr>
          <w:t xml:space="preserve">his diazotrophic </w:t>
        </w:r>
      </w:ins>
      <w:ins w:id="429" w:author="Timothy Williams" w:date="2012-11-28T16:08:00Z">
        <w:r w:rsidR="00017B51">
          <w:rPr>
            <w:rFonts w:ascii="Times New Roman" w:eastAsia="Times New Roman" w:hAnsi="Times New Roman" w:cs="Times New Roman"/>
            <w:sz w:val="24"/>
          </w:rPr>
          <w:t xml:space="preserve">potential may not be realized </w:t>
        </w:r>
      </w:ins>
      <w:ins w:id="430" w:author="Timothy Williams" w:date="2012-11-28T16:09:00Z">
        <w:r w:rsidR="00017B51">
          <w:rPr>
            <w:rFonts w:ascii="Times New Roman" w:eastAsia="Times New Roman" w:hAnsi="Times New Roman" w:cs="Times New Roman"/>
            <w:sz w:val="24"/>
          </w:rPr>
          <w:t xml:space="preserve">by N-fixing </w:t>
        </w:r>
        <w:r w:rsidR="00017B51">
          <w:rPr>
            <w:rFonts w:ascii="Times New Roman" w:eastAsia="Times New Roman" w:hAnsi="Times New Roman" w:cs="Times New Roman"/>
            <w:i/>
            <w:sz w:val="24"/>
          </w:rPr>
          <w:t>Epsilonproteobacteria</w:t>
        </w:r>
      </w:ins>
      <w:ins w:id="431" w:author="Timothy Williams" w:date="2012-11-28T16:31:00Z">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ins>
      <w:ins w:id="432" w:author="Timothy Williams" w:date="2012-11-29T11:08:00Z">
        <w:r w:rsidR="00FC6E4F">
          <w:rPr>
            <w:rFonts w:ascii="Times New Roman" w:eastAsia="Times New Roman" w:hAnsi="Times New Roman" w:cs="Times New Roman"/>
            <w:sz w:val="24"/>
          </w:rPr>
          <w:t xml:space="preserve"> present</w:t>
        </w:r>
      </w:ins>
      <w:ins w:id="433" w:author="Timothy Williams" w:date="2012-11-28T16:31:00Z">
        <w:r w:rsidR="00A14A93">
          <w:rPr>
            <w:rFonts w:ascii="Times New Roman" w:eastAsia="Times New Roman" w:hAnsi="Times New Roman" w:cs="Times New Roman"/>
            <w:sz w:val="24"/>
          </w:rPr>
          <w:t xml:space="preserve"> in the deep zone</w:t>
        </w:r>
      </w:ins>
      <w:ins w:id="434" w:author="Timothy Williams" w:date="2012-11-28T16:15:00Z">
        <w:r w:rsidR="005368C7">
          <w:rPr>
            <w:rFonts w:ascii="Times New Roman" w:eastAsia="Times New Roman" w:hAnsi="Times New Roman" w:cs="Times New Roman"/>
            <w:sz w:val="24"/>
          </w:rPr>
          <w:t xml:space="preserve">. </w:t>
        </w:r>
      </w:ins>
      <w:ins w:id="435" w:author="Timothy Williams" w:date="2012-11-29T11:14:00Z">
        <w:r w:rsidR="00FC6E4F">
          <w:rPr>
            <w:rFonts w:ascii="Times New Roman" w:eastAsia="Times New Roman" w:hAnsi="Times New Roman" w:cs="Times New Roman"/>
            <w:sz w:val="24"/>
          </w:rPr>
          <w:t>The potential for ammonia oxidation was the hydroxylamine/hydrazine oxidase-like proteins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w:t>
        </w:r>
      </w:ins>
      <w:ins w:id="436" w:author="Timothy Williams" w:date="2012-11-29T11:15:00Z">
        <w:r w:rsidR="00FC6E4F">
          <w:rPr>
            <w:rFonts w:ascii="Times New Roman" w:eastAsia="Times New Roman" w:hAnsi="Times New Roman" w:cs="Times New Roman"/>
            <w:sz w:val="24"/>
          </w:rPr>
          <w:t xml:space="preserve"> genes, which </w:t>
        </w:r>
      </w:ins>
      <w:del w:id="437" w:author="Timothy Williams" w:date="2012-11-28T14:03:00Z">
        <w:r w:rsidDel="009D7427">
          <w:rPr>
            <w:rFonts w:ascii="Times New Roman" w:eastAsia="Times New Roman" w:hAnsi="Times New Roman" w:cs="Times New Roman"/>
            <w:sz w:val="24"/>
          </w:rPr>
          <w:delText>Potential for aerobic a</w:delText>
        </w:r>
      </w:del>
      <w:del w:id="438" w:author="Timothy Williams" w:date="2012-11-28T16:19:00Z">
        <w:r w:rsidDel="008103E2">
          <w:rPr>
            <w:rFonts w:ascii="Times New Roman" w:eastAsia="Times New Roman" w:hAnsi="Times New Roman" w:cs="Times New Roman"/>
            <w:sz w:val="24"/>
          </w:rPr>
          <w:delText xml:space="preserve">mmonia oxidation </w:delText>
        </w:r>
      </w:del>
      <w:ins w:id="439" w:author="Timothy Williams" w:date="2012-11-28T14:04:00Z">
        <w:r w:rsidR="009D7427">
          <w:rPr>
            <w:rFonts w:ascii="Times New Roman" w:eastAsia="Times New Roman" w:hAnsi="Times New Roman" w:cs="Times New Roman"/>
            <w:sz w:val="24"/>
          </w:rPr>
          <w:t xml:space="preserve">was </w:t>
        </w:r>
      </w:ins>
      <w:ins w:id="440" w:author="Timothy Williams" w:date="2012-11-28T14:08:00Z">
        <w:r w:rsidR="009D7427">
          <w:rPr>
            <w:rFonts w:ascii="Times New Roman" w:eastAsia="Times New Roman" w:hAnsi="Times New Roman" w:cs="Times New Roman"/>
            <w:sz w:val="24"/>
          </w:rPr>
          <w:t xml:space="preserve">low </w:t>
        </w:r>
      </w:ins>
      <w:ins w:id="441" w:author="Timothy Williams" w:date="2012-11-28T16:19:00Z">
        <w:r w:rsidR="008103E2">
          <w:rPr>
            <w:rFonts w:ascii="Times New Roman" w:eastAsia="Times New Roman" w:hAnsi="Times New Roman" w:cs="Times New Roman"/>
            <w:sz w:val="24"/>
          </w:rPr>
          <w:t xml:space="preserve">abundance </w:t>
        </w:r>
      </w:ins>
      <w:ins w:id="442" w:author="Timothy Williams" w:date="2012-11-28T14:08:00Z">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 Figure S6).</w:t>
        </w:r>
      </w:ins>
      <w:ins w:id="443" w:author="Timothy Williams" w:date="2012-11-28T14:19:00Z">
        <w:r w:rsidR="001D6508">
          <w:rPr>
            <w:rFonts w:ascii="Times New Roman" w:eastAsia="Times New Roman" w:hAnsi="Times New Roman" w:cs="Times New Roman"/>
            <w:sz w:val="24"/>
          </w:rPr>
          <w:t xml:space="preserve"> </w:t>
        </w:r>
      </w:ins>
      <w:proofErr w:type="gramStart"/>
      <w:ins w:id="444" w:author="Timothy Williams" w:date="2012-11-29T11:57:00Z">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have been documented in non-ammonia-oxidi</w:t>
        </w:r>
      </w:ins>
      <w:ins w:id="445" w:author="Timothy Williams" w:date="2012-12-03T14:27:00Z">
        <w:r w:rsidR="004930F2">
          <w:rPr>
            <w:rFonts w:ascii="Times New Roman" w:eastAsia="Times New Roman" w:hAnsi="Times New Roman" w:cs="Times New Roman"/>
            <w:sz w:val="24"/>
          </w:rPr>
          <w:t>z</w:t>
        </w:r>
      </w:ins>
      <w:ins w:id="446" w:author="Timothy Williams" w:date="2012-11-29T11:57:00Z">
        <w:r w:rsidR="006F5960">
          <w:rPr>
            <w:rFonts w:ascii="Times New Roman" w:eastAsia="Times New Roman" w:hAnsi="Times New Roman" w:cs="Times New Roman"/>
            <w:sz w:val="24"/>
          </w:rPr>
          <w:t xml:space="preserve">ing bacteria (Bergmann et al., </w:t>
        </w:r>
      </w:ins>
      <w:ins w:id="447" w:author="Timothy Williams" w:date="2012-11-29T11:58:00Z">
        <w:r w:rsidR="006F5960">
          <w:rPr>
            <w:rFonts w:ascii="Times New Roman" w:eastAsia="Times New Roman" w:hAnsi="Times New Roman" w:cs="Times New Roman"/>
            <w:sz w:val="24"/>
          </w:rPr>
          <w:t>2005) and</w:t>
        </w:r>
      </w:ins>
      <w:ins w:id="448" w:author="Timothy Williams" w:date="2012-11-28T16:21:00Z">
        <w:r w:rsidR="008103E2">
          <w:rPr>
            <w:rFonts w:ascii="Times New Roman" w:eastAsia="Times New Roman" w:hAnsi="Times New Roman" w:cs="Times New Roman"/>
            <w:sz w:val="24"/>
          </w:rPr>
          <w:t xml:space="preserve"> </w:t>
        </w:r>
      </w:ins>
      <w:ins w:id="449" w:author="Timothy Williams" w:date="2012-11-29T11:15:00Z">
        <w:r w:rsidR="00FC6E4F">
          <w:rPr>
            <w:rFonts w:ascii="Times New Roman" w:eastAsia="Times New Roman" w:hAnsi="Times New Roman" w:cs="Times New Roman"/>
            <w:sz w:val="24"/>
          </w:rPr>
          <w:t xml:space="preserve">inspection of the genes </w:t>
        </w:r>
      </w:ins>
      <w:ins w:id="450" w:author="Timothy Williams" w:date="2012-11-29T11:58:00Z">
        <w:r w:rsidR="006F5960">
          <w:rPr>
            <w:rFonts w:ascii="Times New Roman" w:eastAsia="Times New Roman" w:hAnsi="Times New Roman" w:cs="Times New Roman"/>
            <w:sz w:val="24"/>
          </w:rPr>
          <w:t xml:space="preserve">in Organic Lake </w:t>
        </w:r>
      </w:ins>
      <w:ins w:id="451" w:author="Timothy Williams" w:date="2012-11-29T11:15:00Z">
        <w:r w:rsidR="006F5960">
          <w:rPr>
            <w:rFonts w:ascii="Times New Roman" w:eastAsia="Times New Roman" w:hAnsi="Times New Roman" w:cs="Times New Roman"/>
            <w:sz w:val="24"/>
          </w:rPr>
          <w:t>reveal the</w:t>
        </w:r>
      </w:ins>
      <w:ins w:id="452" w:author="Timothy Williams" w:date="2012-11-29T11:58:00Z">
        <w:r w:rsidR="006F5960">
          <w:rPr>
            <w:rFonts w:ascii="Times New Roman" w:eastAsia="Times New Roman" w:hAnsi="Times New Roman" w:cs="Times New Roman"/>
            <w:sz w:val="24"/>
          </w:rPr>
          <w:t>y</w:t>
        </w:r>
      </w:ins>
      <w:ins w:id="453" w:author="Timothy Williams" w:date="2012-11-29T11:15:00Z">
        <w:r w:rsidR="00FC6E4F">
          <w:rPr>
            <w:rFonts w:ascii="Times New Roman" w:eastAsia="Times New Roman" w:hAnsi="Times New Roman" w:cs="Times New Roman"/>
            <w:sz w:val="24"/>
          </w:rPr>
          <w:t xml:space="preserve"> be</w:t>
        </w:r>
      </w:ins>
      <w:ins w:id="454" w:author="Timothy Williams" w:date="2012-11-29T11:16:00Z">
        <w:r w:rsidR="00FC6E4F">
          <w:rPr>
            <w:rFonts w:ascii="Times New Roman" w:eastAsia="Times New Roman" w:hAnsi="Times New Roman" w:cs="Times New Roman"/>
            <w:sz w:val="24"/>
          </w:rPr>
          <w:t>long to a family of</w:t>
        </w:r>
      </w:ins>
      <w:ins w:id="455" w:author="Timothy Williams" w:date="2012-11-29T11:15:00Z">
        <w:r w:rsidR="00FC6E4F">
          <w:rPr>
            <w:rFonts w:ascii="Times New Roman" w:eastAsia="Times New Roman" w:hAnsi="Times New Roman" w:cs="Times New Roman"/>
            <w:sz w:val="24"/>
          </w:rPr>
          <w:t xml:space="preserve"> mul</w:t>
        </w:r>
      </w:ins>
      <w:ins w:id="456" w:author="Timothy Williams" w:date="2012-11-29T11:16:00Z">
        <w:r w:rsidR="00FC6E4F">
          <w:rPr>
            <w:rFonts w:ascii="Times New Roman" w:eastAsia="Times New Roman" w:hAnsi="Times New Roman" w:cs="Times New Roman"/>
            <w:sz w:val="24"/>
          </w:rPr>
          <w:t>t</w:t>
        </w:r>
      </w:ins>
      <w:ins w:id="457" w:author="Timothy Williams" w:date="2012-11-29T11:15:00Z">
        <w:r w:rsidR="00FC6E4F">
          <w:rPr>
            <w:rFonts w:ascii="Times New Roman" w:eastAsia="Times New Roman" w:hAnsi="Times New Roman" w:cs="Times New Roman"/>
            <w:sz w:val="24"/>
          </w:rPr>
          <w:t>iheme cytochrome</w:t>
        </w:r>
      </w:ins>
      <w:ins w:id="458" w:author="Timothy Williams" w:date="2012-11-29T11:16:00Z">
        <w:r w:rsidR="00FC6E4F">
          <w:rPr>
            <w:rFonts w:ascii="Times New Roman" w:eastAsia="Times New Roman" w:hAnsi="Times New Roman" w:cs="Times New Roman"/>
            <w:sz w:val="24"/>
          </w:rPr>
          <w:t xml:space="preserve">s c </w:t>
        </w:r>
      </w:ins>
      <w:ins w:id="459" w:author="Timothy Williams" w:date="2012-11-29T11:17:00Z">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w:t>
        </w:r>
      </w:ins>
      <w:ins w:id="460" w:author="Timothy Williams" w:date="2012-11-29T11:16:00Z">
        <w:r w:rsidR="00FC6E4F">
          <w:rPr>
            <w:rFonts w:ascii="Times New Roman" w:eastAsia="Times New Roman" w:hAnsi="Times New Roman" w:cs="Times New Roman"/>
            <w:sz w:val="24"/>
          </w:rPr>
          <w:t xml:space="preserve">that </w:t>
        </w:r>
      </w:ins>
      <w:ins w:id="461" w:author="Timothy Williams" w:date="2012-11-29T11:17:00Z">
        <w:r w:rsidR="00FC6E4F">
          <w:rPr>
            <w:rFonts w:ascii="Times New Roman" w:eastAsia="Times New Roman" w:hAnsi="Times New Roman" w:cs="Times New Roman"/>
            <w:sz w:val="24"/>
          </w:rPr>
          <w:t xml:space="preserve">have no proven role in ammonia oxidation. </w:t>
        </w:r>
      </w:ins>
      <w:ins w:id="462" w:author="Timothy Williams" w:date="2012-11-29T11:24:00Z">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ins>
      <w:ins w:id="463" w:author="Timothy Williams" w:date="2012-11-29T11:27:00Z">
        <w:r w:rsidR="00745A0B">
          <w:rPr>
            <w:rFonts w:ascii="Times New Roman" w:eastAsia="Times New Roman" w:hAnsi="Times New Roman" w:cs="Times New Roman"/>
            <w:sz w:val="24"/>
          </w:rPr>
          <w:t>is</w:t>
        </w:r>
      </w:ins>
      <w:ins w:id="464" w:author="Timothy Williams" w:date="2012-11-29T11:24:00Z">
        <w:r w:rsidR="00745A0B">
          <w:rPr>
            <w:rFonts w:ascii="Times New Roman" w:eastAsia="Times New Roman" w:hAnsi="Times New Roman" w:cs="Times New Roman"/>
            <w:sz w:val="24"/>
          </w:rPr>
          <w:t xml:space="preserve"> </w:t>
        </w:r>
      </w:ins>
      <w:ins w:id="465" w:author="Timothy Williams" w:date="2012-11-29T11:25:00Z">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w:t>
        </w:r>
      </w:ins>
      <w:ins w:id="466" w:author="Timothy Williams" w:date="2012-11-29T11:26:00Z">
        <w:r w:rsidR="00745A0B">
          <w:rPr>
            <w:rFonts w:ascii="Times New Roman" w:eastAsia="Times New Roman" w:hAnsi="Times New Roman" w:cs="Times New Roman"/>
            <w:sz w:val="24"/>
          </w:rPr>
          <w:t xml:space="preserve">invariably </w:t>
        </w:r>
      </w:ins>
      <w:ins w:id="467" w:author="Timothy Williams" w:date="2012-11-29T11:25:00Z">
        <w:r w:rsidR="00745A0B">
          <w:rPr>
            <w:rFonts w:ascii="Times New Roman" w:eastAsia="Times New Roman" w:hAnsi="Times New Roman" w:cs="Times New Roman"/>
            <w:sz w:val="24"/>
          </w:rPr>
          <w:t xml:space="preserve">situated adjacent to </w:t>
        </w:r>
      </w:ins>
      <w:ins w:id="468" w:author="Timothy Williams" w:date="2012-11-29T11:26:00Z">
        <w:r w:rsidR="00745A0B">
          <w:rPr>
            <w:rFonts w:ascii="Times New Roman" w:eastAsia="Times New Roman" w:hAnsi="Times New Roman" w:cs="Times New Roman"/>
            <w:sz w:val="24"/>
          </w:rPr>
          <w:t>a gene for a NapC/NirT protein, which suggest</w:t>
        </w:r>
      </w:ins>
      <w:ins w:id="469" w:author="Timothy Williams" w:date="2012-11-29T11:27:00Z">
        <w:r w:rsidR="00745A0B">
          <w:rPr>
            <w:rFonts w:ascii="Times New Roman" w:eastAsia="Times New Roman" w:hAnsi="Times New Roman" w:cs="Times New Roman"/>
            <w:sz w:val="24"/>
          </w:rPr>
          <w:t>s a role</w:t>
        </w:r>
      </w:ins>
      <w:ins w:id="470" w:author="Timothy Williams" w:date="2012-12-03T14:27:00Z">
        <w:r w:rsidR="004930F2">
          <w:rPr>
            <w:rFonts w:ascii="Times New Roman" w:eastAsia="Times New Roman" w:hAnsi="Times New Roman" w:cs="Times New Roman"/>
            <w:sz w:val="24"/>
          </w:rPr>
          <w:t xml:space="preserve"> for </w:t>
        </w:r>
        <w:r w:rsidR="004930F2" w:rsidRPr="00745A0B">
          <w:rPr>
            <w:rFonts w:ascii="Times New Roman" w:eastAsia="Times New Roman" w:hAnsi="Times New Roman" w:cs="Times New Roman"/>
            <w:i/>
            <w:sz w:val="24"/>
          </w:rPr>
          <w:t>hao</w:t>
        </w:r>
      </w:ins>
      <w:ins w:id="471" w:author="Timothy Williams" w:date="2012-11-29T11:27:00Z">
        <w:r w:rsidR="00745A0B">
          <w:rPr>
            <w:rFonts w:ascii="Times New Roman" w:eastAsia="Times New Roman" w:hAnsi="Times New Roman" w:cs="Times New Roman"/>
            <w:sz w:val="24"/>
          </w:rPr>
          <w:t xml:space="preserve"> in nitrogen cycling.</w:t>
        </w:r>
      </w:ins>
      <w:ins w:id="472" w:author="Timothy Williams" w:date="2012-11-29T11:28:00Z">
        <w:r w:rsidR="003170D5">
          <w:rPr>
            <w:rFonts w:ascii="Times New Roman" w:eastAsia="Times New Roman" w:hAnsi="Times New Roman" w:cs="Times New Roman"/>
            <w:sz w:val="24"/>
          </w:rPr>
          <w:t xml:space="preserve"> </w:t>
        </w:r>
      </w:ins>
      <w:del w:id="473" w:author="Timothy Williams" w:date="2012-11-29T11:28:00Z">
        <w:r w:rsidDel="00745A0B">
          <w:rPr>
            <w:rFonts w:ascii="Times New Roman" w:eastAsia="Times New Roman" w:hAnsi="Times New Roman" w:cs="Times New Roman"/>
            <w:sz w:val="24"/>
          </w:rPr>
          <w:delText xml:space="preserve">was not detected, nor were ammonia-oxidizing bacteria or archaea. Organic Lake microorganisms therefore have a very low capacity to perform nitrification. Anaerobic ammonia oxidation (anammox) potential, indicated by hydroxylamine/hydrazine oxidase-like proteins (HAO/HZO), was also very low and the small number of genes were linked to sulfate-reducing </w:delText>
        </w:r>
        <w:r w:rsidDel="00745A0B">
          <w:rPr>
            <w:rFonts w:ascii="Times New Roman" w:eastAsia="Times New Roman" w:hAnsi="Times New Roman" w:cs="Times New Roman"/>
            <w:i/>
            <w:sz w:val="24"/>
          </w:rPr>
          <w:delText>Deltaproteobacteria</w:delText>
        </w:r>
        <w:r w:rsidDel="00745A0B">
          <w:rPr>
            <w:rFonts w:ascii="Times New Roman" w:eastAsia="Times New Roman" w:hAnsi="Times New Roman" w:cs="Times New Roman"/>
            <w:sz w:val="24"/>
          </w:rPr>
          <w:delText xml:space="preserve"> (Table 2, Figure S6). All known anammox organisms are from the order </w:delText>
        </w:r>
        <w:r w:rsidDel="00745A0B">
          <w:rPr>
            <w:rFonts w:ascii="Times New Roman" w:eastAsia="Times New Roman" w:hAnsi="Times New Roman" w:cs="Times New Roman"/>
            <w:i/>
            <w:sz w:val="24"/>
          </w:rPr>
          <w:delText>Brocardiales</w:delText>
        </w:r>
        <w:r w:rsidDel="00745A0B">
          <w:rPr>
            <w:rFonts w:ascii="Times New Roman" w:eastAsia="Times New Roman" w:hAnsi="Times New Roman" w:cs="Times New Roman"/>
            <w:sz w:val="24"/>
          </w:rPr>
          <w:delText xml:space="preserve"> (Niftrick &amp; Jetten, 2012), which were not detected in the lake. HAO/HZO genes have been noted in non-ammonia oxidizing bacteria and proposed to be related to NrfA heme cytochrome C nitrite reductase that functions in DNRA (Bergmann </w:delText>
        </w:r>
        <w:r w:rsidDel="00745A0B">
          <w:rPr>
            <w:rFonts w:ascii="Times New Roman" w:eastAsia="Times New Roman" w:hAnsi="Times New Roman" w:cs="Times New Roman"/>
            <w:i/>
            <w:sz w:val="24"/>
          </w:rPr>
          <w:delText>et al</w:delText>
        </w:r>
        <w:r w:rsidDel="00745A0B">
          <w:rPr>
            <w:rFonts w:ascii="Times New Roman" w:eastAsia="Times New Roman" w:hAnsi="Times New Roman" w:cs="Times New Roman"/>
            <w:sz w:val="24"/>
          </w:rPr>
          <w:delText xml:space="preserve">., 2005). </w:delText>
        </w:r>
      </w:del>
      <w:r>
        <w:rPr>
          <w:rFonts w:ascii="Times New Roman" w:eastAsia="Times New Roman" w:hAnsi="Times New Roman" w:cs="Times New Roman"/>
          <w:sz w:val="24"/>
        </w:rPr>
        <w:t>Collectively these data indicate an inability for nitrification to occur in the upper mixed zone and likely 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Figure S6). </w:t>
      </w:r>
      <w:commentRangeStart w:id="474"/>
      <w:r>
        <w:rPr>
          <w:rFonts w:ascii="Times New Roman" w:eastAsia="Times New Roman" w:hAnsi="Times New Roman" w:cs="Times New Roman"/>
          <w:sz w:val="24"/>
        </w:rPr>
        <w:t xml:space="preserve">Low nitrate and nitrite in the deep zone (Figure 1B, Table 1) indicates that depletion by dissimilatory reduction has contributed to the </w:t>
      </w:r>
      <w:commentRangeStart w:id="475"/>
      <w:r>
        <w:rPr>
          <w:rFonts w:ascii="Times New Roman" w:eastAsia="Times New Roman" w:hAnsi="Times New Roman" w:cs="Times New Roman"/>
          <w:sz w:val="24"/>
        </w:rPr>
        <w:t>establishment of N-limitation in the lake</w:t>
      </w:r>
      <w:commentRangeEnd w:id="475"/>
      <w:r w:rsidR="00EB163C">
        <w:rPr>
          <w:rStyle w:val="CommentReference"/>
          <w:rFonts w:asciiTheme="minorHAnsi" w:eastAsiaTheme="minorEastAsia" w:hAnsiTheme="minorHAnsi" w:cstheme="minorBidi"/>
          <w:color w:val="auto"/>
        </w:rPr>
        <w:commentReference w:id="475"/>
      </w:r>
      <w:r>
        <w:rPr>
          <w:rFonts w:ascii="Times New Roman" w:eastAsia="Times New Roman" w:hAnsi="Times New Roman" w:cs="Times New Roman"/>
          <w:sz w:val="24"/>
        </w:rPr>
        <w:t xml:space="preserve">. </w:t>
      </w:r>
      <w:commentRangeEnd w:id="474"/>
      <w:r w:rsidR="00AA310A">
        <w:rPr>
          <w:rStyle w:val="CommentReference"/>
          <w:rFonts w:asciiTheme="minorHAnsi" w:eastAsiaTheme="minorEastAsia" w:hAnsiTheme="minorHAnsi" w:cstheme="minorBidi"/>
          <w:color w:val="auto"/>
        </w:rPr>
        <w:commentReference w:id="474"/>
      </w:r>
      <w:r>
        <w:rPr>
          <w:rFonts w:ascii="Times New Roman" w:eastAsia="Times New Roman" w:hAnsi="Times New Roman" w:cs="Times New Roman"/>
          <w:sz w:val="24"/>
        </w:rPr>
        <w:t xml:space="preserve">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would be limited by the lack of potential to re-form oxidized N. The preponderance of assimilation/mineralization pathways geared towards reduced N appears to reflect a “short circuit” of the typical N cycle that would conserve N in a largely closed system. Hence, the predominant N source is regenerated fixed N. Similar findings were 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2011). (*</w:t>
      </w:r>
      <w:r>
        <w:rPr>
          <w:rFonts w:ascii="Times New Roman" w:eastAsia="Times New Roman" w:hAnsi="Times New Roman" w:cs="Times New Roman"/>
          <w:sz w:val="24"/>
          <w:highlight w:val="yellow"/>
        </w:rPr>
        <w:t>DMSP can inhibit N2O reductase</w:t>
      </w:r>
      <w:r>
        <w:rPr>
          <w:rFonts w:ascii="Times New Roman" w:eastAsia="Times New Roman" w:hAnsi="Times New Roman" w:cs="Times New Roman"/>
          <w:sz w:val="24"/>
        </w:rPr>
        <w:t xml:space="preserve"> Magalhaes </w:t>
      </w:r>
      <w:r>
        <w:rPr>
          <w:rFonts w:ascii="Times New Roman" w:eastAsia="Times New Roman" w:hAnsi="Times New Roman" w:cs="Times New Roman"/>
          <w:i/>
          <w:sz w:val="24"/>
        </w:rPr>
        <w:t>et al.</w:t>
      </w:r>
      <w:r>
        <w:rPr>
          <w:rFonts w:ascii="Times New Roman" w:eastAsia="Times New Roman" w:hAnsi="Times New Roman" w:cs="Times New Roman"/>
          <w:sz w:val="24"/>
        </w:rPr>
        <w:t>, 2012)</w:t>
      </w:r>
    </w:p>
    <w:p w:rsidR="00E93911" w:rsidRDefault="00E93911">
      <w:pPr>
        <w:pStyle w:val="Heading2"/>
        <w:spacing w:before="0" w:line="240" w:lineRule="auto"/>
      </w:pPr>
    </w:p>
    <w:p w:rsidR="00E93911" w:rsidRPr="00FE29DC" w:rsidRDefault="00C45D27">
      <w:pPr>
        <w:pStyle w:val="Heading2"/>
        <w:spacing w:before="0" w:line="240" w:lineRule="auto"/>
      </w:pPr>
      <w:r w:rsidRPr="00FE29DC">
        <w:rPr>
          <w:rFonts w:ascii="Times New Roman" w:eastAsia="Times New Roman" w:hAnsi="Times New Roman" w:cs="Times New Roman"/>
          <w:b w:val="0"/>
          <w:i/>
          <w:color w:val="000000"/>
          <w:sz w:val="24"/>
        </w:rPr>
        <w:t xml:space="preserve">Molecular basis for </w:t>
      </w:r>
      <w:commentRangeStart w:id="476"/>
      <w:r w:rsidRPr="00FE29DC">
        <w:rPr>
          <w:rFonts w:ascii="Times New Roman" w:eastAsia="Times New Roman" w:hAnsi="Times New Roman" w:cs="Times New Roman"/>
          <w:b w:val="0"/>
          <w:i/>
          <w:color w:val="000000"/>
          <w:sz w:val="24"/>
        </w:rPr>
        <w:t xml:space="preserve">unusual </w:t>
      </w:r>
      <w:commentRangeEnd w:id="476"/>
      <w:r w:rsidR="00B04448">
        <w:rPr>
          <w:rStyle w:val="CommentReference"/>
          <w:rFonts w:asciiTheme="minorHAnsi" w:eastAsiaTheme="minorEastAsia" w:hAnsiTheme="minorHAnsi" w:cstheme="minorBidi"/>
          <w:b w:val="0"/>
          <w:color w:val="auto"/>
        </w:rPr>
        <w:commentReference w:id="476"/>
      </w:r>
      <w:r w:rsidRPr="00FE29DC">
        <w:rPr>
          <w:rFonts w:ascii="Times New Roman" w:eastAsia="Times New Roman" w:hAnsi="Times New Roman" w:cs="Times New Roman"/>
          <w:b w:val="0"/>
          <w:i/>
          <w:color w:val="000000"/>
          <w:sz w:val="24"/>
        </w:rPr>
        <w:t xml:space="preserve">sulfur chemistry </w:t>
      </w:r>
    </w:p>
    <w:p w:rsidR="00D972C7" w:rsidRPr="00D972C7" w:rsidRDefault="00C45D27" w:rsidP="00D972C7">
      <w:pPr>
        <w:pStyle w:val="Normal1"/>
        <w:spacing w:after="0" w:line="240" w:lineRule="auto"/>
        <w:rPr>
          <w:ins w:id="477" w:author="Timothy Williams" w:date="2012-12-03T14:56:00Z"/>
          <w:rFonts w:ascii="Times New Roman" w:eastAsia="Times New Roman" w:hAnsi="Times New Roman" w:cs="Times New Roman"/>
          <w:sz w:val="24"/>
        </w:rPr>
      </w:pPr>
      <w:r w:rsidRPr="00FE29DC">
        <w:rPr>
          <w:rFonts w:ascii="Times New Roman" w:eastAsia="Times New Roman" w:hAnsi="Times New Roman" w:cs="Times New Roman"/>
          <w:sz w:val="24"/>
        </w:rPr>
        <w:t xml:space="preserve">Organic Lake differs markedly from other meromictic Antarctic lakes (Ng </w:t>
      </w:r>
      <w:r w:rsidRPr="00FE29DC">
        <w:rPr>
          <w:rFonts w:ascii="Times New Roman" w:eastAsia="Times New Roman" w:hAnsi="Times New Roman" w:cs="Times New Roman"/>
          <w:i/>
          <w:sz w:val="24"/>
        </w:rPr>
        <w:t>et al.</w:t>
      </w:r>
      <w:r w:rsidRPr="00FE29DC">
        <w:rPr>
          <w:rFonts w:ascii="Times New Roman" w:eastAsia="Times New Roman" w:hAnsi="Times New Roman" w:cs="Times New Roman"/>
          <w:sz w:val="24"/>
        </w:rPr>
        <w:t xml:space="preserve">, 2010; Lauro </w:t>
      </w:r>
      <w:r w:rsidRPr="00FE29DC">
        <w:rPr>
          <w:rFonts w:ascii="Times New Roman" w:eastAsia="Times New Roman" w:hAnsi="Times New Roman" w:cs="Times New Roman"/>
          <w:i/>
          <w:sz w:val="24"/>
        </w:rPr>
        <w:t>et al</w:t>
      </w:r>
      <w:r w:rsidRPr="00FE29DC">
        <w:rPr>
          <w:rFonts w:ascii="Times New Roman" w:eastAsia="Times New Roman" w:hAnsi="Times New Roman" w:cs="Times New Roman"/>
          <w:sz w:val="24"/>
        </w:rPr>
        <w:t xml:space="preserve">., 2011, *others) in possessing a low potential for dissimilatory sulfur cycling (Figure 4C). Sulfur oxidation by the </w:t>
      </w:r>
      <w:commentRangeStart w:id="478"/>
      <w:r w:rsidRPr="00FE29DC">
        <w:rPr>
          <w:rFonts w:ascii="Times New Roman" w:eastAsia="Times New Roman" w:hAnsi="Times New Roman" w:cs="Times New Roman"/>
          <w:sz w:val="24"/>
        </w:rPr>
        <w:t xml:space="preserve">Sox multienzyme system </w:t>
      </w:r>
      <w:commentRangeEnd w:id="478"/>
      <w:r w:rsidR="00E340A9" w:rsidRPr="00FE29DC">
        <w:rPr>
          <w:rStyle w:val="CommentReference"/>
          <w:rFonts w:asciiTheme="minorHAnsi" w:eastAsiaTheme="minorEastAsia" w:hAnsiTheme="minorHAnsi" w:cstheme="minorBidi"/>
          <w:color w:val="auto"/>
        </w:rPr>
        <w:commentReference w:id="478"/>
      </w:r>
      <w:r w:rsidRPr="00FE29DC">
        <w:rPr>
          <w:rFonts w:ascii="Times New Roman" w:eastAsia="Times New Roman" w:hAnsi="Times New Roman" w:cs="Times New Roman"/>
          <w:sz w:val="24"/>
        </w:rPr>
        <w:t xml:space="preserve">was linked to </w:t>
      </w:r>
      <w:r w:rsidRPr="00FE29DC">
        <w:rPr>
          <w:rFonts w:ascii="Times New Roman" w:eastAsia="Times New Roman" w:hAnsi="Times New Roman" w:cs="Times New Roman"/>
          <w:i/>
          <w:sz w:val="24"/>
        </w:rPr>
        <w:t xml:space="preserve">Alphaproteobacteria </w:t>
      </w:r>
      <w:commentRangeStart w:id="479"/>
      <w:r w:rsidRPr="00FE29DC">
        <w:rPr>
          <w:rFonts w:ascii="Times New Roman" w:eastAsia="Times New Roman" w:hAnsi="Times New Roman" w:cs="Times New Roman"/>
          <w:sz w:val="24"/>
        </w:rPr>
        <w:t>(Table 2)</w:t>
      </w:r>
      <w:commentRangeEnd w:id="479"/>
      <w:r w:rsidR="008E25E2" w:rsidRPr="00FE29DC">
        <w:rPr>
          <w:rStyle w:val="CommentReference"/>
          <w:rFonts w:asciiTheme="minorHAnsi" w:eastAsiaTheme="minorEastAsia" w:hAnsiTheme="minorHAnsi" w:cstheme="minorBidi"/>
          <w:color w:val="auto"/>
        </w:rPr>
        <w:commentReference w:id="479"/>
      </w:r>
      <w:ins w:id="480" w:author="Timothy Williams" w:date="2012-11-29T14:15:00Z">
        <w:r w:rsidR="008E25E2" w:rsidRPr="00FE29DC">
          <w:rPr>
            <w:rFonts w:ascii="Times New Roman" w:eastAsia="Times New Roman" w:hAnsi="Times New Roman" w:cs="Times New Roman"/>
            <w:sz w:val="24"/>
          </w:rPr>
          <w:t xml:space="preserve">, </w:t>
        </w:r>
        <w:commentRangeStart w:id="481"/>
        <w:r w:rsidR="008E25E2" w:rsidRPr="00FE29DC">
          <w:rPr>
            <w:rFonts w:ascii="Times New Roman" w:eastAsia="Times New Roman" w:hAnsi="Times New Roman" w:cs="Times New Roman"/>
            <w:sz w:val="24"/>
          </w:rPr>
          <w:t xml:space="preserve">with </w:t>
        </w:r>
      </w:ins>
      <w:ins w:id="482" w:author="Timothy Williams" w:date="2012-11-29T14:16:00Z">
        <w:r w:rsidR="008E25E2" w:rsidRPr="00FE29DC">
          <w:rPr>
            <w:rFonts w:ascii="Times New Roman" w:eastAsia="Times New Roman" w:hAnsi="Times New Roman" w:cs="Times New Roman"/>
            <w:i/>
            <w:sz w:val="24"/>
          </w:rPr>
          <w:t>sox</w:t>
        </w:r>
        <w:r w:rsidR="008E25E2" w:rsidRPr="00FE29DC">
          <w:rPr>
            <w:rFonts w:ascii="Times New Roman" w:eastAsia="Times New Roman" w:hAnsi="Times New Roman" w:cs="Times New Roman"/>
            <w:sz w:val="24"/>
          </w:rPr>
          <w:t xml:space="preserve"> </w:t>
        </w:r>
      </w:ins>
      <w:del w:id="483" w:author="Timothy Williams" w:date="2012-11-29T14:15:00Z">
        <w:r w:rsidRPr="00FE29DC" w:rsidDel="008E25E2">
          <w:rPr>
            <w:rFonts w:ascii="Times New Roman" w:eastAsia="Times New Roman" w:hAnsi="Times New Roman" w:cs="Times New Roman"/>
            <w:sz w:val="24"/>
          </w:rPr>
          <w:delText xml:space="preserve">. These </w:delText>
        </w:r>
      </w:del>
      <w:r w:rsidRPr="00FE29DC">
        <w:rPr>
          <w:rFonts w:ascii="Times New Roman" w:eastAsia="Times New Roman" w:hAnsi="Times New Roman" w:cs="Times New Roman"/>
          <w:sz w:val="24"/>
        </w:rPr>
        <w:t xml:space="preserve">genes </w:t>
      </w:r>
      <w:commentRangeEnd w:id="481"/>
      <w:r w:rsidR="00E340A9" w:rsidRPr="00FE29DC">
        <w:rPr>
          <w:rStyle w:val="CommentReference"/>
          <w:rFonts w:asciiTheme="minorHAnsi" w:eastAsiaTheme="minorEastAsia" w:hAnsiTheme="minorHAnsi" w:cstheme="minorBidi"/>
          <w:color w:val="auto"/>
        </w:rPr>
        <w:commentReference w:id="481"/>
      </w:r>
      <w:del w:id="484" w:author="Timothy Williams" w:date="2012-11-29T14:16:00Z">
        <w:r w:rsidRPr="00FE29DC" w:rsidDel="008E25E2">
          <w:rPr>
            <w:rFonts w:ascii="Times New Roman" w:eastAsia="Times New Roman" w:hAnsi="Times New Roman" w:cs="Times New Roman"/>
            <w:sz w:val="24"/>
          </w:rPr>
          <w:delText xml:space="preserve">were </w:delText>
        </w:r>
      </w:del>
      <w:r w:rsidRPr="00FE29DC">
        <w:rPr>
          <w:rFonts w:ascii="Times New Roman" w:eastAsia="Times New Roman" w:hAnsi="Times New Roman" w:cs="Times New Roman"/>
          <w:sz w:val="24"/>
        </w:rPr>
        <w:t xml:space="preserve">most abundant in the </w:t>
      </w:r>
      <w:ins w:id="485" w:author="Timothy Williams" w:date="2012-11-29T14:25:00Z">
        <w:r w:rsidR="00E340A9" w:rsidRPr="00FE29DC">
          <w:rPr>
            <w:rFonts w:ascii="Times New Roman" w:eastAsia="Times New Roman" w:hAnsi="Times New Roman" w:cs="Times New Roman"/>
            <w:sz w:val="24"/>
          </w:rPr>
          <w:t xml:space="preserve">aerobic waters of the </w:t>
        </w:r>
      </w:ins>
      <w:r w:rsidRPr="00FE29DC">
        <w:rPr>
          <w:rFonts w:ascii="Times New Roman" w:eastAsia="Times New Roman" w:hAnsi="Times New Roman" w:cs="Times New Roman"/>
          <w:sz w:val="24"/>
        </w:rPr>
        <w:t>upper mixed zone</w:t>
      </w:r>
      <w:ins w:id="486" w:author="Timothy Williams" w:date="2012-11-29T14:12:00Z">
        <w:r w:rsidR="008E25E2" w:rsidRPr="00FE29DC">
          <w:rPr>
            <w:rFonts w:ascii="Times New Roman" w:eastAsia="Times New Roman" w:hAnsi="Times New Roman" w:cs="Times New Roman"/>
            <w:sz w:val="24"/>
          </w:rPr>
          <w:t xml:space="preserve">, </w:t>
        </w:r>
      </w:ins>
      <w:ins w:id="487" w:author="Timothy Williams" w:date="2012-11-29T14:24:00Z">
        <w:r w:rsidR="00E340A9" w:rsidRPr="00FE29DC">
          <w:rPr>
            <w:rFonts w:ascii="Times New Roman" w:eastAsia="Times New Roman" w:hAnsi="Times New Roman" w:cs="Times New Roman"/>
            <w:sz w:val="24"/>
          </w:rPr>
          <w:t>which</w:t>
        </w:r>
      </w:ins>
      <w:ins w:id="488" w:author="Timothy Williams" w:date="2012-11-29T14:15:00Z">
        <w:r w:rsidR="008E25E2" w:rsidRPr="00FE29DC">
          <w:rPr>
            <w:rFonts w:ascii="Times New Roman" w:eastAsia="Times New Roman" w:hAnsi="Times New Roman" w:cs="Times New Roman"/>
            <w:sz w:val="24"/>
          </w:rPr>
          <w:t xml:space="preserve"> is </w:t>
        </w:r>
      </w:ins>
      <w:ins w:id="489" w:author="Timothy Williams" w:date="2012-11-29T14:12:00Z">
        <w:r w:rsidR="008E25E2" w:rsidRPr="00FE29DC">
          <w:rPr>
            <w:rFonts w:ascii="Times New Roman" w:eastAsia="Times New Roman" w:hAnsi="Times New Roman" w:cs="Times New Roman"/>
            <w:sz w:val="24"/>
          </w:rPr>
          <w:t xml:space="preserve">consistent with the </w:t>
        </w:r>
      </w:ins>
      <w:ins w:id="490" w:author="Timothy Williams" w:date="2012-11-29T14:15:00Z">
        <w:r w:rsidR="008E25E2" w:rsidRPr="00FE29DC">
          <w:rPr>
            <w:rFonts w:ascii="Times New Roman" w:eastAsia="Times New Roman" w:hAnsi="Times New Roman" w:cs="Times New Roman"/>
            <w:sz w:val="24"/>
          </w:rPr>
          <w:t>use of thiosulfate as</w:t>
        </w:r>
      </w:ins>
      <w:ins w:id="491" w:author="Timothy Williams" w:date="2012-11-29T14:24:00Z">
        <w:r w:rsidR="00E340A9" w:rsidRPr="00FE29DC">
          <w:rPr>
            <w:rFonts w:ascii="Times New Roman" w:eastAsia="Times New Roman" w:hAnsi="Times New Roman" w:cs="Times New Roman"/>
            <w:sz w:val="24"/>
          </w:rPr>
          <w:t xml:space="preserve"> the sulfur source</w:t>
        </w:r>
      </w:ins>
      <w:del w:id="492" w:author="Timothy Williams" w:date="2012-11-29T14:25:00Z">
        <w:r w:rsidRPr="00FE29DC" w:rsidDel="00E340A9">
          <w:rPr>
            <w:rFonts w:ascii="Times New Roman" w:eastAsia="Times New Roman" w:hAnsi="Times New Roman" w:cs="Times New Roman"/>
            <w:sz w:val="24"/>
          </w:rPr>
          <w:delText xml:space="preserve"> </w:delText>
        </w:r>
        <w:commentRangeStart w:id="493"/>
        <w:r w:rsidRPr="00FE29DC" w:rsidDel="00E340A9">
          <w:rPr>
            <w:rFonts w:ascii="Times New Roman" w:eastAsia="Times New Roman" w:hAnsi="Times New Roman" w:cs="Times New Roman"/>
            <w:sz w:val="24"/>
          </w:rPr>
          <w:delText>indicating that sulfur oxidation was restricted to where terminal electron acceptors, most likely oxygen, were available</w:delText>
        </w:r>
      </w:del>
      <w:commentRangeEnd w:id="493"/>
      <w:r w:rsidR="00E340A9" w:rsidRPr="00FE29DC">
        <w:rPr>
          <w:rStyle w:val="CommentReference"/>
          <w:rFonts w:asciiTheme="minorHAnsi" w:eastAsiaTheme="minorEastAsia" w:hAnsiTheme="minorHAnsi" w:cstheme="minorBidi"/>
          <w:color w:val="auto"/>
        </w:rPr>
        <w:commentReference w:id="493"/>
      </w:r>
      <w:r w:rsidRPr="00FE29DC">
        <w:rPr>
          <w:rFonts w:ascii="Times New Roman" w:eastAsia="Times New Roman" w:hAnsi="Times New Roman" w:cs="Times New Roman"/>
          <w:sz w:val="24"/>
        </w:rPr>
        <w:t xml:space="preserve">. Although </w:t>
      </w:r>
      <w:del w:id="494" w:author="Timothy Williams" w:date="2012-12-03T15:01:00Z">
        <w:r w:rsidRPr="00FE29DC" w:rsidDel="0052203F">
          <w:rPr>
            <w:rFonts w:ascii="Times New Roman" w:eastAsia="Times New Roman" w:hAnsi="Times New Roman" w:cs="Times New Roman"/>
            <w:sz w:val="24"/>
          </w:rPr>
          <w:delText>sulfur-oxidizing</w:delText>
        </w:r>
        <w:r w:rsidRPr="00FE29DC" w:rsidDel="0052203F">
          <w:rPr>
            <w:rFonts w:ascii="Times New Roman" w:eastAsia="Times New Roman" w:hAnsi="Times New Roman" w:cs="Times New Roman"/>
            <w:i/>
            <w:sz w:val="24"/>
          </w:rPr>
          <w:delText xml:space="preserve"> </w:delText>
        </w:r>
      </w:del>
      <w:r w:rsidRPr="00FE29DC">
        <w:rPr>
          <w:rFonts w:ascii="Times New Roman" w:eastAsia="Times New Roman" w:hAnsi="Times New Roman" w:cs="Times New Roman"/>
          <w:i/>
          <w:sz w:val="24"/>
        </w:rPr>
        <w:t xml:space="preserve">Epsilonproteobacteria </w:t>
      </w:r>
      <w:ins w:id="495" w:author="Timothy Williams" w:date="2012-12-03T15:01:00Z">
        <w:r w:rsidR="0052203F">
          <w:rPr>
            <w:rFonts w:ascii="Times New Roman" w:eastAsia="Times New Roman" w:hAnsi="Times New Roman" w:cs="Times New Roman"/>
            <w:sz w:val="24"/>
          </w:rPr>
          <w:t xml:space="preserve">affiliated with the sulfur-oxidizing autotroph (thioautotroph) </w:t>
        </w:r>
        <w:r w:rsidR="0052203F" w:rsidRPr="0052203F">
          <w:rPr>
            <w:rFonts w:ascii="Times New Roman" w:eastAsia="Times New Roman" w:hAnsi="Times New Roman" w:cs="Times New Roman"/>
            <w:i/>
            <w:sz w:val="24"/>
          </w:rPr>
          <w:t>Sulfurimonas</w:t>
        </w:r>
        <w:r w:rsidR="0052203F">
          <w:rPr>
            <w:rFonts w:ascii="Times New Roman" w:eastAsia="Times New Roman" w:hAnsi="Times New Roman" w:cs="Times New Roman"/>
            <w:sz w:val="24"/>
          </w:rPr>
          <w:t xml:space="preserve"> </w:t>
        </w:r>
      </w:ins>
      <w:r w:rsidRPr="00FE29DC">
        <w:rPr>
          <w:rFonts w:ascii="Times New Roman" w:eastAsia="Times New Roman" w:hAnsi="Times New Roman" w:cs="Times New Roman"/>
          <w:sz w:val="24"/>
        </w:rPr>
        <w:t xml:space="preserve">(Figure 2A, 2C) were present in the deep zone, no potential for sulfur oxidation </w:t>
      </w:r>
      <w:del w:id="496" w:author="Timothy Williams" w:date="2012-11-29T17:07:00Z">
        <w:r w:rsidRPr="00FE29DC" w:rsidDel="00FE29DC">
          <w:rPr>
            <w:rFonts w:ascii="Times New Roman" w:eastAsia="Times New Roman" w:hAnsi="Times New Roman" w:cs="Times New Roman"/>
            <w:sz w:val="24"/>
          </w:rPr>
          <w:delText xml:space="preserve">was </w:delText>
        </w:r>
      </w:del>
      <w:ins w:id="497" w:author="Timothy Williams" w:date="2012-11-29T17:07:00Z">
        <w:r w:rsidR="00FE29DC">
          <w:rPr>
            <w:rFonts w:ascii="Times New Roman" w:eastAsia="Times New Roman" w:hAnsi="Times New Roman" w:cs="Times New Roman"/>
            <w:sz w:val="24"/>
          </w:rPr>
          <w:t>could be</w:t>
        </w:r>
        <w:r w:rsidR="00FE29DC" w:rsidRPr="00FE29DC">
          <w:rPr>
            <w:rFonts w:ascii="Times New Roman" w:eastAsia="Times New Roman" w:hAnsi="Times New Roman" w:cs="Times New Roman"/>
            <w:sz w:val="24"/>
          </w:rPr>
          <w:t xml:space="preserve"> </w:t>
        </w:r>
      </w:ins>
      <w:r w:rsidRPr="00FE29DC">
        <w:rPr>
          <w:rFonts w:ascii="Times New Roman" w:eastAsia="Times New Roman" w:hAnsi="Times New Roman" w:cs="Times New Roman"/>
          <w:sz w:val="24"/>
        </w:rPr>
        <w:t>linked to them</w:t>
      </w:r>
      <w:ins w:id="498" w:author="Timothy Williams" w:date="2012-11-29T14:36:00Z">
        <w:r w:rsidR="00C0743C" w:rsidRPr="00FE29DC">
          <w:rPr>
            <w:rFonts w:ascii="Times New Roman" w:eastAsia="Times New Roman" w:hAnsi="Times New Roman" w:cs="Times New Roman"/>
            <w:sz w:val="24"/>
          </w:rPr>
          <w:t xml:space="preserve">, </w:t>
        </w:r>
      </w:ins>
      <w:commentRangeStart w:id="499"/>
      <w:ins w:id="500" w:author="Timothy Williams" w:date="2012-11-29T14:40:00Z">
        <w:r w:rsidR="00C0743C" w:rsidRPr="00FE29DC">
          <w:rPr>
            <w:rFonts w:ascii="Times New Roman" w:eastAsia="Times New Roman" w:hAnsi="Times New Roman" w:cs="Times New Roman"/>
            <w:sz w:val="24"/>
          </w:rPr>
          <w:t>including</w:t>
        </w:r>
      </w:ins>
      <w:ins w:id="501" w:author="Timothy Williams" w:date="2012-11-29T14:36:00Z">
        <w:r w:rsidR="00C0743C" w:rsidRPr="00FE29DC">
          <w:rPr>
            <w:rFonts w:ascii="Times New Roman" w:eastAsia="Times New Roman" w:hAnsi="Times New Roman" w:cs="Times New Roman"/>
            <w:sz w:val="24"/>
          </w:rPr>
          <w:t xml:space="preserve"> via </w:t>
        </w:r>
      </w:ins>
      <w:commentRangeStart w:id="502"/>
      <w:ins w:id="503" w:author="Timothy Williams" w:date="2012-11-29T14:41:00Z">
        <w:r w:rsidR="00C0743C" w:rsidRPr="00FE29DC">
          <w:rPr>
            <w:rFonts w:ascii="Times New Roman" w:eastAsia="Times New Roman" w:hAnsi="Times New Roman" w:cs="Times New Roman"/>
            <w:sz w:val="24"/>
          </w:rPr>
          <w:t xml:space="preserve">the </w:t>
        </w:r>
      </w:ins>
      <w:ins w:id="504" w:author="Timothy Williams" w:date="2012-11-29T14:36:00Z">
        <w:r w:rsidR="00C0743C" w:rsidRPr="00FE29DC">
          <w:rPr>
            <w:rFonts w:ascii="Times New Roman" w:eastAsia="Times New Roman" w:hAnsi="Times New Roman" w:cs="Times New Roman"/>
            <w:sz w:val="24"/>
          </w:rPr>
          <w:t>Sox</w:t>
        </w:r>
      </w:ins>
      <w:r w:rsidRPr="00FE29DC">
        <w:rPr>
          <w:rFonts w:ascii="Times New Roman" w:eastAsia="Times New Roman" w:hAnsi="Times New Roman" w:cs="Times New Roman"/>
          <w:sz w:val="24"/>
        </w:rPr>
        <w:t xml:space="preserve"> </w:t>
      </w:r>
      <w:ins w:id="505" w:author="Timothy Williams" w:date="2012-11-29T14:41:00Z">
        <w:r w:rsidR="00C25B2E" w:rsidRPr="00FE29DC">
          <w:rPr>
            <w:rFonts w:ascii="Times New Roman" w:eastAsia="Times New Roman" w:hAnsi="Times New Roman" w:cs="Times New Roman"/>
            <w:sz w:val="24"/>
          </w:rPr>
          <w:t>system</w:t>
        </w:r>
      </w:ins>
      <w:commentRangeEnd w:id="502"/>
      <w:ins w:id="506" w:author="Timothy Williams" w:date="2012-12-03T10:05:00Z">
        <w:r w:rsidR="00F1122F">
          <w:rPr>
            <w:rStyle w:val="CommentReference"/>
            <w:rFonts w:asciiTheme="minorHAnsi" w:eastAsiaTheme="minorEastAsia" w:hAnsiTheme="minorHAnsi" w:cstheme="minorBidi"/>
            <w:color w:val="auto"/>
          </w:rPr>
          <w:commentReference w:id="502"/>
        </w:r>
      </w:ins>
      <w:ins w:id="507" w:author="Timothy Williams" w:date="2012-12-03T10:19:00Z">
        <w:r w:rsidR="00572144">
          <w:rPr>
            <w:rFonts w:ascii="Times New Roman" w:eastAsia="Times New Roman" w:hAnsi="Times New Roman" w:cs="Times New Roman"/>
            <w:sz w:val="24"/>
          </w:rPr>
          <w:t xml:space="preserve"> </w:t>
        </w:r>
      </w:ins>
      <w:commentRangeEnd w:id="499"/>
      <w:ins w:id="508" w:author="Timothy Williams" w:date="2012-12-03T14:47:00Z">
        <w:r w:rsidR="00F73A7C">
          <w:rPr>
            <w:rStyle w:val="CommentReference"/>
            <w:rFonts w:asciiTheme="minorHAnsi" w:eastAsiaTheme="minorEastAsia" w:hAnsiTheme="minorHAnsi" w:cstheme="minorBidi"/>
            <w:color w:val="auto"/>
          </w:rPr>
          <w:commentReference w:id="499"/>
        </w:r>
      </w:ins>
      <w:ins w:id="509" w:author="Timothy Williams" w:date="2012-12-03T10:19:00Z">
        <w:r w:rsidR="00572144">
          <w:rPr>
            <w:rFonts w:ascii="Times New Roman" w:eastAsia="Times New Roman" w:hAnsi="Times New Roman" w:cs="Times New Roman"/>
            <w:sz w:val="24"/>
          </w:rPr>
          <w:t>or reversible dissimilatory sulfite reductase (Dsr)</w:t>
        </w:r>
      </w:ins>
      <w:ins w:id="510" w:author="Timothy Williams" w:date="2012-11-29T14:44:00Z">
        <w:r w:rsidR="00C25B2E" w:rsidRPr="00FE29DC">
          <w:rPr>
            <w:rFonts w:ascii="Times New Roman" w:eastAsia="Times New Roman" w:hAnsi="Times New Roman" w:cs="Times New Roman"/>
            <w:sz w:val="24"/>
          </w:rPr>
          <w:t xml:space="preserve">. </w:t>
        </w:r>
      </w:ins>
      <w:ins w:id="511" w:author="Timothy Williams" w:date="2012-11-29T14:42:00Z">
        <w:r w:rsidR="00C0743C" w:rsidRPr="00FE29DC">
          <w:rPr>
            <w:rFonts w:ascii="Times New Roman" w:eastAsia="Times New Roman" w:hAnsi="Times New Roman" w:cs="Times New Roman"/>
            <w:sz w:val="24"/>
          </w:rPr>
          <w:t xml:space="preserve">Also not detected was the </w:t>
        </w:r>
      </w:ins>
      <w:ins w:id="512" w:author="Timothy Williams" w:date="2012-11-29T14:40:00Z">
        <w:r w:rsidR="00C0743C" w:rsidRPr="00FE29DC">
          <w:rPr>
            <w:rFonts w:ascii="Times New Roman" w:eastAsia="Times New Roman" w:hAnsi="Times New Roman" w:cs="Times New Roman"/>
            <w:sz w:val="24"/>
          </w:rPr>
          <w:t>hydrogen-oxidizing sulfur respiration pathway</w:t>
        </w:r>
      </w:ins>
      <w:ins w:id="513" w:author="Timothy Williams" w:date="2012-11-29T14:43:00Z">
        <w:r w:rsidR="00C0743C" w:rsidRPr="00FE29DC">
          <w:rPr>
            <w:rFonts w:ascii="Times New Roman" w:eastAsia="Times New Roman" w:hAnsi="Times New Roman" w:cs="Times New Roman"/>
            <w:sz w:val="24"/>
          </w:rPr>
          <w:t xml:space="preserve"> using poly</w:t>
        </w:r>
      </w:ins>
      <w:ins w:id="514" w:author="Timothy Williams" w:date="2012-11-29T14:40:00Z">
        <w:r w:rsidR="00C0743C" w:rsidRPr="00FE29DC">
          <w:rPr>
            <w:rFonts w:ascii="Times New Roman" w:eastAsia="Times New Roman" w:hAnsi="Times New Roman" w:cs="Times New Roman"/>
            <w:sz w:val="24"/>
          </w:rPr>
          <w:t>sulfide reductase</w:t>
        </w:r>
      </w:ins>
      <w:ins w:id="515" w:author="Timothy Williams" w:date="2012-11-29T14:43:00Z">
        <w:r w:rsidR="00C0743C" w:rsidRPr="00FE29DC">
          <w:rPr>
            <w:rFonts w:ascii="Times New Roman" w:eastAsia="Times New Roman" w:hAnsi="Times New Roman" w:cs="Times New Roman"/>
            <w:sz w:val="24"/>
          </w:rPr>
          <w:t xml:space="preserve"> </w:t>
        </w:r>
      </w:ins>
      <w:ins w:id="516" w:author="Timothy Williams" w:date="2012-11-29T14:40:00Z">
        <w:r w:rsidR="00C0743C" w:rsidRPr="00FE29DC">
          <w:rPr>
            <w:rFonts w:ascii="Times New Roman" w:eastAsia="Times New Roman" w:hAnsi="Times New Roman" w:cs="Times New Roman"/>
            <w:sz w:val="24"/>
          </w:rPr>
          <w:t>(Psr)</w:t>
        </w:r>
      </w:ins>
      <w:ins w:id="517" w:author="Timothy Williams" w:date="2012-11-29T14:44:00Z">
        <w:r w:rsidR="00BC3899">
          <w:rPr>
            <w:rFonts w:ascii="Times New Roman" w:eastAsia="Times New Roman" w:hAnsi="Times New Roman" w:cs="Times New Roman"/>
            <w:sz w:val="24"/>
          </w:rPr>
          <w:t>, which, like the Sox system</w:t>
        </w:r>
        <w:r w:rsidR="00C25B2E" w:rsidRPr="00FE29DC">
          <w:rPr>
            <w:rFonts w:ascii="Times New Roman" w:eastAsia="Times New Roman" w:hAnsi="Times New Roman" w:cs="Times New Roman"/>
            <w:sz w:val="24"/>
          </w:rPr>
          <w:t xml:space="preserve">, has been documented in deep-sea </w:t>
        </w:r>
        <w:r w:rsidR="00C25B2E" w:rsidRPr="00FE29DC">
          <w:rPr>
            <w:rFonts w:ascii="Times New Roman" w:eastAsia="Times New Roman" w:hAnsi="Times New Roman" w:cs="Times New Roman"/>
            <w:i/>
            <w:sz w:val="24"/>
          </w:rPr>
          <w:t>Epsilonproteobacteria</w:t>
        </w:r>
        <w:r w:rsidR="00C25B2E" w:rsidRPr="00FE29DC">
          <w:rPr>
            <w:rFonts w:ascii="Times New Roman" w:eastAsia="Times New Roman" w:hAnsi="Times New Roman" w:cs="Times New Roman"/>
            <w:sz w:val="24"/>
          </w:rPr>
          <w:t xml:space="preserve"> (Yamamoto &amp; Takai, 2011)</w:t>
        </w:r>
      </w:ins>
      <w:ins w:id="518" w:author="Timothy Williams" w:date="2012-11-29T14:40:00Z">
        <w:r w:rsidR="00C0743C" w:rsidRPr="00FE29DC">
          <w:rPr>
            <w:rFonts w:ascii="Times New Roman" w:eastAsia="Times New Roman" w:hAnsi="Times New Roman" w:cs="Times New Roman"/>
            <w:sz w:val="24"/>
          </w:rPr>
          <w:t>.</w:t>
        </w:r>
      </w:ins>
      <w:ins w:id="519" w:author="Timothy Williams" w:date="2012-11-29T17:09:00Z">
        <w:r w:rsidR="00EE1021">
          <w:rPr>
            <w:rFonts w:ascii="Times New Roman" w:eastAsia="Times New Roman" w:hAnsi="Times New Roman" w:cs="Times New Roman"/>
            <w:sz w:val="24"/>
          </w:rPr>
          <w:t>.</w:t>
        </w:r>
      </w:ins>
      <w:ins w:id="520" w:author="Timothy Williams" w:date="2012-11-29T14:43:00Z">
        <w:r w:rsidR="00C0743C" w:rsidRPr="00FE29DC">
          <w:rPr>
            <w:rFonts w:ascii="Times New Roman" w:eastAsia="Times New Roman" w:hAnsi="Times New Roman" w:cs="Times New Roman"/>
            <w:sz w:val="24"/>
          </w:rPr>
          <w:t xml:space="preserve"> </w:t>
        </w:r>
      </w:ins>
      <w:del w:id="521" w:author="Timothy Williams" w:date="2012-11-29T14:43:00Z">
        <w:r w:rsidRPr="00FE29DC" w:rsidDel="00C0743C">
          <w:rPr>
            <w:rFonts w:ascii="Times New Roman" w:eastAsia="Times New Roman" w:hAnsi="Times New Roman" w:cs="Times New Roman"/>
            <w:sz w:val="24"/>
          </w:rPr>
          <w:delText>(Figure S6C)</w:delText>
        </w:r>
      </w:del>
      <w:del w:id="522" w:author="Timothy Williams" w:date="2012-12-03T10:23:00Z">
        <w:r w:rsidRPr="00FE29DC" w:rsidDel="00126B90">
          <w:rPr>
            <w:rFonts w:ascii="Times New Roman" w:eastAsia="Times New Roman" w:hAnsi="Times New Roman" w:cs="Times New Roman"/>
            <w:sz w:val="24"/>
          </w:rPr>
          <w:delText xml:space="preserve"> </w:delText>
        </w:r>
        <w:commentRangeStart w:id="523"/>
        <w:r w:rsidRPr="00FE29DC" w:rsidDel="00126B90">
          <w:rPr>
            <w:rFonts w:ascii="Times New Roman" w:eastAsia="Times New Roman" w:hAnsi="Times New Roman" w:cs="Times New Roman"/>
            <w:sz w:val="24"/>
          </w:rPr>
          <w:delText xml:space="preserve">and polysulfide reductase (PSR) genes were not detected; both genes are known to be possessed by deep-sea sulfur-oxidizing </w:delText>
        </w:r>
        <w:r w:rsidRPr="00FE29DC" w:rsidDel="00126B90">
          <w:rPr>
            <w:rFonts w:ascii="Times New Roman" w:eastAsia="Times New Roman" w:hAnsi="Times New Roman" w:cs="Times New Roman"/>
            <w:i/>
            <w:sz w:val="24"/>
          </w:rPr>
          <w:delText>Epsilonproteobacteria</w:delText>
        </w:r>
        <w:commentRangeEnd w:id="523"/>
        <w:r w:rsidR="00C0743C" w:rsidRPr="00FE29DC" w:rsidDel="00126B90">
          <w:rPr>
            <w:rStyle w:val="CommentReference"/>
            <w:rFonts w:asciiTheme="minorHAnsi" w:eastAsiaTheme="minorEastAsia" w:hAnsiTheme="minorHAnsi" w:cstheme="minorBidi"/>
            <w:color w:val="auto"/>
          </w:rPr>
          <w:commentReference w:id="523"/>
        </w:r>
        <w:r w:rsidRPr="00FE29DC" w:rsidDel="00126B90">
          <w:rPr>
            <w:rFonts w:ascii="Times New Roman" w:eastAsia="Times New Roman" w:hAnsi="Times New Roman" w:cs="Times New Roman"/>
            <w:i/>
            <w:sz w:val="24"/>
          </w:rPr>
          <w:delText xml:space="preserve"> </w:delText>
        </w:r>
        <w:r w:rsidRPr="00FE29DC" w:rsidDel="00126B90">
          <w:rPr>
            <w:rFonts w:ascii="Times New Roman" w:eastAsia="Times New Roman" w:hAnsi="Times New Roman" w:cs="Times New Roman"/>
            <w:sz w:val="24"/>
          </w:rPr>
          <w:delText xml:space="preserve">(Yamamoto &amp; Takai, 2011). This suggests that rather than S, Organic Lake </w:delText>
        </w:r>
        <w:r w:rsidRPr="00FE29DC" w:rsidDel="00126B90">
          <w:rPr>
            <w:rFonts w:ascii="Times New Roman" w:eastAsia="Times New Roman" w:hAnsi="Times New Roman" w:cs="Times New Roman"/>
            <w:i/>
            <w:sz w:val="24"/>
          </w:rPr>
          <w:delText xml:space="preserve">Epsilonproteobacteria </w:delText>
        </w:r>
        <w:r w:rsidRPr="00FE29DC" w:rsidDel="00126B90">
          <w:rPr>
            <w:rFonts w:ascii="Times New Roman" w:eastAsia="Times New Roman" w:hAnsi="Times New Roman" w:cs="Times New Roman"/>
            <w:sz w:val="24"/>
          </w:rPr>
          <w:delText xml:space="preserve">make use of alternate electron donors such as SCFA or hydrogen </w:delText>
        </w:r>
        <w:commentRangeStart w:id="524"/>
        <w:commentRangeStart w:id="525"/>
        <w:r w:rsidRPr="00FE29DC" w:rsidDel="00126B90">
          <w:rPr>
            <w:rFonts w:ascii="Times New Roman" w:eastAsia="Times New Roman" w:hAnsi="Times New Roman" w:cs="Times New Roman"/>
            <w:sz w:val="24"/>
          </w:rPr>
          <w:delText xml:space="preserve">(*check). </w:delText>
        </w:r>
        <w:commentRangeEnd w:id="524"/>
        <w:r w:rsidR="002D5261" w:rsidRPr="00FE29DC" w:rsidDel="00126B90">
          <w:rPr>
            <w:rStyle w:val="CommentReference"/>
            <w:rFonts w:asciiTheme="minorHAnsi" w:eastAsiaTheme="minorEastAsia" w:hAnsiTheme="minorHAnsi" w:cstheme="minorBidi"/>
            <w:color w:val="auto"/>
          </w:rPr>
          <w:commentReference w:id="524"/>
        </w:r>
      </w:del>
      <w:commentRangeEnd w:id="525"/>
      <w:r w:rsidR="007101DF" w:rsidRPr="00FE29DC">
        <w:rPr>
          <w:rStyle w:val="CommentReference"/>
          <w:rFonts w:asciiTheme="minorHAnsi" w:eastAsiaTheme="minorEastAsia" w:hAnsiTheme="minorHAnsi" w:cstheme="minorBidi"/>
          <w:color w:val="auto"/>
        </w:rPr>
        <w:commentReference w:id="525"/>
      </w:r>
      <w:ins w:id="526" w:author="Timothy Williams" w:date="2012-12-03T14:56:00Z">
        <w:r w:rsidR="00D972C7">
          <w:rPr>
            <w:rFonts w:ascii="Times New Roman" w:eastAsia="Times New Roman" w:hAnsi="Times New Roman" w:cs="Times New Roman"/>
            <w:sz w:val="24"/>
          </w:rPr>
          <w:t>One possibility is that</w:t>
        </w:r>
      </w:ins>
      <w:del w:id="527" w:author="Timothy Williams" w:date="2012-12-03T10:23:00Z">
        <w:r w:rsidRPr="00FE29DC" w:rsidDel="00126B90">
          <w:rPr>
            <w:rFonts w:ascii="Times New Roman" w:eastAsia="Times New Roman" w:hAnsi="Times New Roman" w:cs="Times New Roman"/>
            <w:sz w:val="24"/>
          </w:rPr>
          <w:delText>Importantly, i</w:delText>
        </w:r>
      </w:del>
      <w:del w:id="528" w:author="Timothy Williams" w:date="2012-12-03T14:56:00Z">
        <w:r w:rsidRPr="00FE29DC" w:rsidDel="00D972C7">
          <w:rPr>
            <w:rFonts w:ascii="Times New Roman" w:eastAsia="Times New Roman" w:hAnsi="Times New Roman" w:cs="Times New Roman"/>
            <w:sz w:val="24"/>
          </w:rPr>
          <w:delText>t is therefore likely that</w:delText>
        </w:r>
      </w:del>
      <w:r w:rsidRPr="00FE29DC">
        <w:rPr>
          <w:rFonts w:ascii="Times New Roman" w:eastAsia="Times New Roman" w:hAnsi="Times New Roman" w:cs="Times New Roman"/>
          <w:sz w:val="24"/>
        </w:rPr>
        <w:t xml:space="preserve"> </w:t>
      </w:r>
      <w:ins w:id="529" w:author="Timothy Williams" w:date="2012-12-03T15:00:00Z">
        <w:r w:rsidR="0052203F">
          <w:rPr>
            <w:rFonts w:ascii="Times New Roman" w:eastAsia="Times New Roman" w:hAnsi="Times New Roman" w:cs="Times New Roman"/>
            <w:sz w:val="24"/>
          </w:rPr>
          <w:t xml:space="preserve">the Organic Lake </w:t>
        </w:r>
      </w:ins>
      <w:ins w:id="530" w:author="Timothy Williams" w:date="2012-12-03T15:01:00Z">
        <w:r w:rsidR="0052203F" w:rsidRPr="00EE1021">
          <w:rPr>
            <w:rFonts w:ascii="Times New Roman" w:eastAsia="Times New Roman" w:hAnsi="Times New Roman" w:cs="Times New Roman"/>
            <w:i/>
            <w:sz w:val="24"/>
          </w:rPr>
          <w:t>Epsilonproteobacteria</w:t>
        </w:r>
        <w:r w:rsidR="0052203F" w:rsidRPr="00FE29DC">
          <w:rPr>
            <w:rFonts w:ascii="Times New Roman" w:eastAsia="Times New Roman" w:hAnsi="Times New Roman" w:cs="Times New Roman"/>
            <w:sz w:val="24"/>
          </w:rPr>
          <w:t xml:space="preserve"> </w:t>
        </w:r>
      </w:ins>
      <w:ins w:id="531" w:author="Timothy Williams" w:date="2012-12-03T15:02:00Z">
        <w:r w:rsidR="00BC3899">
          <w:rPr>
            <w:rFonts w:ascii="Times New Roman" w:eastAsia="Times New Roman" w:hAnsi="Times New Roman" w:cs="Times New Roman"/>
            <w:sz w:val="24"/>
          </w:rPr>
          <w:t>are</w:t>
        </w:r>
      </w:ins>
      <w:ins w:id="532" w:author="Timothy Williams" w:date="2012-12-03T15:01:00Z">
        <w:r w:rsidR="0052203F">
          <w:rPr>
            <w:rFonts w:ascii="Times New Roman" w:eastAsia="Times New Roman" w:hAnsi="Times New Roman" w:cs="Times New Roman"/>
            <w:sz w:val="24"/>
          </w:rPr>
          <w:t xml:space="preserve"> not thioautotrophic, because </w:t>
        </w:r>
      </w:ins>
      <w:r w:rsidRPr="00FE29DC">
        <w:rPr>
          <w:rFonts w:ascii="Times New Roman" w:eastAsia="Times New Roman" w:hAnsi="Times New Roman" w:cs="Times New Roman"/>
          <w:sz w:val="24"/>
        </w:rPr>
        <w:t xml:space="preserve">appreciable S oxidation cannot occur in the deep zone as </w:t>
      </w:r>
      <w:ins w:id="533" w:author="Timothy Williams" w:date="2012-12-03T10:22:00Z">
        <w:r w:rsidR="00126B90">
          <w:rPr>
            <w:rFonts w:ascii="Times New Roman" w:eastAsia="Times New Roman" w:hAnsi="Times New Roman" w:cs="Times New Roman"/>
            <w:sz w:val="24"/>
          </w:rPr>
          <w:t xml:space="preserve">this environment is depleted for reduced sulfur species and </w:t>
        </w:r>
      </w:ins>
      <w:r w:rsidRPr="00FE29DC">
        <w:rPr>
          <w:rFonts w:ascii="Times New Roman" w:eastAsia="Times New Roman" w:hAnsi="Times New Roman" w:cs="Times New Roman"/>
          <w:sz w:val="24"/>
        </w:rPr>
        <w:t xml:space="preserve">the </w:t>
      </w:r>
      <w:del w:id="534" w:author="Timothy Williams" w:date="2012-12-03T10:22:00Z">
        <w:r w:rsidRPr="00FE29DC" w:rsidDel="00126B90">
          <w:rPr>
            <w:rFonts w:ascii="Times New Roman" w:eastAsia="Times New Roman" w:hAnsi="Times New Roman" w:cs="Times New Roman"/>
            <w:sz w:val="24"/>
          </w:rPr>
          <w:delText xml:space="preserve">known </w:delText>
        </w:r>
      </w:del>
      <w:r w:rsidRPr="00FE29DC">
        <w:rPr>
          <w:rFonts w:ascii="Times New Roman" w:eastAsia="Times New Roman" w:hAnsi="Times New Roman" w:cs="Times New Roman"/>
          <w:sz w:val="24"/>
        </w:rPr>
        <w:t>terminal electron acceptors</w:t>
      </w:r>
      <w:del w:id="535" w:author="Timothy Williams" w:date="2012-12-03T14:28:00Z">
        <w:r w:rsidRPr="00FE29DC" w:rsidDel="004930F2">
          <w:rPr>
            <w:rFonts w:ascii="Times New Roman" w:eastAsia="Times New Roman" w:hAnsi="Times New Roman" w:cs="Times New Roman"/>
            <w:sz w:val="24"/>
          </w:rPr>
          <w:delText>,</w:delText>
        </w:r>
      </w:del>
      <w:r w:rsidRPr="00FE29DC">
        <w:rPr>
          <w:rFonts w:ascii="Times New Roman" w:eastAsia="Times New Roman" w:hAnsi="Times New Roman" w:cs="Times New Roman"/>
          <w:sz w:val="24"/>
        </w:rPr>
        <w:t xml:space="preserve"> oxygen and nitrate</w:t>
      </w:r>
      <w:del w:id="536" w:author="Timothy Williams" w:date="2012-12-03T10:22:00Z">
        <w:r w:rsidRPr="00FE29DC" w:rsidDel="00126B90">
          <w:rPr>
            <w:rFonts w:ascii="Times New Roman" w:eastAsia="Times New Roman" w:hAnsi="Times New Roman" w:cs="Times New Roman"/>
            <w:sz w:val="24"/>
          </w:rPr>
          <w:delText xml:space="preserve"> are deplete</w:delText>
        </w:r>
      </w:del>
      <w:r w:rsidRPr="00FE29DC">
        <w:rPr>
          <w:rFonts w:ascii="Times New Roman" w:eastAsia="Times New Roman" w:hAnsi="Times New Roman" w:cs="Times New Roman"/>
          <w:sz w:val="24"/>
        </w:rPr>
        <w:t xml:space="preserve">. </w:t>
      </w:r>
      <w:ins w:id="537" w:author="Timothy Williams" w:date="2012-12-03T14:56:00Z">
        <w:r w:rsidR="00D972C7">
          <w:rPr>
            <w:rFonts w:ascii="Times New Roman" w:eastAsia="Times New Roman" w:hAnsi="Times New Roman" w:cs="Times New Roman"/>
            <w:sz w:val="24"/>
          </w:rPr>
          <w:t xml:space="preserve">Alternatively, </w:t>
        </w:r>
        <w:r w:rsidR="00D972C7" w:rsidRPr="00EE1021">
          <w:rPr>
            <w:rFonts w:ascii="Times New Roman" w:eastAsia="Times New Roman" w:hAnsi="Times New Roman" w:cs="Times New Roman"/>
            <w:i/>
            <w:sz w:val="24"/>
          </w:rPr>
          <w:t>Epsilonproteobacteria</w:t>
        </w:r>
        <w:r w:rsidR="00D972C7">
          <w:rPr>
            <w:rFonts w:ascii="Times New Roman" w:eastAsia="Times New Roman" w:hAnsi="Times New Roman" w:cs="Times New Roman"/>
            <w:sz w:val="24"/>
          </w:rPr>
          <w:t xml:space="preserve"> in Organic Lake </w:t>
        </w:r>
      </w:ins>
      <w:ins w:id="538" w:author="Timothy Williams" w:date="2012-12-03T15:03:00Z">
        <w:r w:rsidR="00BC3899">
          <w:rPr>
            <w:rFonts w:ascii="Times New Roman" w:eastAsia="Times New Roman" w:hAnsi="Times New Roman" w:cs="Times New Roman"/>
            <w:sz w:val="24"/>
          </w:rPr>
          <w:t xml:space="preserve">are </w:t>
        </w:r>
        <w:r w:rsidR="00BC3899">
          <w:rPr>
            <w:rFonts w:ascii="Times New Roman" w:eastAsia="Times New Roman" w:hAnsi="Times New Roman" w:cs="Times New Roman"/>
            <w:sz w:val="24"/>
          </w:rPr>
          <w:t>thioautotrophic</w:t>
        </w:r>
        <w:r w:rsidR="00BC3899">
          <w:rPr>
            <w:rFonts w:ascii="Times New Roman" w:eastAsia="Times New Roman" w:hAnsi="Times New Roman" w:cs="Times New Roman"/>
            <w:sz w:val="24"/>
          </w:rPr>
          <w:t>, but</w:t>
        </w:r>
        <w:r w:rsidR="00BC3899">
          <w:rPr>
            <w:rFonts w:ascii="Times New Roman" w:eastAsia="Times New Roman" w:hAnsi="Times New Roman" w:cs="Times New Roman"/>
            <w:sz w:val="24"/>
          </w:rPr>
          <w:t xml:space="preserve"> </w:t>
        </w:r>
      </w:ins>
      <w:ins w:id="539" w:author="Timothy Williams" w:date="2012-12-03T14:59:00Z">
        <w:r w:rsidR="00A57202">
          <w:rPr>
            <w:rFonts w:ascii="Times New Roman" w:eastAsia="Times New Roman" w:hAnsi="Times New Roman" w:cs="Times New Roman"/>
            <w:sz w:val="24"/>
          </w:rPr>
          <w:t>are</w:t>
        </w:r>
      </w:ins>
      <w:ins w:id="540" w:author="Timothy Williams" w:date="2012-12-03T14:56:00Z">
        <w:r w:rsidR="00D972C7">
          <w:rPr>
            <w:rFonts w:ascii="Times New Roman" w:eastAsia="Times New Roman" w:hAnsi="Times New Roman" w:cs="Times New Roman"/>
            <w:sz w:val="24"/>
          </w:rPr>
          <w:t xml:space="preserve"> not using </w:t>
        </w:r>
      </w:ins>
      <w:ins w:id="541" w:author="Timothy Williams" w:date="2012-12-03T14:57:00Z">
        <w:r w:rsidR="00D972C7" w:rsidRPr="00D972C7">
          <w:rPr>
            <w:rFonts w:ascii="Times New Roman" w:eastAsia="Times New Roman" w:hAnsi="Times New Roman" w:cs="Times New Roman"/>
            <w:sz w:val="24"/>
          </w:rPr>
          <w:t>the Sox system</w:t>
        </w:r>
      </w:ins>
      <w:ins w:id="542" w:author="Timothy Williams" w:date="2012-12-03T14:59:00Z">
        <w:r w:rsidR="00A57202">
          <w:rPr>
            <w:rFonts w:ascii="Times New Roman" w:eastAsia="Times New Roman" w:hAnsi="Times New Roman" w:cs="Times New Roman"/>
            <w:sz w:val="24"/>
          </w:rPr>
          <w:t>,</w:t>
        </w:r>
      </w:ins>
      <w:ins w:id="543" w:author="Timothy Williams" w:date="2012-12-03T14:57:00Z">
        <w:r w:rsidR="00D972C7" w:rsidRPr="00D972C7">
          <w:rPr>
            <w:rFonts w:ascii="Times New Roman" w:eastAsia="Times New Roman" w:hAnsi="Times New Roman" w:cs="Times New Roman"/>
            <w:sz w:val="24"/>
          </w:rPr>
          <w:t xml:space="preserve"> or </w:t>
        </w:r>
      </w:ins>
      <w:ins w:id="544" w:author="Timothy Williams" w:date="2012-12-03T14:59:00Z">
        <w:r w:rsidR="00A57202">
          <w:rPr>
            <w:rFonts w:ascii="Times New Roman" w:eastAsia="Times New Roman" w:hAnsi="Times New Roman" w:cs="Times New Roman"/>
            <w:sz w:val="24"/>
          </w:rPr>
          <w:t>are</w:t>
        </w:r>
      </w:ins>
      <w:ins w:id="545" w:author="Timothy Williams" w:date="2012-12-03T14:57:00Z">
        <w:r w:rsidR="00D972C7">
          <w:rPr>
            <w:rFonts w:ascii="Times New Roman" w:eastAsia="Times New Roman" w:hAnsi="Times New Roman" w:cs="Times New Roman"/>
            <w:sz w:val="24"/>
          </w:rPr>
          <w:t xml:space="preserve"> using a highly divergent </w:t>
        </w:r>
        <w:r w:rsidR="00D972C7" w:rsidRPr="00D972C7">
          <w:rPr>
            <w:rFonts w:ascii="Times New Roman" w:eastAsia="Times New Roman" w:hAnsi="Times New Roman" w:cs="Times New Roman"/>
            <w:sz w:val="24"/>
          </w:rPr>
          <w:t>version of it</w:t>
        </w:r>
        <w:r w:rsidR="00A57202">
          <w:rPr>
            <w:rFonts w:ascii="Times New Roman" w:eastAsia="Times New Roman" w:hAnsi="Times New Roman" w:cs="Times New Roman"/>
            <w:sz w:val="24"/>
          </w:rPr>
          <w:t xml:space="preserve">, </w:t>
        </w:r>
      </w:ins>
      <w:ins w:id="546" w:author="Timothy Williams" w:date="2012-12-03T14:59:00Z">
        <w:r w:rsidR="00A57202">
          <w:rPr>
            <w:rFonts w:ascii="Times New Roman" w:eastAsia="Times New Roman" w:hAnsi="Times New Roman" w:cs="Times New Roman"/>
            <w:sz w:val="24"/>
          </w:rPr>
          <w:t xml:space="preserve">for sulfur oxidation, </w:t>
        </w:r>
      </w:ins>
      <w:ins w:id="547" w:author="Timothy Williams" w:date="2012-12-03T14:57:00Z">
        <w:r w:rsidR="00A57202">
          <w:rPr>
            <w:rFonts w:ascii="Times New Roman" w:eastAsia="Times New Roman" w:hAnsi="Times New Roman" w:cs="Times New Roman"/>
            <w:sz w:val="24"/>
          </w:rPr>
          <w:t xml:space="preserve">as </w:t>
        </w:r>
      </w:ins>
      <w:ins w:id="548" w:author="Timothy Williams" w:date="2012-12-03T14:56:00Z">
        <w:r w:rsidR="00A57202">
          <w:rPr>
            <w:rFonts w:ascii="Times New Roman" w:eastAsia="Times New Roman" w:hAnsi="Times New Roman" w:cs="Times New Roman"/>
            <w:sz w:val="24"/>
          </w:rPr>
          <w:t>indicat</w:t>
        </w:r>
      </w:ins>
      <w:ins w:id="549" w:author="Timothy Williams" w:date="2012-12-03T14:57:00Z">
        <w:r w:rsidR="00A57202">
          <w:rPr>
            <w:rFonts w:ascii="Times New Roman" w:eastAsia="Times New Roman" w:hAnsi="Times New Roman" w:cs="Times New Roman"/>
            <w:sz w:val="24"/>
          </w:rPr>
          <w:t>ed</w:t>
        </w:r>
      </w:ins>
      <w:ins w:id="550" w:author="Timothy Williams" w:date="2012-12-03T14:56:00Z">
        <w:r w:rsidR="00A57202">
          <w:rPr>
            <w:rFonts w:ascii="Times New Roman" w:eastAsia="Times New Roman" w:hAnsi="Times New Roman" w:cs="Times New Roman"/>
            <w:sz w:val="24"/>
          </w:rPr>
          <w:t xml:space="preserve"> </w:t>
        </w:r>
      </w:ins>
      <w:ins w:id="551" w:author="Timothy Williams" w:date="2012-12-03T14:57:00Z">
        <w:r w:rsidR="00A57202">
          <w:rPr>
            <w:rFonts w:ascii="Times New Roman" w:eastAsia="Times New Roman" w:hAnsi="Times New Roman" w:cs="Times New Roman"/>
            <w:sz w:val="24"/>
          </w:rPr>
          <w:t>for</w:t>
        </w:r>
      </w:ins>
      <w:ins w:id="552" w:author="Timothy Williams" w:date="2012-12-03T14:56:00Z">
        <w:r w:rsidR="00D972C7" w:rsidRPr="00D972C7">
          <w:rPr>
            <w:rFonts w:ascii="Times New Roman" w:eastAsia="Times New Roman" w:hAnsi="Times New Roman" w:cs="Times New Roman"/>
            <w:sz w:val="24"/>
          </w:rPr>
          <w:t xml:space="preserve"> </w:t>
        </w:r>
      </w:ins>
      <w:ins w:id="553" w:author="Timothy Williams" w:date="2012-12-03T14:58:00Z">
        <w:r w:rsidR="00A57202">
          <w:rPr>
            <w:rFonts w:ascii="Times New Roman" w:eastAsia="Times New Roman" w:hAnsi="Times New Roman" w:cs="Times New Roman"/>
            <w:sz w:val="24"/>
          </w:rPr>
          <w:t>certain</w:t>
        </w:r>
      </w:ins>
      <w:ins w:id="554" w:author="Timothy Williams" w:date="2012-12-03T14:56:00Z">
        <w:r w:rsidR="00D972C7" w:rsidRPr="00D972C7">
          <w:rPr>
            <w:rFonts w:ascii="Times New Roman" w:eastAsia="Times New Roman" w:hAnsi="Times New Roman" w:cs="Times New Roman"/>
            <w:sz w:val="24"/>
          </w:rPr>
          <w:t xml:space="preserve"> </w:t>
        </w:r>
        <w:r w:rsidR="00D972C7" w:rsidRPr="00A57202">
          <w:rPr>
            <w:rFonts w:ascii="Times New Roman" w:eastAsia="Times New Roman" w:hAnsi="Times New Roman" w:cs="Times New Roman"/>
            <w:i/>
            <w:sz w:val="24"/>
          </w:rPr>
          <w:t>Sulfurimonas</w:t>
        </w:r>
        <w:r w:rsidR="00D972C7" w:rsidRPr="00D972C7">
          <w:rPr>
            <w:rFonts w:ascii="Times New Roman" w:eastAsia="Times New Roman" w:hAnsi="Times New Roman" w:cs="Times New Roman"/>
            <w:sz w:val="24"/>
          </w:rPr>
          <w:t xml:space="preserve"> spp. </w:t>
        </w:r>
      </w:ins>
      <w:ins w:id="555" w:author="Timothy Williams" w:date="2012-12-03T14:57:00Z">
        <w:r w:rsidR="00A57202">
          <w:rPr>
            <w:rFonts w:ascii="Times New Roman" w:eastAsia="Times New Roman" w:hAnsi="Times New Roman" w:cs="Times New Roman"/>
            <w:sz w:val="24"/>
          </w:rPr>
          <w:t>(S</w:t>
        </w:r>
      </w:ins>
      <w:ins w:id="556" w:author="Timothy Williams" w:date="2012-12-03T14:58:00Z">
        <w:r w:rsidR="00A57202">
          <w:rPr>
            <w:rFonts w:ascii="Times New Roman" w:eastAsia="Times New Roman" w:hAnsi="Times New Roman" w:cs="Times New Roman"/>
            <w:sz w:val="24"/>
          </w:rPr>
          <w:t>ievert et al., 2008).</w:t>
        </w:r>
      </w:ins>
    </w:p>
    <w:p w:rsidR="00D972C7" w:rsidRPr="00126B90" w:rsidDel="00A57202" w:rsidRDefault="00D972C7" w:rsidP="00D972C7">
      <w:pPr>
        <w:pStyle w:val="Normal1"/>
        <w:spacing w:after="0" w:line="240" w:lineRule="auto"/>
        <w:rPr>
          <w:del w:id="557" w:author="Timothy Williams" w:date="2012-12-03T14:57:00Z"/>
          <w:rFonts w:ascii="Times New Roman" w:eastAsia="Times New Roman" w:hAnsi="Times New Roman" w:cs="Times New Roman"/>
          <w:sz w:val="24"/>
        </w:rPr>
      </w:pPr>
    </w:p>
    <w:p w:rsidR="00E93911" w:rsidRDefault="00C45D27">
      <w:pPr>
        <w:pStyle w:val="Normal1"/>
        <w:spacing w:after="0" w:line="240" w:lineRule="auto"/>
        <w:ind w:firstLine="426"/>
      </w:pPr>
      <w:r w:rsidRPr="00FE29DC">
        <w:rPr>
          <w:rFonts w:ascii="Times New Roman" w:eastAsia="Times New Roman" w:hAnsi="Times New Roman" w:cs="Times New Roman"/>
          <w:sz w:val="24"/>
        </w:rPr>
        <w:t xml:space="preserve">In the deep zone, dissimilatory sulfate reduction (DSR) potential was extremely low (Figure 4C) as was the abundance of sulfate-reducing </w:t>
      </w:r>
      <w:r w:rsidRPr="00FE29DC">
        <w:rPr>
          <w:rFonts w:ascii="Times New Roman" w:eastAsia="Times New Roman" w:hAnsi="Times New Roman" w:cs="Times New Roman"/>
          <w:i/>
          <w:sz w:val="24"/>
        </w:rPr>
        <w:t>Deltaproteobacteria</w:t>
      </w:r>
      <w:r w:rsidRPr="00FE29DC">
        <w:rPr>
          <w:rFonts w:ascii="Times New Roman" w:eastAsia="Times New Roman" w:hAnsi="Times New Roman" w:cs="Times New Roman"/>
          <w:sz w:val="24"/>
        </w:rPr>
        <w:t xml:space="preserve"> (Figure 2A</w:t>
      </w:r>
      <w:proofErr w:type="gramStart"/>
      <w:r w:rsidRPr="00FE29DC">
        <w:rPr>
          <w:rFonts w:ascii="Times New Roman" w:eastAsia="Times New Roman" w:hAnsi="Times New Roman" w:cs="Times New Roman"/>
          <w:sz w:val="24"/>
        </w:rPr>
        <w:t>,C</w:t>
      </w:r>
      <w:proofErr w:type="gramEnd"/>
      <w:r w:rsidRPr="00FE29DC">
        <w:rPr>
          <w:rFonts w:ascii="Times New Roman" w:eastAsia="Times New Roman" w:hAnsi="Times New Roman" w:cs="Times New Roman"/>
          <w:sz w:val="24"/>
        </w:rPr>
        <w:t>). The reason for the limited DSR potential is unclear, although it is possible that the high salinity, transient oxygenation or positive electro-potential inhibit</w:t>
      </w:r>
      <w:r w:rsidR="002D5261" w:rsidRPr="00FE29DC">
        <w:rPr>
          <w:rFonts w:ascii="Times New Roman" w:eastAsia="Times New Roman" w:hAnsi="Times New Roman" w:cs="Times New Roman"/>
          <w:sz w:val="24"/>
        </w:rPr>
        <w:t>s</w:t>
      </w:r>
      <w:r w:rsidRPr="00FE29DC">
        <w:rPr>
          <w:rFonts w:ascii="Times New Roman" w:eastAsia="Times New Roman" w:hAnsi="Times New Roman" w:cs="Times New Roman"/>
          <w:sz w:val="24"/>
        </w:rPr>
        <w:t xml:space="preserve"> microorganisms from performing DSR, and hence colonizing the deep zone of the lake.</w:t>
      </w:r>
      <w:del w:id="558" w:author="Timothy Williams" w:date="2012-11-30T14:05:00Z">
        <w:r w:rsidRPr="00FE29DC" w:rsidDel="00421162">
          <w:rPr>
            <w:rFonts w:ascii="Times New Roman" w:eastAsia="Times New Roman" w:hAnsi="Times New Roman" w:cs="Times New Roman"/>
            <w:sz w:val="24"/>
          </w:rPr>
          <w:delText xml:space="preserve"> </w:delText>
        </w:r>
        <w:commentRangeStart w:id="559"/>
        <w:r w:rsidRPr="00FE29DC" w:rsidDel="00421162">
          <w:rPr>
            <w:rFonts w:ascii="Times New Roman" w:eastAsia="Times New Roman" w:hAnsi="Times New Roman" w:cs="Times New Roman"/>
            <w:sz w:val="24"/>
          </w:rPr>
          <w:delText>It is also likely that the lack of dissimilatory sulfur cycling contributes to the accumulation of DMS and DMSP in Organic Lake in the deep zone</w:delText>
        </w:r>
        <w:commentRangeEnd w:id="559"/>
        <w:r w:rsidR="007101DF" w:rsidRPr="00FE29DC" w:rsidDel="00421162">
          <w:rPr>
            <w:rStyle w:val="CommentReference"/>
            <w:rFonts w:asciiTheme="minorHAnsi" w:eastAsiaTheme="minorEastAsia" w:hAnsiTheme="minorHAnsi" w:cstheme="minorBidi"/>
            <w:color w:val="auto"/>
          </w:rPr>
          <w:commentReference w:id="559"/>
        </w:r>
      </w:del>
      <w:r w:rsidRPr="00FE29DC">
        <w:rPr>
          <w:rFonts w:ascii="Times New Roman" w:eastAsia="Times New Roman" w:hAnsi="Times New Roman" w:cs="Times New Roman"/>
          <w:sz w:val="24"/>
        </w:rPr>
        <w:t>. In the upper mixed zone, DMS could potentially be oxidized as a carbon</w:t>
      </w:r>
      <w:ins w:id="560" w:author="Timothy Williams" w:date="2012-12-03T12:07:00Z">
        <w:r w:rsidR="001D5F49">
          <w:rPr>
            <w:rFonts w:ascii="Times New Roman" w:eastAsia="Times New Roman" w:hAnsi="Times New Roman" w:cs="Times New Roman"/>
            <w:sz w:val="24"/>
          </w:rPr>
          <w:t>, sulfur</w:t>
        </w:r>
      </w:ins>
      <w:r w:rsidRPr="00FE29DC">
        <w:rPr>
          <w:rFonts w:ascii="Times New Roman" w:eastAsia="Times New Roman" w:hAnsi="Times New Roman" w:cs="Times New Roman"/>
          <w:sz w:val="24"/>
        </w:rPr>
        <w:t xml:space="preserve"> </w:t>
      </w:r>
      <w:del w:id="561" w:author="Timothy Williams" w:date="2012-12-03T11:57:00Z">
        <w:r w:rsidRPr="00FE29DC" w:rsidDel="009018D0">
          <w:rPr>
            <w:rFonts w:ascii="Times New Roman" w:eastAsia="Times New Roman" w:hAnsi="Times New Roman" w:cs="Times New Roman"/>
            <w:sz w:val="24"/>
          </w:rPr>
          <w:delText xml:space="preserve">and </w:delText>
        </w:r>
      </w:del>
      <w:ins w:id="562" w:author="Timothy Williams" w:date="2012-12-03T11:57:00Z">
        <w:r w:rsidR="009018D0">
          <w:rPr>
            <w:rFonts w:ascii="Times New Roman" w:eastAsia="Times New Roman" w:hAnsi="Times New Roman" w:cs="Times New Roman"/>
            <w:sz w:val="24"/>
          </w:rPr>
          <w:t>or</w:t>
        </w:r>
        <w:r w:rsidR="009018D0" w:rsidRPr="00FE29DC">
          <w:rPr>
            <w:rFonts w:ascii="Times New Roman" w:eastAsia="Times New Roman" w:hAnsi="Times New Roman" w:cs="Times New Roman"/>
            <w:sz w:val="24"/>
          </w:rPr>
          <w:t xml:space="preserve"> </w:t>
        </w:r>
      </w:ins>
      <w:r w:rsidRPr="00FE29DC">
        <w:rPr>
          <w:rFonts w:ascii="Times New Roman" w:eastAsia="Times New Roman" w:hAnsi="Times New Roman" w:cs="Times New Roman"/>
          <w:sz w:val="24"/>
        </w:rPr>
        <w:t xml:space="preserve">energy source </w:t>
      </w:r>
      <w:del w:id="563" w:author="Timothy Williams" w:date="2012-12-03T11:57:00Z">
        <w:r w:rsidRPr="00FE29DC" w:rsidDel="009018D0">
          <w:rPr>
            <w:rFonts w:ascii="Times New Roman" w:eastAsia="Times New Roman" w:hAnsi="Times New Roman" w:cs="Times New Roman"/>
            <w:sz w:val="24"/>
          </w:rPr>
          <w:delText xml:space="preserve">or utilized as an electron donor by sulfur-oxidizing autotrophs </w:delText>
        </w:r>
      </w:del>
      <w:r w:rsidRPr="00FE29DC">
        <w:rPr>
          <w:rFonts w:ascii="Times New Roman" w:eastAsia="Times New Roman" w:hAnsi="Times New Roman" w:cs="Times New Roman"/>
          <w:sz w:val="24"/>
        </w:rPr>
        <w:t xml:space="preserve">(Schäfer </w:t>
      </w:r>
      <w:r w:rsidRPr="00FE29DC">
        <w:rPr>
          <w:rFonts w:ascii="Times New Roman" w:eastAsia="Times New Roman" w:hAnsi="Times New Roman" w:cs="Times New Roman"/>
          <w:i/>
          <w:sz w:val="24"/>
        </w:rPr>
        <w:t>et al.</w:t>
      </w:r>
      <w:r w:rsidRPr="00FE29DC">
        <w:rPr>
          <w:rFonts w:ascii="Times New Roman" w:eastAsia="Times New Roman" w:hAnsi="Times New Roman" w:cs="Times New Roman"/>
          <w:sz w:val="24"/>
        </w:rPr>
        <w:t xml:space="preserve">, 2010). In anoxic zones, methanogenic </w:t>
      </w:r>
      <w:r w:rsidRPr="00FE29DC">
        <w:rPr>
          <w:rFonts w:ascii="Times New Roman" w:eastAsia="Times New Roman" w:hAnsi="Times New Roman" w:cs="Times New Roman"/>
          <w:i/>
          <w:sz w:val="24"/>
        </w:rPr>
        <w:t>Archaea</w:t>
      </w:r>
      <w:r w:rsidRPr="00FE29DC">
        <w:rPr>
          <w:rFonts w:ascii="Times New Roman" w:eastAsia="Times New Roman" w:hAnsi="Times New Roman" w:cs="Times New Roman"/>
          <w:sz w:val="24"/>
        </w:rPr>
        <w:t xml:space="preserve"> or sulfate-reducing bacteria are the main organisms known to break down DMS</w:t>
      </w:r>
      <w:ins w:id="564" w:author="Timothy Williams" w:date="2012-12-03T12:07:00Z">
        <w:r w:rsidR="001D5F49">
          <w:rPr>
            <w:rFonts w:ascii="Times New Roman" w:eastAsia="Times New Roman" w:hAnsi="Times New Roman" w:cs="Times New Roman"/>
            <w:sz w:val="24"/>
          </w:rPr>
          <w:t>, although the biochemical pathway is so far unknown for the latter (</w:t>
        </w:r>
        <w:r w:rsidR="001D5F49" w:rsidRPr="00FE29DC">
          <w:rPr>
            <w:rFonts w:ascii="Times New Roman" w:eastAsia="Times New Roman" w:hAnsi="Times New Roman" w:cs="Times New Roman"/>
            <w:sz w:val="24"/>
          </w:rPr>
          <w:t xml:space="preserve">Schäfer </w:t>
        </w:r>
        <w:r w:rsidR="001D5F49" w:rsidRPr="00FE29DC">
          <w:rPr>
            <w:rFonts w:ascii="Times New Roman" w:eastAsia="Times New Roman" w:hAnsi="Times New Roman" w:cs="Times New Roman"/>
            <w:i/>
            <w:sz w:val="24"/>
          </w:rPr>
          <w:t>et al.</w:t>
        </w:r>
        <w:r w:rsidR="001D5F49" w:rsidRPr="00FE29DC">
          <w:rPr>
            <w:rFonts w:ascii="Times New Roman" w:eastAsia="Times New Roman" w:hAnsi="Times New Roman" w:cs="Times New Roman"/>
            <w:sz w:val="24"/>
          </w:rPr>
          <w:t>, 2010</w:t>
        </w:r>
        <w:r w:rsidR="001D5F49">
          <w:rPr>
            <w:rFonts w:ascii="Times New Roman" w:eastAsia="Times New Roman" w:hAnsi="Times New Roman" w:cs="Times New Roman"/>
            <w:sz w:val="24"/>
          </w:rPr>
          <w:t>)</w:t>
        </w:r>
      </w:ins>
      <w:r w:rsidRPr="00FE29DC">
        <w:rPr>
          <w:rFonts w:ascii="Times New Roman" w:eastAsia="Times New Roman" w:hAnsi="Times New Roman" w:cs="Times New Roman"/>
          <w:sz w:val="24"/>
        </w:rPr>
        <w:t xml:space="preserve"> (*Scholten </w:t>
      </w:r>
      <w:r w:rsidRPr="00FE29DC">
        <w:rPr>
          <w:rFonts w:ascii="Times New Roman" w:eastAsia="Times New Roman" w:hAnsi="Times New Roman" w:cs="Times New Roman"/>
          <w:i/>
          <w:sz w:val="24"/>
        </w:rPr>
        <w:t>et al.</w:t>
      </w:r>
      <w:r w:rsidRPr="00FE29DC">
        <w:rPr>
          <w:rFonts w:ascii="Times New Roman" w:eastAsia="Times New Roman" w:hAnsi="Times New Roman" w:cs="Times New Roman"/>
          <w:sz w:val="24"/>
        </w:rPr>
        <w:t xml:space="preserve">, 2003 or Schäfer </w:t>
      </w:r>
      <w:r w:rsidRPr="00FE29DC">
        <w:rPr>
          <w:rFonts w:ascii="Times New Roman" w:eastAsia="Times New Roman" w:hAnsi="Times New Roman" w:cs="Times New Roman"/>
          <w:i/>
          <w:sz w:val="24"/>
        </w:rPr>
        <w:t>et al.</w:t>
      </w:r>
      <w:r w:rsidRPr="00FE29DC">
        <w:rPr>
          <w:rFonts w:ascii="Times New Roman" w:eastAsia="Times New Roman" w:hAnsi="Times New Roman" w:cs="Times New Roman"/>
          <w:sz w:val="24"/>
        </w:rPr>
        <w:t xml:space="preserve">, 2008). However, </w:t>
      </w:r>
      <w:ins w:id="565" w:author="Timothy Williams" w:date="2012-12-03T12:08:00Z">
        <w:r w:rsidR="001D5F49">
          <w:rPr>
            <w:rFonts w:ascii="Times New Roman" w:eastAsia="Times New Roman" w:hAnsi="Times New Roman" w:cs="Times New Roman"/>
            <w:sz w:val="24"/>
          </w:rPr>
          <w:t xml:space="preserve">in the absence of DMS degradation </w:t>
        </w:r>
      </w:ins>
      <w:del w:id="566" w:author="Timothy Williams" w:date="2012-12-03T12:09:00Z">
        <w:r w:rsidRPr="00FE29DC" w:rsidDel="001D5F49">
          <w:rPr>
            <w:rFonts w:ascii="Times New Roman" w:eastAsia="Times New Roman" w:hAnsi="Times New Roman" w:cs="Times New Roman"/>
            <w:sz w:val="24"/>
          </w:rPr>
          <w:delText xml:space="preserve">the very low </w:delText>
        </w:r>
        <w:commentRangeStart w:id="567"/>
        <w:r w:rsidRPr="00FE29DC" w:rsidDel="001D5F49">
          <w:rPr>
            <w:rFonts w:ascii="Times New Roman" w:eastAsia="Times New Roman" w:hAnsi="Times New Roman" w:cs="Times New Roman"/>
            <w:sz w:val="24"/>
          </w:rPr>
          <w:delText xml:space="preserve">dissimilatory sulfur conversion potential </w:delText>
        </w:r>
        <w:commentRangeEnd w:id="567"/>
        <w:r w:rsidR="009018D0" w:rsidDel="001D5F49">
          <w:rPr>
            <w:rStyle w:val="CommentReference"/>
            <w:rFonts w:asciiTheme="minorHAnsi" w:eastAsiaTheme="minorEastAsia" w:hAnsiTheme="minorHAnsi" w:cstheme="minorBidi"/>
            <w:color w:val="auto"/>
          </w:rPr>
          <w:commentReference w:id="567"/>
        </w:r>
      </w:del>
      <w:r w:rsidRPr="00FE29DC">
        <w:rPr>
          <w:rFonts w:ascii="Times New Roman" w:eastAsia="Times New Roman" w:hAnsi="Times New Roman" w:cs="Times New Roman"/>
          <w:sz w:val="24"/>
        </w:rPr>
        <w:t>in the deep zone coupled with the relatively stagnant waters would likely minimize DMS oxidation and loss by ventilation. DMS would therefore be expected to accumulate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To determine the source of high DMS in the bottom waters of Organic Lake, the genes involved in </w:t>
      </w:r>
      <w:commentRangeStart w:id="568"/>
      <w:r>
        <w:rPr>
          <w:rFonts w:ascii="Times New Roman" w:eastAsia="Times New Roman" w:hAnsi="Times New Roman" w:cs="Times New Roman"/>
          <w:sz w:val="24"/>
        </w:rPr>
        <w:t xml:space="preserve">DMS formation were surveyed. </w:t>
      </w:r>
      <w:commentRangeEnd w:id="568"/>
      <w:r w:rsidR="00C55789">
        <w:rPr>
          <w:rStyle w:val="CommentReference"/>
          <w:rFonts w:asciiTheme="minorHAnsi" w:eastAsiaTheme="minorEastAsia" w:hAnsiTheme="minorHAnsi" w:cstheme="minorBidi"/>
          <w:color w:val="auto"/>
        </w:rPr>
        <w:commentReference w:id="568"/>
      </w:r>
      <w:r>
        <w:rPr>
          <w:rFonts w:ascii="Times New Roman" w:eastAsia="Times New Roman" w:hAnsi="Times New Roman" w:cs="Times New Roman"/>
          <w:sz w:val="24"/>
        </w:rPr>
        <w:t>Genes for DMSP lyase</w:t>
      </w:r>
      <w:ins w:id="569" w:author="Timothy Williams" w:date="2012-11-30T13:46:00Z">
        <w:r w:rsidR="00F56C4A">
          <w:rPr>
            <w:rFonts w:ascii="Times New Roman" w:eastAsia="Times New Roman" w:hAnsi="Times New Roman" w:cs="Times New Roman"/>
            <w:sz w:val="24"/>
          </w:rPr>
          <w:t xml:space="preserve"> genes</w:t>
        </w:r>
      </w:ins>
      <w:del w:id="570" w:author="Timothy Williams" w:date="2012-11-30T13:46:00Z">
        <w:r w:rsidDel="00F56C4A">
          <w:rPr>
            <w:rFonts w:ascii="Times New Roman" w:eastAsia="Times New Roman" w:hAnsi="Times New Roman" w:cs="Times New Roman"/>
            <w:sz w:val="24"/>
          </w:rPr>
          <w:delText>s</w:delText>
        </w:r>
      </w:del>
      <w:r>
        <w:rPr>
          <w:rFonts w:ascii="Times New Roman" w:eastAsia="Times New Roman" w:hAnsi="Times New Roman" w:cs="Times New Roman"/>
          <w:sz w:val="24"/>
        </w:rPr>
        <w:t xml:space="preserve">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was the most abundant of the Organic Lake DMSP lyases (*Table 3) and comprised two main types: MAR-dddD and OL-dddD (Figure S8). Neither of these types clustered with the </w:t>
      </w:r>
      <w:ins w:id="571" w:author="Timothy Williams" w:date="2012-12-03T12:10:00Z">
        <w:r w:rsidR="001D5F49">
          <w:rPr>
            <w:rFonts w:ascii="Times New Roman" w:eastAsia="Times New Roman" w:hAnsi="Times New Roman" w:cs="Times New Roman"/>
            <w:sz w:val="24"/>
          </w:rPr>
          <w:t xml:space="preserve">putatively </w:t>
        </w:r>
      </w:ins>
      <w:r>
        <w:rPr>
          <w:rFonts w:ascii="Times New Roman" w:eastAsia="Times New Roman" w:hAnsi="Times New Roman" w:cs="Times New Roman"/>
          <w:sz w:val="24"/>
        </w:rPr>
        <w:t xml:space="preserve">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proofErr w:type="gramStart"/>
      <w:r w:rsidR="00A10CB2">
        <w:rPr>
          <w:rFonts w:ascii="Times New Roman" w:eastAsia="Times New Roman" w:hAnsi="Times New Roman" w:cs="Times New Roman"/>
          <w:sz w:val="24"/>
        </w:rPr>
        <w:t xml:space="preserve">type </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proofErr w:type="gramEnd"/>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more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w:t>
      </w:r>
      <w:commentRangeStart w:id="572"/>
      <w:r>
        <w:rPr>
          <w:rFonts w:ascii="Times New Roman" w:eastAsia="Times New Roman" w:hAnsi="Times New Roman" w:cs="Times New Roman"/>
          <w:sz w:val="24"/>
        </w:rPr>
        <w:t xml:space="preserve">OL-dddD </w:t>
      </w:r>
      <w:commentRangeEnd w:id="572"/>
      <w:r w:rsidR="00445973">
        <w:rPr>
          <w:rStyle w:val="CommentReference"/>
          <w:rFonts w:asciiTheme="minorHAnsi" w:eastAsiaTheme="minorEastAsia" w:hAnsiTheme="minorHAnsi" w:cstheme="minorBidi"/>
          <w:color w:val="auto"/>
        </w:rPr>
        <w:commentReference w:id="572"/>
      </w:r>
      <w:r>
        <w:rPr>
          <w:rFonts w:ascii="Times New Roman" w:eastAsia="Times New Roman" w:hAnsi="Times New Roman" w:cs="Times New Roman"/>
          <w:sz w:val="24"/>
        </w:rPr>
        <w:t xml:space="preserve">did not have a close relative from cultured bacteria making its taxonomic origins uncertain. The abundance of 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w:t>
      </w:r>
      <w:commentRangeStart w:id="573"/>
      <w:del w:id="574" w:author="Timothy Williams" w:date="2012-12-03T12:32:00Z">
        <w:r w:rsidDel="00445973">
          <w:rPr>
            <w:rFonts w:ascii="Times New Roman" w:eastAsia="Times New Roman" w:hAnsi="Times New Roman" w:cs="Times New Roman"/>
            <w:i/>
            <w:sz w:val="24"/>
          </w:rPr>
          <w:delText xml:space="preserve">Bacteroidetes </w:delText>
        </w:r>
        <w:r w:rsidDel="00445973">
          <w:rPr>
            <w:rFonts w:ascii="Times New Roman" w:eastAsia="Times New Roman" w:hAnsi="Times New Roman" w:cs="Times New Roman"/>
            <w:sz w:val="24"/>
          </w:rPr>
          <w:delText xml:space="preserve">or </w:delText>
        </w:r>
        <w:r w:rsidDel="00445973">
          <w:rPr>
            <w:rFonts w:ascii="Times New Roman" w:eastAsia="Times New Roman" w:hAnsi="Times New Roman" w:cs="Times New Roman"/>
            <w:i/>
            <w:sz w:val="24"/>
          </w:rPr>
          <w:delText>Dunaliella</w:delText>
        </w:r>
      </w:del>
      <w:commentRangeEnd w:id="573"/>
      <w:r w:rsidR="00445973">
        <w:rPr>
          <w:rStyle w:val="CommentReference"/>
          <w:rFonts w:asciiTheme="minorHAnsi" w:eastAsiaTheme="minorEastAsia" w:hAnsiTheme="minorHAnsi" w:cstheme="minorBidi"/>
          <w:color w:val="auto"/>
        </w:rPr>
        <w:commentReference w:id="573"/>
      </w:r>
      <w:del w:id="575" w:author="Timothy Williams" w:date="2012-12-03T12:32:00Z">
        <w:r w:rsidDel="00445973">
          <w:rPr>
            <w:rFonts w:ascii="Times New Roman" w:eastAsia="Times New Roman" w:hAnsi="Times New Roman" w:cs="Times New Roman"/>
            <w:i/>
            <w:sz w:val="24"/>
          </w:rPr>
          <w:delText xml:space="preserve"> </w:delText>
        </w:r>
      </w:del>
      <w:r>
        <w:rPr>
          <w:rFonts w:ascii="Times New Roman" w:eastAsia="Times New Roman" w:hAnsi="Times New Roman" w:cs="Times New Roman"/>
          <w:sz w:val="24"/>
        </w:rPr>
        <w:t>(*</w:t>
      </w:r>
      <w:r>
        <w:rPr>
          <w:rFonts w:ascii="Times New Roman" w:eastAsia="Times New Roman" w:hAnsi="Times New Roman" w:cs="Times New Roman"/>
          <w:sz w:val="24"/>
          <w:highlight w:val="yellow"/>
        </w:rPr>
        <w:t>link ddd gene to scaffolds</w:t>
      </w:r>
      <w:r w:rsidR="00FA454F">
        <w:rPr>
          <w:rFonts w:ascii="Times New Roman" w:eastAsia="Times New Roman" w:hAnsi="Times New Roman" w:cs="Times New Roman"/>
          <w:sz w:val="24"/>
          <w:highlight w:val="yellow"/>
        </w:rPr>
        <w:t xml:space="preserve"> </w:t>
      </w:r>
      <w:r>
        <w:rPr>
          <w:rFonts w:ascii="Times New Roman" w:eastAsia="Times New Roman" w:hAnsi="Times New Roman" w:cs="Times New Roman"/>
          <w:sz w:val="24"/>
          <w:highlight w:val="yellow"/>
        </w:rPr>
        <w:t>to determine taxonomic orgin</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indicating they</w:t>
      </w:r>
      <w:ins w:id="576" w:author="Timothy Williams" w:date="2012-12-03T12:35:00Z">
        <w:r w:rsidR="00445973">
          <w:rPr>
            <w:rFonts w:ascii="Times New Roman" w:eastAsia="Times New Roman" w:hAnsi="Times New Roman" w:cs="Times New Roman"/>
            <w:sz w:val="24"/>
          </w:rPr>
          <w:t xml:space="preserve"> likely</w:t>
        </w:r>
      </w:ins>
      <w:r>
        <w:rPr>
          <w:rFonts w:ascii="Times New Roman" w:eastAsia="Times New Roman" w:hAnsi="Times New Roman" w:cs="Times New Roman"/>
          <w:sz w:val="24"/>
        </w:rPr>
        <w:t xml:space="preserve">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w:t>
      </w:r>
      <w:commentRangeStart w:id="577"/>
      <w:del w:id="578" w:author="Timothy Williams" w:date="2012-12-03T12:37:00Z">
        <w:r w:rsidDel="003E2E27">
          <w:rPr>
            <w:rFonts w:ascii="Times New Roman" w:eastAsia="Times New Roman" w:hAnsi="Times New Roman" w:cs="Times New Roman"/>
            <w:sz w:val="24"/>
          </w:rPr>
          <w:delText xml:space="preserve">DMSP lyase activity and </w:delText>
        </w:r>
      </w:del>
      <w:ins w:id="579" w:author="Timothy Williams" w:date="2012-12-03T12:37:00Z">
        <w:r w:rsidR="003E2E27">
          <w:rPr>
            <w:rFonts w:ascii="Times New Roman" w:eastAsia="Times New Roman" w:hAnsi="Times New Roman" w:cs="Times New Roman"/>
            <w:sz w:val="24"/>
          </w:rPr>
          <w:t xml:space="preserve">that </w:t>
        </w:r>
      </w:ins>
      <w:r>
        <w:rPr>
          <w:rFonts w:ascii="Times New Roman" w:eastAsia="Times New Roman" w:hAnsi="Times New Roman" w:cs="Times New Roman"/>
          <w:sz w:val="24"/>
        </w:rPr>
        <w:t xml:space="preserve">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w:t>
      </w:r>
      <w:ins w:id="580" w:author="Timothy Williams" w:date="2012-12-03T12:37:00Z">
        <w:r w:rsidR="003E2E27">
          <w:rPr>
            <w:rFonts w:ascii="Times New Roman" w:eastAsia="Times New Roman" w:hAnsi="Times New Roman" w:cs="Times New Roman"/>
            <w:sz w:val="24"/>
          </w:rPr>
          <w:t>for DMSP lyase activity and</w:t>
        </w:r>
        <w:r w:rsidR="003E2E27" w:rsidDel="003E2E27">
          <w:rPr>
            <w:rFonts w:ascii="Times New Roman" w:eastAsia="Times New Roman" w:hAnsi="Times New Roman" w:cs="Times New Roman"/>
            <w:sz w:val="24"/>
          </w:rPr>
          <w:t xml:space="preserve"> </w:t>
        </w:r>
      </w:ins>
      <w:del w:id="581" w:author="Timothy Williams" w:date="2012-12-03T12:37:00Z">
        <w:r w:rsidDel="003E2E27">
          <w:rPr>
            <w:rFonts w:ascii="Times New Roman" w:eastAsia="Times New Roman" w:hAnsi="Times New Roman" w:cs="Times New Roman"/>
            <w:sz w:val="24"/>
          </w:rPr>
          <w:delText xml:space="preserve">for </w:delText>
        </w:r>
      </w:del>
      <w:r>
        <w:rPr>
          <w:rFonts w:ascii="Times New Roman" w:eastAsia="Times New Roman" w:hAnsi="Times New Roman" w:cs="Times New Roman"/>
          <w:sz w:val="24"/>
        </w:rPr>
        <w:t>DMS generation</w:t>
      </w:r>
      <w:commentRangeEnd w:id="577"/>
      <w:r w:rsidR="003E2E27">
        <w:rPr>
          <w:rStyle w:val="CommentReference"/>
          <w:rFonts w:asciiTheme="minorHAnsi" w:eastAsiaTheme="minorEastAsia" w:hAnsiTheme="minorHAnsi" w:cstheme="minorBidi"/>
          <w:color w:val="auto"/>
        </w:rPr>
        <w:commentReference w:id="577"/>
      </w:r>
      <w:r>
        <w:rPr>
          <w:rFonts w:ascii="Times New Roman" w:eastAsia="Times New Roman" w:hAnsi="Times New Roman" w:cs="Times New Roman"/>
          <w:sz w:val="24"/>
        </w:rPr>
        <w:t xml:space="preserve">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functional data indicate that the Organic Lake members of the SUL-dddL group perform the same functional role. The MAR-dddL clade appears to be a new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A single type of DMSP demethylase</w:t>
      </w:r>
      <w:ins w:id="582" w:author="Timothy Williams" w:date="2012-12-03T12:38:00Z">
        <w:r w:rsidR="003E2E27">
          <w:rPr>
            <w:rFonts w:ascii="Times New Roman" w:eastAsia="Times New Roman" w:hAnsi="Times New Roman" w:cs="Times New Roman"/>
            <w:sz w:val="24"/>
          </w:rPr>
          <w:t xml:space="preserve"> (</w:t>
        </w:r>
      </w:ins>
      <w:del w:id="583" w:author="Timothy Williams" w:date="2012-12-03T12:38:00Z">
        <w:r w:rsidDel="003E2E27">
          <w:rPr>
            <w:rFonts w:ascii="Times New Roman" w:eastAsia="Times New Roman" w:hAnsi="Times New Roman" w:cs="Times New Roman"/>
            <w:sz w:val="24"/>
          </w:rPr>
          <w:delText xml:space="preserve">, </w:delText>
        </w:r>
      </w:del>
      <w:r>
        <w:rPr>
          <w:rFonts w:ascii="Times New Roman" w:eastAsia="Times New Roman" w:hAnsi="Times New Roman" w:cs="Times New Roman"/>
          <w:i/>
          <w:sz w:val="24"/>
        </w:rPr>
        <w:t>dmdA</w:t>
      </w:r>
      <w:del w:id="584" w:author="Timothy Williams" w:date="2012-12-03T12:38:00Z">
        <w:r w:rsidDel="003E2E27">
          <w:rPr>
            <w:rFonts w:ascii="Times New Roman" w:eastAsia="Times New Roman" w:hAnsi="Times New Roman" w:cs="Times New Roman"/>
            <w:sz w:val="24"/>
          </w:rPr>
          <w:delText xml:space="preserve"> </w:delText>
        </w:r>
      </w:del>
      <w:ins w:id="585" w:author="Timothy Williams" w:date="2012-12-03T12:38:00Z">
        <w:r w:rsidR="003E2E27">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DSS-3 homolog. These data indicate that the Organic Lake sequences correspond to true DMSP demethylases and not related glycine cleavage T protein</w:t>
      </w:r>
      <w:del w:id="586" w:author="Timothy Williams" w:date="2012-12-03T12:38:00Z">
        <w:r w:rsidDel="003E2E27">
          <w:rPr>
            <w:rFonts w:ascii="Times New Roman" w:eastAsia="Times New Roman" w:hAnsi="Times New Roman" w:cs="Times New Roman"/>
            <w:sz w:val="24"/>
          </w:rPr>
          <w:delText>s</w:delText>
        </w:r>
      </w:del>
      <w:r>
        <w:rPr>
          <w:rFonts w:ascii="Times New Roman" w:eastAsia="Times New Roman" w:hAnsi="Times New Roman" w:cs="Times New Roman"/>
          <w:sz w:val="24"/>
        </w:rPr>
        <w:t xml:space="preserve"> or </w:t>
      </w:r>
      <w:ins w:id="587" w:author="Timothy Williams" w:date="2012-12-03T12:38:00Z">
        <w:r w:rsidR="003E2E27">
          <w:rPr>
            <w:rFonts w:ascii="Times New Roman" w:eastAsia="Times New Roman" w:hAnsi="Times New Roman" w:cs="Times New Roman"/>
            <w:sz w:val="24"/>
          </w:rPr>
          <w:t xml:space="preserve">other </w:t>
        </w:r>
      </w:ins>
      <w:r>
        <w:rPr>
          <w:rFonts w:ascii="Times New Roman" w:eastAsia="Times New Roman" w:hAnsi="Times New Roman" w:cs="Times New Roman"/>
          <w:sz w:val="24"/>
        </w:rPr>
        <w:t xml:space="preserve">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and marine </w:t>
      </w:r>
      <w:r>
        <w:rPr>
          <w:rFonts w:ascii="Times New Roman" w:eastAsia="Times New Roman" w:hAnsi="Times New Roman" w:cs="Times New Roman"/>
          <w:i/>
          <w:sz w:val="24"/>
        </w:rPr>
        <w:t>Dunaliella tertiolecta</w:t>
      </w:r>
      <w:r>
        <w:rPr>
          <w:rFonts w:ascii="Times New Roman" w:eastAsia="Times New Roman" w:hAnsi="Times New Roman" w:cs="Times New Roman"/>
          <w:sz w:val="24"/>
        </w:rPr>
        <w:t xml:space="preserve"> is known to cleave DMSP extracellularly (*Seymour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indicates that reduction of DMSO was not a major pathway (Figure 4C;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w:t>
      </w:r>
      <w:commentRangeStart w:id="588"/>
      <w:r>
        <w:rPr>
          <w:rFonts w:ascii="Times New Roman" w:eastAsia="Times New Roman" w:hAnsi="Times New Roman" w:cs="Times New Roman"/>
          <w:sz w:val="24"/>
        </w:rPr>
        <w:t xml:space="preserve">DMS from cysteine </w:t>
      </w:r>
      <w:commentRangeEnd w:id="588"/>
      <w:r w:rsidR="001F1DBB">
        <w:rPr>
          <w:rStyle w:val="CommentReference"/>
          <w:rFonts w:asciiTheme="minorHAnsi" w:eastAsiaTheme="minorEastAsia" w:hAnsiTheme="minorHAnsi" w:cstheme="minorBidi"/>
          <w:color w:val="auto"/>
        </w:rPr>
        <w:commentReference w:id="588"/>
      </w:r>
      <w:r>
        <w:rPr>
          <w:rFonts w:ascii="Times New Roman" w:eastAsia="Times New Roman" w:hAnsi="Times New Roman" w:cs="Times New Roman"/>
          <w:sz w:val="24"/>
        </w:rPr>
        <w:t xml:space="preserve">(Franzmann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potential for DMSP cleavage to occur is more than twice that of DMSP demethylation (Figure 4C, Table 3*). This ratio differs from estimates from the marine environment that place demethylation potential as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in Organic Lake far exceeded those of the </w:t>
      </w:r>
      <w:commentRangeStart w:id="589"/>
      <w:r>
        <w:rPr>
          <w:rFonts w:ascii="Times New Roman" w:eastAsia="Times New Roman" w:hAnsi="Times New Roman" w:cs="Times New Roman"/>
          <w:sz w:val="24"/>
        </w:rPr>
        <w:t>GOS expedition</w:t>
      </w:r>
      <w:commentRangeEnd w:id="589"/>
      <w:r>
        <w:commentReference w:id="589"/>
      </w:r>
      <w:r>
        <w:rPr>
          <w:rFonts w:ascii="Times New Roman" w:eastAsia="Times New Roman" w:hAnsi="Times New Roman" w:cs="Times New Roman"/>
          <w:sz w:val="24"/>
        </w:rPr>
        <w:t xml:space="preserve"> or from nearby Ace Lake (Table 3). </w:t>
      </w:r>
      <w:commentRangeStart w:id="590"/>
      <w:commentRangeStart w:id="591"/>
      <w:commentRangeStart w:id="592"/>
      <w:r>
        <w:rPr>
          <w:rFonts w:ascii="Times New Roman" w:eastAsia="Times New Roman" w:hAnsi="Times New Roman" w:cs="Times New Roman"/>
          <w:sz w:val="24"/>
        </w:rPr>
        <w:t>It</w:t>
      </w:r>
      <w:commentRangeEnd w:id="590"/>
      <w:r>
        <w:commentReference w:id="590"/>
      </w:r>
      <w:commentRangeEnd w:id="591"/>
      <w:r>
        <w:commentReference w:id="591"/>
      </w:r>
      <w:commentRangeEnd w:id="592"/>
      <w:r w:rsidR="001F1DBB">
        <w:rPr>
          <w:rStyle w:val="CommentReference"/>
          <w:rFonts w:asciiTheme="minorHAnsi" w:eastAsiaTheme="minorEastAsia" w:hAnsiTheme="minorHAnsi" w:cstheme="minorBidi"/>
          <w:color w:val="auto"/>
        </w:rPr>
        <w:commentReference w:id="592"/>
      </w:r>
      <w:r>
        <w:rPr>
          <w:rFonts w:ascii="Times New Roman" w:eastAsia="Times New Roman" w:hAnsi="Times New Roman" w:cs="Times New Roman"/>
          <w:sz w:val="24"/>
        </w:rPr>
        <w:t xml:space="preserve"> has been proposed that the cleavage pathway may be underrepresented in the ocean environment because 1) ecologically relevant Ddd enzymes may not have been discovered 2) larger or particle-attached bacteria have not been sampled</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or 3) that DMSP cleavage is not performed principally by bacteria</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(Moran </w:t>
      </w:r>
      <w:r>
        <w:rPr>
          <w:rFonts w:ascii="Times New Roman" w:eastAsia="Times New Roman" w:hAnsi="Times New Roman" w:cs="Times New Roman"/>
          <w:i/>
          <w:sz w:val="24"/>
        </w:rPr>
        <w:t>et al.,</w:t>
      </w:r>
      <w:r w:rsidR="00A10CB2">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2012). </w:t>
      </w:r>
      <w:r w:rsidR="002D6BAD">
        <w:rPr>
          <w:rFonts w:ascii="Times New Roman" w:eastAsia="Times New Roman" w:hAnsi="Times New Roman" w:cs="Times New Roman"/>
          <w:sz w:val="24"/>
        </w:rPr>
        <w:t xml:space="preserve">Organic Lake is a </w:t>
      </w:r>
      <w:r w:rsidR="00600B3F">
        <w:rPr>
          <w:rFonts w:ascii="Times New Roman" w:eastAsia="Times New Roman" w:hAnsi="Times New Roman" w:cs="Times New Roman"/>
          <w:sz w:val="24"/>
        </w:rPr>
        <w:t>marine-derived</w:t>
      </w:r>
      <w:r w:rsidR="002D6BAD">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system</w:t>
      </w:r>
      <w:r w:rsidR="002D6BAD">
        <w:rPr>
          <w:rFonts w:ascii="Times New Roman" w:eastAsia="Times New Roman" w:hAnsi="Times New Roman" w:cs="Times New Roman"/>
          <w:sz w:val="24"/>
        </w:rPr>
        <w:t xml:space="preserve"> where</w:t>
      </w:r>
      <w:r w:rsidR="00A10CB2">
        <w:rPr>
          <w:rFonts w:ascii="Times New Roman" w:eastAsia="Times New Roman" w:hAnsi="Times New Roman" w:cs="Times New Roman"/>
          <w:sz w:val="24"/>
        </w:rPr>
        <w:t xml:space="preserve"> </w:t>
      </w:r>
      <w:r w:rsidR="00BC531B">
        <w:rPr>
          <w:rFonts w:ascii="Times New Roman" w:eastAsia="Times New Roman" w:hAnsi="Times New Roman" w:cs="Times New Roman"/>
          <w:sz w:val="24"/>
        </w:rPr>
        <w:t>known</w:t>
      </w:r>
      <w:r w:rsidR="006C0037">
        <w:rPr>
          <w:rFonts w:ascii="Times New Roman" w:eastAsia="Times New Roman" w:hAnsi="Times New Roman" w:cs="Times New Roman"/>
          <w:sz w:val="24"/>
        </w:rPr>
        <w:t xml:space="preserve"> DMSP lyase genes</w:t>
      </w:r>
      <w:r w:rsidR="00C27D53">
        <w:rPr>
          <w:rFonts w:ascii="Times New Roman" w:eastAsia="Times New Roman" w:hAnsi="Times New Roman" w:cs="Times New Roman"/>
          <w:sz w:val="24"/>
        </w:rPr>
        <w:t xml:space="preserve"> </w:t>
      </w:r>
      <w:r w:rsidR="002D6BAD">
        <w:rPr>
          <w:rFonts w:ascii="Times New Roman" w:eastAsia="Times New Roman" w:hAnsi="Times New Roman" w:cs="Times New Roman"/>
          <w:sz w:val="24"/>
        </w:rPr>
        <w:t>are highly abundant</w:t>
      </w:r>
      <w:r w:rsidR="00BC531B">
        <w:rPr>
          <w:rFonts w:ascii="Times New Roman" w:eastAsia="Times New Roman" w:hAnsi="Times New Roman" w:cs="Times New Roman"/>
          <w:sz w:val="24"/>
        </w:rPr>
        <w:t xml:space="preserve"> and linked to close relatives of marine bacteria</w:t>
      </w:r>
      <w:r w:rsidR="006C0037">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 xml:space="preserve">These </w:t>
      </w:r>
      <w:r w:rsidR="006C0037">
        <w:rPr>
          <w:rFonts w:ascii="Times New Roman" w:eastAsia="Times New Roman" w:hAnsi="Times New Roman" w:cs="Times New Roman"/>
          <w:sz w:val="24"/>
        </w:rPr>
        <w:t xml:space="preserve">genes were more abundant on the larger size fraction (Table 3) indicating some </w:t>
      </w:r>
      <w:r w:rsidR="004A0319">
        <w:rPr>
          <w:rFonts w:ascii="Times New Roman" w:eastAsia="Times New Roman" w:hAnsi="Times New Roman" w:cs="Times New Roman"/>
          <w:sz w:val="24"/>
        </w:rPr>
        <w:t xml:space="preserve">of </w:t>
      </w:r>
      <w:r w:rsidR="006C0037">
        <w:rPr>
          <w:rFonts w:ascii="Times New Roman" w:eastAsia="Times New Roman" w:hAnsi="Times New Roman" w:cs="Times New Roman"/>
          <w:sz w:val="24"/>
        </w:rPr>
        <w:t>the DMSP lysis potential may be under</w:t>
      </w:r>
      <w:r w:rsidR="00891E97">
        <w:rPr>
          <w:rFonts w:ascii="Times New Roman" w:eastAsia="Times New Roman" w:hAnsi="Times New Roman" w:cs="Times New Roman"/>
          <w:sz w:val="24"/>
        </w:rPr>
        <w:t>-</w:t>
      </w:r>
      <w:r w:rsidR="006C0037">
        <w:rPr>
          <w:rFonts w:ascii="Times New Roman" w:eastAsia="Times New Roman" w:hAnsi="Times New Roman" w:cs="Times New Roman"/>
          <w:sz w:val="24"/>
        </w:rPr>
        <w:t xml:space="preserve">sampled in the marine metagenomes </w:t>
      </w:r>
      <w:r w:rsidR="00717562">
        <w:rPr>
          <w:rFonts w:ascii="Times New Roman" w:eastAsia="Times New Roman" w:hAnsi="Times New Roman" w:cs="Times New Roman"/>
          <w:sz w:val="24"/>
        </w:rPr>
        <w:t>due to bias against large o</w:t>
      </w:r>
      <w:r w:rsidR="00891E97">
        <w:rPr>
          <w:rFonts w:ascii="Times New Roman" w:eastAsia="Times New Roman" w:hAnsi="Times New Roman" w:cs="Times New Roman"/>
          <w:sz w:val="24"/>
        </w:rPr>
        <w:t>r particle attached communities. H</w:t>
      </w:r>
      <w:r w:rsidR="00717562">
        <w:rPr>
          <w:rFonts w:ascii="Times New Roman" w:eastAsia="Times New Roman" w:hAnsi="Times New Roman" w:cs="Times New Roman"/>
          <w:sz w:val="24"/>
        </w:rPr>
        <w:t>owever, the DMSP lyase genes were still clearly abundant in the 0.1 µ</w:t>
      </w:r>
      <w:r w:rsidR="00891E97">
        <w:rPr>
          <w:rFonts w:ascii="Times New Roman" w:eastAsia="Times New Roman" w:hAnsi="Times New Roman" w:cs="Times New Roman"/>
          <w:sz w:val="24"/>
        </w:rPr>
        <w:t xml:space="preserve">m fraction in Organic Lake suggesting </w:t>
      </w:r>
      <w:r w:rsidR="00717562">
        <w:rPr>
          <w:rFonts w:ascii="Times New Roman" w:eastAsia="Times New Roman" w:hAnsi="Times New Roman" w:cs="Times New Roman"/>
          <w:sz w:val="24"/>
        </w:rPr>
        <w:t>the dominance of DMSP lysis potential i</w:t>
      </w:r>
      <w:r w:rsidR="004A0319">
        <w:rPr>
          <w:rFonts w:ascii="Times New Roman" w:eastAsia="Times New Roman" w:hAnsi="Times New Roman" w:cs="Times New Roman"/>
          <w:sz w:val="24"/>
        </w:rPr>
        <w:t>n</w:t>
      </w:r>
      <w:r w:rsidR="00717562">
        <w:rPr>
          <w:rFonts w:ascii="Times New Roman" w:eastAsia="Times New Roman" w:hAnsi="Times New Roman" w:cs="Times New Roman"/>
          <w:sz w:val="24"/>
        </w:rPr>
        <w:t xml:space="preserve"> Organic Lake is related to the high density of DMSP degrading bacteria</w:t>
      </w:r>
      <w:r w:rsidR="00BC531B">
        <w:rPr>
          <w:rFonts w:ascii="Times New Roman" w:eastAsia="Times New Roman" w:hAnsi="Times New Roman" w:cs="Times New Roman"/>
          <w:sz w:val="24"/>
        </w:rPr>
        <w:t xml:space="preserve"> and not due to sampling larger size fraction</w:t>
      </w:r>
      <w:r w:rsidR="00891E97">
        <w:rPr>
          <w:rFonts w:ascii="Times New Roman" w:eastAsia="Times New Roman" w:hAnsi="Times New Roman" w:cs="Times New Roman"/>
          <w:sz w:val="24"/>
        </w:rPr>
        <w:t>s</w:t>
      </w:r>
      <w:r w:rsidR="00717562">
        <w:rPr>
          <w:rFonts w:ascii="Times New Roman" w:eastAsia="Times New Roman" w:hAnsi="Times New Roman" w:cs="Times New Roman"/>
          <w:sz w:val="24"/>
        </w:rPr>
        <w:t xml:space="preserve">. There is evidence that </w:t>
      </w:r>
      <w:r w:rsidR="004A0319">
        <w:rPr>
          <w:rFonts w:ascii="Times New Roman" w:eastAsia="Times New Roman" w:hAnsi="Times New Roman" w:cs="Times New Roman"/>
          <w:sz w:val="24"/>
        </w:rPr>
        <w:t xml:space="preserve">the </w:t>
      </w:r>
      <w:r w:rsidR="00717562">
        <w:rPr>
          <w:rFonts w:ascii="Times New Roman" w:eastAsia="Times New Roman" w:hAnsi="Times New Roman" w:cs="Times New Roman"/>
          <w:sz w:val="24"/>
        </w:rPr>
        <w:t>prevalence of DMSP</w:t>
      </w:r>
      <w:r>
        <w:rPr>
          <w:rFonts w:ascii="Times New Roman" w:eastAsia="Times New Roman" w:hAnsi="Times New Roman" w:cs="Times New Roman"/>
          <w:sz w:val="24"/>
        </w:rPr>
        <w:t xml:space="preserve"> cleavage may be</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rule in </w:t>
      </w:r>
      <w:r w:rsidR="002D6BAD">
        <w:rPr>
          <w:rFonts w:ascii="Times New Roman" w:eastAsia="Times New Roman" w:hAnsi="Times New Roman" w:cs="Times New Roman"/>
          <w:sz w:val="24"/>
        </w:rPr>
        <w:t>hyper</w:t>
      </w:r>
      <w:r>
        <w:rPr>
          <w:rFonts w:ascii="Times New Roman" w:eastAsia="Times New Roman" w:hAnsi="Times New Roman" w:cs="Times New Roman"/>
          <w:sz w:val="24"/>
        </w:rPr>
        <w:t>saline systems</w:t>
      </w:r>
      <w:r w:rsidR="00A10CB2">
        <w:rPr>
          <w:rFonts w:ascii="Times New Roman" w:eastAsia="Times New Roman" w:hAnsi="Times New Roman" w:cs="Times New Roman"/>
          <w:sz w:val="24"/>
        </w:rPr>
        <w:t xml:space="preserve">, as was observed in the </w:t>
      </w:r>
      <w:r>
        <w:rPr>
          <w:rFonts w:ascii="Times New Roman" w:eastAsia="Times New Roman" w:hAnsi="Times New Roman" w:cs="Times New Roman"/>
          <w:sz w:val="24"/>
        </w:rPr>
        <w:t xml:space="preserve">Punta Cormorant </w:t>
      </w:r>
      <w:r w:rsidR="002D6BAD">
        <w:rPr>
          <w:rFonts w:ascii="Times New Roman" w:eastAsia="Times New Roman" w:hAnsi="Times New Roman" w:cs="Times New Roman"/>
          <w:sz w:val="24"/>
        </w:rPr>
        <w:t xml:space="preserve">hypersaline lagoon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2D6BAD">
        <w:rPr>
          <w:rFonts w:ascii="Times New Roman" w:eastAsia="Times New Roman" w:hAnsi="Times New Roman" w:cs="Times New Roman"/>
          <w:sz w:val="24"/>
        </w:rPr>
        <w:t xml:space="preserve"> and saltern ponds (Raina </w:t>
      </w:r>
      <w:r w:rsidR="002D6BAD">
        <w:rPr>
          <w:rFonts w:ascii="Times New Roman" w:eastAsia="Times New Roman" w:hAnsi="Times New Roman" w:cs="Times New Roman"/>
          <w:i/>
          <w:sz w:val="24"/>
        </w:rPr>
        <w:t>et al</w:t>
      </w:r>
      <w:r w:rsidR="002D6BAD">
        <w:rPr>
          <w:rFonts w:ascii="Times New Roman" w:eastAsia="Times New Roman" w:hAnsi="Times New Roman" w:cs="Times New Roman"/>
          <w:sz w:val="24"/>
        </w:rPr>
        <w:t>., 2010)</w:t>
      </w:r>
      <w:r>
        <w:rPr>
          <w:rFonts w:ascii="Times New Roman" w:eastAsia="Times New Roman" w:hAnsi="Times New Roman" w:cs="Times New Roman"/>
          <w:sz w:val="24"/>
        </w:rPr>
        <w:t xml:space="preserve">. This provides </w:t>
      </w:r>
      <w:r w:rsidR="00F8352C">
        <w:rPr>
          <w:rFonts w:ascii="Times New Roman" w:eastAsia="Times New Roman" w:hAnsi="Times New Roman" w:cs="Times New Roman"/>
          <w:sz w:val="24"/>
        </w:rPr>
        <w:t>some hints of the</w:t>
      </w:r>
      <w:r>
        <w:rPr>
          <w:rFonts w:ascii="Times New Roman" w:eastAsia="Times New Roman" w:hAnsi="Times New Roman" w:cs="Times New Roman"/>
          <w:sz w:val="24"/>
        </w:rPr>
        <w:t xml:space="preserve"> conditions </w:t>
      </w:r>
      <w:r w:rsidR="00F8352C">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may favor </w:t>
      </w:r>
      <w:r w:rsidR="00FA454F">
        <w:rPr>
          <w:rFonts w:ascii="Times New Roman" w:eastAsia="Times New Roman" w:hAnsi="Times New Roman" w:cs="Times New Roman"/>
          <w:sz w:val="24"/>
        </w:rPr>
        <w:t>the relatively wasteful lysis pathway, where</w:t>
      </w:r>
      <w:r w:rsidR="00F8352C">
        <w:rPr>
          <w:rFonts w:ascii="Times New Roman" w:eastAsia="Times New Roman" w:hAnsi="Times New Roman" w:cs="Times New Roman"/>
          <w:sz w:val="24"/>
        </w:rPr>
        <w:t xml:space="preserve"> both sulfur and carbon is lost to the org</w:t>
      </w:r>
      <w:r w:rsidR="00BC531B">
        <w:rPr>
          <w:rFonts w:ascii="Times New Roman" w:eastAsia="Times New Roman" w:hAnsi="Times New Roman" w:cs="Times New Roman"/>
          <w:sz w:val="24"/>
        </w:rPr>
        <w:t>anism performing the DMSP lysis, over the more ‘thrifty’ demethylation pathway; particularly in the</w:t>
      </w:r>
      <w:r w:rsidR="00C1777D">
        <w:rPr>
          <w:rFonts w:ascii="Times New Roman" w:eastAsia="Times New Roman" w:hAnsi="Times New Roman" w:cs="Times New Roman"/>
          <w:sz w:val="24"/>
        </w:rPr>
        <w:t xml:space="preserve"> </w:t>
      </w:r>
      <w:r w:rsidR="00BC531B">
        <w:rPr>
          <w:rFonts w:ascii="Times New Roman" w:eastAsia="Times New Roman" w:hAnsi="Times New Roman" w:cs="Times New Roman"/>
          <w:i/>
          <w:sz w:val="24"/>
        </w:rPr>
        <w:t>Roseobacter</w:t>
      </w:r>
      <w:r w:rsidR="00BC531B">
        <w:rPr>
          <w:rFonts w:ascii="Times New Roman" w:eastAsia="Times New Roman" w:hAnsi="Times New Roman" w:cs="Times New Roman"/>
          <w:sz w:val="24"/>
        </w:rPr>
        <w:t xml:space="preserve"> lineages that can also perform either process.</w:t>
      </w:r>
      <w:r w:rsidR="00C1777D">
        <w:rPr>
          <w:rFonts w:ascii="Times New Roman" w:eastAsia="Times New Roman" w:hAnsi="Times New Roman" w:cs="Times New Roman"/>
          <w:sz w:val="24"/>
        </w:rPr>
        <w:t xml:space="preserve"> One possibility </w:t>
      </w:r>
      <w:r w:rsidR="00C133F0">
        <w:rPr>
          <w:rFonts w:ascii="Times New Roman" w:eastAsia="Times New Roman" w:hAnsi="Times New Roman" w:cs="Times New Roman"/>
          <w:sz w:val="24"/>
        </w:rPr>
        <w:t xml:space="preserve">that has been </w:t>
      </w:r>
      <w:r w:rsidR="00C1777D">
        <w:rPr>
          <w:rFonts w:ascii="Times New Roman" w:eastAsia="Times New Roman" w:hAnsi="Times New Roman" w:cs="Times New Roman"/>
          <w:sz w:val="24"/>
        </w:rPr>
        <w:t>proposed is that when sulfur is in excess and the organism can easily assimilate alternative sulfur sources, the lysis pathway may be competitive</w:t>
      </w:r>
      <w:r w:rsidR="00C133F0">
        <w:rPr>
          <w:rFonts w:ascii="Times New Roman" w:eastAsia="Times New Roman" w:hAnsi="Times New Roman" w:cs="Times New Roman"/>
          <w:sz w:val="24"/>
        </w:rPr>
        <w:t xml:space="preserve"> (Johnston </w:t>
      </w:r>
      <w:r w:rsidR="00C133F0">
        <w:rPr>
          <w:rFonts w:ascii="Times New Roman" w:eastAsia="Times New Roman" w:hAnsi="Times New Roman" w:cs="Times New Roman"/>
          <w:i/>
          <w:sz w:val="24"/>
        </w:rPr>
        <w:t>et al.,</w:t>
      </w:r>
      <w:r w:rsidR="00C133F0">
        <w:rPr>
          <w:rFonts w:ascii="Times New Roman" w:eastAsia="Times New Roman" w:hAnsi="Times New Roman" w:cs="Times New Roman"/>
          <w:sz w:val="24"/>
        </w:rPr>
        <w:t xml:space="preserve"> 2008)</w:t>
      </w:r>
      <w:r w:rsidR="00C1777D">
        <w:rPr>
          <w:rFonts w:ascii="Times New Roman" w:eastAsia="Times New Roman" w:hAnsi="Times New Roman" w:cs="Times New Roman"/>
          <w:sz w:val="24"/>
        </w:rPr>
        <w:t xml:space="preserve">. This is in contrast to SAR11 for which a dependence on assimilation of reduced sulfur would favour demethylation.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E93911" w:rsidRDefault="00C45D27">
      <w:pPr>
        <w:pStyle w:val="Normal1"/>
        <w:spacing w:after="0" w:line="240" w:lineRule="auto"/>
      </w:pPr>
      <w:commentRangeStart w:id="593"/>
      <w:r>
        <w:rPr>
          <w:rFonts w:ascii="Times New Roman" w:eastAsia="Times New Roman" w:hAnsi="Times New Roman" w:cs="Times New Roman"/>
          <w:sz w:val="24"/>
        </w:rPr>
        <w:t xml:space="preserve">Through the use of shotgun metagenomics and size partioning of samples, we discovered that the lake system is dominated by remineralization and not net C and N fixation. The microbial community is characterized by organic material degradation, nutrient uptake and heterotrophy that </w:t>
      </w:r>
      <w:proofErr w:type="gramStart"/>
      <w:r>
        <w:rPr>
          <w:rFonts w:ascii="Times New Roman" w:eastAsia="Times New Roman" w:hAnsi="Times New Roman" w:cs="Times New Roman"/>
          <w:sz w:val="24"/>
        </w:rPr>
        <w:t>occurs</w:t>
      </w:r>
      <w:proofErr w:type="gramEnd"/>
      <w:r>
        <w:rPr>
          <w:rFonts w:ascii="Times New Roman" w:eastAsia="Times New Roman" w:hAnsi="Times New Roman" w:cs="Times New Roman"/>
          <w:sz w:val="24"/>
        </w:rPr>
        <w:t xml:space="preserve"> greatly in excess of fixation. </w:t>
      </w:r>
      <w:commentRangeEnd w:id="593"/>
      <w:r w:rsidR="00891E97">
        <w:rPr>
          <w:rStyle w:val="CommentReference"/>
          <w:rFonts w:asciiTheme="minorHAnsi" w:eastAsiaTheme="minorEastAsia" w:hAnsiTheme="minorHAnsi" w:cstheme="minorBidi"/>
          <w:color w:val="auto"/>
        </w:rPr>
        <w:commentReference w:id="593"/>
      </w:r>
      <w:commentRangeStart w:id="594"/>
      <w:r>
        <w:rPr>
          <w:rFonts w:ascii="Times New Roman" w:eastAsia="Times New Roman" w:hAnsi="Times New Roman" w:cs="Times New Roman"/>
          <w:sz w:val="24"/>
        </w:rPr>
        <w:t>However</w:t>
      </w:r>
      <w:commentRangeEnd w:id="594"/>
      <w:r w:rsidR="00891E97">
        <w:rPr>
          <w:rStyle w:val="CommentReference"/>
          <w:rFonts w:asciiTheme="minorHAnsi" w:eastAsiaTheme="minorEastAsia" w:hAnsiTheme="minorHAnsi" w:cstheme="minorBidi"/>
          <w:color w:val="auto"/>
        </w:rPr>
        <w:commentReference w:id="594"/>
      </w:r>
      <w:r>
        <w:rPr>
          <w:rFonts w:ascii="Times New Roman" w:eastAsia="Times New Roman" w:hAnsi="Times New Roman" w:cs="Times New Roman"/>
          <w:sz w:val="24"/>
        </w:rPr>
        <w:t xml:space="preserve">, </w:t>
      </w:r>
      <w:r w:rsidRPr="00204176">
        <w:rPr>
          <w:rFonts w:ascii="Times New Roman" w:eastAsia="Times New Roman" w:hAnsi="Times New Roman" w:cs="Times New Roman"/>
          <w:sz w:val="24"/>
        </w:rPr>
        <w:t>t</w:t>
      </w:r>
      <w:r>
        <w:rPr>
          <w:rFonts w:ascii="Times New Roman" w:eastAsia="Times New Roman" w:hAnsi="Times New Roman" w:cs="Times New Roman"/>
          <w:sz w:val="24"/>
        </w:rPr>
        <w:t xml:space="preserve">he most active layer in the lake exists below the pycnocline/oxycline where cell and VLP numbers and nutrients are highest, turbidity is lowest due to microbial degradation of particulate matter, and processes occur, such as CO oxidation that may lead to carbon conservation. While the upper mixed zone is characterized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xml:space="preserve">. In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w:t>
      </w:r>
      <w:commentRangeStart w:id="595"/>
      <w:r>
        <w:rPr>
          <w:rFonts w:ascii="Times New Roman" w:eastAsia="Times New Roman" w:hAnsi="Times New Roman" w:cs="Times New Roman"/>
          <w:sz w:val="24"/>
        </w:rPr>
        <w:t xml:space="preserve">The low potential for dissimilatory sulfur cycling (both S oxidation and DSR) and relatively stable waters of the deep zone, combined with the generation of DMS from DMSP, facilitate the accumulation of a high level of DMS in the lake. </w:t>
      </w:r>
      <w:commentRangeEnd w:id="595"/>
      <w:r w:rsidR="001F1DBB">
        <w:rPr>
          <w:rStyle w:val="CommentReference"/>
          <w:rFonts w:asciiTheme="minorHAnsi" w:eastAsiaTheme="minorEastAsia" w:hAnsiTheme="minorHAnsi" w:cstheme="minorBidi"/>
          <w:color w:val="auto"/>
        </w:rPr>
        <w:commentReference w:id="595"/>
      </w:r>
    </w:p>
    <w:p w:rsidR="00E93911" w:rsidRDefault="00C45D27">
      <w:pPr>
        <w:pStyle w:val="Normal1"/>
        <w:spacing w:after="0" w:line="240" w:lineRule="auto"/>
        <w:ind w:firstLine="426"/>
      </w:pPr>
      <w:r>
        <w:rPr>
          <w:rFonts w:ascii="Times New Roman" w:eastAsia="Times New Roman" w:hAnsi="Times New Roman" w:cs="Times New Roman"/>
          <w:sz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commentRangeStart w:id="596"/>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OD1 and TM7</w:t>
      </w:r>
      <w:commentRangeEnd w:id="596"/>
      <w:r w:rsidR="001F1DBB">
        <w:rPr>
          <w:rStyle w:val="CommentReference"/>
          <w:rFonts w:asciiTheme="minorHAnsi" w:eastAsiaTheme="minorEastAsia" w:hAnsiTheme="minorHAnsi" w:cstheme="minorBidi"/>
          <w:color w:val="auto"/>
        </w:rPr>
        <w:commentReference w:id="596"/>
      </w:r>
      <w:r>
        <w:rPr>
          <w:rFonts w:ascii="Times New Roman" w:eastAsia="Times New Roman" w:hAnsi="Times New Roman" w:cs="Times New Roman"/>
          <w:sz w:val="24"/>
        </w:rPr>
        <w:t>),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E93911" w:rsidRDefault="00C45D27">
      <w:pPr>
        <w:pStyle w:val="Normal1"/>
        <w:spacing w:after="0" w:line="240" w:lineRule="auto"/>
        <w:ind w:firstLine="426"/>
      </w:pPr>
      <w:commentRangeStart w:id="597"/>
      <w:r>
        <w:rPr>
          <w:rFonts w:ascii="Times New Roman" w:eastAsia="Times New Roman" w:hAnsi="Times New Roman" w:cs="Times New Roman"/>
          <w:sz w:val="24"/>
        </w:rPr>
        <w:t>In view of the organic richness</w:t>
      </w:r>
      <w:commentRangeEnd w:id="597"/>
      <w:r w:rsidR="001F1DBB">
        <w:rPr>
          <w:rStyle w:val="CommentReference"/>
          <w:rFonts w:asciiTheme="minorHAnsi" w:eastAsiaTheme="minorEastAsia" w:hAnsiTheme="minorHAnsi" w:cstheme="minorBidi"/>
          <w:color w:val="auto"/>
        </w:rPr>
        <w:commentReference w:id="597"/>
      </w:r>
      <w:r>
        <w:rPr>
          <w:rFonts w:ascii="Times New Roman" w:eastAsia="Times New Roman" w:hAnsi="Times New Roman" w:cs="Times New Roman"/>
          <w:sz w:val="24"/>
        </w:rPr>
        <w:t>,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relatively small (</w:t>
      </w:r>
      <w:commentRangeStart w:id="598"/>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598"/>
      <w:proofErr w:type="gramEnd"/>
      <w:r>
        <w:commentReference w:id="598"/>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Retention of captured organic matter in the lake may 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HR (1991) Reduced sulphur gases in saline lakes of the Vestfold Hills, Antarctica. Palaeogeogr Palaeoclimatol Palaeoecol 84:131–140; </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Burton HR, Pitson GA (1993) Volatile organic compounds from Organic Lake, an Antarctic, hypersaline, meromictic lake.</w:t>
      </w:r>
      <w:proofErr w:type="gramEnd"/>
      <w:r>
        <w:rPr>
          <w:rFonts w:ascii="Times New Roman" w:eastAsia="Times New Roman" w:hAnsi="Times New Roman" w:cs="Times New Roman"/>
          <w:sz w:val="24"/>
        </w:rPr>
        <w:t xml:space="preserve"> Antarct Sci 5:361–366; </w:t>
      </w:r>
    </w:p>
    <w:p w:rsidR="00E93911" w:rsidRDefault="00C45D27">
      <w:pPr>
        <w:pStyle w:val="Normal1"/>
        <w:spacing w:after="0" w:line="240" w:lineRule="auto"/>
        <w:ind w:left="426"/>
      </w:pPr>
      <w:r>
        <w:rPr>
          <w:rFonts w:ascii="Times New Roman" w:eastAsia="Times New Roman" w:hAnsi="Times New Roman" w:cs="Times New Roman"/>
          <w:sz w:val="24"/>
        </w:rPr>
        <w:t xml:space="preserve">Franzman PD, Deprez PP, Burton HR, van den Hoff J (1987) Limnology of Organic Lake, Antarctica, a meromictic lake that contains high concentrations of dimethyl sulfide. Aust J Freshwater Res 38:409–417; </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Antarct Sci 11:175–192. </w:t>
      </w:r>
    </w:p>
    <w:p w:rsidR="00E93911" w:rsidRDefault="00C45D27">
      <w:pPr>
        <w:pStyle w:val="Normal1"/>
        <w:spacing w:after="0" w:line="240" w:lineRule="auto"/>
        <w:ind w:left="426"/>
      </w:pPr>
      <w:r>
        <w:rPr>
          <w:rFonts w:ascii="Times New Roman" w:eastAsia="Times New Roman" w:hAnsi="Times New Roman" w:cs="Times New Roman"/>
          <w:sz w:val="24"/>
        </w:rPr>
        <w:t>Zwartz D, Bird M, Stone J, Lambeck K (1998) Holocene sea-level change and ice-sheet history in the Vestfold Hills, East Antarctica. Earth Planet Sci Lett 155:131–145;</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 AR, Radnell CJ, Burton HR (1991) Sedimentological and stable-isotope evolution of lakes in the Vestfold Hills, Antarctica. Palaeogeogr Palaeoclimatol Palaeoecol 84:109–130.Abell GCJ and Bowman JP. (2005a) Colonization and community dynamics of class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on diatom detritus in experimental mesocosm based on Southern Ocean seawater. </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53</w:t>
      </w:r>
      <w:r>
        <w:rPr>
          <w:rFonts w:ascii="Times New Roman" w:eastAsia="Times New Roman" w:hAnsi="Times New Roman" w:cs="Times New Roman"/>
          <w:sz w:val="24"/>
        </w:rPr>
        <w:t>: 379–391.</w:t>
      </w:r>
    </w:p>
    <w:p w:rsidR="00E93911" w:rsidRDefault="00C45D27">
      <w:pPr>
        <w:pStyle w:val="Normal1"/>
        <w:spacing w:after="0" w:line="240" w:lineRule="auto"/>
        <w:ind w:left="426"/>
      </w:pPr>
      <w:r>
        <w:rPr>
          <w:rFonts w:ascii="Times New Roman" w:eastAsia="Times New Roman" w:hAnsi="Times New Roman" w:cs="Times New Roman"/>
          <w:sz w:val="24"/>
        </w:rPr>
        <w:t>Abell GCJ and Bowman JP</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2005b) Ecological and biogeographic relationships of class Flavobacteria in the Southern Ocean.</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51</w:t>
      </w:r>
      <w:r>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Altschul SF, Gish W, Miller W, Myers EW, Lipman DJ. (1990) Basic Local Alignment Search Tool.</w:t>
      </w:r>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pPr>
        <w:pStyle w:val="Normal1"/>
        <w:spacing w:after="0" w:line="240" w:lineRule="auto"/>
        <w:ind w:left="426"/>
      </w:pPr>
      <w:r>
        <w:rPr>
          <w:rFonts w:ascii="Times New Roman" w:eastAsia="Times New Roman" w:hAnsi="Times New Roman" w:cs="Times New Roman"/>
          <w:sz w:val="24"/>
        </w:rPr>
        <w:t xml:space="preserve">Antón J, Oren A, Benlloch S, Rodríguez-Valera F, Amann R, Roselló-Mora R. (2002) </w:t>
      </w:r>
      <w:r>
        <w:rPr>
          <w:rFonts w:ascii="Times New Roman" w:eastAsia="Times New Roman" w:hAnsi="Times New Roman" w:cs="Times New Roman"/>
          <w:i/>
          <w:sz w:val="24"/>
        </w:rPr>
        <w:t>Salinibacter ruber</w:t>
      </w:r>
      <w:r>
        <w:rPr>
          <w:rFonts w:ascii="Times New Roman" w:eastAsia="Times New Roman" w:hAnsi="Times New Roman" w:cs="Times New Roman"/>
          <w:sz w:val="24"/>
        </w:rPr>
        <w:t xml:space="preserve"> gen. nov., sp. nov., a novel extremely halophilic member of the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from saltern crystallizer ponds.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52</w:t>
      </w:r>
      <w:r>
        <w:rPr>
          <w:rFonts w:ascii="Times New Roman" w:eastAsia="Times New Roman" w:hAnsi="Times New Roman" w:cs="Times New Roman"/>
          <w:sz w:val="24"/>
        </w:rPr>
        <w:t>: 485–491.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w:t>
      </w:r>
      <w:proofErr w:type="gramStart"/>
      <w:r>
        <w:rPr>
          <w:rFonts w:ascii="Times New Roman" w:eastAsia="Times New Roman" w:hAnsi="Times New Roman" w:cs="Times New Roman"/>
          <w:sz w:val="24"/>
        </w:rPr>
        <w:t>Grelet</w:t>
      </w:r>
      <w:proofErr w:type="gramEnd"/>
      <w:r>
        <w:rPr>
          <w:rFonts w:ascii="Times New Roman" w:eastAsia="Times New Roman" w:hAnsi="Times New Roman" w:cs="Times New Roman"/>
          <w:sz w:val="24"/>
        </w:rPr>
        <w:t xml:space="preserve">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r>
        <w:rPr>
          <w:rFonts w:ascii="Times New Roman" w:eastAsia="Times New Roman" w:hAnsi="Times New Roman" w:cs="Times New Roman"/>
          <w:i/>
          <w:sz w:val="24"/>
        </w:rPr>
        <w:t>Antonie Van Leeuwenhoek</w:t>
      </w:r>
      <w:r>
        <w:rPr>
          <w:rFonts w:ascii="Times New Roman" w:eastAsia="Times New Roman" w:hAnsi="Times New Roman" w:cs="Times New Roman"/>
          <w:b/>
          <w:sz w:val="24"/>
        </w:rPr>
        <w:t>1 00</w:t>
      </w:r>
      <w:r>
        <w:rPr>
          <w:rFonts w:ascii="Times New Roman" w:eastAsia="Times New Roman" w:hAnsi="Times New Roman" w:cs="Times New Roman"/>
          <w:sz w:val="24"/>
        </w:rPr>
        <w:t>: 471–475.</w:t>
      </w:r>
    </w:p>
    <w:p w:rsidR="00E93911" w:rsidRDefault="00C45D27">
      <w:pPr>
        <w:pStyle w:val="Normal1"/>
        <w:spacing w:after="0" w:line="240" w:lineRule="auto"/>
        <w:ind w:left="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E93911" w:rsidRDefault="00C45D27">
      <w:pPr>
        <w:pStyle w:val="Normal1"/>
        <w:spacing w:after="0" w:line="240" w:lineRule="auto"/>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1"/>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1"/>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E93911" w:rsidRDefault="00C45D27">
      <w:pPr>
        <w:pStyle w:val="Normal1"/>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r>
        <w:rPr>
          <w:rFonts w:ascii="Times New Roman" w:eastAsia="Times New Roman" w:hAnsi="Times New Roman" w:cs="Times New Roman"/>
          <w:sz w:val="24"/>
        </w:rPr>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1"/>
        <w:spacing w:after="0" w:line="240" w:lineRule="auto"/>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1"/>
        <w:spacing w:after="0" w:line="240" w:lineRule="auto"/>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1"/>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1"/>
        <w:spacing w:after="0" w:line="240" w:lineRule="auto"/>
        <w:ind w:left="426"/>
      </w:pPr>
      <w:r>
        <w:rPr>
          <w:rFonts w:ascii="Times New Roman" w:eastAsia="Times New Roman" w:hAnsi="Times New Roman" w:cs="Times New Roman"/>
          <w:sz w:val="24"/>
        </w:rPr>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1"/>
        <w:spacing w:after="0" w:line="240" w:lineRule="auto"/>
        <w:ind w:left="426"/>
      </w:pPr>
      <w:r>
        <w:rPr>
          <w:rFonts w:ascii="Times New Roman" w:eastAsia="Times New Roman" w:hAnsi="Times New Roman" w:cs="Times New Roman"/>
          <w:sz w:val="24"/>
        </w:rPr>
        <w:t>Gibson JAE, Burton HR,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1"/>
        <w:spacing w:after="0" w:line="240" w:lineRule="auto"/>
        <w:ind w:left="426"/>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E93911" w:rsidRDefault="00C45D27">
      <w:pPr>
        <w:pStyle w:val="Normal1"/>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pPr>
        <w:pStyle w:val="Normal1"/>
        <w:spacing w:after="0" w:line="240" w:lineRule="auto"/>
        <w:ind w:left="426"/>
      </w:pPr>
      <w:r>
        <w:rPr>
          <w:rFonts w:ascii="Times New Roman" w:eastAsia="Times New Roman" w:hAnsi="Times New Roman" w:cs="Times New Roman"/>
          <w:sz w:val="24"/>
        </w:rPr>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RDefault="00C45D27">
      <w:pPr>
        <w:pStyle w:val="Normal1"/>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1"/>
        <w:spacing w:after="0" w:line="240" w:lineRule="auto"/>
        <w:ind w:left="426"/>
      </w:pPr>
      <w:r>
        <w:rPr>
          <w:rFonts w:ascii="Times New Roman" w:eastAsia="Times New Roman" w:hAnsi="Times New Roman" w:cs="Times New Roman"/>
          <w:sz w:val="24"/>
        </w:rPr>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1"/>
        <w:spacing w:after="0" w:line="240" w:lineRule="auto"/>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1"/>
        <w:spacing w:after="0" w:line="240" w:lineRule="auto"/>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1"/>
        <w:spacing w:after="0" w:line="240" w:lineRule="auto"/>
        <w:ind w:left="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1"/>
        <w:spacing w:after="0" w:line="240" w:lineRule="auto"/>
        <w:ind w:left="426"/>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E93911" w:rsidRDefault="00C45D27">
      <w:pPr>
        <w:pStyle w:val="Normal1"/>
        <w:spacing w:after="0" w:line="240" w:lineRule="auto"/>
        <w:ind w:left="426"/>
      </w:pPr>
      <w:r>
        <w:rPr>
          <w:rFonts w:ascii="Times New Roman" w:eastAsia="Times New Roman" w:hAnsi="Times New Roman" w:cs="Times New Roman"/>
          <w:sz w:val="24"/>
        </w:rPr>
        <w:t xml:space="preserve">Singer E, Webb EA, Nelson WC, Heidelberg JF, Ivanova N, Pati A, Edwards KJ.(2011) Genomic potential of </w:t>
      </w:r>
      <w:r>
        <w:rPr>
          <w:rFonts w:ascii="Times New Roman" w:eastAsia="Times New Roman" w:hAnsi="Times New Roman" w:cs="Times New Roman"/>
          <w:i/>
          <w:sz w:val="24"/>
        </w:rPr>
        <w:t>Marinobacter aquaeoli</w:t>
      </w:r>
      <w:r>
        <w:rPr>
          <w:rFonts w:ascii="Times New Roman" w:eastAsia="Times New Roman" w:hAnsi="Times New Roman" w:cs="Times New Roman"/>
          <w:sz w:val="24"/>
        </w:rPr>
        <w:t>, a biogeochemical “opportunitroph”.</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77</w:t>
      </w:r>
      <w:r>
        <w:rPr>
          <w:rFonts w:ascii="Times New Roman" w:eastAsia="Times New Roman" w:hAnsi="Times New Roman" w:cs="Times New Roman"/>
          <w:sz w:val="24"/>
        </w:rPr>
        <w:t>: 2763–2771.</w:t>
      </w:r>
    </w:p>
    <w:p w:rsidR="00E93911" w:rsidRDefault="00C45D27">
      <w:pPr>
        <w:pStyle w:val="Normal1"/>
        <w:spacing w:after="0" w:line="240" w:lineRule="auto"/>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DF0E2F" w:rsidRPr="00DF0E2F" w:rsidRDefault="00DF0E2F">
      <w:pPr>
        <w:pStyle w:val="Normal1"/>
        <w:spacing w:after="0" w:line="240" w:lineRule="auto"/>
        <w:ind w:left="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pPr>
        <w:pStyle w:val="Normal1"/>
        <w:spacing w:after="0" w:line="240" w:lineRule="auto"/>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sediment as revealed by 16S rRNA and 18S rRNA gene clone libraries analysis.</w:t>
      </w:r>
      <w:proofErr w:type="gramEnd"/>
      <w:r w:rsidR="00DF0E2F">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1"/>
        <w:spacing w:after="0" w:line="240" w:lineRule="auto"/>
        <w:ind w:left="426"/>
      </w:pPr>
      <w:r>
        <w:rPr>
          <w:rFonts w:ascii="Times New Roman" w:eastAsia="Times New Roman" w:hAnsi="Times New Roman" w:cs="Times New Roman"/>
          <w:sz w:val="24"/>
        </w:rPr>
        <w:t xml:space="preserve">Van Trappen S, Mergaert J, Van Eygen S, Dawyndt P, Cnockaert MC, Swing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System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1"/>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pPr>
        <w:pStyle w:val="Normal1"/>
        <w:spacing w:after="0" w:line="240" w:lineRule="auto"/>
        <w:ind w:left="426"/>
      </w:pPr>
      <w:r>
        <w:rPr>
          <w:rFonts w:ascii="Times New Roman" w:eastAsia="Times New Roman" w:hAnsi="Times New Roman" w:cs="Times New Roman"/>
          <w:sz w:val="24"/>
        </w:rPr>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E93911" w:rsidRDefault="00C45D27">
      <w:pPr>
        <w:pStyle w:val="Normal1"/>
        <w:spacing w:after="0" w:line="240" w:lineRule="auto"/>
        <w:ind w:left="426"/>
      </w:pPr>
      <w:r>
        <w:rPr>
          <w:rFonts w:ascii="Times New Roman" w:eastAsia="Times New Roman" w:hAnsi="Times New Roman" w:cs="Times New Roman"/>
          <w:sz w:val="24"/>
        </w:rPr>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1"/>
        <w:spacing w:after="0" w:line="240" w:lineRule="auto"/>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1"/>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2-12-03T15:00:00Z" w:initials="">
    <w:p w:rsidR="00D972C7" w:rsidRDefault="00D972C7">
      <w:pPr>
        <w:pStyle w:val="Normal1"/>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2-03T15:00:00Z" w:initials="SY">
    <w:p w:rsidR="00D972C7" w:rsidRDefault="00D972C7">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2" w:author="" w:date="2012-12-03T15:00:00Z" w:initials="">
    <w:p w:rsidR="00D972C7" w:rsidRDefault="00D972C7">
      <w:pPr>
        <w:pStyle w:val="Normal1"/>
        <w:spacing w:after="0" w:line="240" w:lineRule="auto"/>
      </w:pPr>
      <w:r>
        <w:rPr>
          <w:rFonts w:ascii="Arial" w:eastAsia="Arial" w:hAnsi="Arial" w:cs="Arial"/>
        </w:rPr>
        <w:t>Is this better than “mixotrophy”?</w:t>
      </w:r>
    </w:p>
  </w:comment>
  <w:comment w:id="3" w:author="Sheree Yau" w:date="2012-12-03T15:00:00Z" w:initials="SY">
    <w:p w:rsidR="00D972C7" w:rsidRDefault="00D972C7">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4" w:author="" w:date="2012-12-03T15:00:00Z" w:initials="">
    <w:p w:rsidR="00D972C7" w:rsidRDefault="00D972C7">
      <w:pPr>
        <w:pStyle w:val="Normal1"/>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5" w:author="Sheree Yau" w:date="2012-12-03T15:00:00Z" w:initials="SY">
    <w:p w:rsidR="00D972C7" w:rsidRDefault="00D972C7">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6" w:author="" w:date="2012-12-03T15:00:00Z" w:initials="">
    <w:p w:rsidR="00D972C7" w:rsidRDefault="00D972C7">
      <w:pPr>
        <w:pStyle w:val="Normal1"/>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7" w:author="Sheree Yau" w:date="2012-12-03T15:00:00Z" w:initials="SY">
    <w:p w:rsidR="00D972C7" w:rsidRDefault="00D972C7">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8" w:author="Timothy Williams" w:date="2012-12-03T15:00:00Z" w:initials="TW">
    <w:p w:rsidR="00D972C7" w:rsidRDefault="00D972C7">
      <w:pPr>
        <w:pStyle w:val="CommentText"/>
      </w:pPr>
      <w:r>
        <w:rPr>
          <w:rStyle w:val="CommentReference"/>
        </w:rPr>
        <w:annotationRef/>
      </w:r>
      <w:r>
        <w:t>Perhaps choose a better term.  Such as empirical or investigative.  I know this term is designed to circumvent the point that the study does not test specific hypotheses.  But “look and see” seems to trivialize the approach taken.</w:t>
      </w:r>
    </w:p>
  </w:comment>
  <w:comment w:id="9" w:author="Sheree Yau" w:date="2012-12-03T15:00:00Z" w:initials="SY">
    <w:p w:rsidR="00D972C7" w:rsidRDefault="00D972C7">
      <w:pPr>
        <w:pStyle w:val="CommentText"/>
      </w:pPr>
      <w:r>
        <w:rPr>
          <w:rStyle w:val="CommentReference"/>
        </w:rPr>
        <w:annotationRef/>
      </w:r>
      <w:r>
        <w:t xml:space="preserve">I think it’s worth mentioning that the relative difference in salinity down the profile mattered more for the interpretation of these data than an accurate absolute value of salinity. </w:t>
      </w:r>
    </w:p>
  </w:comment>
  <w:comment w:id="10" w:author="" w:date="2012-12-03T15:00:00Z" w:initials="">
    <w:p w:rsidR="00D972C7" w:rsidRDefault="00D972C7">
      <w:pPr>
        <w:pStyle w:val="Normal1"/>
        <w:spacing w:after="0" w:line="240" w:lineRule="auto"/>
      </w:pPr>
      <w:r>
        <w:rPr>
          <w:rFonts w:ascii="Arial" w:eastAsia="Arial" w:hAnsi="Arial" w:cs="Arial"/>
        </w:rPr>
        <w:t>John we need to clarify whether this is marginal or gross errors are likely</w:t>
      </w:r>
    </w:p>
  </w:comment>
  <w:comment w:id="12" w:author="Sheree Yau" w:date="2012-12-03T15:00:00Z" w:initials="SY">
    <w:p w:rsidR="00D972C7" w:rsidRDefault="00D972C7">
      <w:pPr>
        <w:pStyle w:val="CommentText"/>
      </w:pPr>
      <w:r>
        <w:rPr>
          <w:rStyle w:val="CommentReference"/>
        </w:rPr>
        <w:annotationRef/>
      </w:r>
      <w:r>
        <w:t xml:space="preserve">These papers, and the metadata records on the the AAD website, do state Organic Lake was anoxic at the bottom. Perhaps John G. can clarify here? Is </w:t>
      </w:r>
      <w:proofErr w:type="gramStart"/>
      <w:r>
        <w:t>it  anoxic</w:t>
      </w:r>
      <w:proofErr w:type="gramEnd"/>
      <w:r>
        <w:t xml:space="preserve"> within some measurement error?</w:t>
      </w:r>
    </w:p>
  </w:comment>
  <w:comment w:id="13" w:author="Timothy Williams" w:date="2012-12-03T15:00:00Z" w:initials="TW">
    <w:p w:rsidR="00D972C7" w:rsidRDefault="00D972C7">
      <w:pPr>
        <w:pStyle w:val="CommentText"/>
      </w:pPr>
      <w:r>
        <w:rPr>
          <w:rStyle w:val="CommentReference"/>
        </w:rPr>
        <w:annotationRef/>
      </w:r>
      <w:r>
        <w:t>Use “organic acids” instead?  See comment below.</w:t>
      </w:r>
    </w:p>
  </w:comment>
  <w:comment w:id="23" w:author="Timothy Williams" w:date="2012-12-03T15:00:00Z" w:initials="TW">
    <w:p w:rsidR="00D972C7" w:rsidRDefault="00D972C7">
      <w:pPr>
        <w:pStyle w:val="CommentText"/>
      </w:pPr>
      <w:r>
        <w:rPr>
          <w:rStyle w:val="CommentReference"/>
        </w:rPr>
        <w:annotationRef/>
      </w:r>
      <w:r>
        <w:t>Do you mean “sedimentation on particulate matter” rather than sedimentation of Psychroflexus cells (which is the impression given here)?</w:t>
      </w:r>
    </w:p>
  </w:comment>
  <w:comment w:id="79" w:author="Timothy Williams" w:date="2012-12-03T15:00:00Z" w:initials="TW">
    <w:p w:rsidR="00D972C7" w:rsidRDefault="00D972C7">
      <w:pPr>
        <w:pStyle w:val="CommentText"/>
      </w:pPr>
      <w:r>
        <w:rPr>
          <w:rStyle w:val="CommentReference"/>
        </w:rPr>
        <w:annotationRef/>
      </w:r>
      <w:r>
        <w:t>Katrina’s paper only discusses relatives of Marinobacter; in fact Marinobacter is described in this paper as “heterotrophic”.</w:t>
      </w:r>
    </w:p>
  </w:comment>
  <w:comment w:id="77" w:author="Timothy Williams" w:date="2012-12-03T15:00:00Z" w:initials="TW">
    <w:p w:rsidR="00D972C7" w:rsidRDefault="00D972C7">
      <w:pPr>
        <w:pStyle w:val="CommentText"/>
      </w:pPr>
      <w:r>
        <w:rPr>
          <w:rStyle w:val="CommentReference"/>
        </w:rPr>
        <w:annotationRef/>
      </w:r>
      <w:r>
        <w:t>I would delete this sentence, unless the metal oxidation and “unusual” redox cycling can be connected to Organic lake.</w:t>
      </w:r>
    </w:p>
  </w:comment>
  <w:comment w:id="89" w:author="Timothy Williams" w:date="2012-12-03T15:00:00Z" w:initials="TW">
    <w:p w:rsidR="00D972C7" w:rsidRDefault="00D972C7">
      <w:pPr>
        <w:pStyle w:val="CommentText"/>
      </w:pPr>
      <w:r>
        <w:rPr>
          <w:rStyle w:val="CommentReference"/>
        </w:rPr>
        <w:annotationRef/>
      </w:r>
      <w:r>
        <w:t>Elshahad et al. point out that in some cases the closest matches are to Archaea.</w:t>
      </w:r>
    </w:p>
  </w:comment>
  <w:comment w:id="91" w:author="Timothy Williams" w:date="2012-12-03T15:00:00Z" w:initials="TW">
    <w:p w:rsidR="00D972C7" w:rsidRDefault="00D972C7">
      <w:pPr>
        <w:pStyle w:val="CommentText"/>
      </w:pPr>
      <w:r>
        <w:rPr>
          <w:rStyle w:val="CommentReference"/>
        </w:rPr>
        <w:annotationRef/>
      </w:r>
      <w:r>
        <w:t>Is this what you mean?</w:t>
      </w:r>
    </w:p>
  </w:comment>
  <w:comment w:id="138" w:author="Sheree Yau" w:date="2012-12-03T15:00:00Z" w:initials="SY">
    <w:p w:rsidR="00D972C7" w:rsidRDefault="00D972C7">
      <w:pPr>
        <w:pStyle w:val="CommentText"/>
      </w:pPr>
      <w:r>
        <w:rPr>
          <w:rStyle w:val="CommentReference"/>
        </w:rPr>
        <w:annotationRef/>
      </w:r>
      <w:r>
        <w:t>Tim, do you know of any function PRK by itself may have?</w:t>
      </w:r>
    </w:p>
  </w:comment>
  <w:comment w:id="140" w:author="Timothy Williams" w:date="2012-12-03T15:00:00Z" w:initials="TW">
    <w:p w:rsidR="00D972C7" w:rsidRDefault="00D972C7" w:rsidP="00A012D4">
      <w:pPr>
        <w:pStyle w:val="CommentText"/>
      </w:pPr>
      <w:r>
        <w:rPr>
          <w:rStyle w:val="CommentReference"/>
        </w:rPr>
        <w:annotationRef/>
      </w:r>
      <w:r>
        <w:t>Sheree: I changed this from “Proteobacteria” – is this correct?</w:t>
      </w:r>
    </w:p>
  </w:comment>
  <w:comment w:id="146" w:author="" w:date="2012-12-03T15:00:00Z" w:initials="">
    <w:p w:rsidR="00D972C7" w:rsidRDefault="00D972C7" w:rsidP="00C2609B">
      <w:pPr>
        <w:pStyle w:val="Normal1"/>
        <w:spacing w:after="0" w:line="240" w:lineRule="auto"/>
      </w:pPr>
      <w:r>
        <w:rPr>
          <w:rFonts w:ascii="Arial" w:eastAsia="Arial" w:hAnsi="Arial" w:cs="Arial"/>
        </w:rPr>
        <w:t>I will revise Figure S6A so this is clear but, if you compare the most “diagnostic” rTCA genes, AclAB, you can see rTCA potential is much greater than WL potential.</w:t>
      </w:r>
    </w:p>
  </w:comment>
  <w:comment w:id="168" w:author="" w:date="2012-12-03T15:00:00Z" w:initials="">
    <w:p w:rsidR="00D972C7" w:rsidRDefault="00D972C7">
      <w:pPr>
        <w:pStyle w:val="Normal1"/>
        <w:spacing w:after="0" w:line="240" w:lineRule="auto"/>
      </w:pPr>
      <w:r>
        <w:rPr>
          <w:rFonts w:ascii="Arial" w:eastAsia="Arial" w:hAnsi="Arial" w:cs="Arial"/>
        </w:rPr>
        <w:t>I will revise Figure S6A so this is clear but, if you compare the most “diagnostic” rTCA genes, AclAB, you can see rTCA potential is much greater than WL potential.</w:t>
      </w:r>
    </w:p>
  </w:comment>
  <w:comment w:id="173" w:author="Timothy Williams" w:date="2012-12-03T15:00:00Z" w:initials="TW">
    <w:p w:rsidR="00D972C7" w:rsidRDefault="00D972C7">
      <w:pPr>
        <w:pStyle w:val="CommentText"/>
      </w:pPr>
      <w:r>
        <w:rPr>
          <w:rStyle w:val="CommentReference"/>
        </w:rPr>
        <w:annotationRef/>
      </w:r>
      <w:r>
        <w:t>Is this what Figure S6A is saying?</w:t>
      </w:r>
    </w:p>
  </w:comment>
  <w:comment w:id="271" w:author="" w:date="2012-12-03T15:00:00Z" w:initials="">
    <w:p w:rsidR="00D972C7" w:rsidRDefault="00D972C7">
      <w:pPr>
        <w:pStyle w:val="Normal1"/>
        <w:spacing w:after="0" w:line="240" w:lineRule="auto"/>
      </w:pPr>
      <w:r>
        <w:rPr>
          <w:rFonts w:ascii="Arial" w:eastAsia="Arial" w:hAnsi="Arial" w:cs="Arial"/>
        </w:rPr>
        <w:t>I’m going to have to look into this a bit deeper.</w:t>
      </w:r>
    </w:p>
  </w:comment>
  <w:comment w:id="272" w:author="Sheree Yau" w:date="2012-12-03T15:00:00Z" w:initials="SY">
    <w:p w:rsidR="00D972C7" w:rsidRDefault="00D972C7" w:rsidP="00456963">
      <w:pPr>
        <w:snapToGrid w:val="0"/>
        <w:spacing w:after="0" w:line="100" w:lineRule="atLeast"/>
        <w:rPr>
          <w:rFonts w:ascii="Times New Roman" w:hAnsi="Times New Roman" w:cs="Times New Roman"/>
          <w:sz w:val="20"/>
          <w:szCs w:val="20"/>
        </w:rPr>
      </w:pPr>
      <w:r>
        <w:rPr>
          <w:rStyle w:val="CommentReference"/>
        </w:rPr>
        <w:annotationRef/>
      </w:r>
      <w:r>
        <w:t>Tim, do you know of what the other rTCA genes (</w:t>
      </w:r>
      <w:r>
        <w:rPr>
          <w:rFonts w:ascii="Times New Roman" w:hAnsi="Times New Roman" w:cs="Times New Roman"/>
          <w:sz w:val="20"/>
          <w:szCs w:val="20"/>
        </w:rPr>
        <w:t>2-oxogluterate</w:t>
      </w:r>
      <w:proofErr w:type="gramStart"/>
      <w:r>
        <w:rPr>
          <w:rFonts w:ascii="Times New Roman" w:hAnsi="Times New Roman" w:cs="Times New Roman"/>
          <w:sz w:val="20"/>
          <w:szCs w:val="20"/>
        </w:rPr>
        <w:t>:ferredoxin</w:t>
      </w:r>
      <w:proofErr w:type="gramEnd"/>
      <w:r>
        <w:rPr>
          <w:rFonts w:ascii="Times New Roman" w:hAnsi="Times New Roman" w:cs="Times New Roman"/>
          <w:sz w:val="20"/>
          <w:szCs w:val="20"/>
        </w:rPr>
        <w:t xml:space="preserve"> oxidoreductase</w:t>
      </w:r>
    </w:p>
    <w:p w:rsidR="00D972C7" w:rsidRDefault="00D972C7" w:rsidP="00456963">
      <w:pPr>
        <w:snapToGrid w:val="0"/>
        <w:spacing w:after="0" w:line="100" w:lineRule="atLeast"/>
        <w:rPr>
          <w:rFonts w:ascii="Times New Roman" w:hAnsi="Times New Roman" w:cs="Times New Roman"/>
          <w:sz w:val="20"/>
          <w:szCs w:val="20"/>
        </w:rPr>
      </w:pPr>
      <w:proofErr w:type="gramStart"/>
      <w:r>
        <w:rPr>
          <w:rFonts w:ascii="Times New Roman" w:hAnsi="Times New Roman" w:cs="Times New Roman"/>
          <w:sz w:val="20"/>
          <w:szCs w:val="20"/>
        </w:rPr>
        <w:t>fumerate</w:t>
      </w:r>
      <w:proofErr w:type="gramEnd"/>
      <w:r>
        <w:rPr>
          <w:rFonts w:ascii="Times New Roman" w:hAnsi="Times New Roman" w:cs="Times New Roman"/>
          <w:sz w:val="20"/>
          <w:szCs w:val="20"/>
        </w:rPr>
        <w:t xml:space="preserve"> reductase )</w:t>
      </w:r>
    </w:p>
    <w:p w:rsidR="00D972C7" w:rsidRDefault="00D972C7">
      <w:pPr>
        <w:pStyle w:val="CommentText"/>
      </w:pPr>
      <w:proofErr w:type="gramStart"/>
      <w:r>
        <w:t>could</w:t>
      </w:r>
      <w:proofErr w:type="gramEnd"/>
      <w:r>
        <w:t xml:space="preserve"> be used for if they occur without ATP citrate lyase??</w:t>
      </w:r>
    </w:p>
  </w:comment>
  <w:comment w:id="299" w:author="" w:date="2012-12-03T15:00:00Z" w:initials="">
    <w:p w:rsidR="00D972C7" w:rsidRDefault="00D972C7">
      <w:pPr>
        <w:pStyle w:val="Normal1"/>
        <w:spacing w:after="0" w:line="240" w:lineRule="auto"/>
      </w:pPr>
      <w:r>
        <w:rPr>
          <w:rFonts w:ascii="Arial" w:eastAsia="Arial" w:hAnsi="Arial" w:cs="Arial"/>
        </w:rPr>
        <w:t>This is not very strong, especially to follow up with a strong sentence, so what is your reasoning and what can you say to strengthen this, otherwise we need to back off.</w:t>
      </w:r>
    </w:p>
  </w:comment>
  <w:comment w:id="300" w:author="" w:date="2012-12-03T15:00:00Z" w:initials="">
    <w:p w:rsidR="00D972C7" w:rsidRDefault="00D972C7">
      <w:pPr>
        <w:pStyle w:val="Normal1"/>
        <w:spacing w:after="0" w:line="240" w:lineRule="auto"/>
      </w:pPr>
      <w:r>
        <w:rPr>
          <w:rFonts w:ascii="Arial" w:eastAsia="Arial" w:hAnsi="Arial" w:cs="Arial"/>
        </w:rPr>
        <w:t>The lines of evidence for this so far 1) RF3 is related to Mollicutes 2) There are no Mollicutes in Organic Lake 3) RF3 abundance co-incides with abundance of fermentation genes 4) RF3 appears more prevalent in anaerobic environments. I’m going to search out scaffolds with the RF3 16 S genes but most likely they won’t be very long so not likely to be linked to any metabolic genes. Also, RF3 is only a candidate division in the SILVA database. I’ll check what they are classified as in other classification systems.</w:t>
      </w:r>
    </w:p>
  </w:comment>
  <w:comment w:id="306" w:author="Timothy Williams" w:date="2012-12-03T15:00:00Z" w:initials="TW">
    <w:p w:rsidR="00D972C7" w:rsidRDefault="00D972C7">
      <w:pPr>
        <w:pStyle w:val="CommentText"/>
      </w:pPr>
      <w:r>
        <w:rPr>
          <w:rStyle w:val="CommentReference"/>
        </w:rPr>
        <w:annotationRef/>
      </w:r>
      <w:r>
        <w:t xml:space="preserve">I think it’s probably better, here and elsewhere, to use the term “organic acid” instead of SCFA for things like formate, acetate etc. </w:t>
      </w:r>
    </w:p>
  </w:comment>
  <w:comment w:id="305" w:author="Timothy Williams" w:date="2012-12-03T15:00:00Z" w:initials="TW">
    <w:p w:rsidR="00D972C7" w:rsidRDefault="00D972C7">
      <w:pPr>
        <w:pStyle w:val="CommentText"/>
      </w:pPr>
      <w:r>
        <w:rPr>
          <w:rStyle w:val="CommentReference"/>
        </w:rPr>
        <w:annotationRef/>
      </w:r>
      <w:r>
        <w:t>I think it’s OK to argue fermentation; but degradation of HMW compounds to organic acids seems a stretch w/o compelling evidence to support.</w:t>
      </w:r>
    </w:p>
  </w:comment>
  <w:comment w:id="309" w:author="Timothy Williams" w:date="2012-12-03T15:00:00Z" w:initials="TW">
    <w:p w:rsidR="00D972C7" w:rsidRDefault="00D972C7">
      <w:pPr>
        <w:pStyle w:val="CommentText"/>
      </w:pPr>
      <w:r>
        <w:rPr>
          <w:rStyle w:val="CommentReference"/>
        </w:rPr>
        <w:annotationRef/>
      </w:r>
      <w:r>
        <w:t>One way of assimilating fermentation products is via carboxylate transporters in heterotrophs.  I hate to inflict more work on you, but Roseobacters use TRAP and TTT transporters to import short organic acids.</w:t>
      </w:r>
    </w:p>
  </w:comment>
  <w:comment w:id="313" w:author="Sheree Yau" w:date="2012-12-03T15:00:00Z" w:initials="SY">
    <w:p w:rsidR="00D972C7" w:rsidRDefault="00D972C7">
      <w:pPr>
        <w:pStyle w:val="CommentText"/>
      </w:pPr>
      <w:r>
        <w:rPr>
          <w:rStyle w:val="CommentReference"/>
        </w:rPr>
        <w:annotationRef/>
      </w:r>
      <w:r>
        <w:t xml:space="preserve">Tim, does it make sense to say that CO oxidizing Roseobacters would likely assimilate SCFA? </w:t>
      </w:r>
      <w:proofErr w:type="gramStart"/>
      <w:r>
        <w:t>or</w:t>
      </w:r>
      <w:proofErr w:type="gramEnd"/>
      <w:r>
        <w:t xml:space="preserve"> is that going too far?</w:t>
      </w:r>
    </w:p>
  </w:comment>
  <w:comment w:id="314" w:author="Timothy Williams" w:date="2012-12-03T15:00:00Z" w:initials="TW">
    <w:p w:rsidR="00D972C7" w:rsidRDefault="00D972C7">
      <w:pPr>
        <w:pStyle w:val="CommentText"/>
      </w:pPr>
      <w:r>
        <w:rPr>
          <w:rStyle w:val="CommentReference"/>
        </w:rPr>
        <w:annotationRef/>
      </w:r>
      <w:r>
        <w:t>It might be true, but there is no evidence to support this.</w:t>
      </w:r>
    </w:p>
  </w:comment>
  <w:comment w:id="322" w:author="Timothy Williams" w:date="2012-12-03T15:00:00Z" w:initials="TW">
    <w:p w:rsidR="00D972C7" w:rsidRDefault="00D972C7">
      <w:pPr>
        <w:pStyle w:val="CommentText"/>
      </w:pPr>
      <w:r>
        <w:rPr>
          <w:rStyle w:val="CommentReference"/>
        </w:rPr>
        <w:annotationRef/>
      </w:r>
      <w:r>
        <w:t>Strikes me as a potential tautology.</w:t>
      </w:r>
    </w:p>
  </w:comment>
  <w:comment w:id="373" w:author="Sheree Yau" w:date="2012-12-03T15:00:00Z" w:initials="SY">
    <w:p w:rsidR="00D972C7" w:rsidRDefault="00D972C7">
      <w:pPr>
        <w:pStyle w:val="CommentText"/>
      </w:pPr>
      <w:r>
        <w:rPr>
          <w:rStyle w:val="CommentReference"/>
        </w:rPr>
        <w:annotationRef/>
      </w:r>
      <w:r>
        <w:t>Tim, do you have any reference for GDH working to assimilate ammonia?</w:t>
      </w:r>
    </w:p>
  </w:comment>
  <w:comment w:id="374" w:author="Timothy Williams" w:date="2012-12-03T15:00:00Z" w:initials="TW">
    <w:p w:rsidR="00D972C7" w:rsidRDefault="00D972C7">
      <w:pPr>
        <w:pStyle w:val="CommentText"/>
      </w:pPr>
      <w:r>
        <w:rPr>
          <w:rStyle w:val="CommentReference"/>
        </w:rPr>
        <w:annotationRef/>
      </w:r>
      <w:r>
        <w:t>I don’t think we need one – it’s common knowledge that GDH works in both directions.</w:t>
      </w:r>
    </w:p>
  </w:comment>
  <w:comment w:id="416" w:author="Timothy Williams" w:date="2012-12-03T15:00:00Z" w:initials="TW">
    <w:p w:rsidR="00D972C7" w:rsidRDefault="00D972C7">
      <w:pPr>
        <w:pStyle w:val="CommentText"/>
      </w:pPr>
      <w:r>
        <w:rPr>
          <w:rStyle w:val="CommentReference"/>
        </w:rPr>
        <w:annotationRef/>
      </w:r>
      <w:r>
        <w:t xml:space="preserve">What does </w:t>
      </w:r>
    </w:p>
  </w:comment>
  <w:comment w:id="417" w:author="Timothy Williams" w:date="2012-12-03T15:00:00Z" w:initials="TW">
    <w:p w:rsidR="00D972C7" w:rsidRDefault="00D972C7">
      <w:pPr>
        <w:pStyle w:val="CommentText"/>
      </w:pPr>
      <w:r>
        <w:rPr>
          <w:rStyle w:val="CommentReference"/>
        </w:rPr>
        <w:annotationRef/>
      </w:r>
      <w:r>
        <w:t>I inserted a mention of Stickland rxns elsewhere.</w:t>
      </w:r>
    </w:p>
  </w:comment>
  <w:comment w:id="475" w:author="Timothy Williams" w:date="2012-12-03T15:00:00Z" w:initials="TW">
    <w:p w:rsidR="00D972C7" w:rsidRDefault="00D972C7">
      <w:pPr>
        <w:pStyle w:val="CommentText"/>
      </w:pPr>
      <w:r>
        <w:rPr>
          <w:rStyle w:val="CommentReference"/>
        </w:rPr>
        <w:annotationRef/>
      </w:r>
      <w:r>
        <w:t>But there’s abundant ammonia in the deep zone!  Ammonia is the best N source of all!!</w:t>
      </w:r>
    </w:p>
  </w:comment>
  <w:comment w:id="474" w:author="Timothy Williams" w:date="2012-12-03T15:00:00Z" w:initials="TW">
    <w:p w:rsidR="00D972C7" w:rsidRDefault="00D972C7">
      <w:pPr>
        <w:pStyle w:val="CommentText"/>
      </w:pPr>
      <w:r>
        <w:rPr>
          <w:rStyle w:val="CommentReference"/>
        </w:rPr>
        <w:annotationRef/>
      </w:r>
      <w:r>
        <w:t>Delete?</w:t>
      </w:r>
    </w:p>
  </w:comment>
  <w:comment w:id="476" w:author="Timothy Williams" w:date="2012-12-03T15:00:00Z" w:initials="TW">
    <w:p w:rsidR="00D972C7" w:rsidRDefault="00D972C7">
      <w:pPr>
        <w:pStyle w:val="CommentText"/>
      </w:pPr>
      <w:r>
        <w:rPr>
          <w:rStyle w:val="CommentReference"/>
        </w:rPr>
        <w:annotationRef/>
      </w:r>
      <w:r>
        <w:t>Is it “unusual”?  Based on the apparent lack of S oxidation pathways, a lot of S chemistry seems absent.</w:t>
      </w:r>
    </w:p>
  </w:comment>
  <w:comment w:id="478" w:author="Timothy Williams" w:date="2012-12-03T15:00:00Z" w:initials="TW">
    <w:p w:rsidR="00D972C7" w:rsidRDefault="00D972C7">
      <w:pPr>
        <w:pStyle w:val="CommentText"/>
      </w:pPr>
      <w:r>
        <w:rPr>
          <w:rStyle w:val="CommentReference"/>
        </w:rPr>
        <w:annotationRef/>
      </w:r>
      <w:r>
        <w:t>Which sox genes were found?  It would help to know if just soxA and soxB were found, or sox C and soxD as well, because it would tell us about S storage as well.</w:t>
      </w:r>
    </w:p>
  </w:comment>
  <w:comment w:id="479" w:author="Timothy Williams" w:date="2012-12-03T15:00:00Z" w:initials="TW">
    <w:p w:rsidR="00D972C7" w:rsidRDefault="00D972C7">
      <w:pPr>
        <w:pStyle w:val="CommentText"/>
      </w:pPr>
      <w:r>
        <w:rPr>
          <w:rStyle w:val="CommentReference"/>
        </w:rPr>
        <w:annotationRef/>
      </w:r>
      <w:r>
        <w:t>But the Sox system is not actually given in Table 2.  Sulfite oxidase is mentioned (Sor), but this is totally different… bit confused here.</w:t>
      </w:r>
    </w:p>
  </w:comment>
  <w:comment w:id="481" w:author="Timothy Williams" w:date="2012-12-03T15:00:00Z" w:initials="TW">
    <w:p w:rsidR="00D972C7" w:rsidRDefault="00D972C7">
      <w:pPr>
        <w:pStyle w:val="CommentText"/>
      </w:pPr>
      <w:r>
        <w:rPr>
          <w:rStyle w:val="CommentReference"/>
        </w:rPr>
        <w:annotationRef/>
      </w:r>
      <w:r>
        <w:t>This is what is meant here, right?</w:t>
      </w:r>
    </w:p>
  </w:comment>
  <w:comment w:id="493" w:author="Timothy Williams" w:date="2012-12-03T15:00:00Z" w:initials="TW">
    <w:p w:rsidR="00D972C7" w:rsidRDefault="00D972C7">
      <w:pPr>
        <w:pStyle w:val="CommentText"/>
      </w:pPr>
      <w:r>
        <w:rPr>
          <w:rStyle w:val="CommentReference"/>
        </w:rPr>
        <w:annotationRef/>
      </w:r>
      <w:r>
        <w:t>Sox system can use nitrate as terminal e acceptor, not just oxygen.</w:t>
      </w:r>
    </w:p>
  </w:comment>
  <w:comment w:id="502" w:author="Timothy Williams" w:date="2012-12-03T15:00:00Z" w:initials="TW">
    <w:p w:rsidR="00D972C7" w:rsidRDefault="00D972C7">
      <w:pPr>
        <w:pStyle w:val="CommentText"/>
      </w:pPr>
      <w:r>
        <w:rPr>
          <w:rStyle w:val="CommentReference"/>
        </w:rPr>
        <w:annotationRef/>
      </w:r>
      <w:r>
        <w:t>What about sulfide oxidoreductase (sqr)?</w:t>
      </w:r>
    </w:p>
  </w:comment>
  <w:comment w:id="499" w:author="Timothy Williams" w:date="2012-12-03T15:00:00Z" w:initials="TW">
    <w:p w:rsidR="00D972C7" w:rsidRDefault="00D972C7">
      <w:pPr>
        <w:pStyle w:val="CommentText"/>
      </w:pPr>
      <w:r>
        <w:rPr>
          <w:rStyle w:val="CommentReference"/>
        </w:rPr>
        <w:annotationRef/>
      </w:r>
      <w:r>
        <w:t>The sox genes (soxA</w:t>
      </w:r>
      <w:proofErr w:type="gramStart"/>
      <w:r>
        <w:t>,soxB,soxC</w:t>
      </w:r>
      <w:proofErr w:type="gramEnd"/>
      <w:r>
        <w:t>, etc) of epsilonproteobacteria are highly divergent compared to other sulfur-oxidizers - this is mentioned in the Sulfurimonas denitrificans genome paper by Sievert &amp;c.  So maybe the Organic Lake epsilons have sox genes, but they just weren't picked up.  Could you relax the threshold?</w:t>
      </w:r>
    </w:p>
  </w:comment>
  <w:comment w:id="523" w:author="Timothy Williams" w:date="2012-12-03T15:00:00Z" w:initials="TW">
    <w:p w:rsidR="00D972C7" w:rsidRDefault="00D972C7">
      <w:pPr>
        <w:pStyle w:val="CommentText"/>
      </w:pPr>
      <w:r>
        <w:rPr>
          <w:rStyle w:val="CommentReference"/>
        </w:rPr>
        <w:annotationRef/>
      </w:r>
      <w:r>
        <w:t>PSR is involved in sulfur *reduction*.</w:t>
      </w:r>
    </w:p>
  </w:comment>
  <w:comment w:id="524" w:author="Sheree Yau" w:date="2012-12-03T15:00:00Z" w:initials="SY">
    <w:p w:rsidR="00D972C7" w:rsidRDefault="00D972C7">
      <w:pPr>
        <w:pStyle w:val="CommentText"/>
      </w:pPr>
      <w:r>
        <w:rPr>
          <w:rStyle w:val="CommentReference"/>
        </w:rPr>
        <w:annotationRef/>
      </w:r>
      <w:r>
        <w:t>Tim, does this make sense?</w:t>
      </w:r>
    </w:p>
  </w:comment>
  <w:comment w:id="525" w:author="Timothy Williams" w:date="2012-12-03T15:00:00Z" w:initials="TW">
    <w:p w:rsidR="00D972C7" w:rsidRDefault="00D972C7">
      <w:pPr>
        <w:pStyle w:val="CommentText"/>
      </w:pPr>
      <w:r>
        <w:rPr>
          <w:rStyle w:val="CommentReference"/>
        </w:rPr>
        <w:annotationRef/>
      </w:r>
      <w:r>
        <w:t xml:space="preserve">Not in light of the presented evidence. </w:t>
      </w:r>
      <w:r>
        <w:sym w:font="Wingdings" w:char="F04C"/>
      </w:r>
    </w:p>
  </w:comment>
  <w:comment w:id="559" w:author="Timothy Williams" w:date="2012-12-03T15:00:00Z" w:initials="TW">
    <w:p w:rsidR="00D972C7" w:rsidRDefault="00D972C7">
      <w:pPr>
        <w:pStyle w:val="CommentText"/>
      </w:pPr>
      <w:r>
        <w:rPr>
          <w:rStyle w:val="CommentReference"/>
        </w:rPr>
        <w:annotationRef/>
      </w:r>
      <w:r>
        <w:t>I don’t immediately see how.  How exactly does the “</w:t>
      </w:r>
      <w:r w:rsidRPr="00453064">
        <w:t>lack of dissimilatory sulfur cycling</w:t>
      </w:r>
      <w:r>
        <w:t>” contribute</w:t>
      </w:r>
      <w:r w:rsidRPr="00453064">
        <w:t xml:space="preserve"> to </w:t>
      </w:r>
      <w:r>
        <w:t>“</w:t>
      </w:r>
      <w:r w:rsidRPr="00453064">
        <w:t>th</w:t>
      </w:r>
      <w:r>
        <w:t>e accumulation of DMS and DMSP”</w:t>
      </w:r>
      <w:proofErr w:type="gramStart"/>
      <w:r>
        <w:t>.?</w:t>
      </w:r>
      <w:proofErr w:type="gramEnd"/>
    </w:p>
  </w:comment>
  <w:comment w:id="567" w:author="Timothy Williams" w:date="2012-12-03T15:00:00Z" w:initials="TW">
    <w:p w:rsidR="00D972C7" w:rsidRDefault="00D972C7">
      <w:pPr>
        <w:pStyle w:val="CommentText"/>
      </w:pPr>
      <w:r>
        <w:rPr>
          <w:rStyle w:val="CommentReference"/>
        </w:rPr>
        <w:annotationRef/>
      </w:r>
      <w:r>
        <w:t>I’m not clear on how DSR relates to DMS oxidation. Sox and Dsr do not act on DMS, as far as I know.</w:t>
      </w:r>
    </w:p>
  </w:comment>
  <w:comment w:id="568" w:author="Timothy Williams" w:date="2012-12-03T15:00:00Z" w:initials="TW">
    <w:p w:rsidR="00D972C7" w:rsidRDefault="00D972C7">
      <w:pPr>
        <w:pStyle w:val="CommentText"/>
      </w:pPr>
      <w:r>
        <w:rPr>
          <w:rStyle w:val="CommentReference"/>
        </w:rPr>
        <w:annotationRef/>
      </w:r>
      <w:r>
        <w:t>What about DMSP ABC transporters (especially the substrate-binding subunit).  Usually they are annotated as glycine betaine transporters, but they also take up DMSP.</w:t>
      </w:r>
    </w:p>
  </w:comment>
  <w:comment w:id="572" w:author="Timothy Williams" w:date="2012-12-03T15:00:00Z" w:initials="TW">
    <w:p w:rsidR="00D972C7" w:rsidRDefault="00D972C7">
      <w:pPr>
        <w:pStyle w:val="CommentText"/>
      </w:pPr>
      <w:r>
        <w:rPr>
          <w:rStyle w:val="CommentReference"/>
        </w:rPr>
        <w:annotationRef/>
      </w:r>
      <w:r>
        <w:t>What was the closest match?</w:t>
      </w:r>
    </w:p>
  </w:comment>
  <w:comment w:id="573" w:author="Timothy Williams" w:date="2012-12-03T15:00:00Z" w:initials="TW">
    <w:p w:rsidR="00D972C7" w:rsidRDefault="00D972C7">
      <w:pPr>
        <w:pStyle w:val="CommentText"/>
      </w:pPr>
      <w:r>
        <w:rPr>
          <w:rStyle w:val="CommentReference"/>
        </w:rPr>
        <w:annotationRef/>
      </w:r>
      <w:r>
        <w:t>I doubt that Bacteroidetes are capable of DMS degradation.  Might be a good idea to check Bacteroidetes genomes for dddD orthologs.  If Dunaliella has DMS-degrading ability, I doubt if it uses dddD.</w:t>
      </w:r>
    </w:p>
  </w:comment>
  <w:comment w:id="577" w:author="Timothy Williams" w:date="2012-12-03T15:00:00Z" w:initials="TW">
    <w:p w:rsidR="00D972C7" w:rsidRDefault="00D972C7">
      <w:pPr>
        <w:pStyle w:val="CommentText"/>
      </w:pPr>
      <w:r>
        <w:rPr>
          <w:rStyle w:val="CommentReference"/>
        </w:rPr>
        <w:annotationRef/>
      </w:r>
      <w:r>
        <w:t>Is this what u meant?</w:t>
      </w:r>
    </w:p>
  </w:comment>
  <w:comment w:id="588" w:author="Timothy Williams" w:date="2012-12-03T15:00:00Z" w:initials="TW">
    <w:p w:rsidR="00D972C7" w:rsidRDefault="00D972C7">
      <w:pPr>
        <w:pStyle w:val="CommentText"/>
      </w:pPr>
      <w:r>
        <w:rPr>
          <w:rStyle w:val="CommentReference"/>
        </w:rPr>
        <w:annotationRef/>
      </w:r>
      <w:r>
        <w:t>Double-check.  This is the first I’ve heard of this pathway.</w:t>
      </w:r>
    </w:p>
  </w:comment>
  <w:comment w:id="589" w:author="" w:date="2012-12-03T15:00:00Z" w:initials="">
    <w:p w:rsidR="00D972C7" w:rsidRDefault="00D972C7">
      <w:pPr>
        <w:pStyle w:val="Normal1"/>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590" w:author="" w:date="2012-12-03T15:00:00Z" w:initials="">
    <w:p w:rsidR="00D972C7" w:rsidRDefault="00D972C7">
      <w:pPr>
        <w:pStyle w:val="Normal1"/>
        <w:spacing w:after="0" w:line="240" w:lineRule="auto"/>
      </w:pPr>
      <w:r>
        <w:rPr>
          <w:rFonts w:ascii="Arial" w:eastAsia="Arial" w:hAnsi="Arial" w:cs="Arial"/>
        </w:rPr>
        <w:t>I’ll have to fully sort this out too.</w:t>
      </w:r>
    </w:p>
  </w:comment>
  <w:comment w:id="591" w:author="" w:date="2012-12-03T15:00:00Z" w:initials="">
    <w:p w:rsidR="00D972C7" w:rsidRDefault="00D972C7">
      <w:pPr>
        <w:pStyle w:val="Normal1"/>
        <w:spacing w:after="0" w:line="240" w:lineRule="auto"/>
      </w:pPr>
      <w:r>
        <w:rPr>
          <w:rFonts w:ascii="Arial" w:eastAsia="Arial" w:hAnsi="Arial" w:cs="Arial"/>
        </w:rPr>
        <w:t>I have not edited below because I’m a bit unsure about it. There are two conflicting issues. If the data is not suitable then representation will be affected because you can only detect what you know about. Any real differences need to be carefully explained. Even if you need to expand for now can you more fully explain please.</w:t>
      </w:r>
    </w:p>
  </w:comment>
  <w:comment w:id="592" w:author="Timothy Williams" w:date="2012-12-03T15:00:00Z" w:initials="TW">
    <w:p w:rsidR="00D972C7" w:rsidRDefault="00D972C7">
      <w:pPr>
        <w:pStyle w:val="CommentText"/>
      </w:pPr>
      <w:r>
        <w:rPr>
          <w:rStyle w:val="CommentReference"/>
        </w:rPr>
        <w:annotationRef/>
      </w:r>
      <w:r>
        <w:t>I think Rick may have a point.  Comparing your results to those of previous studies may be “apples and oranges”.</w:t>
      </w:r>
    </w:p>
  </w:comment>
  <w:comment w:id="593" w:author="Sheree Yau" w:date="2012-12-03T15:00:00Z" w:initials="SY">
    <w:p w:rsidR="00D972C7" w:rsidRDefault="00D972C7">
      <w:pPr>
        <w:pStyle w:val="CommentText"/>
      </w:pPr>
      <w:r>
        <w:rPr>
          <w:rStyle w:val="CommentReference"/>
        </w:rPr>
        <w:annotationRef/>
      </w:r>
      <w:r>
        <w:t>Repetitive.</w:t>
      </w:r>
    </w:p>
  </w:comment>
  <w:comment w:id="594" w:author="Sheree Yau" w:date="2012-12-03T15:00:00Z" w:initials="SY">
    <w:p w:rsidR="00D972C7" w:rsidRDefault="00D972C7">
      <w:pPr>
        <w:pStyle w:val="CommentText"/>
      </w:pPr>
      <w:r>
        <w:rPr>
          <w:rStyle w:val="CommentReference"/>
        </w:rPr>
        <w:annotationRef/>
      </w:r>
      <w:r>
        <w:t>Add in photoheterotrophy</w:t>
      </w:r>
    </w:p>
  </w:comment>
  <w:comment w:id="595" w:author="Timothy Williams" w:date="2012-12-03T15:00:00Z" w:initials="TW">
    <w:p w:rsidR="00D972C7" w:rsidRDefault="00D972C7">
      <w:pPr>
        <w:pStyle w:val="CommentText"/>
      </w:pPr>
      <w:r>
        <w:rPr>
          <w:rStyle w:val="CommentReference"/>
        </w:rPr>
        <w:annotationRef/>
      </w:r>
      <w:r>
        <w:t>Again, I don’t see the connection between dissimilatory sulfur cycling and DMSP/DMS.</w:t>
      </w:r>
    </w:p>
  </w:comment>
  <w:comment w:id="596" w:author="Timothy Williams" w:date="2012-12-03T15:00:00Z" w:initials="TW">
    <w:p w:rsidR="00D972C7" w:rsidRDefault="00D972C7">
      <w:pPr>
        <w:pStyle w:val="CommentText"/>
      </w:pPr>
      <w:r>
        <w:rPr>
          <w:rStyle w:val="CommentReference"/>
        </w:rPr>
        <w:annotationRef/>
      </w:r>
      <w:r>
        <w:t>Apart from Aquiluna having proteorhodopsin, I can’t think of what we’ve learned about any of these groups.  RF3 *might* be fermentative…?</w:t>
      </w:r>
    </w:p>
  </w:comment>
  <w:comment w:id="597" w:author="Timothy Williams" w:date="2012-12-03T15:00:00Z" w:initials="TW">
    <w:p w:rsidR="00D972C7" w:rsidRDefault="00D972C7">
      <w:pPr>
        <w:pStyle w:val="CommentText"/>
      </w:pPr>
      <w:r>
        <w:rPr>
          <w:rStyle w:val="CommentReference"/>
        </w:rPr>
        <w:annotationRef/>
      </w:r>
      <w:r>
        <w:t>I didn’t edit this last paragraph – I don’t think I’m qualified to comment on the scenario presented.  But does the lake *need* a constant input of C or N from bird sh*t?</w:t>
      </w:r>
    </w:p>
  </w:comment>
  <w:comment w:id="598" w:author="" w:date="2012-12-03T15:00:00Z" w:initials="">
    <w:p w:rsidR="00D972C7" w:rsidRDefault="00D972C7">
      <w:pPr>
        <w:pStyle w:val="Normal1"/>
        <w:spacing w:after="0" w:line="240" w:lineRule="auto"/>
      </w:pPr>
      <w:r>
        <w:rPr>
          <w:rFonts w:ascii="Arial" w:eastAsia="Arial" w:hAnsi="Arial" w:cs="Arial"/>
        </w:rPr>
        <w:t>John may be worth including some approximation to provide some perspective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grammar="clean"/>
  <w:trackRevisions/>
  <w:defaultTabStop w:val="720"/>
  <w:characterSpacingControl w:val="doNotCompress"/>
  <w:compat>
    <w:useFELayout/>
  </w:compat>
  <w:rsids>
    <w:rsidRoot w:val="00E93911"/>
    <w:rsid w:val="00017B51"/>
    <w:rsid w:val="000518B6"/>
    <w:rsid w:val="00072026"/>
    <w:rsid w:val="000727D9"/>
    <w:rsid w:val="00094FF7"/>
    <w:rsid w:val="000C0C5B"/>
    <w:rsid w:val="000C28C9"/>
    <w:rsid w:val="00126B90"/>
    <w:rsid w:val="0015089A"/>
    <w:rsid w:val="00187DEE"/>
    <w:rsid w:val="001D5F49"/>
    <w:rsid w:val="001D6444"/>
    <w:rsid w:val="001D6508"/>
    <w:rsid w:val="001F1DBB"/>
    <w:rsid w:val="00204176"/>
    <w:rsid w:val="00210028"/>
    <w:rsid w:val="0023564C"/>
    <w:rsid w:val="00261A16"/>
    <w:rsid w:val="00284832"/>
    <w:rsid w:val="002C7FB8"/>
    <w:rsid w:val="002D5261"/>
    <w:rsid w:val="002D6BAD"/>
    <w:rsid w:val="0030274C"/>
    <w:rsid w:val="00303D75"/>
    <w:rsid w:val="00307710"/>
    <w:rsid w:val="003170D5"/>
    <w:rsid w:val="00334132"/>
    <w:rsid w:val="00350BAE"/>
    <w:rsid w:val="003E2E27"/>
    <w:rsid w:val="00421162"/>
    <w:rsid w:val="0043032A"/>
    <w:rsid w:val="004439B8"/>
    <w:rsid w:val="00445973"/>
    <w:rsid w:val="00452D35"/>
    <w:rsid w:val="00453064"/>
    <w:rsid w:val="00456963"/>
    <w:rsid w:val="0047123B"/>
    <w:rsid w:val="004930F2"/>
    <w:rsid w:val="00493248"/>
    <w:rsid w:val="004A0319"/>
    <w:rsid w:val="004C2F15"/>
    <w:rsid w:val="004C6E09"/>
    <w:rsid w:val="004F0192"/>
    <w:rsid w:val="00506DAA"/>
    <w:rsid w:val="0052203F"/>
    <w:rsid w:val="005261B0"/>
    <w:rsid w:val="00526B3A"/>
    <w:rsid w:val="005368C7"/>
    <w:rsid w:val="00562354"/>
    <w:rsid w:val="00572144"/>
    <w:rsid w:val="00574FAE"/>
    <w:rsid w:val="005924E0"/>
    <w:rsid w:val="005B3E75"/>
    <w:rsid w:val="005F297B"/>
    <w:rsid w:val="00600B3F"/>
    <w:rsid w:val="006018C8"/>
    <w:rsid w:val="00622C10"/>
    <w:rsid w:val="0064285E"/>
    <w:rsid w:val="00653E28"/>
    <w:rsid w:val="0068330B"/>
    <w:rsid w:val="00694977"/>
    <w:rsid w:val="006C0037"/>
    <w:rsid w:val="006D711F"/>
    <w:rsid w:val="006F5960"/>
    <w:rsid w:val="00700107"/>
    <w:rsid w:val="007101DF"/>
    <w:rsid w:val="00717562"/>
    <w:rsid w:val="00734B0A"/>
    <w:rsid w:val="0073566D"/>
    <w:rsid w:val="00745A0B"/>
    <w:rsid w:val="007530EA"/>
    <w:rsid w:val="007830AA"/>
    <w:rsid w:val="007C50ED"/>
    <w:rsid w:val="007C5CA7"/>
    <w:rsid w:val="008055D7"/>
    <w:rsid w:val="008103E2"/>
    <w:rsid w:val="00856743"/>
    <w:rsid w:val="00856757"/>
    <w:rsid w:val="00891E97"/>
    <w:rsid w:val="008A397A"/>
    <w:rsid w:val="008D7CF1"/>
    <w:rsid w:val="008E25E2"/>
    <w:rsid w:val="009018D0"/>
    <w:rsid w:val="00923863"/>
    <w:rsid w:val="00973933"/>
    <w:rsid w:val="009A0944"/>
    <w:rsid w:val="009D7427"/>
    <w:rsid w:val="00A012D4"/>
    <w:rsid w:val="00A10CB2"/>
    <w:rsid w:val="00A14A93"/>
    <w:rsid w:val="00A37CE2"/>
    <w:rsid w:val="00A57202"/>
    <w:rsid w:val="00A80A20"/>
    <w:rsid w:val="00AA310A"/>
    <w:rsid w:val="00AB02B2"/>
    <w:rsid w:val="00AD1678"/>
    <w:rsid w:val="00B04448"/>
    <w:rsid w:val="00B80844"/>
    <w:rsid w:val="00BA5F2B"/>
    <w:rsid w:val="00BC3899"/>
    <w:rsid w:val="00BC531B"/>
    <w:rsid w:val="00BD5343"/>
    <w:rsid w:val="00BE2C47"/>
    <w:rsid w:val="00BF69B3"/>
    <w:rsid w:val="00C0743C"/>
    <w:rsid w:val="00C133F0"/>
    <w:rsid w:val="00C1777D"/>
    <w:rsid w:val="00C25B2E"/>
    <w:rsid w:val="00C2609B"/>
    <w:rsid w:val="00C27D53"/>
    <w:rsid w:val="00C45D27"/>
    <w:rsid w:val="00C55789"/>
    <w:rsid w:val="00C768CE"/>
    <w:rsid w:val="00C8505E"/>
    <w:rsid w:val="00CD76FA"/>
    <w:rsid w:val="00CF07F5"/>
    <w:rsid w:val="00D15250"/>
    <w:rsid w:val="00D176A2"/>
    <w:rsid w:val="00D96368"/>
    <w:rsid w:val="00D972C7"/>
    <w:rsid w:val="00DA4323"/>
    <w:rsid w:val="00DB0D70"/>
    <w:rsid w:val="00DB701C"/>
    <w:rsid w:val="00DF0E2F"/>
    <w:rsid w:val="00DF7BD3"/>
    <w:rsid w:val="00E073D8"/>
    <w:rsid w:val="00E211C1"/>
    <w:rsid w:val="00E340A9"/>
    <w:rsid w:val="00E7667C"/>
    <w:rsid w:val="00E83757"/>
    <w:rsid w:val="00E93911"/>
    <w:rsid w:val="00EB163C"/>
    <w:rsid w:val="00ED4C50"/>
    <w:rsid w:val="00EE1021"/>
    <w:rsid w:val="00F1122F"/>
    <w:rsid w:val="00F14F8A"/>
    <w:rsid w:val="00F56C4A"/>
    <w:rsid w:val="00F57109"/>
    <w:rsid w:val="00F73A7C"/>
    <w:rsid w:val="00F8352C"/>
    <w:rsid w:val="00FA454F"/>
    <w:rsid w:val="00FC4138"/>
    <w:rsid w:val="00FC6E4F"/>
    <w:rsid w:val="00FD31E7"/>
    <w:rsid w:val="00FE29DC"/>
    <w:rsid w:val="00FE6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1486</TotalTime>
  <Pages>24</Pages>
  <Words>13711</Words>
  <Characters>78158</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Timothy Williams</cp:lastModifiedBy>
  <cp:revision>14</cp:revision>
  <dcterms:created xsi:type="dcterms:W3CDTF">2012-11-29T06:07:00Z</dcterms:created>
  <dcterms:modified xsi:type="dcterms:W3CDTF">2012-12-03T04:03:00Z</dcterms:modified>
</cp:coreProperties>
</file>