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911" w:rsidRDefault="00C45D27">
      <w:pPr>
        <w:pStyle w:val="Normal1"/>
        <w:spacing w:after="0" w:line="240" w:lineRule="auto"/>
      </w:pPr>
      <w:r>
        <w:rPr>
          <w:rFonts w:ascii="Times New Roman" w:eastAsia="Times New Roman" w:hAnsi="Times New Roman" w:cs="Times New Roman"/>
          <w:b/>
          <w:sz w:val="32"/>
        </w:rPr>
        <w:t xml:space="preserve">Heterotrophic </w:t>
      </w:r>
      <w:commentRangeStart w:id="0"/>
      <w:commentRangeStart w:id="1"/>
      <w:r>
        <w:rPr>
          <w:rFonts w:ascii="Times New Roman" w:eastAsia="Times New Roman" w:hAnsi="Times New Roman" w:cs="Times New Roman"/>
          <w:b/>
          <w:sz w:val="32"/>
        </w:rPr>
        <w:t>resourcefulness</w:t>
      </w:r>
      <w:commentRangeEnd w:id="0"/>
      <w:r>
        <w:commentReference w:id="0"/>
      </w:r>
      <w:commentRangeEnd w:id="1"/>
      <w:r w:rsidR="00BD5343">
        <w:rPr>
          <w:rStyle w:val="CommentReference"/>
          <w:rFonts w:asciiTheme="minorHAnsi" w:eastAsiaTheme="minorEastAsia" w:hAnsiTheme="minorHAnsi" w:cstheme="minorBidi"/>
          <w:color w:val="auto"/>
        </w:rPr>
        <w:commentReference w:id="1"/>
      </w:r>
      <w:r>
        <w:rPr>
          <w:rFonts w:ascii="Times New Roman" w:eastAsia="Times New Roman" w:hAnsi="Times New Roman" w:cs="Times New Roman"/>
          <w:b/>
          <w:sz w:val="32"/>
        </w:rPr>
        <w:t xml:space="preserve"> and unusual sulfur biogeochemistry in a hypersaline Antarctic lake</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w:t>
      </w:r>
      <w:commentRangeStart w:id="2"/>
      <w:r>
        <w:rPr>
          <w:rFonts w:ascii="Times New Roman" w:eastAsia="Times New Roman" w:hAnsi="Times New Roman" w:cs="Times New Roman"/>
          <w:sz w:val="24"/>
        </w:rPr>
        <w:t>T</w:t>
      </w:r>
      <w:ins w:id="3" w:author="Timothy Williams" w:date="2012-12-20T10:13:00Z">
        <w:r w:rsidR="00091A9D">
          <w:rPr>
            <w:rFonts w:ascii="Times New Roman" w:eastAsia="Times New Roman" w:hAnsi="Times New Roman" w:cs="Times New Roman"/>
            <w:sz w:val="24"/>
          </w:rPr>
          <w:t xml:space="preserve">imothy </w:t>
        </w:r>
      </w:ins>
      <w:del w:id="4" w:author="Timothy Williams" w:date="2012-12-20T10:13:00Z">
        <w:r w:rsidDel="00091A9D">
          <w:rPr>
            <w:rFonts w:ascii="Times New Roman" w:eastAsia="Times New Roman" w:hAnsi="Times New Roman" w:cs="Times New Roman"/>
            <w:sz w:val="24"/>
          </w:rPr>
          <w:delText>.</w:delText>
        </w:r>
      </w:del>
      <w:r>
        <w:rPr>
          <w:rFonts w:ascii="Times New Roman" w:eastAsia="Times New Roman" w:hAnsi="Times New Roman" w:cs="Times New Roman"/>
          <w:sz w:val="24"/>
        </w:rPr>
        <w:t>J. Williams</w:t>
      </w:r>
      <w:commentRangeEnd w:id="2"/>
      <w:r w:rsidR="00091A9D">
        <w:rPr>
          <w:rStyle w:val="CommentReference"/>
          <w:rFonts w:asciiTheme="minorHAnsi" w:eastAsiaTheme="minorEastAsia" w:hAnsiTheme="minorHAnsi" w:cstheme="minorBidi"/>
          <w:color w:val="auto"/>
        </w:rPr>
        <w:commentReference w:id="2"/>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 Western Australia, Australia.</w:t>
      </w:r>
      <w:proofErr w:type="gramEnd"/>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Marine Research Laboratories, Tasmanian Aquaculture and Fisheries Institute, University of Tasmania, Hobart, Tasmania, Australia.</w:t>
      </w:r>
      <w:proofErr w:type="gramEnd"/>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Abstract</w:t>
      </w:r>
    </w:p>
    <w:p w:rsidR="00E93911" w:rsidRDefault="00C45D27">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w:t>
      </w:r>
      <w:del w:id="5" w:author="Timothy Williams" w:date="2012-12-20T10:15:00Z">
        <w:r w:rsidDel="00091A9D">
          <w:rPr>
            <w:rFonts w:ascii="Times New Roman" w:eastAsia="Times New Roman" w:hAnsi="Times New Roman" w:cs="Times New Roman"/>
            <w:b/>
            <w:sz w:val="24"/>
          </w:rPr>
          <w:delText xml:space="preserve">lineages </w:delText>
        </w:r>
      </w:del>
      <w:ins w:id="6" w:author="Timothy Williams" w:date="2012-12-20T10:15:00Z">
        <w:r w:rsidR="00091A9D">
          <w:rPr>
            <w:rFonts w:ascii="Times New Roman" w:eastAsia="Times New Roman" w:hAnsi="Times New Roman" w:cs="Times New Roman"/>
            <w:b/>
            <w:sz w:val="24"/>
          </w:rPr>
          <w:t xml:space="preserve">taxa </w:t>
        </w:r>
      </w:ins>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del w:id="7" w:author="Sheree Yau" w:date="2012-12-08T17:53:00Z">
        <w:r w:rsidDel="005341F3">
          <w:rPr>
            <w:rFonts w:ascii="Times New Roman" w:eastAsia="Times New Roman" w:hAnsi="Times New Roman" w:cs="Times New Roman"/>
            <w:b/>
            <w:sz w:val="24"/>
          </w:rPr>
          <w:delText xml:space="preserve"> </w:delText>
        </w:r>
        <w:commentRangeStart w:id="8"/>
        <w:r w:rsidDel="005341F3">
          <w:rPr>
            <w:rFonts w:ascii="Times New Roman" w:eastAsia="Times New Roman" w:hAnsi="Times New Roman" w:cs="Times New Roman"/>
            <w:b/>
            <w:sz w:val="24"/>
          </w:rPr>
          <w:delText>and associated with fermentation</w:delText>
        </w:r>
      </w:del>
      <w:commentRangeEnd w:id="8"/>
      <w:ins w:id="9" w:author="Sheree Yau" w:date="2012-12-08T17:56:00Z">
        <w:r w:rsidR="005341F3">
          <w:rPr>
            <w:rFonts w:ascii="Times New Roman" w:eastAsia="Times New Roman" w:hAnsi="Times New Roman" w:cs="Times New Roman"/>
            <w:b/>
            <w:sz w:val="24"/>
          </w:rPr>
          <w:t xml:space="preserve"> </w:t>
        </w:r>
      </w:ins>
      <w:ins w:id="10" w:author="Sheree Yau" w:date="2012-12-08T18:02:00Z">
        <w:r w:rsidR="00FE01F6">
          <w:rPr>
            <w:rFonts w:ascii="Times New Roman" w:eastAsia="Times New Roman" w:hAnsi="Times New Roman" w:cs="Times New Roman"/>
            <w:b/>
            <w:sz w:val="24"/>
          </w:rPr>
          <w:t>and</w:t>
        </w:r>
      </w:ins>
      <w:ins w:id="11" w:author="Sheree Yau" w:date="2012-12-08T17:56:00Z">
        <w:r w:rsidR="005341F3">
          <w:rPr>
            <w:rFonts w:ascii="Times New Roman" w:eastAsia="Times New Roman" w:hAnsi="Times New Roman" w:cs="Times New Roman"/>
            <w:b/>
            <w:sz w:val="24"/>
          </w:rPr>
          <w:t xml:space="preserve"> OD1 in the </w:t>
        </w:r>
      </w:ins>
      <w:ins w:id="12" w:author="Sheree Yau" w:date="2012-12-08T18:02:00Z">
        <w:r w:rsidR="00FE01F6">
          <w:rPr>
            <w:rFonts w:ascii="Times New Roman" w:eastAsia="Times New Roman" w:hAnsi="Times New Roman" w:cs="Times New Roman"/>
            <w:b/>
            <w:sz w:val="24"/>
          </w:rPr>
          <w:t>lake bottom</w:t>
        </w:r>
      </w:ins>
      <w:del w:id="13" w:author="Sheree Yau" w:date="2012-12-08T17:53:00Z">
        <w:r w:rsidR="005341F3" w:rsidDel="005341F3">
          <w:rPr>
            <w:rStyle w:val="CommentReference"/>
            <w:rFonts w:asciiTheme="minorHAnsi" w:eastAsiaTheme="minorEastAsia" w:hAnsiTheme="minorHAnsi" w:cstheme="minorBidi"/>
            <w:color w:val="auto"/>
          </w:rPr>
          <w:commentReference w:id="8"/>
        </w:r>
      </w:del>
      <w:r>
        <w:rPr>
          <w:rFonts w:ascii="Times New Roman" w:eastAsia="Times New Roman" w:hAnsi="Times New Roman" w:cs="Times New Roman"/>
          <w:b/>
          <w:sz w:val="24"/>
        </w:rPr>
        <w:t xml:space="preserve">. The dominance of heterotrophic degradation coupled with low fixation potential indicates possible net </w:t>
      </w:r>
      <w:commentRangeStart w:id="14"/>
      <w:commentRangeStart w:id="15"/>
      <w:r>
        <w:rPr>
          <w:rFonts w:ascii="Times New Roman" w:eastAsia="Times New Roman" w:hAnsi="Times New Roman" w:cs="Times New Roman"/>
          <w:b/>
          <w:sz w:val="24"/>
        </w:rPr>
        <w:t>carbon</w:t>
      </w:r>
      <w:commentRangeEnd w:id="14"/>
      <w:r w:rsidR="00EA3660">
        <w:rPr>
          <w:rStyle w:val="CommentReference"/>
          <w:rFonts w:asciiTheme="minorHAnsi" w:eastAsiaTheme="minorEastAsia" w:hAnsiTheme="minorHAnsi" w:cstheme="minorBidi"/>
          <w:color w:val="auto"/>
        </w:rPr>
        <w:commentReference w:id="14"/>
      </w:r>
      <w:commentRangeEnd w:id="15"/>
      <w:r w:rsidR="006418DA">
        <w:rPr>
          <w:rStyle w:val="CommentReference"/>
          <w:rFonts w:asciiTheme="minorHAnsi" w:eastAsiaTheme="minorEastAsia" w:hAnsiTheme="minorHAnsi" w:cstheme="minorBidi"/>
          <w:color w:val="auto"/>
        </w:rPr>
        <w:commentReference w:id="15"/>
      </w:r>
      <w:r>
        <w:rPr>
          <w:rFonts w:ascii="Times New Roman" w:eastAsia="Times New Roman" w:hAnsi="Times New Roman" w:cs="Times New Roman"/>
          <w:b/>
          <w:sz w:val="24"/>
        </w:rPr>
        <w:t xml:space="preserve"> loss. However, abundant marker genes for aerobic anoxygenic phototrophy, </w:t>
      </w:r>
      <w:ins w:id="16" w:author="Timothy Williams" w:date="2012-12-20T12:12:00Z">
        <w:r w:rsidR="00545CFF">
          <w:rPr>
            <w:rFonts w:ascii="Times New Roman" w:eastAsia="Times New Roman" w:hAnsi="Times New Roman" w:cs="Times New Roman"/>
            <w:b/>
            <w:sz w:val="24"/>
          </w:rPr>
          <w:t xml:space="preserve">sulfur oxidation, </w:t>
        </w:r>
      </w:ins>
      <w:ins w:id="17" w:author="Sheree Yau" w:date="2012-12-09T21:36:00Z">
        <w:r w:rsidR="00882FF4">
          <w:rPr>
            <w:rFonts w:ascii="Times New Roman" w:eastAsia="Times New Roman" w:hAnsi="Times New Roman" w:cs="Times New Roman"/>
            <w:b/>
            <w:sz w:val="24"/>
          </w:rPr>
          <w:t xml:space="preserve">rhodopsins and </w:t>
        </w:r>
      </w:ins>
      <w:r>
        <w:rPr>
          <w:rFonts w:ascii="Times New Roman" w:eastAsia="Times New Roman" w:hAnsi="Times New Roman" w:cs="Times New Roman"/>
          <w:b/>
          <w:sz w:val="24"/>
        </w:rPr>
        <w:t>CO oxidation</w:t>
      </w:r>
      <w:ins w:id="18" w:author="Sheree Yau" w:date="2012-12-09T21:36:00Z">
        <w:r w:rsidR="00882FF4">
          <w:rPr>
            <w:rFonts w:ascii="Times New Roman" w:eastAsia="Times New Roman" w:hAnsi="Times New Roman" w:cs="Times New Roman"/>
            <w:b/>
            <w:sz w:val="24"/>
          </w:rPr>
          <w:t xml:space="preserve"> </w:t>
        </w:r>
      </w:ins>
      <w:del w:id="19" w:author="Sheree Yau" w:date="2012-12-02T19:57:00Z">
        <w:r w:rsidDel="006951AA">
          <w:rPr>
            <w:rFonts w:ascii="Times New Roman" w:eastAsia="Times New Roman" w:hAnsi="Times New Roman" w:cs="Times New Roman"/>
            <w:b/>
            <w:sz w:val="24"/>
          </w:rPr>
          <w:delText>,</w:delText>
        </w:r>
      </w:del>
      <w:del w:id="20" w:author="Sheree Yau" w:date="2012-12-09T21:36:00Z">
        <w:r w:rsidDel="00882FF4">
          <w:rPr>
            <w:rFonts w:ascii="Times New Roman" w:eastAsia="Times New Roman" w:hAnsi="Times New Roman" w:cs="Times New Roman"/>
            <w:b/>
            <w:sz w:val="24"/>
          </w:rPr>
          <w:delText xml:space="preserve"> rhodopsins</w:delText>
        </w:r>
      </w:del>
      <w:r>
        <w:rPr>
          <w:rFonts w:ascii="Times New Roman" w:eastAsia="Times New Roman" w:hAnsi="Times New Roman" w:cs="Times New Roman"/>
          <w:b/>
          <w:sz w:val="24"/>
        </w:rPr>
        <w:t xml:space="preserve"> </w:t>
      </w:r>
      <w:del w:id="21" w:author="Sheree Yau" w:date="2012-12-02T19:57:00Z">
        <w:r w:rsidDel="006951AA">
          <w:rPr>
            <w:rFonts w:ascii="Times New Roman" w:eastAsia="Times New Roman" w:hAnsi="Times New Roman" w:cs="Times New Roman"/>
            <w:b/>
            <w:sz w:val="24"/>
          </w:rPr>
          <w:delText xml:space="preserve">and </w:delText>
        </w:r>
        <w:commentRangeStart w:id="22"/>
        <w:r w:rsidDel="006951AA">
          <w:rPr>
            <w:rFonts w:ascii="Times New Roman" w:eastAsia="Times New Roman" w:hAnsi="Times New Roman" w:cs="Times New Roman"/>
            <w:b/>
            <w:sz w:val="24"/>
          </w:rPr>
          <w:delText xml:space="preserve">facultative chemoautotrophy </w:delText>
        </w:r>
      </w:del>
      <w:commentRangeEnd w:id="22"/>
      <w:r w:rsidR="006951AA">
        <w:rPr>
          <w:rStyle w:val="CommentReference"/>
          <w:rFonts w:asciiTheme="minorHAnsi" w:eastAsiaTheme="minorEastAsia" w:hAnsiTheme="minorHAnsi" w:cstheme="minorBidi"/>
          <w:color w:val="auto"/>
        </w:rPr>
        <w:commentReference w:id="22"/>
      </w:r>
      <w:r>
        <w:rPr>
          <w:rFonts w:ascii="Times New Roman" w:eastAsia="Times New Roman" w:hAnsi="Times New Roman" w:cs="Times New Roman"/>
          <w:b/>
          <w:sz w:val="24"/>
        </w:rPr>
        <w:t xml:space="preserve">were also linked to the dominant heterotrophic bacteria and may </w:t>
      </w:r>
      <w:del w:id="23" w:author="Sheree Yau" w:date="2012-12-09T21:38:00Z">
        <w:r w:rsidDel="00882FF4">
          <w:rPr>
            <w:rFonts w:ascii="Times New Roman" w:eastAsia="Times New Roman" w:hAnsi="Times New Roman" w:cs="Times New Roman"/>
            <w:b/>
            <w:sz w:val="24"/>
          </w:rPr>
          <w:delText xml:space="preserve">be indicative of </w:delText>
        </w:r>
      </w:del>
      <w:ins w:id="24" w:author="Sheree Yau" w:date="2012-12-09T21:38:00Z">
        <w:r w:rsidR="00882FF4">
          <w:rPr>
            <w:rFonts w:ascii="Times New Roman" w:eastAsia="Times New Roman" w:hAnsi="Times New Roman" w:cs="Times New Roman"/>
            <w:b/>
            <w:sz w:val="24"/>
          </w:rPr>
          <w:t xml:space="preserve">indicate </w:t>
        </w:r>
      </w:ins>
      <w:ins w:id="25" w:author="Sheree Yau" w:date="2012-12-09T21:39:00Z">
        <w:r w:rsidR="00882FF4">
          <w:rPr>
            <w:rFonts w:ascii="Times New Roman" w:eastAsia="Times New Roman" w:hAnsi="Times New Roman" w:cs="Times New Roman"/>
            <w:b/>
            <w:sz w:val="24"/>
          </w:rPr>
          <w:t xml:space="preserve">use of </w:t>
        </w:r>
      </w:ins>
      <w:ins w:id="26" w:author="Sheree Yau" w:date="2012-12-09T21:37:00Z">
        <w:r w:rsidR="00882FF4">
          <w:rPr>
            <w:rFonts w:ascii="Times New Roman" w:eastAsia="Times New Roman" w:hAnsi="Times New Roman" w:cs="Times New Roman"/>
            <w:b/>
            <w:sz w:val="24"/>
          </w:rPr>
          <w:t>photo</w:t>
        </w:r>
      </w:ins>
      <w:ins w:id="27" w:author="Sheree Yau" w:date="2012-12-12T12:19:00Z">
        <w:r w:rsidR="008D6B00">
          <w:rPr>
            <w:rFonts w:ascii="Times New Roman" w:eastAsia="Times New Roman" w:hAnsi="Times New Roman" w:cs="Times New Roman"/>
            <w:b/>
            <w:sz w:val="24"/>
          </w:rPr>
          <w:t>-</w:t>
        </w:r>
      </w:ins>
      <w:ins w:id="28" w:author="Sheree Yau" w:date="2012-12-09T21:37:00Z">
        <w:r w:rsidR="00882FF4">
          <w:rPr>
            <w:rFonts w:ascii="Times New Roman" w:eastAsia="Times New Roman" w:hAnsi="Times New Roman" w:cs="Times New Roman"/>
            <w:b/>
            <w:sz w:val="24"/>
          </w:rPr>
          <w:t xml:space="preserve"> and lithoheterotrophy</w:t>
        </w:r>
      </w:ins>
      <w:ins w:id="29" w:author="Sheree Yau" w:date="2012-12-09T21:39:00Z">
        <w:r w:rsidR="00882FF4">
          <w:rPr>
            <w:rFonts w:ascii="Times New Roman" w:eastAsia="Times New Roman" w:hAnsi="Times New Roman" w:cs="Times New Roman"/>
            <w:b/>
            <w:sz w:val="24"/>
          </w:rPr>
          <w:t xml:space="preserve"> as </w:t>
        </w:r>
      </w:ins>
      <w:r>
        <w:rPr>
          <w:rFonts w:ascii="Times New Roman" w:eastAsia="Times New Roman" w:hAnsi="Times New Roman" w:cs="Times New Roman"/>
          <w:b/>
          <w:sz w:val="24"/>
        </w:rPr>
        <w:t xml:space="preserve">mechanisms for conserving </w:t>
      </w:r>
      <w:ins w:id="30" w:author="Sheree Yau" w:date="2012-12-09T21:39:00Z">
        <w:r w:rsidR="00882FF4">
          <w:rPr>
            <w:rFonts w:ascii="Times New Roman" w:eastAsia="Times New Roman" w:hAnsi="Times New Roman" w:cs="Times New Roman"/>
            <w:b/>
            <w:sz w:val="24"/>
          </w:rPr>
          <w:t xml:space="preserve">organic </w:t>
        </w:r>
      </w:ins>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CC3AE8" w:rsidRPr="00CC3AE8">
        <w:rPr>
          <w:rFonts w:ascii="Times New Roman" w:eastAsia="Times New Roman" w:hAnsi="Times New Roman" w:cs="Times New Roman"/>
          <w:b/>
          <w:sz w:val="24"/>
          <w:rPrChange w:id="31" w:author="Sheree Yau" w:date="2012-12-08T18:08:00Z">
            <w:rPr>
              <w:rFonts w:ascii="Times New Roman" w:eastAsia="Times New Roman" w:hAnsi="Times New Roman" w:cs="Times New Roman"/>
              <w:b/>
              <w:i/>
              <w:color w:val="auto"/>
              <w:sz w:val="24"/>
            </w:rPr>
          </w:rPrChange>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ins w:id="32" w:author="Sheree Yau" w:date="2012-12-08T18:03:00Z">
        <w:r w:rsidR="00FE01F6">
          <w:rPr>
            <w:rFonts w:ascii="Times New Roman" w:eastAsia="Times New Roman" w:hAnsi="Times New Roman" w:cs="Times New Roman"/>
            <w:b/>
            <w:sz w:val="24"/>
          </w:rPr>
          <w:t xml:space="preserve">, photoheterotrophy, </w:t>
        </w:r>
        <w:proofErr w:type="gramStart"/>
        <w:r w:rsidR="00FE01F6">
          <w:rPr>
            <w:rFonts w:ascii="Times New Roman" w:eastAsia="Times New Roman" w:hAnsi="Times New Roman" w:cs="Times New Roman"/>
            <w:b/>
            <w:sz w:val="24"/>
          </w:rPr>
          <w:t>lithoheterotrophy</w:t>
        </w:r>
      </w:ins>
      <w:del w:id="33" w:author="Sheree Yau" w:date="2012-12-08T18:03:00Z">
        <w:r w:rsidDel="00FE01F6">
          <w:rPr>
            <w:rFonts w:ascii="Times New Roman" w:eastAsia="Times New Roman" w:hAnsi="Times New Roman" w:cs="Times New Roman"/>
            <w:b/>
            <w:sz w:val="24"/>
          </w:rPr>
          <w:delText xml:space="preserve"> and </w:delText>
        </w:r>
        <w:commentRangeStart w:id="34"/>
        <w:commentRangeStart w:id="35"/>
        <w:r w:rsidDel="00FE01F6">
          <w:rPr>
            <w:rFonts w:ascii="Times New Roman" w:eastAsia="Times New Roman" w:hAnsi="Times New Roman" w:cs="Times New Roman"/>
            <w:b/>
            <w:sz w:val="24"/>
          </w:rPr>
          <w:delText xml:space="preserve">carbon </w:delText>
        </w:r>
      </w:del>
      <w:r>
        <w:rPr>
          <w:rFonts w:ascii="Times New Roman" w:eastAsia="Times New Roman" w:hAnsi="Times New Roman" w:cs="Times New Roman"/>
          <w:b/>
          <w:sz w:val="24"/>
        </w:rPr>
        <w:t>and nitrogen remineralization</w:t>
      </w:r>
      <w:commentRangeEnd w:id="34"/>
      <w:r>
        <w:commentReference w:id="34"/>
      </w:r>
      <w:commentRangeEnd w:id="35"/>
      <w:r w:rsidR="00BD5343">
        <w:rPr>
          <w:rStyle w:val="CommentReference"/>
          <w:rFonts w:asciiTheme="minorHAnsi" w:eastAsiaTheme="minorEastAsia" w:hAnsiTheme="minorHAnsi" w:cstheme="minorBidi"/>
          <w:color w:val="auto"/>
        </w:rPr>
        <w:commentReference w:id="35"/>
      </w:r>
      <w:proofErr w:type="gramEnd"/>
      <w:r>
        <w:rPr>
          <w:rFonts w:ascii="Times New Roman" w:eastAsia="Times New Roman" w:hAnsi="Times New Roman" w:cs="Times New Roman"/>
          <w:b/>
          <w:sz w:val="24"/>
        </w:rPr>
        <w:t xml:space="preserve"> in dominant Organic Lake bacteria are potentially important adaptations to nutrient constraints. This study sheds light on how microbial communities and the functional processes they perform evolve in response to unusual environmental </w:t>
      </w:r>
      <w:commentRangeStart w:id="36"/>
      <w:commentRangeStart w:id="37"/>
      <w:r>
        <w:rPr>
          <w:rFonts w:ascii="Times New Roman" w:eastAsia="Times New Roman" w:hAnsi="Times New Roman" w:cs="Times New Roman"/>
          <w:b/>
          <w:sz w:val="24"/>
        </w:rPr>
        <w:t>conditions</w:t>
      </w:r>
      <w:commentRangeEnd w:id="36"/>
      <w:r>
        <w:commentReference w:id="36"/>
      </w:r>
      <w:commentRangeEnd w:id="37"/>
      <w:r w:rsidR="00DB0D70">
        <w:rPr>
          <w:rStyle w:val="CommentReference"/>
          <w:rFonts w:asciiTheme="minorHAnsi" w:eastAsiaTheme="minorEastAsia" w:hAnsiTheme="minorHAnsi" w:cstheme="minorBidi"/>
          <w:color w:val="auto"/>
        </w:rPr>
        <w:commentReference w:id="37"/>
      </w:r>
      <w:r>
        <w:rPr>
          <w:rFonts w:ascii="Times New Roman" w:eastAsia="Times New Roman" w:hAnsi="Times New Roman" w:cs="Times New Roman"/>
          <w:b/>
          <w:sz w:val="24"/>
        </w:rPr>
        <w:t>.</w:t>
      </w:r>
    </w:p>
    <w:p w:rsidR="00E93911" w:rsidRDefault="00E93911">
      <w:pPr>
        <w:pStyle w:val="Heading1"/>
        <w:spacing w:before="0" w:line="240" w:lineRule="auto"/>
      </w:pPr>
    </w:p>
    <w:p w:rsidR="00E93911" w:rsidRDefault="00C45D27">
      <w:pPr>
        <w:pStyle w:val="Normal1"/>
      </w:pPr>
      <w:r>
        <w:lastRenderedPageBreak/>
        <w:br w:type="page"/>
      </w:r>
    </w:p>
    <w:p w:rsidR="00E93911" w:rsidRDefault="00E93911">
      <w:pPr>
        <w:pStyle w:val="Normal1"/>
      </w:pPr>
    </w:p>
    <w:p w:rsidR="00E93911" w:rsidRDefault="00C45D27">
      <w:pPr>
        <w:pStyle w:val="Heading1"/>
        <w:spacing w:before="0" w:line="240" w:lineRule="auto"/>
      </w:pPr>
      <w:commentRangeStart w:id="38"/>
      <w:commentRangeStart w:id="39"/>
      <w:r>
        <w:rPr>
          <w:rFonts w:ascii="Times New Roman" w:eastAsia="Times New Roman" w:hAnsi="Times New Roman" w:cs="Times New Roman"/>
          <w:color w:val="000000"/>
          <w:sz w:val="24"/>
        </w:rPr>
        <w:t>Introduction</w:t>
      </w:r>
      <w:commentRangeEnd w:id="38"/>
      <w:r>
        <w:commentReference w:id="38"/>
      </w:r>
      <w:commentRangeEnd w:id="39"/>
      <w:r w:rsidR="00303D75">
        <w:rPr>
          <w:rStyle w:val="CommentReference"/>
          <w:rFonts w:asciiTheme="minorHAnsi" w:eastAsiaTheme="minorEastAsia" w:hAnsiTheme="minorHAnsi" w:cstheme="minorBidi"/>
          <w:b w:val="0"/>
          <w:color w:val="auto"/>
        </w:rPr>
        <w:commentReference w:id="39"/>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(Figure S1),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The Vestfold Hills contains the highest density of meromictic (permanently stratified) water bodies in Antarctica (Gibson, 1999). </w:t>
      </w:r>
      <w:del w:id="40" w:author="Sheree Yau" w:date="2012-12-02T20:03:00Z">
        <w:r w:rsidDel="006951AA">
          <w:rPr>
            <w:rFonts w:ascii="Times New Roman" w:eastAsia="Times New Roman" w:hAnsi="Times New Roman" w:cs="Times New Roman"/>
            <w:sz w:val="24"/>
          </w:rPr>
          <w:delText>By providing</w:delText>
        </w:r>
      </w:del>
      <w:ins w:id="41" w:author="Sheree Yau" w:date="2012-12-02T20:03:00Z">
        <w:r w:rsidR="006951AA">
          <w:rPr>
            <w:rFonts w:ascii="Times New Roman" w:eastAsia="Times New Roman" w:hAnsi="Times New Roman" w:cs="Times New Roman"/>
            <w:sz w:val="24"/>
          </w:rPr>
          <w:t>The</w:t>
        </w:r>
      </w:ins>
      <w:r>
        <w:rPr>
          <w:rFonts w:ascii="Times New Roman" w:eastAsia="Times New Roman" w:hAnsi="Times New Roman" w:cs="Times New Roman"/>
          <w:sz w:val="24"/>
        </w:rPr>
        <w:t xml:space="preserve"> strong physico</w:t>
      </w:r>
      <w:ins w:id="42" w:author="Sheree Yau" w:date="2012-12-02T20:02:00Z">
        <w:r w:rsidR="006951AA">
          <w:rPr>
            <w:rFonts w:ascii="Times New Roman" w:eastAsia="Times New Roman" w:hAnsi="Times New Roman" w:cs="Times New Roman"/>
            <w:sz w:val="24"/>
          </w:rPr>
          <w:t>-</w:t>
        </w:r>
      </w:ins>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w:t>
      </w:r>
      <w:del w:id="43" w:author="Sheree Yau" w:date="2012-12-02T20:03:00Z">
        <w:r w:rsidDel="006951AA">
          <w:rPr>
            <w:rFonts w:ascii="Times New Roman" w:eastAsia="Times New Roman" w:hAnsi="Times New Roman" w:cs="Times New Roman"/>
            <w:sz w:val="24"/>
          </w:rPr>
          <w:delText xml:space="preserve">these meromictic lakes </w:delText>
        </w:r>
      </w:del>
      <w:r>
        <w:rPr>
          <w:rFonts w:ascii="Times New Roman" w:eastAsia="Times New Roman" w:hAnsi="Times New Roman" w:cs="Times New Roman"/>
          <w:sz w:val="24"/>
        </w:rPr>
        <w:t>provide</w:t>
      </w:r>
      <w:ins w:id="44" w:author="Sheree Yau" w:date="2012-12-02T20:03:00Z">
        <w:r w:rsidR="006951AA">
          <w:rPr>
            <w:rFonts w:ascii="Times New Roman" w:eastAsia="Times New Roman" w:hAnsi="Times New Roman" w:cs="Times New Roman"/>
            <w:sz w:val="24"/>
          </w:rPr>
          <w:t>s</w:t>
        </w:r>
      </w:ins>
      <w:r>
        <w:rPr>
          <w:rFonts w:ascii="Times New Roman" w:eastAsia="Times New Roman" w:hAnsi="Times New Roman" w:cs="Times New Roman"/>
          <w:sz w:val="24"/>
        </w:rPr>
        <w:t xml:space="preserve"> the opportunity to investigate </w:t>
      </w:r>
      <w:del w:id="45" w:author="Sheree Yau" w:date="2012-12-17T23:34:00Z">
        <w:r w:rsidDel="0043225C">
          <w:rPr>
            <w:rFonts w:ascii="Times New Roman" w:eastAsia="Times New Roman" w:hAnsi="Times New Roman" w:cs="Times New Roman"/>
            <w:sz w:val="24"/>
          </w:rPr>
          <w:delText>the ways in which</w:delText>
        </w:r>
      </w:del>
      <w:ins w:id="46" w:author="Sheree Yau" w:date="2012-12-17T23:34:00Z">
        <w:r w:rsidR="0043225C">
          <w:rPr>
            <w:rFonts w:ascii="Times New Roman" w:eastAsia="Times New Roman" w:hAnsi="Times New Roman" w:cs="Times New Roman"/>
            <w:sz w:val="24"/>
          </w:rPr>
          <w:t>how</w:t>
        </w:r>
      </w:ins>
      <w:r>
        <w:rPr>
          <w:rFonts w:ascii="Times New Roman" w:eastAsia="Times New Roman" w:hAnsi="Times New Roman" w:cs="Times New Roman"/>
          <w:sz w:val="24"/>
        </w:rPr>
        <w:t xml:space="preserve"> microbial communities and ecosystem processes have evolved in the cold and in response to gradients of nutrients, oxygen, salinity and solar irradiance.</w:t>
      </w:r>
    </w:p>
    <w:p w:rsidR="00E93911" w:rsidRDefault="00C45D27">
      <w:pPr>
        <w:pStyle w:val="Normal1"/>
        <w:spacing w:after="0" w:line="240" w:lineRule="auto"/>
        <w:ind w:firstLine="426"/>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&amp; Pearce, 2007).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sidRPr="00C701AF">
        <w:rPr>
          <w:rFonts w:ascii="Times New Roman" w:eastAsia="Times New Roman" w:hAnsi="Times New Roman" w:cs="Times New Roman"/>
          <w:sz w:val="24"/>
        </w:rPr>
        <w:t>(</w:t>
      </w:r>
      <w:commentRangeStart w:id="47"/>
      <w:ins w:id="48" w:author="Sheree Yau" w:date="2012-12-05T20:55:00Z">
        <w:r w:rsidR="00C701AF" w:rsidRPr="00C701AF">
          <w:rPr>
            <w:rFonts w:ascii="Times New Roman" w:eastAsia="Times New Roman" w:hAnsi="Times New Roman" w:cs="Times New Roman"/>
            <w:sz w:val="24"/>
          </w:rPr>
          <w:t>64°28</w:t>
        </w:r>
      </w:ins>
      <w:ins w:id="49" w:author="Sheree Yau" w:date="2012-12-05T21:02:00Z">
        <w:r w:rsidR="00C701AF">
          <w:rPr>
            <w:rFonts w:ascii="Times New Roman" w:eastAsia="Times New Roman" w:hAnsi="Times New Roman" w:cs="Times New Roman"/>
            <w:sz w:val="24"/>
          </w:rPr>
          <w:t>′</w:t>
        </w:r>
      </w:ins>
      <w:ins w:id="50" w:author="Sheree Yau" w:date="2012-12-05T20:55:00Z">
        <w:r w:rsidR="00C701AF">
          <w:rPr>
            <w:rFonts w:ascii="Times New Roman" w:eastAsia="Times New Roman" w:hAnsi="Times New Roman" w:cs="Times New Roman"/>
            <w:sz w:val="24"/>
          </w:rPr>
          <w:t>23.2</w:t>
        </w:r>
      </w:ins>
      <w:ins w:id="51" w:author="Sheree Yau" w:date="2012-12-05T21:02:00Z">
        <w:r w:rsidR="00C701AF">
          <w:rPr>
            <w:rFonts w:ascii="Times New Roman" w:eastAsia="Times New Roman" w:hAnsi="Times New Roman" w:cs="Times New Roman"/>
            <w:sz w:val="24"/>
          </w:rPr>
          <w:t>″</w:t>
        </w:r>
      </w:ins>
      <w:ins w:id="52" w:author="Sheree Yau" w:date="2012-12-05T20:56:00Z">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w:t>
        </w:r>
      </w:ins>
      <w:ins w:id="53" w:author="Sheree Yau" w:date="2012-12-05T20:58:00Z">
        <w:r w:rsidR="00C701AF">
          <w:rPr>
            <w:rFonts w:ascii="Times New Roman" w:eastAsia="Times New Roman" w:hAnsi="Times New Roman" w:cs="Times New Roman"/>
            <w:sz w:val="24"/>
          </w:rPr>
          <w:t>1</w:t>
        </w:r>
      </w:ins>
      <w:ins w:id="54" w:author="Sheree Yau" w:date="2012-12-05T21:02:00Z">
        <w:r w:rsidR="00C701AF">
          <w:rPr>
            <w:rFonts w:ascii="Times New Roman" w:eastAsia="Times New Roman" w:hAnsi="Times New Roman" w:cs="Times New Roman"/>
            <w:sz w:val="24"/>
          </w:rPr>
          <w:t>′</w:t>
        </w:r>
      </w:ins>
      <w:ins w:id="55" w:author="Sheree Yau" w:date="2012-12-05T20:56:00Z">
        <w:r w:rsidR="00C701AF" w:rsidRPr="00C701AF">
          <w:rPr>
            <w:rFonts w:ascii="Times New Roman" w:eastAsia="Times New Roman" w:hAnsi="Times New Roman" w:cs="Times New Roman"/>
            <w:sz w:val="24"/>
          </w:rPr>
          <w:t>20.8</w:t>
        </w:r>
      </w:ins>
      <w:ins w:id="56" w:author="Sheree Yau" w:date="2012-12-05T21:03:00Z">
        <w:r w:rsidR="00C701AF">
          <w:rPr>
            <w:rFonts w:ascii="Times New Roman" w:eastAsia="Times New Roman" w:hAnsi="Times New Roman" w:cs="Times New Roman"/>
            <w:sz w:val="24"/>
          </w:rPr>
          <w:t>″</w:t>
        </w:r>
      </w:ins>
      <w:ins w:id="57" w:author="Sheree Yau" w:date="2012-12-05T20:56:00Z">
        <w:r w:rsidR="007B0B31">
          <w:rPr>
            <w:rFonts w:ascii="Times New Roman" w:eastAsia="Times New Roman" w:hAnsi="Times New Roman" w:cs="Times New Roman"/>
            <w:sz w:val="24"/>
          </w:rPr>
          <w:t>E)</w:t>
        </w:r>
      </w:ins>
      <w:del w:id="58" w:author="Sheree Yau" w:date="2012-12-05T20:55:00Z">
        <w:r w:rsidRPr="00C701AF" w:rsidDel="00C701AF">
          <w:rPr>
            <w:rFonts w:ascii="Times New Roman" w:eastAsia="Times New Roman" w:hAnsi="Times New Roman" w:cs="Times New Roman"/>
            <w:sz w:val="24"/>
          </w:rPr>
          <w:delText>68.4731 S, 78.1891 E</w:delText>
        </w:r>
      </w:del>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w:t>
      </w:r>
      <w:del w:id="59" w:author="Sheree Yau" w:date="2012-12-05T21:02: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27</w:t>
      </w:r>
      <w:ins w:id="60" w:author="Sheree Yau" w:date="2012-12-05T21:02:00Z">
        <w:r w:rsidR="00C701AF">
          <w:rPr>
            <w:rFonts w:ascii="Times New Roman" w:eastAsia="Times New Roman" w:hAnsi="Times New Roman" w:cs="Times New Roman"/>
            <w:sz w:val="24"/>
          </w:rPr>
          <w:t>′</w:t>
        </w:r>
      </w:ins>
      <w:del w:id="61" w:author="Sheree Yau" w:date="2012-12-05T21:02: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23.4</w:t>
      </w:r>
      <w:ins w:id="62" w:author="Sheree Yau" w:date="2012-12-05T21:03:00Z">
        <w:r w:rsidR="00C701AF">
          <w:rPr>
            <w:rFonts w:ascii="Times New Roman" w:eastAsia="Times New Roman" w:hAnsi="Times New Roman" w:cs="Times New Roman"/>
            <w:sz w:val="24"/>
          </w:rPr>
          <w:t>″</w:t>
        </w:r>
      </w:ins>
      <w:del w:id="63" w:author="Sheree Yau" w:date="2012-12-05T21:03: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S, 78° 11</w:t>
      </w:r>
      <w:ins w:id="64" w:author="Sheree Yau" w:date="2012-12-05T21:02:00Z">
        <w:r w:rsidR="00C701AF">
          <w:rPr>
            <w:rFonts w:ascii="Times New Roman" w:eastAsia="Times New Roman" w:hAnsi="Times New Roman" w:cs="Times New Roman"/>
            <w:sz w:val="24"/>
          </w:rPr>
          <w:t>′</w:t>
        </w:r>
      </w:ins>
      <w:del w:id="65" w:author="Sheree Yau" w:date="2012-12-05T21:02:00Z">
        <w:r w:rsidRPr="00C701AF" w:rsidDel="00C701AF">
          <w:rPr>
            <w:rFonts w:ascii="Times New Roman" w:eastAsia="Times New Roman" w:hAnsi="Times New Roman" w:cs="Times New Roman"/>
            <w:sz w:val="24"/>
          </w:rPr>
          <w:delText>’</w:delText>
        </w:r>
      </w:del>
      <w:r w:rsidRPr="00C701AF">
        <w:rPr>
          <w:rFonts w:ascii="Times New Roman" w:eastAsia="Times New Roman" w:hAnsi="Times New Roman" w:cs="Times New Roman"/>
          <w:sz w:val="24"/>
        </w:rPr>
        <w:t xml:space="preserve"> 22.6</w:t>
      </w:r>
      <w:ins w:id="66" w:author="Sheree Yau" w:date="2012-12-05T21:03:00Z">
        <w:r w:rsidR="00C701AF">
          <w:rPr>
            <w:rFonts w:ascii="Times New Roman" w:eastAsia="Times New Roman" w:hAnsi="Times New Roman" w:cs="Times New Roman"/>
            <w:sz w:val="24"/>
          </w:rPr>
          <w:t>″</w:t>
        </w:r>
      </w:ins>
      <w:del w:id="67" w:author="Sheree Yau" w:date="2012-12-05T21:03: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E</w:t>
      </w:r>
      <w:commentRangeEnd w:id="47"/>
      <w:r w:rsidR="007B0B31">
        <w:rPr>
          <w:rStyle w:val="CommentReference"/>
          <w:rFonts w:asciiTheme="minorHAnsi" w:eastAsiaTheme="minorEastAsia" w:hAnsiTheme="minorHAnsi" w:cstheme="minorBidi"/>
          <w:color w:val="auto"/>
        </w:rPr>
        <w:commentReference w:id="47"/>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(OLV) likely depends on phycodnaviruses (algal viruses) and it was predicted that OLV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These studies on Ace and Organic lakes both used shotgun metagenomics, and the unanticipated nature of the discoveries (e.g. OLV) serve to illustrate the value of adopting a </w:t>
      </w:r>
      <w:commentRangeStart w:id="68"/>
      <w:r>
        <w:rPr>
          <w:rFonts w:ascii="Times New Roman" w:eastAsia="Times New Roman" w:hAnsi="Times New Roman" w:cs="Times New Roman"/>
          <w:sz w:val="24"/>
        </w:rPr>
        <w:t xml:space="preserve">“look and see” </w:t>
      </w:r>
      <w:commentRangeEnd w:id="68"/>
      <w:r w:rsidR="00AF19D2">
        <w:rPr>
          <w:rStyle w:val="CommentReference"/>
          <w:rFonts w:asciiTheme="minorHAnsi" w:eastAsiaTheme="minorEastAsia" w:hAnsiTheme="minorHAnsi" w:cstheme="minorBidi"/>
          <w:color w:val="auto"/>
        </w:rPr>
        <w:commentReference w:id="68"/>
      </w:r>
      <w:r>
        <w:rPr>
          <w:rFonts w:ascii="Times New Roman" w:eastAsia="Times New Roman" w:hAnsi="Times New Roman" w:cs="Times New Roman"/>
          <w:sz w:val="24"/>
        </w:rPr>
        <w:t>metagenomics approach for learning about microbial ecology in Antarctic environments.</w:t>
      </w:r>
    </w:p>
    <w:p w:rsidR="00E93911" w:rsidRDefault="00C45D27">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ins w:id="69" w:author="Sheree Yau" w:date="2012-12-05T21:14:00Z">
        <w:r w:rsidR="007619FD">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w:t>
      </w:r>
      <w:commentRangeStart w:id="70"/>
      <w:r>
        <w:rPr>
          <w:rFonts w:ascii="Times New Roman" w:eastAsia="Times New Roman" w:hAnsi="Times New Roman" w:cs="Times New Roman"/>
          <w:sz w:val="24"/>
        </w:rPr>
        <w:t>The lake has a high organic load generated from autochthonous production and input from penguins and terrestrial algae, and nutrient turnover is 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ins w:id="71" w:author="Sheree Yau" w:date="2012-12-05T16:44:00Z">
        <w:r w:rsidR="003A24E9">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w:t>
      </w:r>
      <w:commentRangeEnd w:id="70"/>
      <w:r w:rsidR="001F37D3">
        <w:rPr>
          <w:rStyle w:val="CommentReference"/>
          <w:rFonts w:asciiTheme="minorHAnsi" w:eastAsiaTheme="minorEastAsia" w:hAnsiTheme="minorHAnsi" w:cstheme="minorBidi"/>
          <w:color w:val="auto"/>
        </w:rPr>
        <w:commentReference w:id="70"/>
      </w:r>
      <w:r>
        <w:rPr>
          <w:rFonts w:ascii="Times New Roman" w:eastAsia="Times New Roman" w:hAnsi="Times New Roman" w:cs="Times New Roman"/>
          <w:sz w:val="24"/>
        </w:rPr>
        <w:t xml:space="preserve">. The salt and marine biota in the lake originate from seawater that was trapped in a basin </w:t>
      </w:r>
      <w:del w:id="72" w:author="Sheree Yau" w:date="2012-12-17T23:36:00Z">
        <w:r w:rsidDel="0043225C">
          <w:rPr>
            <w:rFonts w:ascii="Times New Roman" w:eastAsia="Times New Roman" w:hAnsi="Times New Roman" w:cs="Times New Roman"/>
            <w:sz w:val="24"/>
          </w:rPr>
          <w:delText xml:space="preserve">about </w:delText>
        </w:r>
      </w:del>
      <w:r>
        <w:rPr>
          <w:rFonts w:ascii="Times New Roman" w:eastAsia="Times New Roman" w:hAnsi="Times New Roman" w:cs="Times New Roman"/>
          <w:sz w:val="24"/>
        </w:rPr>
        <w:t xml:space="preserve">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w:t>
      </w:r>
      <w:ins w:id="73" w:author="Sheree Yau" w:date="2012-12-05T16:49:00Z">
        <w:r w:rsidR="00334A1A">
          <w:rPr>
            <w:rFonts w:ascii="Times New Roman" w:eastAsia="Times New Roman" w:hAnsi="Times New Roman" w:cs="Times New Roman"/>
            <w:sz w:val="24"/>
          </w:rPr>
          <w:t xml:space="preserve">absence of </w:t>
        </w:r>
        <w:commentRangeStart w:id="74"/>
        <w:r w:rsidR="00334A1A">
          <w:rPr>
            <w:rFonts w:ascii="Times New Roman" w:eastAsia="Times New Roman" w:hAnsi="Times New Roman" w:cs="Times New Roman"/>
            <w:sz w:val="24"/>
          </w:rPr>
          <w:t xml:space="preserve">hydrogen sulfide </w:t>
        </w:r>
      </w:ins>
      <w:commentRangeEnd w:id="74"/>
      <w:ins w:id="75" w:author="Sheree Yau" w:date="2012-12-05T16:50:00Z">
        <w:r w:rsidR="00334A1A">
          <w:rPr>
            <w:rStyle w:val="CommentReference"/>
            <w:rFonts w:asciiTheme="minorHAnsi" w:eastAsiaTheme="minorEastAsia" w:hAnsiTheme="minorHAnsi" w:cstheme="minorBidi"/>
            <w:color w:val="auto"/>
          </w:rPr>
          <w:commentReference w:id="74"/>
        </w:r>
      </w:ins>
      <w:ins w:id="76" w:author="Sheree Yau" w:date="2012-12-05T16:49:00Z">
        <w:r w:rsidR="00334A1A">
          <w:rPr>
            <w:rFonts w:ascii="Times New Roman" w:eastAsia="Times New Roman" w:hAnsi="Times New Roman" w:cs="Times New Roman"/>
            <w:sz w:val="24"/>
          </w:rPr>
          <w:t xml:space="preserve">and the </w:t>
        </w:r>
      </w:ins>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&amp; Jones, 1998). </w:t>
      </w:r>
    </w:p>
    <w:p w:rsidR="00E93911" w:rsidRDefault="00C45D27">
      <w:pPr>
        <w:pStyle w:val="Normal1"/>
        <w:spacing w:after="0" w:line="240" w:lineRule="auto"/>
        <w:ind w:firstLine="426"/>
      </w:pPr>
      <w:r>
        <w:rPr>
          <w:rFonts w:ascii="Times New Roman" w:eastAsia="Times New Roman" w:hAnsi="Times New Roman" w:cs="Times New Roman"/>
          <w:sz w:val="24"/>
        </w:rPr>
        <w:t xml:space="preserve">Over forty years ago, atmospheric DMS was proposed to have a regulatory effect on global cloud cover as it </w:t>
      </w:r>
      <w:del w:id="77" w:author="Sheree Yau" w:date="2012-12-19T15:44:00Z">
        <w:r w:rsidDel="005654ED">
          <w:rPr>
            <w:rFonts w:ascii="Times New Roman" w:eastAsia="Times New Roman" w:hAnsi="Times New Roman" w:cs="Times New Roman"/>
            <w:sz w:val="24"/>
          </w:rPr>
          <w:delText xml:space="preserve">forms </w:delText>
        </w:r>
      </w:del>
      <w:ins w:id="78" w:author="Sheree Yau" w:date="2012-12-19T15:44:00Z">
        <w:r w:rsidR="005654ED">
          <w:rPr>
            <w:rFonts w:ascii="Times New Roman" w:eastAsia="Times New Roman" w:hAnsi="Times New Roman" w:cs="Times New Roman"/>
            <w:sz w:val="24"/>
          </w:rPr>
          <w:t xml:space="preserve">is a precursor of </w:t>
        </w:r>
      </w:ins>
      <w:r>
        <w:rPr>
          <w:rFonts w:ascii="Times New Roman" w:eastAsia="Times New Roman" w:hAnsi="Times New Roman" w:cs="Times New Roman"/>
          <w:sz w:val="24"/>
        </w:rPr>
        <w:t xml:space="preserve">cloud condensation nuclei (Lovelock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However, the first enzymes involved in DMS production were only identified in the last </w:t>
      </w:r>
      <w:del w:id="79" w:author="Timothy Williams" w:date="2012-12-20T10:45:00Z">
        <w:r w:rsidDel="00FC29A7">
          <w:rPr>
            <w:rFonts w:ascii="Times New Roman" w:eastAsia="Times New Roman" w:hAnsi="Times New Roman" w:cs="Times New Roman"/>
            <w:sz w:val="24"/>
          </w:rPr>
          <w:delText xml:space="preserve">five </w:delText>
        </w:r>
      </w:del>
      <w:ins w:id="80" w:author="Timothy Williams" w:date="2012-12-20T10:45:00Z">
        <w:r w:rsidR="00FC29A7">
          <w:rPr>
            <w:rFonts w:ascii="Times New Roman" w:eastAsia="Times New Roman" w:hAnsi="Times New Roman" w:cs="Times New Roman"/>
            <w:sz w:val="24"/>
          </w:rPr>
          <w:t xml:space="preserve">six </w:t>
        </w:r>
      </w:ins>
      <w:r>
        <w:rPr>
          <w:rFonts w:ascii="Times New Roman" w:eastAsia="Times New Roman" w:hAnsi="Times New Roman" w:cs="Times New Roman"/>
          <w:sz w:val="24"/>
        </w:rPr>
        <w:t xml:space="preserve">years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main source of DMS in the marine environment is from the breakdown of DMSP. </w:t>
      </w:r>
      <w:proofErr w:type="gramStart"/>
      <w:r>
        <w:rPr>
          <w:rFonts w:ascii="Times New Roman" w:eastAsia="Times New Roman" w:hAnsi="Times New Roman" w:cs="Times New Roman"/>
          <w:sz w:val="24"/>
        </w:rPr>
        <w:t>Eucaryal phytoplankton, in particular</w:t>
      </w:r>
      <w:del w:id="81" w:author="Timothy Williams" w:date="2012-12-20T10:45:00Z">
        <w:r w:rsidDel="00FC29A7">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diatoms, dinoflagellates and haptophytes</w:t>
      </w:r>
      <w:ins w:id="82" w:author="Timothy Williams" w:date="2012-12-20T10:45:00Z">
        <w:r w:rsidR="00FC29A7">
          <w:rPr>
            <w:rFonts w:ascii="Times New Roman" w:eastAsia="Times New Roman" w:hAnsi="Times New Roman" w:cs="Times New Roman"/>
            <w:sz w:val="24"/>
          </w:rPr>
          <w:t>,</w:t>
        </w:r>
      </w:ins>
      <w:r>
        <w:rPr>
          <w:rFonts w:ascii="Times New Roman" w:eastAsia="Times New Roman" w:hAnsi="Times New Roman" w:cs="Times New Roman"/>
          <w:sz w:val="24"/>
        </w:rPr>
        <w:t xml:space="preserve"> produce large quantities of DMSP, which is thought to function principally as an osmolyte.</w:t>
      </w:r>
      <w:proofErr w:type="gramEnd"/>
      <w:r>
        <w:rPr>
          <w:rFonts w:ascii="Times New Roman" w:eastAsia="Times New Roman" w:hAnsi="Times New Roman" w:cs="Times New Roman"/>
          <w:sz w:val="24"/>
        </w:rPr>
        <w:t xml:space="preserv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w:t>
      </w:r>
      <w:ins w:id="83" w:author="Sheree Yau" w:date="2012-12-17T23:40:00Z">
        <w:r w:rsidR="0043225C">
          <w:rPr>
            <w:rFonts w:ascii="Times New Roman" w:eastAsia="Times New Roman" w:hAnsi="Times New Roman" w:cs="Times New Roman"/>
            <w:sz w:val="24"/>
          </w:rPr>
          <w:t xml:space="preserve">involved in </w:t>
        </w:r>
      </w:ins>
      <w:del w:id="84" w:author="Sheree Yau" w:date="2012-12-17T23:40:00Z">
        <w:r w:rsidDel="0043225C">
          <w:rPr>
            <w:rFonts w:ascii="Times New Roman" w:eastAsia="Times New Roman" w:hAnsi="Times New Roman" w:cs="Times New Roman"/>
            <w:sz w:val="24"/>
          </w:rPr>
          <w:delText xml:space="preserve">they perform </w:delText>
        </w:r>
      </w:del>
      <w:del w:id="85" w:author="Sheree Yau" w:date="2012-12-17T23:39:00Z">
        <w:r w:rsidDel="0043225C">
          <w:rPr>
            <w:rFonts w:ascii="Times New Roman" w:eastAsia="Times New Roman" w:hAnsi="Times New Roman" w:cs="Times New Roman"/>
            <w:sz w:val="24"/>
          </w:rPr>
          <w:delText xml:space="preserve">that lead to high levels of </w:delText>
        </w:r>
      </w:del>
      <w:r>
        <w:rPr>
          <w:rFonts w:ascii="Times New Roman" w:eastAsia="Times New Roman" w:hAnsi="Times New Roman" w:cs="Times New Roman"/>
          <w:sz w:val="24"/>
        </w:rPr>
        <w:t xml:space="preserve">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2011). In the present study we focused on the cellular population rather than viruses</w:t>
      </w:r>
      <w:del w:id="86" w:author="Sheree Yau" w:date="2012-12-17T23:42:00Z">
        <w:r w:rsidDel="0043225C">
          <w:rPr>
            <w:rFonts w:ascii="Times New Roman" w:eastAsia="Times New Roman" w:hAnsi="Times New Roman" w:cs="Times New Roman"/>
            <w:sz w:val="24"/>
          </w:rPr>
          <w:delText>,</w:delText>
        </w:r>
        <w:commentRangeStart w:id="87"/>
        <w:r w:rsidDel="0043225C">
          <w:rPr>
            <w:rFonts w:ascii="Times New Roman" w:eastAsia="Times New Roman" w:hAnsi="Times New Roman" w:cs="Times New Roman"/>
            <w:sz w:val="24"/>
          </w:rPr>
          <w:delText xml:space="preserve"> and examined the microbial community throughout the entire lake</w:delText>
        </w:r>
      </w:del>
      <w:commentRangeEnd w:id="87"/>
      <w:r w:rsidR="005654ED">
        <w:rPr>
          <w:rStyle w:val="CommentReference"/>
          <w:rFonts w:asciiTheme="minorHAnsi" w:eastAsiaTheme="minorEastAsia" w:hAnsiTheme="minorHAnsi" w:cstheme="minorBidi"/>
          <w:color w:val="auto"/>
        </w:rPr>
        <w:commentReference w:id="87"/>
      </w:r>
      <w:r>
        <w:rPr>
          <w:rFonts w:ascii="Times New Roman" w:eastAsia="Times New Roman" w:hAnsi="Times New Roman" w:cs="Times New Roman"/>
          <w:sz w:val="24"/>
        </w:rPr>
        <w:t>. Metagenomic analyses were performed on biomass captured by sequential filtration through a 20 µm pre-filter onto 3.0, 0.8, 0.1 µm filters, from a depth profile (1.7, 4.2, 5.7, 6.5 and 6.7 m) taken in November 2008</w:t>
      </w:r>
      <w:del w:id="88" w:author="Sheree Yau" w:date="2012-12-19T15:48:00Z">
        <w:r w:rsidDel="005654ED">
          <w:rPr>
            <w:rFonts w:ascii="Times New Roman" w:eastAsia="Times New Roman" w:hAnsi="Times New Roman" w:cs="Times New Roman"/>
            <w:sz w:val="24"/>
          </w:rPr>
          <w:delText xml:space="preserve"> </w:delText>
        </w:r>
        <w:commentRangeStart w:id="89"/>
        <w:r w:rsidDel="005654ED">
          <w:rPr>
            <w:rFonts w:ascii="Times New Roman" w:eastAsia="Times New Roman" w:hAnsi="Times New Roman" w:cs="Times New Roman"/>
            <w:sz w:val="24"/>
          </w:rPr>
          <w:delText>from the deepest point in the lake</w:delText>
        </w:r>
      </w:del>
      <w:commentRangeEnd w:id="89"/>
      <w:r w:rsidR="0065040E">
        <w:rPr>
          <w:rStyle w:val="CommentReference"/>
          <w:rFonts w:asciiTheme="minorHAnsi" w:eastAsiaTheme="minorEastAsia" w:hAnsiTheme="minorHAnsi" w:cstheme="minorBidi"/>
          <w:color w:val="auto"/>
        </w:rPr>
        <w:commentReference w:id="89"/>
      </w:r>
      <w:r>
        <w:rPr>
          <w:rFonts w:ascii="Times New Roman" w:eastAsia="Times New Roman" w:hAnsi="Times New Roman" w:cs="Times New Roman"/>
          <w:sz w:val="24"/>
        </w:rPr>
        <w:t xml:space="preserv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del w:id="90" w:author="Sheree Yau" w:date="2012-12-17T23:42:00Z">
        <w:r w:rsidDel="0043225C">
          <w:rPr>
            <w:rFonts w:ascii="Times New Roman" w:eastAsia="Times New Roman" w:hAnsi="Times New Roman" w:cs="Times New Roman"/>
            <w:sz w:val="24"/>
          </w:rPr>
          <w:delText>a</w:delText>
        </w:r>
      </w:del>
      <w:r>
        <w:rPr>
          <w:rFonts w:ascii="Times New Roman" w:eastAsia="Times New Roman" w:hAnsi="Times New Roman" w:cs="Times New Roman"/>
          <w:sz w:val="24"/>
        </w:rPr>
        <w:t xml:space="preserve">b). </w:t>
      </w:r>
      <w:del w:id="91" w:author="Sheree Yau" w:date="2012-12-17T23:43:00Z">
        <w:r w:rsidDel="0043225C">
          <w:rPr>
            <w:rFonts w:ascii="Times New Roman" w:eastAsia="Times New Roman" w:hAnsi="Times New Roman" w:cs="Times New Roman"/>
            <w:sz w:val="24"/>
          </w:rPr>
          <w:delText>By taking this approach o</w:delText>
        </w:r>
      </w:del>
      <w:ins w:id="92" w:author="Sheree Yau" w:date="2012-12-17T23:43:00Z">
        <w:r w:rsidR="0043225C">
          <w:rPr>
            <w:rFonts w:ascii="Times New Roman" w:eastAsia="Times New Roman" w:hAnsi="Times New Roman" w:cs="Times New Roman"/>
            <w:sz w:val="24"/>
          </w:rPr>
          <w:t>O</w:t>
        </w:r>
      </w:ins>
      <w:r>
        <w:rPr>
          <w:rFonts w:ascii="Times New Roman" w:eastAsia="Times New Roman" w:hAnsi="Times New Roman" w:cs="Times New Roman"/>
          <w:sz w:val="24"/>
        </w:rPr>
        <w:t xml:space="preserve">ur study determined the composition and functional potential of Organic Lake microbiota and, in conjunction with historic and contemporary physico-chemical data, generated an integrative understanding of the whole lake ecosystem. </w:t>
      </w:r>
    </w:p>
    <w:p w:rsidR="00E93911" w:rsidRDefault="00E93911">
      <w:pPr>
        <w:pStyle w:val="Normal1"/>
        <w:spacing w:after="0" w:line="240" w:lineRule="auto"/>
        <w:ind w:firstLine="426"/>
      </w:pPr>
    </w:p>
    <w:p w:rsidR="00E93911" w:rsidRDefault="00C45D27">
      <w:pPr>
        <w:pStyle w:val="Heading1"/>
        <w:spacing w:before="0" w:line="240" w:lineRule="auto"/>
      </w:pPr>
      <w:r>
        <w:rPr>
          <w:rFonts w:ascii="Times New Roman" w:eastAsia="Times New Roman" w:hAnsi="Times New Roman" w:cs="Times New Roman"/>
          <w:color w:val="000000"/>
          <w:sz w:val="24"/>
        </w:rPr>
        <w:t>Materials and Methods</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pPr>
        <w:pStyle w:val="Normal1"/>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11’20.9”.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highlight w:val="yellow"/>
        </w:rPr>
        <w:t>Figure ****</w:t>
      </w:r>
      <w:r>
        <w:rPr>
          <w:rFonts w:ascii="Times New Roman" w:eastAsia="Times New Roman" w:hAnsi="Times New Roman" w:cs="Times New Roman"/>
          <w:sz w:val="24"/>
        </w:rPr>
        <w:t xml:space="preserve">). Samples were collected for metagenomics, microscopy and chemical analyses at 1.7, 4.2, 5.7, 6.5 and 6.7 m </w:t>
      </w:r>
      <w:r>
        <w:rPr>
          <w:rFonts w:ascii="Times New Roman" w:eastAsia="Times New Roman" w:hAnsi="Times New Roman" w:cs="Times New Roman"/>
          <w:sz w:val="24"/>
        </w:rPr>
        <w:lastRenderedPageBreak/>
        <w:t xml:space="preserve">depths (maximum </w:t>
      </w:r>
      <w:ins w:id="93" w:author="Sheree Yau" w:date="2012-12-19T15:49:00Z">
        <w:r w:rsidR="0065040E">
          <w:rPr>
            <w:rFonts w:ascii="Times New Roman" w:eastAsia="Times New Roman" w:hAnsi="Times New Roman" w:cs="Times New Roman"/>
            <w:sz w:val="24"/>
          </w:rPr>
          <w:t xml:space="preserve">lake </w:t>
        </w:r>
      </w:ins>
      <w:r>
        <w:rPr>
          <w:rFonts w:ascii="Times New Roman" w:eastAsia="Times New Roman" w:hAnsi="Times New Roman" w:cs="Times New Roman"/>
          <w:sz w:val="24"/>
        </w:rPr>
        <w:t>depth 6.8 m). For metagenomics, lake water was passed through a 20 µm pore size pre-filter, and microbial biomass captured by sequential filtration onto 3.0 µm, 0.8 µm and 0.1 µm pore size 293</w:t>
      </w:r>
      <w:ins w:id="94" w:author="Sheree Yau" w:date="2012-12-02T21:16:00Z">
        <w:r w:rsidR="00C96AB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2006) on the normalized physical and chemical parameters.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w:t>
      </w:r>
      <w:r>
        <w:rPr>
          <w:rFonts w:ascii="Times New Roman" w:eastAsia="Times New Roman" w:hAnsi="Times New Roman" w:cs="Times New Roman"/>
          <w:sz w:val="24"/>
        </w:rPr>
        <w:lastRenderedPageBreak/>
        <w:t xml:space="preserve">510–550 nm). Cell and VLP counts were performed on the same filter over 30 random fields of view. </w:t>
      </w:r>
    </w:p>
    <w:p w:rsidR="00E93911" w:rsidRDefault="00E93911">
      <w:pPr>
        <w:pStyle w:val="Heading2"/>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w:t>
      </w:r>
      <w:ins w:id="95" w:author="Sheree Yau" w:date="2012-12-19T15:52:00Z">
        <w:r w:rsidR="0065040E" w:rsidRPr="0065040E">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(www.arb-silva.de)</w:t>
        </w:r>
      </w:ins>
      <w:r>
        <w:rPr>
          <w:rFonts w:ascii="Times New Roman" w:eastAsia="Times New Roman" w:hAnsi="Times New Roman" w:cs="Times New Roman"/>
          <w:sz w:val="24"/>
        </w:rPr>
        <w:t>. SSU sequences that did not cluster with sequences from SILVA were allowed to form new OTUs (no suppression). A representative sequence from each OTU was chosen and classified to the genus level using QIIME implementing the RDP classifier (Wang</w:t>
      </w:r>
      <w:ins w:id="96" w:author="Sheree Yau" w:date="2012-12-09T21:43:00Z">
        <w:r w:rsidR="00882FF4">
          <w:rPr>
            <w:rFonts w:ascii="Times New Roman" w:eastAsia="Times New Roman" w:hAnsi="Times New Roman" w:cs="Times New Roman"/>
            <w:sz w:val="24"/>
          </w:rPr>
          <w:t xml:space="preserve"> </w:t>
        </w:r>
      </w:ins>
      <w:r>
        <w:rPr>
          <w:rFonts w:ascii="Times New Roman" w:eastAsia="Times New Roman" w:hAnsi="Times New Roman" w:cs="Times New Roman"/>
          <w:i/>
          <w:sz w:val="24"/>
        </w:rPr>
        <w:t>et al</w:t>
      </w:r>
      <w:r>
        <w:rPr>
          <w:rFonts w:ascii="Times New Roman" w:eastAsia="Times New Roman" w:hAnsi="Times New Roman" w:cs="Times New Roman"/>
          <w:sz w:val="24"/>
        </w:rPr>
        <w:t>., 2007) trained against SILVA</w:t>
      </w:r>
      <w:del w:id="97" w:author="Sheree Yau" w:date="2012-12-19T15:52:00Z">
        <w:r w:rsidDel="0065040E">
          <w:rPr>
            <w:rFonts w:ascii="Times New Roman" w:eastAsia="Times New Roman" w:hAnsi="Times New Roman" w:cs="Times New Roman"/>
            <w:sz w:val="24"/>
          </w:rPr>
          <w:delText xml:space="preserve"> (release 108) sequences (www.arb-silva.de)</w:delText>
        </w:r>
      </w:del>
      <w:r>
        <w:rPr>
          <w:rFonts w:ascii="Times New Roman" w:eastAsia="Times New Roman" w:hAnsi="Times New Roman" w:cs="Times New Roman"/>
          <w:sz w:val="24"/>
        </w:rPr>
        <w:t>.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&amp;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Analysis of functional potential</w:t>
      </w:r>
    </w:p>
    <w:p w:rsidR="0096256A" w:rsidRDefault="007A4284">
      <w:pPr>
        <w:pStyle w:val="Normal1"/>
        <w:spacing w:after="0" w:line="240" w:lineRule="auto"/>
        <w:rPr>
          <w:ins w:id="98" w:author="Sheree Yau" w:date="2012-12-08T18:28:00Z"/>
          <w:rFonts w:ascii="Times New Roman" w:eastAsia="Times New Roman" w:hAnsi="Times New Roman" w:cs="Times New Roman"/>
          <w:sz w:val="24"/>
        </w:rPr>
      </w:pPr>
      <w:ins w:id="99" w:author="Sheree Yau" w:date="2012-12-08T18:37:00Z">
        <w:r>
          <w:rPr>
            <w:rFonts w:ascii="Times New Roman" w:eastAsia="Times New Roman" w:hAnsi="Times New Roman" w:cs="Times New Roman"/>
            <w:sz w:val="24"/>
          </w:rPr>
          <w:t xml:space="preserve">The relative abundance and taxonomic origin of functional marker genes </w:t>
        </w:r>
      </w:ins>
      <w:ins w:id="100" w:author="Sheree Yau" w:date="2012-12-08T18:38:00Z">
        <w:r>
          <w:rPr>
            <w:rFonts w:ascii="Times New Roman" w:eastAsia="Times New Roman" w:hAnsi="Times New Roman" w:cs="Times New Roman"/>
            <w:sz w:val="24"/>
          </w:rPr>
          <w:t>was</w:t>
        </w:r>
      </w:ins>
      <w:ins w:id="101" w:author="Sheree Yau" w:date="2012-12-08T18:39:00Z">
        <w:r>
          <w:rPr>
            <w:rFonts w:ascii="Times New Roman" w:eastAsia="Times New Roman" w:hAnsi="Times New Roman" w:cs="Times New Roman"/>
            <w:sz w:val="24"/>
          </w:rPr>
          <w:t xml:space="preserve"> used to</w:t>
        </w:r>
      </w:ins>
      <w:ins w:id="102" w:author="Sheree Yau" w:date="2012-12-08T18:38:00Z">
        <w:r w:rsidR="005816D3">
          <w:rPr>
            <w:rFonts w:ascii="Times New Roman" w:eastAsia="Times New Roman" w:hAnsi="Times New Roman" w:cs="Times New Roman"/>
            <w:sz w:val="24"/>
          </w:rPr>
          <w:t xml:space="preserve"> determine</w:t>
        </w:r>
        <w:r>
          <w:rPr>
            <w:rFonts w:ascii="Times New Roman" w:eastAsia="Times New Roman" w:hAnsi="Times New Roman" w:cs="Times New Roman"/>
            <w:sz w:val="24"/>
          </w:rPr>
          <w:t xml:space="preserve"> </w:t>
        </w:r>
      </w:ins>
      <w:ins w:id="103" w:author="Sheree Yau" w:date="2012-12-08T18:47:00Z">
        <w:r w:rsidR="00C4750C">
          <w:rPr>
            <w:rFonts w:ascii="Times New Roman" w:eastAsia="Times New Roman" w:hAnsi="Times New Roman" w:cs="Times New Roman"/>
            <w:sz w:val="24"/>
          </w:rPr>
          <w:t xml:space="preserve">the potential </w:t>
        </w:r>
      </w:ins>
      <w:ins w:id="104" w:author="Sheree Yau" w:date="2012-12-08T18:39:00Z">
        <w:r>
          <w:rPr>
            <w:rFonts w:ascii="Times New Roman" w:eastAsia="Times New Roman" w:hAnsi="Times New Roman" w:cs="Times New Roman"/>
            <w:sz w:val="24"/>
          </w:rPr>
          <w:t>for carbon, nitrogen and sulfur conversions</w:t>
        </w:r>
      </w:ins>
      <w:ins w:id="105" w:author="Sheree Yau" w:date="2012-12-08T18:47:00Z">
        <w:r w:rsidR="00C4750C">
          <w:rPr>
            <w:rFonts w:ascii="Times New Roman" w:eastAsia="Times New Roman" w:hAnsi="Times New Roman" w:cs="Times New Roman"/>
            <w:sz w:val="24"/>
          </w:rPr>
          <w:t>.</w:t>
        </w:r>
      </w:ins>
      <w:ins w:id="106" w:author="Sheree Yau" w:date="2012-12-08T18:39:00Z">
        <w:r>
          <w:rPr>
            <w:rFonts w:ascii="Times New Roman" w:eastAsia="Times New Roman" w:hAnsi="Times New Roman" w:cs="Times New Roman"/>
            <w:sz w:val="24"/>
          </w:rPr>
          <w:t xml:space="preserve"> </w:t>
        </w:r>
      </w:ins>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ins w:id="107" w:author="Sheree Yau" w:date="2012-12-08T19:07:00Z">
        <w:r w:rsidR="002E6296">
          <w:rPr>
            <w:rFonts w:ascii="Times New Roman" w:eastAsia="Times New Roman" w:hAnsi="Times New Roman" w:cs="Times New Roman"/>
            <w:sz w:val="24"/>
          </w:rPr>
          <w:t xml:space="preserve">KO groups </w:t>
        </w:r>
      </w:ins>
      <w:ins w:id="108" w:author="Sheree Yau" w:date="2012-12-09T21:45:00Z">
        <w:r w:rsidR="00882FF4">
          <w:rPr>
            <w:rFonts w:ascii="Times New Roman" w:eastAsia="Times New Roman" w:hAnsi="Times New Roman" w:cs="Times New Roman"/>
            <w:sz w:val="24"/>
          </w:rPr>
          <w:t xml:space="preserve">used as </w:t>
        </w:r>
      </w:ins>
      <w:ins w:id="109" w:author="Sheree Yau" w:date="2012-12-08T19:07:00Z">
        <w:r w:rsidR="002E6296">
          <w:rPr>
            <w:rFonts w:ascii="Times New Roman" w:eastAsia="Times New Roman" w:hAnsi="Times New Roman" w:cs="Times New Roman"/>
            <w:sz w:val="24"/>
          </w:rPr>
          <w:t>functional markers</w:t>
        </w:r>
      </w:ins>
      <w:ins w:id="110" w:author="Sheree Yau" w:date="2012-12-09T21:45:00Z">
        <w:r w:rsidR="00882FF4">
          <w:rPr>
            <w:rFonts w:ascii="Times New Roman" w:eastAsia="Times New Roman" w:hAnsi="Times New Roman" w:cs="Times New Roman"/>
            <w:sz w:val="24"/>
          </w:rPr>
          <w:t xml:space="preserve"> </w:t>
        </w:r>
      </w:ins>
      <w:ins w:id="111" w:author="Sheree Yau" w:date="2012-12-08T19:07:00Z">
        <w:r w:rsidR="002E6296">
          <w:rPr>
            <w:rFonts w:ascii="Times New Roman" w:eastAsia="Times New Roman" w:hAnsi="Times New Roman" w:cs="Times New Roman"/>
            <w:sz w:val="24"/>
          </w:rPr>
          <w:t xml:space="preserve">are listed in Table S1. </w:t>
        </w:r>
      </w:ins>
      <w:r w:rsidR="00C45D27">
        <w:rPr>
          <w:rFonts w:ascii="Times New Roman" w:eastAsia="Times New Roman" w:hAnsi="Times New Roman" w:cs="Times New Roman"/>
          <w:sz w:val="24"/>
        </w:rPr>
        <w:t xml:space="preserve">Marker enzymes were assigned to taxonomic groups based on the species of origin of the best KEGG GENES BLASTp match. Marker genes not represented </w:t>
      </w:r>
      <w:ins w:id="112" w:author="Sheree Yau" w:date="2012-12-08T18:13:00Z">
        <w:r w:rsidR="00447A81">
          <w:rPr>
            <w:rFonts w:ascii="Times New Roman" w:eastAsia="Times New Roman" w:hAnsi="Times New Roman" w:cs="Times New Roman"/>
            <w:sz w:val="24"/>
          </w:rPr>
          <w:t>by</w:t>
        </w:r>
      </w:ins>
      <w:del w:id="113" w:author="Sheree Yau" w:date="2012-12-08T18:13:00Z">
        <w:r w:rsidR="00C45D27" w:rsidDel="00447A81">
          <w:rPr>
            <w:rFonts w:ascii="Times New Roman" w:eastAsia="Times New Roman" w:hAnsi="Times New Roman" w:cs="Times New Roman"/>
            <w:sz w:val="24"/>
          </w:rPr>
          <w:delText>in</w:delText>
        </w:r>
      </w:del>
      <w:ins w:id="114" w:author="Sheree Yau" w:date="2012-12-08T18:13:00Z">
        <w:r w:rsidR="00447A81">
          <w:rPr>
            <w:rFonts w:ascii="Times New Roman" w:eastAsia="Times New Roman" w:hAnsi="Times New Roman" w:cs="Times New Roman"/>
            <w:sz w:val="24"/>
          </w:rPr>
          <w:t xml:space="preserve"> a</w:t>
        </w:r>
      </w:ins>
      <w:r w:rsidR="00C45D27">
        <w:rPr>
          <w:rFonts w:ascii="Times New Roman" w:eastAsia="Times New Roman" w:hAnsi="Times New Roman" w:cs="Times New Roman"/>
          <w:sz w:val="24"/>
        </w:rPr>
        <w:t xml:space="preserve"> KO</w:t>
      </w:r>
      <w:ins w:id="115" w:author="Sheree Yau" w:date="2012-12-08T18:14:00Z">
        <w:r w:rsidR="00447A81">
          <w:rPr>
            <w:rFonts w:ascii="Times New Roman" w:eastAsia="Times New Roman" w:hAnsi="Times New Roman" w:cs="Times New Roman"/>
            <w:sz w:val="24"/>
          </w:rPr>
          <w:t xml:space="preserve"> group</w:t>
        </w:r>
      </w:ins>
      <w:r w:rsidR="00C45D27">
        <w:rPr>
          <w:rFonts w:ascii="Times New Roman" w:eastAsia="Times New Roman" w:hAnsi="Times New Roman" w:cs="Times New Roman"/>
          <w:sz w:val="24"/>
        </w:rPr>
        <w:t xml:space="preserve"> were </w:t>
      </w:r>
      <w:del w:id="116" w:author="Sheree Yau" w:date="2012-12-08T19:04:00Z">
        <w:r w:rsidR="00C45D27" w:rsidDel="005816D3">
          <w:rPr>
            <w:rFonts w:ascii="Times New Roman" w:eastAsia="Times New Roman" w:hAnsi="Times New Roman" w:cs="Times New Roman"/>
            <w:sz w:val="24"/>
          </w:rPr>
          <w:delText xml:space="preserve">retrieved </w:delText>
        </w:r>
      </w:del>
      <w:ins w:id="117" w:author="Sheree Yau" w:date="2012-12-08T19:04:00Z">
        <w:r w:rsidR="005816D3">
          <w:rPr>
            <w:rFonts w:ascii="Times New Roman" w:eastAsia="Times New Roman" w:hAnsi="Times New Roman" w:cs="Times New Roman"/>
            <w:sz w:val="24"/>
          </w:rPr>
          <w:t xml:space="preserve">assessed </w:t>
        </w:r>
      </w:ins>
      <w:r w:rsidR="00C45D27">
        <w:rPr>
          <w:rFonts w:ascii="Times New Roman" w:eastAsia="Times New Roman" w:hAnsi="Times New Roman" w:cs="Times New Roman"/>
          <w:sz w:val="24"/>
        </w:rPr>
        <w:t xml:space="preserve">by </w:t>
      </w:r>
      <w:del w:id="118" w:author="Sheree Yau" w:date="2012-12-19T15:55:00Z">
        <w:r w:rsidR="00C45D27" w:rsidDel="0065040E">
          <w:rPr>
            <w:rFonts w:ascii="Times New Roman" w:eastAsia="Times New Roman" w:hAnsi="Times New Roman" w:cs="Times New Roman"/>
            <w:sz w:val="24"/>
          </w:rPr>
          <w:delText>alternative strateg</w:delText>
        </w:r>
      </w:del>
      <w:del w:id="119" w:author="Sheree Yau" w:date="2012-12-12T12:36:00Z">
        <w:r w:rsidR="00C45D27" w:rsidDel="005D2D88">
          <w:rPr>
            <w:rFonts w:ascii="Times New Roman" w:eastAsia="Times New Roman" w:hAnsi="Times New Roman" w:cs="Times New Roman"/>
            <w:sz w:val="24"/>
          </w:rPr>
          <w:delText>ies</w:delText>
        </w:r>
      </w:del>
      <w:del w:id="120" w:author="Sheree Yau" w:date="2012-12-19T15:55:00Z">
        <w:r w:rsidR="00C45D27" w:rsidDel="0065040E">
          <w:rPr>
            <w:rFonts w:ascii="Times New Roman" w:eastAsia="Times New Roman" w:hAnsi="Times New Roman" w:cs="Times New Roman"/>
            <w:sz w:val="24"/>
          </w:rPr>
          <w:delText xml:space="preserve">. with </w:delText>
        </w:r>
      </w:del>
      <w:ins w:id="121" w:author="Sheree Yau" w:date="2012-12-19T15:55:00Z">
        <w:r w:rsidR="0065040E">
          <w:rPr>
            <w:rFonts w:ascii="Times New Roman" w:eastAsia="Times New Roman" w:hAnsi="Times New Roman" w:cs="Times New Roman"/>
            <w:sz w:val="24"/>
          </w:rPr>
          <w:t>BLAST</w:t>
        </w:r>
      </w:ins>
      <w:ins w:id="122" w:author="Sheree Yau" w:date="2012-12-19T15:59:00Z">
        <w:r w:rsidR="00B332F5">
          <w:rPr>
            <w:rFonts w:ascii="Times New Roman" w:eastAsia="Times New Roman" w:hAnsi="Times New Roman" w:cs="Times New Roman"/>
            <w:sz w:val="24"/>
          </w:rPr>
          <w:t>p</w:t>
        </w:r>
      </w:ins>
      <w:ins w:id="123" w:author="Sheree Yau" w:date="2012-12-19T15:55:00Z">
        <w:r w:rsidR="0065040E">
          <w:rPr>
            <w:rFonts w:ascii="Times New Roman" w:eastAsia="Times New Roman" w:hAnsi="Times New Roman" w:cs="Times New Roman"/>
            <w:sz w:val="24"/>
          </w:rPr>
          <w:t xml:space="preserve"> </w:t>
        </w:r>
      </w:ins>
      <w:ins w:id="124" w:author="Sheree Yau" w:date="2012-12-19T15:56:00Z">
        <w:r w:rsidR="00B332F5">
          <w:rPr>
            <w:rFonts w:ascii="Times New Roman" w:eastAsia="Times New Roman" w:hAnsi="Times New Roman" w:cs="Times New Roman"/>
            <w:sz w:val="24"/>
          </w:rPr>
          <w:t>quer</w:t>
        </w:r>
      </w:ins>
      <w:ins w:id="125" w:author="Sheree Yau" w:date="2012-12-19T15:59:00Z">
        <w:r w:rsidR="00B332F5">
          <w:rPr>
            <w:rFonts w:ascii="Times New Roman" w:eastAsia="Times New Roman" w:hAnsi="Times New Roman" w:cs="Times New Roman"/>
            <w:sz w:val="24"/>
          </w:rPr>
          <w:t>ies</w:t>
        </w:r>
      </w:ins>
      <w:ins w:id="126" w:author="Sheree Yau" w:date="2012-12-19T15:57:00Z">
        <w:r w:rsidR="0065040E">
          <w:rPr>
            <w:rFonts w:ascii="Times New Roman" w:eastAsia="Times New Roman" w:hAnsi="Times New Roman" w:cs="Times New Roman"/>
            <w:sz w:val="24"/>
          </w:rPr>
          <w:t xml:space="preserve"> </w:t>
        </w:r>
      </w:ins>
      <w:ins w:id="127" w:author="Sheree Yau" w:date="2012-12-19T15:59:00Z">
        <w:r w:rsidR="00B332F5">
          <w:rPr>
            <w:rFonts w:ascii="Times New Roman" w:eastAsia="Times New Roman" w:hAnsi="Times New Roman" w:cs="Times New Roman"/>
            <w:sz w:val="24"/>
          </w:rPr>
          <w:t xml:space="preserve">of </w:t>
        </w:r>
      </w:ins>
      <w:ins w:id="128" w:author="Sheree Yau" w:date="2012-12-19T15:58:00Z">
        <w:r w:rsidR="0065040E">
          <w:rPr>
            <w:rFonts w:ascii="Times New Roman" w:eastAsia="Times New Roman" w:hAnsi="Times New Roman" w:cs="Times New Roman"/>
            <w:sz w:val="24"/>
          </w:rPr>
          <w:t xml:space="preserve">marker gene sequences </w:t>
        </w:r>
      </w:ins>
      <w:ins w:id="129" w:author="Sheree Yau" w:date="2012-12-19T15:55:00Z">
        <w:r w:rsidR="0065040E">
          <w:rPr>
            <w:rFonts w:ascii="Times New Roman" w:eastAsia="Times New Roman" w:hAnsi="Times New Roman" w:cs="Times New Roman"/>
            <w:sz w:val="24"/>
          </w:rPr>
          <w:t xml:space="preserve">with </w:t>
        </w:r>
      </w:ins>
      <w:r w:rsidR="00C45D27">
        <w:rPr>
          <w:rFonts w:ascii="Times New Roman" w:eastAsia="Times New Roman" w:hAnsi="Times New Roman" w:cs="Times New Roman"/>
          <w:sz w:val="24"/>
        </w:rPr>
        <w:t xml:space="preserve">experimentally confirmed function </w:t>
      </w:r>
      <w:r w:rsidR="0068330B">
        <w:rPr>
          <w:rFonts w:ascii="Times New Roman" w:eastAsia="Times New Roman" w:hAnsi="Times New Roman" w:cs="Times New Roman"/>
          <w:sz w:val="24"/>
        </w:rPr>
        <w:t xml:space="preserve">(Table S2) </w:t>
      </w:r>
      <w:ins w:id="130" w:author="Sheree Yau" w:date="2012-12-19T15:56:00Z">
        <w:r w:rsidR="0065040E">
          <w:rPr>
            <w:rFonts w:ascii="Times New Roman" w:eastAsia="Times New Roman" w:hAnsi="Times New Roman" w:cs="Times New Roman"/>
            <w:sz w:val="24"/>
          </w:rPr>
          <w:t xml:space="preserve">against a </w:t>
        </w:r>
      </w:ins>
      <w:del w:id="131" w:author="Sheree Yau" w:date="2012-12-19T15:56:00Z">
        <w:r w:rsidR="00C45D27" w:rsidDel="0065040E">
          <w:rPr>
            <w:rFonts w:ascii="Times New Roman" w:eastAsia="Times New Roman" w:hAnsi="Times New Roman" w:cs="Times New Roman"/>
            <w:sz w:val="24"/>
          </w:rPr>
          <w:delText xml:space="preserve">were used to query a BLAST </w:delText>
        </w:r>
      </w:del>
      <w:r w:rsidR="00C45D27">
        <w:rPr>
          <w:rFonts w:ascii="Times New Roman" w:eastAsia="Times New Roman" w:hAnsi="Times New Roman" w:cs="Times New Roman"/>
          <w:sz w:val="24"/>
        </w:rPr>
        <w:t xml:space="preserve">database of translated ORFs predicted from </w:t>
      </w:r>
      <w:del w:id="132" w:author="Sheree Yau" w:date="2012-12-05T16:20:00Z">
        <w:r w:rsidR="00C45D27" w:rsidDel="008F3C4F">
          <w:rPr>
            <w:rFonts w:ascii="Times New Roman" w:eastAsia="Times New Roman" w:hAnsi="Times New Roman" w:cs="Times New Roman"/>
            <w:sz w:val="24"/>
          </w:rPr>
          <w:delText xml:space="preserve">Organic Lake </w:delText>
        </w:r>
      </w:del>
      <w:r w:rsidR="00C45D27">
        <w:rPr>
          <w:rFonts w:ascii="Times New Roman" w:eastAsia="Times New Roman" w:hAnsi="Times New Roman" w:cs="Times New Roman"/>
          <w:sz w:val="24"/>
        </w:rPr>
        <w:t xml:space="preserve">metagenomic reads. Matches were accepted if the e-value was &lt;1e−10 and sequence identity was within the range shared by </w:t>
      </w:r>
      <w:del w:id="133" w:author="Sheree Yau" w:date="2012-12-09T22:22:00Z">
        <w:r w:rsidR="00C45D27" w:rsidDel="00255595">
          <w:rPr>
            <w:rFonts w:ascii="Times New Roman" w:eastAsia="Times New Roman" w:hAnsi="Times New Roman" w:cs="Times New Roman"/>
            <w:sz w:val="24"/>
          </w:rPr>
          <w:lastRenderedPageBreak/>
          <w:delText xml:space="preserve">the query </w:delText>
        </w:r>
      </w:del>
      <w:ins w:id="134" w:author="Sheree Yau" w:date="2012-12-09T22:23:00Z">
        <w:r w:rsidR="00255595">
          <w:rPr>
            <w:rFonts w:ascii="Times New Roman" w:eastAsia="Times New Roman" w:hAnsi="Times New Roman" w:cs="Times New Roman"/>
            <w:sz w:val="24"/>
          </w:rPr>
          <w:t>homologs of the query sequence(s)</w:t>
        </w:r>
      </w:ins>
      <w:del w:id="135" w:author="Sheree Yau" w:date="2012-12-09T22:19:00Z">
        <w:r w:rsidR="00C45D27" w:rsidDel="00255595">
          <w:rPr>
            <w:rFonts w:ascii="Times New Roman" w:eastAsia="Times New Roman" w:hAnsi="Times New Roman" w:cs="Times New Roman"/>
            <w:sz w:val="24"/>
          </w:rPr>
          <w:delText xml:space="preserve">enzymes </w:delText>
        </w:r>
      </w:del>
      <w:del w:id="136" w:author="Sheree Yau" w:date="2012-12-09T22:24:00Z">
        <w:r w:rsidR="00C45D27" w:rsidDel="00255595">
          <w:rPr>
            <w:rFonts w:ascii="Times New Roman" w:eastAsia="Times New Roman" w:hAnsi="Times New Roman" w:cs="Times New Roman"/>
            <w:sz w:val="24"/>
          </w:rPr>
          <w:delText>of the same family</w:delText>
        </w:r>
      </w:del>
      <w:r w:rsidR="0068330B">
        <w:rPr>
          <w:rFonts w:ascii="Times New Roman" w:eastAsia="Times New Roman" w:hAnsi="Times New Roman" w:cs="Times New Roman"/>
          <w:sz w:val="24"/>
        </w:rPr>
        <w:t xml:space="preserve"> (Table S2)</w:t>
      </w:r>
      <w:r w:rsidR="00C45D27">
        <w:rPr>
          <w:rFonts w:ascii="Times New Roman" w:eastAsia="Times New Roman" w:hAnsi="Times New Roman" w:cs="Times New Roman"/>
          <w:sz w:val="24"/>
        </w:rPr>
        <w:t>.</w:t>
      </w:r>
      <w:ins w:id="137" w:author="Sheree Yau" w:date="2012-12-08T18:28:00Z">
        <w:r w:rsidR="0096256A">
          <w:rPr>
            <w:rFonts w:ascii="Times New Roman" w:eastAsia="Times New Roman" w:hAnsi="Times New Roman" w:cs="Times New Roman"/>
            <w:sz w:val="24"/>
          </w:rPr>
          <w:t xml:space="preserve"> </w:t>
        </w:r>
      </w:ins>
      <w:r w:rsidR="0096256A">
        <w:rPr>
          <w:rFonts w:ascii="Times New Roman" w:eastAsia="Times New Roman" w:hAnsi="Times New Roman" w:cs="Times New Roman"/>
          <w:sz w:val="24"/>
        </w:rPr>
        <w:t xml:space="preserve">Matches to </w:t>
      </w:r>
      <w:ins w:id="138" w:author="Sheree Yau" w:date="2012-12-09T21:46:00Z">
        <w:r w:rsidR="00882FF4">
          <w:rPr>
            <w:rFonts w:ascii="Times New Roman" w:eastAsia="Times New Roman" w:hAnsi="Times New Roman" w:cs="Times New Roman"/>
            <w:sz w:val="24"/>
          </w:rPr>
          <w:t xml:space="preserve">marker genes </w:t>
        </w:r>
      </w:ins>
      <w:r w:rsidR="0096256A">
        <w:rPr>
          <w:rFonts w:ascii="Times New Roman" w:eastAsia="Times New Roman" w:hAnsi="Times New Roman" w:cs="Times New Roman"/>
          <w:sz w:val="24"/>
        </w:rPr>
        <w:t xml:space="preserve">were normalized to </w:t>
      </w:r>
      <w:commentRangeStart w:id="139"/>
      <w:r w:rsidR="0096256A">
        <w:rPr>
          <w:rFonts w:ascii="Times New Roman" w:eastAsia="Times New Roman" w:hAnsi="Times New Roman" w:cs="Times New Roman"/>
          <w:sz w:val="24"/>
        </w:rPr>
        <w:t xml:space="preserve">100 </w:t>
      </w:r>
      <w:ins w:id="140" w:author="Sheree Yau" w:date="2012-12-12T12:23:00Z">
        <w:r w:rsidR="005D2D88">
          <w:rPr>
            <w:rFonts w:ascii="Times New Roman" w:eastAsia="Times New Roman" w:hAnsi="Times New Roman" w:cs="Times New Roman"/>
            <w:sz w:val="24"/>
          </w:rPr>
          <w:t xml:space="preserve">Mbp </w:t>
        </w:r>
      </w:ins>
      <w:commentRangeEnd w:id="139"/>
      <w:ins w:id="141" w:author="Sheree Yau" w:date="2012-12-12T18:57:00Z">
        <w:r w:rsidR="00A23803">
          <w:rPr>
            <w:rStyle w:val="CommentReference"/>
            <w:rFonts w:asciiTheme="minorHAnsi" w:eastAsiaTheme="minorEastAsia" w:hAnsiTheme="minorHAnsi" w:cstheme="minorBidi"/>
            <w:color w:val="auto"/>
          </w:rPr>
          <w:commentReference w:id="139"/>
        </w:r>
      </w:ins>
      <w:del w:id="142" w:author="Sheree Yau" w:date="2012-12-12T12:23:00Z">
        <w:r w:rsidR="0096256A" w:rsidDel="005D2D88">
          <w:rPr>
            <w:rFonts w:ascii="Times New Roman" w:eastAsia="Times New Roman" w:hAnsi="Times New Roman" w:cs="Times New Roman"/>
            <w:sz w:val="24"/>
          </w:rPr>
          <w:delText xml:space="preserve">000 reads </w:delText>
        </w:r>
      </w:del>
      <w:r w:rsidR="0096256A">
        <w:rPr>
          <w:rFonts w:ascii="Times New Roman" w:eastAsia="Times New Roman" w:hAnsi="Times New Roman" w:cs="Times New Roman"/>
          <w:sz w:val="24"/>
        </w:rPr>
        <w:t xml:space="preserve">per sample and counted. Normalized frequencies of markers from the same pathway were averaged and those from different pathways were summed. </w:t>
      </w:r>
      <w:r w:rsidR="00C45D27">
        <w:rPr>
          <w:rFonts w:ascii="Times New Roman" w:eastAsia="Times New Roman" w:hAnsi="Times New Roman" w:cs="Times New Roman"/>
          <w:sz w:val="24"/>
        </w:rPr>
        <w:t xml:space="preserve"> </w:t>
      </w:r>
    </w:p>
    <w:p w:rsidR="005D2D88" w:rsidDel="005D2D88" w:rsidRDefault="005D2D88" w:rsidP="005D2D88">
      <w:pPr>
        <w:pStyle w:val="Normal1"/>
        <w:spacing w:after="0" w:line="240" w:lineRule="auto"/>
        <w:rPr>
          <w:ins w:id="143" w:author="Sheree Yau" w:date="2012-12-12T12:32:00Z"/>
          <w:rFonts w:ascii="Times New Roman" w:eastAsia="Times New Roman" w:hAnsi="Times New Roman" w:cs="Times New Roman"/>
          <w:sz w:val="24"/>
        </w:rPr>
      </w:pPr>
      <w:ins w:id="144" w:author="Sheree Yau" w:date="2012-12-12T12:38:00Z">
        <w:r>
          <w:rPr>
            <w:rFonts w:ascii="Times New Roman" w:eastAsia="Times New Roman" w:hAnsi="Times New Roman" w:cs="Times New Roman"/>
            <w:sz w:val="24"/>
          </w:rPr>
          <w:t>The same marker genes and BLAST procedure was used to compare t</w:t>
        </w:r>
      </w:ins>
      <w:ins w:id="145" w:author="Sheree Yau" w:date="2012-12-12T12:28:00Z">
        <w:r>
          <w:rPr>
            <w:rFonts w:ascii="Times New Roman" w:eastAsia="Times New Roman" w:hAnsi="Times New Roman" w:cs="Times New Roman"/>
            <w:sz w:val="24"/>
          </w:rPr>
          <w:t xml:space="preserve">he DMSP catabolism and photoheterotrophy </w:t>
        </w:r>
      </w:ins>
      <w:ins w:id="146" w:author="Sheree Yau" w:date="2012-12-12T12:29:00Z">
        <w:r>
          <w:rPr>
            <w:rFonts w:ascii="Times New Roman" w:eastAsia="Times New Roman" w:hAnsi="Times New Roman" w:cs="Times New Roman"/>
            <w:sz w:val="24"/>
          </w:rPr>
          <w:t xml:space="preserve">potential </w:t>
        </w:r>
      </w:ins>
      <w:ins w:id="147" w:author="Sheree Yau" w:date="2012-12-12T12:28:00Z">
        <w:r>
          <w:rPr>
            <w:rFonts w:ascii="Times New Roman" w:eastAsia="Times New Roman" w:hAnsi="Times New Roman" w:cs="Times New Roman"/>
            <w:sz w:val="24"/>
          </w:rPr>
          <w:t>of Organi</w:t>
        </w:r>
      </w:ins>
      <w:ins w:id="148" w:author="Sheree Yau" w:date="2012-12-12T12:29:00Z">
        <w:r>
          <w:rPr>
            <w:rFonts w:ascii="Times New Roman" w:eastAsia="Times New Roman" w:hAnsi="Times New Roman" w:cs="Times New Roman"/>
            <w:sz w:val="24"/>
          </w:rPr>
          <w:t>c</w:t>
        </w:r>
      </w:ins>
      <w:ins w:id="149" w:author="Sheree Yau" w:date="2012-12-12T12:28:00Z">
        <w:r>
          <w:rPr>
            <w:rFonts w:ascii="Times New Roman" w:eastAsia="Times New Roman" w:hAnsi="Times New Roman" w:cs="Times New Roman"/>
            <w:sz w:val="24"/>
          </w:rPr>
          <w:t xml:space="preserve"> Lake</w:t>
        </w:r>
      </w:ins>
      <w:ins w:id="150" w:author="Sheree Yau" w:date="2012-12-12T12:29:00Z">
        <w:r>
          <w:rPr>
            <w:rFonts w:ascii="Times New Roman" w:eastAsia="Times New Roman" w:hAnsi="Times New Roman" w:cs="Times New Roman"/>
            <w:sz w:val="24"/>
          </w:rPr>
          <w:t xml:space="preserve"> with the nearby Ace Lake</w:t>
        </w:r>
      </w:ins>
      <w:ins w:id="151" w:author="Sheree Yau" w:date="2012-12-12T12:30:00Z">
        <w:r>
          <w:rPr>
            <w:rFonts w:ascii="Times New Roman" w:eastAsia="Times New Roman" w:hAnsi="Times New Roman" w:cs="Times New Roman"/>
            <w:sz w:val="24"/>
          </w:rPr>
          <w:t xml:space="preserve">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ins>
      <w:proofErr w:type="gramStart"/>
      <w:ins w:id="152" w:author="Sheree Yau" w:date="2012-12-12T12:29:00Z">
        <w:r>
          <w:rPr>
            <w:rFonts w:ascii="Times New Roman" w:eastAsia="Times New Roman" w:hAnsi="Times New Roman" w:cs="Times New Roman"/>
            <w:sz w:val="24"/>
          </w:rPr>
          <w:t>,  Southern</w:t>
        </w:r>
        <w:proofErr w:type="gramEnd"/>
        <w:r>
          <w:rPr>
            <w:rFonts w:ascii="Times New Roman" w:eastAsia="Times New Roman" w:hAnsi="Times New Roman" w:cs="Times New Roman"/>
            <w:sz w:val="24"/>
          </w:rPr>
          <w:t xml:space="preserve"> Ocean </w:t>
        </w:r>
      </w:ins>
      <w:ins w:id="153" w:author="Sheree Yau" w:date="2012-12-12T12:30:00Z">
        <w:r>
          <w:rPr>
            <w:rFonts w:ascii="Times New Roman" w:eastAsia="Times New Roman" w:hAnsi="Times New Roman" w:cs="Times New Roman"/>
            <w:sz w:val="24"/>
          </w:rPr>
          <w:t xml:space="preserve">(Wilkins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t>
        </w:r>
      </w:ins>
      <w:ins w:id="154" w:author="Sheree Yau" w:date="2012-12-12T12:29:00Z">
        <w:r>
          <w:rPr>
            <w:rFonts w:ascii="Times New Roman" w:eastAsia="Times New Roman" w:hAnsi="Times New Roman" w:cs="Times New Roman"/>
            <w:sz w:val="24"/>
          </w:rPr>
          <w:t xml:space="preserve">and GOS metagenomes (Rusch </w:t>
        </w:r>
        <w:r>
          <w:rPr>
            <w:rFonts w:ascii="Times New Roman" w:eastAsia="Times New Roman" w:hAnsi="Times New Roman" w:cs="Times New Roman"/>
            <w:i/>
            <w:sz w:val="24"/>
          </w:rPr>
          <w:t>et al.</w:t>
        </w:r>
        <w:r>
          <w:rPr>
            <w:rFonts w:ascii="Times New Roman" w:eastAsia="Times New Roman" w:hAnsi="Times New Roman" w:cs="Times New Roman"/>
            <w:sz w:val="24"/>
          </w:rPr>
          <w:t>, 2007)</w:t>
        </w:r>
      </w:ins>
      <w:ins w:id="155" w:author="Sheree Yau" w:date="2012-12-12T12:32:00Z">
        <w:r>
          <w:rPr>
            <w:rFonts w:ascii="Times New Roman" w:eastAsia="Times New Roman" w:hAnsi="Times New Roman" w:cs="Times New Roman"/>
            <w:sz w:val="24"/>
          </w:rPr>
          <w:t>.</w:t>
        </w:r>
      </w:ins>
      <w:ins w:id="156" w:author="Sheree Yau" w:date="2012-12-12T12:28:00Z">
        <w:r>
          <w:rPr>
            <w:rFonts w:ascii="Times New Roman" w:eastAsia="Times New Roman" w:hAnsi="Times New Roman" w:cs="Times New Roman"/>
            <w:sz w:val="24"/>
          </w:rPr>
          <w:t xml:space="preserve"> </w:t>
        </w:r>
      </w:ins>
      <w:ins w:id="157" w:author="Sheree Yau" w:date="2012-12-12T12:44:00Z">
        <w:r w:rsidR="007B0571">
          <w:rPr>
            <w:rFonts w:ascii="Times New Roman" w:eastAsia="Times New Roman" w:hAnsi="Times New Roman" w:cs="Times New Roman"/>
            <w:sz w:val="24"/>
          </w:rPr>
          <w:t xml:space="preserve">Counts </w:t>
        </w:r>
      </w:ins>
      <w:ins w:id="158" w:author="Sheree Yau" w:date="2012-12-12T12:46:00Z">
        <w:r w:rsidR="007B0571">
          <w:rPr>
            <w:rFonts w:ascii="Times New Roman" w:eastAsia="Times New Roman" w:hAnsi="Times New Roman" w:cs="Times New Roman"/>
            <w:sz w:val="24"/>
          </w:rPr>
          <w:t xml:space="preserve">of </w:t>
        </w:r>
      </w:ins>
      <w:ins w:id="159" w:author="Sheree Yau" w:date="2012-12-12T12:44:00Z">
        <w:r w:rsidR="007B0571">
          <w:rPr>
            <w:rFonts w:ascii="Times New Roman" w:eastAsia="Times New Roman" w:hAnsi="Times New Roman" w:cs="Times New Roman"/>
            <w:sz w:val="24"/>
          </w:rPr>
          <w:t>single copy</w:t>
        </w:r>
      </w:ins>
      <w:ins w:id="160" w:author="Sheree Yau" w:date="2012-12-12T12:52:00Z">
        <w:r w:rsidR="007B0571">
          <w:rPr>
            <w:rFonts w:ascii="Times New Roman" w:eastAsia="Times New Roman" w:hAnsi="Times New Roman" w:cs="Times New Roman"/>
            <w:sz w:val="24"/>
          </w:rPr>
          <w:t xml:space="preserve"> gene</w:t>
        </w:r>
      </w:ins>
      <w:ins w:id="161" w:author="Sheree Yau" w:date="2012-12-12T12:44:00Z">
        <w:r w:rsidR="007B0571">
          <w:rPr>
            <w:rFonts w:ascii="Times New Roman" w:eastAsia="Times New Roman" w:hAnsi="Times New Roman" w:cs="Times New Roman"/>
            <w:sz w:val="24"/>
          </w:rPr>
          <w:t xml:space="preserve"> </w:t>
        </w:r>
        <w:r w:rsidR="007B0571">
          <w:rPr>
            <w:rFonts w:ascii="Times New Roman" w:eastAsia="Times New Roman" w:hAnsi="Times New Roman" w:cs="Times New Roman"/>
            <w:i/>
            <w:sz w:val="24"/>
          </w:rPr>
          <w:t xml:space="preserve">recA </w:t>
        </w:r>
        <w:r w:rsidR="007B0571">
          <w:rPr>
            <w:rFonts w:ascii="Times New Roman" w:eastAsia="Times New Roman" w:hAnsi="Times New Roman" w:cs="Times New Roman"/>
            <w:sz w:val="24"/>
          </w:rPr>
          <w:t xml:space="preserve">were also </w:t>
        </w:r>
      </w:ins>
      <w:ins w:id="162" w:author="Sheree Yau" w:date="2012-12-12T12:46:00Z">
        <w:r w:rsidR="007B0571">
          <w:rPr>
            <w:rFonts w:ascii="Times New Roman" w:eastAsia="Times New Roman" w:hAnsi="Times New Roman" w:cs="Times New Roman"/>
            <w:sz w:val="24"/>
          </w:rPr>
          <w:t>determined</w:t>
        </w:r>
      </w:ins>
      <w:ins w:id="163" w:author="Sheree Yau" w:date="2012-12-12T12:44:00Z">
        <w:r w:rsidR="007B0571">
          <w:rPr>
            <w:rFonts w:ascii="Times New Roman" w:eastAsia="Times New Roman" w:hAnsi="Times New Roman" w:cs="Times New Roman"/>
            <w:sz w:val="24"/>
          </w:rPr>
          <w:t xml:space="preserve"> to estimate </w:t>
        </w:r>
      </w:ins>
      <w:ins w:id="164" w:author="Sheree Yau" w:date="2012-12-12T12:45:00Z">
        <w:r w:rsidR="007B0571">
          <w:rPr>
            <w:rFonts w:ascii="Times New Roman" w:eastAsia="Times New Roman" w:hAnsi="Times New Roman" w:cs="Times New Roman"/>
            <w:sz w:val="24"/>
          </w:rPr>
          <w:t>t</w:t>
        </w:r>
      </w:ins>
      <w:ins w:id="165" w:author="Sheree Yau" w:date="2012-12-12T12:43:00Z">
        <w:r>
          <w:rPr>
            <w:rFonts w:ascii="Times New Roman" w:eastAsia="Times New Roman" w:hAnsi="Times New Roman" w:cs="Times New Roman"/>
            <w:sz w:val="24"/>
          </w:rPr>
          <w:t>he pe</w:t>
        </w:r>
        <w:r w:rsidR="007B0571">
          <w:rPr>
            <w:rFonts w:ascii="Times New Roman" w:eastAsia="Times New Roman" w:hAnsi="Times New Roman" w:cs="Times New Roman"/>
            <w:sz w:val="24"/>
          </w:rPr>
          <w:t>rcentage of genomes containing each</w:t>
        </w:r>
        <w:r>
          <w:rPr>
            <w:rFonts w:ascii="Times New Roman" w:eastAsia="Times New Roman" w:hAnsi="Times New Roman" w:cs="Times New Roman"/>
            <w:sz w:val="24"/>
          </w:rPr>
          <w:t xml:space="preserve"> marker gene</w:t>
        </w:r>
      </w:ins>
      <w:ins w:id="166" w:author="Sheree Yau" w:date="2012-12-12T12:46:00Z">
        <w:r w:rsidR="007B0571">
          <w:rPr>
            <w:rFonts w:ascii="Times New Roman" w:eastAsia="Times New Roman" w:hAnsi="Times New Roman" w:cs="Times New Roman"/>
            <w:sz w:val="24"/>
          </w:rPr>
          <w:t xml:space="preserve"> (percentage of marker genes to </w:t>
        </w:r>
      </w:ins>
      <w:ins w:id="167" w:author="Sheree Yau" w:date="2012-12-12T12:47:00Z">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w:t>
        </w:r>
      </w:ins>
      <w:ins w:id="168" w:author="Sheree Yau" w:date="2012-12-12T12:45:00Z">
        <w:r w:rsidR="007B0571">
          <w:rPr>
            <w:rFonts w:ascii="Times New Roman" w:eastAsia="Times New Roman" w:hAnsi="Times New Roman" w:cs="Times New Roman"/>
            <w:sz w:val="24"/>
          </w:rPr>
          <w:t>.</w:t>
        </w:r>
      </w:ins>
      <w:ins w:id="169" w:author="Sheree Yau" w:date="2012-12-12T12:43:00Z">
        <w:r>
          <w:rPr>
            <w:rFonts w:ascii="Times New Roman" w:eastAsia="Times New Roman" w:hAnsi="Times New Roman" w:cs="Times New Roman"/>
            <w:sz w:val="24"/>
          </w:rPr>
          <w:t xml:space="preserve"> </w:t>
        </w:r>
      </w:ins>
      <w:ins w:id="170" w:author="Sheree Yau" w:date="2012-12-12T12:45:00Z">
        <w:r w:rsidR="007B0571">
          <w:rPr>
            <w:rFonts w:ascii="Times New Roman" w:eastAsia="Times New Roman" w:hAnsi="Times New Roman" w:cs="Times New Roman"/>
            <w:sz w:val="24"/>
          </w:rPr>
          <w:t xml:space="preserve">Matches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 were </w:t>
        </w:r>
      </w:ins>
      <w:ins w:id="171" w:author="Sheree Yau" w:date="2012-12-12T12:52:00Z">
        <w:r w:rsidR="007B0571">
          <w:rPr>
            <w:rFonts w:ascii="Times New Roman" w:eastAsia="Times New Roman" w:hAnsi="Times New Roman" w:cs="Times New Roman"/>
            <w:sz w:val="24"/>
          </w:rPr>
          <w:t>accepte</w:t>
        </w:r>
      </w:ins>
      <w:ins w:id="172" w:author="Sheree Yau" w:date="2012-12-12T12:53:00Z">
        <w:r w:rsidR="007B0571">
          <w:rPr>
            <w:rFonts w:ascii="Times New Roman" w:eastAsia="Times New Roman" w:hAnsi="Times New Roman" w:cs="Times New Roman"/>
            <w:sz w:val="24"/>
          </w:rPr>
          <w:t>d with</w:t>
        </w:r>
      </w:ins>
      <w:ins w:id="173" w:author="Sheree Yau" w:date="2012-12-12T12:45:00Z">
        <w:r w:rsidR="007B0571">
          <w:rPr>
            <w:rFonts w:ascii="Times New Roman" w:eastAsia="Times New Roman" w:hAnsi="Times New Roman" w:cs="Times New Roman"/>
            <w:sz w:val="24"/>
          </w:rPr>
          <w:t xml:space="preserve"> e-value &lt;1e-20</w:t>
        </w:r>
        <w:r w:rsidR="007B0571" w:rsidRPr="008F3C4F">
          <w:rPr>
            <w:rFonts w:ascii="Times New Roman" w:eastAsia="Times New Roman" w:hAnsi="Times New Roman" w:cs="Times New Roman"/>
            <w:sz w:val="24"/>
          </w:rPr>
          <w:t xml:space="preserve"> </w:t>
        </w:r>
        <w:r w:rsidR="007B0571">
          <w:rPr>
            <w:rFonts w:ascii="Times New Roman" w:eastAsia="Times New Roman" w:hAnsi="Times New Roman" w:cs="Times New Roman"/>
            <w:sz w:val="24"/>
          </w:rPr>
          <w:t xml:space="preserve">as established by Howard </w:t>
        </w:r>
        <w:r w:rsidR="007B0571">
          <w:rPr>
            <w:rFonts w:ascii="Times New Roman" w:eastAsia="Times New Roman" w:hAnsi="Times New Roman" w:cs="Times New Roman"/>
            <w:i/>
            <w:sz w:val="24"/>
          </w:rPr>
          <w:t>et al.</w:t>
        </w:r>
        <w:r w:rsidR="007B0571">
          <w:rPr>
            <w:rFonts w:ascii="Times New Roman" w:eastAsia="Times New Roman" w:hAnsi="Times New Roman" w:cs="Times New Roman"/>
            <w:sz w:val="24"/>
          </w:rPr>
          <w:t xml:space="preserve"> </w:t>
        </w:r>
      </w:ins>
      <w:ins w:id="174" w:author="Sheree Yau" w:date="2012-12-12T12:53:00Z">
        <w:r w:rsidR="007B0571">
          <w:rPr>
            <w:rFonts w:ascii="Times New Roman" w:eastAsia="Times New Roman" w:hAnsi="Times New Roman" w:cs="Times New Roman"/>
            <w:sz w:val="24"/>
          </w:rPr>
          <w:t>(</w:t>
        </w:r>
      </w:ins>
      <w:ins w:id="175" w:author="Sheree Yau" w:date="2012-12-12T12:45:00Z">
        <w:r w:rsidR="007B0571">
          <w:rPr>
            <w:rFonts w:ascii="Times New Roman" w:eastAsia="Times New Roman" w:hAnsi="Times New Roman" w:cs="Times New Roman"/>
            <w:sz w:val="24"/>
          </w:rPr>
          <w:t>2008).</w:t>
        </w:r>
        <w:r w:rsidR="007B0571" w:rsidDel="00255595">
          <w:t xml:space="preserve"> </w:t>
        </w:r>
      </w:ins>
      <w:ins w:id="176" w:author="Sheree Yau" w:date="2012-12-12T12:32:00Z">
        <w:r>
          <w:rPr>
            <w:rFonts w:ascii="Times New Roman" w:eastAsia="Times New Roman" w:hAnsi="Times New Roman" w:cs="Times New Roman"/>
            <w:sz w:val="24"/>
          </w:rPr>
          <w:t xml:space="preserve">For GOS samples, the </w:t>
        </w:r>
      </w:ins>
      <w:ins w:id="177" w:author="Sheree Yau" w:date="2012-12-12T12:38:00Z">
        <w:r>
          <w:rPr>
            <w:rFonts w:ascii="Times New Roman" w:eastAsia="Times New Roman" w:hAnsi="Times New Roman" w:cs="Times New Roman"/>
            <w:sz w:val="24"/>
          </w:rPr>
          <w:t xml:space="preserve">BLAST database was generated from </w:t>
        </w:r>
      </w:ins>
      <w:ins w:id="178" w:author="Sheree Yau" w:date="2012-12-12T12:32:00Z">
        <w:r>
          <w:rPr>
            <w:rFonts w:ascii="Times New Roman" w:eastAsia="Times New Roman" w:hAnsi="Times New Roman" w:cs="Times New Roman"/>
            <w:sz w:val="24"/>
          </w:rPr>
          <w:t>peptide sequences retrieved from CAMERA (camera.calit2.net)</w:t>
        </w:r>
      </w:ins>
      <w:ins w:id="179" w:author="Sheree Yau" w:date="2012-12-12T12:39:00Z">
        <w:r>
          <w:rPr>
            <w:rFonts w:ascii="Times New Roman" w:eastAsia="Times New Roman" w:hAnsi="Times New Roman" w:cs="Times New Roman"/>
            <w:sz w:val="24"/>
          </w:rPr>
          <w:t xml:space="preserve"> while the other BLAST databases were produced as for Organic Lake</w:t>
        </w:r>
      </w:ins>
      <w:ins w:id="180" w:author="Sheree Yau" w:date="2012-12-12T12:32:00Z">
        <w:r>
          <w:rPr>
            <w:rFonts w:ascii="Times New Roman" w:eastAsia="Times New Roman" w:hAnsi="Times New Roman" w:cs="Times New Roman"/>
            <w:sz w:val="24"/>
          </w:rPr>
          <w:t xml:space="preserve">. </w:t>
        </w:r>
      </w:ins>
      <w:ins w:id="181" w:author="Sheree Yau" w:date="2012-12-12T12:40:00Z">
        <w:r>
          <w:rPr>
            <w:rFonts w:ascii="Times New Roman" w:eastAsia="Times New Roman" w:hAnsi="Times New Roman" w:cs="Times New Roman"/>
            <w:sz w:val="24"/>
          </w:rPr>
          <w:t xml:space="preserve">The total number of trimmed base pairs for GOS samples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ins>
    </w:p>
    <w:p w:rsidR="00E93911" w:rsidRDefault="00C45D27">
      <w:pPr>
        <w:pStyle w:val="Normal1"/>
        <w:spacing w:after="0" w:line="240" w:lineRule="auto"/>
        <w:ind w:firstLine="426"/>
        <w:rPr>
          <w:ins w:id="182" w:author="Sheree Yau" w:date="2012-12-08T19:11:00Z"/>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ins w:id="183" w:author="Sheree Yau" w:date="2012-12-12T17:56:00Z">
        <w:r w:rsidR="00530F79">
          <w:rPr>
            <w:rFonts w:ascii="Times New Roman" w:eastAsia="Times New Roman" w:hAnsi="Times New Roman" w:cs="Times New Roman"/>
            <w:sz w:val="24"/>
          </w:rPr>
          <w:t>cultured</w:t>
        </w:r>
      </w:ins>
      <w:ins w:id="184" w:author="Sheree Yau" w:date="2012-12-09T21:47:00Z">
        <w:r w:rsidR="00882FF4">
          <w:rPr>
            <w:rFonts w:ascii="Times New Roman" w:eastAsia="Times New Roman" w:hAnsi="Times New Roman" w:cs="Times New Roman"/>
            <w:sz w:val="24"/>
          </w:rPr>
          <w:t xml:space="preserve"> strains</w:t>
        </w:r>
      </w:ins>
      <w:del w:id="185" w:author="Sheree Yau" w:date="2012-12-09T21:47:00Z">
        <w:r w:rsidDel="00882FF4">
          <w:rPr>
            <w:rFonts w:ascii="Times New Roman" w:eastAsia="Times New Roman" w:hAnsi="Times New Roman" w:cs="Times New Roman"/>
            <w:sz w:val="24"/>
          </w:rPr>
          <w:delText xml:space="preserve">NR </w:delText>
        </w:r>
      </w:del>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w:t>
      </w:r>
      <w:del w:id="186" w:author="Sheree Yau" w:date="2012-12-02T21:23:00Z">
        <w:r w:rsidDel="00645985">
          <w:rPr>
            <w:rFonts w:ascii="Times New Roman" w:eastAsia="Times New Roman" w:hAnsi="Times New Roman" w:cs="Times New Roman"/>
            <w:sz w:val="24"/>
          </w:rPr>
          <w:delText>a</w:delText>
        </w:r>
      </w:del>
      <w:r>
        <w:rPr>
          <w:rFonts w:ascii="Times New Roman" w:eastAsia="Times New Roman" w:hAnsi="Times New Roman" w:cs="Times New Roman"/>
          <w:sz w:val="24"/>
        </w:rPr>
        <w:t xml:space="preserve">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pPr>
        <w:pStyle w:val="Normal1"/>
        <w:spacing w:after="0" w:line="240" w:lineRule="auto"/>
        <w:rPr>
          <w:ins w:id="187" w:author="Sheree Yau" w:date="2012-12-12T12:48:00Z"/>
          <w:rFonts w:ascii="Times New Roman" w:eastAsia="Times New Roman" w:hAnsi="Times New Roman" w:cs="Times New Roman"/>
          <w:sz w:val="24"/>
        </w:rPr>
      </w:pPr>
    </w:p>
    <w:p w:rsidR="007B0571" w:rsidRDefault="007B057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pPr>
        <w:pStyle w:val="Heading2"/>
        <w:spacing w:before="0" w:line="240" w:lineRule="auto"/>
        <w:rPr>
          <w:rFonts w:ascii="Times New Roman" w:eastAsia="Times New Roman" w:hAnsi="Times New Roman" w:cs="Times New Roman"/>
          <w:b w:val="0"/>
          <w:i/>
          <w:color w:val="000000"/>
          <w:sz w:val="24"/>
        </w:rPr>
      </w:pPr>
      <w:bookmarkStart w:id="188" w:name="_GoBack"/>
      <w:bookmarkEnd w:id="188"/>
    </w:p>
    <w:p w:rsidR="00E93911" w:rsidRDefault="00C45D27">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physico-chemical profiles (Figure S2) measured over the deepest point in the lake (Figure S3)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previously been recorded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1994). The deep zone was not completely anoxic</w:t>
      </w:r>
      <w:del w:id="189" w:author="Sheree Yau" w:date="2012-12-05T16:24:00Z">
        <w:r w:rsidDel="008F3C4F">
          <w:rPr>
            <w:rFonts w:ascii="Times New Roman" w:eastAsia="Times New Roman" w:hAnsi="Times New Roman" w:cs="Times New Roman"/>
            <w:sz w:val="24"/>
          </w:rPr>
          <w:delText xml:space="preserve">, </w:delText>
        </w:r>
        <w:commentRangeStart w:id="190"/>
        <w:r w:rsidDel="008F3C4F">
          <w:rPr>
            <w:rFonts w:ascii="Times New Roman" w:eastAsia="Times New Roman" w:hAnsi="Times New Roman" w:cs="Times New Roman"/>
            <w:sz w:val="24"/>
          </w:rPr>
          <w:delText xml:space="preserve">consistent with previous records </w:delText>
        </w:r>
      </w:del>
      <w:commentRangeEnd w:id="190"/>
      <w:r w:rsidR="008F3C4F">
        <w:rPr>
          <w:rStyle w:val="CommentReference"/>
          <w:rFonts w:asciiTheme="minorHAnsi" w:eastAsiaTheme="minorEastAsia" w:hAnsiTheme="minorHAnsi" w:cstheme="minorBidi"/>
          <w:color w:val="auto"/>
        </w:rPr>
        <w:commentReference w:id="190"/>
      </w:r>
      <w:del w:id="191" w:author="Sheree Yau" w:date="2012-12-05T16:24:00Z">
        <w:r w:rsidDel="008F3C4F">
          <w:rPr>
            <w:rFonts w:ascii="Times New Roman" w:eastAsia="Times New Roman" w:hAnsi="Times New Roman" w:cs="Times New Roman"/>
            <w:sz w:val="24"/>
          </w:rPr>
          <w:delText xml:space="preserve">(Franzmann </w:delText>
        </w:r>
        <w:r w:rsidDel="008F3C4F">
          <w:rPr>
            <w:rFonts w:ascii="Times New Roman" w:eastAsia="Times New Roman" w:hAnsi="Times New Roman" w:cs="Times New Roman"/>
            <w:i/>
            <w:sz w:val="24"/>
          </w:rPr>
          <w:delText>et al.</w:delText>
        </w:r>
        <w:r w:rsidDel="008F3C4F">
          <w:rPr>
            <w:rFonts w:ascii="Times New Roman" w:eastAsia="Times New Roman" w:hAnsi="Times New Roman" w:cs="Times New Roman"/>
            <w:sz w:val="24"/>
          </w:rPr>
          <w:delText xml:space="preserve">, 1987b; Gibson </w:delText>
        </w:r>
        <w:r w:rsidDel="008F3C4F">
          <w:rPr>
            <w:rFonts w:ascii="Times New Roman" w:eastAsia="Times New Roman" w:hAnsi="Times New Roman" w:cs="Times New Roman"/>
            <w:i/>
            <w:sz w:val="24"/>
          </w:rPr>
          <w:delText>et al.</w:delText>
        </w:r>
        <w:r w:rsidDel="008F3C4F">
          <w:rPr>
            <w:rFonts w:ascii="Times New Roman" w:eastAsia="Times New Roman" w:hAnsi="Times New Roman" w:cs="Times New Roman"/>
            <w:sz w:val="24"/>
          </w:rPr>
          <w:delText>, 1991)</w:delText>
        </w:r>
      </w:del>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t>
      </w:r>
      <w:del w:id="192" w:author="Timothy Williams" w:date="2012-12-20T10:48:00Z">
        <w:r w:rsidDel="00FC29A7">
          <w:rPr>
            <w:rFonts w:ascii="Times New Roman" w:eastAsia="Times New Roman" w:hAnsi="Times New Roman" w:cs="Times New Roman"/>
            <w:sz w:val="24"/>
          </w:rPr>
          <w:delText xml:space="preserve">which </w:delText>
        </w:r>
      </w:del>
      <w:ins w:id="193" w:author="Timothy Williams" w:date="2012-12-20T10:48:00Z">
        <w:r w:rsidR="00FC29A7">
          <w:rPr>
            <w:rFonts w:ascii="Times New Roman" w:eastAsia="Times New Roman" w:hAnsi="Times New Roman" w:cs="Times New Roman"/>
            <w:sz w:val="24"/>
          </w:rPr>
          <w:t xml:space="preserve">that </w:t>
        </w:r>
      </w:ins>
      <w:r>
        <w:rPr>
          <w:rFonts w:ascii="Times New Roman" w:eastAsia="Times New Roman" w:hAnsi="Times New Roman" w:cs="Times New Roman"/>
          <w:sz w:val="24"/>
        </w:rPr>
        <w:t xml:space="preserve">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del w:id="194" w:author="Sheree Yau" w:date="2012-12-19T18:03:00Z">
        <w:r w:rsidDel="0053125D">
          <w:rPr>
            <w:rFonts w:ascii="Times New Roman" w:eastAsia="Times New Roman" w:hAnsi="Times New Roman" w:cs="Times New Roman"/>
            <w:sz w:val="24"/>
          </w:rPr>
          <w:delText>*</w:delText>
        </w:r>
      </w:del>
      <w:r w:rsidRPr="0053125D">
        <w:rPr>
          <w:rFonts w:ascii="Times New Roman" w:eastAsia="Times New Roman" w:hAnsi="Times New Roman" w:cs="Times New Roman"/>
          <w:sz w:val="24"/>
        </w:rPr>
        <w:t>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in the </w:t>
      </w:r>
      <w:commentRangeStart w:id="195"/>
      <w:del w:id="196" w:author="Sheree Yau" w:date="2012-12-12T12:57:00Z">
        <w:r w:rsidDel="008D0AA3">
          <w:rPr>
            <w:rFonts w:ascii="Times New Roman" w:eastAsia="Times New Roman" w:hAnsi="Times New Roman" w:cs="Times New Roman"/>
            <w:sz w:val="24"/>
          </w:rPr>
          <w:delText>microaerophilic zone</w:delText>
        </w:r>
      </w:del>
      <w:commentRangeEnd w:id="195"/>
      <w:r w:rsidR="008D0AA3">
        <w:rPr>
          <w:rStyle w:val="CommentReference"/>
          <w:rFonts w:asciiTheme="minorHAnsi" w:eastAsiaTheme="minorEastAsia" w:hAnsiTheme="minorHAnsi" w:cstheme="minorBidi"/>
          <w:color w:val="auto"/>
        </w:rPr>
        <w:commentReference w:id="195"/>
      </w:r>
      <w:ins w:id="197" w:author="Sheree Yau" w:date="2012-12-12T12:57:00Z">
        <w:r w:rsidR="008D0AA3">
          <w:rPr>
            <w:rFonts w:ascii="Times New Roman" w:eastAsia="Times New Roman" w:hAnsi="Times New Roman" w:cs="Times New Roman"/>
            <w:sz w:val="24"/>
          </w:rPr>
          <w:t>oxycline</w:t>
        </w:r>
      </w:ins>
      <w:r>
        <w:rPr>
          <w:rFonts w:ascii="Times New Roman" w:eastAsia="Times New Roman" w:hAnsi="Times New Roman" w:cs="Times New Roman"/>
          <w:sz w:val="24"/>
        </w:rPr>
        <w:t xml:space="preserve"> at 6.5 m </w:t>
      </w:r>
      <w:r>
        <w:rPr>
          <w:rFonts w:ascii="Times New Roman" w:eastAsia="Times New Roman" w:hAnsi="Times New Roman" w:cs="Times New Roman"/>
          <w:sz w:val="24"/>
        </w:rPr>
        <w:lastRenderedPageBreak/>
        <w:t xml:space="preserve">may be caused by an active microbial community degrading particulate matter. This inference is supported by the report of high concentrations of dissolved </w:t>
      </w:r>
      <w:ins w:id="198" w:author="Sheree Yau" w:date="2012-12-05T21:29:00Z">
        <w:r w:rsidR="008168F0">
          <w:rPr>
            <w:rFonts w:ascii="Times New Roman" w:eastAsia="Times New Roman" w:hAnsi="Times New Roman" w:cs="Times New Roman"/>
            <w:sz w:val="24"/>
          </w:rPr>
          <w:t xml:space="preserve">organic acids </w:t>
        </w:r>
      </w:ins>
      <w:del w:id="199" w:author="Sheree Yau" w:date="2012-12-05T21:29:00Z">
        <w:r w:rsidDel="008168F0">
          <w:rPr>
            <w:rFonts w:ascii="Times New Roman" w:eastAsia="Times New Roman" w:hAnsi="Times New Roman" w:cs="Times New Roman"/>
            <w:sz w:val="24"/>
          </w:rPr>
          <w:delText xml:space="preserve">short chain fatty acids (SCFA) </w:delText>
        </w:r>
      </w:del>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6.5 m sample, separated with depth along the PC1 axis (Figure S5).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pPr>
        <w:pStyle w:val="Normal1"/>
        <w:spacing w:after="0" w:line="240" w:lineRule="auto"/>
      </w:pPr>
      <w:r>
        <w:rPr>
          <w:rFonts w:ascii="Times New Roman" w:eastAsia="Times New Roman" w:hAnsi="Times New Roman" w:cs="Times New Roman"/>
          <w:sz w:val="24"/>
        </w:rPr>
        <w:t xml:space="preserve">SSU genes (3 959 reads) that were retrieved from the metagenome data </w:t>
      </w:r>
      <w:del w:id="200" w:author="Sheree Yau" w:date="2012-12-19T18:15:00Z">
        <w:r w:rsidDel="00CD4E6A">
          <w:rPr>
            <w:rFonts w:ascii="Times New Roman" w:eastAsia="Times New Roman" w:hAnsi="Times New Roman" w:cs="Times New Roman"/>
            <w:sz w:val="24"/>
          </w:rPr>
          <w:delText>(Table S</w:delText>
        </w:r>
        <w:r w:rsidR="004439B8" w:rsidDel="00CD4E6A">
          <w:rPr>
            <w:rFonts w:ascii="Times New Roman" w:eastAsia="Times New Roman" w:hAnsi="Times New Roman" w:cs="Times New Roman"/>
            <w:sz w:val="24"/>
          </w:rPr>
          <w:delText>3</w:delText>
        </w:r>
        <w:r w:rsidDel="00CD4E6A">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 Of these, only 7 bacterial phyla and 4 eucaryal phyla were predominant. (*</w:t>
      </w:r>
      <w:r>
        <w:rPr>
          <w:rFonts w:ascii="Times New Roman" w:eastAsia="Times New Roman" w:hAnsi="Times New Roman" w:cs="Times New Roman"/>
          <w:sz w:val="24"/>
          <w:highlight w:val="yellow"/>
        </w:rPr>
        <w:t>diversity indices</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w:t>
      </w:r>
      <w:ins w:id="201" w:author="Sheree Yau" w:date="2012-12-19T18:43:00Z">
        <w:r w:rsidR="00633F6D">
          <w:rPr>
            <w:rFonts w:ascii="Times New Roman" w:eastAsia="Times New Roman" w:hAnsi="Times New Roman" w:cs="Times New Roman"/>
            <w:i/>
            <w:sz w:val="24"/>
          </w:rPr>
          <w:t>i</w:t>
        </w:r>
      </w:ins>
      <w:r>
        <w:rPr>
          <w:rFonts w:ascii="Times New Roman" w:eastAsia="Times New Roman" w:hAnsi="Times New Roman" w:cs="Times New Roman"/>
          <w:i/>
          <w:sz w:val="24"/>
        </w:rPr>
        <w:t>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p>
    <w:p w:rsidR="00E93911" w:rsidRDefault="00E93911">
      <w:pPr>
        <w:pStyle w:val="Normal1"/>
        <w:spacing w:after="0" w:line="240" w:lineRule="auto"/>
        <w:ind w:firstLine="426"/>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w:t>
      </w:r>
      <w:ins w:id="202" w:author="Sheree Yau" w:date="2012-12-12T13:01:00Z">
        <w:r w:rsidR="005312B0">
          <w:rPr>
            <w:rFonts w:ascii="Times New Roman" w:eastAsia="Times New Roman" w:hAnsi="Times New Roman" w:cs="Times New Roman"/>
            <w:sz w:val="24"/>
          </w:rPr>
          <w:t xml:space="preserve">the upper </w:t>
        </w:r>
      </w:ins>
      <w:r>
        <w:rPr>
          <w:rFonts w:ascii="Times New Roman" w:eastAsia="Times New Roman" w:hAnsi="Times New Roman" w:cs="Times New Roman"/>
          <w:sz w:val="24"/>
        </w:rPr>
        <w:t>mixed and deep zone</w:t>
      </w:r>
      <w:ins w:id="203" w:author="Sheree Yau" w:date="2012-12-12T13:01:00Z">
        <w:r w:rsidR="005312B0">
          <w:rPr>
            <w:rFonts w:ascii="Times New Roman" w:eastAsia="Times New Roman" w:hAnsi="Times New Roman" w:cs="Times New Roman"/>
            <w:sz w:val="24"/>
          </w:rPr>
          <w:t>s</w:t>
        </w:r>
      </w:ins>
      <w:r>
        <w:rPr>
          <w:rFonts w:ascii="Times New Roman" w:eastAsia="Times New Roman" w:hAnsi="Times New Roman" w:cs="Times New Roman"/>
          <w:sz w:val="24"/>
        </w:rPr>
        <w:t xml:space="preserve"> </w:t>
      </w:r>
      <w:del w:id="204" w:author="Sheree Yau" w:date="2012-12-12T13:01:00Z">
        <w:r w:rsidDel="005312B0">
          <w:rPr>
            <w:rFonts w:ascii="Times New Roman" w:eastAsia="Times New Roman" w:hAnsi="Times New Roman" w:cs="Times New Roman"/>
            <w:sz w:val="24"/>
          </w:rPr>
          <w:delText xml:space="preserve">samples </w:delText>
        </w:r>
      </w:del>
      <w:r>
        <w:rPr>
          <w:rFonts w:ascii="Times New Roman" w:eastAsia="Times New Roman" w:hAnsi="Times New Roman" w:cs="Times New Roman"/>
          <w:sz w:val="24"/>
        </w:rPr>
        <w:t xml:space="preserve">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pPr>
        <w:pStyle w:val="Normal1"/>
        <w:spacing w:after="0" w:line="240" w:lineRule="auto"/>
      </w:pPr>
      <w:r>
        <w:rPr>
          <w:rFonts w:ascii="Times New Roman" w:eastAsia="Times New Roman" w:hAnsi="Times New Roman" w:cs="Times New Roman"/>
          <w:sz w:val="24"/>
        </w:rPr>
        <w:lastRenderedPageBreak/>
        <w:t xml:space="preserve">The upper mixed zone samples had a relatively high </w:t>
      </w:r>
      <w:del w:id="205" w:author="Sheree Yau" w:date="2012-12-02T21:24:00Z">
        <w:r w:rsidDel="00645985">
          <w:rPr>
            <w:rFonts w:ascii="Times New Roman" w:eastAsia="Times New Roman" w:hAnsi="Times New Roman" w:cs="Times New Roman"/>
            <w:sz w:val="24"/>
          </w:rPr>
          <w:delText xml:space="preserve">OUT </w:delText>
        </w:r>
      </w:del>
      <w:ins w:id="206" w:author="Sheree Yau" w:date="2012-12-02T21:24:00Z">
        <w:r w:rsidR="00645985">
          <w:rPr>
            <w:rFonts w:ascii="Times New Roman" w:eastAsia="Times New Roman" w:hAnsi="Times New Roman" w:cs="Times New Roman"/>
            <w:sz w:val="24"/>
          </w:rPr>
          <w:t xml:space="preserve">OTU </w:t>
        </w:r>
      </w:ins>
      <w:r>
        <w:rPr>
          <w:rFonts w:ascii="Times New Roman" w:eastAsia="Times New Roman" w:hAnsi="Times New Roman" w:cs="Times New Roman"/>
          <w:sz w:val="24"/>
        </w:rPr>
        <w:t xml:space="preserve">abundance of </w:t>
      </w:r>
      <w:commentRangeStart w:id="207"/>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w:t>
      </w:r>
      <w:commentRangeEnd w:id="207"/>
      <w:r w:rsidR="005312B0">
        <w:rPr>
          <w:rStyle w:val="CommentReference"/>
          <w:rFonts w:asciiTheme="minorHAnsi" w:eastAsiaTheme="minorEastAsia" w:hAnsiTheme="minorHAnsi" w:cstheme="minorBidi"/>
          <w:color w:val="auto"/>
        </w:rPr>
        <w:commentReference w:id="207"/>
      </w:r>
      <w:r>
        <w:rPr>
          <w:rFonts w:ascii="Times New Roman" w:eastAsia="Times New Roman" w:hAnsi="Times New Roman" w:cs="Times New Roman"/>
          <w:sz w:val="24"/>
        </w:rPr>
        <w:t xml:space="preserve">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ins w:id="208" w:author="Timothy Williams" w:date="2012-11-23T13:36:00Z">
        <w:r w:rsidR="00072026">
          <w:rPr>
            <w:rFonts w:ascii="Times New Roman" w:eastAsia="Times New Roman" w:hAnsi="Times New Roman" w:cs="Times New Roman"/>
            <w:sz w:val="24"/>
          </w:rPr>
          <w:t xml:space="preserve">(formerly </w:t>
        </w:r>
        <w:r w:rsidR="000607A7" w:rsidRPr="000607A7">
          <w:rPr>
            <w:rFonts w:ascii="Times New Roman" w:eastAsia="Times New Roman" w:hAnsi="Times New Roman" w:cs="Times New Roman"/>
            <w:i/>
            <w:sz w:val="24"/>
          </w:rPr>
          <w:t>Flavobacterium</w:t>
        </w:r>
        <w:r w:rsidR="00072026">
          <w:rPr>
            <w:rFonts w:ascii="Times New Roman" w:eastAsia="Times New Roman" w:hAnsi="Times New Roman" w:cs="Times New Roman"/>
            <w:sz w:val="24"/>
          </w:rPr>
          <w:t xml:space="preserve">) </w:t>
        </w:r>
      </w:ins>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ins w:id="209" w:author="Timothy Williams" w:date="2012-11-23T13:36:00Z">
        <w:del w:id="210" w:author="Sheree Yau" w:date="2012-12-02T21:29:00Z">
          <w:r w:rsidR="00072026" w:rsidDel="006F61F2">
            <w:rPr>
              <w:rFonts w:ascii="Times New Roman" w:eastAsia="Times New Roman" w:hAnsi="Times New Roman" w:cs="Times New Roman"/>
              <w:i/>
              <w:sz w:val="24"/>
            </w:rPr>
            <w:delText>gondwanense</w:delText>
          </w:r>
          <w:r w:rsidR="00072026" w:rsidDel="006F61F2">
            <w:rPr>
              <w:rFonts w:ascii="Times New Roman" w:eastAsia="Times New Roman" w:hAnsi="Times New Roman" w:cs="Times New Roman"/>
              <w:sz w:val="24"/>
            </w:rPr>
            <w:delText xml:space="preserve"> </w:delText>
          </w:r>
        </w:del>
      </w:ins>
      <w:del w:id="211" w:author="Timothy Williams" w:date="2012-11-23T13:28:00Z">
        <w:r w:rsidDel="00AD1678">
          <w:rPr>
            <w:rFonts w:ascii="Times New Roman" w:eastAsia="Times New Roman" w:hAnsi="Times New Roman" w:cs="Times New Roman"/>
            <w:sz w:val="24"/>
          </w:rPr>
          <w:delText xml:space="preserve">(previously </w:delText>
        </w:r>
        <w:r w:rsidDel="00AD1678">
          <w:rPr>
            <w:rFonts w:ascii="Times New Roman" w:eastAsia="Times New Roman" w:hAnsi="Times New Roman" w:cs="Times New Roman"/>
            <w:i/>
            <w:sz w:val="24"/>
          </w:rPr>
          <w:delText>Flavobacterium</w:delText>
        </w:r>
        <w:r w:rsidDel="00AD1678">
          <w:rPr>
            <w:rFonts w:ascii="Times New Roman" w:eastAsia="Times New Roman" w:hAnsi="Times New Roman" w:cs="Times New Roman"/>
            <w:sz w:val="24"/>
          </w:rPr>
          <w:delText xml:space="preserve">) </w:delText>
        </w:r>
      </w:del>
      <w:ins w:id="212" w:author="Sheree Yau" w:date="2012-12-02T21:33:00Z">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ins>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&amp; Bowman 2005a; Abell &amp;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ins w:id="213" w:author="Sheree Yau" w:date="2012-12-12T12:26:00Z">
        <w:r w:rsidR="005D2D88">
          <w:rPr>
            <w:rFonts w:ascii="Times New Roman" w:eastAsia="Times New Roman" w:hAnsi="Times New Roman" w:cs="Times New Roman"/>
            <w:sz w:val="24"/>
          </w:rPr>
          <w:t>b</w:t>
        </w:r>
      </w:ins>
      <w:del w:id="214"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and have specialized abilities to degrade polymeric substances from algal exudates and detritus (reviewed in Kirchman</w:t>
      </w:r>
      <w:del w:id="215" w:author="Sheree Yau" w:date="2012-12-21T15:52:00Z">
        <w:r w:rsidDel="00F419AC">
          <w:rPr>
            <w:rFonts w:ascii="Times New Roman" w:eastAsia="Times New Roman" w:hAnsi="Times New Roman" w:cs="Times New Roman"/>
            <w:sz w:val="24"/>
          </w:rPr>
          <w:delText xml:space="preserve"> </w:delText>
        </w:r>
        <w:r w:rsidDel="00F419AC">
          <w:rPr>
            <w:rFonts w:ascii="Times New Roman" w:eastAsia="Times New Roman" w:hAnsi="Times New Roman" w:cs="Times New Roman"/>
            <w:i/>
            <w:sz w:val="24"/>
          </w:rPr>
          <w:delText>et al.</w:delText>
        </w:r>
      </w:del>
      <w:r>
        <w:rPr>
          <w:rFonts w:ascii="Times New Roman" w:eastAsia="Times New Roman" w:hAnsi="Times New Roman" w:cs="Times New Roman"/>
          <w:sz w:val="24"/>
        </w:rPr>
        <w:t>, 200</w:t>
      </w:r>
      <w:ins w:id="216" w:author="Sheree Yau" w:date="2012-12-21T15:52:00Z">
        <w:r w:rsidR="00F419AC">
          <w:rPr>
            <w:rFonts w:ascii="Times New Roman" w:eastAsia="Times New Roman" w:hAnsi="Times New Roman" w:cs="Times New Roman"/>
            <w:sz w:val="24"/>
          </w:rPr>
          <w:t>2</w:t>
        </w:r>
      </w:ins>
      <w:del w:id="217" w:author="Sheree Yau" w:date="2012-12-21T15:52:00Z">
        <w:r w:rsidDel="00F419AC">
          <w:rPr>
            <w:rFonts w:ascii="Times New Roman" w:eastAsia="Times New Roman" w:hAnsi="Times New Roman" w:cs="Times New Roman"/>
            <w:sz w:val="24"/>
          </w:rPr>
          <w:delText>9</w:delText>
        </w:r>
      </w:del>
      <w:r>
        <w:rPr>
          <w:rFonts w:ascii="Times New Roman" w:eastAsia="Times New Roman" w:hAnsi="Times New Roman" w:cs="Times New Roman"/>
          <w:sz w:val="24"/>
        </w:rPr>
        <w:t xml:space="preserve">;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ins w:id="218" w:author="Sheree Yau" w:date="2012-12-12T12:26:00Z">
        <w:r w:rsidR="005D2D88">
          <w:rPr>
            <w:rFonts w:ascii="Times New Roman" w:eastAsia="Times New Roman" w:hAnsi="Times New Roman" w:cs="Times New Roman"/>
            <w:sz w:val="24"/>
          </w:rPr>
          <w:t>b</w:t>
        </w:r>
      </w:ins>
      <w:del w:id="219"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del w:id="220" w:author="Sheree Yau" w:date="2012-12-02T21:33:00Z">
        <w:r w:rsidDel="008E7F99">
          <w:rPr>
            <w:rFonts w:ascii="Times New Roman" w:eastAsia="Times New Roman" w:hAnsi="Times New Roman" w:cs="Times New Roman"/>
            <w:i/>
            <w:sz w:val="24"/>
          </w:rPr>
          <w:delText>gondwanese</w:delText>
        </w:r>
      </w:del>
      <w:ins w:id="221" w:author="Sheree Yau" w:date="2012-12-02T21:33:00Z">
        <w:r w:rsidR="008E7F99">
          <w:rPr>
            <w:rFonts w:ascii="Times New Roman" w:eastAsia="Times New Roman" w:hAnsi="Times New Roman" w:cs="Times New Roman"/>
            <w:i/>
            <w:sz w:val="24"/>
          </w:rPr>
          <w:t>gondwanensis</w:t>
        </w:r>
      </w:ins>
      <w:ins w:id="222" w:author="Timothy Williams" w:date="2012-11-23T13:28:00Z">
        <w:r w:rsidR="00AD167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as </w:t>
      </w:r>
      <w:r>
        <w:rPr>
          <w:rFonts w:ascii="Times New Roman" w:eastAsia="Times New Roman" w:hAnsi="Times New Roman" w:cs="Times New Roman"/>
          <w:i/>
          <w:sz w:val="24"/>
        </w:rPr>
        <w:t>P.</w:t>
      </w:r>
      <w:ins w:id="223" w:author="Sheree Yau" w:date="2012-12-02T22:57:00Z">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ins>
      <w:r>
        <w:rPr>
          <w:rFonts w:ascii="Times New Roman" w:eastAsia="Times New Roman" w:hAnsi="Times New Roman" w:cs="Times New Roman"/>
          <w:i/>
          <w:sz w:val="24"/>
        </w:rPr>
        <w:t xml:space="preserve"> </w:t>
      </w:r>
      <w:del w:id="224" w:author="Sheree Yau" w:date="2012-12-02T22:57:00Z">
        <w:r w:rsidDel="00376580">
          <w:rPr>
            <w:rFonts w:ascii="Times New Roman" w:eastAsia="Times New Roman" w:hAnsi="Times New Roman" w:cs="Times New Roman"/>
            <w:i/>
            <w:sz w:val="24"/>
          </w:rPr>
          <w:delText xml:space="preserve">gondwanense </w:delText>
        </w:r>
      </w:del>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CF07F5">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commentRangeStart w:id="225"/>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ins w:id="226" w:author="Sheree Yau" w:date="2012-12-02T22:58:00Z">
        <w:r w:rsidR="00376580">
          <w:rPr>
            <w:rFonts w:ascii="Times New Roman" w:eastAsia="Times New Roman" w:hAnsi="Times New Roman" w:cs="Times New Roman"/>
            <w:sz w:val="24"/>
          </w:rPr>
          <w:t xml:space="preserve">the Vestfold Hills, </w:t>
        </w:r>
      </w:ins>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consistent with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w:t>
      </w:r>
      <w:commentRangeEnd w:id="225"/>
      <w:r w:rsidR="00753C65">
        <w:rPr>
          <w:rStyle w:val="CommentReference"/>
          <w:rFonts w:asciiTheme="minorHAnsi" w:eastAsiaTheme="minorEastAsia" w:hAnsiTheme="minorHAnsi" w:cstheme="minorBidi"/>
          <w:color w:val="auto"/>
        </w:rPr>
        <w:commentReference w:id="225"/>
      </w:r>
      <w:r>
        <w:rPr>
          <w:rFonts w:ascii="Times New Roman" w:eastAsia="Times New Roman" w:hAnsi="Times New Roman" w:cs="Times New Roman"/>
          <w:sz w:val="24"/>
        </w:rPr>
        <w:t xml:space="preserve">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del w:id="227" w:author="Sheree Yau" w:date="2012-12-02T23:22:00Z">
        <w:r w:rsidDel="008C6E38">
          <w:rPr>
            <w:rFonts w:ascii="Times New Roman" w:eastAsia="Times New Roman" w:hAnsi="Times New Roman" w:cs="Times New Roman"/>
            <w:sz w:val="24"/>
          </w:rPr>
          <w:delText>to the bottom of the lake</w:delText>
        </w:r>
      </w:del>
      <w:ins w:id="228" w:author="Sheree Yau" w:date="2012-12-02T23:22:00Z">
        <w:del w:id="229" w:author="Timothy Williams" w:date="2012-12-20T11:01:00Z">
          <w:r w:rsidR="008C6E38" w:rsidDel="00753C65">
            <w:rPr>
              <w:rFonts w:ascii="Times New Roman" w:eastAsia="Times New Roman" w:hAnsi="Times New Roman" w:cs="Times New Roman"/>
              <w:sz w:val="24"/>
            </w:rPr>
            <w:delText>as</w:delText>
          </w:r>
        </w:del>
      </w:ins>
      <w:ins w:id="230" w:author="Timothy Williams" w:date="2012-12-20T11:01:00Z">
        <w:r w:rsidR="00753C65">
          <w:rPr>
            <w:rFonts w:ascii="Times New Roman" w:eastAsia="Times New Roman" w:hAnsi="Times New Roman" w:cs="Times New Roman"/>
            <w:sz w:val="24"/>
          </w:rPr>
          <w:t>because</w:t>
        </w:r>
      </w:ins>
      <w:ins w:id="231" w:author="Sheree Yau" w:date="2012-12-02T23:22:00Z">
        <w:r w:rsidR="008C6E38">
          <w:rPr>
            <w:rFonts w:ascii="Times New Roman" w:eastAsia="Times New Roman" w:hAnsi="Times New Roman" w:cs="Times New Roman"/>
            <w:sz w:val="24"/>
          </w:rPr>
          <w:t xml:space="preserve"> </w:t>
        </w:r>
      </w:ins>
      <w:ins w:id="232" w:author="Sheree Yau" w:date="2012-12-02T23:21:00Z">
        <w:r w:rsidR="008C6E38">
          <w:rPr>
            <w:rFonts w:ascii="Times New Roman" w:eastAsia="Times New Roman" w:hAnsi="Times New Roman" w:cs="Times New Roman"/>
            <w:sz w:val="24"/>
          </w:rPr>
          <w:t xml:space="preserve">sinking cells would be more abundant </w:t>
        </w:r>
      </w:ins>
      <w:ins w:id="233" w:author="Sheree Yau" w:date="2012-12-02T23:23:00Z">
        <w:r w:rsidR="008C6E38">
          <w:rPr>
            <w:rFonts w:ascii="Times New Roman" w:eastAsia="Times New Roman" w:hAnsi="Times New Roman" w:cs="Times New Roman"/>
            <w:sz w:val="24"/>
          </w:rPr>
          <w:t xml:space="preserve">close to the lake bottom at </w:t>
        </w:r>
      </w:ins>
      <w:ins w:id="234" w:author="Sheree Yau" w:date="2012-12-02T23:21:00Z">
        <w:r w:rsidR="008C6E38">
          <w:rPr>
            <w:rFonts w:ascii="Times New Roman" w:eastAsia="Times New Roman" w:hAnsi="Times New Roman" w:cs="Times New Roman"/>
            <w:sz w:val="24"/>
          </w:rPr>
          <w:t>6.7 m</w:t>
        </w:r>
      </w:ins>
      <w:r>
        <w:rPr>
          <w:rFonts w:ascii="Times New Roman" w:eastAsia="Times New Roman" w:hAnsi="Times New Roman" w:cs="Times New Roman"/>
          <w:sz w:val="24"/>
        </w:rPr>
        <w:t xml:space="preserve">. </w:t>
      </w:r>
      <w:ins w:id="235" w:author="Timothy Williams" w:date="2012-11-23T16:39:00Z">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del w:id="236" w:author="Sheree Yau" w:date="2012-12-02T23:06:00Z">
          <w:r w:rsidR="00BA5F2B" w:rsidRPr="0047123B" w:rsidDel="00376580">
            <w:rPr>
              <w:rFonts w:ascii="Times New Roman" w:eastAsia="Times New Roman" w:hAnsi="Times New Roman" w:cs="Times New Roman"/>
              <w:i/>
              <w:sz w:val="24"/>
            </w:rPr>
            <w:delText>bacter</w:delText>
          </w:r>
          <w:r w:rsidR="00BA5F2B" w:rsidDel="00376580">
            <w:rPr>
              <w:rFonts w:ascii="Times New Roman" w:eastAsia="Times New Roman" w:hAnsi="Times New Roman" w:cs="Times New Roman"/>
              <w:sz w:val="24"/>
            </w:rPr>
            <w:delText xml:space="preserve"> </w:delText>
          </w:r>
        </w:del>
      </w:ins>
      <w:ins w:id="237" w:author="Sheree Yau" w:date="2012-12-02T23:06:00Z">
        <w:r w:rsidR="00376580">
          <w:rPr>
            <w:rFonts w:ascii="Times New Roman" w:eastAsia="Times New Roman" w:hAnsi="Times New Roman" w:cs="Times New Roman"/>
            <w:i/>
            <w:sz w:val="24"/>
          </w:rPr>
          <w:t xml:space="preserve">flexus </w:t>
        </w:r>
      </w:ins>
      <w:ins w:id="238" w:author="Timothy Williams" w:date="2012-11-23T16:39:00Z">
        <w:r w:rsidR="00BA5F2B">
          <w:rPr>
            <w:rFonts w:ascii="Times New Roman" w:eastAsia="Times New Roman" w:hAnsi="Times New Roman" w:cs="Times New Roman"/>
            <w:sz w:val="24"/>
          </w:rPr>
          <w:t>OTUs in the seriation analysis (Figure 3)</w:t>
        </w:r>
      </w:ins>
      <w:ins w:id="239" w:author="Timothy Williams" w:date="2012-11-23T16:45:00Z">
        <w:r w:rsidR="00BA5F2B">
          <w:rPr>
            <w:rFonts w:ascii="Times New Roman" w:eastAsia="Times New Roman" w:hAnsi="Times New Roman" w:cs="Times New Roman"/>
            <w:sz w:val="24"/>
          </w:rPr>
          <w:t xml:space="preserve">, suggesting that </w:t>
        </w:r>
      </w:ins>
      <w:ins w:id="240" w:author="Timothy Williams" w:date="2012-11-23T16:46:00Z">
        <w:r w:rsidR="00BA5F2B">
          <w:rPr>
            <w:rFonts w:ascii="Times New Roman" w:eastAsia="Times New Roman" w:hAnsi="Times New Roman" w:cs="Times New Roman"/>
            <w:sz w:val="24"/>
          </w:rPr>
          <w:t xml:space="preserve">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ins>
      <w:ins w:id="241" w:author="Timothy Williams" w:date="2012-11-23T16:56:00Z">
        <w:r w:rsidR="000518B6">
          <w:rPr>
            <w:rFonts w:ascii="Times New Roman" w:eastAsia="Times New Roman" w:hAnsi="Times New Roman" w:cs="Times New Roman"/>
            <w:sz w:val="24"/>
          </w:rPr>
          <w:t xml:space="preserve">utilizing compounds released from </w:t>
        </w:r>
      </w:ins>
      <w:ins w:id="242" w:author="Timothy Williams" w:date="2012-11-23T16:57:00Z">
        <w:r w:rsidR="000518B6">
          <w:rPr>
            <w:rFonts w:ascii="Times New Roman" w:eastAsia="Times New Roman" w:hAnsi="Times New Roman" w:cs="Times New Roman"/>
            <w:sz w:val="24"/>
          </w:rPr>
          <w:t xml:space="preserve">algal-derived </w:t>
        </w:r>
      </w:ins>
      <w:ins w:id="243" w:author="Timothy Williams" w:date="2012-11-23T16:56:00Z">
        <w:r w:rsidR="000518B6">
          <w:rPr>
            <w:rFonts w:ascii="Times New Roman" w:eastAsia="Times New Roman" w:hAnsi="Times New Roman" w:cs="Times New Roman"/>
            <w:sz w:val="24"/>
          </w:rPr>
          <w:t xml:space="preserve">particulate </w:t>
        </w:r>
      </w:ins>
      <w:ins w:id="244" w:author="Timothy Williams" w:date="2012-11-23T16:57:00Z">
        <w:r w:rsidR="000518B6">
          <w:rPr>
            <w:rFonts w:ascii="Times New Roman" w:eastAsia="Times New Roman" w:hAnsi="Times New Roman" w:cs="Times New Roman"/>
            <w:sz w:val="24"/>
          </w:rPr>
          <w:t xml:space="preserve">matter, or </w:t>
        </w:r>
      </w:ins>
      <w:ins w:id="245" w:author="Timothy Williams" w:date="2012-11-23T17:03:00Z">
        <w:r w:rsidR="000518B6">
          <w:rPr>
            <w:rFonts w:ascii="Times New Roman" w:eastAsia="Times New Roman" w:hAnsi="Times New Roman" w:cs="Times New Roman"/>
            <w:sz w:val="24"/>
          </w:rPr>
          <w:t>made available by</w:t>
        </w:r>
      </w:ins>
      <w:ins w:id="246" w:author="Timothy Williams" w:date="2012-11-23T16:57:00Z">
        <w:r w:rsidR="000518B6">
          <w:rPr>
            <w:rFonts w:ascii="Times New Roman" w:eastAsia="Times New Roman" w:hAnsi="Times New Roman" w:cs="Times New Roman"/>
            <w:sz w:val="24"/>
          </w:rPr>
          <w:t xml:space="preserve"> processing of </w:t>
        </w:r>
      </w:ins>
      <w:ins w:id="247" w:author="Timothy Williams" w:date="2012-11-23T17:18:00Z">
        <w:r w:rsidR="00CF07F5">
          <w:rPr>
            <w:rFonts w:ascii="Times New Roman" w:eastAsia="Times New Roman" w:hAnsi="Times New Roman" w:cs="Times New Roman"/>
            <w:sz w:val="24"/>
          </w:rPr>
          <w:t>complex organic matter</w:t>
        </w:r>
      </w:ins>
      <w:ins w:id="248" w:author="Timothy Williams" w:date="2012-11-23T16:57:00Z">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ins>
      <w:ins w:id="249" w:author="Timothy Williams" w:date="2012-11-23T16:58:00Z">
        <w:r w:rsidR="000518B6">
          <w:rPr>
            <w:rFonts w:ascii="Times New Roman" w:eastAsia="Times New Roman" w:hAnsi="Times New Roman" w:cs="Times New Roman"/>
            <w:sz w:val="24"/>
          </w:rPr>
          <w:t xml:space="preserve"> </w:t>
        </w:r>
      </w:ins>
      <w:ins w:id="250" w:author="Timothy Williams" w:date="2012-11-23T17:11:00Z">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t>
        </w:r>
      </w:ins>
      <w:ins w:id="251" w:author="Timothy Williams" w:date="2012-11-23T17:12:00Z">
        <w:r w:rsidR="00307710">
          <w:rPr>
            <w:rFonts w:ascii="Times New Roman" w:eastAsia="Times New Roman" w:hAnsi="Times New Roman" w:cs="Times New Roman"/>
            <w:sz w:val="24"/>
          </w:rPr>
          <w:t xml:space="preserve">which </w:t>
        </w:r>
      </w:ins>
      <w:ins w:id="252" w:author="Timothy Williams" w:date="2012-11-23T17:13:00Z">
        <w:r w:rsidR="000727D9">
          <w:rPr>
            <w:rFonts w:ascii="Times New Roman" w:eastAsia="Times New Roman" w:hAnsi="Times New Roman" w:cs="Times New Roman"/>
            <w:sz w:val="24"/>
          </w:rPr>
          <w:t xml:space="preserve">is </w:t>
        </w:r>
      </w:ins>
      <w:ins w:id="253" w:author="Timothy Williams" w:date="2012-11-23T17:12:00Z">
        <w:r w:rsidR="00307710">
          <w:rPr>
            <w:rFonts w:ascii="Times New Roman" w:eastAsia="Times New Roman" w:hAnsi="Times New Roman" w:cs="Times New Roman"/>
            <w:sz w:val="24"/>
          </w:rPr>
          <w:t xml:space="preserve">inferred to have an opportunistic ecology </w:t>
        </w:r>
      </w:ins>
      <w:ins w:id="254" w:author="Timothy Williams" w:date="2012-11-23T17:15:00Z">
        <w:r w:rsidR="00CF07F5">
          <w:rPr>
            <w:rFonts w:ascii="Times New Roman" w:eastAsia="Times New Roman" w:hAnsi="Times New Roman" w:cs="Times New Roman"/>
            <w:sz w:val="24"/>
          </w:rPr>
          <w:t>frequently</w:t>
        </w:r>
      </w:ins>
      <w:ins w:id="255" w:author="Timothy Williams" w:date="2012-11-23T17:12:00Z">
        <w:r w:rsidR="00307710">
          <w:rPr>
            <w:rFonts w:ascii="Times New Roman" w:eastAsia="Times New Roman" w:hAnsi="Times New Roman" w:cs="Times New Roman"/>
            <w:sz w:val="24"/>
          </w:rPr>
          <w:t xml:space="preserve"> </w:t>
        </w:r>
      </w:ins>
      <w:ins w:id="256" w:author="Timothy Williams" w:date="2012-11-23T17:11:00Z">
        <w:r w:rsidR="00307710">
          <w:rPr>
            <w:rFonts w:ascii="Times New Roman" w:eastAsia="Times New Roman" w:hAnsi="Times New Roman" w:cs="Times New Roman"/>
            <w:sz w:val="24"/>
          </w:rPr>
          <w:t>associat</w:t>
        </w:r>
      </w:ins>
      <w:ins w:id="257" w:author="Timothy Williams" w:date="2012-11-23T17:12:00Z">
        <w:r w:rsidR="00307710">
          <w:rPr>
            <w:rFonts w:ascii="Times New Roman" w:eastAsia="Times New Roman" w:hAnsi="Times New Roman" w:cs="Times New Roman"/>
            <w:sz w:val="24"/>
          </w:rPr>
          <w:t>ed</w:t>
        </w:r>
      </w:ins>
      <w:ins w:id="258" w:author="Timothy Williams" w:date="2012-11-23T17:11:00Z">
        <w:r w:rsidR="00307710">
          <w:rPr>
            <w:rFonts w:ascii="Times New Roman" w:eastAsia="Times New Roman" w:hAnsi="Times New Roman" w:cs="Times New Roman"/>
            <w:sz w:val="24"/>
          </w:rPr>
          <w:t xml:space="preserve"> with </w:t>
        </w:r>
        <w:r w:rsidR="00307710" w:rsidRPr="00307710">
          <w:rPr>
            <w:rFonts w:ascii="Times New Roman" w:eastAsia="Times New Roman" w:hAnsi="Times New Roman" w:cs="Times New Roman"/>
            <w:sz w:val="24"/>
          </w:rPr>
          <w:t>nutrient-replete plankton aggregates</w:t>
        </w:r>
      </w:ins>
      <w:ins w:id="259" w:author="Timothy Williams" w:date="2012-11-23T17:13:00Z">
        <w:r w:rsidR="000727D9">
          <w:rPr>
            <w:rFonts w:ascii="Times New Roman" w:eastAsia="Times New Roman" w:hAnsi="Times New Roman" w:cs="Times New Roman"/>
            <w:sz w:val="24"/>
          </w:rPr>
          <w:t xml:space="preserve">, including </w:t>
        </w:r>
      </w:ins>
      <w:ins w:id="260" w:author="Timothy Williams" w:date="2012-11-23T17:15:00Z">
        <w:r w:rsidR="00CF07F5">
          <w:rPr>
            <w:rFonts w:ascii="Times New Roman" w:eastAsia="Times New Roman" w:hAnsi="Times New Roman" w:cs="Times New Roman"/>
            <w:sz w:val="24"/>
          </w:rPr>
          <w:t>by-products of flavobacterial exoen</w:t>
        </w:r>
      </w:ins>
      <w:ins w:id="261" w:author="Timothy Williams" w:date="2012-12-20T11:01:00Z">
        <w:r w:rsidR="00753C65">
          <w:rPr>
            <w:rFonts w:ascii="Times New Roman" w:eastAsia="Times New Roman" w:hAnsi="Times New Roman" w:cs="Times New Roman"/>
            <w:sz w:val="24"/>
          </w:rPr>
          <w:t>z</w:t>
        </w:r>
      </w:ins>
      <w:ins w:id="262" w:author="Timothy Williams" w:date="2012-11-23T17:15:00Z">
        <w:r w:rsidR="00CF07F5">
          <w:rPr>
            <w:rFonts w:ascii="Times New Roman" w:eastAsia="Times New Roman" w:hAnsi="Times New Roman" w:cs="Times New Roman"/>
            <w:sz w:val="24"/>
          </w:rPr>
          <w:t>ymatic attack</w:t>
        </w:r>
      </w:ins>
      <w:ins w:id="263" w:author="Timothy Williams" w:date="2012-11-23T17:13:00Z">
        <w:r w:rsidR="00CF07F5">
          <w:rPr>
            <w:rFonts w:ascii="Times New Roman" w:eastAsia="Times New Roman" w:hAnsi="Times New Roman" w:cs="Times New Roman"/>
            <w:sz w:val="24"/>
          </w:rPr>
          <w:t xml:space="preserve">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ins>
      <w:ins w:id="264" w:author="Timothy Williams" w:date="2012-11-23T17:16:00Z">
        <w:r w:rsidR="00CF07F5">
          <w:rPr>
            <w:rFonts w:ascii="Times New Roman" w:eastAsia="Times New Roman" w:hAnsi="Times New Roman" w:cs="Times New Roman"/>
            <w:sz w:val="24"/>
          </w:rPr>
          <w:t xml:space="preserve">; Teeling </w:t>
        </w:r>
        <w:r w:rsidR="000607A7" w:rsidRPr="000607A7">
          <w:rPr>
            <w:rFonts w:ascii="Times New Roman" w:eastAsia="Times New Roman" w:hAnsi="Times New Roman" w:cs="Times New Roman"/>
            <w:i/>
            <w:sz w:val="24"/>
          </w:rPr>
          <w:t>et al</w:t>
        </w:r>
        <w:r w:rsidR="00CF07F5">
          <w:rPr>
            <w:rFonts w:ascii="Times New Roman" w:eastAsia="Times New Roman" w:hAnsi="Times New Roman" w:cs="Times New Roman"/>
            <w:sz w:val="24"/>
          </w:rPr>
          <w:t>., 2012</w:t>
        </w:r>
      </w:ins>
      <w:ins w:id="265" w:author="Timothy Williams" w:date="2012-11-23T17:13:00Z">
        <w:r w:rsidR="000727D9">
          <w:rPr>
            <w:rFonts w:ascii="Times New Roman" w:eastAsia="Times New Roman" w:hAnsi="Times New Roman" w:cs="Times New Roman"/>
            <w:sz w:val="24"/>
          </w:rPr>
          <w:t>)</w:t>
        </w:r>
      </w:ins>
      <w:ins w:id="266" w:author="Timothy Williams" w:date="2012-11-23T17:16:00Z">
        <w:r w:rsidR="00CF07F5">
          <w:rPr>
            <w:rFonts w:ascii="Times New Roman" w:eastAsia="Times New Roman" w:hAnsi="Times New Roman" w:cs="Times New Roman"/>
            <w:sz w:val="24"/>
          </w:rPr>
          <w:t xml:space="preserve">. </w:t>
        </w:r>
      </w:ins>
      <w:ins w:id="267" w:author="Timothy Williams" w:date="2012-11-23T17:04:00Z">
        <w:r w:rsidR="00307710">
          <w:rPr>
            <w:rFonts w:ascii="Times New Roman" w:eastAsia="Times New Roman" w:hAnsi="Times New Roman" w:cs="Times New Roman"/>
            <w:sz w:val="24"/>
          </w:rPr>
          <w:t>Additionally,</w:t>
        </w:r>
      </w:ins>
      <w:ins w:id="268" w:author="Timothy Williams" w:date="2012-11-23T16:39:00Z">
        <w:r w:rsidR="00BA5F2B">
          <w:rPr>
            <w:rFonts w:ascii="Times New Roman" w:eastAsia="Times New Roman" w:hAnsi="Times New Roman" w:cs="Times New Roman"/>
            <w:sz w:val="24"/>
          </w:rPr>
          <w:t xml:space="preserve"> </w:t>
        </w:r>
      </w:ins>
      <w:ins w:id="269" w:author="Timothy Williams" w:date="2012-11-23T17:18:00Z">
        <w:r w:rsidR="00CF07F5">
          <w:rPr>
            <w:rFonts w:ascii="Times New Roman" w:eastAsia="Times New Roman" w:hAnsi="Times New Roman" w:cs="Times New Roman"/>
            <w:sz w:val="24"/>
          </w:rPr>
          <w:t xml:space="preserve">the </w:t>
        </w:r>
      </w:ins>
      <w:r>
        <w:rPr>
          <w:rFonts w:ascii="Times New Roman" w:eastAsia="Times New Roman" w:hAnsi="Times New Roman" w:cs="Times New Roman"/>
          <w:sz w:val="24"/>
        </w:rPr>
        <w:t xml:space="preserve">diverse metabolic capabilities </w:t>
      </w:r>
      <w:ins w:id="270" w:author="Timothy Williams" w:date="2012-11-23T17:18:00Z">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ins>
      <w:r>
        <w:rPr>
          <w:rFonts w:ascii="Times New Roman" w:eastAsia="Times New Roman" w:hAnsi="Times New Roman" w:cs="Times New Roman"/>
          <w:sz w:val="24"/>
        </w:rPr>
        <w:t xml:space="preserve">include DMSP degradation, aerobic anoxygenic phototrophy (AAnP) and CO oxidation (reviewed in Wagner-Döbler &amp;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w:t>
      </w:r>
      <w:commentRangeStart w:id="271"/>
      <w:r>
        <w:rPr>
          <w:rFonts w:ascii="Times New Roman" w:eastAsia="Times New Roman" w:hAnsi="Times New Roman" w:cs="Times New Roman"/>
          <w:sz w:val="24"/>
        </w:rPr>
        <w:t>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w:t>
      </w:r>
      <w:commentRangeEnd w:id="271"/>
      <w:r w:rsidR="00753C65">
        <w:rPr>
          <w:rStyle w:val="CommentReference"/>
          <w:rFonts w:asciiTheme="minorHAnsi" w:eastAsiaTheme="minorEastAsia" w:hAnsiTheme="minorHAnsi" w:cstheme="minorBidi"/>
          <w:color w:val="auto"/>
        </w:rPr>
        <w:commentReference w:id="271"/>
      </w:r>
      <w:r>
        <w:rPr>
          <w:rFonts w:ascii="Times New Roman" w:eastAsia="Times New Roman" w:hAnsi="Times New Roman" w:cs="Times New Roman"/>
          <w:sz w:val="24"/>
        </w:rPr>
        <w:t xml:space="preserve">The genus is </w:t>
      </w:r>
      <w:del w:id="272" w:author="Timothy Williams" w:date="2012-11-26T14:28:00Z">
        <w:r w:rsidDel="007C5CA7">
          <w:rPr>
            <w:rFonts w:ascii="Times New Roman" w:eastAsia="Times New Roman" w:hAnsi="Times New Roman" w:cs="Times New Roman"/>
            <w:sz w:val="24"/>
          </w:rPr>
          <w:delText xml:space="preserve">extraordinarily </w:delText>
        </w:r>
      </w:del>
      <w:r>
        <w:rPr>
          <w:rFonts w:ascii="Times New Roman" w:eastAsia="Times New Roman" w:hAnsi="Times New Roman" w:cs="Times New Roman"/>
          <w:sz w:val="24"/>
        </w:rPr>
        <w:t>metabolically versatile</w:t>
      </w:r>
      <w:ins w:id="273" w:author="Timothy Williams" w:date="2012-11-26T14:22:00Z">
        <w:r w:rsidR="007C50ED">
          <w:rPr>
            <w:rFonts w:ascii="Times New Roman" w:eastAsia="Times New Roman" w:hAnsi="Times New Roman" w:cs="Times New Roman"/>
            <w:sz w:val="24"/>
          </w:rPr>
          <w:t>,</w:t>
        </w:r>
      </w:ins>
      <w:ins w:id="274" w:author="Sheree Yau" w:date="2012-12-02T23:26:00Z">
        <w:r w:rsidR="008C6E38">
          <w:rPr>
            <w:rFonts w:ascii="Times New Roman" w:eastAsia="Times New Roman" w:hAnsi="Times New Roman" w:cs="Times New Roman"/>
            <w:sz w:val="24"/>
          </w:rPr>
          <w:t xml:space="preserve"> which likely permits it to occupy the entire water column</w:t>
        </w:r>
      </w:ins>
      <w:ins w:id="275" w:author="Sheree Yau" w:date="2012-12-02T23:28:00Z">
        <w:r w:rsidR="008C6E38">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276" w:author="Sheree Yau" w:date="2012-12-02T23:28:00Z">
        <w:r w:rsidDel="008C6E38">
          <w:rPr>
            <w:rFonts w:ascii="Times New Roman" w:eastAsia="Times New Roman" w:hAnsi="Times New Roman" w:cs="Times New Roman"/>
            <w:sz w:val="24"/>
          </w:rPr>
          <w:delText>and</w:delText>
        </w:r>
      </w:del>
      <w:ins w:id="277" w:author="Sheree Yau" w:date="2012-12-12T13:04:00Z">
        <w:r w:rsidR="005312B0">
          <w:rPr>
            <w:rFonts w:ascii="Times New Roman" w:eastAsia="Times New Roman" w:hAnsi="Times New Roman" w:cs="Times New Roman"/>
            <w:i/>
            <w:sz w:val="24"/>
          </w:rPr>
          <w:t>Marinobacter</w:t>
        </w:r>
      </w:ins>
      <w:del w:id="278" w:author="Sheree Yau" w:date="2012-12-12T13:04:00Z">
        <w:r w:rsidR="00CC3AE8" w:rsidRPr="00CC3AE8">
          <w:rPr>
            <w:rFonts w:ascii="Times New Roman" w:eastAsia="Times New Roman" w:hAnsi="Times New Roman" w:cs="Times New Roman"/>
            <w:i/>
            <w:sz w:val="24"/>
            <w:rPrChange w:id="279" w:author="Sheree Yau" w:date="2012-12-12T13:04:00Z">
              <w:rPr>
                <w:rFonts w:ascii="Times New Roman" w:eastAsia="Times New Roman" w:hAnsi="Times New Roman" w:cs="Times New Roman"/>
                <w:color w:val="auto"/>
                <w:sz w:val="24"/>
              </w:rPr>
            </w:rPrChange>
          </w:rPr>
          <w:delText xml:space="preserve"> </w:delText>
        </w:r>
      </w:del>
      <w:ins w:id="280" w:author="Sheree Yau" w:date="2012-12-05T16:59:00Z">
        <w:r w:rsidR="00334A1A">
          <w:rPr>
            <w:rFonts w:ascii="Times New Roman" w:eastAsia="Times New Roman" w:hAnsi="Times New Roman" w:cs="Times New Roman"/>
            <w:sz w:val="24"/>
          </w:rPr>
          <w:t xml:space="preserve">is heterotrophic </w:t>
        </w:r>
      </w:ins>
      <w:ins w:id="281" w:author="Sheree Yau" w:date="2012-12-05T17:00:00Z">
        <w:r w:rsidR="00190366">
          <w:rPr>
            <w:rFonts w:ascii="Times New Roman" w:eastAsia="Times New Roman" w:hAnsi="Times New Roman" w:cs="Times New Roman"/>
            <w:sz w:val="24"/>
          </w:rPr>
          <w:t xml:space="preserve">and </w:t>
        </w:r>
      </w:ins>
      <w:ins w:id="282" w:author="Timothy Williams" w:date="2012-11-26T14:28:00Z">
        <w:r w:rsidR="007C5CA7">
          <w:rPr>
            <w:rFonts w:ascii="Times New Roman" w:eastAsia="Times New Roman" w:hAnsi="Times New Roman" w:cs="Times New Roman"/>
            <w:sz w:val="24"/>
          </w:rPr>
          <w:t xml:space="preserve">includes </w:t>
        </w:r>
      </w:ins>
      <w:ins w:id="283" w:author="Timothy Williams" w:date="2012-11-26T14:35:00Z">
        <w:r w:rsidR="007C5CA7">
          <w:rPr>
            <w:rFonts w:ascii="Times New Roman" w:eastAsia="Times New Roman" w:hAnsi="Times New Roman" w:cs="Times New Roman"/>
            <w:sz w:val="24"/>
          </w:rPr>
          <w:t>hydrocarbon-</w:t>
        </w:r>
      </w:ins>
      <w:ins w:id="284" w:author="Timothy Williams" w:date="2012-11-26T14:38:00Z">
        <w:r w:rsidR="007C5CA7">
          <w:rPr>
            <w:rFonts w:ascii="Times New Roman" w:eastAsia="Times New Roman" w:hAnsi="Times New Roman" w:cs="Times New Roman"/>
            <w:sz w:val="24"/>
          </w:rPr>
          <w:t>degrad</w:t>
        </w:r>
      </w:ins>
      <w:ins w:id="285" w:author="Timothy Williams" w:date="2012-11-26T14:35:00Z">
        <w:r w:rsidR="007C5CA7">
          <w:rPr>
            <w:rFonts w:ascii="Times New Roman" w:eastAsia="Times New Roman" w:hAnsi="Times New Roman" w:cs="Times New Roman"/>
            <w:sz w:val="24"/>
          </w:rPr>
          <w:t xml:space="preserve">ing </w:t>
        </w:r>
      </w:ins>
      <w:ins w:id="286" w:author="Timothy Williams" w:date="2012-11-26T14:29:00Z">
        <w:del w:id="287" w:author="Sheree Yau" w:date="2012-12-05T16:59:00Z">
          <w:r w:rsidR="007C5CA7" w:rsidDel="00334A1A">
            <w:rPr>
              <w:rFonts w:ascii="Times New Roman" w:eastAsia="Times New Roman" w:hAnsi="Times New Roman" w:cs="Times New Roman"/>
              <w:sz w:val="24"/>
            </w:rPr>
            <w:delText xml:space="preserve">heterotrophic </w:delText>
          </w:r>
        </w:del>
        <w:r w:rsidR="007C5CA7">
          <w:rPr>
            <w:rFonts w:ascii="Times New Roman" w:eastAsia="Times New Roman" w:hAnsi="Times New Roman" w:cs="Times New Roman"/>
            <w:sz w:val="24"/>
          </w:rPr>
          <w:t xml:space="preserve">strains </w:t>
        </w:r>
      </w:ins>
      <w:ins w:id="288" w:author="Timothy Williams" w:date="2012-11-26T14:38:00Z">
        <w:r w:rsidR="007C5CA7">
          <w:rPr>
            <w:rFonts w:ascii="Times New Roman" w:eastAsia="Times New Roman" w:hAnsi="Times New Roman" w:cs="Times New Roman"/>
            <w:sz w:val="24"/>
          </w:rPr>
          <w:t>(</w:t>
        </w:r>
      </w:ins>
      <w:ins w:id="289" w:author="Timothy Williams" w:date="2012-11-26T14:41:00Z">
        <w:r w:rsidR="007C5CA7">
          <w:rPr>
            <w:rFonts w:ascii="Times New Roman" w:eastAsia="Times New Roman" w:hAnsi="Times New Roman" w:cs="Times New Roman"/>
            <w:sz w:val="24"/>
          </w:rPr>
          <w:t xml:space="preserve">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ins>
      <w:ins w:id="290" w:author="Timothy Williams" w:date="2012-11-26T14:29:00Z">
        <w:r w:rsidR="007C5CA7">
          <w:rPr>
            <w:rFonts w:ascii="Times New Roman" w:eastAsia="Times New Roman" w:hAnsi="Times New Roman" w:cs="Times New Roman"/>
            <w:sz w:val="24"/>
          </w:rPr>
          <w:t>,</w:t>
        </w:r>
      </w:ins>
      <w:ins w:id="291" w:author="Timothy Williams" w:date="2012-11-26T14:28:00Z">
        <w:r w:rsidR="007C5CA7" w:rsidRPr="007C5CA7">
          <w:rPr>
            <w:rFonts w:ascii="Times New Roman" w:eastAsia="Times New Roman" w:hAnsi="Times New Roman" w:cs="Times New Roman"/>
            <w:sz w:val="24"/>
          </w:rPr>
          <w:t xml:space="preserve"> </w:t>
        </w:r>
      </w:ins>
      <w:ins w:id="292" w:author="Timothy Williams" w:date="2012-11-26T14:22:00Z">
        <w:r w:rsidR="007C50ED">
          <w:rPr>
            <w:rFonts w:ascii="Times New Roman" w:eastAsia="Times New Roman" w:hAnsi="Times New Roman" w:cs="Times New Roman"/>
            <w:sz w:val="24"/>
          </w:rPr>
          <w:t xml:space="preserve">although </w:t>
        </w:r>
      </w:ins>
      <w:ins w:id="293" w:author="Timothy Williams" w:date="2012-11-26T14:43:00Z">
        <w:r w:rsidR="00923863">
          <w:rPr>
            <w:rFonts w:ascii="Times New Roman" w:eastAsia="Times New Roman" w:hAnsi="Times New Roman" w:cs="Times New Roman"/>
            <w:sz w:val="24"/>
          </w:rPr>
          <w:t xml:space="preserve">deep-sea </w:t>
        </w:r>
      </w:ins>
      <w:ins w:id="294" w:author="Timothy Williams" w:date="2012-11-26T14:22:00Z">
        <w:r w:rsidR="007C50ED">
          <w:rPr>
            <w:rFonts w:ascii="Times New Roman" w:eastAsia="Times New Roman" w:hAnsi="Times New Roman" w:cs="Times New Roman"/>
            <w:sz w:val="24"/>
          </w:rPr>
          <w:t xml:space="preserve">metal-oxidizing autotrophs </w:t>
        </w:r>
      </w:ins>
      <w:ins w:id="295" w:author="Timothy Williams" w:date="2012-11-26T14:33:00Z">
        <w:r w:rsidR="007C5CA7">
          <w:rPr>
            <w:rFonts w:ascii="Times New Roman" w:eastAsia="Times New Roman" w:hAnsi="Times New Roman" w:cs="Times New Roman"/>
            <w:sz w:val="24"/>
          </w:rPr>
          <w:t>have been</w:t>
        </w:r>
      </w:ins>
      <w:ins w:id="296" w:author="Timothy Williams" w:date="2012-11-26T14:22:00Z">
        <w:r w:rsidR="007C50ED">
          <w:rPr>
            <w:rFonts w:ascii="Times New Roman" w:eastAsia="Times New Roman" w:hAnsi="Times New Roman" w:cs="Times New Roman"/>
            <w:sz w:val="24"/>
          </w:rPr>
          <w:t xml:space="preserve"> affiliated with this genus </w:t>
        </w:r>
      </w:ins>
      <w:ins w:id="297" w:author="Timothy Williams" w:date="2012-11-26T14:34:00Z">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ins>
      <w:ins w:id="298" w:author="Timothy Williams" w:date="2012-11-26T14:42:00Z">
        <w:r w:rsidR="00923863">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2006).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del w:id="299" w:author="Sheree Yau" w:date="2012-12-02T23:29:00Z">
        <w:r w:rsidDel="008C6E38">
          <w:rPr>
            <w:rFonts w:ascii="Times New Roman" w:eastAsia="Times New Roman" w:hAnsi="Times New Roman" w:cs="Times New Roman"/>
            <w:sz w:val="24"/>
          </w:rPr>
          <w:delText xml:space="preserve">which of these </w:delText>
        </w:r>
      </w:del>
      <w:ins w:id="300" w:author="Sheree Yau" w:date="2012-12-02T23:31:00Z">
        <w:r w:rsidR="008C6E38">
          <w:rPr>
            <w:rFonts w:ascii="Times New Roman" w:eastAsia="Times New Roman" w:hAnsi="Times New Roman" w:cs="Times New Roman"/>
            <w:sz w:val="24"/>
          </w:rPr>
          <w:t xml:space="preserve">additional metabolic </w:t>
        </w:r>
      </w:ins>
      <w:r>
        <w:rPr>
          <w:rFonts w:ascii="Times New Roman" w:eastAsia="Times New Roman" w:hAnsi="Times New Roman" w:cs="Times New Roman"/>
          <w:sz w:val="24"/>
        </w:rPr>
        <w:t xml:space="preserve">capabilities </w:t>
      </w:r>
      <w:del w:id="301" w:author="Sheree Yau" w:date="2012-12-02T23:31:00Z">
        <w:r w:rsidDel="008C6E38">
          <w:rPr>
            <w:rFonts w:ascii="Times New Roman" w:eastAsia="Times New Roman" w:hAnsi="Times New Roman" w:cs="Times New Roman"/>
            <w:sz w:val="24"/>
          </w:rPr>
          <w:delText xml:space="preserve">was </w:delText>
        </w:r>
      </w:del>
      <w:ins w:id="302" w:author="Sheree Yau" w:date="2012-12-02T23:31:00Z">
        <w:r w:rsidR="008C6E38">
          <w:rPr>
            <w:rFonts w:ascii="Times New Roman" w:eastAsia="Times New Roman" w:hAnsi="Times New Roman" w:cs="Times New Roman"/>
            <w:sz w:val="24"/>
          </w:rPr>
          <w:t xml:space="preserve">potentially </w:t>
        </w:r>
      </w:ins>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ins w:id="303" w:author="Sheree Yau" w:date="2012-12-03T11:37:00Z">
        <w:r w:rsidR="00CE66F6" w:rsidRPr="00CE66F6">
          <w:rPr>
            <w:rFonts w:ascii="Times New Roman" w:eastAsia="Times New Roman" w:hAnsi="Times New Roman" w:cs="Times New Roman"/>
            <w:sz w:val="24"/>
          </w:rPr>
          <w:t xml:space="preserve">and </w:t>
        </w:r>
      </w:ins>
      <w:ins w:id="304" w:author="Sheree Yau" w:date="2012-12-03T11:38:00Z">
        <w:r w:rsidR="00CE66F6">
          <w:rPr>
            <w:rFonts w:ascii="Times New Roman" w:eastAsia="Times New Roman" w:hAnsi="Times New Roman" w:cs="Times New Roman"/>
            <w:i/>
            <w:sz w:val="24"/>
          </w:rPr>
          <w:t xml:space="preserve">Molecular basis for unusual sulfur chemistry </w:t>
        </w:r>
      </w:ins>
      <w:r>
        <w:rPr>
          <w:rFonts w:ascii="Times New Roman" w:eastAsia="Times New Roman" w:hAnsi="Times New Roman" w:cs="Times New Roman"/>
          <w:sz w:val="24"/>
        </w:rPr>
        <w:t>below).</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2009</w:t>
      </w:r>
      <w:del w:id="305" w:author="Sheree Yau" w:date="2012-12-19T18:48:00Z">
        <w:r w:rsidDel="00A05111">
          <w:rPr>
            <w:rFonts w:ascii="Times New Roman" w:eastAsia="Times New Roman" w:hAnsi="Times New Roman" w:cs="Times New Roman"/>
            <w:sz w:val="24"/>
          </w:rPr>
          <w:delText>)</w:delText>
        </w:r>
      </w:del>
      <w:ins w:id="306" w:author="Sheree Yau" w:date="2012-12-17T23:48:00Z">
        <w:r w:rsidR="00891E73">
          <w:rPr>
            <w:rFonts w:ascii="Times New Roman" w:eastAsia="Times New Roman" w:hAnsi="Times New Roman" w:cs="Times New Roman"/>
            <w:sz w:val="24"/>
          </w:rPr>
          <w:t>;</w:t>
        </w:r>
      </w:ins>
      <w:del w:id="307" w:author="Sheree Yau" w:date="2012-12-17T23:48:00Z">
        <w:r w:rsidDel="00891E73">
          <w:rPr>
            <w:rFonts w:ascii="Times New Roman" w:eastAsia="Times New Roman" w:hAnsi="Times New Roman" w:cs="Times New Roman"/>
            <w:sz w:val="24"/>
          </w:rPr>
          <w:delText xml:space="preserve"> including an Antarctic lake (</w:delText>
        </w:r>
      </w:del>
      <w:ins w:id="308" w:author="Sheree Yau" w:date="2012-12-19T18:48:00Z">
        <w:r w:rsidR="00A05111">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sidR="005261B0">
        <w:rPr>
          <w:rFonts w:ascii="Times New Roman" w:eastAsia="Times New Roman" w:hAnsi="Times New Roman" w:cs="Times New Roman"/>
          <w:i/>
          <w:sz w:val="24"/>
        </w:rPr>
        <w:t xml:space="preserve">H. </w:t>
      </w:r>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1994)</w:t>
      </w:r>
      <w:del w:id="309" w:author="Sheree Yau" w:date="2012-12-05T17:40:00Z">
        <w:r w:rsidDel="00EA7F5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w:t>
      </w:r>
      <w:ins w:id="310" w:author="Timothy Williams" w:date="2012-12-20T11:05:00Z">
        <w:r w:rsidR="00753C65">
          <w:rPr>
            <w:rFonts w:ascii="Times New Roman" w:eastAsia="Times New Roman" w:hAnsi="Times New Roman" w:cs="Times New Roman"/>
            <w:sz w:val="24"/>
          </w:rPr>
          <w:t>s</w:t>
        </w:r>
      </w:ins>
      <w:r>
        <w:rPr>
          <w:rFonts w:ascii="Times New Roman" w:eastAsia="Times New Roman" w:hAnsi="Times New Roman" w:cs="Times New Roman"/>
          <w:sz w:val="24"/>
        </w:rPr>
        <w:t xml:space="preserve">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pPr>
        <w:pStyle w:val="Normal1"/>
        <w:spacing w:after="0" w:line="240" w:lineRule="auto"/>
        <w:ind w:firstLine="426"/>
      </w:pPr>
    </w:p>
    <w:p w:rsidR="00E93911" w:rsidRDefault="00C45D27">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del w:id="311" w:author="Sheree Yau" w:date="2012-12-05T17:43:00Z">
        <w:r w:rsidDel="00EA7F5A">
          <w:rPr>
            <w:rFonts w:ascii="Times New Roman" w:eastAsia="Times New Roman" w:hAnsi="Times New Roman" w:cs="Times New Roman"/>
            <w:sz w:val="24"/>
          </w:rPr>
          <w:delText>,</w:delText>
        </w:r>
      </w:del>
      <w:ins w:id="312" w:author="Sheree Yau" w:date="2012-12-05T17:43:00Z">
        <w:r w:rsidR="00EA7F5A">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313" w:author="Sheree Yau" w:date="2012-12-05T17:43:00Z">
        <w:r w:rsidDel="00EA7F5A">
          <w:rPr>
            <w:rFonts w:ascii="Times New Roman" w:eastAsia="Times New Roman" w:hAnsi="Times New Roman" w:cs="Times New Roman"/>
            <w:sz w:val="24"/>
          </w:rPr>
          <w:delText>with s</w:delText>
        </w:r>
      </w:del>
      <w:ins w:id="314" w:author="Sheree Yau" w:date="2012-12-05T17:43:00Z">
        <w:r w:rsidR="00EA7F5A">
          <w:rPr>
            <w:rFonts w:ascii="Times New Roman" w:eastAsia="Times New Roman" w:hAnsi="Times New Roman" w:cs="Times New Roman"/>
            <w:sz w:val="24"/>
          </w:rPr>
          <w:t>S</w:t>
        </w:r>
      </w:ins>
      <w:r>
        <w:rPr>
          <w:rFonts w:ascii="Times New Roman" w:eastAsia="Times New Roman" w:hAnsi="Times New Roman" w:cs="Times New Roman"/>
          <w:sz w:val="24"/>
        </w:rPr>
        <w:t xml:space="preserve">ubsequent light microscopy analyses </w:t>
      </w:r>
      <w:commentRangeStart w:id="315"/>
      <w:ins w:id="316" w:author="Sheree Yau" w:date="2012-12-05T17:43:00Z">
        <w:r w:rsidR="00EA7F5A">
          <w:rPr>
            <w:rFonts w:ascii="Times New Roman" w:eastAsia="Times New Roman" w:hAnsi="Times New Roman" w:cs="Times New Roman"/>
            <w:sz w:val="24"/>
          </w:rPr>
          <w:t>in</w:t>
        </w:r>
      </w:ins>
      <w:commentRangeEnd w:id="315"/>
      <w:ins w:id="317" w:author="Sheree Yau" w:date="2012-12-05T17:47:00Z">
        <w:r w:rsidR="00EA7F5A">
          <w:rPr>
            <w:rStyle w:val="CommentReference"/>
            <w:rFonts w:asciiTheme="minorHAnsi" w:eastAsiaTheme="minorEastAsia" w:hAnsiTheme="minorHAnsi" w:cstheme="minorBidi"/>
            <w:color w:val="auto"/>
          </w:rPr>
          <w:commentReference w:id="315"/>
        </w:r>
      </w:ins>
      <w:ins w:id="318" w:author="Sheree Yau" w:date="2012-12-05T17:43:00Z">
        <w:r w:rsidR="00EA7F5A">
          <w:rPr>
            <w:rFonts w:ascii="Times New Roman" w:eastAsia="Times New Roman" w:hAnsi="Times New Roman" w:cs="Times New Roman"/>
            <w:sz w:val="24"/>
          </w:rPr>
          <w:t xml:space="preserve"> freshwater lake</w:t>
        </w:r>
      </w:ins>
      <w:ins w:id="319" w:author="Sheree Yau" w:date="2012-12-05T17:45:00Z">
        <w:r w:rsidR="00EA7F5A">
          <w:rPr>
            <w:rFonts w:ascii="Times New Roman" w:eastAsia="Times New Roman" w:hAnsi="Times New Roman" w:cs="Times New Roman"/>
            <w:sz w:val="24"/>
          </w:rPr>
          <w:t>s of the Antarctic Peninsular</w:t>
        </w:r>
      </w:ins>
      <w:ins w:id="320" w:author="Sheree Yau" w:date="2012-12-05T17:43:00Z">
        <w:r w:rsidR="00EA7F5A">
          <w:rPr>
            <w:rFonts w:ascii="Times New Roman" w:eastAsia="Times New Roman" w:hAnsi="Times New Roman" w:cs="Times New Roman"/>
            <w:sz w:val="24"/>
          </w:rPr>
          <w:t xml:space="preserve"> </w:t>
        </w:r>
      </w:ins>
      <w:r>
        <w:rPr>
          <w:rFonts w:ascii="Times New Roman" w:eastAsia="Times New Roman" w:hAnsi="Times New Roman" w:cs="Times New Roman"/>
          <w:sz w:val="24"/>
        </w:rPr>
        <w:t>report</w:t>
      </w:r>
      <w:ins w:id="321" w:author="Sheree Yau" w:date="2012-12-05T17:46:00Z">
        <w:r w:rsidR="00EA7F5A">
          <w:rPr>
            <w:rFonts w:ascii="Times New Roman" w:eastAsia="Times New Roman" w:hAnsi="Times New Roman" w:cs="Times New Roman"/>
            <w:sz w:val="24"/>
          </w:rPr>
          <w:t>ed</w:t>
        </w:r>
      </w:ins>
      <w:del w:id="322" w:author="Sheree Yau" w:date="2012-12-05T17:46:00Z">
        <w:r w:rsidDel="00EA7F5A">
          <w:rPr>
            <w:rFonts w:ascii="Times New Roman" w:eastAsia="Times New Roman" w:hAnsi="Times New Roman" w:cs="Times New Roman"/>
            <w:sz w:val="24"/>
          </w:rPr>
          <w:delText>ing</w:delText>
        </w:r>
      </w:del>
      <w:r>
        <w:rPr>
          <w:rFonts w:ascii="Times New Roman" w:eastAsia="Times New Roman" w:hAnsi="Times New Roman" w:cs="Times New Roman"/>
          <w:sz w:val="24"/>
        </w:rPr>
        <w:t xml:space="preserve">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 xml:space="preserve">exist. However, without evidence to support this </w:t>
      </w:r>
      <w:commentRangeStart w:id="323"/>
      <w:r>
        <w:rPr>
          <w:rFonts w:ascii="Times New Roman" w:eastAsia="Times New Roman" w:hAnsi="Times New Roman" w:cs="Times New Roman"/>
          <w:sz w:val="24"/>
        </w:rPr>
        <w:t>(</w:t>
      </w:r>
      <w:r>
        <w:rPr>
          <w:rFonts w:ascii="Times New Roman" w:eastAsia="Times New Roman" w:hAnsi="Times New Roman" w:cs="Times New Roman"/>
          <w:i/>
          <w:sz w:val="24"/>
        </w:rPr>
        <w:t>e.g.</w:t>
      </w:r>
      <w:r>
        <w:rPr>
          <w:rFonts w:ascii="Times New Roman" w:eastAsia="Times New Roman" w:hAnsi="Times New Roman" w:cs="Times New Roman"/>
          <w:sz w:val="24"/>
        </w:rPr>
        <w:t xml:space="preserve"> </w:t>
      </w:r>
      <w:ins w:id="324" w:author="Timothy Williams" w:date="2012-12-20T11:08:00Z">
        <w:r w:rsidR="002E59E4">
          <w:rPr>
            <w:rFonts w:ascii="Times New Roman" w:eastAsia="Times New Roman" w:hAnsi="Times New Roman" w:cs="Times New Roman"/>
            <w:sz w:val="24"/>
          </w:rPr>
          <w:t xml:space="preserve">by </w:t>
        </w:r>
      </w:ins>
      <w:r>
        <w:rPr>
          <w:rFonts w:ascii="Times New Roman" w:eastAsia="Times New Roman" w:hAnsi="Times New Roman" w:cs="Times New Roman"/>
          <w:sz w:val="24"/>
        </w:rPr>
        <w:t>microscopy</w:t>
      </w:r>
      <w:del w:id="325" w:author="Timothy Williams" w:date="2012-12-20T11:08:00Z">
        <w:r w:rsidDel="002E59E4">
          <w:rPr>
            <w:rFonts w:ascii="Times New Roman" w:eastAsia="Times New Roman" w:hAnsi="Times New Roman" w:cs="Times New Roman"/>
            <w:sz w:val="24"/>
          </w:rPr>
          <w:delText>-based</w:delText>
        </w:r>
      </w:del>
      <w:r>
        <w:rPr>
          <w:rFonts w:ascii="Times New Roman" w:eastAsia="Times New Roman" w:hAnsi="Times New Roman" w:cs="Times New Roman"/>
          <w:sz w:val="24"/>
        </w:rPr>
        <w:t xml:space="preserve">) </w:t>
      </w:r>
      <w:commentRangeEnd w:id="323"/>
      <w:r w:rsidR="002E59E4">
        <w:rPr>
          <w:rStyle w:val="CommentReference"/>
          <w:rFonts w:asciiTheme="minorHAnsi" w:eastAsiaTheme="minorEastAsia" w:hAnsiTheme="minorHAnsi" w:cstheme="minorBidi"/>
          <w:color w:val="auto"/>
        </w:rPr>
        <w:commentReference w:id="323"/>
      </w:r>
      <w:r>
        <w:rPr>
          <w:rFonts w:ascii="Times New Roman" w:eastAsia="Times New Roman" w:hAnsi="Times New Roman" w:cs="Times New Roman"/>
          <w:sz w:val="24"/>
        </w:rPr>
        <w:t>it seems more likely that the lake sustains a relatively small number of active photosynthetic cells and the sequences detected arise from cysts or degraded cellular material.</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w:t>
      </w:r>
      <w:ins w:id="326" w:author="Timothy Williams" w:date="2012-12-20T11:07:00Z">
        <w:r w:rsidR="002E59E4">
          <w:rPr>
            <w:rFonts w:ascii="Times New Roman" w:eastAsia="Times New Roman" w:hAnsi="Times New Roman" w:cs="Times New Roman"/>
            <w:sz w:val="24"/>
          </w:rPr>
          <w:t xml:space="preserve">that </w:t>
        </w:r>
      </w:ins>
      <w:r>
        <w:rPr>
          <w:rFonts w:ascii="Times New Roman" w:eastAsia="Times New Roman" w:hAnsi="Times New Roman" w:cs="Times New Roman"/>
          <w:sz w:val="24"/>
        </w:rPr>
        <w:t xml:space="preserve">they play ecological roles in polar saline systems. In Ace Lake surface waters they were associated with utilization of 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ins w:id="327" w:author="Timothy Williams" w:date="2012-12-20T11:09:00Z">
        <w:r w:rsidR="002E59E4">
          <w:rPr>
            <w:rFonts w:ascii="Times New Roman" w:eastAsia="Times New Roman" w:hAnsi="Times New Roman" w:cs="Times New Roman"/>
            <w:sz w:val="24"/>
          </w:rPr>
          <w:t xml:space="preserve"> they</w:t>
        </w:r>
      </w:ins>
      <w:ins w:id="328" w:author="Sheree Yau" w:date="2012-12-02T23:34:00Z">
        <w:del w:id="329" w:author="Timothy Williams" w:date="2012-12-20T11:09:00Z">
          <w:r w:rsidR="00CA08B4" w:rsidDel="002E59E4">
            <w:rPr>
              <w:rFonts w:ascii="Times New Roman" w:eastAsia="Times New Roman" w:hAnsi="Times New Roman" w:cs="Times New Roman"/>
              <w:sz w:val="24"/>
            </w:rPr>
            <w:delText>,</w:delText>
          </w:r>
        </w:del>
      </w:ins>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694977">
      <w:pPr>
        <w:pStyle w:val="Normal1"/>
        <w:spacing w:after="0" w:line="240" w:lineRule="auto"/>
        <w:ind w:firstLine="426"/>
      </w:pPr>
      <w:r>
        <w:rPr>
          <w:rFonts w:ascii="Times New Roman" w:eastAsia="Times New Roman" w:hAnsi="Times New Roman" w:cs="Times New Roman"/>
          <w:sz w:val="24"/>
        </w:rPr>
        <w:lastRenderedPageBreak/>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ins w:id="330" w:author="Timothy Williams" w:date="2012-11-27T11:21:00Z">
        <w:r w:rsidR="00694977">
          <w:rPr>
            <w:rFonts w:ascii="Times New Roman" w:eastAsia="Times New Roman" w:hAnsi="Times New Roman" w:cs="Times New Roman"/>
            <w:sz w:val="24"/>
          </w:rPr>
          <w:t xml:space="preserve">reduced, sulfur-rich, </w:t>
        </w:r>
      </w:ins>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ins w:id="331" w:author="Timothy Williams" w:date="2012-11-27T11:22:00Z">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r>
        <w:rPr>
          <w:rFonts w:ascii="Times New Roman" w:eastAsia="Times New Roman" w:hAnsi="Times New Roman" w:cs="Times New Roman"/>
          <w:sz w:val="24"/>
        </w:rPr>
        <w:t xml:space="preserve">). </w:t>
      </w:r>
      <w:ins w:id="332" w:author="Timothy Williams" w:date="2012-11-27T11:24:00Z">
        <w:r w:rsidR="00694977">
          <w:rPr>
            <w:rFonts w:ascii="Times New Roman" w:eastAsia="Times New Roman" w:hAnsi="Times New Roman" w:cs="Times New Roman"/>
            <w:sz w:val="24"/>
          </w:rPr>
          <w:t>OD1 from Zodletone Spring, Oklahoma</w:t>
        </w:r>
      </w:ins>
      <w:ins w:id="333" w:author="Timothy Williams" w:date="2012-12-20T11:10:00Z">
        <w:r w:rsidR="002E59E4">
          <w:rPr>
            <w:rFonts w:ascii="Times New Roman" w:eastAsia="Times New Roman" w:hAnsi="Times New Roman" w:cs="Times New Roman"/>
            <w:sz w:val="24"/>
          </w:rPr>
          <w:t>,</w:t>
        </w:r>
      </w:ins>
      <w:ins w:id="334" w:author="Timothy Williams" w:date="2012-11-27T11:24:00Z">
        <w:r w:rsidR="00694977">
          <w:rPr>
            <w:rFonts w:ascii="Times New Roman" w:eastAsia="Times New Roman" w:hAnsi="Times New Roman" w:cs="Times New Roman"/>
            <w:sz w:val="24"/>
          </w:rPr>
          <w:t xml:space="preserve">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ins w:id="335" w:author="Timothy Williams" w:date="2012-11-27T11:27:00Z">
        <w:r w:rsidR="00694977">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distribution of OD1 in Organic Lake is consistent with an anaerobic metabolism and potential involvement in sulfur chemistry.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pPr>
        <w:pStyle w:val="Normal1"/>
        <w:spacing w:after="0" w:line="240" w:lineRule="auto"/>
      </w:pPr>
      <w:r>
        <w:rPr>
          <w:rFonts w:ascii="Times New Roman" w:eastAsia="Times New Roman" w:hAnsi="Times New Roman" w:cs="Times New Roman"/>
          <w:sz w:val="24"/>
        </w:rPr>
        <w:t xml:space="preserve">To determine the </w:t>
      </w:r>
      <w:ins w:id="336" w:author="Sheree Yau" w:date="2012-12-17T13:03:00Z">
        <w:r w:rsidR="00186F1A">
          <w:rPr>
            <w:rFonts w:ascii="Times New Roman" w:eastAsia="Times New Roman" w:hAnsi="Times New Roman" w:cs="Times New Roman"/>
            <w:sz w:val="24"/>
          </w:rPr>
          <w:t xml:space="preserve">potential for </w:t>
        </w:r>
      </w:ins>
      <w:r>
        <w:rPr>
          <w:rFonts w:ascii="Times New Roman" w:eastAsia="Times New Roman" w:hAnsi="Times New Roman" w:cs="Times New Roman"/>
          <w:sz w:val="24"/>
        </w:rPr>
        <w:t xml:space="preserve">functional processes </w:t>
      </w:r>
      <w:commentRangeStart w:id="337"/>
      <w:del w:id="338" w:author="Sheree Yau" w:date="2012-12-17T12:59:00Z">
        <w:r w:rsidDel="00186F1A">
          <w:rPr>
            <w:rFonts w:ascii="Times New Roman" w:eastAsia="Times New Roman" w:hAnsi="Times New Roman" w:cs="Times New Roman"/>
            <w:sz w:val="24"/>
          </w:rPr>
          <w:delText xml:space="preserve">occuring </w:delText>
        </w:r>
      </w:del>
      <w:commentRangeEnd w:id="337"/>
      <w:r w:rsidR="00186F1A">
        <w:rPr>
          <w:rStyle w:val="CommentReference"/>
          <w:rFonts w:asciiTheme="minorHAnsi" w:eastAsiaTheme="minorEastAsia" w:hAnsiTheme="minorHAnsi" w:cstheme="minorBidi"/>
          <w:color w:val="auto"/>
        </w:rPr>
        <w:commentReference w:id="337"/>
      </w:r>
      <w:r>
        <w:rPr>
          <w:rFonts w:ascii="Times New Roman" w:eastAsia="Times New Roman" w:hAnsi="Times New Roman" w:cs="Times New Roman"/>
          <w:sz w:val="24"/>
        </w:rPr>
        <w:t xml:space="preserve">in Organic Lake, gene markers for C, N and S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w:t>
      </w:r>
      <w:del w:id="339" w:author="Sheree Yau" w:date="2012-12-02T23:39:00Z">
        <w:r w:rsidDel="00F75D51">
          <w:rPr>
            <w:rFonts w:ascii="Times New Roman" w:eastAsia="Times New Roman" w:hAnsi="Times New Roman" w:cs="Times New Roman"/>
            <w:sz w:val="24"/>
          </w:rPr>
          <w:delText xml:space="preserve">and functions to </w:delText>
        </w:r>
      </w:del>
      <w:r>
        <w:rPr>
          <w:rFonts w:ascii="Times New Roman" w:eastAsia="Times New Roman" w:hAnsi="Times New Roman" w:cs="Times New Roman"/>
          <w:sz w:val="24"/>
        </w:rPr>
        <w:t>allow</w:t>
      </w:r>
      <w:ins w:id="340" w:author="Sheree Yau" w:date="2012-12-02T23:39:00Z">
        <w:r w:rsidR="00F75D51">
          <w:rPr>
            <w:rFonts w:ascii="Times New Roman" w:eastAsia="Times New Roman" w:hAnsi="Times New Roman" w:cs="Times New Roman"/>
            <w:sz w:val="24"/>
          </w:rPr>
          <w:t>s</w:t>
        </w:r>
      </w:ins>
      <w:r>
        <w:rPr>
          <w:rFonts w:ascii="Times New Roman" w:eastAsia="Times New Roman" w:hAnsi="Times New Roman" w:cs="Times New Roman"/>
          <w:sz w:val="24"/>
        </w:rPr>
        <w:t xml:space="preserve"> oxygen sensitive N and S processes to occur in the deep zone. Functional potential, taxonomic composition and the physico-chemical data were integrated to infer the C, N and S cycles in Organic Lake.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pPr>
        <w:pStyle w:val="Normal1"/>
        <w:spacing w:after="0" w:line="240" w:lineRule="auto"/>
      </w:pPr>
      <w:r>
        <w:rPr>
          <w:rFonts w:ascii="Times New Roman" w:eastAsia="Times New Roman" w:hAnsi="Times New Roman" w:cs="Times New Roman"/>
          <w:sz w:val="24"/>
        </w:rPr>
        <w:t xml:space="preserve">In both the upper mixed and deep zones, potential for </w:t>
      </w:r>
      <w:del w:id="341" w:author="Sheree Yau" w:date="2012-12-21T15:03:00Z">
        <w:r w:rsidDel="006418DA">
          <w:rPr>
            <w:rFonts w:ascii="Times New Roman" w:eastAsia="Times New Roman" w:hAnsi="Times New Roman" w:cs="Times New Roman"/>
            <w:sz w:val="24"/>
          </w:rPr>
          <w:delText xml:space="preserve">C </w:delText>
        </w:r>
      </w:del>
      <w:ins w:id="342" w:author="Sheree Yau" w:date="2012-12-21T15:03:00Z">
        <w:r w:rsidR="006418DA">
          <w:rPr>
            <w:rFonts w:ascii="Times New Roman" w:eastAsia="Times New Roman" w:hAnsi="Times New Roman" w:cs="Times New Roman"/>
            <w:sz w:val="24"/>
          </w:rPr>
          <w:t>carbon</w:t>
        </w:r>
        <w:r w:rsidR="006418DA">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fixation was much lower than for degradative processes, indicating potential for net </w:t>
      </w:r>
      <w:del w:id="343" w:author="Sheree Yau" w:date="2012-12-21T15:03:00Z">
        <w:r w:rsidDel="006418DA">
          <w:rPr>
            <w:rFonts w:ascii="Times New Roman" w:eastAsia="Times New Roman" w:hAnsi="Times New Roman" w:cs="Times New Roman"/>
            <w:sz w:val="24"/>
          </w:rPr>
          <w:delText xml:space="preserve">C </w:delText>
        </w:r>
      </w:del>
      <w:ins w:id="344" w:author="Sheree Yau" w:date="2012-12-21T15:03:00Z">
        <w:r w:rsidR="006418DA">
          <w:rPr>
            <w:rFonts w:ascii="Times New Roman" w:eastAsia="Times New Roman" w:hAnsi="Times New Roman" w:cs="Times New Roman"/>
            <w:sz w:val="24"/>
          </w:rPr>
          <w:t>carbon</w:t>
        </w:r>
        <w:r w:rsidR="006418DA">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loss (Figure 4A). Potential for </w:t>
      </w:r>
      <w:del w:id="345" w:author="Sheree Yau" w:date="2012-12-12T13:08:00Z">
        <w:r w:rsidDel="00F941DF">
          <w:rPr>
            <w:rFonts w:ascii="Times New Roman" w:eastAsia="Times New Roman" w:hAnsi="Times New Roman" w:cs="Times New Roman"/>
            <w:sz w:val="24"/>
          </w:rPr>
          <w:delText xml:space="preserve">aerobic </w:delText>
        </w:r>
      </w:del>
      <w:r>
        <w:rPr>
          <w:rFonts w:ascii="Times New Roman" w:eastAsia="Times New Roman" w:hAnsi="Times New Roman" w:cs="Times New Roman"/>
          <w:sz w:val="24"/>
        </w:rPr>
        <w:t>carbon fixation via the oxygen-tolerant Calvin</w:t>
      </w:r>
      <w:commentRangeStart w:id="346"/>
      <w:commentRangeStart w:id="347"/>
      <w:del w:id="348" w:author="Sheree Yau" w:date="2012-12-19T19:20:00Z">
        <w:r w:rsidDel="004E3C6C">
          <w:rPr>
            <w:rFonts w:ascii="Times New Roman" w:eastAsia="Times New Roman" w:hAnsi="Times New Roman" w:cs="Times New Roman"/>
            <w:sz w:val="24"/>
          </w:rPr>
          <w:delText>-Benson-Basham (CBB)</w:delText>
        </w:r>
      </w:del>
      <w:commentRangeEnd w:id="346"/>
      <w:r w:rsidR="004E3C6C">
        <w:rPr>
          <w:rStyle w:val="CommentReference"/>
          <w:rFonts w:asciiTheme="minorHAnsi" w:eastAsiaTheme="minorEastAsia" w:hAnsiTheme="minorHAnsi" w:cstheme="minorBidi"/>
          <w:color w:val="auto"/>
        </w:rPr>
        <w:commentReference w:id="346"/>
      </w:r>
      <w:commentRangeEnd w:id="347"/>
      <w:r w:rsidR="00545CFF">
        <w:rPr>
          <w:rStyle w:val="CommentReference"/>
          <w:rFonts w:asciiTheme="minorHAnsi" w:eastAsiaTheme="minorEastAsia" w:hAnsiTheme="minorHAnsi" w:cstheme="minorBidi"/>
          <w:color w:val="auto"/>
        </w:rPr>
        <w:commentReference w:id="347"/>
      </w:r>
      <w:r>
        <w:rPr>
          <w:rFonts w:ascii="Times New Roman" w:eastAsia="Times New Roman" w:hAnsi="Times New Roman" w:cs="Times New Roman"/>
          <w:sz w:val="24"/>
        </w:rPr>
        <w:t xml:space="preserve"> cycle </w:t>
      </w:r>
      <w:ins w:id="349" w:author="Sheree Yau" w:date="2012-12-19T19:03:00Z">
        <w:r w:rsidR="005B7529">
          <w:rPr>
            <w:rFonts w:ascii="Times New Roman" w:eastAsia="Times New Roman" w:hAnsi="Times New Roman" w:cs="Times New Roman"/>
            <w:sz w:val="24"/>
          </w:rPr>
          <w:t xml:space="preserve">(Figure 4A) </w:t>
        </w:r>
      </w:ins>
      <w:r>
        <w:rPr>
          <w:rFonts w:ascii="Times New Roman" w:eastAsia="Times New Roman" w:hAnsi="Times New Roman" w:cs="Times New Roman"/>
          <w:sz w:val="24"/>
        </w:rPr>
        <w:t>was assessed by presence of the marker genes ribulose-bisphosphate carboxylase (RuBisCO) and phosphoribulokinase (</w:t>
      </w:r>
      <w:del w:id="350" w:author="Sheree Yau" w:date="2012-12-19T19:15:00Z">
        <w:r w:rsidDel="00EB7AED">
          <w:rPr>
            <w:rFonts w:ascii="Times New Roman" w:eastAsia="Times New Roman" w:hAnsi="Times New Roman" w:cs="Times New Roman"/>
            <w:sz w:val="24"/>
          </w:rPr>
          <w:delText>PRK</w:delText>
        </w:r>
      </w:del>
      <w:ins w:id="351" w:author="Sheree Yau" w:date="2012-12-19T19:15:00Z">
        <w:r w:rsidR="00EB7AED" w:rsidRPr="00EB7AED">
          <w:rPr>
            <w:rFonts w:ascii="Times New Roman" w:eastAsia="Times New Roman" w:hAnsi="Times New Roman" w:cs="Times New Roman"/>
            <w:i/>
            <w:sz w:val="24"/>
          </w:rPr>
          <w:t>prkB</w:t>
        </w:r>
      </w:ins>
      <w:r>
        <w:rPr>
          <w:rFonts w:ascii="Times New Roman" w:eastAsia="Times New Roman" w:hAnsi="Times New Roman" w:cs="Times New Roman"/>
          <w:sz w:val="24"/>
        </w:rPr>
        <w:t xml:space="preserve">) (Hügler &amp; Sievert, 2011). The majority of RuBisCO homologs were related to </w:t>
      </w:r>
      <w:del w:id="352" w:author="Sheree Yau" w:date="2012-12-19T19:04:00Z">
        <w:r w:rsidDel="005B7529">
          <w:rPr>
            <w:rFonts w:ascii="Times New Roman" w:eastAsia="Times New Roman" w:hAnsi="Times New Roman" w:cs="Times New Roman"/>
            <w:i/>
            <w:sz w:val="24"/>
          </w:rPr>
          <w:delText xml:space="preserve">Chlorophyta </w:delText>
        </w:r>
      </w:del>
      <w:ins w:id="353" w:author="Sheree Yau" w:date="2012-12-19T19:04:00Z">
        <w:r w:rsidR="005B7529">
          <w:rPr>
            <w:rFonts w:ascii="Times New Roman" w:eastAsia="Times New Roman" w:hAnsi="Times New Roman" w:cs="Times New Roman"/>
            <w:i/>
            <w:sz w:val="24"/>
          </w:rPr>
          <w:t xml:space="preserve">Viridiplantae </w:t>
        </w:r>
      </w:ins>
      <w:r>
        <w:rPr>
          <w:rFonts w:ascii="Times New Roman" w:eastAsia="Times New Roman" w:hAnsi="Times New Roman" w:cs="Times New Roman"/>
          <w:sz w:val="24"/>
        </w:rPr>
        <w:t>(Table 2</w:t>
      </w:r>
      <w:del w:id="354" w:author="Sheree Yau" w:date="2012-12-19T18:53:00Z">
        <w:r w:rsidDel="00A05111">
          <w:rPr>
            <w:rFonts w:ascii="Times New Roman" w:eastAsia="Times New Roman" w:hAnsi="Times New Roman" w:cs="Times New Roman"/>
            <w:sz w:val="24"/>
          </w:rPr>
          <w:delText>, Figure S6A</w:delText>
        </w:r>
      </w:del>
      <w:r>
        <w:rPr>
          <w:rFonts w:ascii="Times New Roman" w:eastAsia="Times New Roman" w:hAnsi="Times New Roman" w:cs="Times New Roman"/>
          <w:sz w:val="24"/>
        </w:rPr>
        <w:t xml:space="preserve">) supporting the ecological role of green algae as the principle photosynthetic organisms.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w:t>
      </w:r>
      <w:del w:id="355" w:author="Sheree Yau" w:date="2012-12-19T19:03:00Z">
        <w:r w:rsidDel="005B7529">
          <w:rPr>
            <w:rFonts w:ascii="Times New Roman" w:eastAsia="Times New Roman" w:hAnsi="Times New Roman" w:cs="Times New Roman"/>
            <w:sz w:val="24"/>
          </w:rPr>
          <w:delText>Figure S6A</w:delText>
        </w:r>
      </w:del>
      <w:ins w:id="356" w:author="Sheree Yau" w:date="2012-12-19T19:03:00Z">
        <w:r w:rsidR="005B7529">
          <w:rPr>
            <w:rFonts w:ascii="Times New Roman" w:eastAsia="Times New Roman" w:hAnsi="Times New Roman" w:cs="Times New Roman"/>
            <w:sz w:val="24"/>
          </w:rPr>
          <w:t>Table 2</w:t>
        </w:r>
      </w:ins>
      <w:r>
        <w:rPr>
          <w:rFonts w:ascii="Times New Roman" w:eastAsia="Times New Roman" w:hAnsi="Times New Roman" w:cs="Times New Roman"/>
          <w:sz w:val="24"/>
        </w:rPr>
        <w:t xml:space="preserve">),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autotrophs. </w:t>
      </w:r>
      <w:ins w:id="357" w:author="Sheree Yau" w:date="2012-12-19T19:05:00Z">
        <w:r w:rsidR="005B7529">
          <w:rPr>
            <w:rFonts w:ascii="Times New Roman" w:eastAsia="Times New Roman" w:hAnsi="Times New Roman" w:cs="Times New Roman"/>
            <w:sz w:val="24"/>
          </w:rPr>
          <w:t xml:space="preserve">However, </w:t>
        </w:r>
      </w:ins>
      <w:del w:id="358" w:author="Sheree Yau" w:date="2012-12-19T19:05:00Z">
        <w:r w:rsidR="00A012D4" w:rsidDel="005B7529">
          <w:rPr>
            <w:rFonts w:ascii="Times New Roman" w:eastAsia="Times New Roman" w:hAnsi="Times New Roman" w:cs="Times New Roman"/>
            <w:sz w:val="24"/>
          </w:rPr>
          <w:delText>T</w:delText>
        </w:r>
      </w:del>
      <w:ins w:id="359" w:author="Sheree Yau" w:date="2012-12-19T19:05:00Z">
        <w:r w:rsidR="005B7529">
          <w:rPr>
            <w:rFonts w:ascii="Times New Roman" w:eastAsia="Times New Roman" w:hAnsi="Times New Roman" w:cs="Times New Roman"/>
            <w:sz w:val="24"/>
          </w:rPr>
          <w:t>t</w:t>
        </w:r>
      </w:ins>
      <w:r w:rsidR="00A012D4">
        <w:rPr>
          <w:rFonts w:ascii="Times New Roman" w:eastAsia="Times New Roman" w:hAnsi="Times New Roman" w:cs="Times New Roman"/>
          <w:sz w:val="24"/>
        </w:rPr>
        <w:t xml:space="preserve">he majority of </w:t>
      </w:r>
      <w:ins w:id="360" w:author="Sheree Yau" w:date="2012-12-19T19:16:00Z">
        <w:r w:rsidR="004E3C6C" w:rsidRPr="00EB7AED">
          <w:rPr>
            <w:rFonts w:ascii="Times New Roman" w:eastAsia="Times New Roman" w:hAnsi="Times New Roman" w:cs="Times New Roman"/>
            <w:i/>
            <w:sz w:val="24"/>
          </w:rPr>
          <w:t>prkB</w:t>
        </w:r>
      </w:ins>
      <w:del w:id="361" w:author="Sheree Yau" w:date="2012-12-19T19:16:00Z">
        <w:r w:rsidR="00A012D4" w:rsidDel="004E3C6C">
          <w:rPr>
            <w:rFonts w:ascii="Times New Roman" w:eastAsia="Times New Roman" w:hAnsi="Times New Roman" w:cs="Times New Roman"/>
            <w:sz w:val="24"/>
          </w:rPr>
          <w:delText>PRK genes had best</w:delText>
        </w:r>
      </w:del>
      <w:r w:rsidR="00A012D4">
        <w:rPr>
          <w:rFonts w:ascii="Times New Roman" w:eastAsia="Times New Roman" w:hAnsi="Times New Roman" w:cs="Times New Roman"/>
          <w:sz w:val="24"/>
        </w:rPr>
        <w:t xml:space="preserve"> matche</w:t>
      </w:r>
      <w:ins w:id="362" w:author="Sheree Yau" w:date="2012-12-19T19:16:00Z">
        <w:r w:rsidR="004E3C6C">
          <w:rPr>
            <w:rFonts w:ascii="Times New Roman" w:eastAsia="Times New Roman" w:hAnsi="Times New Roman" w:cs="Times New Roman"/>
            <w:sz w:val="24"/>
          </w:rPr>
          <w:t>d</w:t>
        </w:r>
      </w:ins>
      <w:del w:id="363" w:author="Sheree Yau" w:date="2012-12-19T19:16:00Z">
        <w:r w:rsidR="00A012D4" w:rsidDel="004E3C6C">
          <w:rPr>
            <w:rFonts w:ascii="Times New Roman" w:eastAsia="Times New Roman" w:hAnsi="Times New Roman" w:cs="Times New Roman"/>
            <w:sz w:val="24"/>
          </w:rPr>
          <w:delText>s</w:delText>
        </w:r>
      </w:del>
      <w:r w:rsidR="00A012D4">
        <w:rPr>
          <w:rFonts w:ascii="Times New Roman" w:eastAsia="Times New Roman" w:hAnsi="Times New Roman" w:cs="Times New Roman"/>
          <w:sz w:val="24"/>
        </w:rPr>
        <w:t xml:space="preserve"> to </w:t>
      </w:r>
      <w:r w:rsidR="00A012D4">
        <w:rPr>
          <w:rFonts w:ascii="Times New Roman" w:eastAsia="Times New Roman" w:hAnsi="Times New Roman" w:cs="Times New Roman"/>
          <w:i/>
          <w:sz w:val="24"/>
        </w:rPr>
        <w:t>Gammaproteobacteria</w:t>
      </w:r>
      <w:ins w:id="364" w:author="Sheree Yau" w:date="2012-12-02T23:41:00Z">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w:t>
        </w:r>
      </w:ins>
      <w:ins w:id="365" w:author="Sheree Yau" w:date="2012-12-19T19:17:00Z">
        <w:r w:rsidR="004E3C6C">
          <w:rPr>
            <w:rFonts w:ascii="Times New Roman" w:eastAsia="Times New Roman" w:hAnsi="Times New Roman" w:cs="Times New Roman"/>
            <w:sz w:val="24"/>
          </w:rPr>
          <w:t>)</w:t>
        </w:r>
      </w:ins>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 xml:space="preserve">. </w:t>
      </w:r>
      <w:ins w:id="366" w:author="Timothy Williams" w:date="2012-11-27T12:18:00Z">
        <w:r w:rsidR="00A012D4">
          <w:rPr>
            <w:rFonts w:ascii="Times New Roman" w:eastAsia="Times New Roman" w:hAnsi="Times New Roman" w:cs="Times New Roman"/>
            <w:sz w:val="24"/>
          </w:rPr>
          <w:t xml:space="preserve">Although deep-sea, iron-oxidizing autotrophic members of </w:t>
        </w:r>
        <w:r w:rsidR="00A012D4">
          <w:rPr>
            <w:rFonts w:ascii="Times New Roman" w:eastAsia="Times New Roman" w:hAnsi="Times New Roman" w:cs="Times New Roman"/>
            <w:i/>
            <w:sz w:val="24"/>
          </w:rPr>
          <w:t>Marinobacte</w:t>
        </w:r>
      </w:ins>
      <w:ins w:id="367" w:author="Timothy Williams" w:date="2012-11-27T12:20:00Z">
        <w:r w:rsidR="00A012D4">
          <w:rPr>
            <w:rFonts w:ascii="Times New Roman" w:eastAsia="Times New Roman" w:hAnsi="Times New Roman" w:cs="Times New Roman"/>
            <w:i/>
            <w:sz w:val="24"/>
          </w:rPr>
          <w:t>r</w:t>
        </w:r>
      </w:ins>
      <w:ins w:id="368" w:author="Timothy Williams" w:date="2012-11-27T12:18:00Z">
        <w:r w:rsidR="00A012D4">
          <w:rPr>
            <w:rFonts w:ascii="Times New Roman" w:eastAsia="Times New Roman" w:hAnsi="Times New Roman" w:cs="Times New Roman"/>
            <w:i/>
            <w:sz w:val="24"/>
          </w:rPr>
          <w:t xml:space="preserve">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ins>
      <w:del w:id="369" w:author="Timothy Williams" w:date="2012-11-27T12:18:00Z">
        <w:r w:rsidDel="00A012D4">
          <w:rPr>
            <w:rFonts w:ascii="Times New Roman" w:eastAsia="Times New Roman" w:hAnsi="Times New Roman" w:cs="Times New Roman"/>
            <w:sz w:val="24"/>
          </w:rPr>
          <w:delText>However</w:delText>
        </w:r>
      </w:del>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w:t>
      </w:r>
      <w:ins w:id="370" w:author="Sheree Yau" w:date="2012-12-19T19:17:00Z">
        <w:r w:rsidR="004E3C6C" w:rsidRPr="004E3C6C">
          <w:rPr>
            <w:rFonts w:ascii="Times New Roman" w:eastAsia="Times New Roman" w:hAnsi="Times New Roman" w:cs="Times New Roman"/>
            <w:i/>
            <w:sz w:val="24"/>
          </w:rPr>
          <w:t>prkB</w:t>
        </w:r>
      </w:ins>
      <w:del w:id="371" w:author="Sheree Yau" w:date="2012-12-19T19:17:00Z">
        <w:r w:rsidDel="004E3C6C">
          <w:rPr>
            <w:rFonts w:ascii="Times New Roman" w:eastAsia="Times New Roman" w:hAnsi="Times New Roman" w:cs="Times New Roman"/>
            <w:sz w:val="24"/>
          </w:rPr>
          <w:delText>PRK</w:delText>
        </w:r>
      </w:del>
      <w:r>
        <w:rPr>
          <w:rFonts w:ascii="Times New Roman" w:eastAsia="Times New Roman" w:hAnsi="Times New Roman" w:cs="Times New Roman"/>
          <w:sz w:val="24"/>
        </w:rPr>
        <w:t xml:space="preserve"> but lack RuBisCO</w:t>
      </w:r>
      <w:ins w:id="372" w:author="Timothy Williams" w:date="2012-12-20T11:11:00Z">
        <w:r w:rsidR="002E59E4">
          <w:rPr>
            <w:rFonts w:ascii="Times New Roman" w:eastAsia="Times New Roman" w:hAnsi="Times New Roman" w:cs="Times New Roman"/>
            <w:sz w:val="24"/>
          </w:rPr>
          <w:t xml:space="preserve"> genes</w:t>
        </w:r>
      </w:ins>
      <w:ins w:id="373" w:author="Sheree Yau" w:date="2012-12-12T18:03:00Z">
        <w:r w:rsidR="00457D9C">
          <w:rPr>
            <w:rFonts w:ascii="Times New Roman" w:eastAsia="Times New Roman" w:hAnsi="Times New Roman" w:cs="Times New Roman"/>
            <w:sz w:val="24"/>
          </w:rPr>
          <w:t>.</w:t>
        </w:r>
      </w:ins>
      <w:del w:id="374" w:author="Sheree Yau" w:date="2012-12-12T18:03:00Z">
        <w:r w:rsidDel="00457D9C">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ins w:id="375" w:author="Timothy Williams" w:date="2012-11-27T12:12:00Z">
        <w:r w:rsidR="00D176A2">
          <w:rPr>
            <w:rFonts w:ascii="Times New Roman" w:eastAsia="Times New Roman" w:hAnsi="Times New Roman" w:cs="Times New Roman"/>
            <w:sz w:val="24"/>
          </w:rPr>
          <w:t>A</w:t>
        </w:r>
      </w:ins>
      <w:ins w:id="376" w:author="Timothy Williams" w:date="2012-11-27T11:47:00Z">
        <w:r w:rsidR="00350BAE">
          <w:rPr>
            <w:rFonts w:ascii="Times New Roman" w:eastAsia="Times New Roman" w:hAnsi="Times New Roman" w:cs="Times New Roman"/>
            <w:sz w:val="24"/>
          </w:rPr>
          <w:t>cross</w:t>
        </w:r>
      </w:ins>
      <w:ins w:id="377" w:author="Timothy Williams" w:date="2012-11-27T11:46:00Z">
        <w:r w:rsidR="00350BAE">
          <w:rPr>
            <w:rFonts w:ascii="Times New Roman" w:eastAsia="Times New Roman" w:hAnsi="Times New Roman" w:cs="Times New Roman"/>
            <w:sz w:val="24"/>
          </w:rPr>
          <w:t xml:space="preserve">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w:t>
        </w:r>
      </w:ins>
      <w:ins w:id="378" w:author="Sheree Yau" w:date="2012-12-19T19:17:00Z">
        <w:r w:rsidR="004E3C6C" w:rsidRPr="004E3C6C">
          <w:rPr>
            <w:rFonts w:ascii="Times New Roman" w:eastAsia="Times New Roman" w:hAnsi="Times New Roman" w:cs="Times New Roman"/>
            <w:i/>
            <w:sz w:val="24"/>
          </w:rPr>
          <w:t>prkB</w:t>
        </w:r>
      </w:ins>
      <w:ins w:id="379" w:author="Timothy Williams" w:date="2012-11-27T11:46:00Z">
        <w:del w:id="380" w:author="Sheree Yau" w:date="2012-12-19T19:18:00Z">
          <w:r w:rsidR="00350BAE" w:rsidDel="004E3C6C">
            <w:rPr>
              <w:rFonts w:ascii="Times New Roman" w:eastAsia="Times New Roman" w:hAnsi="Times New Roman" w:cs="Times New Roman"/>
              <w:sz w:val="24"/>
            </w:rPr>
            <w:delText>PRK</w:delText>
          </w:r>
        </w:del>
        <w:r w:rsidR="00350BAE">
          <w:rPr>
            <w:rFonts w:ascii="Times New Roman" w:eastAsia="Times New Roman" w:hAnsi="Times New Roman" w:cs="Times New Roman"/>
            <w:sz w:val="24"/>
          </w:rPr>
          <w:t xml:space="preserve"> homolog </w:t>
        </w:r>
        <w:del w:id="381" w:author="Sheree Yau" w:date="2012-12-21T15:02:00Z">
          <w:r w:rsidR="00350BAE" w:rsidDel="006418DA">
            <w:rPr>
              <w:rFonts w:ascii="Times New Roman" w:eastAsia="Times New Roman" w:hAnsi="Times New Roman" w:cs="Times New Roman"/>
              <w:sz w:val="24"/>
            </w:rPr>
            <w:delText xml:space="preserve">gene </w:delText>
          </w:r>
        </w:del>
        <w:r w:rsidR="00350BAE">
          <w:rPr>
            <w:rFonts w:ascii="Times New Roman" w:eastAsia="Times New Roman" w:hAnsi="Times New Roman" w:cs="Times New Roman"/>
            <w:sz w:val="24"/>
          </w:rPr>
          <w:t xml:space="preserve">is </w:t>
        </w:r>
      </w:ins>
      <w:ins w:id="382" w:author="Timothy Williams" w:date="2012-12-20T11:12:00Z">
        <w:r w:rsidR="002E59E4">
          <w:rPr>
            <w:rFonts w:ascii="Times New Roman" w:eastAsia="Times New Roman" w:hAnsi="Times New Roman" w:cs="Times New Roman"/>
            <w:sz w:val="24"/>
          </w:rPr>
          <w:t xml:space="preserve">consistently </w:t>
        </w:r>
      </w:ins>
      <w:ins w:id="383" w:author="Timothy Williams" w:date="2012-11-27T11:47:00Z">
        <w:r w:rsidR="00350BAE">
          <w:rPr>
            <w:rFonts w:ascii="Times New Roman" w:eastAsia="Times New Roman" w:hAnsi="Times New Roman" w:cs="Times New Roman"/>
            <w:sz w:val="24"/>
          </w:rPr>
          <w:t>adjacent</w:t>
        </w:r>
      </w:ins>
      <w:ins w:id="384" w:author="Timothy Williams" w:date="2012-11-27T11:46:00Z">
        <w:r w:rsidR="00350BAE">
          <w:rPr>
            <w:rFonts w:ascii="Times New Roman" w:eastAsia="Times New Roman" w:hAnsi="Times New Roman" w:cs="Times New Roman"/>
            <w:sz w:val="24"/>
          </w:rPr>
          <w:t xml:space="preserve"> </w:t>
        </w:r>
      </w:ins>
      <w:ins w:id="385" w:author="Timothy Williams" w:date="2012-11-27T11:47:00Z">
        <w:r w:rsidR="00350BAE">
          <w:rPr>
            <w:rFonts w:ascii="Times New Roman" w:eastAsia="Times New Roman" w:hAnsi="Times New Roman" w:cs="Times New Roman"/>
            <w:sz w:val="24"/>
          </w:rPr>
          <w:t>to</w:t>
        </w:r>
      </w:ins>
      <w:ins w:id="386" w:author="Timothy Williams" w:date="2012-11-27T11:48:00Z">
        <w:r w:rsidR="00350BAE">
          <w:rPr>
            <w:rFonts w:ascii="Times New Roman" w:eastAsia="Times New Roman" w:hAnsi="Times New Roman" w:cs="Times New Roman"/>
            <w:sz w:val="24"/>
          </w:rPr>
          <w:t xml:space="preserve"> a gene for a putative phosphodiesterase</w:t>
        </w:r>
      </w:ins>
      <w:ins w:id="387" w:author="Timothy Williams" w:date="2012-11-27T12:01:00Z">
        <w:r w:rsidR="00FD31E7">
          <w:rPr>
            <w:rFonts w:ascii="Times New Roman" w:eastAsia="Times New Roman" w:hAnsi="Times New Roman" w:cs="Times New Roman"/>
            <w:sz w:val="24"/>
          </w:rPr>
          <w:t xml:space="preserve">, suggesting that the enzymes expressed by these genes may be involved in </w:t>
        </w:r>
      </w:ins>
      <w:ins w:id="388" w:author="Timothy Williams" w:date="2012-11-27T12:30:00Z">
        <w:r w:rsidR="00FC4138">
          <w:rPr>
            <w:rFonts w:ascii="Times New Roman" w:eastAsia="Times New Roman" w:hAnsi="Times New Roman" w:cs="Times New Roman"/>
            <w:sz w:val="24"/>
          </w:rPr>
          <w:t xml:space="preserve">a pathway involved in </w:t>
        </w:r>
      </w:ins>
      <w:ins w:id="389" w:author="Timothy Williams" w:date="2012-11-27T12:01:00Z">
        <w:r w:rsidR="00FD31E7">
          <w:rPr>
            <w:rFonts w:ascii="Times New Roman" w:eastAsia="Times New Roman" w:hAnsi="Times New Roman" w:cs="Times New Roman"/>
            <w:sz w:val="24"/>
          </w:rPr>
          <w:t xml:space="preserve">pentose phosphate metabolism </w:t>
        </w:r>
      </w:ins>
      <w:ins w:id="390" w:author="Timothy Williams" w:date="2012-11-27T12:30:00Z">
        <w:r w:rsidR="00FC4138">
          <w:rPr>
            <w:rFonts w:ascii="Times New Roman" w:eastAsia="Times New Roman" w:hAnsi="Times New Roman" w:cs="Times New Roman"/>
            <w:sz w:val="24"/>
          </w:rPr>
          <w:t>unrelated to</w:t>
        </w:r>
      </w:ins>
      <w:ins w:id="391" w:author="Timothy Williams" w:date="2012-11-27T12:01:00Z">
        <w:r w:rsidR="00FD31E7">
          <w:rPr>
            <w:rFonts w:ascii="Times New Roman" w:eastAsia="Times New Roman" w:hAnsi="Times New Roman" w:cs="Times New Roman"/>
            <w:sz w:val="24"/>
          </w:rPr>
          <w:t xml:space="preserve"> </w:t>
        </w:r>
      </w:ins>
      <w:ins w:id="392" w:author="Timothy Williams" w:date="2012-11-27T12:32:00Z">
        <w:del w:id="393" w:author="Sheree Yau" w:date="2012-12-21T15:03:00Z">
          <w:r w:rsidR="00284832" w:rsidDel="006418DA">
            <w:rPr>
              <w:rFonts w:ascii="Times New Roman" w:eastAsia="Times New Roman" w:hAnsi="Times New Roman" w:cs="Times New Roman"/>
              <w:sz w:val="24"/>
            </w:rPr>
            <w:delText>C</w:delText>
          </w:r>
        </w:del>
      </w:ins>
      <w:ins w:id="394" w:author="Sheree Yau" w:date="2012-12-21T15:03:00Z">
        <w:r w:rsidR="006418DA">
          <w:rPr>
            <w:rFonts w:ascii="Times New Roman" w:eastAsia="Times New Roman" w:hAnsi="Times New Roman" w:cs="Times New Roman"/>
            <w:sz w:val="24"/>
          </w:rPr>
          <w:t>carbon</w:t>
        </w:r>
      </w:ins>
      <w:ins w:id="395" w:author="Timothy Williams" w:date="2012-11-27T12:01:00Z">
        <w:r w:rsidR="00FD31E7">
          <w:rPr>
            <w:rFonts w:ascii="Times New Roman" w:eastAsia="Times New Roman" w:hAnsi="Times New Roman" w:cs="Times New Roman"/>
            <w:sz w:val="24"/>
          </w:rPr>
          <w:t xml:space="preserve"> fixation</w:t>
        </w:r>
      </w:ins>
      <w:ins w:id="396" w:author="Timothy Williams" w:date="2012-12-20T11:12:00Z">
        <w:r w:rsidR="002E59E4">
          <w:rPr>
            <w:rFonts w:ascii="Times New Roman" w:eastAsia="Times New Roman" w:hAnsi="Times New Roman" w:cs="Times New Roman"/>
            <w:sz w:val="24"/>
          </w:rPr>
          <w:t>.</w:t>
        </w:r>
      </w:ins>
      <w:ins w:id="397" w:author="Timothy Williams" w:date="2012-11-27T12:02:00Z">
        <w:r w:rsidR="002E59E4">
          <w:rPr>
            <w:rFonts w:ascii="Times New Roman" w:eastAsia="Times New Roman" w:hAnsi="Times New Roman" w:cs="Times New Roman"/>
            <w:sz w:val="24"/>
          </w:rPr>
          <w:t xml:space="preserve"> </w:t>
        </w:r>
      </w:ins>
      <w:ins w:id="398" w:author="Timothy Williams" w:date="2012-12-20T11:13:00Z">
        <w:r w:rsidR="002E59E4">
          <w:rPr>
            <w:rFonts w:ascii="Times New Roman" w:eastAsia="Times New Roman" w:hAnsi="Times New Roman" w:cs="Times New Roman"/>
            <w:sz w:val="24"/>
          </w:rPr>
          <w:t>Albeit exceptional, t</w:t>
        </w:r>
      </w:ins>
      <w:ins w:id="399" w:author="Timothy Williams" w:date="2012-11-27T12:02:00Z">
        <w:r w:rsidR="00FD31E7">
          <w:rPr>
            <w:rFonts w:ascii="Times New Roman" w:eastAsia="Times New Roman" w:hAnsi="Times New Roman" w:cs="Times New Roman"/>
            <w:sz w:val="24"/>
          </w:rPr>
          <w:t xml:space="preserve">his </w:t>
        </w:r>
      </w:ins>
      <w:ins w:id="400" w:author="Timothy Williams" w:date="2012-11-27T12:05:00Z">
        <w:r w:rsidR="00A012D4">
          <w:rPr>
            <w:rFonts w:ascii="Times New Roman" w:eastAsia="Times New Roman" w:hAnsi="Times New Roman" w:cs="Times New Roman"/>
            <w:sz w:val="24"/>
          </w:rPr>
          <w:t xml:space="preserve">decoupling of </w:t>
        </w:r>
      </w:ins>
      <w:ins w:id="401" w:author="Sheree Yau" w:date="2012-12-19T19:18:00Z">
        <w:r w:rsidR="004E3C6C" w:rsidRPr="004E3C6C">
          <w:rPr>
            <w:rFonts w:ascii="Times New Roman" w:eastAsia="Times New Roman" w:hAnsi="Times New Roman" w:cs="Times New Roman"/>
            <w:i/>
            <w:sz w:val="24"/>
          </w:rPr>
          <w:t>prkB</w:t>
        </w:r>
      </w:ins>
      <w:ins w:id="402" w:author="Timothy Williams" w:date="2012-11-27T12:05:00Z">
        <w:del w:id="403" w:author="Sheree Yau" w:date="2012-12-19T19:18:00Z">
          <w:r w:rsidR="00A012D4" w:rsidDel="004E3C6C">
            <w:rPr>
              <w:rFonts w:ascii="Times New Roman" w:eastAsia="Times New Roman" w:hAnsi="Times New Roman" w:cs="Times New Roman"/>
              <w:sz w:val="24"/>
            </w:rPr>
            <w:delText>PRK</w:delText>
          </w:r>
        </w:del>
        <w:r w:rsidR="00A012D4">
          <w:rPr>
            <w:rFonts w:ascii="Times New Roman" w:eastAsia="Times New Roman" w:hAnsi="Times New Roman" w:cs="Times New Roman"/>
            <w:sz w:val="24"/>
          </w:rPr>
          <w:t xml:space="preserve"> from Ru</w:t>
        </w:r>
      </w:ins>
      <w:ins w:id="404" w:author="Timothy Williams" w:date="2012-11-27T12:21:00Z">
        <w:r w:rsidR="00A012D4">
          <w:rPr>
            <w:rFonts w:ascii="Times New Roman" w:eastAsia="Times New Roman" w:hAnsi="Times New Roman" w:cs="Times New Roman"/>
            <w:sz w:val="24"/>
          </w:rPr>
          <w:t>B</w:t>
        </w:r>
      </w:ins>
      <w:ins w:id="405" w:author="Timothy Williams" w:date="2012-11-27T12:05:00Z">
        <w:r w:rsidR="00FD31E7">
          <w:rPr>
            <w:rFonts w:ascii="Times New Roman" w:eastAsia="Times New Roman" w:hAnsi="Times New Roman" w:cs="Times New Roman"/>
            <w:sz w:val="24"/>
          </w:rPr>
          <w:t xml:space="preserve">isCO </w:t>
        </w:r>
      </w:ins>
      <w:ins w:id="406" w:author="Timothy Williams" w:date="2012-11-27T12:13:00Z">
        <w:r w:rsidR="00A012D4">
          <w:rPr>
            <w:rFonts w:ascii="Times New Roman" w:eastAsia="Times New Roman" w:hAnsi="Times New Roman" w:cs="Times New Roman"/>
            <w:sz w:val="24"/>
          </w:rPr>
          <w:t xml:space="preserve">involved in </w:t>
        </w:r>
      </w:ins>
      <w:ins w:id="407" w:author="Timothy Williams" w:date="2012-11-27T12:32:00Z">
        <w:del w:id="408" w:author="Sheree Yau" w:date="2012-12-21T15:04:00Z">
          <w:r w:rsidR="00284832" w:rsidDel="006418DA">
            <w:rPr>
              <w:rFonts w:ascii="Times New Roman" w:eastAsia="Times New Roman" w:hAnsi="Times New Roman" w:cs="Times New Roman"/>
              <w:sz w:val="24"/>
            </w:rPr>
            <w:delText>C</w:delText>
          </w:r>
        </w:del>
      </w:ins>
      <w:ins w:id="409" w:author="Sheree Yau" w:date="2012-12-21T15:04:00Z">
        <w:r w:rsidR="006418DA">
          <w:rPr>
            <w:rFonts w:ascii="Times New Roman" w:eastAsia="Times New Roman" w:hAnsi="Times New Roman" w:cs="Times New Roman"/>
            <w:sz w:val="24"/>
          </w:rPr>
          <w:t>carbon</w:t>
        </w:r>
      </w:ins>
      <w:ins w:id="410" w:author="Timothy Williams" w:date="2012-11-27T12:20:00Z">
        <w:r w:rsidR="00A012D4">
          <w:rPr>
            <w:rFonts w:ascii="Times New Roman" w:eastAsia="Times New Roman" w:hAnsi="Times New Roman" w:cs="Times New Roman"/>
            <w:sz w:val="24"/>
          </w:rPr>
          <w:t xml:space="preserve"> fixation </w:t>
        </w:r>
      </w:ins>
      <w:ins w:id="411" w:author="Timothy Williams" w:date="2012-11-27T12:06:00Z">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&amp; Sievert, 2011), </w:t>
        </w:r>
      </w:ins>
      <w:ins w:id="412" w:author="Timothy Williams" w:date="2012-11-27T12:02:00Z">
        <w:r w:rsidR="00FD31E7">
          <w:rPr>
            <w:rFonts w:ascii="Times New Roman" w:eastAsia="Times New Roman" w:hAnsi="Times New Roman" w:cs="Times New Roman"/>
            <w:sz w:val="24"/>
          </w:rPr>
          <w:t>under</w:t>
        </w:r>
      </w:ins>
      <w:ins w:id="413" w:author="Timothy Williams" w:date="2012-11-27T12:06:00Z">
        <w:r w:rsidR="00FD31E7">
          <w:rPr>
            <w:rFonts w:ascii="Times New Roman" w:eastAsia="Times New Roman" w:hAnsi="Times New Roman" w:cs="Times New Roman"/>
            <w:sz w:val="24"/>
          </w:rPr>
          <w:t>mine</w:t>
        </w:r>
      </w:ins>
      <w:ins w:id="414" w:author="Timothy Williams" w:date="2012-11-27T12:02:00Z">
        <w:r w:rsidR="00FD31E7">
          <w:rPr>
            <w:rFonts w:ascii="Times New Roman" w:eastAsia="Times New Roman" w:hAnsi="Times New Roman" w:cs="Times New Roman"/>
            <w:sz w:val="24"/>
          </w:rPr>
          <w:t xml:space="preserve">s the utility of </w:t>
        </w:r>
      </w:ins>
      <w:ins w:id="415" w:author="Sheree Yau" w:date="2012-12-19T19:19:00Z">
        <w:r w:rsidR="004E3C6C" w:rsidRPr="004E3C6C">
          <w:rPr>
            <w:rFonts w:ascii="Times New Roman" w:eastAsia="Times New Roman" w:hAnsi="Times New Roman" w:cs="Times New Roman"/>
            <w:i/>
            <w:sz w:val="24"/>
          </w:rPr>
          <w:t>prkB</w:t>
        </w:r>
      </w:ins>
      <w:ins w:id="416" w:author="Timothy Williams" w:date="2012-11-27T12:02:00Z">
        <w:del w:id="417" w:author="Sheree Yau" w:date="2012-12-19T19:19:00Z">
          <w:r w:rsidR="00FD31E7" w:rsidDel="004E3C6C">
            <w:rPr>
              <w:rFonts w:ascii="Times New Roman" w:eastAsia="Times New Roman" w:hAnsi="Times New Roman" w:cs="Times New Roman"/>
              <w:sz w:val="24"/>
            </w:rPr>
            <w:delText>PRK</w:delText>
          </w:r>
        </w:del>
        <w:r w:rsidR="00FD31E7">
          <w:rPr>
            <w:rFonts w:ascii="Times New Roman" w:eastAsia="Times New Roman" w:hAnsi="Times New Roman" w:cs="Times New Roman"/>
            <w:sz w:val="24"/>
          </w:rPr>
          <w:t xml:space="preserve"> as a marker gene for </w:t>
        </w:r>
      </w:ins>
      <w:ins w:id="418" w:author="Timothy Williams" w:date="2012-11-27T12:20:00Z">
        <w:r w:rsidR="00A012D4">
          <w:rPr>
            <w:rFonts w:ascii="Times New Roman" w:eastAsia="Times New Roman" w:hAnsi="Times New Roman" w:cs="Times New Roman"/>
            <w:sz w:val="24"/>
          </w:rPr>
          <w:t xml:space="preserve">the </w:t>
        </w:r>
        <w:del w:id="419" w:author="Sheree Yau" w:date="2012-12-19T19:20:00Z">
          <w:r w:rsidR="00A012D4" w:rsidDel="004E3C6C">
            <w:rPr>
              <w:rFonts w:ascii="Times New Roman" w:eastAsia="Times New Roman" w:hAnsi="Times New Roman" w:cs="Times New Roman"/>
              <w:sz w:val="24"/>
            </w:rPr>
            <w:delText>CBB</w:delText>
          </w:r>
        </w:del>
      </w:ins>
      <w:ins w:id="420" w:author="Sheree Yau" w:date="2012-12-19T19:20:00Z">
        <w:r w:rsidR="004E3C6C">
          <w:rPr>
            <w:rFonts w:ascii="Times New Roman" w:eastAsia="Times New Roman" w:hAnsi="Times New Roman" w:cs="Times New Roman"/>
            <w:sz w:val="24"/>
          </w:rPr>
          <w:t>Calvin</w:t>
        </w:r>
      </w:ins>
      <w:ins w:id="421" w:author="Timothy Williams" w:date="2012-11-27T12:20:00Z">
        <w:r w:rsidR="00A012D4">
          <w:rPr>
            <w:rFonts w:ascii="Times New Roman" w:eastAsia="Times New Roman" w:hAnsi="Times New Roman" w:cs="Times New Roman"/>
            <w:sz w:val="24"/>
          </w:rPr>
          <w:t xml:space="preserve"> cycle</w:t>
        </w:r>
      </w:ins>
      <w:ins w:id="422" w:author="Timothy Williams" w:date="2012-12-20T11:12:00Z">
        <w:r w:rsidR="002E59E4">
          <w:rPr>
            <w:rFonts w:ascii="Times New Roman" w:eastAsia="Times New Roman" w:hAnsi="Times New Roman" w:cs="Times New Roman"/>
            <w:sz w:val="24"/>
          </w:rPr>
          <w:t xml:space="preserve"> within certain groups</w:t>
        </w:r>
      </w:ins>
      <w:ins w:id="423" w:author="Timothy Williams" w:date="2012-11-27T12:02:00Z">
        <w:r w:rsidR="00FD31E7">
          <w:rPr>
            <w:rFonts w:ascii="Times New Roman" w:eastAsia="Times New Roman" w:hAnsi="Times New Roman" w:cs="Times New Roman"/>
            <w:sz w:val="24"/>
          </w:rPr>
          <w:t>.</w:t>
        </w:r>
      </w:ins>
      <w:ins w:id="424" w:author="Timothy Williams" w:date="2012-11-27T11:48:00Z">
        <w:r w:rsidR="00350BAE">
          <w:rPr>
            <w:rFonts w:ascii="Times New Roman" w:eastAsia="Times New Roman" w:hAnsi="Times New Roman" w:cs="Times New Roman"/>
            <w:sz w:val="24"/>
          </w:rPr>
          <w:t xml:space="preserve"> </w:t>
        </w:r>
      </w:ins>
      <w:ins w:id="425" w:author="Timothy Williams" w:date="2012-11-27T12:19:00Z">
        <w:r w:rsidR="00A012D4">
          <w:rPr>
            <w:rFonts w:ascii="Times New Roman" w:eastAsia="Times New Roman" w:hAnsi="Times New Roman" w:cs="Times New Roman"/>
            <w:sz w:val="24"/>
          </w:rPr>
          <w:t xml:space="preserve">Thus, there is no evidence for autotrophy in Organic Lake </w:t>
        </w:r>
      </w:ins>
      <w:ins w:id="426" w:author="Timothy Williams" w:date="2012-11-27T12:21:00Z">
        <w:r w:rsidR="00A012D4">
          <w:rPr>
            <w:rFonts w:ascii="Times New Roman" w:eastAsia="Times New Roman" w:hAnsi="Times New Roman" w:cs="Times New Roman"/>
            <w:sz w:val="24"/>
          </w:rPr>
          <w:t xml:space="preserve">mediated </w:t>
        </w:r>
      </w:ins>
      <w:ins w:id="427" w:author="Timothy Williams" w:date="2012-11-27T12:19:00Z">
        <w:r w:rsidR="00A012D4">
          <w:rPr>
            <w:rFonts w:ascii="Times New Roman" w:eastAsia="Times New Roman" w:hAnsi="Times New Roman" w:cs="Times New Roman"/>
            <w:sz w:val="24"/>
          </w:rPr>
          <w:t xml:space="preserve">by </w:t>
        </w:r>
        <w:r w:rsidR="00A012D4" w:rsidRP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w:t>
        </w:r>
      </w:ins>
      <w:ins w:id="428" w:author="Timothy Williams" w:date="2012-11-27T12:44:00Z">
        <w:r w:rsidR="00C2609B">
          <w:rPr>
            <w:rFonts w:ascii="Times New Roman" w:eastAsia="Times New Roman" w:hAnsi="Times New Roman" w:cs="Times New Roman"/>
            <w:sz w:val="24"/>
          </w:rPr>
          <w:t xml:space="preserve">   </w:t>
        </w:r>
      </w:ins>
    </w:p>
    <w:p w:rsidR="00F14F8A" w:rsidRDefault="00C2609B" w:rsidP="00017B51">
      <w:pPr>
        <w:pStyle w:val="Normal1"/>
        <w:spacing w:after="0" w:line="240" w:lineRule="auto"/>
        <w:ind w:firstLine="426"/>
        <w:rPr>
          <w:ins w:id="429" w:author="Sheree Yau" w:date="2012-12-17T13:09:00Z"/>
          <w:rFonts w:ascii="Times New Roman" w:eastAsia="Times New Roman" w:hAnsi="Times New Roman" w:cs="Times New Roman"/>
          <w:sz w:val="24"/>
        </w:rPr>
      </w:pPr>
      <w:ins w:id="430" w:author="Timothy Williams" w:date="2012-11-27T12:44:00Z">
        <w:r>
          <w:rPr>
            <w:rFonts w:ascii="Times New Roman" w:eastAsia="Times New Roman" w:hAnsi="Times New Roman" w:cs="Times New Roman"/>
            <w:sz w:val="24"/>
          </w:rPr>
          <w:t xml:space="preserve">Evidence for </w:t>
        </w:r>
      </w:ins>
      <w:ins w:id="431" w:author="Sheree Yau" w:date="2012-12-21T15:04:00Z">
        <w:r w:rsidR="006418DA">
          <w:rPr>
            <w:rFonts w:ascii="Times New Roman" w:eastAsia="Times New Roman" w:hAnsi="Times New Roman" w:cs="Times New Roman"/>
            <w:sz w:val="24"/>
          </w:rPr>
          <w:t>carbon</w:t>
        </w:r>
      </w:ins>
      <w:ins w:id="432" w:author="Timothy Williams" w:date="2012-11-27T12:44:00Z">
        <w:del w:id="433" w:author="Sheree Yau" w:date="2012-12-21T15:04:00Z">
          <w:r w:rsidDel="006418DA">
            <w:rPr>
              <w:rFonts w:ascii="Times New Roman" w:eastAsia="Times New Roman" w:hAnsi="Times New Roman" w:cs="Times New Roman"/>
              <w:sz w:val="24"/>
            </w:rPr>
            <w:delText>C</w:delText>
          </w:r>
        </w:del>
        <w:r>
          <w:rPr>
            <w:rFonts w:ascii="Times New Roman" w:eastAsia="Times New Roman" w:hAnsi="Times New Roman" w:cs="Times New Roman"/>
            <w:sz w:val="24"/>
          </w:rPr>
          <w:t xml:space="preserve"> fixation via the reverse tricarboxylic acid (rTCA) cycle was also indicated</w:t>
        </w:r>
      </w:ins>
      <w:ins w:id="434" w:author="Timothy Williams" w:date="2012-11-27T12:45:00Z">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 xml:space="preserve">genes for ATP citrate lyase </w:t>
        </w:r>
      </w:ins>
      <w:ins w:id="435" w:author="Timothy Williams" w:date="2012-12-20T11:18:00Z">
        <w:r w:rsidR="00CB672C">
          <w:rPr>
            <w:rFonts w:ascii="Times New Roman" w:eastAsia="Times New Roman" w:hAnsi="Times New Roman" w:cs="Times New Roman"/>
            <w:sz w:val="24"/>
          </w:rPr>
          <w:t>(</w:t>
        </w:r>
        <w:r w:rsidR="00CB672C" w:rsidRPr="00CB672C">
          <w:rPr>
            <w:rFonts w:ascii="Times New Roman" w:eastAsia="Times New Roman" w:hAnsi="Times New Roman" w:cs="Times New Roman"/>
            <w:i/>
            <w:sz w:val="24"/>
          </w:rPr>
          <w:t>aclAB</w:t>
        </w:r>
        <w:r w:rsidR="00CB672C">
          <w:rPr>
            <w:rFonts w:ascii="Times New Roman" w:eastAsia="Times New Roman" w:hAnsi="Times New Roman" w:cs="Times New Roman"/>
            <w:sz w:val="24"/>
          </w:rPr>
          <w:t xml:space="preserve">) </w:t>
        </w:r>
      </w:ins>
      <w:ins w:id="436" w:author="Timothy Williams" w:date="2012-11-27T12:45:00Z">
        <w:r>
          <w:rPr>
            <w:rFonts w:ascii="Times New Roman" w:eastAsia="Times New Roman" w:hAnsi="Times New Roman" w:cs="Times New Roman"/>
            <w:sz w:val="24"/>
          </w:rPr>
          <w:t>linked to</w:t>
        </w:r>
      </w:ins>
      <w:ins w:id="437" w:author="Timothy Williams" w:date="2012-11-27T12:44:00Z">
        <w:r>
          <w:rPr>
            <w:rFonts w:ascii="Times New Roman" w:eastAsia="Times New Roman" w:hAnsi="Times New Roman" w:cs="Times New Roman"/>
            <w:sz w:val="24"/>
          </w:rPr>
          <w:t xml:space="preserve"> </w:t>
        </w:r>
      </w:ins>
      <w:ins w:id="438" w:author="Timothy Williams" w:date="2012-11-27T12:45:00Z">
        <w:r>
          <w:rPr>
            <w:rFonts w:ascii="Times New Roman" w:eastAsia="Times New Roman" w:hAnsi="Times New Roman" w:cs="Times New Roman"/>
            <w:sz w:val="24"/>
          </w:rPr>
          <w:t xml:space="preserve">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w:t>
        </w:r>
        <w:commentRangeStart w:id="439"/>
        <w:r>
          <w:rPr>
            <w:rFonts w:ascii="Times New Roman" w:eastAsia="Times New Roman" w:hAnsi="Times New Roman" w:cs="Times New Roman"/>
            <w:sz w:val="24"/>
          </w:rPr>
          <w:t>(Figure S6A</w:t>
        </w:r>
        <w:del w:id="440" w:author="Sheree Yau" w:date="2012-12-03T00:47:00Z">
          <w:r w:rsidDel="009C18EF">
            <w:rPr>
              <w:rFonts w:ascii="Times New Roman" w:eastAsia="Times New Roman" w:hAnsi="Times New Roman" w:cs="Times New Roman"/>
              <w:sz w:val="24"/>
            </w:rPr>
            <w:delText>, Table S4</w:delText>
          </w:r>
        </w:del>
        <w:r>
          <w:rPr>
            <w:rFonts w:ascii="Times New Roman" w:eastAsia="Times New Roman" w:hAnsi="Times New Roman" w:cs="Times New Roman"/>
            <w:sz w:val="24"/>
          </w:rPr>
          <w:t>)</w:t>
        </w:r>
      </w:ins>
      <w:ins w:id="441" w:author="Timothy Williams" w:date="2012-11-27T12:46:00Z">
        <w:r>
          <w:rPr>
            <w:rFonts w:ascii="Times New Roman" w:eastAsia="Times New Roman" w:hAnsi="Times New Roman" w:cs="Times New Roman"/>
            <w:sz w:val="24"/>
          </w:rPr>
          <w:t>.</w:t>
        </w:r>
      </w:ins>
      <w:ins w:id="442" w:author="Timothy Williams" w:date="2012-11-27T12:48:00Z">
        <w:r w:rsidR="00452D35">
          <w:rPr>
            <w:rFonts w:ascii="Times New Roman" w:eastAsia="Times New Roman" w:hAnsi="Times New Roman" w:cs="Times New Roman"/>
            <w:sz w:val="24"/>
          </w:rPr>
          <w:t xml:space="preserve"> </w:t>
        </w:r>
      </w:ins>
      <w:commentRangeEnd w:id="439"/>
      <w:ins w:id="443" w:author="Timothy Williams" w:date="2012-12-20T12:28:00Z">
        <w:r w:rsidR="00C421F1">
          <w:rPr>
            <w:rStyle w:val="CommentReference"/>
            <w:rFonts w:asciiTheme="minorHAnsi" w:eastAsiaTheme="minorEastAsia" w:hAnsiTheme="minorHAnsi" w:cstheme="minorBidi"/>
            <w:color w:val="auto"/>
          </w:rPr>
          <w:commentReference w:id="439"/>
        </w:r>
      </w:ins>
      <w:ins w:id="444" w:author="Timothy Williams" w:date="2012-11-27T12:50:00Z">
        <w:r w:rsidR="00452D35">
          <w:rPr>
            <w:rFonts w:ascii="Times New Roman" w:eastAsia="Times New Roman" w:hAnsi="Times New Roman" w:cs="Times New Roman"/>
            <w:sz w:val="24"/>
          </w:rPr>
          <w:t>In general, t</w:t>
        </w:r>
      </w:ins>
      <w:ins w:id="445" w:author="Timothy Williams" w:date="2012-11-27T12:48:00Z">
        <w:r w:rsidR="00452D35">
          <w:rPr>
            <w:rFonts w:ascii="Times New Roman" w:eastAsia="Times New Roman" w:hAnsi="Times New Roman" w:cs="Times New Roman"/>
            <w:sz w:val="24"/>
          </w:rPr>
          <w:t xml:space="preserve">he rTCA cycle </w:t>
        </w:r>
      </w:ins>
      <w:ins w:id="446" w:author="Timothy Williams" w:date="2012-11-27T12:50:00Z">
        <w:r w:rsidR="00452D35">
          <w:rPr>
            <w:rFonts w:ascii="Times New Roman" w:eastAsia="Times New Roman" w:hAnsi="Times New Roman" w:cs="Times New Roman"/>
            <w:sz w:val="24"/>
          </w:rPr>
          <w:t>is</w:t>
        </w:r>
      </w:ins>
      <w:ins w:id="447" w:author="Timothy Williams" w:date="2012-11-27T12:48:00Z">
        <w:r w:rsidR="00452D35">
          <w:rPr>
            <w:rFonts w:ascii="Times New Roman" w:eastAsia="Times New Roman" w:hAnsi="Times New Roman" w:cs="Times New Roman"/>
            <w:sz w:val="24"/>
          </w:rPr>
          <w:t xml:space="preserve"> restricted to anaerobic </w:t>
        </w:r>
      </w:ins>
      <w:ins w:id="448" w:author="Timothy Williams" w:date="2012-11-27T12:49:00Z">
        <w:r w:rsidR="00452D35">
          <w:rPr>
            <w:rFonts w:ascii="Times New Roman" w:eastAsia="Times New Roman" w:hAnsi="Times New Roman" w:cs="Times New Roman"/>
            <w:sz w:val="24"/>
          </w:rPr>
          <w:t xml:space="preserve">and </w:t>
        </w:r>
      </w:ins>
      <w:ins w:id="449" w:author="Timothy Williams" w:date="2012-11-27T12:48:00Z">
        <w:r w:rsidR="00452D35" w:rsidRPr="00452D35">
          <w:rPr>
            <w:rFonts w:ascii="Times New Roman" w:eastAsia="Times New Roman" w:hAnsi="Times New Roman" w:cs="Times New Roman"/>
            <w:sz w:val="24"/>
          </w:rPr>
          <w:t>microaerophilic bacteria</w:t>
        </w:r>
      </w:ins>
      <w:ins w:id="450" w:author="Timothy Williams" w:date="2012-11-27T15:15:00Z">
        <w:r w:rsidR="00F14F8A">
          <w:rPr>
            <w:rFonts w:ascii="Times New Roman" w:eastAsia="Times New Roman" w:hAnsi="Times New Roman" w:cs="Times New Roman"/>
            <w:sz w:val="24"/>
          </w:rPr>
          <w:t xml:space="preserve"> </w:t>
        </w:r>
      </w:ins>
      <w:ins w:id="451" w:author="Timothy Williams" w:date="2012-11-27T12:48:00Z">
        <w:r w:rsidR="00452D35">
          <w:rPr>
            <w:rFonts w:ascii="Times New Roman" w:eastAsia="Times New Roman" w:hAnsi="Times New Roman" w:cs="Times New Roman"/>
            <w:sz w:val="24"/>
          </w:rPr>
          <w:t>(Hügler &amp; Sievert, 2011)</w:t>
        </w:r>
      </w:ins>
      <w:ins w:id="452" w:author="Timothy Williams" w:date="2012-11-27T15:15:00Z">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del w:id="453" w:author="Sheree Yau" w:date="2012-12-02T23:52:00Z">
          <w:r w:rsidR="00F14F8A" w:rsidDel="0073265C">
            <w:rPr>
              <w:rFonts w:ascii="Times New Roman" w:eastAsia="Times New Roman" w:hAnsi="Times New Roman" w:cs="Times New Roman"/>
              <w:sz w:val="24"/>
            </w:rPr>
            <w:delText xml:space="preserve">most anoxic </w:delText>
          </w:r>
        </w:del>
        <w:del w:id="454" w:author="Sheree Yau" w:date="2012-12-02T23:53:00Z">
          <w:r w:rsidR="00F14F8A" w:rsidDel="0073265C">
            <w:rPr>
              <w:rFonts w:ascii="Times New Roman" w:eastAsia="Times New Roman" w:hAnsi="Times New Roman" w:cs="Times New Roman"/>
              <w:sz w:val="24"/>
            </w:rPr>
            <w:delText xml:space="preserve">part of the </w:delText>
          </w:r>
        </w:del>
      </w:ins>
      <w:ins w:id="455" w:author="Sheree Yau" w:date="2012-12-03T00:50:00Z">
        <w:r w:rsidR="009C18EF">
          <w:rPr>
            <w:rFonts w:ascii="Times New Roman" w:eastAsia="Times New Roman" w:hAnsi="Times New Roman" w:cs="Times New Roman"/>
            <w:sz w:val="24"/>
          </w:rPr>
          <w:t xml:space="preserve">in the </w:t>
        </w:r>
      </w:ins>
      <w:ins w:id="456" w:author="Timothy Williams" w:date="2012-11-27T15:15:00Z">
        <w:r w:rsidR="00F14F8A">
          <w:rPr>
            <w:rFonts w:ascii="Times New Roman" w:eastAsia="Times New Roman" w:hAnsi="Times New Roman" w:cs="Times New Roman"/>
            <w:sz w:val="24"/>
          </w:rPr>
          <w:t>lake</w:t>
        </w:r>
      </w:ins>
      <w:ins w:id="457" w:author="Sheree Yau" w:date="2012-12-03T00:50:00Z">
        <w:r w:rsidR="009C18EF">
          <w:rPr>
            <w:rFonts w:ascii="Times New Roman" w:eastAsia="Times New Roman" w:hAnsi="Times New Roman" w:cs="Times New Roman"/>
            <w:sz w:val="24"/>
          </w:rPr>
          <w:t xml:space="preserve"> bottom where oxygen is </w:t>
        </w:r>
        <w:r w:rsidR="009C18EF">
          <w:rPr>
            <w:rFonts w:ascii="Times New Roman" w:eastAsia="Times New Roman" w:hAnsi="Times New Roman" w:cs="Times New Roman"/>
            <w:sz w:val="24"/>
          </w:rPr>
          <w:lastRenderedPageBreak/>
          <w:t>lowest</w:t>
        </w:r>
      </w:ins>
      <w:ins w:id="458" w:author="Timothy Williams" w:date="2012-11-28T16:13:00Z">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ins>
      <w:ins w:id="459" w:author="Timothy Williams" w:date="2012-11-27T12:49:00Z">
        <w:r w:rsidR="00452D35">
          <w:rPr>
            <w:rFonts w:ascii="Times New Roman" w:eastAsia="Times New Roman" w:hAnsi="Times New Roman" w:cs="Times New Roman"/>
            <w:sz w:val="24"/>
          </w:rPr>
          <w:t xml:space="preserve"> </w:t>
        </w:r>
      </w:ins>
      <w:ins w:id="460" w:author="Timothy Williams" w:date="2012-11-27T12:43:00Z">
        <w:r>
          <w:rPr>
            <w:rFonts w:ascii="Times New Roman" w:eastAsia="Times New Roman" w:hAnsi="Times New Roman" w:cs="Times New Roman"/>
            <w:sz w:val="24"/>
          </w:rPr>
          <w:t xml:space="preserve">Anaerobic </w:t>
        </w:r>
      </w:ins>
      <w:del w:id="461" w:author="Timothy Williams" w:date="2012-11-27T12:37:00Z">
        <w:r w:rsidR="00C45D27" w:rsidDel="00284832">
          <w:rPr>
            <w:rFonts w:ascii="Times New Roman" w:eastAsia="Times New Roman" w:hAnsi="Times New Roman" w:cs="Times New Roman"/>
            <w:sz w:val="24"/>
          </w:rPr>
          <w:delText xml:space="preserve">Anaerobic </w:delText>
        </w:r>
      </w:del>
      <w:r w:rsidR="00C45D27">
        <w:rPr>
          <w:rFonts w:ascii="Times New Roman" w:eastAsia="Times New Roman" w:hAnsi="Times New Roman" w:cs="Times New Roman"/>
          <w:sz w:val="24"/>
        </w:rPr>
        <w:t>C fixation was represented by potential for the Wood-Ljungdahl (WL</w:t>
      </w:r>
      <w:ins w:id="462" w:author="Timothy Williams" w:date="2012-11-27T12:43:00Z">
        <w:r>
          <w:rPr>
            <w:rFonts w:ascii="Times New Roman" w:eastAsia="Times New Roman" w:hAnsi="Times New Roman" w:cs="Times New Roman"/>
            <w:sz w:val="24"/>
          </w:rPr>
          <w:t>; or reductive acetyl-CoA</w:t>
        </w:r>
      </w:ins>
      <w:r w:rsidR="00C45D27">
        <w:rPr>
          <w:rFonts w:ascii="Times New Roman" w:eastAsia="Times New Roman" w:hAnsi="Times New Roman" w:cs="Times New Roman"/>
          <w:sz w:val="24"/>
        </w:rPr>
        <w:t>) pathway</w:t>
      </w:r>
      <w:ins w:id="463" w:author="Timothy Williams" w:date="2012-12-20T12:15:00Z">
        <w:r w:rsidR="00545CFF">
          <w:rPr>
            <w:rFonts w:ascii="Times New Roman" w:eastAsia="Times New Roman" w:hAnsi="Times New Roman" w:cs="Times New Roman"/>
            <w:sz w:val="24"/>
          </w:rPr>
          <w:t xml:space="preserve"> </w:t>
        </w:r>
      </w:ins>
      <w:del w:id="464" w:author="Sheree Yau" w:date="2012-12-05T18:04:00Z">
        <w:r w:rsidR="00C45D27" w:rsidDel="005F1F2F">
          <w:rPr>
            <w:rFonts w:ascii="Times New Roman" w:eastAsia="Times New Roman" w:hAnsi="Times New Roman" w:cs="Times New Roman"/>
            <w:sz w:val="24"/>
          </w:rPr>
          <w:delText xml:space="preserve">, </w:delText>
        </w:r>
      </w:del>
      <w:r w:rsidR="00C45D27">
        <w:rPr>
          <w:rFonts w:ascii="Times New Roman" w:eastAsia="Times New Roman" w:hAnsi="Times New Roman" w:cs="Times New Roman"/>
          <w:sz w:val="24"/>
        </w:rPr>
        <w:t xml:space="preserve">(Figure </w:t>
      </w:r>
      <w:del w:id="465" w:author="Sheree Yau" w:date="2012-12-17T13:07:00Z">
        <w:r w:rsidR="00C45D27" w:rsidDel="007F5065">
          <w:rPr>
            <w:rFonts w:ascii="Times New Roman" w:eastAsia="Times New Roman" w:hAnsi="Times New Roman" w:cs="Times New Roman"/>
            <w:sz w:val="24"/>
          </w:rPr>
          <w:delText>S6A</w:delText>
        </w:r>
      </w:del>
      <w:ins w:id="466" w:author="Sheree Yau" w:date="2012-12-17T13:07:00Z">
        <w:r w:rsidR="007F5065">
          <w:rPr>
            <w:rFonts w:ascii="Times New Roman" w:eastAsia="Times New Roman" w:hAnsi="Times New Roman" w:cs="Times New Roman"/>
            <w:sz w:val="24"/>
          </w:rPr>
          <w:t>4A</w:t>
        </w:r>
      </w:ins>
      <w:r w:rsidR="00C45D27">
        <w:rPr>
          <w:rFonts w:ascii="Times New Roman" w:eastAsia="Times New Roman" w:hAnsi="Times New Roman" w:cs="Times New Roman"/>
          <w:sz w:val="24"/>
        </w:rPr>
        <w:t>). WL-mediated carbon</w:t>
      </w:r>
      <w:del w:id="467" w:author="Timothy Williams" w:date="2012-11-27T12:33:00Z">
        <w:r w:rsidR="00C45D27" w:rsidDel="00284832">
          <w:rPr>
            <w:rFonts w:ascii="Times New Roman" w:eastAsia="Times New Roman" w:hAnsi="Times New Roman" w:cs="Times New Roman"/>
            <w:sz w:val="24"/>
          </w:rPr>
          <w:delText xml:space="preserve"> </w:delText>
        </w:r>
      </w:del>
      <w:ins w:id="468" w:author="Timothy Williams" w:date="2012-11-27T12:33:00Z">
        <w:del w:id="469" w:author="Sheree Yau" w:date="2012-12-21T15:04:00Z">
          <w:r w:rsidR="00284832" w:rsidDel="006418DA">
            <w:rPr>
              <w:rFonts w:ascii="Times New Roman" w:eastAsia="Times New Roman" w:hAnsi="Times New Roman" w:cs="Times New Roman"/>
              <w:sz w:val="24"/>
            </w:rPr>
            <w:delText>C</w:delText>
          </w:r>
        </w:del>
        <w:r w:rsidR="00284832">
          <w:rPr>
            <w:rFonts w:ascii="Times New Roman" w:eastAsia="Times New Roman" w:hAnsi="Times New Roman" w:cs="Times New Roman"/>
            <w:sz w:val="24"/>
          </w:rPr>
          <w:t xml:space="preserve"> </w:t>
        </w:r>
      </w:ins>
      <w:r w:rsidR="00C45D27">
        <w:rPr>
          <w:rFonts w:ascii="Times New Roman" w:eastAsia="Times New Roman" w:hAnsi="Times New Roman" w:cs="Times New Roman"/>
          <w:sz w:val="24"/>
        </w:rPr>
        <w:t>fixation</w:t>
      </w:r>
      <w:ins w:id="470" w:author="Timothy Williams" w:date="2012-11-27T12:42:00Z">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ins>
      <w:r w:rsidR="00C45D27">
        <w:rPr>
          <w:rFonts w:ascii="Times New Roman" w:eastAsia="Times New Roman" w:hAnsi="Times New Roman" w:cs="Times New Roman"/>
          <w:sz w:val="24"/>
        </w:rPr>
        <w:t xml:space="preserve"> </w:t>
      </w:r>
      <w:ins w:id="471" w:author="Timothy Williams" w:date="2012-11-27T12:42:00Z">
        <w:r>
          <w:rPr>
            <w:rFonts w:ascii="Times New Roman" w:eastAsia="Times New Roman" w:hAnsi="Times New Roman" w:cs="Times New Roman"/>
            <w:sz w:val="24"/>
          </w:rPr>
          <w:t xml:space="preserve">is the key enzyme, </w:t>
        </w:r>
      </w:ins>
      <w:r w:rsidR="00C45D27">
        <w:rPr>
          <w:rFonts w:ascii="Times New Roman" w:eastAsia="Times New Roman" w:hAnsi="Times New Roman" w:cs="Times New Roman"/>
          <w:sz w:val="24"/>
        </w:rPr>
        <w:t xml:space="preserve">was linked to </w:t>
      </w:r>
      <w:ins w:id="472" w:author="Timothy Williams" w:date="2012-11-27T12:42:00Z">
        <w:del w:id="473" w:author="Sheree Yau" w:date="2012-12-19T19:54:00Z">
          <w:r w:rsidRPr="00C2609B" w:rsidDel="00F74579">
            <w:rPr>
              <w:rFonts w:ascii="Times New Roman" w:eastAsia="Times New Roman" w:hAnsi="Times New Roman" w:cs="Times New Roman"/>
              <w:i/>
              <w:sz w:val="24"/>
            </w:rPr>
            <w:delText>C</w:delText>
          </w:r>
        </w:del>
      </w:ins>
      <w:ins w:id="474" w:author="Sheree Yau" w:date="2012-12-19T19:55:00Z">
        <w:r w:rsidR="00F74579">
          <w:rPr>
            <w:rFonts w:ascii="Times New Roman" w:eastAsia="Times New Roman" w:hAnsi="Times New Roman" w:cs="Times New Roman"/>
            <w:i/>
            <w:sz w:val="24"/>
          </w:rPr>
          <w:t>Firmicutes</w:t>
        </w:r>
      </w:ins>
      <w:ins w:id="475" w:author="Timothy Williams" w:date="2012-11-27T12:42:00Z">
        <w:del w:id="476" w:author="Sheree Yau" w:date="2012-12-19T19:55:00Z">
          <w:r w:rsidRPr="00C2609B" w:rsidDel="00F74579">
            <w:rPr>
              <w:rFonts w:ascii="Times New Roman" w:eastAsia="Times New Roman" w:hAnsi="Times New Roman" w:cs="Times New Roman"/>
              <w:i/>
              <w:sz w:val="24"/>
            </w:rPr>
            <w:delText>lostridia</w:delText>
          </w:r>
        </w:del>
        <w:r>
          <w:rPr>
            <w:rFonts w:ascii="Times New Roman" w:eastAsia="Times New Roman" w:hAnsi="Times New Roman" w:cs="Times New Roman"/>
            <w:sz w:val="24"/>
          </w:rPr>
          <w:t xml:space="preserve"> and </w:t>
        </w:r>
      </w:ins>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&amp; Sievert, 2011). </w:t>
      </w:r>
    </w:p>
    <w:p w:rsidR="007F5065" w:rsidRDefault="007F5065" w:rsidP="007F5065">
      <w:pPr>
        <w:pStyle w:val="Normal1"/>
        <w:spacing w:after="0" w:line="240" w:lineRule="auto"/>
        <w:ind w:firstLine="426"/>
        <w:rPr>
          <w:ins w:id="477" w:author="Timothy Williams" w:date="2012-11-27T15:22:00Z"/>
          <w:rFonts w:ascii="Times New Roman" w:eastAsia="Times New Roman" w:hAnsi="Times New Roman" w:cs="Times New Roman"/>
          <w:sz w:val="24"/>
        </w:rPr>
      </w:pPr>
      <w:ins w:id="478" w:author="Sheree Yau" w:date="2012-12-17T13:10:00Z">
        <w:r>
          <w:rPr>
            <w:rFonts w:ascii="Times New Roman" w:eastAsia="Times New Roman" w:hAnsi="Times New Roman" w:cs="Times New Roman"/>
            <w:sz w:val="24"/>
          </w:rPr>
          <w:t xml:space="preserve">Potential for carbon loss </w:t>
        </w:r>
      </w:ins>
      <w:ins w:id="479" w:author="Sheree Yau" w:date="2012-12-17T13:12:00Z">
        <w:r>
          <w:rPr>
            <w:rFonts w:ascii="Times New Roman" w:eastAsia="Times New Roman" w:hAnsi="Times New Roman" w:cs="Times New Roman"/>
            <w:sz w:val="24"/>
          </w:rPr>
          <w:t xml:space="preserve">by via respiration </w:t>
        </w:r>
      </w:ins>
      <w:ins w:id="480" w:author="Sheree Yau" w:date="2012-12-17T13:10:00Z">
        <w:r>
          <w:rPr>
            <w:rFonts w:ascii="Times New Roman" w:eastAsia="Times New Roman" w:hAnsi="Times New Roman" w:cs="Times New Roman"/>
            <w:sz w:val="24"/>
          </w:rPr>
          <w:t xml:space="preserve">as was indicated by </w:t>
        </w:r>
      </w:ins>
      <w:ins w:id="481" w:author="Sheree Yau" w:date="2012-12-17T13:11:00Z">
        <w:r>
          <w:rPr>
            <w:rFonts w:ascii="Times New Roman" w:eastAsia="Times New Roman" w:hAnsi="Times New Roman" w:cs="Times New Roman"/>
            <w:sz w:val="24"/>
          </w:rPr>
          <w:t xml:space="preserve">an abundance of </w:t>
        </w:r>
      </w:ins>
      <w:ins w:id="482" w:author="Timothy Williams" w:date="2012-12-20T11:19:00Z">
        <w:r w:rsidR="0021192A">
          <w:rPr>
            <w:rFonts w:ascii="Times New Roman" w:eastAsia="Times New Roman" w:hAnsi="Times New Roman" w:cs="Times New Roman"/>
            <w:sz w:val="24"/>
          </w:rPr>
          <w:t xml:space="preserve">cytochrome C </w:t>
        </w:r>
      </w:ins>
      <w:ins w:id="483" w:author="Sheree Yau" w:date="2012-12-17T13:11:00Z">
        <w:r>
          <w:rPr>
            <w:rFonts w:ascii="Times New Roman" w:eastAsia="Times New Roman" w:hAnsi="Times New Roman" w:cs="Times New Roman"/>
            <w:sz w:val="24"/>
          </w:rPr>
          <w:t>oxidase genes (</w:t>
        </w:r>
        <w:r>
          <w:rPr>
            <w:rFonts w:ascii="Times New Roman" w:eastAsia="Times New Roman" w:hAnsi="Times New Roman" w:cs="Times New Roman"/>
            <w:i/>
            <w:sz w:val="24"/>
          </w:rPr>
          <w:t>cox</w:t>
        </w:r>
      </w:ins>
      <w:ins w:id="484" w:author="Sheree Yau" w:date="2012-12-19T19:55:00Z">
        <w:r w:rsidR="00F74579">
          <w:rPr>
            <w:rFonts w:ascii="Times New Roman" w:eastAsia="Times New Roman" w:hAnsi="Times New Roman" w:cs="Times New Roman"/>
            <w:i/>
            <w:sz w:val="24"/>
          </w:rPr>
          <w:t>AC</w:t>
        </w:r>
      </w:ins>
      <w:ins w:id="485" w:author="Sheree Yau" w:date="2012-12-17T13:11:00Z">
        <w:r>
          <w:rPr>
            <w:rFonts w:ascii="Times New Roman" w:eastAsia="Times New Roman" w:hAnsi="Times New Roman" w:cs="Times New Roman"/>
            <w:sz w:val="24"/>
          </w:rPr>
          <w:t>) throughout the water column.</w:t>
        </w:r>
      </w:ins>
      <w:ins w:id="486" w:author="Sheree Yau" w:date="2012-12-17T13:09:00Z">
        <w:r>
          <w:rPr>
            <w:rFonts w:ascii="Times New Roman" w:eastAsia="Times New Roman" w:hAnsi="Times New Roman" w:cs="Times New Roman"/>
            <w:sz w:val="24"/>
          </w:rPr>
          <w:t xml:space="preserve"> In the deep zone, potential for fermentation was greatest at 6.5 m (Figure 4A) and likely the main biological activity that was occurring at that depth. Fermentation was indicated by the marker gene lactate dehydrogenase (</w:t>
        </w:r>
        <w:r w:rsidRPr="003170D5">
          <w:rPr>
            <w:rFonts w:ascii="Times New Roman" w:eastAsia="Times New Roman" w:hAnsi="Times New Roman" w:cs="Times New Roman"/>
            <w:i/>
            <w:sz w:val="24"/>
          </w:rPr>
          <w:t>ldh</w:t>
        </w:r>
        <w:r>
          <w:rPr>
            <w:rFonts w:ascii="Times New Roman" w:eastAsia="Times New Roman" w:hAnsi="Times New Roman" w:cs="Times New Roman"/>
            <w:sz w:val="24"/>
          </w:rPr>
          <w:t xml:space="preserve">) that competes for pyruvate at the acetate-lactate branch point. These genes were linked to </w:t>
        </w:r>
      </w:ins>
      <w:ins w:id="487" w:author="Sheree Yau" w:date="2012-12-17T16:20:00Z">
        <w:r w:rsidR="0026047B">
          <w:rPr>
            <w:rFonts w:ascii="Times New Roman" w:eastAsia="Times New Roman" w:hAnsi="Times New Roman" w:cs="Times New Roman"/>
            <w:i/>
            <w:sz w:val="24"/>
          </w:rPr>
          <w:t>Firmicutes</w:t>
        </w:r>
      </w:ins>
      <w:ins w:id="488" w:author="Sheree Yau" w:date="2012-12-17T13:09:00Z">
        <w:r>
          <w:rPr>
            <w:rFonts w:ascii="Times New Roman" w:eastAsia="Times New Roman" w:hAnsi="Times New Roman" w:cs="Times New Roman"/>
            <w:sz w:val="24"/>
          </w:rPr>
          <w:t xml:space="preserve"> (Table 2)</w:t>
        </w:r>
      </w:ins>
      <w:ins w:id="489" w:author="Sheree Yau" w:date="2012-12-17T16:49:00Z">
        <w:r w:rsidR="00197FC2">
          <w:rPr>
            <w:rFonts w:ascii="Times New Roman" w:eastAsia="Times New Roman" w:hAnsi="Times New Roman" w:cs="Times New Roman"/>
            <w:sz w:val="24"/>
          </w:rPr>
          <w:t>,</w:t>
        </w:r>
      </w:ins>
      <w:ins w:id="490" w:author="Sheree Yau" w:date="2012-12-17T16:21:00Z">
        <w:r w:rsidR="00197FC2">
          <w:rPr>
            <w:rFonts w:ascii="Times New Roman" w:eastAsia="Times New Roman" w:hAnsi="Times New Roman" w:cs="Times New Roman"/>
            <w:sz w:val="24"/>
          </w:rPr>
          <w:t xml:space="preserve"> </w:t>
        </w:r>
      </w:ins>
      <w:ins w:id="491" w:author="Sheree Yau" w:date="2012-12-17T16:50:00Z">
        <w:r w:rsidR="00197FC2">
          <w:rPr>
            <w:rFonts w:ascii="Times New Roman" w:eastAsia="Times New Roman" w:hAnsi="Times New Roman" w:cs="Times New Roman"/>
            <w:sz w:val="24"/>
          </w:rPr>
          <w:t xml:space="preserve">which </w:t>
        </w:r>
      </w:ins>
      <w:ins w:id="492" w:author="Sheree Yau" w:date="2012-12-17T16:51:00Z">
        <w:r w:rsidR="00197FC2">
          <w:rPr>
            <w:rFonts w:ascii="Times New Roman" w:eastAsia="Times New Roman" w:hAnsi="Times New Roman" w:cs="Times New Roman"/>
            <w:sz w:val="24"/>
          </w:rPr>
          <w:t>was only</w:t>
        </w:r>
      </w:ins>
      <w:ins w:id="493" w:author="Sheree Yau" w:date="2012-12-17T16:50:00Z">
        <w:r w:rsidR="00197FC2">
          <w:rPr>
            <w:rFonts w:ascii="Times New Roman" w:eastAsia="Times New Roman" w:hAnsi="Times New Roman" w:cs="Times New Roman"/>
            <w:sz w:val="24"/>
          </w:rPr>
          <w:t xml:space="preserve"> present at 6.5 m </w:t>
        </w:r>
      </w:ins>
      <w:ins w:id="494" w:author="Sheree Yau" w:date="2012-12-17T16:51:00Z">
        <w:r w:rsidR="00197FC2">
          <w:rPr>
            <w:rFonts w:ascii="Times New Roman" w:eastAsia="Times New Roman" w:hAnsi="Times New Roman" w:cs="Times New Roman"/>
            <w:sz w:val="24"/>
          </w:rPr>
          <w:t xml:space="preserve">and represented </w:t>
        </w:r>
      </w:ins>
      <w:ins w:id="495" w:author="Sheree Yau" w:date="2012-12-17T16:50:00Z">
        <w:r w:rsidR="00197FC2">
          <w:rPr>
            <w:rFonts w:ascii="Times New Roman" w:eastAsia="Times New Roman" w:hAnsi="Times New Roman" w:cs="Times New Roman"/>
            <w:sz w:val="24"/>
          </w:rPr>
          <w:t xml:space="preserve">by the classes </w:t>
        </w:r>
        <w:r w:rsidR="00197FC2">
          <w:rPr>
            <w:rFonts w:ascii="Times New Roman" w:eastAsia="Times New Roman" w:hAnsi="Times New Roman" w:cs="Times New Roman"/>
            <w:i/>
            <w:sz w:val="24"/>
          </w:rPr>
          <w:t xml:space="preserve">Clostridia </w:t>
        </w:r>
        <w:r w:rsidR="00197FC2">
          <w:rPr>
            <w:rFonts w:ascii="Times New Roman" w:eastAsia="Times New Roman" w:hAnsi="Times New Roman" w:cs="Times New Roman"/>
            <w:sz w:val="24"/>
          </w:rPr>
          <w:t xml:space="preserve">and </w:t>
        </w:r>
        <w:r w:rsidR="00197FC2">
          <w:rPr>
            <w:rFonts w:ascii="Times New Roman" w:eastAsia="Times New Roman" w:hAnsi="Times New Roman" w:cs="Times New Roman"/>
            <w:i/>
            <w:sz w:val="24"/>
          </w:rPr>
          <w:t>Bacilli</w:t>
        </w:r>
      </w:ins>
      <w:ins w:id="496" w:author="Sheree Yau" w:date="2012-12-17T16:21:00Z">
        <w:r w:rsidR="00197FC2">
          <w:rPr>
            <w:rFonts w:ascii="Times New Roman" w:eastAsia="Times New Roman" w:hAnsi="Times New Roman" w:cs="Times New Roman"/>
            <w:sz w:val="24"/>
          </w:rPr>
          <w:t xml:space="preserve"> (Figure 2A)</w:t>
        </w:r>
      </w:ins>
      <w:ins w:id="497" w:author="Sheree Yau" w:date="2012-12-17T16:47:00Z">
        <w:r w:rsidR="00197FC2">
          <w:rPr>
            <w:rFonts w:ascii="Times New Roman" w:eastAsia="Times New Roman" w:hAnsi="Times New Roman" w:cs="Times New Roman"/>
            <w:sz w:val="24"/>
          </w:rPr>
          <w:t xml:space="preserve">. As </w:t>
        </w:r>
      </w:ins>
      <w:ins w:id="498" w:author="Sheree Yau" w:date="2012-12-17T13:09:00Z">
        <w:r>
          <w:rPr>
            <w:rFonts w:ascii="Times New Roman" w:eastAsia="Times New Roman" w:hAnsi="Times New Roman" w:cs="Times New Roman"/>
            <w:sz w:val="24"/>
          </w:rPr>
          <w:t xml:space="preserve">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ins>
      <w:ins w:id="499" w:author="Sheree Yau" w:date="2012-12-17T16:47:00Z">
        <w:r w:rsidR="00197FC2">
          <w:rPr>
            <w:rFonts w:ascii="Times New Roman" w:eastAsia="Times New Roman" w:hAnsi="Times New Roman" w:cs="Times New Roman"/>
            <w:sz w:val="24"/>
          </w:rPr>
          <w:t xml:space="preserve">also </w:t>
        </w:r>
      </w:ins>
      <w:ins w:id="500" w:author="Sheree Yau" w:date="2012-12-17T13:09:00Z">
        <w:r>
          <w:rPr>
            <w:rFonts w:ascii="Times New Roman" w:eastAsia="Times New Roman" w:hAnsi="Times New Roman" w:cs="Times New Roman"/>
            <w:sz w:val="24"/>
          </w:rPr>
          <w:t xml:space="preserve">has relatively high abundance in this zone </w:t>
        </w:r>
      </w:ins>
      <w:ins w:id="501" w:author="Sheree Yau" w:date="2012-12-17T16:52:00Z">
        <w:r w:rsidR="00197FC2">
          <w:rPr>
            <w:rFonts w:ascii="Times New Roman" w:eastAsia="Times New Roman" w:hAnsi="Times New Roman" w:cs="Times New Roman"/>
            <w:sz w:val="24"/>
          </w:rPr>
          <w:t>(Figure 2A</w:t>
        </w:r>
        <w:proofErr w:type="gramStart"/>
        <w:r w:rsidR="00197FC2">
          <w:rPr>
            <w:rFonts w:ascii="Times New Roman" w:eastAsia="Times New Roman" w:hAnsi="Times New Roman" w:cs="Times New Roman"/>
            <w:sz w:val="24"/>
          </w:rPr>
          <w:t>)</w:t>
        </w:r>
      </w:ins>
      <w:ins w:id="502" w:author="Sheree Yau" w:date="2012-12-17T13:09:00Z">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sidR="00197FC2">
          <w:rPr>
            <w:rFonts w:ascii="Times New Roman" w:eastAsia="Times New Roman" w:hAnsi="Times New Roman" w:cs="Times New Roman"/>
            <w:sz w:val="24"/>
          </w:rPr>
          <w:t xml:space="preserve"> above)</w:t>
        </w:r>
      </w:ins>
      <w:ins w:id="503" w:author="Sheree Yau" w:date="2012-12-17T16:47:00Z">
        <w:r w:rsidR="00197FC2">
          <w:rPr>
            <w:rFonts w:ascii="Times New Roman" w:eastAsia="Times New Roman" w:hAnsi="Times New Roman" w:cs="Times New Roman"/>
            <w:sz w:val="24"/>
          </w:rPr>
          <w:t xml:space="preserve">, </w:t>
        </w:r>
      </w:ins>
      <w:ins w:id="504" w:author="Sheree Yau" w:date="2012-12-17T13:09:00Z">
        <w:r>
          <w:rPr>
            <w:rFonts w:ascii="Times New Roman" w:eastAsia="Times New Roman" w:hAnsi="Times New Roman" w:cs="Times New Roman"/>
            <w:sz w:val="24"/>
          </w:rPr>
          <w:t xml:space="preserve">there is circumstantial evidence that RF3 possesses fermentative metabolism and may </w:t>
        </w:r>
      </w:ins>
      <w:ins w:id="505" w:author="Timothy Williams" w:date="2012-12-20T11:20:00Z">
        <w:r w:rsidR="003C59EF">
          <w:rPr>
            <w:rFonts w:ascii="Times New Roman" w:eastAsia="Times New Roman" w:hAnsi="Times New Roman" w:cs="Times New Roman"/>
            <w:sz w:val="24"/>
          </w:rPr>
          <w:t xml:space="preserve">therefore </w:t>
        </w:r>
      </w:ins>
      <w:ins w:id="506" w:author="Sheree Yau" w:date="2012-12-17T13:09:00Z">
        <w:r>
          <w:rPr>
            <w:rFonts w:ascii="Times New Roman" w:eastAsia="Times New Roman" w:hAnsi="Times New Roman" w:cs="Times New Roman"/>
            <w:sz w:val="24"/>
          </w:rPr>
          <w:t xml:space="preserve">play an important ecological role in Organic Lake by degrading high molecular weight compounds to organic acids that other organisms could utilize. Assimilation of fermentation products </w:t>
        </w:r>
      </w:ins>
      <w:ins w:id="507" w:author="Timothy Williams" w:date="2012-12-20T11:20:00Z">
        <w:r w:rsidR="003C59EF">
          <w:rPr>
            <w:rFonts w:ascii="Times New Roman" w:eastAsia="Times New Roman" w:hAnsi="Times New Roman" w:cs="Times New Roman"/>
            <w:sz w:val="24"/>
          </w:rPr>
          <w:t xml:space="preserve">appears to </w:t>
        </w:r>
      </w:ins>
      <w:ins w:id="508" w:author="Sheree Yau" w:date="2012-12-17T13:09:00Z">
        <w:del w:id="509" w:author="Timothy Williams" w:date="2012-12-20T11:20:00Z">
          <w:r w:rsidDel="003C59EF">
            <w:rPr>
              <w:rFonts w:ascii="Times New Roman" w:eastAsia="Times New Roman" w:hAnsi="Times New Roman" w:cs="Times New Roman"/>
              <w:sz w:val="24"/>
            </w:rPr>
            <w:delText xml:space="preserve">may </w:delText>
          </w:r>
        </w:del>
        <w:r>
          <w:rPr>
            <w:rFonts w:ascii="Times New Roman" w:eastAsia="Times New Roman" w:hAnsi="Times New Roman" w:cs="Times New Roman"/>
            <w:sz w:val="24"/>
          </w:rPr>
          <w:t xml:space="preserve">play a greater role in Organic Lake rather than complete anaerobic oxidation involving methanogens or sulfate-reducing bacteria; the former were absent and the latter were present in low abundance (Figure 2A, 2C). </w:t>
        </w:r>
      </w:ins>
    </w:p>
    <w:p w:rsidR="00D20D0A" w:rsidRDefault="00D20D0A" w:rsidP="00D20D0A">
      <w:pPr>
        <w:pStyle w:val="Normal1"/>
        <w:spacing w:after="0" w:line="240" w:lineRule="auto"/>
        <w:ind w:firstLine="426"/>
        <w:rPr>
          <w:ins w:id="510" w:author="Sheree Yau" w:date="2012-12-03T01:35:00Z"/>
          <w:rFonts w:ascii="Times New Roman" w:eastAsia="Times New Roman" w:hAnsi="Times New Roman" w:cs="Times New Roman"/>
          <w:sz w:val="24"/>
        </w:rPr>
      </w:pPr>
      <w:ins w:id="511" w:author="Sheree Yau" w:date="2012-12-03T01:35:00Z">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Figure S6A)</w:t>
        </w:r>
      </w:ins>
      <w:ins w:id="512" w:author="Sheree Yau" w:date="2012-12-03T11:44:00Z">
        <w:r w:rsidR="001A376A">
          <w:rPr>
            <w:rFonts w:ascii="Times New Roman" w:eastAsia="Times New Roman" w:hAnsi="Times New Roman" w:cs="Times New Roman"/>
            <w:sz w:val="24"/>
          </w:rPr>
          <w:t xml:space="preserve">, which is </w:t>
        </w:r>
      </w:ins>
      <w:ins w:id="513" w:author="Sheree Yau" w:date="2012-12-03T01:35:00Z">
        <w:r>
          <w:rPr>
            <w:rFonts w:ascii="Times New Roman" w:eastAsia="Times New Roman" w:hAnsi="Times New Roman" w:cs="Times New Roman"/>
            <w:sz w:val="24"/>
          </w:rPr>
          <w:t>used to generate energy for lithoheterotrophic growth (Moran &amp; Miller, 2007)</w:t>
        </w:r>
      </w:ins>
      <w:ins w:id="514" w:author="Sheree Yau" w:date="2012-12-09T22:38:00Z">
        <w:r w:rsidR="00F70AFB">
          <w:rPr>
            <w:rFonts w:ascii="Times New Roman" w:eastAsia="Times New Roman" w:hAnsi="Times New Roman" w:cs="Times New Roman"/>
            <w:sz w:val="24"/>
          </w:rPr>
          <w:t>,</w:t>
        </w:r>
      </w:ins>
      <w:ins w:id="515" w:author="Sheree Yau" w:date="2012-12-03T01:35:00Z">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ins>
      <w:ins w:id="516" w:author="Sheree Yau" w:date="2012-12-05T18:04:00Z">
        <w:r w:rsidR="005F1F2F">
          <w:rPr>
            <w:rFonts w:ascii="Times New Roman" w:eastAsia="Times New Roman" w:hAnsi="Times New Roman" w:cs="Times New Roman"/>
            <w:sz w:val="24"/>
          </w:rPr>
          <w:t>can</w:t>
        </w:r>
      </w:ins>
      <w:ins w:id="517" w:author="Sheree Yau" w:date="2012-12-03T01:35:00Z">
        <w:r>
          <w:rPr>
            <w:rFonts w:ascii="Times New Roman" w:eastAsia="Times New Roman" w:hAnsi="Times New Roman" w:cs="Times New Roman"/>
            <w:sz w:val="24"/>
          </w:rPr>
          <w:t xml:space="preserve"> function as a strategy to limit oxidation of organic </w:t>
        </w:r>
      </w:ins>
      <w:ins w:id="518" w:author="Timothy Williams" w:date="2012-12-20T11:21:00Z">
        <w:del w:id="519" w:author="Sheree Yau" w:date="2012-12-21T15:05:00Z">
          <w:r w:rsidR="003C59EF" w:rsidDel="006418DA">
            <w:rPr>
              <w:rFonts w:ascii="Times New Roman" w:eastAsia="Times New Roman" w:hAnsi="Times New Roman" w:cs="Times New Roman"/>
              <w:sz w:val="24"/>
            </w:rPr>
            <w:delText>C</w:delText>
          </w:r>
        </w:del>
      </w:ins>
      <w:ins w:id="520" w:author="Sheree Yau" w:date="2012-12-03T01:35:00Z">
        <w:r>
          <w:rPr>
            <w:rFonts w:ascii="Times New Roman" w:eastAsia="Times New Roman" w:hAnsi="Times New Roman" w:cs="Times New Roman"/>
            <w:sz w:val="24"/>
          </w:rPr>
          <w:t>carbon for energy so that a greater proportion can be directed towards biosynthesis</w:t>
        </w:r>
      </w:ins>
      <w:ins w:id="521" w:author="Sheree Yau" w:date="2012-12-03T11:44:00Z">
        <w:r w:rsidR="001A376A">
          <w:rPr>
            <w:rFonts w:ascii="Times New Roman" w:eastAsia="Times New Roman" w:hAnsi="Times New Roman" w:cs="Times New Roman"/>
            <w:sz w:val="24"/>
          </w:rPr>
          <w:t xml:space="preserve"> (Moran &amp; Miller, 2007)</w:t>
        </w:r>
      </w:ins>
      <w:ins w:id="522" w:author="Sheree Yau" w:date="2012-12-03T01:35:00Z">
        <w:r>
          <w:rPr>
            <w:rFonts w:ascii="Times New Roman" w:eastAsia="Times New Roman" w:hAnsi="Times New Roman" w:cs="Times New Roman"/>
            <w:sz w:val="24"/>
          </w:rPr>
          <w:t>.</w:t>
        </w:r>
      </w:ins>
    </w:p>
    <w:p w:rsidR="00CC3AE8" w:rsidRDefault="00997379" w:rsidP="00CC3AE8">
      <w:pPr>
        <w:pStyle w:val="Normal1"/>
        <w:spacing w:after="0" w:line="100" w:lineRule="atLeast"/>
        <w:ind w:firstLine="426"/>
        <w:rPr>
          <w:ins w:id="523" w:author="Sheree Yau" w:date="2012-12-03T11:48:00Z"/>
          <w:rFonts w:ascii="Times New Roman" w:eastAsia="Times New Roman" w:hAnsi="Times New Roman" w:cs="Times New Roman"/>
          <w:sz w:val="24"/>
        </w:rPr>
        <w:pPrChange w:id="524" w:author="Sheree Yau" w:date="2012-12-03T00:02:00Z">
          <w:pPr>
            <w:pStyle w:val="Normal1"/>
            <w:spacing w:after="0" w:line="240" w:lineRule="auto"/>
            <w:ind w:firstLine="426"/>
          </w:pPr>
        </w:pPrChange>
      </w:pPr>
      <w:ins w:id="525" w:author="Sheree Yau" w:date="2012-12-05T21:56:00Z">
        <w:r>
          <w:rPr>
            <w:rFonts w:ascii="Times New Roman" w:eastAsia="Times New Roman" w:hAnsi="Times New Roman" w:cs="Times New Roman"/>
            <w:sz w:val="24"/>
          </w:rPr>
          <w:t xml:space="preserve">Photosynthesis reaction center </w:t>
        </w:r>
      </w:ins>
      <w:ins w:id="526" w:author="Timothy Williams" w:date="2012-11-27T16:17:00Z">
        <w:del w:id="527" w:author="Sheree Yau" w:date="2012-12-05T21:56:00Z">
          <w:r w:rsidR="006D711F" w:rsidDel="00997379">
            <w:rPr>
              <w:rFonts w:ascii="Times New Roman" w:eastAsia="Times New Roman" w:hAnsi="Times New Roman" w:cs="Times New Roman"/>
              <w:sz w:val="24"/>
            </w:rPr>
            <w:delText>G</w:delText>
          </w:r>
        </w:del>
      </w:ins>
      <w:ins w:id="528" w:author="Sheree Yau" w:date="2012-12-05T21:56:00Z">
        <w:r>
          <w:rPr>
            <w:rFonts w:ascii="Times New Roman" w:eastAsia="Times New Roman" w:hAnsi="Times New Roman" w:cs="Times New Roman"/>
            <w:sz w:val="24"/>
          </w:rPr>
          <w:t>g</w:t>
        </w:r>
      </w:ins>
      <w:ins w:id="529" w:author="Timothy Williams" w:date="2012-11-27T16:17:00Z">
        <w:r w:rsidR="006D711F">
          <w:rPr>
            <w:rFonts w:ascii="Times New Roman" w:eastAsia="Times New Roman" w:hAnsi="Times New Roman" w:cs="Times New Roman"/>
            <w:sz w:val="24"/>
          </w:rPr>
          <w:t xml:space="preserve">enes </w:t>
        </w:r>
      </w:ins>
      <w:ins w:id="530" w:author="Sheree Yau" w:date="2012-12-05T21:56:00Z">
        <w:r>
          <w:rPr>
            <w:rFonts w:ascii="Times New Roman" w:eastAsia="Times New Roman" w:hAnsi="Times New Roman" w:cs="Times New Roman"/>
            <w:i/>
            <w:sz w:val="24"/>
          </w:rPr>
          <w:t>pufLM</w:t>
        </w:r>
      </w:ins>
      <w:ins w:id="531" w:author="Sheree Yau" w:date="2012-12-05T21:57:00Z">
        <w:r>
          <w:rPr>
            <w:rFonts w:ascii="Times New Roman" w:eastAsia="Times New Roman" w:hAnsi="Times New Roman" w:cs="Times New Roman"/>
            <w:sz w:val="24"/>
          </w:rPr>
          <w:t>,</w:t>
        </w:r>
      </w:ins>
      <w:ins w:id="532" w:author="Sheree Yau" w:date="2012-12-05T21:56:00Z">
        <w:r>
          <w:rPr>
            <w:rFonts w:ascii="Times New Roman" w:eastAsia="Times New Roman" w:hAnsi="Times New Roman" w:cs="Times New Roman"/>
            <w:sz w:val="24"/>
          </w:rPr>
          <w:t xml:space="preserve"> </w:t>
        </w:r>
      </w:ins>
      <w:ins w:id="533" w:author="Timothy Williams" w:date="2012-11-27T16:17:00Z">
        <w:r w:rsidR="006D711F">
          <w:rPr>
            <w:rFonts w:ascii="Times New Roman" w:eastAsia="Times New Roman" w:hAnsi="Times New Roman" w:cs="Times New Roman"/>
            <w:sz w:val="24"/>
          </w:rPr>
          <w:t xml:space="preserve">involved in photoheterotrophy via </w:t>
        </w:r>
        <w:r w:rsidR="003C59EF">
          <w:rPr>
            <w:rFonts w:ascii="Times New Roman" w:eastAsia="Times New Roman" w:hAnsi="Times New Roman" w:cs="Times New Roman"/>
            <w:sz w:val="24"/>
          </w:rPr>
          <w:t>AAnP</w:t>
        </w:r>
      </w:ins>
      <w:ins w:id="534" w:author="Timothy Williams" w:date="2012-11-27T16:26:00Z">
        <w:r w:rsidR="008A397A">
          <w:rPr>
            <w:rFonts w:ascii="Times New Roman" w:eastAsia="Times New Roman" w:hAnsi="Times New Roman" w:cs="Times New Roman"/>
            <w:sz w:val="24"/>
          </w:rPr>
          <w:t xml:space="preserve">, </w:t>
        </w:r>
        <w:del w:id="535" w:author="Sheree Yau" w:date="2012-12-05T18:06:00Z">
          <w:r w:rsidR="008A397A" w:rsidDel="005F1F2F">
            <w:rPr>
              <w:rFonts w:ascii="Times New Roman" w:eastAsia="Times New Roman" w:hAnsi="Times New Roman" w:cs="Times New Roman"/>
              <w:sz w:val="24"/>
            </w:rPr>
            <w:delText xml:space="preserve">such as </w:delText>
          </w:r>
        </w:del>
        <w:del w:id="536" w:author="Sheree Yau" w:date="2012-12-05T18:05:00Z">
          <w:r w:rsidR="008A397A" w:rsidDel="005F1F2F">
            <w:rPr>
              <w:rFonts w:ascii="Times New Roman" w:eastAsia="Times New Roman" w:hAnsi="Times New Roman" w:cs="Times New Roman"/>
              <w:sz w:val="24"/>
            </w:rPr>
            <w:delText xml:space="preserve">bacteriochlorophyll A (BchlA) and associated </w:delText>
          </w:r>
        </w:del>
        <w:del w:id="537" w:author="Sheree Yau" w:date="2012-12-05T21:56:00Z">
          <w:r w:rsidR="008A397A" w:rsidDel="00997379">
            <w:rPr>
              <w:rFonts w:ascii="Times New Roman" w:eastAsia="Times New Roman" w:hAnsi="Times New Roman" w:cs="Times New Roman"/>
              <w:sz w:val="24"/>
            </w:rPr>
            <w:delText>photosynthesis reaction centers</w:delText>
          </w:r>
        </w:del>
      </w:ins>
      <w:ins w:id="538" w:author="Timothy Williams" w:date="2012-11-27T16:27:00Z">
        <w:del w:id="539" w:author="Sheree Yau" w:date="2012-12-05T21:57:00Z">
          <w:r w:rsidR="008A397A" w:rsidDel="00997379">
            <w:rPr>
              <w:rFonts w:ascii="Times New Roman" w:eastAsia="Times New Roman" w:hAnsi="Times New Roman" w:cs="Times New Roman"/>
              <w:sz w:val="24"/>
            </w:rPr>
            <w:delText>,</w:delText>
          </w:r>
        </w:del>
      </w:ins>
      <w:ins w:id="540" w:author="Timothy Williams" w:date="2012-11-27T16:17:00Z">
        <w:r w:rsidR="006D711F">
          <w:rPr>
            <w:rFonts w:ascii="Times New Roman" w:eastAsia="Times New Roman" w:hAnsi="Times New Roman" w:cs="Times New Roman"/>
            <w:sz w:val="24"/>
          </w:rPr>
          <w:t xml:space="preserve"> were </w:t>
        </w:r>
      </w:ins>
      <w:ins w:id="541" w:author="Timothy Williams" w:date="2012-11-27T16:26:00Z">
        <w:r w:rsidR="008A397A">
          <w:rPr>
            <w:rFonts w:ascii="Times New Roman" w:eastAsia="Times New Roman" w:hAnsi="Times New Roman" w:cs="Times New Roman"/>
            <w:sz w:val="24"/>
          </w:rPr>
          <w:t xml:space="preserve">abundant </w:t>
        </w:r>
      </w:ins>
      <w:ins w:id="542" w:author="Timothy Williams" w:date="2012-11-27T16:27:00Z">
        <w:r w:rsidR="008A397A">
          <w:rPr>
            <w:rFonts w:ascii="Times New Roman" w:eastAsia="Times New Roman" w:hAnsi="Times New Roman" w:cs="Times New Roman"/>
            <w:sz w:val="24"/>
          </w:rPr>
          <w:t>in Organic Lake</w:t>
        </w:r>
      </w:ins>
      <w:ins w:id="543" w:author="Sheree Yau" w:date="2012-12-12T13:16:00Z">
        <w:r w:rsidR="00F941DF">
          <w:rPr>
            <w:rFonts w:ascii="Times New Roman" w:eastAsia="Times New Roman" w:hAnsi="Times New Roman" w:cs="Times New Roman"/>
            <w:sz w:val="24"/>
          </w:rPr>
          <w:t xml:space="preserve"> (Figure 4A</w:t>
        </w:r>
      </w:ins>
      <w:ins w:id="544" w:author="Sheree Yau" w:date="2012-12-12T13:17:00Z">
        <w:r w:rsidR="00F941DF">
          <w:rPr>
            <w:rFonts w:ascii="Times New Roman" w:eastAsia="Times New Roman" w:hAnsi="Times New Roman" w:cs="Times New Roman"/>
            <w:sz w:val="24"/>
          </w:rPr>
          <w:t>; Table 2</w:t>
        </w:r>
      </w:ins>
      <w:ins w:id="545" w:author="Sheree Yau" w:date="2012-12-12T13:16:00Z">
        <w:r w:rsidR="00F941DF">
          <w:rPr>
            <w:rFonts w:ascii="Times New Roman" w:eastAsia="Times New Roman" w:hAnsi="Times New Roman" w:cs="Times New Roman"/>
            <w:sz w:val="24"/>
          </w:rPr>
          <w:t>)</w:t>
        </w:r>
      </w:ins>
      <w:ins w:id="546" w:author="Timothy Williams" w:date="2012-11-27T16:27:00Z">
        <w:r w:rsidR="008A397A">
          <w:rPr>
            <w:rFonts w:ascii="Times New Roman" w:eastAsia="Times New Roman" w:hAnsi="Times New Roman" w:cs="Times New Roman"/>
            <w:sz w:val="24"/>
          </w:rPr>
          <w:t xml:space="preserve">. These were </w:t>
        </w:r>
      </w:ins>
      <w:ins w:id="547" w:author="Timothy Williams" w:date="2012-11-27T16:22:00Z">
        <w:r w:rsidR="008A397A">
          <w:rPr>
            <w:rFonts w:ascii="Times New Roman" w:eastAsia="Times New Roman" w:hAnsi="Times New Roman" w:cs="Times New Roman"/>
            <w:sz w:val="24"/>
          </w:rPr>
          <w:t xml:space="preserve">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ins>
      <w:ins w:id="548" w:author="Timothy Williams" w:date="2012-11-27T16:38:00Z">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ins>
      <w:ins w:id="549" w:author="Timothy Williams" w:date="2012-11-27T16:22:00Z">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of</w:t>
        </w:r>
      </w:ins>
      <w:ins w:id="550" w:author="Timothy Williams" w:date="2012-11-27T16:40:00Z">
        <w:r w:rsidR="00E83757">
          <w:rPr>
            <w:rFonts w:ascii="Times New Roman" w:eastAsia="Times New Roman" w:hAnsi="Times New Roman" w:cs="Times New Roman"/>
            <w:sz w:val="24"/>
          </w:rPr>
          <w:t xml:space="preserve"> </w:t>
        </w:r>
      </w:ins>
      <w:ins w:id="551" w:author="Sheree Yau" w:date="2012-12-05T18:09:00Z">
        <w:r w:rsidR="005F1F2F">
          <w:rPr>
            <w:rFonts w:ascii="Times New Roman" w:eastAsia="Times New Roman" w:hAnsi="Times New Roman" w:cs="Times New Roman"/>
            <w:sz w:val="24"/>
          </w:rPr>
          <w:t>bacteriochlorophyll A (</w:t>
        </w:r>
      </w:ins>
      <w:ins w:id="552" w:author="Timothy Williams" w:date="2012-11-27T16:39:00Z">
        <w:r w:rsidR="00E83757">
          <w:rPr>
            <w:rFonts w:ascii="Times New Roman" w:eastAsia="Times New Roman" w:hAnsi="Times New Roman" w:cs="Times New Roman"/>
            <w:sz w:val="24"/>
          </w:rPr>
          <w:t>BchlA</w:t>
        </w:r>
      </w:ins>
      <w:ins w:id="553" w:author="Sheree Yau" w:date="2012-12-05T18:09:00Z">
        <w:r w:rsidR="005F1F2F">
          <w:rPr>
            <w:rFonts w:ascii="Times New Roman" w:eastAsia="Times New Roman" w:hAnsi="Times New Roman" w:cs="Times New Roman"/>
            <w:sz w:val="24"/>
          </w:rPr>
          <w:t>)</w:t>
        </w:r>
      </w:ins>
      <w:ins w:id="554" w:author="Timothy Williams" w:date="2012-11-27T16:39:00Z">
        <w:del w:id="555" w:author="Sheree Yau" w:date="2012-12-05T18:09:00Z">
          <w:r w:rsidR="00E83757" w:rsidDel="005F1F2F">
            <w:rPr>
              <w:rFonts w:ascii="Times New Roman" w:eastAsia="Times New Roman" w:hAnsi="Times New Roman" w:cs="Times New Roman"/>
              <w:sz w:val="24"/>
            </w:rPr>
            <w:delText>-</w:delText>
          </w:r>
        </w:del>
      </w:ins>
      <w:ins w:id="556" w:author="Sheree Yau" w:date="2012-12-05T18:09:00Z">
        <w:r w:rsidR="005F1F2F">
          <w:rPr>
            <w:rFonts w:ascii="Times New Roman" w:eastAsia="Times New Roman" w:hAnsi="Times New Roman" w:cs="Times New Roman"/>
            <w:sz w:val="24"/>
          </w:rPr>
          <w:t xml:space="preserve"> </w:t>
        </w:r>
      </w:ins>
      <w:ins w:id="557" w:author="Timothy Williams" w:date="2012-11-27T16:39:00Z">
        <w:r w:rsidR="00E83757">
          <w:rPr>
            <w:rFonts w:ascii="Times New Roman" w:eastAsia="Times New Roman" w:hAnsi="Times New Roman" w:cs="Times New Roman"/>
            <w:sz w:val="24"/>
          </w:rPr>
          <w:t>producing</w:t>
        </w:r>
      </w:ins>
      <w:ins w:id="558" w:author="Timothy Williams" w:date="2012-11-27T16:22:00Z">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ins>
      <w:ins w:id="559" w:author="Timothy Williams" w:date="2012-11-27T16:39:00Z">
        <w:r w:rsidR="00E83757">
          <w:rPr>
            <w:rFonts w:ascii="Times New Roman" w:eastAsia="Times New Roman" w:hAnsi="Times New Roman" w:cs="Times New Roman"/>
            <w:i/>
            <w:sz w:val="24"/>
          </w:rPr>
          <w:t>oseovarius</w:t>
        </w:r>
      </w:ins>
      <w:ins w:id="560" w:author="Timothy Williams" w:date="2012-11-27T16:22:00Z">
        <w:r w:rsidR="008A397A">
          <w:rPr>
            <w:rFonts w:ascii="Times New Roman" w:eastAsia="Times New Roman" w:hAnsi="Times New Roman" w:cs="Times New Roman"/>
            <w:i/>
            <w:sz w:val="24"/>
          </w:rPr>
          <w:t xml:space="preserve"> tolerans</w:t>
        </w:r>
      </w:ins>
      <w:ins w:id="561" w:author="Timothy Williams" w:date="2012-11-27T16:23:00Z">
        <w:r w:rsidR="00E83757">
          <w:rPr>
            <w:rFonts w:ascii="Times New Roman" w:eastAsia="Times New Roman" w:hAnsi="Times New Roman" w:cs="Times New Roman"/>
            <w:i/>
            <w:sz w:val="24"/>
          </w:rPr>
          <w:t xml:space="preserve"> </w:t>
        </w:r>
      </w:ins>
      <w:ins w:id="562" w:author="Timothy Williams" w:date="2012-11-27T16:39:00Z">
        <w:del w:id="563" w:author="Sheree Yau" w:date="2012-12-09T22:39:00Z">
          <w:r w:rsidR="00E83757" w:rsidDel="00F70AFB">
            <w:rPr>
              <w:rFonts w:ascii="Times New Roman" w:eastAsia="Times New Roman" w:hAnsi="Times New Roman" w:cs="Times New Roman"/>
              <w:sz w:val="24"/>
            </w:rPr>
            <w:delText>in</w:delText>
          </w:r>
        </w:del>
      </w:ins>
      <w:ins w:id="564" w:author="Sheree Yau" w:date="2012-12-09T22:39:00Z">
        <w:r w:rsidR="00F70AFB">
          <w:rPr>
            <w:rFonts w:ascii="Times New Roman" w:eastAsia="Times New Roman" w:hAnsi="Times New Roman" w:cs="Times New Roman"/>
            <w:sz w:val="24"/>
          </w:rPr>
          <w:t>from</w:t>
        </w:r>
      </w:ins>
      <w:ins w:id="565" w:author="Timothy Williams" w:date="2012-11-27T16:39:00Z">
        <w:r w:rsidR="00E83757">
          <w:rPr>
            <w:rFonts w:ascii="Times New Roman" w:eastAsia="Times New Roman" w:hAnsi="Times New Roman" w:cs="Times New Roman"/>
            <w:sz w:val="24"/>
          </w:rPr>
          <w:t xml:space="preserve"> Ekho Lake </w:t>
        </w:r>
      </w:ins>
      <w:ins w:id="566" w:author="Timothy Williams" w:date="2012-11-27T16:22:00Z">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w:t>
        </w:r>
      </w:ins>
      <w:ins w:id="567" w:author="Timothy Williams" w:date="2012-11-27T16:27:00Z">
        <w:r w:rsidR="008A397A">
          <w:rPr>
            <w:rFonts w:ascii="Times New Roman" w:eastAsia="Times New Roman" w:hAnsi="Times New Roman" w:cs="Times New Roman"/>
            <w:sz w:val="24"/>
          </w:rPr>
          <w:t xml:space="preserve"> Photoheterotrophy can also be</w:t>
        </w:r>
      </w:ins>
      <w:ins w:id="568" w:author="Timothy Williams" w:date="2012-11-27T16:28:00Z">
        <w:r w:rsidR="008A397A">
          <w:rPr>
            <w:rFonts w:ascii="Times New Roman" w:eastAsia="Times New Roman" w:hAnsi="Times New Roman" w:cs="Times New Roman"/>
            <w:sz w:val="24"/>
          </w:rPr>
          <w:t xml:space="preserve"> rhodopsin-dependent</w:t>
        </w:r>
      </w:ins>
      <w:ins w:id="569" w:author="Timothy Williams" w:date="2012-11-27T16:29:00Z">
        <w:r w:rsidR="00E7667C">
          <w:rPr>
            <w:rFonts w:ascii="Times New Roman" w:eastAsia="Times New Roman" w:hAnsi="Times New Roman" w:cs="Times New Roman"/>
            <w:sz w:val="24"/>
          </w:rPr>
          <w:t xml:space="preserve">, with proteorhodopsins </w:t>
        </w:r>
      </w:ins>
      <w:ins w:id="570" w:author="Timothy Williams" w:date="2012-11-27T16:49:00Z">
        <w:r w:rsidR="00E7667C">
          <w:rPr>
            <w:rFonts w:ascii="Times New Roman" w:eastAsia="Times New Roman" w:hAnsi="Times New Roman" w:cs="Times New Roman"/>
            <w:sz w:val="24"/>
          </w:rPr>
          <w:t xml:space="preserve">(PRs) </w:t>
        </w:r>
      </w:ins>
      <w:ins w:id="571" w:author="Timothy Williams" w:date="2012-11-27T16:29:00Z">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ins>
      <w:ins w:id="572" w:author="Timothy Williams" w:date="2012-11-27T16:30:00Z">
        <w:r w:rsidR="008A397A">
          <w:rPr>
            <w:rFonts w:ascii="Times New Roman" w:eastAsia="Times New Roman" w:hAnsi="Times New Roman" w:cs="Times New Roman"/>
            <w:sz w:val="24"/>
          </w:rPr>
          <w:t>previously l</w:t>
        </w:r>
      </w:ins>
      <w:ins w:id="573" w:author="Timothy Williams" w:date="2012-11-27T16:29:00Z">
        <w:r w:rsidR="008A397A">
          <w:rPr>
            <w:rFonts w:ascii="Times New Roman" w:eastAsia="Times New Roman" w:hAnsi="Times New Roman" w:cs="Times New Roman"/>
            <w:sz w:val="24"/>
          </w:rPr>
          <w:t>inked to light-dependent energy generation</w:t>
        </w:r>
      </w:ins>
      <w:ins w:id="574" w:author="Timothy Williams" w:date="2012-11-27T16:30:00Z">
        <w:r w:rsidR="008A397A">
          <w:rPr>
            <w:rFonts w:ascii="Times New Roman" w:eastAsia="Times New Roman" w:hAnsi="Times New Roman" w:cs="Times New Roman"/>
            <w:sz w:val="24"/>
          </w:rPr>
          <w:t xml:space="preserve"> to supplement heterotrophic growth</w:t>
        </w:r>
      </w:ins>
      <w:ins w:id="575" w:author="Timothy Williams" w:date="2012-11-27T16:29:00Z">
        <w:r w:rsidR="008A397A">
          <w:rPr>
            <w:rFonts w:ascii="Times New Roman" w:eastAsia="Times New Roman" w:hAnsi="Times New Roman" w:cs="Times New Roman"/>
            <w:sz w:val="24"/>
          </w:rPr>
          <w:t xml:space="preserve">, particularly during </w:t>
        </w:r>
        <w:del w:id="576" w:author="Sheree Yau" w:date="2012-12-21T15:06:00Z">
          <w:r w:rsidR="008A397A" w:rsidDel="006418DA">
            <w:rPr>
              <w:rFonts w:ascii="Times New Roman" w:eastAsia="Times New Roman" w:hAnsi="Times New Roman" w:cs="Times New Roman"/>
              <w:sz w:val="24"/>
            </w:rPr>
            <w:delText>C</w:delText>
          </w:r>
        </w:del>
      </w:ins>
      <w:ins w:id="577" w:author="Sheree Yau" w:date="2012-12-21T15:06:00Z">
        <w:r w:rsidR="006418DA">
          <w:rPr>
            <w:rFonts w:ascii="Times New Roman" w:eastAsia="Times New Roman" w:hAnsi="Times New Roman" w:cs="Times New Roman"/>
            <w:sz w:val="24"/>
          </w:rPr>
          <w:t>carbon</w:t>
        </w:r>
      </w:ins>
      <w:ins w:id="578" w:author="Timothy Williams" w:date="2012-11-27T16:29:00Z">
        <w:r w:rsidR="008A397A">
          <w:rPr>
            <w:rFonts w:ascii="Times New Roman" w:eastAsia="Times New Roman" w:hAnsi="Times New Roman" w:cs="Times New Roman"/>
            <w:sz w:val="24"/>
          </w:rPr>
          <w:t xml:space="preserve">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ins>
      <w:ins w:id="579" w:author="Timothy Williams" w:date="2012-11-27T16:32:00Z">
        <w:r w:rsidR="00E83757">
          <w:rPr>
            <w:rFonts w:ascii="Times New Roman" w:eastAsia="Times New Roman" w:hAnsi="Times New Roman" w:cs="Times New Roman"/>
            <w:sz w:val="24"/>
          </w:rPr>
          <w:t xml:space="preserve"> However, </w:t>
        </w:r>
      </w:ins>
      <w:ins w:id="580" w:author="Timothy Williams" w:date="2012-11-27T16:40:00Z">
        <w:r w:rsidR="00E83757">
          <w:rPr>
            <w:rFonts w:ascii="Times New Roman" w:eastAsia="Times New Roman" w:hAnsi="Times New Roman" w:cs="Times New Roman"/>
            <w:sz w:val="24"/>
          </w:rPr>
          <w:t>t</w:t>
        </w:r>
      </w:ins>
      <w:ins w:id="581" w:author="Timothy Williams" w:date="2012-11-27T16:32:00Z">
        <w:r w:rsidR="00E83757">
          <w:rPr>
            <w:rFonts w:ascii="Times New Roman" w:eastAsia="Times New Roman" w:hAnsi="Times New Roman" w:cs="Times New Roman"/>
            <w:sz w:val="24"/>
          </w:rPr>
          <w:t xml:space="preserve">he </w:t>
        </w:r>
        <w:del w:id="582" w:author="Sheree Yau" w:date="2012-12-05T18:13:00Z">
          <w:r w:rsidR="00E83757" w:rsidDel="005F1F2F">
            <w:rPr>
              <w:rFonts w:ascii="Times New Roman" w:eastAsia="Times New Roman" w:hAnsi="Times New Roman" w:cs="Times New Roman"/>
              <w:sz w:val="24"/>
            </w:rPr>
            <w:delText xml:space="preserve">ecological </w:delText>
          </w:r>
        </w:del>
        <w:r w:rsidR="00E83757">
          <w:rPr>
            <w:rFonts w:ascii="Times New Roman" w:eastAsia="Times New Roman" w:hAnsi="Times New Roman" w:cs="Times New Roman"/>
            <w:sz w:val="24"/>
          </w:rPr>
          <w:t>function</w:t>
        </w:r>
      </w:ins>
      <w:ins w:id="583" w:author="Timothy Williams" w:date="2012-11-27T16:47:00Z">
        <w:r w:rsidR="00E7667C">
          <w:rPr>
            <w:rFonts w:ascii="Times New Roman" w:eastAsia="Times New Roman" w:hAnsi="Times New Roman" w:cs="Times New Roman"/>
            <w:sz w:val="24"/>
          </w:rPr>
          <w:t>(s)</w:t>
        </w:r>
      </w:ins>
      <w:ins w:id="584" w:author="Timothy Williams" w:date="2012-11-27T16:32:00Z">
        <w:r w:rsidR="00E83757">
          <w:rPr>
            <w:rFonts w:ascii="Times New Roman" w:eastAsia="Times New Roman" w:hAnsi="Times New Roman" w:cs="Times New Roman"/>
            <w:sz w:val="24"/>
          </w:rPr>
          <w:t xml:space="preserve"> of rhodopsins </w:t>
        </w:r>
      </w:ins>
      <w:ins w:id="585" w:author="Timothy Williams" w:date="2012-11-27T16:47:00Z">
        <w:r w:rsidR="00E7667C">
          <w:rPr>
            <w:rFonts w:ascii="Times New Roman" w:eastAsia="Times New Roman" w:hAnsi="Times New Roman" w:cs="Times New Roman"/>
            <w:sz w:val="24"/>
          </w:rPr>
          <w:t>are</w:t>
        </w:r>
      </w:ins>
      <w:ins w:id="586" w:author="Timothy Williams" w:date="2012-11-27T16:32:00Z">
        <w:r w:rsidR="00E83757">
          <w:rPr>
            <w:rFonts w:ascii="Times New Roman" w:eastAsia="Times New Roman" w:hAnsi="Times New Roman" w:cs="Times New Roman"/>
            <w:sz w:val="24"/>
          </w:rPr>
          <w:t xml:space="preserve"> diverse, and </w:t>
        </w:r>
      </w:ins>
      <w:ins w:id="587" w:author="Timothy Williams" w:date="2012-11-27T16:49:00Z">
        <w:r w:rsidR="00E7667C">
          <w:rPr>
            <w:rFonts w:ascii="Times New Roman" w:eastAsia="Times New Roman" w:hAnsi="Times New Roman" w:cs="Times New Roman"/>
            <w:sz w:val="24"/>
          </w:rPr>
          <w:t>PR</w:t>
        </w:r>
      </w:ins>
      <w:ins w:id="588" w:author="Timothy Williams" w:date="2012-11-27T16:47:00Z">
        <w:r w:rsidR="00E7667C">
          <w:rPr>
            <w:rFonts w:ascii="Times New Roman" w:eastAsia="Times New Roman" w:hAnsi="Times New Roman" w:cs="Times New Roman"/>
            <w:sz w:val="24"/>
          </w:rPr>
          <w:t xml:space="preserve">s are </w:t>
        </w:r>
      </w:ins>
      <w:ins w:id="589" w:author="Timothy Williams" w:date="2012-11-27T16:32:00Z">
        <w:r w:rsidR="00E83757">
          <w:rPr>
            <w:rFonts w:ascii="Times New Roman" w:eastAsia="Times New Roman" w:hAnsi="Times New Roman" w:cs="Times New Roman"/>
            <w:sz w:val="24"/>
          </w:rPr>
          <w:t xml:space="preserve">also hypothesized to </w:t>
        </w:r>
        <w:del w:id="590" w:author="Sheree Yau" w:date="2012-12-05T18:14:00Z">
          <w:r w:rsidR="00E83757" w:rsidDel="00EC0E09">
            <w:rPr>
              <w:rFonts w:ascii="Times New Roman" w:eastAsia="Times New Roman" w:hAnsi="Times New Roman" w:cs="Times New Roman"/>
              <w:sz w:val="24"/>
            </w:rPr>
            <w:delText>include</w:delText>
          </w:r>
        </w:del>
      </w:ins>
      <w:ins w:id="591" w:author="Sheree Yau" w:date="2012-12-05T18:14:00Z">
        <w:r w:rsidR="00EC0E09">
          <w:rPr>
            <w:rFonts w:ascii="Times New Roman" w:eastAsia="Times New Roman" w:hAnsi="Times New Roman" w:cs="Times New Roman"/>
            <w:sz w:val="24"/>
          </w:rPr>
          <w:t>be involved in</w:t>
        </w:r>
      </w:ins>
      <w:ins w:id="592" w:author="Timothy Williams" w:date="2012-11-27T16:32:00Z">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ins>
    </w:p>
    <w:p w:rsidR="00CC3AE8" w:rsidRDefault="00E83757" w:rsidP="00CC3AE8">
      <w:pPr>
        <w:pStyle w:val="Normal1"/>
        <w:spacing w:after="0" w:line="100" w:lineRule="atLeast"/>
        <w:ind w:firstLine="426"/>
        <w:rPr>
          <w:ins w:id="593" w:author="Timothy Williams" w:date="2012-11-27T16:51:00Z"/>
          <w:rFonts w:ascii="Times New Roman" w:eastAsia="Times New Roman" w:hAnsi="Times New Roman" w:cs="Times New Roman"/>
          <w:sz w:val="24"/>
        </w:rPr>
        <w:pPrChange w:id="594" w:author="Sheree Yau" w:date="2012-12-03T00:02:00Z">
          <w:pPr>
            <w:pStyle w:val="Normal1"/>
            <w:spacing w:after="0" w:line="240" w:lineRule="auto"/>
            <w:ind w:firstLine="426"/>
          </w:pPr>
        </w:pPrChange>
      </w:pPr>
      <w:ins w:id="595" w:author="Timothy Williams" w:date="2012-11-27T16:33:00Z">
        <w:r>
          <w:rPr>
            <w:rFonts w:ascii="Times New Roman" w:eastAsia="Times New Roman" w:hAnsi="Times New Roman" w:cs="Times New Roman"/>
            <w:sz w:val="24"/>
          </w:rPr>
          <w:t>Rhodopsin genes were abundant in Organic Lake (Figure 4A), and were associated with all the dominant Organic Lake aerobic heterotrophic lineages</w:t>
        </w:r>
      </w:ins>
      <w:ins w:id="596" w:author="Sheree Yau" w:date="2012-12-19T20:06:00Z">
        <w:r w:rsidR="00C5773B">
          <w:rPr>
            <w:rFonts w:ascii="Times New Roman" w:eastAsia="Times New Roman" w:hAnsi="Times New Roman" w:cs="Times New Roman"/>
            <w:sz w:val="24"/>
          </w:rPr>
          <w:t xml:space="preserve"> (Figure S6)</w:t>
        </w:r>
      </w:ins>
      <w:ins w:id="597" w:author="Timothy Williams" w:date="2012-11-27T16:33:00Z">
        <w:r>
          <w:rPr>
            <w:rFonts w:ascii="Times New Roman" w:eastAsia="Times New Roman" w:hAnsi="Times New Roman" w:cs="Times New Roman"/>
            <w:sz w:val="24"/>
          </w:rPr>
          <w:t>. Phylogenetic analysis revealed six well-supported Organic Lake rhodopsin groups (Figure S</w:t>
        </w:r>
        <w:del w:id="598" w:author="Sheree Yau" w:date="2012-12-19T20:06:00Z">
          <w:r w:rsidDel="00C5773B">
            <w:rPr>
              <w:rFonts w:ascii="Times New Roman" w:eastAsia="Times New Roman" w:hAnsi="Times New Roman" w:cs="Times New Roman"/>
              <w:sz w:val="24"/>
            </w:rPr>
            <w:delText>7</w:delText>
          </w:r>
        </w:del>
      </w:ins>
      <w:ins w:id="599" w:author="Sheree Yau" w:date="2012-12-19T20:06:00Z">
        <w:r w:rsidR="00C5773B">
          <w:rPr>
            <w:rFonts w:ascii="Times New Roman" w:eastAsia="Times New Roman" w:hAnsi="Times New Roman" w:cs="Times New Roman"/>
            <w:sz w:val="24"/>
          </w:rPr>
          <w:t>6</w:t>
        </w:r>
      </w:ins>
      <w:ins w:id="600" w:author="Timothy Williams" w:date="2012-11-27T16:33:00Z">
        <w:r>
          <w:rPr>
            <w:rFonts w:ascii="Times New Roman" w:eastAsia="Times New Roman" w:hAnsi="Times New Roman" w:cs="Times New Roman"/>
            <w:sz w:val="24"/>
          </w:rPr>
          <w:t xml:space="preserve">). All groups had an L or M residue at position 105 </w:t>
        </w:r>
      </w:ins>
      <w:ins w:id="601" w:author="Timothy Williams" w:date="2012-11-27T16:34:00Z">
        <w:r>
          <w:rPr>
            <w:rFonts w:ascii="Times New Roman" w:eastAsia="Times New Roman" w:hAnsi="Times New Roman" w:cs="Times New Roman"/>
            <w:sz w:val="24"/>
          </w:rPr>
          <w:t>(</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w:t>
        </w:r>
      </w:ins>
      <w:ins w:id="602" w:author="Timothy Williams" w:date="2012-11-27T16:33:00Z">
        <w:r>
          <w:rPr>
            <w:rFonts w:ascii="Times New Roman" w:eastAsia="Times New Roman" w:hAnsi="Times New Roman" w:cs="Times New Roman"/>
            <w:sz w:val="24"/>
          </w:rPr>
          <w:t>the SAR86 PR</w:t>
        </w:r>
      </w:ins>
      <w:ins w:id="603" w:author="Timothy Williams" w:date="2012-11-27T16:34:00Z">
        <w:r>
          <w:rPr>
            <w:rFonts w:ascii="Times New Roman" w:eastAsia="Times New Roman" w:hAnsi="Times New Roman" w:cs="Times New Roman"/>
            <w:sz w:val="24"/>
          </w:rPr>
          <w:t>)</w:t>
        </w:r>
      </w:ins>
      <w:ins w:id="604" w:author="Timothy Williams" w:date="2012-11-27T16:33:00Z">
        <w:r>
          <w:rPr>
            <w:rFonts w:ascii="Times New Roman" w:eastAsia="Times New Roman" w:hAnsi="Times New Roman" w:cs="Times New Roman"/>
            <w:sz w:val="24"/>
          </w:rPr>
          <w:t xml:space="preserve">,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ins>
      <w:ins w:id="605" w:author="Sheree Yau" w:date="2012-12-03T00:53:00Z">
        <w:r w:rsidR="009C18EF">
          <w:rPr>
            <w:rFonts w:ascii="Times New Roman" w:eastAsia="Times New Roman" w:hAnsi="Times New Roman" w:cs="Times New Roman"/>
            <w:sz w:val="24"/>
          </w:rPr>
          <w:t xml:space="preserve">is </w:t>
        </w:r>
      </w:ins>
      <w:ins w:id="606" w:author="Timothy Williams" w:date="2012-11-27T16:33:00Z">
        <w:r>
          <w:rPr>
            <w:rFonts w:ascii="Times New Roman" w:eastAsia="Times New Roman" w:hAnsi="Times New Roman" w:cs="Times New Roman"/>
            <w:sz w:val="24"/>
          </w:rPr>
          <w:t xml:space="preserve">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ins>
      <w:ins w:id="607" w:author="Sheree Yau" w:date="2012-12-03T00:53:00Z">
        <w:r w:rsidR="009C18EF">
          <w:rPr>
            <w:rFonts w:ascii="Times New Roman" w:eastAsia="Times New Roman" w:hAnsi="Times New Roman" w:cs="Times New Roman"/>
            <w:i/>
            <w:sz w:val="24"/>
          </w:rPr>
          <w:t>.</w:t>
        </w:r>
      </w:ins>
      <w:ins w:id="608" w:author="Timothy Williams" w:date="2012-11-27T16:33:00Z">
        <w:del w:id="609" w:author="Sheree Yau" w:date="2012-12-03T00:54:00Z">
          <w:r w:rsidDel="009C18EF">
            <w:rPr>
              <w:rFonts w:ascii="Times New Roman" w:eastAsia="Times New Roman" w:hAnsi="Times New Roman" w:cs="Times New Roman"/>
              <w:i/>
              <w:sz w:val="24"/>
            </w:rPr>
            <w:delText>ndidatus</w:delText>
          </w:r>
        </w:del>
        <w:r>
          <w:rPr>
            <w:rFonts w:ascii="Times New Roman" w:eastAsia="Times New Roman" w:hAnsi="Times New Roman" w:cs="Times New Roman"/>
            <w:i/>
            <w:sz w:val="24"/>
          </w:rPr>
          <w:t xml:space="preserve"> </w:t>
        </w:r>
        <w:r>
          <w:rPr>
            <w:rFonts w:ascii="Times New Roman" w:eastAsia="Times New Roman" w:hAnsi="Times New Roman" w:cs="Times New Roman"/>
            <w:sz w:val="24"/>
          </w:rPr>
          <w:t>Aquiluna” (Figure S</w:t>
        </w:r>
        <w:del w:id="610" w:author="Sheree Yau" w:date="2012-12-19T20:06:00Z">
          <w:r w:rsidDel="00C5773B">
            <w:rPr>
              <w:rFonts w:ascii="Times New Roman" w:eastAsia="Times New Roman" w:hAnsi="Times New Roman" w:cs="Times New Roman"/>
              <w:sz w:val="24"/>
            </w:rPr>
            <w:delText>7</w:delText>
          </w:r>
        </w:del>
      </w:ins>
      <w:ins w:id="611" w:author="Sheree Yau" w:date="2012-12-19T20:06:00Z">
        <w:r w:rsidR="00C5773B">
          <w:rPr>
            <w:rFonts w:ascii="Times New Roman" w:eastAsia="Times New Roman" w:hAnsi="Times New Roman" w:cs="Times New Roman"/>
            <w:sz w:val="24"/>
          </w:rPr>
          <w:t>6</w:t>
        </w:r>
      </w:ins>
      <w:ins w:id="612" w:author="Timothy Williams" w:date="2012-11-27T16:33:00Z">
        <w:r>
          <w:rPr>
            <w:rFonts w:ascii="Times New Roman" w:eastAsia="Times New Roman" w:hAnsi="Times New Roman" w:cs="Times New Roman"/>
            <w:sz w:val="24"/>
          </w:rPr>
          <w:t xml:space="preserve">, Table </w:t>
        </w:r>
        <w:r>
          <w:rPr>
            <w:rFonts w:ascii="Times New Roman" w:eastAsia="Times New Roman" w:hAnsi="Times New Roman" w:cs="Times New Roman"/>
            <w:sz w:val="24"/>
          </w:rPr>
          <w:lastRenderedPageBreak/>
          <w:t xml:space="preserve">S4). </w:t>
        </w:r>
      </w:ins>
      <w:ins w:id="613" w:author="Timothy Williams" w:date="2012-11-27T16:43:00Z">
        <w:r w:rsidR="00E7667C">
          <w:rPr>
            <w:rFonts w:ascii="Times New Roman" w:eastAsia="Times New Roman" w:hAnsi="Times New Roman" w:cs="Times New Roman"/>
            <w:sz w:val="24"/>
          </w:rPr>
          <w:t>Another group (</w:t>
        </w:r>
      </w:ins>
      <w:ins w:id="614" w:author="Timothy Williams" w:date="2012-11-27T16:33:00Z">
        <w:r>
          <w:rPr>
            <w:rFonts w:ascii="Times New Roman" w:eastAsia="Times New Roman" w:hAnsi="Times New Roman" w:cs="Times New Roman"/>
            <w:sz w:val="24"/>
          </w:rPr>
          <w:t>SAL-R group</w:t>
        </w:r>
      </w:ins>
      <w:ins w:id="615" w:author="Timothy Williams" w:date="2012-11-27T16:43:00Z">
        <w:r w:rsidR="00E7667C">
          <w:rPr>
            <w:rFonts w:ascii="Times New Roman" w:eastAsia="Times New Roman" w:hAnsi="Times New Roman" w:cs="Times New Roman"/>
            <w:sz w:val="24"/>
          </w:rPr>
          <w:t xml:space="preserve">) </w:t>
        </w:r>
      </w:ins>
      <w:ins w:id="616" w:author="Timothy Williams" w:date="2012-11-27T16:33:00Z">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ins>
      <w:ins w:id="617" w:author="Timothy Williams" w:date="2012-11-27T16:43:00Z">
        <w:r w:rsidR="00E7667C">
          <w:rPr>
            <w:rFonts w:ascii="Times New Roman" w:eastAsia="Times New Roman" w:hAnsi="Times New Roman" w:cs="Times New Roman"/>
            <w:sz w:val="24"/>
          </w:rPr>
          <w:t>, which produces xanthorhodopsin</w:t>
        </w:r>
      </w:ins>
      <w:ins w:id="618" w:author="Timothy Williams" w:date="2012-11-27T16:33:00Z">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2005)</w:t>
        </w:r>
      </w:ins>
      <w:ins w:id="619" w:author="Timothy Williams" w:date="2012-11-27T16:44:00Z">
        <w:r w:rsidR="00E7667C">
          <w:rPr>
            <w:rFonts w:ascii="Times New Roman" w:eastAsia="Times New Roman" w:hAnsi="Times New Roman" w:cs="Times New Roman"/>
            <w:sz w:val="24"/>
          </w:rPr>
          <w:t xml:space="preserve">; </w:t>
        </w:r>
      </w:ins>
      <w:ins w:id="620" w:author="Timothy Williams" w:date="2012-11-27T16:43:00Z">
        <w:r w:rsidR="00E7667C">
          <w:rPr>
            <w:rFonts w:ascii="Times New Roman" w:eastAsia="Times New Roman" w:hAnsi="Times New Roman" w:cs="Times New Roman"/>
            <w:sz w:val="24"/>
          </w:rPr>
          <w:t xml:space="preserve">it </w:t>
        </w:r>
      </w:ins>
      <w:ins w:id="621" w:author="Timothy Williams" w:date="2012-11-27T16:33:00Z">
        <w:r>
          <w:rPr>
            <w:rFonts w:ascii="Times New Roman" w:eastAsia="Times New Roman" w:hAnsi="Times New Roman" w:cs="Times New Roman"/>
            <w:sz w:val="24"/>
          </w:rPr>
          <w:t xml:space="preserve">is therefore likely that </w:t>
        </w:r>
      </w:ins>
      <w:ins w:id="622" w:author="Timothy Williams" w:date="2012-11-27T16:44:00Z">
        <w:r w:rsidR="00E7667C">
          <w:rPr>
            <w:rFonts w:ascii="Times New Roman" w:eastAsia="Times New Roman" w:hAnsi="Times New Roman" w:cs="Times New Roman"/>
            <w:sz w:val="24"/>
          </w:rPr>
          <w:t xml:space="preserve">Organic Lake </w:t>
        </w:r>
      </w:ins>
      <w:ins w:id="623" w:author="Timothy Williams" w:date="2012-11-27T16:33:00Z">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 xml:space="preserve">(Table S4) </w:t>
        </w:r>
        <w:del w:id="624" w:author="Sheree Yau" w:date="2012-12-03T11:49:00Z">
          <w:r w:rsidDel="004B2DFC">
            <w:rPr>
              <w:rFonts w:ascii="Times New Roman" w:eastAsia="Times New Roman" w:hAnsi="Times New Roman" w:cs="Times New Roman"/>
              <w:sz w:val="24"/>
            </w:rPr>
            <w:delText>are</w:delText>
          </w:r>
        </w:del>
      </w:ins>
      <w:ins w:id="625" w:author="Sheree Yau" w:date="2012-12-03T11:49:00Z">
        <w:r w:rsidR="004B2DFC">
          <w:rPr>
            <w:rFonts w:ascii="Times New Roman" w:eastAsia="Times New Roman" w:hAnsi="Times New Roman" w:cs="Times New Roman"/>
            <w:sz w:val="24"/>
          </w:rPr>
          <w:t>was</w:t>
        </w:r>
      </w:ins>
      <w:ins w:id="626" w:author="Timothy Williams" w:date="2012-11-27T16:33:00Z">
        <w:r>
          <w:rPr>
            <w:rFonts w:ascii="Times New Roman" w:eastAsia="Times New Roman" w:hAnsi="Times New Roman" w:cs="Times New Roman"/>
            <w:sz w:val="24"/>
          </w:rPr>
          <w:t xml:space="preserve"> the origin of </w:t>
        </w:r>
      </w:ins>
      <w:ins w:id="627" w:author="Timothy Williams" w:date="2012-11-27T16:48:00Z">
        <w:r w:rsidR="00E7667C">
          <w:rPr>
            <w:rFonts w:ascii="Times New Roman" w:eastAsia="Times New Roman" w:hAnsi="Times New Roman" w:cs="Times New Roman"/>
            <w:sz w:val="24"/>
          </w:rPr>
          <w:t>this rhodopsin group</w:t>
        </w:r>
      </w:ins>
      <w:ins w:id="628" w:author="Timothy Williams" w:date="2012-11-27T16:33:00Z">
        <w:r w:rsidR="00E7667C">
          <w:rPr>
            <w:rFonts w:ascii="Times New Roman" w:eastAsia="Times New Roman" w:hAnsi="Times New Roman" w:cs="Times New Roman"/>
            <w:sz w:val="24"/>
          </w:rPr>
          <w:t>. The most abundant group</w:t>
        </w:r>
      </w:ins>
      <w:ins w:id="629" w:author="Timothy Williams" w:date="2012-11-27T16:48:00Z">
        <w:r w:rsidR="00E7667C">
          <w:rPr>
            <w:rFonts w:ascii="Times New Roman" w:eastAsia="Times New Roman" w:hAnsi="Times New Roman" w:cs="Times New Roman"/>
            <w:sz w:val="24"/>
          </w:rPr>
          <w:t xml:space="preserve"> (</w:t>
        </w:r>
      </w:ins>
      <w:ins w:id="630" w:author="Timothy Williams" w:date="2012-11-27T16:33:00Z">
        <w:r w:rsidR="00E7667C">
          <w:rPr>
            <w:rFonts w:ascii="Times New Roman" w:eastAsia="Times New Roman" w:hAnsi="Times New Roman" w:cs="Times New Roman"/>
            <w:sz w:val="24"/>
          </w:rPr>
          <w:t>OL-R1</w:t>
        </w:r>
      </w:ins>
      <w:ins w:id="631" w:author="Timothy Williams" w:date="2012-11-27T16:48:00Z">
        <w:r w:rsidR="00E7667C">
          <w:rPr>
            <w:rFonts w:ascii="Times New Roman" w:eastAsia="Times New Roman" w:hAnsi="Times New Roman" w:cs="Times New Roman"/>
            <w:sz w:val="24"/>
          </w:rPr>
          <w:t xml:space="preserve">; </w:t>
        </w:r>
      </w:ins>
      <w:ins w:id="632" w:author="Timothy Williams" w:date="2012-11-27T16:33:00Z">
        <w:r w:rsidR="00E7667C">
          <w:rPr>
            <w:rFonts w:ascii="Times New Roman" w:eastAsia="Times New Roman" w:hAnsi="Times New Roman" w:cs="Times New Roman"/>
            <w:sz w:val="24"/>
          </w:rPr>
          <w:t>Figure S</w:t>
        </w:r>
      </w:ins>
      <w:ins w:id="633" w:author="Sheree Yau" w:date="2012-12-19T20:39:00Z">
        <w:r w:rsidR="003A31FD">
          <w:rPr>
            <w:rFonts w:ascii="Times New Roman" w:eastAsia="Times New Roman" w:hAnsi="Times New Roman" w:cs="Times New Roman"/>
            <w:sz w:val="24"/>
          </w:rPr>
          <w:t>6</w:t>
        </w:r>
      </w:ins>
      <w:ins w:id="634" w:author="Timothy Williams" w:date="2012-11-27T16:33:00Z">
        <w:del w:id="635" w:author="Sheree Yau" w:date="2012-12-19T20:39:00Z">
          <w:r w:rsidR="00E7667C" w:rsidDel="003A31FD">
            <w:rPr>
              <w:rFonts w:ascii="Times New Roman" w:eastAsia="Times New Roman" w:hAnsi="Times New Roman" w:cs="Times New Roman"/>
              <w:sz w:val="24"/>
            </w:rPr>
            <w:delText>7</w:delText>
          </w:r>
        </w:del>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had no close homologs from GENBANK</w:t>
        </w:r>
      </w:ins>
      <w:ins w:id="636" w:author="Timothy Williams" w:date="2012-11-27T16:48:00Z">
        <w:r w:rsidR="00E7667C">
          <w:rPr>
            <w:rFonts w:ascii="Times New Roman" w:eastAsia="Times New Roman" w:hAnsi="Times New Roman" w:cs="Times New Roman"/>
            <w:sz w:val="24"/>
          </w:rPr>
          <w:t>,</w:t>
        </w:r>
      </w:ins>
      <w:ins w:id="637" w:author="Timothy Williams" w:date="2012-11-27T16:33:00Z">
        <w:r>
          <w:rPr>
            <w:rFonts w:ascii="Times New Roman" w:eastAsia="Times New Roman" w:hAnsi="Times New Roman" w:cs="Times New Roman"/>
            <w:sz w:val="24"/>
          </w:rPr>
          <w:t xml:space="preserve"> but it was abundant on the 3.0 µm fraction and has a distribution suggesting it originates from </w:t>
        </w:r>
      </w:ins>
      <w:ins w:id="638" w:author="Timothy Williams" w:date="2012-11-27T16:41:00Z">
        <w:r>
          <w:rPr>
            <w:rFonts w:ascii="Times New Roman" w:eastAsia="Times New Roman" w:hAnsi="Times New Roman" w:cs="Times New Roman"/>
            <w:sz w:val="24"/>
          </w:rPr>
          <w:t xml:space="preserve">Organic Lake </w:t>
        </w:r>
      </w:ins>
      <w:ins w:id="639" w:author="Timothy Williams" w:date="2012-11-27T16:33:00Z">
        <w:r>
          <w:rPr>
            <w:rFonts w:ascii="Times New Roman" w:eastAsia="Times New Roman" w:hAnsi="Times New Roman" w:cs="Times New Roman"/>
            <w:sz w:val="24"/>
          </w:rPr>
          <w:t>member</w:t>
        </w:r>
      </w:ins>
      <w:ins w:id="640" w:author="Timothy Williams" w:date="2012-11-27T16:41:00Z">
        <w:r>
          <w:rPr>
            <w:rFonts w:ascii="Times New Roman" w:eastAsia="Times New Roman" w:hAnsi="Times New Roman" w:cs="Times New Roman"/>
            <w:sz w:val="24"/>
          </w:rPr>
          <w:t>s</w:t>
        </w:r>
      </w:ins>
      <w:ins w:id="641" w:author="Timothy Williams" w:date="2012-11-27T16:33:00Z">
        <w:r>
          <w:rPr>
            <w:rFonts w:ascii="Times New Roman" w:eastAsia="Times New Roman" w:hAnsi="Times New Roman" w:cs="Times New Roman"/>
            <w:sz w:val="24"/>
          </w:rPr>
          <w:t xml:space="preserve">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ins>
      <w:ins w:id="642" w:author="Timothy Williams" w:date="2012-11-27T16:49:00Z">
        <w:r w:rsidR="00E7667C">
          <w:rPr>
            <w:rFonts w:ascii="Times New Roman" w:eastAsia="Times New Roman" w:hAnsi="Times New Roman" w:cs="Times New Roman"/>
            <w:sz w:val="24"/>
          </w:rPr>
          <w:t xml:space="preserve"> (Figure 4A).</w:t>
        </w:r>
      </w:ins>
      <w:ins w:id="643" w:author="Sheree Yau" w:date="2012-12-02T23:59:00Z">
        <w:r w:rsidR="0073265C" w:rsidRPr="0073265C">
          <w:rPr>
            <w:rFonts w:ascii="Times New Roman" w:hAnsi="Times New Roman"/>
            <w:sz w:val="24"/>
          </w:rPr>
          <w:t xml:space="preserve"> </w:t>
        </w:r>
      </w:ins>
      <w:ins w:id="644" w:author="Sheree Yau" w:date="2012-12-03T00:13:00Z">
        <w:r w:rsidR="00902986">
          <w:rPr>
            <w:rFonts w:ascii="Times New Roman" w:eastAsia="Times New Roman" w:hAnsi="Times New Roman"/>
            <w:kern w:val="1"/>
            <w:sz w:val="24"/>
          </w:rPr>
          <w:t>All ORFs adjacent to</w:t>
        </w:r>
      </w:ins>
      <w:ins w:id="645" w:author="Sheree Yau" w:date="2012-12-03T00:00: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contain</w:t>
        </w:r>
      </w:ins>
      <w:ins w:id="646" w:author="Sheree Yau" w:date="2012-12-03T00:13:00Z">
        <w:r w:rsidR="00902986">
          <w:rPr>
            <w:rFonts w:ascii="Times New Roman" w:eastAsia="Times New Roman" w:hAnsi="Times New Roman"/>
            <w:kern w:val="1"/>
            <w:sz w:val="24"/>
          </w:rPr>
          <w:t xml:space="preserve">ing </w:t>
        </w:r>
      </w:ins>
      <w:ins w:id="647" w:author="Sheree Yau" w:date="2012-12-19T20:39:00Z">
        <w:r w:rsidR="003A31FD">
          <w:rPr>
            <w:rFonts w:ascii="Times New Roman" w:eastAsia="Times New Roman" w:hAnsi="Times New Roman"/>
            <w:kern w:val="1"/>
            <w:sz w:val="24"/>
          </w:rPr>
          <w:t>scaffolds</w:t>
        </w:r>
      </w:ins>
      <w:ins w:id="648" w:author="Sheree Yau" w:date="2012-12-03T00:13:00Z">
        <w:r w:rsidR="00902986">
          <w:rPr>
            <w:rFonts w:ascii="Times New Roman" w:eastAsia="Times New Roman" w:hAnsi="Times New Roman"/>
            <w:kern w:val="1"/>
            <w:sz w:val="24"/>
          </w:rPr>
          <w:t xml:space="preserve"> were</w:t>
        </w:r>
      </w:ins>
      <w:ins w:id="649" w:author="Sheree Yau" w:date="2012-12-03T00:01: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ins>
      <w:ins w:id="650" w:author="Sheree Yau" w:date="2012-12-03T00:13:00Z">
        <w:r w:rsidR="00902986">
          <w:rPr>
            <w:rFonts w:ascii="Times New Roman" w:eastAsia="Times New Roman" w:hAnsi="Times New Roman"/>
            <w:kern w:val="1"/>
            <w:sz w:val="24"/>
          </w:rPr>
          <w:t xml:space="preserve">further </w:t>
        </w:r>
      </w:ins>
      <w:ins w:id="651" w:author="Sheree Yau" w:date="2012-12-03T00:01:00Z">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ins>
      <w:ins w:id="652" w:author="Sheree Yau" w:date="2012-12-03T00:13:00Z">
        <w:r w:rsidR="00902986">
          <w:rPr>
            <w:rFonts w:ascii="Times New Roman" w:eastAsia="Times New Roman" w:hAnsi="Times New Roman"/>
            <w:kern w:val="1"/>
            <w:sz w:val="24"/>
          </w:rPr>
          <w:t xml:space="preserve"> </w:t>
        </w:r>
      </w:ins>
      <w:ins w:id="653" w:author="Sheree Yau" w:date="2012-12-05T18:24:00Z">
        <w:r w:rsidR="00EC0E09" w:rsidRPr="0073265C">
          <w:rPr>
            <w:rFonts w:ascii="Times New Roman" w:eastAsia="Times New Roman" w:hAnsi="Times New Roman"/>
            <w:kern w:val="1"/>
            <w:sz w:val="24"/>
          </w:rPr>
          <w:t>provenance</w:t>
        </w:r>
      </w:ins>
      <w:ins w:id="654" w:author="Sheree Yau" w:date="2012-12-19T20:07:00Z">
        <w:r w:rsidR="00C5773B">
          <w:rPr>
            <w:rFonts w:ascii="Times New Roman" w:eastAsia="Times New Roman" w:hAnsi="Times New Roman"/>
            <w:kern w:val="1"/>
            <w:sz w:val="24"/>
          </w:rPr>
          <w:t xml:space="preserve"> (Figure S7)</w:t>
        </w:r>
      </w:ins>
      <w:ins w:id="655" w:author="Sheree Yau" w:date="2012-12-03T00:14:00Z">
        <w:r w:rsidR="00902986">
          <w:rPr>
            <w:rFonts w:ascii="Times New Roman" w:eastAsia="Times New Roman" w:hAnsi="Times New Roman"/>
            <w:kern w:val="1"/>
            <w:sz w:val="24"/>
          </w:rPr>
          <w:t>. G</w:t>
        </w:r>
      </w:ins>
      <w:ins w:id="656" w:author="Sheree Yau" w:date="2012-12-03T00:01:00Z">
        <w:r w:rsidR="0073265C" w:rsidRPr="0073265C">
          <w:rPr>
            <w:rFonts w:ascii="Times New Roman" w:eastAsia="Times New Roman" w:hAnsi="Times New Roman"/>
            <w:kern w:val="1"/>
            <w:sz w:val="24"/>
          </w:rPr>
          <w:t xml:space="preserve">enes downstream of OL-R1 were involved in carotenoid synthesis, </w:t>
        </w:r>
      </w:ins>
      <w:ins w:id="657" w:author="Sheree Yau" w:date="2012-12-03T00:10:00Z">
        <w:r w:rsidR="00DB290A">
          <w:rPr>
            <w:rFonts w:ascii="Times New Roman" w:eastAsia="Times New Roman" w:hAnsi="Times New Roman"/>
            <w:kern w:val="1"/>
            <w:sz w:val="24"/>
          </w:rPr>
          <w:t>indicating</w:t>
        </w:r>
      </w:ins>
      <w:ins w:id="658" w:author="Sheree Yau" w:date="2012-12-03T00:16:00Z">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OL-R1 is a xanthorhodopsin</w:t>
        </w:r>
      </w:ins>
      <w:ins w:id="659" w:author="Sheree Yau" w:date="2012-12-05T18:25:00Z">
        <w:r w:rsidR="001A468C">
          <w:rPr>
            <w:rFonts w:ascii="Times New Roman" w:eastAsia="Times New Roman" w:hAnsi="Times New Roman"/>
            <w:kern w:val="1"/>
            <w:sz w:val="24"/>
          </w:rPr>
          <w:t>,</w:t>
        </w:r>
      </w:ins>
      <w:ins w:id="660" w:author="Sheree Yau" w:date="2012-12-03T00:16:00Z">
        <w:r w:rsidR="00902986">
          <w:rPr>
            <w:rFonts w:ascii="Times New Roman" w:eastAsia="Times New Roman" w:hAnsi="Times New Roman"/>
            <w:kern w:val="1"/>
            <w:sz w:val="24"/>
          </w:rPr>
          <w:t xml:space="preserve"> </w:t>
        </w:r>
      </w:ins>
      <w:ins w:id="661" w:author="Sheree Yau" w:date="2012-12-05T18:25:00Z">
        <w:r w:rsidR="001A468C">
          <w:rPr>
            <w:rFonts w:ascii="Times New Roman" w:eastAsia="Times New Roman" w:hAnsi="Times New Roman"/>
            <w:kern w:val="1"/>
            <w:sz w:val="24"/>
          </w:rPr>
          <w:t>which occur</w:t>
        </w:r>
      </w:ins>
      <w:ins w:id="662" w:author="Sheree Yau" w:date="2012-12-03T00:19:00Z">
        <w:r w:rsidR="001A468C">
          <w:rPr>
            <w:rFonts w:ascii="Times New Roman" w:eastAsia="Times New Roman" w:hAnsi="Times New Roman"/>
            <w:kern w:val="1"/>
            <w:sz w:val="24"/>
          </w:rPr>
          <w:t xml:space="preserve"> </w:t>
        </w:r>
      </w:ins>
      <w:ins w:id="663" w:author="Sheree Yau" w:date="2012-12-05T18:26:00Z">
        <w:r w:rsidR="001A468C">
          <w:rPr>
            <w:rFonts w:ascii="Times New Roman" w:eastAsia="Times New Roman" w:hAnsi="Times New Roman"/>
            <w:kern w:val="1"/>
            <w:sz w:val="24"/>
          </w:rPr>
          <w:t>as a</w:t>
        </w:r>
      </w:ins>
      <w:ins w:id="664" w:author="Sheree Yau" w:date="2012-12-03T01:36:00Z">
        <w:r w:rsidR="00D20D0A">
          <w:rPr>
            <w:rFonts w:ascii="Times New Roman" w:eastAsia="Times New Roman" w:hAnsi="Times New Roman"/>
            <w:kern w:val="1"/>
            <w:sz w:val="24"/>
          </w:rPr>
          <w:t xml:space="preserve"> </w:t>
        </w:r>
      </w:ins>
      <w:ins w:id="665" w:author="Sheree Yau" w:date="2012-12-03T00:20:00Z">
        <w:r w:rsidR="00902986">
          <w:rPr>
            <w:rFonts w:ascii="Times New Roman" w:eastAsia="Times New Roman" w:hAnsi="Times New Roman"/>
            <w:kern w:val="1"/>
            <w:sz w:val="24"/>
          </w:rPr>
          <w:t>retinal protein/</w:t>
        </w:r>
      </w:ins>
      <w:ins w:id="666" w:author="Sheree Yau" w:date="2012-12-03T00:16:00Z">
        <w:r w:rsidR="00902986">
          <w:rPr>
            <w:rFonts w:ascii="Times New Roman" w:eastAsia="Times New Roman" w:hAnsi="Times New Roman"/>
            <w:kern w:val="1"/>
            <w:sz w:val="24"/>
          </w:rPr>
          <w:t xml:space="preserve">carotenoid </w:t>
        </w:r>
      </w:ins>
      <w:ins w:id="667" w:author="Sheree Yau" w:date="2012-12-03T00:19:00Z">
        <w:r w:rsidR="00902986">
          <w:rPr>
            <w:rFonts w:ascii="Times New Roman" w:eastAsia="Times New Roman" w:hAnsi="Times New Roman"/>
            <w:kern w:val="1"/>
            <w:sz w:val="24"/>
          </w:rPr>
          <w:t xml:space="preserve">complex </w:t>
        </w:r>
      </w:ins>
      <w:ins w:id="668" w:author="Sheree Yau" w:date="2012-12-03T00:16:00Z">
        <w:r w:rsidR="00902986">
          <w:rPr>
            <w:rFonts w:ascii="Times New Roman" w:eastAsia="Times New Roman" w:hAnsi="Times New Roman"/>
            <w:kern w:val="1"/>
            <w:sz w:val="24"/>
          </w:rPr>
          <w:t>(</w:t>
        </w:r>
      </w:ins>
      <w:ins w:id="669" w:author="Sheree Yau" w:date="2012-12-03T00:17:00Z">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ins>
      <w:ins w:id="670" w:author="Sheree Yau" w:date="2012-12-02T23:59:00Z">
        <w:r w:rsidR="0073265C" w:rsidRPr="0073265C">
          <w:rPr>
            <w:rFonts w:ascii="Times New Roman" w:eastAsia="Times New Roman" w:hAnsi="Times New Roman"/>
            <w:kern w:val="1"/>
            <w:sz w:val="24"/>
          </w:rPr>
          <w:t xml:space="preserve">. </w:t>
        </w:r>
      </w:ins>
    </w:p>
    <w:p w:rsidR="002377FE" w:rsidRDefault="001A468C" w:rsidP="00610DEA">
      <w:pPr>
        <w:pStyle w:val="Normal1"/>
        <w:spacing w:after="0" w:line="100" w:lineRule="atLeast"/>
        <w:ind w:firstLine="426"/>
        <w:rPr>
          <w:ins w:id="671" w:author="Sheree Yau" w:date="2012-12-19T21:52:00Z"/>
          <w:rFonts w:ascii="Times New Roman" w:eastAsia="Times New Roman" w:hAnsi="Times New Roman"/>
          <w:kern w:val="1"/>
          <w:sz w:val="24"/>
        </w:rPr>
      </w:pPr>
      <w:ins w:id="672" w:author="Sheree Yau" w:date="2012-12-05T18:27:00Z">
        <w:r>
          <w:rPr>
            <w:rFonts w:ascii="Times New Roman" w:eastAsia="Times New Roman" w:hAnsi="Times New Roman"/>
            <w:kern w:val="1"/>
            <w:sz w:val="24"/>
          </w:rPr>
          <w:t>P</w:t>
        </w:r>
      </w:ins>
      <w:ins w:id="673" w:author="Sheree Yau" w:date="2012-12-03T02:21:00Z">
        <w:r>
          <w:rPr>
            <w:rFonts w:ascii="Times New Roman" w:eastAsia="Times New Roman" w:hAnsi="Times New Roman"/>
            <w:kern w:val="1"/>
            <w:sz w:val="24"/>
          </w:rPr>
          <w:t xml:space="preserve">hotoheterotrophic potential </w:t>
        </w:r>
      </w:ins>
      <w:ins w:id="674" w:author="Sheree Yau" w:date="2012-12-05T18:26:00Z">
        <w:r>
          <w:rPr>
            <w:rFonts w:ascii="Times New Roman" w:eastAsia="Times New Roman" w:hAnsi="Times New Roman"/>
            <w:kern w:val="1"/>
            <w:sz w:val="24"/>
          </w:rPr>
          <w:t>of</w:t>
        </w:r>
      </w:ins>
      <w:ins w:id="675" w:author="Sheree Yau" w:date="2012-12-03T02:21:00Z">
        <w:r w:rsidR="00CE3D2C">
          <w:rPr>
            <w:rFonts w:ascii="Times New Roman" w:eastAsia="Times New Roman" w:hAnsi="Times New Roman"/>
            <w:kern w:val="1"/>
            <w:sz w:val="24"/>
          </w:rPr>
          <w:t xml:space="preserve"> Organic Lake </w:t>
        </w:r>
      </w:ins>
      <w:ins w:id="676" w:author="Sheree Yau" w:date="2012-12-05T18:27:00Z">
        <w:r>
          <w:rPr>
            <w:rFonts w:ascii="Times New Roman" w:eastAsia="Times New Roman" w:hAnsi="Times New Roman"/>
            <w:kern w:val="1"/>
            <w:sz w:val="24"/>
          </w:rPr>
          <w:t xml:space="preserve">was compared </w:t>
        </w:r>
      </w:ins>
      <w:ins w:id="677" w:author="Sheree Yau" w:date="2012-12-03T11:56:00Z">
        <w:r w:rsidR="004B2DFC">
          <w:rPr>
            <w:rFonts w:ascii="Times New Roman" w:eastAsia="Times New Roman" w:hAnsi="Times New Roman"/>
            <w:kern w:val="1"/>
            <w:sz w:val="24"/>
          </w:rPr>
          <w:t>with</w:t>
        </w:r>
      </w:ins>
      <w:ins w:id="678" w:author="Sheree Yau" w:date="2012-12-03T11:53:00Z">
        <w:r w:rsidR="004B2DFC">
          <w:rPr>
            <w:rFonts w:ascii="Times New Roman" w:eastAsia="Times New Roman" w:hAnsi="Times New Roman"/>
            <w:kern w:val="1"/>
            <w:sz w:val="24"/>
          </w:rPr>
          <w:t xml:space="preserve"> </w:t>
        </w:r>
      </w:ins>
      <w:ins w:id="679" w:author="Sheree Yau" w:date="2012-12-03T02:21:00Z">
        <w:r>
          <w:rPr>
            <w:rFonts w:ascii="Times New Roman" w:eastAsia="Times New Roman" w:hAnsi="Times New Roman"/>
            <w:kern w:val="1"/>
            <w:sz w:val="24"/>
          </w:rPr>
          <w:t>other aquatic environments</w:t>
        </w:r>
      </w:ins>
      <w:ins w:id="680" w:author="Sheree Yau" w:date="2012-12-05T18:27:00Z">
        <w:r>
          <w:rPr>
            <w:rFonts w:ascii="Times New Roman" w:eastAsia="Times New Roman" w:hAnsi="Times New Roman"/>
            <w:kern w:val="1"/>
            <w:sz w:val="24"/>
          </w:rPr>
          <w:t xml:space="preserve"> including the</w:t>
        </w:r>
      </w:ins>
      <w:ins w:id="681" w:author="Sheree Yau" w:date="2012-12-03T11:53:00Z">
        <w:r w:rsidR="004B2DFC">
          <w:rPr>
            <w:rFonts w:ascii="Times New Roman" w:eastAsia="Times New Roman" w:hAnsi="Times New Roman"/>
            <w:kern w:val="1"/>
            <w:sz w:val="24"/>
          </w:rPr>
          <w:t xml:space="preserve"> nearby </w:t>
        </w:r>
      </w:ins>
      <w:ins w:id="682" w:author="Sheree Yau" w:date="2012-12-03T02:21:00Z">
        <w:r w:rsidR="008262FC">
          <w:rPr>
            <w:rFonts w:ascii="Times New Roman" w:eastAsia="Times New Roman" w:hAnsi="Times New Roman"/>
            <w:kern w:val="1"/>
            <w:sz w:val="24"/>
          </w:rPr>
          <w:t>Ace Lake</w:t>
        </w:r>
      </w:ins>
      <w:ins w:id="683" w:author="Sheree Yau" w:date="2012-12-19T21:01:00Z">
        <w:r w:rsidR="006702DA">
          <w:rPr>
            <w:rFonts w:ascii="Times New Roman" w:eastAsia="Times New Roman" w:hAnsi="Times New Roman"/>
            <w:kern w:val="1"/>
            <w:sz w:val="24"/>
          </w:rPr>
          <w:t xml:space="preserve">, </w:t>
        </w:r>
      </w:ins>
      <w:ins w:id="684" w:author="Sheree Yau" w:date="2012-12-03T02:21:00Z">
        <w:r w:rsidR="004B2DFC">
          <w:rPr>
            <w:rFonts w:ascii="Times New Roman" w:eastAsia="Times New Roman" w:hAnsi="Times New Roman"/>
            <w:kern w:val="1"/>
            <w:sz w:val="24"/>
          </w:rPr>
          <w:t>Southern Ocean</w:t>
        </w:r>
      </w:ins>
      <w:ins w:id="685" w:author="Sheree Yau" w:date="2012-12-03T11:53:00Z">
        <w:r w:rsidR="004B2DFC">
          <w:rPr>
            <w:rFonts w:ascii="Times New Roman" w:eastAsia="Times New Roman" w:hAnsi="Times New Roman"/>
            <w:kern w:val="1"/>
            <w:sz w:val="24"/>
          </w:rPr>
          <w:t xml:space="preserve"> </w:t>
        </w:r>
      </w:ins>
      <w:ins w:id="686" w:author="Sheree Yau" w:date="2012-12-19T21:44:00Z">
        <w:r w:rsidR="000B0F7E">
          <w:rPr>
            <w:rFonts w:ascii="Times New Roman" w:eastAsia="Times New Roman" w:hAnsi="Times New Roman"/>
            <w:kern w:val="1"/>
            <w:sz w:val="24"/>
          </w:rPr>
          <w:t xml:space="preserve">(SO) </w:t>
        </w:r>
      </w:ins>
      <w:ins w:id="687" w:author="Sheree Yau" w:date="2012-12-03T11:53:00Z">
        <w:r w:rsidR="004B2DFC">
          <w:rPr>
            <w:rFonts w:ascii="Times New Roman" w:eastAsia="Times New Roman" w:hAnsi="Times New Roman"/>
            <w:kern w:val="1"/>
            <w:sz w:val="24"/>
          </w:rPr>
          <w:t xml:space="preserve">and </w:t>
        </w:r>
      </w:ins>
      <w:ins w:id="688" w:author="Sheree Yau" w:date="2012-12-03T02:21:00Z">
        <w:r w:rsidR="00CE3D2C">
          <w:rPr>
            <w:rFonts w:ascii="Times New Roman" w:eastAsia="Times New Roman" w:hAnsi="Times New Roman"/>
            <w:kern w:val="1"/>
            <w:sz w:val="24"/>
          </w:rPr>
          <w:t>GOS expedition</w:t>
        </w:r>
      </w:ins>
      <w:ins w:id="689" w:author="Sheree Yau" w:date="2012-12-03T11:53:00Z">
        <w:r w:rsidR="004B2DFC">
          <w:rPr>
            <w:rFonts w:ascii="Times New Roman" w:eastAsia="Times New Roman" w:hAnsi="Times New Roman"/>
            <w:kern w:val="1"/>
            <w:sz w:val="24"/>
          </w:rPr>
          <w:t xml:space="preserve"> </w:t>
        </w:r>
      </w:ins>
      <w:ins w:id="690" w:author="Sheree Yau" w:date="2012-12-03T12:01:00Z">
        <w:r w:rsidR="005C1EA8">
          <w:rPr>
            <w:rFonts w:ascii="Times New Roman" w:eastAsia="Times New Roman" w:hAnsi="Times New Roman"/>
            <w:kern w:val="1"/>
            <w:sz w:val="24"/>
          </w:rPr>
          <w:t>samples</w:t>
        </w:r>
      </w:ins>
      <w:ins w:id="691" w:author="Sheree Yau" w:date="2012-12-03T12:38:00Z">
        <w:r w:rsidR="00C6252C">
          <w:rPr>
            <w:rFonts w:ascii="Times New Roman" w:eastAsia="Times New Roman" w:hAnsi="Times New Roman"/>
            <w:kern w:val="1"/>
            <w:sz w:val="24"/>
          </w:rPr>
          <w:t>.</w:t>
        </w:r>
      </w:ins>
      <w:ins w:id="692" w:author="Sheree Yau" w:date="2012-12-03T12:01:00Z">
        <w:r w:rsidR="005C1EA8">
          <w:rPr>
            <w:rFonts w:ascii="Times New Roman" w:eastAsia="Times New Roman" w:hAnsi="Times New Roman"/>
            <w:kern w:val="1"/>
            <w:sz w:val="24"/>
          </w:rPr>
          <w:t xml:space="preserve"> </w:t>
        </w:r>
      </w:ins>
      <w:ins w:id="693" w:author="Sheree Yau" w:date="2012-12-19T21:22:00Z">
        <w:r w:rsidR="008C65F2">
          <w:rPr>
            <w:rFonts w:ascii="Times New Roman" w:eastAsia="Times New Roman" w:hAnsi="Times New Roman"/>
            <w:kern w:val="1"/>
            <w:sz w:val="24"/>
          </w:rPr>
          <w:t>T</w:t>
        </w:r>
      </w:ins>
      <w:ins w:id="694" w:author="Sheree Yau" w:date="2012-12-19T21:02:00Z">
        <w:r w:rsidR="006702DA">
          <w:rPr>
            <w:rFonts w:ascii="Times New Roman" w:eastAsia="Times New Roman" w:hAnsi="Times New Roman"/>
            <w:kern w:val="1"/>
            <w:sz w:val="24"/>
          </w:rPr>
          <w:t xml:space="preserve">he </w:t>
        </w:r>
      </w:ins>
      <w:ins w:id="695" w:author="Sheree Yau" w:date="2012-12-03T12:46:00Z">
        <w:r w:rsidR="007046D9">
          <w:rPr>
            <w:rFonts w:ascii="Times New Roman" w:eastAsia="Times New Roman" w:hAnsi="Times New Roman"/>
            <w:kern w:val="1"/>
            <w:sz w:val="24"/>
          </w:rPr>
          <w:t xml:space="preserve">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w:t>
        </w:r>
      </w:ins>
      <w:ins w:id="696" w:author="Sheree Yau" w:date="2012-12-19T21:24:00Z">
        <w:r w:rsidR="008C65F2">
          <w:rPr>
            <w:rFonts w:ascii="Times New Roman" w:eastAsia="Times New Roman" w:hAnsi="Times New Roman"/>
            <w:kern w:val="1"/>
            <w:sz w:val="24"/>
          </w:rPr>
          <w:t xml:space="preserve">had </w:t>
        </w:r>
      </w:ins>
      <w:ins w:id="697" w:author="Sheree Yau" w:date="2012-12-19T21:39:00Z">
        <w:r w:rsidR="005E4340">
          <w:rPr>
            <w:rFonts w:ascii="Times New Roman" w:eastAsia="Times New Roman" w:hAnsi="Times New Roman"/>
            <w:kern w:val="1"/>
            <w:sz w:val="24"/>
          </w:rPr>
          <w:t xml:space="preserve">the </w:t>
        </w:r>
      </w:ins>
      <w:ins w:id="698" w:author="Sheree Yau" w:date="2012-12-19T21:23:00Z">
        <w:r w:rsidR="005E4340">
          <w:rPr>
            <w:rFonts w:ascii="Times New Roman" w:eastAsia="Times New Roman" w:hAnsi="Times New Roman"/>
            <w:kern w:val="1"/>
            <w:sz w:val="24"/>
          </w:rPr>
          <w:t>lowe</w:t>
        </w:r>
      </w:ins>
      <w:ins w:id="699" w:author="Sheree Yau" w:date="2012-12-19T21:39:00Z">
        <w:r w:rsidR="005E4340">
          <w:rPr>
            <w:rFonts w:ascii="Times New Roman" w:eastAsia="Times New Roman" w:hAnsi="Times New Roman"/>
            <w:kern w:val="1"/>
            <w:sz w:val="24"/>
          </w:rPr>
          <w:t>st</w:t>
        </w:r>
      </w:ins>
      <w:ins w:id="700" w:author="Sheree Yau" w:date="2012-12-19T21:01:00Z">
        <w:r w:rsidR="006702DA">
          <w:rPr>
            <w:rFonts w:ascii="Times New Roman" w:eastAsia="Times New Roman" w:hAnsi="Times New Roman"/>
            <w:kern w:val="1"/>
            <w:sz w:val="24"/>
          </w:rPr>
          <w:t xml:space="preserve"> </w:t>
        </w:r>
      </w:ins>
      <w:ins w:id="701" w:author="Sheree Yau" w:date="2012-12-03T12:42:00Z">
        <w:r w:rsidR="007046D9">
          <w:rPr>
            <w:rFonts w:ascii="Times New Roman" w:eastAsia="Times New Roman" w:hAnsi="Times New Roman"/>
            <w:kern w:val="1"/>
            <w:sz w:val="24"/>
          </w:rPr>
          <w:t xml:space="preserve">rhodopsin </w:t>
        </w:r>
      </w:ins>
      <w:ins w:id="702" w:author="Sheree Yau" w:date="2012-12-19T21:39:00Z">
        <w:r w:rsidR="005E4340">
          <w:rPr>
            <w:rFonts w:ascii="Times New Roman" w:eastAsia="Times New Roman" w:hAnsi="Times New Roman"/>
            <w:kern w:val="1"/>
            <w:sz w:val="24"/>
          </w:rPr>
          <w:t xml:space="preserve">counts </w:t>
        </w:r>
      </w:ins>
      <w:ins w:id="703" w:author="Sheree Yau" w:date="2012-12-19T21:49:00Z">
        <w:r w:rsidR="002377FE">
          <w:rPr>
            <w:rFonts w:ascii="Times New Roman" w:eastAsia="Times New Roman" w:hAnsi="Times New Roman"/>
            <w:kern w:val="1"/>
            <w:sz w:val="24"/>
          </w:rPr>
          <w:t xml:space="preserve">and </w:t>
        </w:r>
      </w:ins>
      <w:ins w:id="704" w:author="Sheree Yau" w:date="2012-12-19T21:41:00Z">
        <w:r w:rsidR="005E4340">
          <w:rPr>
            <w:rFonts w:ascii="Times New Roman" w:eastAsia="Times New Roman" w:hAnsi="Times New Roman"/>
            <w:kern w:val="1"/>
            <w:sz w:val="24"/>
          </w:rPr>
          <w:t xml:space="preserve">percentage of rhodopsin containing cells of </w:t>
        </w:r>
      </w:ins>
      <w:ins w:id="705" w:author="Sheree Yau" w:date="2012-12-19T21:39:00Z">
        <w:r w:rsidR="000B0F7E">
          <w:rPr>
            <w:rFonts w:ascii="Times New Roman" w:eastAsia="Times New Roman" w:hAnsi="Times New Roman"/>
            <w:kern w:val="1"/>
            <w:sz w:val="24"/>
          </w:rPr>
          <w:t>all size</w:t>
        </w:r>
      </w:ins>
      <w:ins w:id="706" w:author="Sheree Yau" w:date="2012-12-19T21:45:00Z">
        <w:r w:rsidR="000B0F7E">
          <w:rPr>
            <w:rFonts w:ascii="Times New Roman" w:eastAsia="Times New Roman" w:hAnsi="Times New Roman"/>
            <w:kern w:val="1"/>
            <w:sz w:val="24"/>
          </w:rPr>
          <w:t>-</w:t>
        </w:r>
      </w:ins>
      <w:ins w:id="707" w:author="Sheree Yau" w:date="2012-12-19T21:39:00Z">
        <w:r w:rsidR="005E4340">
          <w:rPr>
            <w:rFonts w:ascii="Times New Roman" w:eastAsia="Times New Roman" w:hAnsi="Times New Roman"/>
            <w:kern w:val="1"/>
            <w:sz w:val="24"/>
          </w:rPr>
          <w:t>matched samples surveyed (Table 3)</w:t>
        </w:r>
      </w:ins>
      <w:ins w:id="708" w:author="Sheree Yau" w:date="2012-12-03T12:42:00Z">
        <w:r w:rsidR="007046D9">
          <w:rPr>
            <w:rFonts w:ascii="Times New Roman" w:eastAsia="Times New Roman" w:hAnsi="Times New Roman"/>
            <w:kern w:val="1"/>
            <w:sz w:val="24"/>
          </w:rPr>
          <w:t xml:space="preserve">. </w:t>
        </w:r>
      </w:ins>
      <w:ins w:id="709" w:author="Sheree Yau" w:date="2012-12-19T21:34:00Z">
        <w:r w:rsidR="005E4340">
          <w:rPr>
            <w:rFonts w:ascii="Times New Roman" w:eastAsia="Times New Roman" w:hAnsi="Times New Roman"/>
            <w:kern w:val="1"/>
            <w:sz w:val="24"/>
          </w:rPr>
          <w:t>Non-marine GOS samples</w:t>
        </w:r>
      </w:ins>
      <w:ins w:id="710" w:author="Sheree Yau" w:date="2012-12-21T15:08:00Z">
        <w:r w:rsidR="00A72295">
          <w:rPr>
            <w:rFonts w:ascii="Times New Roman" w:eastAsia="Times New Roman" w:hAnsi="Times New Roman"/>
            <w:kern w:val="1"/>
            <w:sz w:val="24"/>
          </w:rPr>
          <w:t xml:space="preserve"> from the </w:t>
        </w:r>
      </w:ins>
      <w:ins w:id="711" w:author="Sheree Yau" w:date="2012-12-21T15:09:00Z">
        <w:r w:rsidR="00A72295">
          <w:rPr>
            <w:rFonts w:ascii="Times New Roman" w:eastAsia="Times New Roman" w:hAnsi="Times New Roman"/>
            <w:kern w:val="1"/>
            <w:sz w:val="24"/>
          </w:rPr>
          <w:t xml:space="preserve">0.1 </w:t>
        </w:r>
        <w:r w:rsidR="00A72295">
          <w:rPr>
            <w:rFonts w:ascii="Times New Roman" w:eastAsia="Times New Roman" w:hAnsi="Times New Roman" w:cs="Times New Roman"/>
            <w:kern w:val="1"/>
            <w:sz w:val="24"/>
          </w:rPr>
          <w:t>µ</w:t>
        </w:r>
        <w:r w:rsidR="00A72295">
          <w:rPr>
            <w:rFonts w:ascii="Times New Roman" w:eastAsia="Times New Roman" w:hAnsi="Times New Roman"/>
            <w:kern w:val="1"/>
            <w:sz w:val="24"/>
          </w:rPr>
          <w:t>m fraction</w:t>
        </w:r>
      </w:ins>
      <w:ins w:id="712" w:author="Sheree Yau" w:date="2012-12-19T21:34:00Z">
        <w:r w:rsidR="005E4340">
          <w:rPr>
            <w:rFonts w:ascii="Times New Roman" w:eastAsia="Times New Roman" w:hAnsi="Times New Roman"/>
            <w:kern w:val="1"/>
            <w:sz w:val="24"/>
          </w:rPr>
          <w:t xml:space="preserve"> have been noted to have lower rhodopsin abundance (Sharma </w:t>
        </w:r>
      </w:ins>
      <w:ins w:id="713" w:author="Sheree Yau" w:date="2012-12-19T21:35:00Z">
        <w:r w:rsidR="005E4340">
          <w:rPr>
            <w:rFonts w:ascii="Times New Roman" w:eastAsia="Times New Roman" w:hAnsi="Times New Roman"/>
            <w:i/>
            <w:kern w:val="1"/>
            <w:sz w:val="24"/>
          </w:rPr>
          <w:t>et al.</w:t>
        </w:r>
        <w:r w:rsidR="005E4340">
          <w:rPr>
            <w:rFonts w:ascii="Times New Roman" w:eastAsia="Times New Roman" w:hAnsi="Times New Roman"/>
            <w:kern w:val="1"/>
            <w:sz w:val="24"/>
          </w:rPr>
          <w:t>, 200</w:t>
        </w:r>
      </w:ins>
      <w:ins w:id="714" w:author="Sheree Yau" w:date="2012-12-19T21:36:00Z">
        <w:r w:rsidR="005E4340">
          <w:rPr>
            <w:rFonts w:ascii="Times New Roman" w:eastAsia="Times New Roman" w:hAnsi="Times New Roman"/>
            <w:kern w:val="1"/>
            <w:sz w:val="24"/>
          </w:rPr>
          <w:t>8</w:t>
        </w:r>
      </w:ins>
      <w:ins w:id="715" w:author="Sheree Yau" w:date="2012-12-19T21:35:00Z">
        <w:r w:rsidR="005E4340">
          <w:rPr>
            <w:rFonts w:ascii="Times New Roman" w:eastAsia="Times New Roman" w:hAnsi="Times New Roman"/>
            <w:kern w:val="1"/>
            <w:sz w:val="24"/>
          </w:rPr>
          <w:t>)</w:t>
        </w:r>
      </w:ins>
      <w:ins w:id="716" w:author="Sheree Yau" w:date="2012-12-19T21:37:00Z">
        <w:r w:rsidR="005E4340">
          <w:rPr>
            <w:rFonts w:ascii="Times New Roman" w:eastAsia="Times New Roman" w:hAnsi="Times New Roman"/>
            <w:kern w:val="1"/>
            <w:sz w:val="24"/>
          </w:rPr>
          <w:t>,</w:t>
        </w:r>
      </w:ins>
      <w:ins w:id="717" w:author="Sheree Yau" w:date="2012-12-19T21:35:00Z">
        <w:r w:rsidR="005E4340">
          <w:rPr>
            <w:rFonts w:ascii="Times New Roman" w:eastAsia="Times New Roman" w:hAnsi="Times New Roman"/>
            <w:kern w:val="1"/>
            <w:sz w:val="24"/>
          </w:rPr>
          <w:t xml:space="preserve"> which was </w:t>
        </w:r>
      </w:ins>
      <w:ins w:id="718" w:author="Sheree Yau" w:date="2012-12-19T21:41:00Z">
        <w:r w:rsidR="005E4340">
          <w:rPr>
            <w:rFonts w:ascii="Times New Roman" w:eastAsia="Times New Roman" w:hAnsi="Times New Roman"/>
            <w:kern w:val="1"/>
            <w:sz w:val="24"/>
          </w:rPr>
          <w:t>similarly</w:t>
        </w:r>
      </w:ins>
      <w:ins w:id="719" w:author="Sheree Yau" w:date="2012-12-19T21:35:00Z">
        <w:r w:rsidR="005E4340">
          <w:rPr>
            <w:rFonts w:ascii="Times New Roman" w:eastAsia="Times New Roman" w:hAnsi="Times New Roman"/>
            <w:kern w:val="1"/>
            <w:sz w:val="24"/>
          </w:rPr>
          <w:t xml:space="preserve"> evident in </w:t>
        </w:r>
      </w:ins>
      <w:ins w:id="720" w:author="Sheree Yau" w:date="2012-12-19T21:38:00Z">
        <w:r w:rsidR="005E4340">
          <w:rPr>
            <w:rFonts w:ascii="Times New Roman" w:eastAsia="Times New Roman" w:hAnsi="Times New Roman"/>
            <w:kern w:val="1"/>
            <w:sz w:val="24"/>
          </w:rPr>
          <w:t>our analysis</w:t>
        </w:r>
      </w:ins>
      <w:ins w:id="721" w:author="Sheree Yau" w:date="2012-12-19T21:35:00Z">
        <w:r w:rsidR="005E4340">
          <w:rPr>
            <w:rFonts w:ascii="Times New Roman" w:eastAsia="Times New Roman" w:hAnsi="Times New Roman"/>
            <w:kern w:val="1"/>
            <w:sz w:val="24"/>
          </w:rPr>
          <w:t xml:space="preserve"> (Table 3). </w:t>
        </w:r>
      </w:ins>
      <w:ins w:id="722" w:author="Sheree Yau" w:date="2012-12-19T21:42:00Z">
        <w:r w:rsidR="005E4340">
          <w:rPr>
            <w:rFonts w:ascii="Times New Roman" w:eastAsia="Times New Roman" w:hAnsi="Times New Roman"/>
            <w:kern w:val="1"/>
            <w:sz w:val="24"/>
          </w:rPr>
          <w:t>Interestingly,</w:t>
        </w:r>
      </w:ins>
      <w:ins w:id="723" w:author="Sheree Yau" w:date="2012-12-03T02:21:00Z">
        <w:r w:rsidR="00CE3D2C">
          <w:rPr>
            <w:rFonts w:ascii="Times New Roman" w:eastAsia="Times New Roman" w:hAnsi="Times New Roman"/>
            <w:kern w:val="1"/>
            <w:sz w:val="24"/>
          </w:rPr>
          <w:t xml:space="preserve"> the </w:t>
        </w:r>
      </w:ins>
      <w:ins w:id="724" w:author="Sheree Yau" w:date="2012-12-19T21:26:00Z">
        <w:r w:rsidR="008C65F2">
          <w:rPr>
            <w:rFonts w:ascii="Times New Roman" w:eastAsia="Times New Roman" w:hAnsi="Times New Roman"/>
            <w:kern w:val="1"/>
            <w:sz w:val="24"/>
          </w:rPr>
          <w:t xml:space="preserve">3.0 </w:t>
        </w:r>
        <w:r w:rsidR="008C65F2">
          <w:rPr>
            <w:rFonts w:ascii="Times New Roman" w:eastAsia="Times New Roman" w:hAnsi="Times New Roman" w:cs="Times New Roman"/>
            <w:kern w:val="1"/>
            <w:sz w:val="24"/>
          </w:rPr>
          <w:t>µ</w:t>
        </w:r>
        <w:r w:rsidR="008C65F2">
          <w:rPr>
            <w:rFonts w:ascii="Times New Roman" w:eastAsia="Times New Roman" w:hAnsi="Times New Roman"/>
            <w:kern w:val="1"/>
            <w:sz w:val="24"/>
          </w:rPr>
          <w:t>m</w:t>
        </w:r>
      </w:ins>
      <w:ins w:id="725" w:author="Sheree Yau" w:date="2012-12-03T02:21:00Z">
        <w:r w:rsidR="00CE3D2C">
          <w:rPr>
            <w:rFonts w:ascii="Times New Roman" w:eastAsia="Times New Roman" w:hAnsi="Times New Roman"/>
            <w:kern w:val="1"/>
            <w:sz w:val="24"/>
          </w:rPr>
          <w:t xml:space="preserve"> </w:t>
        </w:r>
      </w:ins>
      <w:ins w:id="726" w:author="Sheree Yau" w:date="2012-12-19T21:24:00Z">
        <w:r w:rsidR="008C65F2">
          <w:rPr>
            <w:rFonts w:ascii="Times New Roman" w:eastAsia="Times New Roman" w:hAnsi="Times New Roman"/>
            <w:kern w:val="1"/>
            <w:sz w:val="24"/>
          </w:rPr>
          <w:t xml:space="preserve">Organic Lake </w:t>
        </w:r>
      </w:ins>
      <w:ins w:id="727" w:author="Sheree Yau" w:date="2012-12-03T02:21:00Z">
        <w:r w:rsidR="005E4340">
          <w:rPr>
            <w:rFonts w:ascii="Times New Roman" w:eastAsia="Times New Roman" w:hAnsi="Times New Roman"/>
            <w:kern w:val="1"/>
            <w:sz w:val="24"/>
          </w:rPr>
          <w:t>size fraction</w:t>
        </w:r>
      </w:ins>
      <w:ins w:id="728" w:author="Sheree Yau" w:date="2012-12-19T21:49:00Z">
        <w:r w:rsidR="002377FE">
          <w:rPr>
            <w:rFonts w:ascii="Times New Roman" w:eastAsia="Times New Roman" w:hAnsi="Times New Roman"/>
            <w:kern w:val="1"/>
            <w:sz w:val="24"/>
          </w:rPr>
          <w:t>s</w:t>
        </w:r>
      </w:ins>
      <w:ins w:id="729" w:author="Sheree Yau" w:date="2012-12-03T02:21:00Z">
        <w:r w:rsidR="00CE3D2C">
          <w:rPr>
            <w:rFonts w:ascii="Times New Roman" w:eastAsia="Times New Roman" w:hAnsi="Times New Roman"/>
            <w:kern w:val="1"/>
            <w:sz w:val="24"/>
          </w:rPr>
          <w:t xml:space="preserve"> </w:t>
        </w:r>
      </w:ins>
      <w:ins w:id="730" w:author="Sheree Yau" w:date="2012-12-19T21:43:00Z">
        <w:r w:rsidR="000B0F7E">
          <w:rPr>
            <w:rFonts w:ascii="Times New Roman" w:eastAsia="Times New Roman" w:hAnsi="Times New Roman"/>
            <w:kern w:val="1"/>
            <w:sz w:val="24"/>
          </w:rPr>
          <w:t xml:space="preserve">had </w:t>
        </w:r>
      </w:ins>
      <w:ins w:id="731" w:author="Sheree Yau" w:date="2012-12-19T21:45:00Z">
        <w:r w:rsidR="000B0F7E">
          <w:rPr>
            <w:rFonts w:ascii="Times New Roman" w:eastAsia="Times New Roman" w:hAnsi="Times New Roman"/>
            <w:kern w:val="1"/>
            <w:sz w:val="24"/>
          </w:rPr>
          <w:t xml:space="preserve">higher </w:t>
        </w:r>
      </w:ins>
      <w:ins w:id="732" w:author="Sheree Yau" w:date="2012-12-03T02:21:00Z">
        <w:r w:rsidR="00CE3D2C">
          <w:rPr>
            <w:rFonts w:ascii="Times New Roman" w:eastAsia="Times New Roman" w:hAnsi="Times New Roman"/>
            <w:kern w:val="1"/>
            <w:sz w:val="24"/>
          </w:rPr>
          <w:t xml:space="preserve">rhodopsin </w:t>
        </w:r>
      </w:ins>
      <w:ins w:id="733" w:author="Sheree Yau" w:date="2012-12-19T20:59:00Z">
        <w:r w:rsidR="006702DA">
          <w:rPr>
            <w:rFonts w:ascii="Times New Roman" w:eastAsia="Times New Roman" w:hAnsi="Times New Roman"/>
            <w:kern w:val="1"/>
            <w:sz w:val="24"/>
          </w:rPr>
          <w:t xml:space="preserve">counts </w:t>
        </w:r>
      </w:ins>
      <w:ins w:id="734" w:author="Sheree Yau" w:date="2012-12-19T21:00:00Z">
        <w:r w:rsidR="008C65F2">
          <w:rPr>
            <w:rFonts w:ascii="Times New Roman" w:eastAsia="Times New Roman" w:hAnsi="Times New Roman"/>
            <w:kern w:val="1"/>
            <w:sz w:val="24"/>
          </w:rPr>
          <w:t>than Ace Lake</w:t>
        </w:r>
      </w:ins>
      <w:ins w:id="735" w:author="Sheree Yau" w:date="2012-12-19T21:46:00Z">
        <w:r w:rsidR="000B0F7E">
          <w:rPr>
            <w:rFonts w:ascii="Times New Roman" w:eastAsia="Times New Roman" w:hAnsi="Times New Roman"/>
            <w:kern w:val="1"/>
            <w:sz w:val="24"/>
          </w:rPr>
          <w:t xml:space="preserve"> and</w:t>
        </w:r>
      </w:ins>
      <w:ins w:id="736" w:author="Sheree Yau" w:date="2012-12-19T21:00:00Z">
        <w:r w:rsidR="006702DA">
          <w:rPr>
            <w:rFonts w:ascii="Times New Roman" w:eastAsia="Times New Roman" w:hAnsi="Times New Roman"/>
            <w:kern w:val="1"/>
            <w:sz w:val="24"/>
          </w:rPr>
          <w:t xml:space="preserve"> </w:t>
        </w:r>
      </w:ins>
      <w:ins w:id="737" w:author="Sheree Yau" w:date="2012-12-19T21:47:00Z">
        <w:r w:rsidR="000B0F7E">
          <w:rPr>
            <w:rFonts w:ascii="Times New Roman" w:eastAsia="Times New Roman" w:hAnsi="Times New Roman"/>
            <w:kern w:val="1"/>
            <w:sz w:val="24"/>
          </w:rPr>
          <w:t xml:space="preserve">comparable </w:t>
        </w:r>
      </w:ins>
      <w:ins w:id="738" w:author="Sheree Yau" w:date="2012-12-19T21:48:00Z">
        <w:r w:rsidR="000B0F7E">
          <w:rPr>
            <w:rFonts w:ascii="Times New Roman" w:eastAsia="Times New Roman" w:hAnsi="Times New Roman"/>
            <w:kern w:val="1"/>
            <w:sz w:val="24"/>
          </w:rPr>
          <w:t xml:space="preserve">counts to the </w:t>
        </w:r>
      </w:ins>
      <w:ins w:id="739" w:author="Sheree Yau" w:date="2012-12-19T21:44:00Z">
        <w:r w:rsidR="000B0F7E">
          <w:rPr>
            <w:rFonts w:ascii="Times New Roman" w:eastAsia="Times New Roman" w:hAnsi="Times New Roman"/>
            <w:kern w:val="1"/>
            <w:sz w:val="24"/>
          </w:rPr>
          <w:t>SO samples</w:t>
        </w:r>
      </w:ins>
      <w:ins w:id="740" w:author="Sheree Yau" w:date="2012-12-19T21:49:00Z">
        <w:r w:rsidR="002377FE">
          <w:rPr>
            <w:rFonts w:ascii="Times New Roman" w:eastAsia="Times New Roman" w:hAnsi="Times New Roman"/>
            <w:kern w:val="1"/>
            <w:sz w:val="24"/>
          </w:rPr>
          <w:t>, although the percentage of rhodopsin containing cells was still lower than that of the SO</w:t>
        </w:r>
      </w:ins>
      <w:ins w:id="741" w:author="Sheree Yau" w:date="2012-12-03T15:40:00Z">
        <w:r w:rsidR="000B6AAD">
          <w:rPr>
            <w:rFonts w:ascii="Times New Roman" w:eastAsia="Times New Roman" w:hAnsi="Times New Roman"/>
            <w:kern w:val="1"/>
            <w:sz w:val="24"/>
          </w:rPr>
          <w:t xml:space="preserve">. </w:t>
        </w:r>
      </w:ins>
      <w:ins w:id="742" w:author="Sheree Yau" w:date="2012-12-03T15:47:00Z">
        <w:r w:rsidR="000B6AAD">
          <w:rPr>
            <w:rFonts w:ascii="Times New Roman" w:eastAsia="Times New Roman" w:hAnsi="Times New Roman"/>
            <w:kern w:val="1"/>
            <w:sz w:val="24"/>
          </w:rPr>
          <w:t>The</w:t>
        </w:r>
      </w:ins>
      <w:ins w:id="743" w:author="Sheree Yau" w:date="2012-12-03T15:46:00Z">
        <w:r w:rsidR="000B6AAD">
          <w:rPr>
            <w:rFonts w:ascii="Times New Roman" w:eastAsia="Times New Roman" w:hAnsi="Times New Roman"/>
            <w:kern w:val="1"/>
            <w:sz w:val="24"/>
          </w:rPr>
          <w:t xml:space="preserv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w:t>
        </w:r>
      </w:ins>
      <w:ins w:id="744" w:author="Sheree Yau" w:date="2012-12-03T15:47:00Z">
        <w:r w:rsidR="000B6AAD">
          <w:rPr>
            <w:rFonts w:ascii="Times New Roman" w:eastAsia="Times New Roman" w:hAnsi="Times New Roman"/>
            <w:kern w:val="1"/>
            <w:sz w:val="24"/>
          </w:rPr>
          <w:t xml:space="preserve">likely </w:t>
        </w:r>
      </w:ins>
      <w:ins w:id="745" w:author="Sheree Yau" w:date="2012-12-03T15:46:00Z">
        <w:r w:rsidR="00582C6A">
          <w:rPr>
            <w:rFonts w:ascii="Times New Roman" w:eastAsia="Times New Roman" w:hAnsi="Times New Roman"/>
            <w:kern w:val="1"/>
            <w:sz w:val="24"/>
          </w:rPr>
          <w:t>due to the lack of SAR11 clade</w:t>
        </w:r>
      </w:ins>
      <w:ins w:id="746" w:author="Sheree Yau" w:date="2012-12-17T16:53:00Z">
        <w:r w:rsidR="00582C6A">
          <w:rPr>
            <w:rFonts w:ascii="Times New Roman" w:eastAsia="Times New Roman" w:hAnsi="Times New Roman"/>
            <w:kern w:val="1"/>
            <w:sz w:val="24"/>
          </w:rPr>
          <w:t xml:space="preserve">, </w:t>
        </w:r>
      </w:ins>
      <w:ins w:id="747" w:author="Sheree Yau" w:date="2012-12-03T15:47:00Z">
        <w:r w:rsidR="000B6AAD">
          <w:rPr>
            <w:rFonts w:ascii="Times New Roman" w:eastAsia="Times New Roman" w:hAnsi="Times New Roman"/>
            <w:kern w:val="1"/>
            <w:sz w:val="24"/>
          </w:rPr>
          <w:t>which</w:t>
        </w:r>
      </w:ins>
      <w:ins w:id="748" w:author="Sheree Yau" w:date="2012-12-03T15:48:00Z">
        <w:r w:rsidR="000B6AAD">
          <w:rPr>
            <w:rFonts w:ascii="Times New Roman" w:eastAsia="Times New Roman" w:hAnsi="Times New Roman"/>
            <w:kern w:val="1"/>
            <w:sz w:val="24"/>
          </w:rPr>
          <w:t xml:space="preserve"> is expected </w:t>
        </w:r>
      </w:ins>
      <w:ins w:id="749" w:author="Sheree Yau" w:date="2012-12-17T16:53:00Z">
        <w:r w:rsidR="00A13208">
          <w:rPr>
            <w:rFonts w:ascii="Times New Roman" w:eastAsia="Times New Roman" w:hAnsi="Times New Roman"/>
            <w:kern w:val="1"/>
            <w:sz w:val="24"/>
          </w:rPr>
          <w:t>to be the main sour</w:t>
        </w:r>
      </w:ins>
      <w:ins w:id="750" w:author="Sheree Yau" w:date="2012-12-17T18:57:00Z">
        <w:r w:rsidR="00A13208">
          <w:rPr>
            <w:rFonts w:ascii="Times New Roman" w:eastAsia="Times New Roman" w:hAnsi="Times New Roman"/>
            <w:kern w:val="1"/>
            <w:sz w:val="24"/>
          </w:rPr>
          <w:t>c</w:t>
        </w:r>
      </w:ins>
      <w:ins w:id="751" w:author="Sheree Yau" w:date="2012-12-17T16:53:00Z">
        <w:r w:rsidR="00582C6A">
          <w:rPr>
            <w:rFonts w:ascii="Times New Roman" w:eastAsia="Times New Roman" w:hAnsi="Times New Roman"/>
            <w:kern w:val="1"/>
            <w:sz w:val="24"/>
          </w:rPr>
          <w:t xml:space="preserve">e </w:t>
        </w:r>
      </w:ins>
      <w:ins w:id="752" w:author="Sheree Yau" w:date="2012-12-03T15:48:00Z">
        <w:r w:rsidR="000B6AAD">
          <w:rPr>
            <w:rFonts w:ascii="Times New Roman" w:eastAsia="Times New Roman" w:hAnsi="Times New Roman"/>
            <w:kern w:val="1"/>
            <w:sz w:val="24"/>
          </w:rPr>
          <w:t>of rhodopsin genes in Ace Lake and marine samples</w:t>
        </w:r>
      </w:ins>
      <w:ins w:id="753" w:author="Sheree Yau" w:date="2012-12-03T02:21:00Z">
        <w:r w:rsidR="00CE3D2C">
          <w:rPr>
            <w:rFonts w:ascii="Times New Roman" w:eastAsia="Times New Roman" w:hAnsi="Times New Roman"/>
            <w:kern w:val="1"/>
            <w:sz w:val="24"/>
          </w:rPr>
          <w:t>.</w:t>
        </w:r>
      </w:ins>
      <w:ins w:id="754" w:author="Sheree Yau" w:date="2012-12-03T15:49:00Z">
        <w:r w:rsidR="003741D8">
          <w:rPr>
            <w:rFonts w:ascii="Times New Roman" w:eastAsia="Times New Roman" w:hAnsi="Times New Roman"/>
            <w:kern w:val="1"/>
            <w:sz w:val="24"/>
          </w:rPr>
          <w:t xml:space="preserve"> </w:t>
        </w:r>
      </w:ins>
      <w:ins w:id="755" w:author="Sheree Yau" w:date="2012-12-19T21:48:00Z">
        <w:r w:rsidR="002377FE">
          <w:rPr>
            <w:rFonts w:ascii="Times New Roman" w:eastAsia="Times New Roman" w:hAnsi="Times New Roman"/>
            <w:kern w:val="1"/>
            <w:sz w:val="24"/>
          </w:rPr>
          <w:t xml:space="preserve">This indicates that although Organic Lake </w:t>
        </w:r>
      </w:ins>
      <w:ins w:id="756" w:author="Sheree Yau" w:date="2012-12-19T21:53:00Z">
        <w:r w:rsidR="008D1AB8">
          <w:rPr>
            <w:rFonts w:ascii="Times New Roman" w:eastAsia="Times New Roman" w:hAnsi="Times New Roman"/>
            <w:kern w:val="1"/>
            <w:sz w:val="24"/>
          </w:rPr>
          <w:t xml:space="preserve">likely has an </w:t>
        </w:r>
      </w:ins>
      <w:ins w:id="757" w:author="Sheree Yau" w:date="2012-12-19T21:50:00Z">
        <w:r w:rsidR="002377FE">
          <w:rPr>
            <w:rFonts w:ascii="Times New Roman" w:eastAsia="Times New Roman" w:hAnsi="Times New Roman"/>
            <w:kern w:val="1"/>
            <w:sz w:val="24"/>
          </w:rPr>
          <w:t>overall lower frequency of rhodopsin genes</w:t>
        </w:r>
      </w:ins>
      <w:ins w:id="758" w:author="Sheree Yau" w:date="2012-12-19T21:51:00Z">
        <w:r w:rsidR="002377FE">
          <w:rPr>
            <w:rFonts w:ascii="Times New Roman" w:eastAsia="Times New Roman" w:hAnsi="Times New Roman"/>
            <w:kern w:val="1"/>
            <w:sz w:val="24"/>
          </w:rPr>
          <w:t xml:space="preserve"> compared to sites for which size fraction-matched metagenomes are available</w:t>
        </w:r>
      </w:ins>
      <w:ins w:id="759" w:author="Sheree Yau" w:date="2012-12-19T21:50:00Z">
        <w:r w:rsidR="002377FE">
          <w:rPr>
            <w:rFonts w:ascii="Times New Roman" w:eastAsia="Times New Roman" w:hAnsi="Times New Roman"/>
            <w:kern w:val="1"/>
            <w:sz w:val="24"/>
          </w:rPr>
          <w:t xml:space="preserve">, the rhodopsins </w:t>
        </w:r>
      </w:ins>
      <w:ins w:id="760" w:author="Sheree Yau" w:date="2012-12-19T21:52:00Z">
        <w:r w:rsidR="002377FE">
          <w:rPr>
            <w:rFonts w:ascii="Times New Roman" w:eastAsia="Times New Roman" w:hAnsi="Times New Roman"/>
            <w:kern w:val="1"/>
            <w:sz w:val="24"/>
          </w:rPr>
          <w:t>ass</w:t>
        </w:r>
        <w:r w:rsidR="008D1AB8">
          <w:rPr>
            <w:rFonts w:ascii="Times New Roman" w:eastAsia="Times New Roman" w:hAnsi="Times New Roman"/>
            <w:kern w:val="1"/>
            <w:sz w:val="24"/>
          </w:rPr>
          <w:t>ociated with larger or particle</w:t>
        </w:r>
      </w:ins>
      <w:ins w:id="761" w:author="Sheree Yau" w:date="2012-12-19T21:54:00Z">
        <w:r w:rsidR="008D1AB8">
          <w:rPr>
            <w:rFonts w:ascii="Times New Roman" w:eastAsia="Times New Roman" w:hAnsi="Times New Roman"/>
            <w:kern w:val="1"/>
            <w:sz w:val="24"/>
          </w:rPr>
          <w:t>-</w:t>
        </w:r>
      </w:ins>
      <w:ins w:id="762" w:author="Sheree Yau" w:date="2012-12-19T21:52:00Z">
        <w:r w:rsidR="002377FE">
          <w:rPr>
            <w:rFonts w:ascii="Times New Roman" w:eastAsia="Times New Roman" w:hAnsi="Times New Roman"/>
            <w:kern w:val="1"/>
            <w:sz w:val="24"/>
          </w:rPr>
          <w:t>associated cells</w:t>
        </w:r>
      </w:ins>
      <w:ins w:id="763" w:author="Sheree Yau" w:date="2012-12-21T15:07:00Z">
        <w:r w:rsidR="00A72295">
          <w:rPr>
            <w:rFonts w:ascii="Times New Roman" w:eastAsia="Times New Roman" w:hAnsi="Times New Roman"/>
            <w:kern w:val="1"/>
            <w:sz w:val="24"/>
          </w:rPr>
          <w:t xml:space="preserve"> are </w:t>
        </w:r>
      </w:ins>
      <w:ins w:id="764" w:author="Sheree Yau" w:date="2012-12-21T15:10:00Z">
        <w:r w:rsidR="00A72295">
          <w:rPr>
            <w:rFonts w:ascii="Times New Roman" w:eastAsia="Times New Roman" w:hAnsi="Times New Roman"/>
            <w:kern w:val="1"/>
            <w:sz w:val="24"/>
          </w:rPr>
          <w:t>as abundant as in the marine environment</w:t>
        </w:r>
      </w:ins>
      <w:ins w:id="765" w:author="Sheree Yau" w:date="2012-12-19T21:52:00Z">
        <w:r w:rsidR="002377FE">
          <w:rPr>
            <w:rFonts w:ascii="Times New Roman" w:eastAsia="Times New Roman" w:hAnsi="Times New Roman"/>
            <w:kern w:val="1"/>
            <w:sz w:val="24"/>
          </w:rPr>
          <w:t>.</w:t>
        </w:r>
      </w:ins>
      <w:ins w:id="766" w:author="Sheree Yau" w:date="2012-12-19T21:53:00Z">
        <w:r w:rsidR="008D1AB8">
          <w:rPr>
            <w:rFonts w:ascii="Times New Roman" w:eastAsia="Times New Roman" w:hAnsi="Times New Roman"/>
            <w:kern w:val="1"/>
            <w:sz w:val="24"/>
          </w:rPr>
          <w:t xml:space="preserve"> </w:t>
        </w:r>
      </w:ins>
    </w:p>
    <w:p w:rsidR="00CE3D2C" w:rsidRDefault="00610DEA" w:rsidP="00610DEA">
      <w:pPr>
        <w:pStyle w:val="Normal1"/>
        <w:spacing w:after="0" w:line="100" w:lineRule="atLeast"/>
        <w:ind w:firstLine="426"/>
        <w:rPr>
          <w:ins w:id="767" w:author="Sheree Yau" w:date="2012-12-03T02:21:00Z"/>
          <w:rFonts w:ascii="Times New Roman" w:eastAsia="Times New Roman" w:hAnsi="Times New Roman"/>
          <w:kern w:val="1"/>
          <w:sz w:val="24"/>
        </w:rPr>
      </w:pPr>
      <w:ins w:id="768" w:author="Sheree Yau" w:date="2012-12-19T21:07:00Z">
        <w:r>
          <w:rPr>
            <w:rFonts w:ascii="Times New Roman" w:eastAsia="Times New Roman" w:hAnsi="Times New Roman"/>
            <w:kern w:val="1"/>
            <w:sz w:val="24"/>
          </w:rPr>
          <w:t>C</w:t>
        </w:r>
      </w:ins>
      <w:ins w:id="769" w:author="Sheree Yau" w:date="2012-12-17T13:19:00Z">
        <w:r w:rsidR="00CD7B92">
          <w:rPr>
            <w:rFonts w:ascii="Times New Roman" w:eastAsia="Times New Roman" w:hAnsi="Times New Roman"/>
            <w:kern w:val="1"/>
            <w:sz w:val="24"/>
          </w:rPr>
          <w:t xml:space="preserve">ounts </w:t>
        </w:r>
      </w:ins>
      <w:ins w:id="770" w:author="Sheree Yau" w:date="2012-12-19T21:07:00Z">
        <w:r>
          <w:rPr>
            <w:rFonts w:ascii="Times New Roman" w:eastAsia="Times New Roman" w:hAnsi="Times New Roman"/>
            <w:kern w:val="1"/>
            <w:sz w:val="24"/>
          </w:rPr>
          <w:t>of</w:t>
        </w:r>
      </w:ins>
      <w:ins w:id="771" w:author="Sheree Yau" w:date="2012-12-17T13:19:00Z">
        <w:r w:rsidR="00CD7B92">
          <w:rPr>
            <w:rFonts w:ascii="Times New Roman" w:eastAsia="Times New Roman" w:hAnsi="Times New Roman"/>
            <w:kern w:val="1"/>
            <w:sz w:val="24"/>
          </w:rPr>
          <w:t xml:space="preserve"> </w:t>
        </w:r>
        <w:r w:rsidR="00CD7B92">
          <w:rPr>
            <w:rFonts w:ascii="Times New Roman" w:eastAsia="Times New Roman" w:hAnsi="Times New Roman"/>
            <w:i/>
            <w:kern w:val="1"/>
            <w:sz w:val="24"/>
          </w:rPr>
          <w:t xml:space="preserve">pufLM </w:t>
        </w:r>
        <w:r w:rsidR="00CD7B92">
          <w:rPr>
            <w:rFonts w:ascii="Times New Roman" w:eastAsia="Times New Roman" w:hAnsi="Times New Roman"/>
            <w:kern w:val="1"/>
            <w:sz w:val="24"/>
          </w:rPr>
          <w:t>genes in</w:t>
        </w:r>
        <w:r w:rsidR="00CD7B92">
          <w:rPr>
            <w:rFonts w:ascii="Times New Roman" w:eastAsia="Times New Roman" w:hAnsi="Times New Roman"/>
            <w:i/>
            <w:kern w:val="1"/>
            <w:sz w:val="24"/>
          </w:rPr>
          <w:t xml:space="preserve"> </w:t>
        </w:r>
      </w:ins>
      <w:ins w:id="772" w:author="Sheree Yau" w:date="2012-12-03T16:01:00Z">
        <w:r w:rsidR="00AB0CFF">
          <w:rPr>
            <w:rFonts w:ascii="Times New Roman" w:eastAsia="Times New Roman" w:hAnsi="Times New Roman"/>
            <w:kern w:val="1"/>
            <w:sz w:val="24"/>
          </w:rPr>
          <w:t xml:space="preserve">the </w:t>
        </w:r>
      </w:ins>
      <w:ins w:id="773" w:author="Sheree Yau" w:date="2012-12-19T21:30:00Z">
        <w:r w:rsidR="001347D2">
          <w:rPr>
            <w:rFonts w:ascii="Times New Roman" w:eastAsia="Times New Roman" w:hAnsi="Times New Roman"/>
            <w:kern w:val="1"/>
            <w:sz w:val="24"/>
          </w:rPr>
          <w:t xml:space="preserve">Organic Lake </w:t>
        </w:r>
      </w:ins>
      <w:ins w:id="774" w:author="Sheree Yau" w:date="2012-12-17T13:20:00Z">
        <w:r w:rsidR="00CD7B92">
          <w:rPr>
            <w:rFonts w:ascii="Times New Roman" w:eastAsia="Times New Roman" w:hAnsi="Times New Roman"/>
            <w:kern w:val="1"/>
            <w:sz w:val="24"/>
          </w:rPr>
          <w:t xml:space="preserve">0.1 </w:t>
        </w:r>
        <w:r w:rsidR="00CD7B92">
          <w:rPr>
            <w:rFonts w:ascii="Times New Roman" w:eastAsia="Times New Roman" w:hAnsi="Times New Roman" w:cs="Times New Roman"/>
            <w:kern w:val="1"/>
            <w:sz w:val="24"/>
          </w:rPr>
          <w:t>µ</w:t>
        </w:r>
        <w:r w:rsidR="00CD7B92">
          <w:rPr>
            <w:rFonts w:ascii="Times New Roman" w:eastAsia="Times New Roman" w:hAnsi="Times New Roman"/>
            <w:kern w:val="1"/>
            <w:sz w:val="24"/>
          </w:rPr>
          <w:t xml:space="preserve">m size fraction </w:t>
        </w:r>
      </w:ins>
      <w:ins w:id="775" w:author="Sheree Yau" w:date="2012-12-19T20:52:00Z">
        <w:r>
          <w:rPr>
            <w:rFonts w:ascii="Times New Roman" w:eastAsia="Times New Roman" w:hAnsi="Times New Roman"/>
            <w:kern w:val="1"/>
            <w:sz w:val="24"/>
          </w:rPr>
          <w:t>w</w:t>
        </w:r>
      </w:ins>
      <w:ins w:id="776" w:author="Sheree Yau" w:date="2012-12-19T21:08:00Z">
        <w:r>
          <w:rPr>
            <w:rFonts w:ascii="Times New Roman" w:eastAsia="Times New Roman" w:hAnsi="Times New Roman"/>
            <w:kern w:val="1"/>
            <w:sz w:val="24"/>
          </w:rPr>
          <w:t>ere</w:t>
        </w:r>
      </w:ins>
      <w:ins w:id="777" w:author="Sheree Yau" w:date="2012-12-19T20:52:00Z">
        <w:r w:rsidR="006702DA">
          <w:rPr>
            <w:rFonts w:ascii="Times New Roman" w:eastAsia="Times New Roman" w:hAnsi="Times New Roman"/>
            <w:kern w:val="1"/>
            <w:sz w:val="24"/>
          </w:rPr>
          <w:t xml:space="preserve"> similar to </w:t>
        </w:r>
      </w:ins>
      <w:ins w:id="778" w:author="Sheree Yau" w:date="2012-12-19T21:03:00Z">
        <w:r>
          <w:rPr>
            <w:rFonts w:ascii="Times New Roman" w:eastAsia="Times New Roman" w:hAnsi="Times New Roman"/>
            <w:kern w:val="1"/>
            <w:sz w:val="24"/>
          </w:rPr>
          <w:t>GOS samples</w:t>
        </w:r>
      </w:ins>
      <w:ins w:id="779" w:author="Sheree Yau" w:date="2012-12-19T21:06:00Z">
        <w:r>
          <w:rPr>
            <w:rFonts w:ascii="Times New Roman" w:eastAsia="Times New Roman" w:hAnsi="Times New Roman"/>
            <w:kern w:val="1"/>
            <w:sz w:val="24"/>
          </w:rPr>
          <w:t>,</w:t>
        </w:r>
        <w:r w:rsidRPr="00610DEA">
          <w:rPr>
            <w:rFonts w:ascii="Times New Roman" w:eastAsia="Times New Roman" w:hAnsi="Times New Roman"/>
            <w:kern w:val="1"/>
            <w:sz w:val="24"/>
          </w:rPr>
          <w:t xml:space="preserve"> </w:t>
        </w:r>
        <w:r>
          <w:rPr>
            <w:rFonts w:ascii="Times New Roman" w:eastAsia="Times New Roman" w:hAnsi="Times New Roman"/>
            <w:kern w:val="1"/>
            <w:sz w:val="24"/>
          </w:rPr>
          <w:t xml:space="preserve">except for </w:t>
        </w:r>
        <w:r w:rsidRPr="00D20D0A">
          <w:rPr>
            <w:rFonts w:ascii="Times New Roman" w:eastAsia="Times New Roman" w:hAnsi="Times New Roman"/>
            <w:kern w:val="1"/>
            <w:sz w:val="24"/>
          </w:rPr>
          <w:t>Punta Cormorant hypersaline lagoon</w:t>
        </w:r>
        <w:r>
          <w:rPr>
            <w:rFonts w:ascii="Times New Roman" w:eastAsia="Times New Roman" w:hAnsi="Times New Roman"/>
            <w:kern w:val="1"/>
            <w:sz w:val="24"/>
          </w:rPr>
          <w:t xml:space="preserve"> </w:t>
        </w:r>
      </w:ins>
      <w:ins w:id="780" w:author="Sheree Yau" w:date="2012-12-19T21:08:00Z">
        <w:r>
          <w:rPr>
            <w:rFonts w:ascii="Times New Roman" w:eastAsia="Times New Roman" w:hAnsi="Times New Roman"/>
            <w:kern w:val="1"/>
            <w:sz w:val="24"/>
          </w:rPr>
          <w:t>which had the highest</w:t>
        </w:r>
      </w:ins>
      <w:ins w:id="781" w:author="Sheree Yau" w:date="2012-12-19T21:58:00Z">
        <w:r w:rsidR="003B3C7B">
          <w:rPr>
            <w:rFonts w:ascii="Times New Roman" w:eastAsia="Times New Roman" w:hAnsi="Times New Roman"/>
            <w:kern w:val="1"/>
            <w:sz w:val="24"/>
          </w:rPr>
          <w:t xml:space="preserve"> </w:t>
        </w:r>
        <w:r w:rsidR="003B3C7B">
          <w:rPr>
            <w:rFonts w:ascii="Times New Roman" w:eastAsia="Times New Roman" w:hAnsi="Times New Roman"/>
            <w:i/>
            <w:kern w:val="1"/>
            <w:sz w:val="24"/>
          </w:rPr>
          <w:t xml:space="preserve">pufLM </w:t>
        </w:r>
        <w:r w:rsidR="003B3C7B">
          <w:rPr>
            <w:rFonts w:ascii="Times New Roman" w:eastAsia="Times New Roman" w:hAnsi="Times New Roman"/>
            <w:kern w:val="1"/>
            <w:sz w:val="24"/>
          </w:rPr>
          <w:t>counts and percentage of AAnP cells</w:t>
        </w:r>
      </w:ins>
      <w:ins w:id="782" w:author="Sheree Yau" w:date="2012-12-19T21:03:00Z">
        <w:r>
          <w:rPr>
            <w:rFonts w:ascii="Times New Roman" w:eastAsia="Times New Roman" w:hAnsi="Times New Roman"/>
            <w:kern w:val="1"/>
            <w:sz w:val="24"/>
          </w:rPr>
          <w:t xml:space="preserve">. </w:t>
        </w:r>
      </w:ins>
      <w:ins w:id="783" w:author="Sheree Yau" w:date="2012-12-19T20:53:00Z">
        <w:r w:rsidR="006702DA">
          <w:rPr>
            <w:rFonts w:ascii="Times New Roman" w:eastAsia="Times New Roman" w:hAnsi="Times New Roman"/>
            <w:kern w:val="1"/>
            <w:sz w:val="24"/>
          </w:rPr>
          <w:t xml:space="preserve">However, </w:t>
        </w:r>
      </w:ins>
      <w:ins w:id="784" w:author="Sheree Yau" w:date="2012-12-19T21:09:00Z">
        <w:r>
          <w:rPr>
            <w:rFonts w:ascii="Times New Roman" w:eastAsia="Times New Roman" w:hAnsi="Times New Roman"/>
            <w:kern w:val="1"/>
            <w:sz w:val="24"/>
          </w:rPr>
          <w:t xml:space="preserve">the highest </w:t>
        </w:r>
      </w:ins>
      <w:ins w:id="785" w:author="Sheree Yau" w:date="2012-12-19T20:53:00Z">
        <w:r w:rsidR="006702DA">
          <w:rPr>
            <w:rFonts w:ascii="Times New Roman" w:eastAsia="Times New Roman" w:hAnsi="Times New Roman"/>
            <w:kern w:val="1"/>
            <w:sz w:val="24"/>
          </w:rPr>
          <w:t xml:space="preserve">counts of </w:t>
        </w:r>
        <w:r w:rsidR="006702DA">
          <w:rPr>
            <w:rFonts w:ascii="Times New Roman" w:eastAsia="Times New Roman" w:hAnsi="Times New Roman"/>
            <w:i/>
            <w:kern w:val="1"/>
            <w:sz w:val="24"/>
          </w:rPr>
          <w:t xml:space="preserve">pufLM </w:t>
        </w:r>
      </w:ins>
      <w:ins w:id="786" w:author="Sheree Yau" w:date="2012-12-19T21:31:00Z">
        <w:r w:rsidR="001347D2">
          <w:rPr>
            <w:rFonts w:ascii="Times New Roman" w:eastAsia="Times New Roman" w:hAnsi="Times New Roman"/>
            <w:kern w:val="1"/>
            <w:sz w:val="24"/>
          </w:rPr>
          <w:t xml:space="preserve">overall </w:t>
        </w:r>
      </w:ins>
      <w:ins w:id="787" w:author="Sheree Yau" w:date="2012-12-19T20:53:00Z">
        <w:r w:rsidR="006702DA">
          <w:rPr>
            <w:rFonts w:ascii="Times New Roman" w:eastAsia="Times New Roman" w:hAnsi="Times New Roman"/>
            <w:kern w:val="1"/>
            <w:sz w:val="24"/>
          </w:rPr>
          <w:t xml:space="preserve">were </w:t>
        </w:r>
      </w:ins>
      <w:ins w:id="788" w:author="Sheree Yau" w:date="2012-12-19T21:09:00Z">
        <w:r>
          <w:rPr>
            <w:rFonts w:ascii="Times New Roman" w:eastAsia="Times New Roman" w:hAnsi="Times New Roman"/>
            <w:kern w:val="1"/>
            <w:sz w:val="24"/>
          </w:rPr>
          <w:t xml:space="preserve">from the </w:t>
        </w:r>
      </w:ins>
      <w:ins w:id="789" w:author="Sheree Yau" w:date="2012-12-19T20:55:00Z">
        <w:r w:rsidR="006702DA">
          <w:rPr>
            <w:rFonts w:ascii="Times New Roman" w:eastAsia="Times New Roman" w:hAnsi="Times New Roman"/>
            <w:kern w:val="1"/>
            <w:sz w:val="24"/>
          </w:rPr>
          <w:t xml:space="preserve">3.0 </w:t>
        </w:r>
        <w:r w:rsidR="006702DA">
          <w:rPr>
            <w:rFonts w:ascii="Times New Roman" w:eastAsia="Times New Roman" w:hAnsi="Times New Roman" w:cs="Times New Roman"/>
            <w:kern w:val="1"/>
            <w:sz w:val="24"/>
          </w:rPr>
          <w:t>µ</w:t>
        </w:r>
        <w:r w:rsidR="006702DA">
          <w:rPr>
            <w:rFonts w:ascii="Times New Roman" w:eastAsia="Times New Roman" w:hAnsi="Times New Roman"/>
            <w:kern w:val="1"/>
            <w:sz w:val="24"/>
          </w:rPr>
          <w:t xml:space="preserve">m size fraction </w:t>
        </w:r>
      </w:ins>
      <w:ins w:id="790" w:author="Sheree Yau" w:date="2012-12-19T20:54:00Z">
        <w:r w:rsidR="006702DA">
          <w:rPr>
            <w:rFonts w:ascii="Times New Roman" w:eastAsia="Times New Roman" w:hAnsi="Times New Roman"/>
            <w:kern w:val="1"/>
            <w:sz w:val="24"/>
          </w:rPr>
          <w:t>of Organic Lake</w:t>
        </w:r>
      </w:ins>
      <w:ins w:id="791" w:author="Sheree Yau" w:date="2012-12-21T15:10:00Z">
        <w:r w:rsidR="00A72295">
          <w:rPr>
            <w:rFonts w:ascii="Times New Roman" w:eastAsia="Times New Roman" w:hAnsi="Times New Roman"/>
            <w:kern w:val="1"/>
            <w:sz w:val="24"/>
          </w:rPr>
          <w:t>,</w:t>
        </w:r>
      </w:ins>
      <w:ins w:id="792" w:author="Sheree Yau" w:date="2012-12-19T22:00:00Z">
        <w:r w:rsidR="003B3C7B">
          <w:rPr>
            <w:rFonts w:ascii="Times New Roman" w:eastAsia="Times New Roman" w:hAnsi="Times New Roman"/>
            <w:kern w:val="1"/>
            <w:sz w:val="24"/>
          </w:rPr>
          <w:t xml:space="preserve"> likely due to the high proportion of </w:t>
        </w:r>
        <w:r w:rsidR="003B3C7B">
          <w:rPr>
            <w:rFonts w:ascii="Times New Roman" w:eastAsia="Times New Roman" w:hAnsi="Times New Roman"/>
            <w:i/>
            <w:kern w:val="1"/>
            <w:sz w:val="24"/>
          </w:rPr>
          <w:t>Roseobacter</w:t>
        </w:r>
        <w:r w:rsidR="003B3C7B">
          <w:rPr>
            <w:rFonts w:ascii="Times New Roman" w:eastAsia="Times New Roman" w:hAnsi="Times New Roman"/>
            <w:kern w:val="1"/>
            <w:sz w:val="24"/>
          </w:rPr>
          <w:t>-clade</w:t>
        </w:r>
      </w:ins>
      <w:ins w:id="793" w:author="Sheree Yau" w:date="2012-12-09T22:44:00Z">
        <w:r w:rsidR="00F70AFB">
          <w:rPr>
            <w:rFonts w:ascii="Times New Roman" w:eastAsia="Times New Roman" w:hAnsi="Times New Roman"/>
            <w:kern w:val="1"/>
            <w:sz w:val="24"/>
          </w:rPr>
          <w:t xml:space="preserve">. </w:t>
        </w:r>
      </w:ins>
      <w:ins w:id="794" w:author="Sheree Yau" w:date="2012-12-19T21:09:00Z">
        <w:r>
          <w:rPr>
            <w:rFonts w:ascii="Times New Roman" w:eastAsia="Times New Roman" w:hAnsi="Times New Roman"/>
            <w:kern w:val="1"/>
            <w:sz w:val="24"/>
          </w:rPr>
          <w:t xml:space="preserve">Notably, </w:t>
        </w:r>
        <w:r>
          <w:rPr>
            <w:rFonts w:ascii="Times New Roman" w:eastAsia="Times New Roman" w:hAnsi="Times New Roman"/>
            <w:i/>
            <w:kern w:val="1"/>
            <w:sz w:val="24"/>
          </w:rPr>
          <w:t xml:space="preserve">pufLM </w:t>
        </w:r>
        <w:r>
          <w:rPr>
            <w:rFonts w:ascii="Times New Roman" w:eastAsia="Times New Roman" w:hAnsi="Times New Roman"/>
            <w:kern w:val="1"/>
            <w:sz w:val="24"/>
          </w:rPr>
          <w:t xml:space="preserve">genes were not detected in high abundance in Ace Lake or the Southern Ocean samples at all indicating AAnP </w:t>
        </w:r>
      </w:ins>
      <w:ins w:id="795" w:author="Sheree Yau" w:date="2012-12-19T22:02:00Z">
        <w:r w:rsidR="00E17F57">
          <w:rPr>
            <w:rFonts w:ascii="Times New Roman" w:eastAsia="Times New Roman" w:hAnsi="Times New Roman"/>
            <w:kern w:val="1"/>
            <w:sz w:val="24"/>
          </w:rPr>
          <w:t xml:space="preserve">is a </w:t>
        </w:r>
      </w:ins>
      <w:ins w:id="796" w:author="Sheree Yau" w:date="2012-12-19T21:09:00Z">
        <w:r w:rsidR="00E17F57">
          <w:rPr>
            <w:rFonts w:ascii="Times New Roman" w:eastAsia="Times New Roman" w:hAnsi="Times New Roman"/>
            <w:kern w:val="1"/>
            <w:sz w:val="24"/>
          </w:rPr>
          <w:t>unique adapt</w:t>
        </w:r>
      </w:ins>
      <w:ins w:id="797" w:author="Timothy Williams" w:date="2012-12-20T11:23:00Z">
        <w:r w:rsidR="003C59EF">
          <w:rPr>
            <w:rFonts w:ascii="Times New Roman" w:eastAsia="Times New Roman" w:hAnsi="Times New Roman"/>
            <w:kern w:val="1"/>
            <w:sz w:val="24"/>
          </w:rPr>
          <w:t>at</w:t>
        </w:r>
      </w:ins>
      <w:ins w:id="798" w:author="Sheree Yau" w:date="2012-12-19T21:09:00Z">
        <w:r w:rsidR="00E17F57">
          <w:rPr>
            <w:rFonts w:ascii="Times New Roman" w:eastAsia="Times New Roman" w:hAnsi="Times New Roman"/>
            <w:kern w:val="1"/>
            <w:sz w:val="24"/>
          </w:rPr>
          <w:t xml:space="preserve">ion </w:t>
        </w:r>
        <w:r>
          <w:rPr>
            <w:rFonts w:ascii="Times New Roman" w:eastAsia="Times New Roman" w:hAnsi="Times New Roman"/>
            <w:kern w:val="1"/>
            <w:sz w:val="24"/>
          </w:rPr>
          <w:t>in Organic Lake</w:t>
        </w:r>
      </w:ins>
      <w:ins w:id="799" w:author="Timothy Williams" w:date="2012-12-20T11:25:00Z">
        <w:r w:rsidR="003C59EF">
          <w:rPr>
            <w:rFonts w:ascii="Times New Roman" w:eastAsia="Times New Roman" w:hAnsi="Times New Roman"/>
            <w:kern w:val="1"/>
            <w:sz w:val="24"/>
          </w:rPr>
          <w:t xml:space="preserve"> among these polar environments</w:t>
        </w:r>
      </w:ins>
      <w:ins w:id="800" w:author="Sheree Yau" w:date="2012-12-19T21:09:00Z">
        <w:r>
          <w:rPr>
            <w:rFonts w:ascii="Times New Roman" w:eastAsia="Times New Roman" w:hAnsi="Times New Roman"/>
            <w:kern w:val="1"/>
            <w:sz w:val="24"/>
          </w:rPr>
          <w:t xml:space="preserve">. </w:t>
        </w:r>
      </w:ins>
      <w:ins w:id="801" w:author="Sheree Yau" w:date="2012-12-17T13:28:00Z">
        <w:r w:rsidR="008262FC">
          <w:rPr>
            <w:rFonts w:ascii="Times New Roman" w:eastAsia="Times New Roman" w:hAnsi="Times New Roman"/>
            <w:kern w:val="1"/>
            <w:sz w:val="24"/>
          </w:rPr>
          <w:t xml:space="preserve">The similarly high abundance of </w:t>
        </w:r>
      </w:ins>
      <w:ins w:id="802" w:author="Sheree Yau" w:date="2012-12-17T13:29:00Z">
        <w:r w:rsidR="008262FC">
          <w:rPr>
            <w:rFonts w:ascii="Times New Roman" w:eastAsia="Times New Roman" w:hAnsi="Times New Roman"/>
            <w:i/>
            <w:kern w:val="1"/>
            <w:sz w:val="24"/>
          </w:rPr>
          <w:t xml:space="preserve">pufLM </w:t>
        </w:r>
        <w:r w:rsidR="008262FC">
          <w:rPr>
            <w:rFonts w:ascii="Times New Roman" w:eastAsia="Times New Roman" w:hAnsi="Times New Roman"/>
            <w:kern w:val="1"/>
            <w:sz w:val="24"/>
          </w:rPr>
          <w:t>genes in Punta Cormorant</w:t>
        </w:r>
      </w:ins>
      <w:ins w:id="803" w:author="Sheree Yau" w:date="2012-12-03T16:03:00Z">
        <w:r w:rsidR="00AB0CFF">
          <w:rPr>
            <w:rFonts w:ascii="Times New Roman" w:eastAsia="Times New Roman" w:hAnsi="Times New Roman"/>
            <w:kern w:val="1"/>
            <w:sz w:val="24"/>
          </w:rPr>
          <w:t xml:space="preserve"> </w:t>
        </w:r>
      </w:ins>
      <w:ins w:id="804" w:author="Sheree Yau" w:date="2012-12-19T21:11:00Z">
        <w:r>
          <w:rPr>
            <w:rFonts w:ascii="Times New Roman" w:eastAsia="Times New Roman" w:hAnsi="Times New Roman"/>
            <w:kern w:val="1"/>
            <w:sz w:val="24"/>
          </w:rPr>
          <w:t xml:space="preserve">hypersaline lagoon </w:t>
        </w:r>
      </w:ins>
      <w:ins w:id="805" w:author="Sheree Yau" w:date="2012-12-17T13:22:00Z">
        <w:r w:rsidR="00CD7B92">
          <w:rPr>
            <w:rFonts w:ascii="Times New Roman" w:eastAsia="Times New Roman" w:hAnsi="Times New Roman"/>
            <w:kern w:val="1"/>
            <w:sz w:val="24"/>
          </w:rPr>
          <w:t xml:space="preserve">indicates AAnP </w:t>
        </w:r>
      </w:ins>
      <w:ins w:id="806" w:author="Sheree Yau" w:date="2012-12-17T19:02:00Z">
        <w:r w:rsidR="000A6C4F">
          <w:rPr>
            <w:rFonts w:ascii="Times New Roman" w:eastAsia="Times New Roman" w:hAnsi="Times New Roman"/>
            <w:kern w:val="1"/>
            <w:sz w:val="24"/>
          </w:rPr>
          <w:t xml:space="preserve">may </w:t>
        </w:r>
      </w:ins>
      <w:ins w:id="807" w:author="Sheree Yau" w:date="2012-12-19T21:11:00Z">
        <w:r>
          <w:rPr>
            <w:rFonts w:ascii="Times New Roman" w:eastAsia="Times New Roman" w:hAnsi="Times New Roman"/>
            <w:kern w:val="1"/>
            <w:sz w:val="24"/>
          </w:rPr>
          <w:t>be advantageous</w:t>
        </w:r>
      </w:ins>
      <w:ins w:id="808" w:author="Sheree Yau" w:date="2012-12-17T19:02:00Z">
        <w:r w:rsidR="000A6C4F">
          <w:rPr>
            <w:rFonts w:ascii="Times New Roman" w:eastAsia="Times New Roman" w:hAnsi="Times New Roman"/>
            <w:kern w:val="1"/>
            <w:sz w:val="24"/>
          </w:rPr>
          <w:t xml:space="preserve"> in </w:t>
        </w:r>
      </w:ins>
      <w:ins w:id="809" w:author="Sheree Yau" w:date="2012-12-19T20:57:00Z">
        <w:r w:rsidR="006702DA">
          <w:rPr>
            <w:rFonts w:ascii="Times New Roman" w:eastAsia="Times New Roman" w:hAnsi="Times New Roman"/>
            <w:kern w:val="1"/>
            <w:sz w:val="24"/>
          </w:rPr>
          <w:t>environments</w:t>
        </w:r>
      </w:ins>
      <w:ins w:id="810" w:author="Sheree Yau" w:date="2012-12-19T22:01:00Z">
        <w:r w:rsidR="003B3C7B">
          <w:rPr>
            <w:rFonts w:ascii="Times New Roman" w:eastAsia="Times New Roman" w:hAnsi="Times New Roman"/>
            <w:kern w:val="1"/>
            <w:sz w:val="24"/>
          </w:rPr>
          <w:t xml:space="preserve"> of</w:t>
        </w:r>
      </w:ins>
      <w:ins w:id="811" w:author="Sheree Yau" w:date="2012-12-19T21:31:00Z">
        <w:r w:rsidR="001347D2">
          <w:rPr>
            <w:rFonts w:ascii="Times New Roman" w:eastAsia="Times New Roman" w:hAnsi="Times New Roman"/>
            <w:kern w:val="1"/>
            <w:sz w:val="24"/>
          </w:rPr>
          <w:t xml:space="preserve"> above marine salinity</w:t>
        </w:r>
      </w:ins>
      <w:ins w:id="812" w:author="Sheree Yau" w:date="2012-12-03T16:03:00Z">
        <w:r w:rsidR="00AB0CFF">
          <w:rPr>
            <w:rFonts w:ascii="Times New Roman" w:eastAsia="Times New Roman" w:hAnsi="Times New Roman"/>
            <w:kern w:val="1"/>
            <w:sz w:val="24"/>
          </w:rPr>
          <w:t>.</w:t>
        </w:r>
      </w:ins>
      <w:ins w:id="813" w:author="Sheree Yau" w:date="2012-12-17T13:24:00Z">
        <w:r w:rsidR="00CD7B92">
          <w:rPr>
            <w:rFonts w:ascii="Times New Roman" w:eastAsia="Times New Roman" w:hAnsi="Times New Roman"/>
            <w:kern w:val="1"/>
            <w:sz w:val="24"/>
          </w:rPr>
          <w:t xml:space="preserve"> </w:t>
        </w:r>
      </w:ins>
      <w:ins w:id="814" w:author="Sheree Yau" w:date="2012-12-03T16:03:00Z">
        <w:r w:rsidR="00AB0CFF">
          <w:rPr>
            <w:rFonts w:ascii="Times New Roman" w:eastAsia="Times New Roman" w:hAnsi="Times New Roman"/>
            <w:kern w:val="1"/>
            <w:sz w:val="24"/>
          </w:rPr>
          <w:t xml:space="preserve"> </w:t>
        </w:r>
      </w:ins>
    </w:p>
    <w:p w:rsidR="00D20D0A" w:rsidRPr="00CE3D2C" w:rsidRDefault="007530EA" w:rsidP="00CE3D2C">
      <w:pPr>
        <w:pStyle w:val="Normal1"/>
        <w:spacing w:after="0" w:line="100" w:lineRule="atLeast"/>
        <w:ind w:firstLine="426"/>
        <w:rPr>
          <w:ins w:id="815" w:author="Sheree Yau" w:date="2012-12-03T01:37:00Z"/>
          <w:rFonts w:ascii="Times New Roman" w:eastAsia="Times New Roman" w:hAnsi="Times New Roman"/>
          <w:kern w:val="1"/>
          <w:sz w:val="24"/>
        </w:rPr>
      </w:pPr>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w:t>
      </w:r>
      <w:ins w:id="816" w:author="Sheree Yau" w:date="2012-12-03T01:11:00Z">
        <w:r w:rsidR="00EC30F0">
          <w:rPr>
            <w:rFonts w:ascii="Times New Roman" w:eastAsia="Times New Roman" w:hAnsi="Times New Roman" w:cs="Times New Roman"/>
            <w:sz w:val="24"/>
          </w:rPr>
          <w:t xml:space="preserve">relative </w:t>
        </w:r>
      </w:ins>
      <w:r>
        <w:rPr>
          <w:rFonts w:ascii="Times New Roman" w:eastAsia="Times New Roman" w:hAnsi="Times New Roman" w:cs="Times New Roman"/>
          <w:sz w:val="24"/>
        </w:rPr>
        <w:t>abundance of AAnP and PR genes in Arctic bacteria has been reported to be the same in winter and summer (</w:t>
      </w:r>
      <w:del w:id="817" w:author="Sheree Yau" w:date="2012-12-03T01:11:00Z">
        <w:r w:rsidDel="00EC30F0">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Cottrell </w:t>
      </w:r>
      <w:del w:id="818" w:author="Sheree Yau" w:date="2012-12-03T01:28:00Z">
        <w:r w:rsidDel="004750ED">
          <w:rPr>
            <w:rFonts w:ascii="Times New Roman" w:eastAsia="Times New Roman" w:hAnsi="Times New Roman" w:cs="Times New Roman"/>
            <w:i/>
            <w:sz w:val="24"/>
          </w:rPr>
          <w:delText>et al.</w:delText>
        </w:r>
        <w:r w:rsidDel="004750ED">
          <w:rPr>
            <w:rFonts w:ascii="Times New Roman" w:eastAsia="Times New Roman" w:hAnsi="Times New Roman" w:cs="Times New Roman"/>
            <w:sz w:val="24"/>
          </w:rPr>
          <w:delText xml:space="preserve">, </w:delText>
        </w:r>
      </w:del>
      <w:ins w:id="819" w:author="Sheree Yau" w:date="2012-12-03T01:28:00Z">
        <w:r w:rsidR="004750ED">
          <w:rPr>
            <w:rFonts w:ascii="Times New Roman" w:eastAsia="Times New Roman" w:hAnsi="Times New Roman" w:cs="Times New Roman"/>
            <w:sz w:val="24"/>
          </w:rPr>
          <w:t xml:space="preserve">&amp; Kirchman, </w:t>
        </w:r>
      </w:ins>
      <w:r>
        <w:rPr>
          <w:rFonts w:ascii="Times New Roman" w:eastAsia="Times New Roman" w:hAnsi="Times New Roman" w:cs="Times New Roman"/>
          <w:sz w:val="24"/>
        </w:rPr>
        <w:t>200</w:t>
      </w:r>
      <w:ins w:id="820" w:author="Sheree Yau" w:date="2012-12-21T15:52:00Z">
        <w:r w:rsidR="00F419AC">
          <w:rPr>
            <w:rFonts w:ascii="Times New Roman" w:eastAsia="Times New Roman" w:hAnsi="Times New Roman" w:cs="Times New Roman"/>
            <w:sz w:val="24"/>
          </w:rPr>
          <w:t>2</w:t>
        </w:r>
      </w:ins>
      <w:del w:id="821" w:author="Sheree Yau" w:date="2012-12-21T15:52:00Z">
        <w:r w:rsidDel="00F419AC">
          <w:rPr>
            <w:rFonts w:ascii="Times New Roman" w:eastAsia="Times New Roman" w:hAnsi="Times New Roman" w:cs="Times New Roman"/>
            <w:sz w:val="24"/>
          </w:rPr>
          <w:delText>9</w:delText>
        </w:r>
      </w:del>
      <w:r>
        <w:rPr>
          <w:rFonts w:ascii="Times New Roman" w:eastAsia="Times New Roman" w:hAnsi="Times New Roman" w:cs="Times New Roman"/>
          <w:sz w:val="24"/>
        </w:rPr>
        <w:t>)</w:t>
      </w:r>
      <w:ins w:id="822" w:author="Sheree Yau" w:date="2012-12-03T01:17:00Z">
        <w:r w:rsidR="00810DEF">
          <w:rPr>
            <w:rFonts w:ascii="Times New Roman" w:eastAsia="Times New Roman" w:hAnsi="Times New Roman" w:cs="Times New Roman"/>
            <w:sz w:val="24"/>
          </w:rPr>
          <w:t>.</w:t>
        </w:r>
      </w:ins>
      <w:del w:id="823" w:author="Sheree Yau" w:date="2012-12-03T01:17:00Z">
        <w:r w:rsidDel="00810DEF">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del w:id="824" w:author="Sheree Yau" w:date="2012-12-03T01:18:00Z">
        <w:r w:rsidDel="00810DEF">
          <w:rPr>
            <w:rFonts w:ascii="Times New Roman" w:eastAsia="Times New Roman" w:hAnsi="Times New Roman" w:cs="Times New Roman"/>
            <w:sz w:val="24"/>
          </w:rPr>
          <w:delText>and</w:delText>
        </w:r>
      </w:del>
      <w:ins w:id="825" w:author="Sheree Yau" w:date="2012-12-03T01:18:00Z">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ins>
      <w:del w:id="826" w:author="Sheree Yau" w:date="2012-12-03T01:21:00Z">
        <w:r w:rsidDel="004750ED">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BchlA </w:t>
      </w:r>
      <w:ins w:id="827" w:author="Sheree Yau" w:date="2012-12-03T01:22:00Z">
        <w:r w:rsidR="004750ED">
          <w:rPr>
            <w:rFonts w:ascii="Times New Roman" w:eastAsia="Times New Roman" w:hAnsi="Times New Roman" w:cs="Times New Roman"/>
            <w:sz w:val="24"/>
          </w:rPr>
          <w:t xml:space="preserve">expression </w:t>
        </w:r>
      </w:ins>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del w:id="828" w:author="Sheree Yau" w:date="2012-12-03T01:20:00Z">
        <w:r w:rsidDel="00810DEF">
          <w:rPr>
            <w:rFonts w:ascii="Times New Roman" w:eastAsia="Times New Roman" w:hAnsi="Times New Roman" w:cs="Times New Roman"/>
            <w:sz w:val="24"/>
          </w:rPr>
          <w:delText xml:space="preserve">was shown to be expressed in cells grown </w:delText>
        </w:r>
      </w:del>
      <w:ins w:id="829" w:author="Sheree Yau" w:date="2012-12-03T01:20:00Z">
        <w:r w:rsidR="004750ED">
          <w:rPr>
            <w:rFonts w:ascii="Times New Roman" w:eastAsia="Times New Roman" w:hAnsi="Times New Roman" w:cs="Times New Roman"/>
            <w:sz w:val="24"/>
          </w:rPr>
          <w:t>occur</w:t>
        </w:r>
      </w:ins>
      <w:ins w:id="830" w:author="Sheree Yau" w:date="2012-12-03T01:22:00Z">
        <w:r w:rsidR="004750ED">
          <w:rPr>
            <w:rFonts w:ascii="Times New Roman" w:eastAsia="Times New Roman" w:hAnsi="Times New Roman" w:cs="Times New Roman"/>
            <w:sz w:val="24"/>
          </w:rPr>
          <w:t>s</w:t>
        </w:r>
      </w:ins>
      <w:ins w:id="831" w:author="Sheree Yau" w:date="2012-12-03T01:20:00Z">
        <w:r w:rsidR="00810DEF">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in the dark but </w:t>
      </w:r>
      <w:ins w:id="832" w:author="Sheree Yau" w:date="2012-12-03T01:22:00Z">
        <w:r w:rsidR="004750ED">
          <w:rPr>
            <w:rFonts w:ascii="Times New Roman" w:eastAsia="Times New Roman" w:hAnsi="Times New Roman" w:cs="Times New Roman"/>
            <w:sz w:val="24"/>
          </w:rPr>
          <w:t xml:space="preserve">is </w:t>
        </w:r>
      </w:ins>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ins w:id="833" w:author="Timothy Williams" w:date="2012-11-27T16:52:00Z">
        <w:r>
          <w:rPr>
            <w:rFonts w:ascii="Times New Roman" w:eastAsia="Times New Roman" w:hAnsi="Times New Roman" w:cs="Times New Roman"/>
            <w:sz w:val="24"/>
          </w:rPr>
          <w:t xml:space="preserve">, which </w:t>
        </w:r>
      </w:ins>
      <w:del w:id="834" w:author="Timothy Williams" w:date="2012-11-27T16:52:00Z">
        <w:r w:rsidDel="007530EA">
          <w:rPr>
            <w:rFonts w:ascii="Times New Roman" w:eastAsia="Times New Roman" w:hAnsi="Times New Roman" w:cs="Times New Roman"/>
            <w:sz w:val="24"/>
          </w:rPr>
          <w:delText xml:space="preserve"> that </w:delText>
        </w:r>
      </w:del>
      <w:r>
        <w:rPr>
          <w:rFonts w:ascii="Times New Roman" w:eastAsia="Times New Roman" w:hAnsi="Times New Roman" w:cs="Times New Roman"/>
          <w:sz w:val="24"/>
        </w:rPr>
        <w:t xml:space="preserve">was shown to function under C-limitation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ins w:id="835" w:author="Sheree Yau" w:date="2012-12-05T18:32:00Z">
        <w:r w:rsidR="001A468C">
          <w:rPr>
            <w:rFonts w:ascii="Times New Roman" w:eastAsia="Times New Roman" w:hAnsi="Times New Roman" w:cs="Times New Roman"/>
            <w:sz w:val="24"/>
          </w:rPr>
          <w:t xml:space="preserve"> </w:t>
        </w:r>
      </w:ins>
      <w:ins w:id="836" w:author="Sheree Yau" w:date="2012-12-12T13:20:00Z">
        <w:r w:rsidR="00E76FD3">
          <w:rPr>
            <w:rFonts w:ascii="Times New Roman" w:eastAsia="Times New Roman" w:hAnsi="Times New Roman" w:cs="Times New Roman"/>
            <w:sz w:val="24"/>
          </w:rPr>
          <w:t>Also</w:t>
        </w:r>
      </w:ins>
      <w:ins w:id="837" w:author="Sheree Yau" w:date="2012-12-12T13:24:00Z">
        <w:r w:rsidR="00E76FD3">
          <w:rPr>
            <w:rFonts w:ascii="Times New Roman" w:eastAsia="Times New Roman" w:hAnsi="Times New Roman" w:cs="Times New Roman"/>
            <w:sz w:val="24"/>
          </w:rPr>
          <w:t xml:space="preserve">, detection of </w:t>
        </w:r>
      </w:ins>
      <w:ins w:id="838" w:author="Sheree Yau" w:date="2012-12-12T13:28:00Z">
        <w:r w:rsidR="00BB6A3F">
          <w:rPr>
            <w:rFonts w:ascii="Times New Roman" w:eastAsia="Times New Roman" w:hAnsi="Times New Roman" w:cs="Times New Roman"/>
            <w:sz w:val="24"/>
          </w:rPr>
          <w:t xml:space="preserve">higher </w:t>
        </w:r>
      </w:ins>
      <w:ins w:id="839" w:author="Sheree Yau" w:date="2012-12-12T13:24:00Z">
        <w:r w:rsidR="00E76FD3">
          <w:rPr>
            <w:rFonts w:ascii="Times New Roman" w:eastAsia="Times New Roman" w:hAnsi="Times New Roman" w:cs="Times New Roman"/>
            <w:sz w:val="24"/>
          </w:rPr>
          <w:t>AAnP</w:t>
        </w:r>
      </w:ins>
      <w:ins w:id="840" w:author="Sheree Yau" w:date="2012-12-12T13:27:00Z">
        <w:r w:rsidR="00E76FD3">
          <w:rPr>
            <w:rFonts w:ascii="Times New Roman" w:eastAsia="Times New Roman" w:hAnsi="Times New Roman" w:cs="Times New Roman"/>
            <w:sz w:val="24"/>
          </w:rPr>
          <w:t xml:space="preserve"> </w:t>
        </w:r>
      </w:ins>
      <w:ins w:id="841" w:author="Sheree Yau" w:date="2012-12-12T13:28:00Z">
        <w:r w:rsidR="00BB6A3F">
          <w:rPr>
            <w:rFonts w:ascii="Times New Roman" w:eastAsia="Times New Roman" w:hAnsi="Times New Roman" w:cs="Times New Roman"/>
            <w:sz w:val="24"/>
          </w:rPr>
          <w:t xml:space="preserve">potential </w:t>
        </w:r>
      </w:ins>
      <w:ins w:id="842" w:author="Sheree Yau" w:date="2012-12-12T13:26:00Z">
        <w:r w:rsidR="00E76FD3">
          <w:rPr>
            <w:rFonts w:ascii="Times New Roman" w:eastAsia="Times New Roman" w:hAnsi="Times New Roman" w:cs="Times New Roman"/>
            <w:sz w:val="24"/>
          </w:rPr>
          <w:t xml:space="preserve">in Organic Lake </w:t>
        </w:r>
      </w:ins>
      <w:ins w:id="843" w:author="Sheree Yau" w:date="2012-12-12T13:25:00Z">
        <w:r w:rsidR="00E76FD3">
          <w:rPr>
            <w:rFonts w:ascii="Times New Roman" w:eastAsia="Times New Roman" w:hAnsi="Times New Roman" w:cs="Times New Roman"/>
            <w:sz w:val="24"/>
          </w:rPr>
          <w:t xml:space="preserve">than other aquatic environments </w:t>
        </w:r>
      </w:ins>
      <w:ins w:id="844" w:author="Sheree Yau" w:date="2012-12-12T13:24:00Z">
        <w:r w:rsidR="00E76FD3">
          <w:rPr>
            <w:rFonts w:ascii="Times New Roman" w:eastAsia="Times New Roman" w:hAnsi="Times New Roman" w:cs="Times New Roman"/>
            <w:sz w:val="24"/>
          </w:rPr>
          <w:t xml:space="preserve">linked </w:t>
        </w:r>
      </w:ins>
      <w:ins w:id="845" w:author="Sheree Yau" w:date="2012-12-12T13:28:00Z">
        <w:r w:rsidR="00BB6A3F">
          <w:rPr>
            <w:rFonts w:ascii="Times New Roman" w:eastAsia="Times New Roman" w:hAnsi="Times New Roman" w:cs="Times New Roman"/>
            <w:sz w:val="24"/>
          </w:rPr>
          <w:t xml:space="preserve">with </w:t>
        </w:r>
      </w:ins>
      <w:ins w:id="846" w:author="Sheree Yau" w:date="2012-12-12T13:26:00Z">
        <w:r w:rsidR="00E76FD3">
          <w:rPr>
            <w:rFonts w:ascii="Times New Roman" w:eastAsia="Times New Roman" w:hAnsi="Times New Roman" w:cs="Times New Roman"/>
            <w:sz w:val="24"/>
          </w:rPr>
          <w:t xml:space="preserve">taxa </w:t>
        </w:r>
      </w:ins>
      <w:ins w:id="847" w:author="Sheree Yau" w:date="2012-12-12T13:24:00Z">
        <w:r w:rsidR="00E76FD3">
          <w:rPr>
            <w:rFonts w:ascii="Times New Roman" w:eastAsia="Times New Roman" w:hAnsi="Times New Roman" w:cs="Times New Roman"/>
            <w:sz w:val="24"/>
          </w:rPr>
          <w:t xml:space="preserve">known to be capable of AAnP suggests </w:t>
        </w:r>
      </w:ins>
      <w:ins w:id="848" w:author="Sheree Yau" w:date="2012-12-19T22:04:00Z">
        <w:r w:rsidR="00E27132">
          <w:rPr>
            <w:rFonts w:ascii="Times New Roman" w:eastAsia="Times New Roman" w:hAnsi="Times New Roman" w:cs="Times New Roman"/>
            <w:sz w:val="24"/>
          </w:rPr>
          <w:t>it may have a greater influence</w:t>
        </w:r>
      </w:ins>
      <w:ins w:id="849" w:author="Sheree Yau" w:date="2012-12-19T22:03:00Z">
        <w:r w:rsidR="00E27132">
          <w:rPr>
            <w:rFonts w:ascii="Times New Roman" w:eastAsia="Times New Roman" w:hAnsi="Times New Roman" w:cs="Times New Roman"/>
            <w:sz w:val="24"/>
          </w:rPr>
          <w:t xml:space="preserve"> in the </w:t>
        </w:r>
      </w:ins>
      <w:ins w:id="850" w:author="Sheree Yau" w:date="2012-12-19T22:04:00Z">
        <w:r w:rsidR="00E27132">
          <w:rPr>
            <w:rFonts w:ascii="Times New Roman" w:eastAsia="Times New Roman" w:hAnsi="Times New Roman" w:cs="Times New Roman"/>
            <w:sz w:val="24"/>
          </w:rPr>
          <w:t xml:space="preserve">carbon budget of </w:t>
        </w:r>
      </w:ins>
      <w:ins w:id="851" w:author="Sheree Yau" w:date="2012-12-12T13:24:00Z">
        <w:r w:rsidR="00E76FD3">
          <w:rPr>
            <w:rFonts w:ascii="Times New Roman" w:eastAsia="Times New Roman" w:hAnsi="Times New Roman" w:cs="Times New Roman"/>
            <w:sz w:val="24"/>
          </w:rPr>
          <w:t>Organic Lake.</w:t>
        </w:r>
      </w:ins>
      <w:ins w:id="852" w:author="Sheree Yau" w:date="2012-12-12T13:26:00Z">
        <w:r w:rsidR="00E76FD3">
          <w:rPr>
            <w:rFonts w:ascii="Times New Roman" w:eastAsia="Times New Roman" w:hAnsi="Times New Roman" w:cs="Times New Roman"/>
            <w:sz w:val="24"/>
          </w:rPr>
          <w:t xml:space="preserve"> </w:t>
        </w:r>
      </w:ins>
      <w:del w:id="853" w:author="Sheree Yau" w:date="2012-12-12T18:06:00Z">
        <w:r w:rsidDel="00457D9C">
          <w:rPr>
            <w:rFonts w:ascii="Times New Roman" w:eastAsia="Times New Roman" w:hAnsi="Times New Roman" w:cs="Times New Roman"/>
            <w:sz w:val="24"/>
          </w:rPr>
          <w:delText xml:space="preserve"> </w:delText>
        </w:r>
      </w:del>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Regenerat</w:t>
      </w:r>
      <w:ins w:id="854" w:author="Sheree Yau" w:date="2012-12-05T18:44:00Z">
        <w:r w:rsidR="00912C57">
          <w:rPr>
            <w:rFonts w:ascii="Times New Roman" w:eastAsia="Times New Roman" w:hAnsi="Times New Roman" w:cs="Times New Roman"/>
            <w:b w:val="0"/>
            <w:i/>
            <w:color w:val="000000"/>
            <w:sz w:val="24"/>
          </w:rPr>
          <w:t>ed nitrogen</w:t>
        </w:r>
      </w:ins>
      <w:del w:id="855" w:author="Sheree Yau" w:date="2012-12-05T18:49:00Z">
        <w:r w:rsidDel="006C1330">
          <w:rPr>
            <w:rFonts w:ascii="Times New Roman" w:eastAsia="Times New Roman" w:hAnsi="Times New Roman" w:cs="Times New Roman"/>
            <w:b w:val="0"/>
            <w:i/>
            <w:color w:val="000000"/>
            <w:sz w:val="24"/>
          </w:rPr>
          <w:delText>ion</w:delText>
        </w:r>
      </w:del>
      <w:r>
        <w:rPr>
          <w:rFonts w:ascii="Times New Roman" w:eastAsia="Times New Roman" w:hAnsi="Times New Roman" w:cs="Times New Roman"/>
          <w:b w:val="0"/>
          <w:i/>
          <w:color w:val="000000"/>
          <w:sz w:val="24"/>
        </w:rPr>
        <w:t xml:space="preserve"> is predominant in the nitrogen cycl</w:t>
      </w:r>
      <w:ins w:id="856" w:author="Sheree Yau" w:date="2012-12-05T18:46:00Z">
        <w:r w:rsidR="00912C57">
          <w:rPr>
            <w:rFonts w:ascii="Times New Roman" w:eastAsia="Times New Roman" w:hAnsi="Times New Roman" w:cs="Times New Roman"/>
            <w:b w:val="0"/>
            <w:i/>
            <w:color w:val="000000"/>
            <w:sz w:val="24"/>
          </w:rPr>
          <w:t>e</w:t>
        </w:r>
      </w:ins>
      <w:del w:id="857" w:author="Sheree Yau" w:date="2012-12-05T18:46:00Z">
        <w:r w:rsidDel="00912C57">
          <w:rPr>
            <w:rFonts w:ascii="Times New Roman" w:eastAsia="Times New Roman" w:hAnsi="Times New Roman" w:cs="Times New Roman"/>
            <w:b w:val="0"/>
            <w:i/>
            <w:color w:val="000000"/>
            <w:sz w:val="24"/>
          </w:rPr>
          <w:delText>ing</w:delText>
        </w:r>
      </w:del>
    </w:p>
    <w:p w:rsidR="0043032A" w:rsidRDefault="00A72295">
      <w:pPr>
        <w:pStyle w:val="Normal1"/>
        <w:spacing w:after="0" w:line="240" w:lineRule="auto"/>
        <w:rPr>
          <w:ins w:id="858" w:author="Timothy Williams" w:date="2012-11-28T13:45:00Z"/>
          <w:rFonts w:ascii="Times New Roman" w:eastAsia="Times New Roman" w:hAnsi="Times New Roman" w:cs="Times New Roman"/>
          <w:sz w:val="24"/>
        </w:rPr>
      </w:pPr>
      <w:ins w:id="859" w:author="Sheree Yau" w:date="2012-12-21T15:12:00Z">
        <w:r>
          <w:rPr>
            <w:rFonts w:ascii="Times New Roman" w:eastAsia="Times New Roman" w:hAnsi="Times New Roman" w:cs="Times New Roman"/>
            <w:sz w:val="24"/>
          </w:rPr>
          <w:lastRenderedPageBreak/>
          <w:t>Nitrogen</w:t>
        </w:r>
      </w:ins>
      <w:del w:id="860" w:author="Sheree Yau" w:date="2012-12-21T15:12:00Z">
        <w:r w:rsidR="00C45D27" w:rsidDel="00A72295">
          <w:rPr>
            <w:rFonts w:ascii="Times New Roman" w:eastAsia="Times New Roman" w:hAnsi="Times New Roman" w:cs="Times New Roman"/>
            <w:sz w:val="24"/>
          </w:rPr>
          <w:delText>N</w:delText>
        </w:r>
      </w:del>
      <w:r w:rsidR="00C45D27">
        <w:rPr>
          <w:rFonts w:ascii="Times New Roman" w:eastAsia="Times New Roman" w:hAnsi="Times New Roman" w:cs="Times New Roman"/>
          <w:sz w:val="24"/>
        </w:rPr>
        <w:t xml:space="preserve"> cycling potential throughout the lake was dominated by assimilation and mineralization</w:t>
      </w:r>
      <w:ins w:id="861" w:author="Sheree Yau" w:date="2012-12-17T13:32:00Z">
        <w:r w:rsidR="005B5E92">
          <w:rPr>
            <w:rFonts w:ascii="Times New Roman" w:eastAsia="Times New Roman" w:hAnsi="Times New Roman" w:cs="Times New Roman"/>
            <w:sz w:val="24"/>
          </w:rPr>
          <w:t>/assimilation</w:t>
        </w:r>
      </w:ins>
      <w:del w:id="862" w:author="Sheree Yau" w:date="2012-12-05T19:06:00Z">
        <w:r w:rsidR="00C45D27" w:rsidDel="00AB636D">
          <w:rPr>
            <w:rFonts w:ascii="Times New Roman" w:eastAsia="Times New Roman" w:hAnsi="Times New Roman" w:cs="Times New Roman"/>
            <w:sz w:val="24"/>
          </w:rPr>
          <w:delText>/uptake</w:delText>
        </w:r>
      </w:del>
      <w:r w:rsidR="00C45D27">
        <w:rPr>
          <w:rFonts w:ascii="Times New Roman" w:eastAsia="Times New Roman" w:hAnsi="Times New Roman" w:cs="Times New Roman"/>
          <w:sz w:val="24"/>
        </w:rPr>
        <w:t xml:space="preserve"> pathways (Figure 4B)</w:t>
      </w:r>
      <w:del w:id="863" w:author="Sheree Yau" w:date="2012-12-19T22:07:00Z">
        <w:r w:rsidR="00C45D27" w:rsidDel="00E27132">
          <w:rPr>
            <w:rFonts w:ascii="Times New Roman" w:eastAsia="Times New Roman" w:hAnsi="Times New Roman" w:cs="Times New Roman"/>
            <w:sz w:val="24"/>
          </w:rPr>
          <w:delText xml:space="preserve"> linked </w:delText>
        </w:r>
      </w:del>
      <w:del w:id="864" w:author="Sheree Yau" w:date="2012-12-19T22:05:00Z">
        <w:r w:rsidR="00C45D27" w:rsidDel="00E27132">
          <w:rPr>
            <w:rFonts w:ascii="Times New Roman" w:eastAsia="Times New Roman" w:hAnsi="Times New Roman" w:cs="Times New Roman"/>
            <w:sz w:val="24"/>
          </w:rPr>
          <w:delText xml:space="preserve">to </w:delText>
        </w:r>
        <w:r w:rsidR="00C45D27" w:rsidDel="00E27132">
          <w:rPr>
            <w:rFonts w:ascii="Times New Roman" w:eastAsia="Times New Roman" w:hAnsi="Times New Roman" w:cs="Times New Roman"/>
            <w:i/>
            <w:sz w:val="24"/>
          </w:rPr>
          <w:delText>P</w:delText>
        </w:r>
      </w:del>
      <w:del w:id="865" w:author="Sheree Yau" w:date="2012-12-19T22:07:00Z">
        <w:r w:rsidR="00C45D27" w:rsidDel="00E27132">
          <w:rPr>
            <w:rFonts w:ascii="Times New Roman" w:eastAsia="Times New Roman" w:hAnsi="Times New Roman" w:cs="Times New Roman"/>
            <w:i/>
            <w:sz w:val="24"/>
          </w:rPr>
          <w:delText xml:space="preserve">roteobacteria </w:delText>
        </w:r>
        <w:r w:rsidR="00C45D27" w:rsidDel="00E27132">
          <w:rPr>
            <w:rFonts w:ascii="Times New Roman" w:eastAsia="Times New Roman" w:hAnsi="Times New Roman" w:cs="Times New Roman"/>
            <w:sz w:val="24"/>
          </w:rPr>
          <w:delText>(Table 2</w:delText>
        </w:r>
      </w:del>
      <w:del w:id="866" w:author="Sheree Yau" w:date="2012-12-19T22:04:00Z">
        <w:r w:rsidR="00C45D27" w:rsidDel="00E27132">
          <w:rPr>
            <w:rFonts w:ascii="Times New Roman" w:eastAsia="Times New Roman" w:hAnsi="Times New Roman" w:cs="Times New Roman"/>
            <w:sz w:val="24"/>
          </w:rPr>
          <w:delText>, Figure S6</w:delText>
        </w:r>
      </w:del>
      <w:del w:id="867" w:author="Sheree Yau" w:date="2012-12-19T22:07:00Z">
        <w:r w:rsidR="00C45D27" w:rsidDel="00E27132">
          <w:rPr>
            <w:rFonts w:ascii="Times New Roman" w:eastAsia="Times New Roman" w:hAnsi="Times New Roman" w:cs="Times New Roman"/>
            <w:sz w:val="24"/>
          </w:rPr>
          <w:delText>)</w:delText>
        </w:r>
      </w:del>
      <w:r w:rsidR="00C45D27">
        <w:rPr>
          <w:rFonts w:ascii="Times New Roman" w:eastAsia="Times New Roman" w:hAnsi="Times New Roman" w:cs="Times New Roman"/>
          <w:sz w:val="24"/>
        </w:rPr>
        <w:t xml:space="preserve">. </w:t>
      </w:r>
      <w:del w:id="868" w:author="Sheree Yau" w:date="2012-12-12T14:34:00Z">
        <w:r w:rsidR="00C45D27" w:rsidDel="00782D00">
          <w:rPr>
            <w:rFonts w:ascii="Times New Roman" w:eastAsia="Times New Roman" w:hAnsi="Times New Roman" w:cs="Times New Roman"/>
            <w:sz w:val="24"/>
          </w:rPr>
          <w:delText>Assimilatory nitr</w:delText>
        </w:r>
      </w:del>
      <w:del w:id="869" w:author="Sheree Yau" w:date="2012-12-12T14:30:00Z">
        <w:r w:rsidR="00C45D27" w:rsidDel="00782D00">
          <w:rPr>
            <w:rFonts w:ascii="Times New Roman" w:eastAsia="Times New Roman" w:hAnsi="Times New Roman" w:cs="Times New Roman"/>
            <w:sz w:val="24"/>
          </w:rPr>
          <w:delText>i</w:delText>
        </w:r>
      </w:del>
      <w:del w:id="870" w:author="Sheree Yau" w:date="2012-12-12T14:34:00Z">
        <w:r w:rsidR="00C45D27" w:rsidDel="00782D00">
          <w:rPr>
            <w:rFonts w:ascii="Times New Roman" w:eastAsia="Times New Roman" w:hAnsi="Times New Roman" w:cs="Times New Roman"/>
            <w:sz w:val="24"/>
          </w:rPr>
          <w:delText>te reductase was not abundant but g</w:delText>
        </w:r>
      </w:del>
      <w:del w:id="871" w:author="Sheree Yau" w:date="2012-12-17T13:33:00Z">
        <w:r w:rsidR="00C45D27" w:rsidDel="005B5E92">
          <w:rPr>
            <w:rFonts w:ascii="Times New Roman" w:eastAsia="Times New Roman" w:hAnsi="Times New Roman" w:cs="Times New Roman"/>
            <w:sz w:val="24"/>
          </w:rPr>
          <w:delText xml:space="preserve">enes involved in </w:delText>
        </w:r>
      </w:del>
      <w:ins w:id="872" w:author="Timothy Williams" w:date="2012-11-28T12:45:00Z">
        <w:del w:id="873" w:author="Sheree Yau" w:date="2012-12-17T13:33:00Z">
          <w:r w:rsidR="00AB02B2" w:rsidDel="005B5E92">
            <w:rPr>
              <w:rFonts w:ascii="Times New Roman" w:eastAsia="Times New Roman" w:hAnsi="Times New Roman" w:cs="Times New Roman"/>
              <w:sz w:val="24"/>
            </w:rPr>
            <w:delText xml:space="preserve">ammonia assimilation </w:delText>
          </w:r>
        </w:del>
      </w:ins>
      <w:del w:id="874" w:author="Sheree Yau" w:date="2012-12-17T13:33:00Z">
        <w:r w:rsidR="00C45D27" w:rsidDel="005B5E92">
          <w:rPr>
            <w:rFonts w:ascii="Times New Roman" w:eastAsia="Times New Roman" w:hAnsi="Times New Roman" w:cs="Times New Roman"/>
            <w:sz w:val="24"/>
          </w:rPr>
          <w:delText xml:space="preserve">were (Figure S6B). </w:delText>
        </w:r>
      </w:del>
      <w:ins w:id="875" w:author="Timothy Williams" w:date="2012-11-28T12:21:00Z">
        <w:r w:rsidR="00700107">
          <w:rPr>
            <w:rFonts w:ascii="Times New Roman" w:eastAsia="Times New Roman" w:hAnsi="Times New Roman" w:cs="Times New Roman"/>
            <w:sz w:val="24"/>
          </w:rPr>
          <w:t>G</w:t>
        </w:r>
      </w:ins>
      <w:r w:rsidR="00C45D27">
        <w:rPr>
          <w:rFonts w:ascii="Times New Roman" w:eastAsia="Times New Roman" w:hAnsi="Times New Roman" w:cs="Times New Roman"/>
          <w:sz w:val="24"/>
        </w:rPr>
        <w:t xml:space="preserve">lutamate dehydrogenase </w:t>
      </w:r>
      <w:ins w:id="876" w:author="Timothy Williams" w:date="2012-11-28T12:26:00Z">
        <w:r w:rsidR="00700107">
          <w:rPr>
            <w:rFonts w:ascii="Times New Roman" w:eastAsia="Times New Roman" w:hAnsi="Times New Roman" w:cs="Times New Roman"/>
            <w:sz w:val="24"/>
          </w:rPr>
          <w:t xml:space="preserve">(GDH) </w:t>
        </w:r>
      </w:ins>
      <w:r w:rsidR="00C45D27">
        <w:rPr>
          <w:rFonts w:ascii="Times New Roman" w:eastAsia="Times New Roman" w:hAnsi="Times New Roman" w:cs="Times New Roman"/>
          <w:sz w:val="24"/>
        </w:rPr>
        <w:t xml:space="preserve">genes </w:t>
      </w:r>
      <w:ins w:id="877" w:author="Sheree Yau" w:date="2012-12-12T14:31:00Z">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gdhA</w:t>
        </w:r>
      </w:ins>
      <w:ins w:id="878" w:author="Sheree Yau" w:date="2012-12-12T14:32:00Z">
        <w:r w:rsidR="00782D00">
          <w:rPr>
            <w:rFonts w:ascii="Times New Roman" w:eastAsia="Times New Roman" w:hAnsi="Times New Roman" w:cs="Times New Roman"/>
            <w:sz w:val="24"/>
          </w:rPr>
          <w:t>)</w:t>
        </w:r>
      </w:ins>
      <w:ins w:id="879" w:author="Sheree Yau" w:date="2012-12-12T14:31:00Z">
        <w:r w:rsidR="00782D00">
          <w:rPr>
            <w:rFonts w:ascii="Times New Roman" w:eastAsia="Times New Roman" w:hAnsi="Times New Roman" w:cs="Times New Roman"/>
            <w:i/>
            <w:sz w:val="24"/>
          </w:rPr>
          <w:t xml:space="preserve"> </w:t>
        </w:r>
      </w:ins>
      <w:ins w:id="880" w:author="Timothy Williams" w:date="2012-11-28T12:21:00Z">
        <w:r w:rsidR="00700107">
          <w:rPr>
            <w:rFonts w:ascii="Times New Roman" w:eastAsia="Times New Roman" w:hAnsi="Times New Roman" w:cs="Times New Roman"/>
            <w:sz w:val="24"/>
          </w:rPr>
          <w:t>were abundant</w:t>
        </w:r>
      </w:ins>
      <w:ins w:id="881" w:author="Sheree Yau" w:date="2012-12-12T14:35:00Z">
        <w:r w:rsidR="00782D00">
          <w:rPr>
            <w:rFonts w:ascii="Times New Roman" w:eastAsia="Times New Roman" w:hAnsi="Times New Roman" w:cs="Times New Roman"/>
            <w:sz w:val="24"/>
          </w:rPr>
          <w:t xml:space="preserve"> (Figure 4B)</w:t>
        </w:r>
      </w:ins>
      <w:ins w:id="882" w:author="Timothy Williams" w:date="2012-11-28T12:21:00Z">
        <w:r w:rsidR="00700107">
          <w:rPr>
            <w:rFonts w:ascii="Times New Roman" w:eastAsia="Times New Roman" w:hAnsi="Times New Roman" w:cs="Times New Roman"/>
            <w:sz w:val="24"/>
          </w:rPr>
          <w:t xml:space="preserve">, and linked predominantly to </w:t>
        </w:r>
      </w:ins>
      <w:ins w:id="883" w:author="Sheree Yau" w:date="2012-12-19T22:07:00Z">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w:t>
        </w:r>
        <w:r w:rsidR="00E27132" w:rsidRPr="00700107" w:rsidDel="00E27132">
          <w:rPr>
            <w:rFonts w:ascii="Times New Roman" w:eastAsia="Times New Roman" w:hAnsi="Times New Roman" w:cs="Times New Roman"/>
            <w:i/>
            <w:sz w:val="24"/>
          </w:rPr>
          <w:t xml:space="preserve"> </w:t>
        </w:r>
      </w:ins>
      <w:ins w:id="884" w:author="Timothy Williams" w:date="2012-11-28T12:21:00Z">
        <w:del w:id="885" w:author="Sheree Yau" w:date="2012-12-19T22:07:00Z">
          <w:r w:rsidR="00700107" w:rsidRPr="00700107" w:rsidDel="00E27132">
            <w:rPr>
              <w:rFonts w:ascii="Times New Roman" w:eastAsia="Times New Roman" w:hAnsi="Times New Roman" w:cs="Times New Roman"/>
              <w:i/>
              <w:sz w:val="24"/>
            </w:rPr>
            <w:delText>Proteobacteria</w:delText>
          </w:r>
        </w:del>
      </w:ins>
      <w:ins w:id="886" w:author="Timothy Williams" w:date="2012-11-28T12:26:00Z">
        <w:del w:id="887" w:author="Sheree Yau" w:date="2012-12-19T22:07:00Z">
          <w:r w:rsidR="00700107" w:rsidDel="00E27132">
            <w:rPr>
              <w:rFonts w:ascii="Times New Roman" w:eastAsia="Times New Roman" w:hAnsi="Times New Roman" w:cs="Times New Roman"/>
              <w:sz w:val="24"/>
            </w:rPr>
            <w:delText xml:space="preserve"> </w:delText>
          </w:r>
        </w:del>
      </w:ins>
      <w:ins w:id="888" w:author="Sheree Yau" w:date="2012-12-19T22:07:00Z">
        <w:r w:rsidR="00E27132">
          <w:rPr>
            <w:rFonts w:ascii="Times New Roman" w:eastAsia="Times New Roman" w:hAnsi="Times New Roman" w:cs="Times New Roman"/>
            <w:sz w:val="24"/>
          </w:rPr>
          <w:t xml:space="preserve"> </w:t>
        </w:r>
      </w:ins>
      <w:ins w:id="889" w:author="Timothy Williams" w:date="2012-11-28T13:08:00Z">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ins>
      <w:ins w:id="890" w:author="Timothy Williams" w:date="2012-11-28T12:26:00Z">
        <w:r w:rsidR="00700107">
          <w:rPr>
            <w:rFonts w:ascii="Times New Roman" w:eastAsia="Times New Roman" w:hAnsi="Times New Roman" w:cs="Times New Roman"/>
            <w:sz w:val="24"/>
          </w:rPr>
          <w:t>(</w:t>
        </w:r>
      </w:ins>
      <w:ins w:id="891" w:author="Sheree Yau" w:date="2012-12-12T14:35:00Z">
        <w:r w:rsidR="00782D00">
          <w:rPr>
            <w:rFonts w:ascii="Times New Roman" w:eastAsia="Times New Roman" w:hAnsi="Times New Roman" w:cs="Times New Roman"/>
            <w:sz w:val="24"/>
          </w:rPr>
          <w:t xml:space="preserve">Table </w:t>
        </w:r>
      </w:ins>
      <w:ins w:id="892" w:author="Sheree Yau" w:date="2012-12-19T22:06:00Z">
        <w:r w:rsidR="00E27132">
          <w:rPr>
            <w:rFonts w:ascii="Times New Roman" w:eastAsia="Times New Roman" w:hAnsi="Times New Roman" w:cs="Times New Roman"/>
            <w:sz w:val="24"/>
          </w:rPr>
          <w:t>2</w:t>
        </w:r>
      </w:ins>
      <w:ins w:id="893" w:author="Timothy Williams" w:date="2012-11-28T12:26:00Z">
        <w:del w:id="894" w:author="Sheree Yau" w:date="2012-12-19T22:06:00Z">
          <w:r w:rsidR="00700107" w:rsidDel="00E27132">
            <w:rPr>
              <w:rFonts w:ascii="Times New Roman" w:eastAsia="Times New Roman" w:hAnsi="Times New Roman" w:cs="Times New Roman"/>
              <w:sz w:val="24"/>
            </w:rPr>
            <w:delText>Figure S6B</w:delText>
          </w:r>
        </w:del>
        <w:r w:rsidR="00700107">
          <w:rPr>
            <w:rFonts w:ascii="Times New Roman" w:eastAsia="Times New Roman" w:hAnsi="Times New Roman" w:cs="Times New Roman"/>
            <w:sz w:val="24"/>
          </w:rPr>
          <w:t xml:space="preserve">). However, the significance of </w:t>
        </w:r>
      </w:ins>
      <w:ins w:id="895" w:author="Timothy Williams" w:date="2012-11-29T14:10:00Z">
        <w:r w:rsidR="00856757">
          <w:rPr>
            <w:rFonts w:ascii="Times New Roman" w:eastAsia="Times New Roman" w:hAnsi="Times New Roman" w:cs="Times New Roman"/>
            <w:sz w:val="24"/>
          </w:rPr>
          <w:t xml:space="preserve">the readily reversible </w:t>
        </w:r>
      </w:ins>
      <w:ins w:id="896" w:author="Timothy Williams" w:date="2012-11-28T12:26:00Z">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ins>
      <w:ins w:id="897" w:author="Timothy Williams" w:date="2012-11-28T12:27:00Z">
        <w:r w:rsidR="00856743">
          <w:rPr>
            <w:rFonts w:ascii="Times New Roman" w:eastAsia="Times New Roman" w:hAnsi="Times New Roman" w:cs="Times New Roman"/>
            <w:sz w:val="24"/>
          </w:rPr>
          <w:t xml:space="preserve">GDH </w:t>
        </w:r>
      </w:ins>
      <w:ins w:id="898" w:author="Timothy Williams" w:date="2012-11-28T12:31:00Z">
        <w:r w:rsidR="00856743">
          <w:rPr>
            <w:rFonts w:ascii="Times New Roman" w:eastAsia="Times New Roman" w:hAnsi="Times New Roman" w:cs="Times New Roman"/>
            <w:sz w:val="24"/>
          </w:rPr>
          <w:t xml:space="preserve">in the </w:t>
        </w:r>
      </w:ins>
      <w:ins w:id="899" w:author="Timothy Williams" w:date="2012-11-28T12:29:00Z">
        <w:r w:rsidR="00856743">
          <w:rPr>
            <w:rFonts w:ascii="Times New Roman" w:eastAsia="Times New Roman" w:hAnsi="Times New Roman" w:cs="Times New Roman"/>
            <w:sz w:val="24"/>
          </w:rPr>
          <w:t>oxidative</w:t>
        </w:r>
      </w:ins>
      <w:ins w:id="900" w:author="Timothy Williams" w:date="2012-11-28T12:31:00Z">
        <w:r w:rsidR="00856743">
          <w:rPr>
            <w:rFonts w:ascii="Times New Roman" w:eastAsia="Times New Roman" w:hAnsi="Times New Roman" w:cs="Times New Roman"/>
            <w:sz w:val="24"/>
          </w:rPr>
          <w:t xml:space="preserve"> direction</w:t>
        </w:r>
      </w:ins>
      <w:ins w:id="901" w:author="Timothy Williams" w:date="2012-11-28T12:30:00Z">
        <w:r w:rsidR="00856743">
          <w:rPr>
            <w:rFonts w:ascii="Times New Roman" w:eastAsia="Times New Roman" w:hAnsi="Times New Roman" w:cs="Times New Roman"/>
            <w:sz w:val="24"/>
          </w:rPr>
          <w:t xml:space="preserve"> </w:t>
        </w:r>
      </w:ins>
      <w:ins w:id="902" w:author="Timothy Williams" w:date="2012-11-28T12:29:00Z">
        <w:r w:rsidR="00700107">
          <w:rPr>
            <w:rFonts w:ascii="Times New Roman" w:eastAsia="Times New Roman" w:hAnsi="Times New Roman" w:cs="Times New Roman"/>
            <w:sz w:val="24"/>
          </w:rPr>
          <w:t xml:space="preserve">for </w:t>
        </w:r>
      </w:ins>
      <w:ins w:id="903" w:author="Timothy Williams" w:date="2012-11-28T12:27:00Z">
        <w:r w:rsidR="00700107">
          <w:rPr>
            <w:rFonts w:ascii="Times New Roman" w:eastAsia="Times New Roman" w:hAnsi="Times New Roman" w:cs="Times New Roman"/>
            <w:sz w:val="24"/>
          </w:rPr>
          <w:t xml:space="preserve">glutamate catabolism </w:t>
        </w:r>
      </w:ins>
      <w:ins w:id="904" w:author="Timothy Williams" w:date="2012-11-28T12:31:00Z">
        <w:r w:rsidR="00856743">
          <w:rPr>
            <w:rFonts w:ascii="Times New Roman" w:eastAsia="Times New Roman" w:hAnsi="Times New Roman" w:cs="Times New Roman"/>
            <w:sz w:val="24"/>
          </w:rPr>
          <w:t>(</w:t>
        </w:r>
      </w:ins>
      <w:ins w:id="905" w:author="Timothy Williams" w:date="2012-11-28T12:35:00Z">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ins>
      <w:ins w:id="906" w:author="Sheree Yau" w:date="2012-12-02T21:13:00Z">
        <w:r w:rsidR="00C96AB8">
          <w:rPr>
            <w:rFonts w:ascii="Times New Roman" w:eastAsia="Times New Roman" w:hAnsi="Times New Roman" w:cs="Times New Roman"/>
            <w:sz w:val="24"/>
          </w:rPr>
          <w:t>2012b</w:t>
        </w:r>
      </w:ins>
      <w:ins w:id="907" w:author="Timothy Williams" w:date="2012-11-28T12:35:00Z">
        <w:del w:id="908" w:author="Sheree Yau" w:date="2012-12-02T21:13:00Z">
          <w:r w:rsidR="00AB02B2" w:rsidDel="00C96AB8">
            <w:rPr>
              <w:rFonts w:ascii="Times New Roman" w:eastAsia="Times New Roman" w:hAnsi="Times New Roman" w:cs="Times New Roman"/>
              <w:sz w:val="24"/>
            </w:rPr>
            <w:delText>EM</w:delText>
          </w:r>
        </w:del>
        <w:r w:rsidR="00AB02B2">
          <w:rPr>
            <w:rFonts w:ascii="Times New Roman" w:eastAsia="Times New Roman" w:hAnsi="Times New Roman" w:cs="Times New Roman"/>
            <w:sz w:val="24"/>
          </w:rPr>
          <w:t>)</w:t>
        </w:r>
      </w:ins>
      <w:ins w:id="909" w:author="Timothy Williams" w:date="2012-11-28T12:51:00Z">
        <w:r w:rsidR="00AB02B2">
          <w:rPr>
            <w:rFonts w:ascii="Times New Roman" w:eastAsia="Times New Roman" w:hAnsi="Times New Roman" w:cs="Times New Roman"/>
            <w:sz w:val="24"/>
          </w:rPr>
          <w:t>, whereas t</w:t>
        </w:r>
      </w:ins>
      <w:ins w:id="910" w:author="Timothy Williams" w:date="2012-11-28T12:50:00Z">
        <w:r w:rsidR="00AB02B2">
          <w:rPr>
            <w:rFonts w:ascii="Times New Roman" w:eastAsia="Times New Roman" w:hAnsi="Times New Roman" w:cs="Times New Roman"/>
            <w:sz w:val="24"/>
          </w:rPr>
          <w:t xml:space="preserve">he use of GDH </w:t>
        </w:r>
      </w:ins>
      <w:ins w:id="911" w:author="Timothy Williams" w:date="2012-11-28T13:01:00Z">
        <w:r w:rsidR="00562354">
          <w:rPr>
            <w:rFonts w:ascii="Times New Roman" w:eastAsia="Times New Roman" w:hAnsi="Times New Roman" w:cs="Times New Roman"/>
            <w:sz w:val="24"/>
          </w:rPr>
          <w:t xml:space="preserve">in </w:t>
        </w:r>
      </w:ins>
      <w:ins w:id="912" w:author="Timothy Williams" w:date="2012-11-28T13:03:00Z">
        <w:r w:rsidR="00562354">
          <w:rPr>
            <w:rFonts w:ascii="Times New Roman" w:eastAsia="Times New Roman" w:hAnsi="Times New Roman" w:cs="Times New Roman"/>
            <w:sz w:val="24"/>
          </w:rPr>
          <w:t xml:space="preserve">the </w:t>
        </w:r>
      </w:ins>
      <w:ins w:id="913" w:author="Timothy Williams" w:date="2012-11-28T13:01:00Z">
        <w:r w:rsidR="00562354">
          <w:rPr>
            <w:rFonts w:ascii="Times New Roman" w:eastAsia="Times New Roman" w:hAnsi="Times New Roman" w:cs="Times New Roman"/>
            <w:sz w:val="24"/>
          </w:rPr>
          <w:t>oxidative or reductive</w:t>
        </w:r>
      </w:ins>
      <w:ins w:id="914" w:author="Timothy Williams" w:date="2012-11-28T13:02:00Z">
        <w:r w:rsidR="00562354">
          <w:rPr>
            <w:rFonts w:ascii="Times New Roman" w:eastAsia="Times New Roman" w:hAnsi="Times New Roman" w:cs="Times New Roman"/>
            <w:sz w:val="24"/>
          </w:rPr>
          <w:t xml:space="preserve"> direction</w:t>
        </w:r>
      </w:ins>
      <w:ins w:id="915" w:author="Timothy Williams" w:date="2012-11-28T13:03:00Z">
        <w:r w:rsidR="00562354">
          <w:rPr>
            <w:rFonts w:ascii="Times New Roman" w:eastAsia="Times New Roman" w:hAnsi="Times New Roman" w:cs="Times New Roman"/>
            <w:sz w:val="24"/>
          </w:rPr>
          <w:t>s</w:t>
        </w:r>
      </w:ins>
      <w:ins w:id="916" w:author="Timothy Williams" w:date="2012-11-28T13:01:00Z">
        <w:r w:rsidR="00562354">
          <w:rPr>
            <w:rFonts w:ascii="Times New Roman" w:eastAsia="Times New Roman" w:hAnsi="Times New Roman" w:cs="Times New Roman"/>
            <w:sz w:val="24"/>
          </w:rPr>
          <w:t xml:space="preserve"> </w:t>
        </w:r>
      </w:ins>
      <w:ins w:id="917" w:author="Timothy Williams" w:date="2012-11-28T12:50:00Z">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ins>
      <w:ins w:id="918" w:author="Timothy Williams" w:date="2012-11-28T12:51:00Z">
        <w:r w:rsidR="00AB02B2">
          <w:rPr>
            <w:rFonts w:ascii="Times New Roman" w:eastAsia="Times New Roman" w:hAnsi="Times New Roman" w:cs="Times New Roman"/>
            <w:i/>
            <w:sz w:val="24"/>
          </w:rPr>
          <w:t xml:space="preserve"> </w:t>
        </w:r>
      </w:ins>
      <w:ins w:id="919" w:author="Timothy Williams" w:date="2012-11-28T12:50:00Z">
        <w:r w:rsidR="00AB02B2">
          <w:rPr>
            <w:rFonts w:ascii="Times New Roman" w:eastAsia="Times New Roman" w:hAnsi="Times New Roman" w:cs="Times New Roman"/>
            <w:sz w:val="24"/>
          </w:rPr>
          <w:t xml:space="preserve">is likely to depend upon </w:t>
        </w:r>
      </w:ins>
      <w:ins w:id="920" w:author="Timothy Williams" w:date="2012-11-28T12:56:00Z">
        <w:r w:rsidR="00562354">
          <w:rPr>
            <w:rFonts w:ascii="Times New Roman" w:eastAsia="Times New Roman" w:hAnsi="Times New Roman" w:cs="Times New Roman"/>
            <w:sz w:val="24"/>
          </w:rPr>
          <w:t xml:space="preserve">the source of reduced </w:t>
        </w:r>
        <w:del w:id="921" w:author="Sheree Yau" w:date="2012-12-21T15:17:00Z">
          <w:r w:rsidR="00562354" w:rsidDel="00932C06">
            <w:rPr>
              <w:rFonts w:ascii="Times New Roman" w:eastAsia="Times New Roman" w:hAnsi="Times New Roman" w:cs="Times New Roman"/>
              <w:sz w:val="24"/>
            </w:rPr>
            <w:delText>N</w:delText>
          </w:r>
        </w:del>
      </w:ins>
      <w:ins w:id="922" w:author="Sheree Yau" w:date="2012-12-21T15:17:00Z">
        <w:r w:rsidR="00932C06">
          <w:rPr>
            <w:rFonts w:ascii="Times New Roman" w:eastAsia="Times New Roman" w:hAnsi="Times New Roman" w:cs="Times New Roman"/>
            <w:sz w:val="24"/>
          </w:rPr>
          <w:t>nitrogen</w:t>
        </w:r>
      </w:ins>
      <w:ins w:id="923" w:author="Timothy Williams" w:date="2012-11-28T12:56:00Z">
        <w:r w:rsidR="00562354">
          <w:rPr>
            <w:rFonts w:ascii="Times New Roman" w:eastAsia="Times New Roman" w:hAnsi="Times New Roman" w:cs="Times New Roman"/>
            <w:sz w:val="24"/>
          </w:rPr>
          <w:t xml:space="preserve">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w:t>
        </w:r>
      </w:ins>
      <w:ins w:id="924" w:author="Timothy Williams" w:date="2012-11-28T13:00:00Z">
        <w:r w:rsidR="00562354">
          <w:rPr>
            <w:rFonts w:ascii="Times New Roman" w:eastAsia="Times New Roman" w:hAnsi="Times New Roman" w:cs="Times New Roman"/>
            <w:sz w:val="24"/>
          </w:rPr>
          <w:t>amino acids).</w:t>
        </w:r>
      </w:ins>
      <w:ins w:id="925" w:author="Timothy Williams" w:date="2012-11-28T13:02:00Z">
        <w:r w:rsidR="00562354">
          <w:rPr>
            <w:rFonts w:ascii="Times New Roman" w:eastAsia="Times New Roman" w:hAnsi="Times New Roman" w:cs="Times New Roman"/>
            <w:sz w:val="24"/>
          </w:rPr>
          <w:t xml:space="preserve"> </w:t>
        </w:r>
      </w:ins>
      <w:ins w:id="926" w:author="Timothy Williams" w:date="2012-11-29T14:10:00Z">
        <w:r w:rsidR="00856757">
          <w:rPr>
            <w:rFonts w:ascii="Times New Roman" w:eastAsia="Times New Roman" w:hAnsi="Times New Roman" w:cs="Times New Roman"/>
            <w:sz w:val="24"/>
          </w:rPr>
          <w:t>G</w:t>
        </w:r>
      </w:ins>
      <w:ins w:id="927" w:author="Timothy Williams" w:date="2012-11-28T12:46:00Z">
        <w:r w:rsidR="00AB02B2">
          <w:rPr>
            <w:rFonts w:ascii="Times New Roman" w:eastAsia="Times New Roman" w:hAnsi="Times New Roman" w:cs="Times New Roman"/>
            <w:sz w:val="24"/>
          </w:rPr>
          <w:t xml:space="preserve">lutamine synthetase </w:t>
        </w:r>
      </w:ins>
      <w:ins w:id="928" w:author="Sheree Yau" w:date="2012-12-20T01:14:00Z">
        <w:r w:rsidR="00021AAF">
          <w:rPr>
            <w:rFonts w:ascii="Times New Roman" w:eastAsia="Times New Roman" w:hAnsi="Times New Roman" w:cs="Times New Roman"/>
            <w:sz w:val="24"/>
          </w:rPr>
          <w:t>(</w:t>
        </w:r>
        <w:r w:rsidR="00CC3AE8" w:rsidRPr="00CC3AE8">
          <w:rPr>
            <w:rFonts w:ascii="Times New Roman" w:eastAsia="Times New Roman" w:hAnsi="Times New Roman" w:cs="Times New Roman"/>
            <w:i/>
            <w:sz w:val="24"/>
            <w:rPrChange w:id="929" w:author="Sheree Yau" w:date="2012-12-20T01:14:00Z">
              <w:rPr>
                <w:rFonts w:ascii="Times New Roman" w:eastAsia="Times New Roman" w:hAnsi="Times New Roman" w:cs="Times New Roman"/>
                <w:sz w:val="24"/>
              </w:rPr>
            </w:rPrChange>
          </w:rPr>
          <w:t>glnB</w:t>
        </w:r>
        <w:r w:rsidR="00021AAF">
          <w:rPr>
            <w:rFonts w:ascii="Times New Roman" w:eastAsia="Times New Roman" w:hAnsi="Times New Roman" w:cs="Times New Roman"/>
            <w:sz w:val="24"/>
          </w:rPr>
          <w:t xml:space="preserve">) </w:t>
        </w:r>
      </w:ins>
      <w:ins w:id="930" w:author="Timothy Williams" w:date="2012-11-28T12:46:00Z">
        <w:r w:rsidR="00AB02B2">
          <w:rPr>
            <w:rFonts w:ascii="Times New Roman" w:eastAsia="Times New Roman" w:hAnsi="Times New Roman" w:cs="Times New Roman"/>
            <w:sz w:val="24"/>
          </w:rPr>
          <w:t>and glutamate synthase</w:t>
        </w:r>
      </w:ins>
      <w:ins w:id="931" w:author="Timothy Williams" w:date="2012-11-28T12:47:00Z">
        <w:r w:rsidR="00AB02B2">
          <w:rPr>
            <w:rFonts w:ascii="Times New Roman" w:eastAsia="Times New Roman" w:hAnsi="Times New Roman" w:cs="Times New Roman"/>
            <w:sz w:val="24"/>
          </w:rPr>
          <w:t xml:space="preserve"> genes</w:t>
        </w:r>
      </w:ins>
      <w:ins w:id="932" w:author="Sheree Yau" w:date="2012-12-20T01:14:00Z">
        <w:r w:rsidR="00021AAF">
          <w:rPr>
            <w:rFonts w:ascii="Times New Roman" w:eastAsia="Times New Roman" w:hAnsi="Times New Roman" w:cs="Times New Roman"/>
            <w:sz w:val="24"/>
          </w:rPr>
          <w:t xml:space="preserve"> (</w:t>
        </w:r>
        <w:r w:rsidR="00CC3AE8" w:rsidRPr="00CC3AE8">
          <w:rPr>
            <w:rFonts w:ascii="Times New Roman" w:eastAsia="Times New Roman" w:hAnsi="Times New Roman" w:cs="Times New Roman"/>
            <w:i/>
            <w:sz w:val="24"/>
            <w:rPrChange w:id="933" w:author="Sheree Yau" w:date="2012-12-20T01:14:00Z">
              <w:rPr>
                <w:rFonts w:ascii="Times New Roman" w:eastAsia="Times New Roman" w:hAnsi="Times New Roman" w:cs="Times New Roman"/>
                <w:sz w:val="24"/>
              </w:rPr>
            </w:rPrChange>
          </w:rPr>
          <w:t>gltBS</w:t>
        </w:r>
        <w:r w:rsidR="00021AAF">
          <w:rPr>
            <w:rFonts w:ascii="Times New Roman" w:eastAsia="Times New Roman" w:hAnsi="Times New Roman" w:cs="Times New Roman"/>
            <w:sz w:val="24"/>
          </w:rPr>
          <w:t>)</w:t>
        </w:r>
      </w:ins>
      <w:ins w:id="934" w:author="Timothy Williams" w:date="2012-11-28T13:02:00Z">
        <w:r w:rsidR="00562354">
          <w:rPr>
            <w:rFonts w:ascii="Times New Roman" w:eastAsia="Times New Roman" w:hAnsi="Times New Roman" w:cs="Times New Roman"/>
            <w:sz w:val="24"/>
          </w:rPr>
          <w:t>, which</w:t>
        </w:r>
      </w:ins>
      <w:ins w:id="935" w:author="Timothy Williams" w:date="2012-11-28T12:47:00Z">
        <w:r w:rsidR="00AB02B2">
          <w:rPr>
            <w:rFonts w:ascii="Times New Roman" w:eastAsia="Times New Roman" w:hAnsi="Times New Roman" w:cs="Times New Roman"/>
            <w:sz w:val="24"/>
          </w:rPr>
          <w:t xml:space="preserve"> were predominantly linked to</w:t>
        </w:r>
      </w:ins>
      <w:ins w:id="936" w:author="Timothy Williams" w:date="2012-11-28T12:49:00Z">
        <w:r w:rsidR="00AB02B2">
          <w:rPr>
            <w:rFonts w:ascii="Times New Roman" w:eastAsia="Times New Roman" w:hAnsi="Times New Roman" w:cs="Times New Roman"/>
            <w:sz w:val="24"/>
          </w:rPr>
          <w:t xml:space="preserve"> </w:t>
        </w:r>
      </w:ins>
      <w:ins w:id="937" w:author="Sheree Yau" w:date="2012-12-19T22:08:00Z">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 </w:t>
        </w:r>
        <w:r w:rsidR="00E27132">
          <w:rPr>
            <w:rFonts w:ascii="Times New Roman" w:eastAsia="Times New Roman" w:hAnsi="Times New Roman" w:cs="Times New Roman"/>
            <w:sz w:val="24"/>
          </w:rPr>
          <w:t>(Table 2)</w:t>
        </w:r>
      </w:ins>
      <w:ins w:id="938" w:author="Timothy Williams" w:date="2012-11-28T12:49:00Z">
        <w:del w:id="939" w:author="Sheree Yau" w:date="2012-12-19T22:08:00Z">
          <w:r w:rsidR="00AB02B2" w:rsidRPr="00AB02B2" w:rsidDel="00E27132">
            <w:rPr>
              <w:rFonts w:ascii="Times New Roman" w:eastAsia="Times New Roman" w:hAnsi="Times New Roman" w:cs="Times New Roman"/>
              <w:i/>
              <w:sz w:val="24"/>
            </w:rPr>
            <w:delText>Proteobacteria</w:delText>
          </w:r>
        </w:del>
        <w:r w:rsidR="00562354">
          <w:rPr>
            <w:rFonts w:ascii="Times New Roman" w:eastAsia="Times New Roman" w:hAnsi="Times New Roman" w:cs="Times New Roman"/>
            <w:sz w:val="24"/>
          </w:rPr>
          <w:t>, indicat</w:t>
        </w:r>
      </w:ins>
      <w:ins w:id="940" w:author="Timothy Williams" w:date="2012-11-28T13:02:00Z">
        <w:r w:rsidR="00562354">
          <w:rPr>
            <w:rFonts w:ascii="Times New Roman" w:eastAsia="Times New Roman" w:hAnsi="Times New Roman" w:cs="Times New Roman"/>
            <w:sz w:val="24"/>
          </w:rPr>
          <w:t>e</w:t>
        </w:r>
      </w:ins>
      <w:ins w:id="941" w:author="Timothy Williams" w:date="2012-11-28T12:49:00Z">
        <w:r w:rsidR="00AB02B2">
          <w:rPr>
            <w:rFonts w:ascii="Times New Roman" w:eastAsia="Times New Roman" w:hAnsi="Times New Roman" w:cs="Times New Roman"/>
            <w:sz w:val="24"/>
          </w:rPr>
          <w:t xml:space="preserve"> high-affinity ammonia assimilation</w:t>
        </w:r>
      </w:ins>
      <w:ins w:id="942" w:author="Timothy Williams" w:date="2012-11-28T13:01:00Z">
        <w:r w:rsidR="00562354">
          <w:rPr>
            <w:rFonts w:ascii="Times New Roman" w:eastAsia="Times New Roman" w:hAnsi="Times New Roman" w:cs="Times New Roman"/>
            <w:sz w:val="24"/>
          </w:rPr>
          <w:t xml:space="preserve"> by </w:t>
        </w:r>
        <w:proofErr w:type="gramStart"/>
        <w:r w:rsidR="00562354">
          <w:rPr>
            <w:rFonts w:ascii="Times New Roman" w:eastAsia="Times New Roman" w:hAnsi="Times New Roman" w:cs="Times New Roman"/>
            <w:sz w:val="24"/>
          </w:rPr>
          <w:t>th</w:t>
        </w:r>
        <w:proofErr w:type="gramEnd"/>
        <w:del w:id="943" w:author="Sheree Yau" w:date="2012-12-19T22:08:00Z">
          <w:r w:rsidR="00562354" w:rsidDel="00E27132">
            <w:rPr>
              <w:rFonts w:ascii="Times New Roman" w:eastAsia="Times New Roman" w:hAnsi="Times New Roman" w:cs="Times New Roman"/>
              <w:sz w:val="24"/>
            </w:rPr>
            <w:delText>is</w:delText>
          </w:r>
        </w:del>
      </w:ins>
      <w:ins w:id="944" w:author="Sheree Yau" w:date="2012-12-19T22:08:00Z">
        <w:r w:rsidR="00E27132">
          <w:rPr>
            <w:rFonts w:ascii="Times New Roman" w:eastAsia="Times New Roman" w:hAnsi="Times New Roman" w:cs="Times New Roman"/>
            <w:sz w:val="24"/>
          </w:rPr>
          <w:t>ese</w:t>
        </w:r>
      </w:ins>
      <w:ins w:id="945" w:author="Timothy Williams" w:date="2012-11-28T13:01:00Z">
        <w:r w:rsidR="00562354">
          <w:rPr>
            <w:rFonts w:ascii="Times New Roman" w:eastAsia="Times New Roman" w:hAnsi="Times New Roman" w:cs="Times New Roman"/>
            <w:sz w:val="24"/>
          </w:rPr>
          <w:t xml:space="preserve"> group</w:t>
        </w:r>
      </w:ins>
      <w:ins w:id="946" w:author="Sheree Yau" w:date="2012-12-19T22:08:00Z">
        <w:r w:rsidR="00E27132">
          <w:rPr>
            <w:rFonts w:ascii="Times New Roman" w:eastAsia="Times New Roman" w:hAnsi="Times New Roman" w:cs="Times New Roman"/>
            <w:sz w:val="24"/>
          </w:rPr>
          <w:t>s</w:t>
        </w:r>
      </w:ins>
      <w:ins w:id="947" w:author="Timothy Williams" w:date="2012-11-28T13:01:00Z">
        <w:r w:rsidR="00562354">
          <w:rPr>
            <w:rFonts w:ascii="Times New Roman" w:eastAsia="Times New Roman" w:hAnsi="Times New Roman" w:cs="Times New Roman"/>
            <w:sz w:val="24"/>
          </w:rPr>
          <w:t xml:space="preserve"> in Organic Lake.</w:t>
        </w:r>
      </w:ins>
      <w:ins w:id="948" w:author="Timothy Williams" w:date="2012-11-28T13:03:00Z">
        <w:r w:rsidR="00562354">
          <w:rPr>
            <w:rFonts w:ascii="Times New Roman" w:eastAsia="Times New Roman" w:hAnsi="Times New Roman" w:cs="Times New Roman"/>
            <w:sz w:val="24"/>
          </w:rPr>
          <w:t xml:space="preserve"> </w:t>
        </w:r>
      </w:ins>
      <w:r w:rsidR="00C45D27">
        <w:rPr>
          <w:rFonts w:ascii="Times New Roman" w:eastAsia="Times New Roman" w:hAnsi="Times New Roman" w:cs="Times New Roman"/>
          <w:sz w:val="24"/>
        </w:rPr>
        <w:t xml:space="preserve">The high ammonia concentration in the deep zone </w:t>
      </w:r>
      <w:ins w:id="949" w:author="Sheree Yau" w:date="2012-12-19T22:09:00Z">
        <w:r w:rsidR="00E27132">
          <w:rPr>
            <w:rFonts w:ascii="Times New Roman" w:eastAsia="Times New Roman" w:hAnsi="Times New Roman" w:cs="Times New Roman"/>
            <w:sz w:val="24"/>
          </w:rPr>
          <w:t xml:space="preserve">(Figure 1B; Table 1) </w:t>
        </w:r>
      </w:ins>
      <w:r w:rsidR="00C45D27">
        <w:rPr>
          <w:rFonts w:ascii="Times New Roman" w:eastAsia="Times New Roman" w:hAnsi="Times New Roman" w:cs="Times New Roman"/>
          <w:sz w:val="24"/>
        </w:rPr>
        <w:t>would result from a higher rate of mineralization</w:t>
      </w:r>
      <w:ins w:id="950" w:author="Timothy Williams" w:date="2012-11-28T13:02:00Z">
        <w:r w:rsidR="00562354">
          <w:rPr>
            <w:rFonts w:ascii="Times New Roman" w:eastAsia="Times New Roman" w:hAnsi="Times New Roman" w:cs="Times New Roman"/>
            <w:sz w:val="24"/>
          </w:rPr>
          <w:t xml:space="preserve"> (ammonification)</w:t>
        </w:r>
      </w:ins>
      <w:r w:rsidR="00C45D27">
        <w:rPr>
          <w:rFonts w:ascii="Times New Roman" w:eastAsia="Times New Roman" w:hAnsi="Times New Roman" w:cs="Times New Roman"/>
          <w:sz w:val="24"/>
        </w:rPr>
        <w:t xml:space="preserve"> than assimilation</w:t>
      </w:r>
      <w:del w:id="951" w:author="Sheree Yau" w:date="2012-12-19T22:10:00Z">
        <w:r w:rsidR="00C45D27" w:rsidDel="00E27132">
          <w:rPr>
            <w:rFonts w:ascii="Times New Roman" w:eastAsia="Times New Roman" w:hAnsi="Times New Roman" w:cs="Times New Roman"/>
            <w:sz w:val="24"/>
          </w:rPr>
          <w:delText xml:space="preserve"> (Table 2</w:delText>
        </w:r>
      </w:del>
      <w:del w:id="952" w:author="Sheree Yau" w:date="2012-12-19T22:09:00Z">
        <w:r w:rsidR="00C45D27" w:rsidDel="00E27132">
          <w:rPr>
            <w:rFonts w:ascii="Times New Roman" w:eastAsia="Times New Roman" w:hAnsi="Times New Roman" w:cs="Times New Roman"/>
            <w:sz w:val="24"/>
          </w:rPr>
          <w:delText>, Figure S6B</w:delText>
        </w:r>
      </w:del>
      <w:del w:id="953" w:author="Sheree Yau" w:date="2012-12-19T22:10:00Z">
        <w:r w:rsidR="00C45D27" w:rsidDel="00E27132">
          <w:rPr>
            <w:rFonts w:ascii="Times New Roman" w:eastAsia="Times New Roman" w:hAnsi="Times New Roman" w:cs="Times New Roman"/>
            <w:sz w:val="24"/>
          </w:rPr>
          <w:delText>)</w:delText>
        </w:r>
      </w:del>
      <w:ins w:id="954" w:author="Timothy Williams" w:date="2012-11-28T13:47:00Z">
        <w:r w:rsidR="0043032A">
          <w:rPr>
            <w:rFonts w:ascii="Times New Roman" w:eastAsia="Times New Roman" w:hAnsi="Times New Roman" w:cs="Times New Roman"/>
            <w:sz w:val="24"/>
          </w:rPr>
          <w:t xml:space="preserve">. This </w:t>
        </w:r>
      </w:ins>
      <w:ins w:id="955" w:author="Timothy Williams" w:date="2012-11-28T13:06:00Z">
        <w:r w:rsidR="00187DEE">
          <w:rPr>
            <w:rFonts w:ascii="Times New Roman" w:eastAsia="Times New Roman" w:hAnsi="Times New Roman" w:cs="Times New Roman"/>
            <w:sz w:val="24"/>
          </w:rPr>
          <w:t xml:space="preserve">is consistent with abundant OTUs of </w:t>
        </w:r>
      </w:ins>
      <w:ins w:id="956" w:author="Timothy Williams" w:date="2012-11-28T13:07:00Z">
        <w:r w:rsidR="00187DEE">
          <w:rPr>
            <w:rFonts w:ascii="Times New Roman" w:eastAsia="Times New Roman" w:hAnsi="Times New Roman" w:cs="Times New Roman"/>
            <w:sz w:val="24"/>
          </w:rPr>
          <w:t xml:space="preserve">the bacteroidetan </w:t>
        </w:r>
      </w:ins>
      <w:commentRangeStart w:id="957"/>
      <w:commentRangeStart w:id="958"/>
      <w:ins w:id="959" w:author="Timothy Williams" w:date="2012-11-28T13:06:00Z">
        <w:r w:rsidR="00187DEE" w:rsidRPr="00187DEE">
          <w:rPr>
            <w:rFonts w:ascii="Times New Roman" w:eastAsia="Times New Roman" w:hAnsi="Times New Roman" w:cs="Times New Roman"/>
            <w:i/>
            <w:sz w:val="24"/>
          </w:rPr>
          <w:t>Psychroflexus</w:t>
        </w:r>
      </w:ins>
      <w:ins w:id="960" w:author="Timothy Williams" w:date="2012-11-28T13:07:00Z">
        <w:r w:rsidR="00187DEE">
          <w:rPr>
            <w:rFonts w:ascii="Times New Roman" w:eastAsia="Times New Roman" w:hAnsi="Times New Roman" w:cs="Times New Roman"/>
            <w:sz w:val="24"/>
          </w:rPr>
          <w:t xml:space="preserve"> in this zone</w:t>
        </w:r>
      </w:ins>
      <w:commentRangeEnd w:id="957"/>
      <w:r w:rsidR="00782D00">
        <w:rPr>
          <w:rStyle w:val="CommentReference"/>
          <w:rFonts w:asciiTheme="minorHAnsi" w:eastAsiaTheme="minorEastAsia" w:hAnsiTheme="minorHAnsi" w:cstheme="minorBidi"/>
          <w:color w:val="auto"/>
        </w:rPr>
        <w:commentReference w:id="957"/>
      </w:r>
      <w:commentRangeEnd w:id="958"/>
      <w:r w:rsidR="00545CFF">
        <w:rPr>
          <w:rStyle w:val="CommentReference"/>
          <w:rFonts w:asciiTheme="minorHAnsi" w:eastAsiaTheme="minorEastAsia" w:hAnsiTheme="minorHAnsi" w:cstheme="minorBidi"/>
          <w:color w:val="auto"/>
        </w:rPr>
        <w:commentReference w:id="958"/>
      </w:r>
      <w:ins w:id="961" w:author="Timothy Williams" w:date="2012-11-28T13:48:00Z">
        <w:r w:rsidR="0043032A">
          <w:rPr>
            <w:rFonts w:ascii="Times New Roman" w:eastAsia="Times New Roman" w:hAnsi="Times New Roman" w:cs="Times New Roman"/>
            <w:sz w:val="24"/>
          </w:rPr>
          <w:t>,</w:t>
        </w:r>
      </w:ins>
      <w:ins w:id="962" w:author="Timothy Williams" w:date="2012-11-28T13:15:00Z">
        <w:r w:rsidR="005B3E75">
          <w:rPr>
            <w:rFonts w:ascii="Times New Roman" w:eastAsia="Times New Roman" w:hAnsi="Times New Roman" w:cs="Times New Roman"/>
            <w:sz w:val="24"/>
          </w:rPr>
          <w:t xml:space="preserve"> and </w:t>
        </w:r>
      </w:ins>
      <w:ins w:id="963" w:author="Timothy Williams" w:date="2012-11-28T13:48:00Z">
        <w:r w:rsidR="0043032A">
          <w:rPr>
            <w:rFonts w:ascii="Times New Roman" w:eastAsia="Times New Roman" w:hAnsi="Times New Roman" w:cs="Times New Roman"/>
            <w:sz w:val="24"/>
          </w:rPr>
          <w:t xml:space="preserve">due to either </w:t>
        </w:r>
      </w:ins>
      <w:ins w:id="964" w:author="Timothy Williams" w:date="2012-11-28T13:15:00Z">
        <w:r w:rsidR="005B3E75">
          <w:rPr>
            <w:rFonts w:ascii="Times New Roman" w:eastAsia="Times New Roman" w:hAnsi="Times New Roman" w:cs="Times New Roman"/>
            <w:sz w:val="24"/>
          </w:rPr>
          <w:t xml:space="preserve">turnover of organic matter </w:t>
        </w:r>
      </w:ins>
      <w:ins w:id="965" w:author="Timothy Williams" w:date="2012-11-28T13:48:00Z">
        <w:r w:rsidR="0043032A">
          <w:rPr>
            <w:rFonts w:ascii="Times New Roman" w:eastAsia="Times New Roman" w:hAnsi="Times New Roman" w:cs="Times New Roman"/>
            <w:sz w:val="24"/>
          </w:rPr>
          <w:t>or</w:t>
        </w:r>
      </w:ins>
      <w:ins w:id="966" w:author="Timothy Williams" w:date="2012-11-28T13:15:00Z">
        <w:r w:rsidR="005B3E75">
          <w:rPr>
            <w:rFonts w:ascii="Times New Roman" w:eastAsia="Times New Roman" w:hAnsi="Times New Roman" w:cs="Times New Roman"/>
            <w:sz w:val="24"/>
          </w:rPr>
          <w:t xml:space="preserve"> lysis of</w:t>
        </w:r>
      </w:ins>
      <w:ins w:id="967" w:author="Timothy Williams" w:date="2012-11-28T13:51:00Z">
        <w:r w:rsidR="0043032A">
          <w:rPr>
            <w:rFonts w:ascii="Times New Roman" w:eastAsia="Times New Roman" w:hAnsi="Times New Roman" w:cs="Times New Roman"/>
            <w:sz w:val="24"/>
          </w:rPr>
          <w:t xml:space="preserve"> bacteroidetan </w:t>
        </w:r>
      </w:ins>
      <w:ins w:id="968" w:author="Timothy Williams" w:date="2012-11-28T13:16:00Z">
        <w:r w:rsidR="005B3E75">
          <w:rPr>
            <w:rFonts w:ascii="Times New Roman" w:eastAsia="Times New Roman" w:hAnsi="Times New Roman" w:cs="Times New Roman"/>
            <w:sz w:val="24"/>
          </w:rPr>
          <w:t>cells</w:t>
        </w:r>
      </w:ins>
      <w:ins w:id="969" w:author="Timothy Williams" w:date="2012-11-28T13:48:00Z">
        <w:r w:rsidR="0043032A">
          <w:rPr>
            <w:rFonts w:ascii="Times New Roman" w:eastAsia="Times New Roman" w:hAnsi="Times New Roman" w:cs="Times New Roman"/>
            <w:sz w:val="24"/>
          </w:rPr>
          <w:t xml:space="preserve"> after sedimentation in anoxic water</w:t>
        </w:r>
      </w:ins>
      <w:r w:rsidR="00C45D27">
        <w:rPr>
          <w:rFonts w:ascii="Times New Roman" w:eastAsia="Times New Roman" w:hAnsi="Times New Roman" w:cs="Times New Roman"/>
          <w:sz w:val="24"/>
        </w:rPr>
        <w:t xml:space="preserve">. In addition, </w:t>
      </w:r>
      <w:ins w:id="970" w:author="Timothy Williams" w:date="2012-11-28T13:46:00Z">
        <w:r w:rsidR="0043032A">
          <w:rPr>
            <w:rFonts w:ascii="Times New Roman" w:eastAsia="Times New Roman" w:hAnsi="Times New Roman" w:cs="Times New Roman"/>
            <w:sz w:val="24"/>
          </w:rPr>
          <w:t>the g</w:t>
        </w:r>
      </w:ins>
      <w:ins w:id="971" w:author="Timothy Williams" w:date="2012-11-28T13:45:00Z">
        <w:r w:rsidR="0043032A">
          <w:rPr>
            <w:rFonts w:ascii="Times New Roman" w:eastAsia="Times New Roman" w:hAnsi="Times New Roman" w:cs="Times New Roman"/>
            <w:sz w:val="24"/>
          </w:rPr>
          <w:t xml:space="preserve">ene </w:t>
        </w:r>
      </w:ins>
      <w:ins w:id="972" w:author="Timothy Williams" w:date="2012-11-28T13:46:00Z">
        <w:r w:rsidR="0043032A">
          <w:rPr>
            <w:rFonts w:ascii="Times New Roman" w:eastAsia="Times New Roman" w:hAnsi="Times New Roman" w:cs="Times New Roman"/>
            <w:sz w:val="24"/>
          </w:rPr>
          <w:t>for ammonia-generating nitri</w:t>
        </w:r>
      </w:ins>
      <w:ins w:id="973" w:author="Timothy Williams" w:date="2012-11-28T13:48:00Z">
        <w:r w:rsidR="0043032A">
          <w:rPr>
            <w:rFonts w:ascii="Times New Roman" w:eastAsia="Times New Roman" w:hAnsi="Times New Roman" w:cs="Times New Roman"/>
            <w:sz w:val="24"/>
          </w:rPr>
          <w:t>t</w:t>
        </w:r>
      </w:ins>
      <w:ins w:id="974" w:author="Timothy Williams" w:date="2012-11-28T13:46:00Z">
        <w:r w:rsidR="0043032A">
          <w:rPr>
            <w:rFonts w:ascii="Times New Roman" w:eastAsia="Times New Roman" w:hAnsi="Times New Roman" w:cs="Times New Roman"/>
            <w:sz w:val="24"/>
          </w:rPr>
          <w: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t>
        </w:r>
      </w:ins>
      <w:ins w:id="975" w:author="Timothy Williams" w:date="2012-11-28T13:45:00Z">
        <w:r w:rsidR="0043032A">
          <w:rPr>
            <w:rFonts w:ascii="Times New Roman" w:eastAsia="Times New Roman" w:hAnsi="Times New Roman" w:cs="Times New Roman"/>
            <w:sz w:val="24"/>
          </w:rPr>
          <w:t>w</w:t>
        </w:r>
      </w:ins>
      <w:ins w:id="976" w:author="Timothy Williams" w:date="2012-11-28T13:46:00Z">
        <w:r w:rsidR="0043032A">
          <w:rPr>
            <w:rFonts w:ascii="Times New Roman" w:eastAsia="Times New Roman" w:hAnsi="Times New Roman" w:cs="Times New Roman"/>
            <w:sz w:val="24"/>
          </w:rPr>
          <w:t>as</w:t>
        </w:r>
      </w:ins>
      <w:ins w:id="977" w:author="Timothy Williams" w:date="2012-11-28T13:45:00Z">
        <w:r w:rsidR="0043032A">
          <w:rPr>
            <w:rFonts w:ascii="Times New Roman" w:eastAsia="Times New Roman" w:hAnsi="Times New Roman" w:cs="Times New Roman"/>
            <w:sz w:val="24"/>
          </w:rPr>
          <w:t xml:space="preserve"> linked </w:t>
        </w:r>
      </w:ins>
      <w:ins w:id="978" w:author="Timothy Williams" w:date="2012-11-28T13:46:00Z">
        <w:r w:rsidR="0043032A">
          <w:rPr>
            <w:rFonts w:ascii="Times New Roman" w:eastAsia="Times New Roman" w:hAnsi="Times New Roman" w:cs="Times New Roman"/>
            <w:sz w:val="24"/>
          </w:rPr>
          <w:t xml:space="preserve">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ins>
      <w:ins w:id="979" w:author="Timothy Williams" w:date="2012-11-28T13:48:00Z">
        <w:r w:rsidR="0043032A" w:rsidRPr="0043032A">
          <w:rPr>
            <w:rFonts w:ascii="Times New Roman" w:eastAsia="Times New Roman" w:hAnsi="Times New Roman" w:cs="Times New Roman"/>
            <w:i/>
            <w:sz w:val="24"/>
          </w:rPr>
          <w:t>Planctomycetes</w:t>
        </w:r>
      </w:ins>
      <w:ins w:id="980" w:author="Sheree Yau" w:date="2012-12-19T22:11:00Z">
        <w:r w:rsidR="00E27132">
          <w:rPr>
            <w:rFonts w:ascii="Times New Roman" w:eastAsia="Times New Roman" w:hAnsi="Times New Roman" w:cs="Times New Roman"/>
            <w:i/>
            <w:sz w:val="24"/>
          </w:rPr>
          <w:t xml:space="preserve"> </w:t>
        </w:r>
        <w:r w:rsidR="00E27132">
          <w:rPr>
            <w:rFonts w:ascii="Times New Roman" w:eastAsia="Times New Roman" w:hAnsi="Times New Roman" w:cs="Times New Roman"/>
            <w:sz w:val="24"/>
          </w:rPr>
          <w:t>(Table 2)</w:t>
        </w:r>
      </w:ins>
      <w:ins w:id="981" w:author="Timothy Williams" w:date="2012-11-28T13:49:00Z">
        <w:r w:rsidR="0043032A">
          <w:rPr>
            <w:rFonts w:ascii="Times New Roman" w:eastAsia="Times New Roman" w:hAnsi="Times New Roman" w:cs="Times New Roman"/>
            <w:sz w:val="24"/>
          </w:rPr>
          <w:t>;</w:t>
        </w:r>
      </w:ins>
      <w:ins w:id="982" w:author="Timothy Williams" w:date="2012-11-28T13:50:00Z">
        <w:r w:rsidR="0043032A">
          <w:rPr>
            <w:rFonts w:ascii="Times New Roman" w:eastAsia="Times New Roman" w:hAnsi="Times New Roman" w:cs="Times New Roman"/>
            <w:sz w:val="24"/>
          </w:rPr>
          <w:t xml:space="preserve"> this offers another potential avenue for ammonia production by </w:t>
        </w:r>
      </w:ins>
      <w:ins w:id="983" w:author="Timothy Williams" w:date="2012-11-28T13:52:00Z">
        <w:r w:rsidR="0043032A">
          <w:rPr>
            <w:rFonts w:ascii="Times New Roman" w:eastAsia="Times New Roman" w:hAnsi="Times New Roman" w:cs="Times New Roman"/>
            <w:sz w:val="24"/>
          </w:rPr>
          <w:t>these</w:t>
        </w:r>
      </w:ins>
      <w:ins w:id="984" w:author="Timothy Williams" w:date="2012-11-28T13:49:00Z">
        <w:r w:rsidR="0043032A">
          <w:rPr>
            <w:rFonts w:ascii="Times New Roman" w:eastAsia="Times New Roman" w:hAnsi="Times New Roman" w:cs="Times New Roman"/>
            <w:sz w:val="24"/>
          </w:rPr>
          <w:t xml:space="preserve"> </w:t>
        </w:r>
      </w:ins>
      <w:ins w:id="985" w:author="Timothy Williams" w:date="2012-11-28T13:52:00Z">
        <w:r w:rsidR="0043032A">
          <w:rPr>
            <w:rFonts w:ascii="Times New Roman" w:eastAsia="Times New Roman" w:hAnsi="Times New Roman" w:cs="Times New Roman"/>
            <w:sz w:val="24"/>
          </w:rPr>
          <w:t xml:space="preserve">putative aerobic </w:t>
        </w:r>
      </w:ins>
      <w:ins w:id="986" w:author="Timothy Williams" w:date="2012-11-28T13:48:00Z">
        <w:r w:rsidR="0043032A">
          <w:rPr>
            <w:rFonts w:ascii="Times New Roman" w:eastAsia="Times New Roman" w:hAnsi="Times New Roman" w:cs="Times New Roman"/>
            <w:sz w:val="24"/>
          </w:rPr>
          <w:t>heterotroph</w:t>
        </w:r>
      </w:ins>
      <w:ins w:id="987" w:author="Timothy Williams" w:date="2012-11-28T13:50:00Z">
        <w:r w:rsidR="0043032A">
          <w:rPr>
            <w:rFonts w:ascii="Times New Roman" w:eastAsia="Times New Roman" w:hAnsi="Times New Roman" w:cs="Times New Roman"/>
            <w:sz w:val="24"/>
          </w:rPr>
          <w:t>s</w:t>
        </w:r>
      </w:ins>
      <w:ins w:id="988" w:author="Timothy Williams" w:date="2012-11-28T13:48:00Z">
        <w:r w:rsidR="0043032A">
          <w:rPr>
            <w:rFonts w:ascii="Times New Roman" w:eastAsia="Times New Roman" w:hAnsi="Times New Roman" w:cs="Times New Roman"/>
            <w:sz w:val="24"/>
          </w:rPr>
          <w:t>.</w:t>
        </w:r>
      </w:ins>
      <w:ins w:id="989" w:author="Timothy Williams" w:date="2012-11-28T13:54:00Z">
        <w:r w:rsidR="0043032A">
          <w:rPr>
            <w:rFonts w:ascii="Times New Roman" w:eastAsia="Times New Roman" w:hAnsi="Times New Roman" w:cs="Times New Roman"/>
            <w:sz w:val="24"/>
          </w:rPr>
          <w:t xml:space="preserve"> </w:t>
        </w:r>
      </w:ins>
      <w:ins w:id="990" w:author="Timothy Williams" w:date="2012-11-29T12:00:00Z">
        <w:r w:rsidR="0023564C">
          <w:rPr>
            <w:rFonts w:ascii="Times New Roman" w:eastAsia="Times New Roman" w:hAnsi="Times New Roman" w:cs="Times New Roman"/>
            <w:sz w:val="24"/>
          </w:rPr>
          <w:t xml:space="preserve">Overall, the data suggest that ammonia is actively assimilated in the aerobic upper mixed zone, but </w:t>
        </w:r>
      </w:ins>
      <w:ins w:id="991" w:author="Timothy Williams" w:date="2012-11-29T12:01:00Z">
        <w:r w:rsidR="0023564C">
          <w:rPr>
            <w:rFonts w:ascii="Times New Roman" w:eastAsia="Times New Roman" w:hAnsi="Times New Roman" w:cs="Times New Roman"/>
            <w:sz w:val="24"/>
          </w:rPr>
          <w:t xml:space="preserve">is permitted to </w:t>
        </w:r>
      </w:ins>
      <w:ins w:id="992" w:author="Timothy Williams" w:date="2012-11-29T12:00:00Z">
        <w:r w:rsidR="0023564C">
          <w:rPr>
            <w:rFonts w:ascii="Times New Roman" w:eastAsia="Times New Roman" w:hAnsi="Times New Roman" w:cs="Times New Roman"/>
            <w:sz w:val="24"/>
          </w:rPr>
          <w:t xml:space="preserve">accumulate in the </w:t>
        </w:r>
      </w:ins>
      <w:ins w:id="993" w:author="Timothy Williams" w:date="2012-11-29T12:01:00Z">
        <w:r w:rsidR="0023564C">
          <w:rPr>
            <w:rFonts w:ascii="Times New Roman" w:eastAsia="Times New Roman" w:hAnsi="Times New Roman" w:cs="Times New Roman"/>
            <w:sz w:val="24"/>
          </w:rPr>
          <w:t xml:space="preserve">anaerobic </w:t>
        </w:r>
      </w:ins>
      <w:ins w:id="994" w:author="Timothy Williams" w:date="2012-11-29T12:00:00Z">
        <w:r w:rsidR="0023564C">
          <w:rPr>
            <w:rFonts w:ascii="Times New Roman" w:eastAsia="Times New Roman" w:hAnsi="Times New Roman" w:cs="Times New Roman"/>
            <w:sz w:val="24"/>
          </w:rPr>
          <w:t>deep zone</w:t>
        </w:r>
      </w:ins>
      <w:ins w:id="995" w:author="Timothy Williams" w:date="2012-11-29T12:01:00Z">
        <w:r w:rsidR="0023564C">
          <w:rPr>
            <w:rFonts w:ascii="Times New Roman" w:eastAsia="Times New Roman" w:hAnsi="Times New Roman" w:cs="Times New Roman"/>
            <w:sz w:val="24"/>
          </w:rPr>
          <w:t>.</w:t>
        </w:r>
      </w:ins>
    </w:p>
    <w:p w:rsidR="00E93911" w:rsidRDefault="00C45D27">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w:t>
      </w:r>
      <w:del w:id="996" w:author="Sheree Yau" w:date="2012-12-21T15:17:00Z">
        <w:r w:rsidDel="00932C06">
          <w:rPr>
            <w:rFonts w:ascii="Times New Roman" w:eastAsia="Times New Roman" w:hAnsi="Times New Roman" w:cs="Times New Roman"/>
            <w:sz w:val="24"/>
          </w:rPr>
          <w:delText xml:space="preserve">N </w:delText>
        </w:r>
      </w:del>
      <w:ins w:id="997" w:author="Sheree Yau" w:date="2012-12-21T15:17:00Z">
        <w:r w:rsidR="00932C06">
          <w:rPr>
            <w:rFonts w:ascii="Times New Roman" w:eastAsia="Times New Roman" w:hAnsi="Times New Roman" w:cs="Times New Roman"/>
            <w:sz w:val="24"/>
          </w:rPr>
          <w:t>nitrogen</w:t>
        </w:r>
        <w:r w:rsidR="00932C06">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w:t>
      </w:r>
      <w:del w:id="998" w:author="Sheree Yau" w:date="2012-12-19T22:11:00Z">
        <w:r w:rsidDel="00E27132">
          <w:rPr>
            <w:rFonts w:ascii="Times New Roman" w:eastAsia="Times New Roman" w:hAnsi="Times New Roman" w:cs="Times New Roman"/>
            <w:sz w:val="24"/>
          </w:rPr>
          <w:delText>, Figure S6B</w:delText>
        </w:r>
      </w:del>
      <w:r>
        <w:rPr>
          <w:rFonts w:ascii="Times New Roman" w:eastAsia="Times New Roman" w:hAnsi="Times New Roman" w:cs="Times New Roman"/>
          <w:sz w:val="24"/>
        </w:rPr>
        <w:t xml:space="preserve">). </w:t>
      </w:r>
      <w:ins w:id="999" w:author="Timothy Williams" w:date="2012-11-28T16:31:00Z">
        <w:r w:rsidR="00A14A93">
          <w:rPr>
            <w:rFonts w:ascii="Times New Roman" w:eastAsia="Times New Roman" w:hAnsi="Times New Roman" w:cs="Times New Roman"/>
            <w:sz w:val="24"/>
          </w:rPr>
          <w:t>T</w:t>
        </w:r>
      </w:ins>
      <w:ins w:id="1000" w:author="Timothy Williams" w:date="2012-11-28T16:18:00Z">
        <w:r w:rsidR="005368C7">
          <w:rPr>
            <w:rFonts w:ascii="Times New Roman" w:eastAsia="Times New Roman" w:hAnsi="Times New Roman" w:cs="Times New Roman"/>
            <w:sz w:val="24"/>
          </w:rPr>
          <w:t xml:space="preserve">his diazotrophic </w:t>
        </w:r>
      </w:ins>
      <w:ins w:id="1001" w:author="Timothy Williams" w:date="2012-11-28T16:08:00Z">
        <w:r w:rsidR="00017B51">
          <w:rPr>
            <w:rFonts w:ascii="Times New Roman" w:eastAsia="Times New Roman" w:hAnsi="Times New Roman" w:cs="Times New Roman"/>
            <w:sz w:val="24"/>
          </w:rPr>
          <w:t xml:space="preserve">potential may not be realized </w:t>
        </w:r>
      </w:ins>
      <w:ins w:id="1002" w:author="Timothy Williams" w:date="2012-11-28T16:09:00Z">
        <w:r w:rsidR="00017B51">
          <w:rPr>
            <w:rFonts w:ascii="Times New Roman" w:eastAsia="Times New Roman" w:hAnsi="Times New Roman" w:cs="Times New Roman"/>
            <w:sz w:val="24"/>
          </w:rPr>
          <w:t xml:space="preserve">by </w:t>
        </w:r>
      </w:ins>
      <w:ins w:id="1003" w:author="Sheree Yau" w:date="2012-12-21T15:17:00Z">
        <w:r w:rsidR="00932C06">
          <w:rPr>
            <w:rFonts w:ascii="Times New Roman" w:eastAsia="Times New Roman" w:hAnsi="Times New Roman" w:cs="Times New Roman"/>
            <w:sz w:val="24"/>
          </w:rPr>
          <w:t>nitrogen</w:t>
        </w:r>
      </w:ins>
      <w:ins w:id="1004" w:author="Timothy Williams" w:date="2012-11-28T16:09:00Z">
        <w:del w:id="1005" w:author="Sheree Yau" w:date="2012-12-21T15:17:00Z">
          <w:r w:rsidR="00017B51" w:rsidDel="00932C06">
            <w:rPr>
              <w:rFonts w:ascii="Times New Roman" w:eastAsia="Times New Roman" w:hAnsi="Times New Roman" w:cs="Times New Roman"/>
              <w:sz w:val="24"/>
            </w:rPr>
            <w:delText>N</w:delText>
          </w:r>
        </w:del>
        <w:r w:rsidR="00017B51">
          <w:rPr>
            <w:rFonts w:ascii="Times New Roman" w:eastAsia="Times New Roman" w:hAnsi="Times New Roman" w:cs="Times New Roman"/>
            <w:sz w:val="24"/>
          </w:rPr>
          <w:t xml:space="preserve">-fixing </w:t>
        </w:r>
        <w:r w:rsidR="00017B51">
          <w:rPr>
            <w:rFonts w:ascii="Times New Roman" w:eastAsia="Times New Roman" w:hAnsi="Times New Roman" w:cs="Times New Roman"/>
            <w:i/>
            <w:sz w:val="24"/>
          </w:rPr>
          <w:t>Epsilonproteobacteria</w:t>
        </w:r>
      </w:ins>
      <w:ins w:id="1006" w:author="Timothy Williams" w:date="2012-11-28T16:31:00Z">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ins>
      <w:ins w:id="1007" w:author="Timothy Williams" w:date="2012-11-29T11:08:00Z">
        <w:r w:rsidR="00FC6E4F">
          <w:rPr>
            <w:rFonts w:ascii="Times New Roman" w:eastAsia="Times New Roman" w:hAnsi="Times New Roman" w:cs="Times New Roman"/>
            <w:sz w:val="24"/>
          </w:rPr>
          <w:t xml:space="preserve"> present</w:t>
        </w:r>
      </w:ins>
      <w:ins w:id="1008" w:author="Timothy Williams" w:date="2012-11-28T16:31:00Z">
        <w:r w:rsidR="00A14A93">
          <w:rPr>
            <w:rFonts w:ascii="Times New Roman" w:eastAsia="Times New Roman" w:hAnsi="Times New Roman" w:cs="Times New Roman"/>
            <w:sz w:val="24"/>
          </w:rPr>
          <w:t xml:space="preserve"> in the deep zone</w:t>
        </w:r>
      </w:ins>
      <w:ins w:id="1009" w:author="Timothy Williams" w:date="2012-11-28T16:15:00Z">
        <w:r w:rsidR="005368C7">
          <w:rPr>
            <w:rFonts w:ascii="Times New Roman" w:eastAsia="Times New Roman" w:hAnsi="Times New Roman" w:cs="Times New Roman"/>
            <w:sz w:val="24"/>
          </w:rPr>
          <w:t xml:space="preserve">. </w:t>
        </w:r>
      </w:ins>
      <w:ins w:id="1010" w:author="Sheree Yau" w:date="2012-12-12T14:55:00Z">
        <w:r w:rsidR="001467C9">
          <w:rPr>
            <w:rFonts w:ascii="Times New Roman" w:eastAsia="Times New Roman" w:hAnsi="Times New Roman" w:cs="Times New Roman"/>
            <w:sz w:val="24"/>
          </w:rPr>
          <w:t>No ammonia monooxygenase genes (</w:t>
        </w:r>
        <w:r w:rsidR="001467C9">
          <w:rPr>
            <w:rFonts w:ascii="Times New Roman" w:eastAsia="Times New Roman" w:hAnsi="Times New Roman" w:cs="Times New Roman"/>
            <w:i/>
            <w:sz w:val="24"/>
          </w:rPr>
          <w:t>amoA</w:t>
        </w:r>
        <w:r w:rsidR="001467C9">
          <w:rPr>
            <w:rFonts w:ascii="Times New Roman" w:eastAsia="Times New Roman" w:hAnsi="Times New Roman" w:cs="Times New Roman"/>
            <w:sz w:val="24"/>
          </w:rPr>
          <w:t>) were detected.</w:t>
        </w:r>
        <w:r w:rsidR="001467C9">
          <w:rPr>
            <w:rFonts w:ascii="Times New Roman" w:eastAsia="Times New Roman" w:hAnsi="Times New Roman" w:cs="Times New Roman"/>
            <w:i/>
            <w:sz w:val="24"/>
          </w:rPr>
          <w:t xml:space="preserve"> </w:t>
        </w:r>
      </w:ins>
      <w:ins w:id="1011" w:author="Timothy Williams" w:date="2012-11-29T11:14:00Z">
        <w:r w:rsidR="00FC6E4F">
          <w:rPr>
            <w:rFonts w:ascii="Times New Roman" w:eastAsia="Times New Roman" w:hAnsi="Times New Roman" w:cs="Times New Roman"/>
            <w:sz w:val="24"/>
          </w:rPr>
          <w:t xml:space="preserve">The potential for ammonia oxidation was </w:t>
        </w:r>
      </w:ins>
      <w:ins w:id="1012" w:author="Sheree Yau" w:date="2012-12-12T14:54:00Z">
        <w:r w:rsidR="001467C9">
          <w:rPr>
            <w:rFonts w:ascii="Times New Roman" w:eastAsia="Times New Roman" w:hAnsi="Times New Roman" w:cs="Times New Roman"/>
            <w:sz w:val="24"/>
          </w:rPr>
          <w:t xml:space="preserve">only represented by </w:t>
        </w:r>
      </w:ins>
      <w:ins w:id="1013" w:author="Timothy Williams" w:date="2012-11-29T11:14:00Z">
        <w:del w:id="1014" w:author="Sheree Yau" w:date="2012-12-12T18:09:00Z">
          <w:r w:rsidR="00FC6E4F" w:rsidDel="00457D9C">
            <w:rPr>
              <w:rFonts w:ascii="Times New Roman" w:eastAsia="Times New Roman" w:hAnsi="Times New Roman" w:cs="Times New Roman"/>
              <w:sz w:val="24"/>
            </w:rPr>
            <w:delText xml:space="preserve">the </w:delText>
          </w:r>
        </w:del>
        <w:r w:rsidR="00FC6E4F">
          <w:rPr>
            <w:rFonts w:ascii="Times New Roman" w:eastAsia="Times New Roman" w:hAnsi="Times New Roman" w:cs="Times New Roman"/>
            <w:sz w:val="24"/>
          </w:rPr>
          <w:t>hydroxylamine/hydrazine oxidase-like</w:t>
        </w:r>
        <w:del w:id="1015" w:author="Sheree Yau" w:date="2012-12-12T18:09:00Z">
          <w:r w:rsidR="00FC6E4F" w:rsidDel="00457D9C">
            <w:rPr>
              <w:rFonts w:ascii="Times New Roman" w:eastAsia="Times New Roman" w:hAnsi="Times New Roman" w:cs="Times New Roman"/>
              <w:sz w:val="24"/>
            </w:rPr>
            <w:delText xml:space="preserve"> proteins</w:delText>
          </w:r>
        </w:del>
        <w:r w:rsidR="00FC6E4F">
          <w:rPr>
            <w:rFonts w:ascii="Times New Roman" w:eastAsia="Times New Roman" w:hAnsi="Times New Roman" w:cs="Times New Roman"/>
            <w:sz w:val="24"/>
          </w:rPr>
          <w:t xml:space="preserve">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w:t>
        </w:r>
      </w:ins>
      <w:ins w:id="1016" w:author="Timothy Williams" w:date="2012-11-29T11:15:00Z">
        <w:r w:rsidR="00FC6E4F">
          <w:rPr>
            <w:rFonts w:ascii="Times New Roman" w:eastAsia="Times New Roman" w:hAnsi="Times New Roman" w:cs="Times New Roman"/>
            <w:sz w:val="24"/>
          </w:rPr>
          <w:t xml:space="preserve"> genes, which </w:t>
        </w:r>
      </w:ins>
      <w:ins w:id="1017" w:author="Timothy Williams" w:date="2012-11-28T14:04:00Z">
        <w:r w:rsidR="009D7427">
          <w:rPr>
            <w:rFonts w:ascii="Times New Roman" w:eastAsia="Times New Roman" w:hAnsi="Times New Roman" w:cs="Times New Roman"/>
            <w:sz w:val="24"/>
          </w:rPr>
          <w:t>w</w:t>
        </w:r>
        <w:del w:id="1018" w:author="Sheree Yau" w:date="2012-12-12T18:09:00Z">
          <w:r w:rsidR="009D7427" w:rsidDel="00457D9C">
            <w:rPr>
              <w:rFonts w:ascii="Times New Roman" w:eastAsia="Times New Roman" w:hAnsi="Times New Roman" w:cs="Times New Roman"/>
              <w:sz w:val="24"/>
            </w:rPr>
            <w:delText>as</w:delText>
          </w:r>
        </w:del>
      </w:ins>
      <w:ins w:id="1019" w:author="Sheree Yau" w:date="2012-12-12T18:09:00Z">
        <w:r w:rsidR="00457D9C">
          <w:rPr>
            <w:rFonts w:ascii="Times New Roman" w:eastAsia="Times New Roman" w:hAnsi="Times New Roman" w:cs="Times New Roman"/>
            <w:sz w:val="24"/>
          </w:rPr>
          <w:t>ere</w:t>
        </w:r>
      </w:ins>
      <w:ins w:id="1020" w:author="Timothy Williams" w:date="2012-11-28T14:04:00Z">
        <w:r w:rsidR="009D7427">
          <w:rPr>
            <w:rFonts w:ascii="Times New Roman" w:eastAsia="Times New Roman" w:hAnsi="Times New Roman" w:cs="Times New Roman"/>
            <w:sz w:val="24"/>
          </w:rPr>
          <w:t xml:space="preserve"> </w:t>
        </w:r>
      </w:ins>
      <w:ins w:id="1021" w:author="Timothy Williams" w:date="2012-11-28T14:08:00Z">
        <w:r w:rsidR="009D7427">
          <w:rPr>
            <w:rFonts w:ascii="Times New Roman" w:eastAsia="Times New Roman" w:hAnsi="Times New Roman" w:cs="Times New Roman"/>
            <w:sz w:val="24"/>
          </w:rPr>
          <w:t xml:space="preserve">low </w:t>
        </w:r>
      </w:ins>
      <w:ins w:id="1022" w:author="Timothy Williams" w:date="2012-11-28T16:19:00Z">
        <w:r w:rsidR="008103E2">
          <w:rPr>
            <w:rFonts w:ascii="Times New Roman" w:eastAsia="Times New Roman" w:hAnsi="Times New Roman" w:cs="Times New Roman"/>
            <w:sz w:val="24"/>
          </w:rPr>
          <w:t xml:space="preserve">abundance </w:t>
        </w:r>
      </w:ins>
      <w:ins w:id="1023" w:author="Timothy Williams" w:date="2012-11-28T14:08:00Z">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w:t>
        </w:r>
        <w:del w:id="1024" w:author="Sheree Yau" w:date="2012-12-19T22:12:00Z">
          <w:r w:rsidR="009D7427" w:rsidDel="00E27132">
            <w:rPr>
              <w:rFonts w:ascii="Times New Roman" w:eastAsia="Times New Roman" w:hAnsi="Times New Roman" w:cs="Times New Roman"/>
              <w:sz w:val="24"/>
            </w:rPr>
            <w:delText>, Figure S6</w:delText>
          </w:r>
        </w:del>
        <w:r w:rsidR="009D7427">
          <w:rPr>
            <w:rFonts w:ascii="Times New Roman" w:eastAsia="Times New Roman" w:hAnsi="Times New Roman" w:cs="Times New Roman"/>
            <w:sz w:val="24"/>
          </w:rPr>
          <w:t>).</w:t>
        </w:r>
      </w:ins>
      <w:ins w:id="1025" w:author="Timothy Williams" w:date="2012-11-28T14:19:00Z">
        <w:r w:rsidR="001D6508">
          <w:rPr>
            <w:rFonts w:ascii="Times New Roman" w:eastAsia="Times New Roman" w:hAnsi="Times New Roman" w:cs="Times New Roman"/>
            <w:sz w:val="24"/>
          </w:rPr>
          <w:t xml:space="preserve"> </w:t>
        </w:r>
      </w:ins>
      <w:proofErr w:type="gramStart"/>
      <w:ins w:id="1026" w:author="Timothy Williams" w:date="2012-11-29T11:57:00Z">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have been documented in non-ammonia-oxidi</w:t>
        </w:r>
      </w:ins>
      <w:ins w:id="1027" w:author="Sheree Yau" w:date="2012-12-12T14:38:00Z">
        <w:r w:rsidR="00782D00">
          <w:rPr>
            <w:rFonts w:ascii="Times New Roman" w:eastAsia="Times New Roman" w:hAnsi="Times New Roman" w:cs="Times New Roman"/>
            <w:sz w:val="24"/>
          </w:rPr>
          <w:t>z</w:t>
        </w:r>
      </w:ins>
      <w:ins w:id="1028" w:author="Timothy Williams" w:date="2012-11-29T11:57:00Z">
        <w:del w:id="1029" w:author="Sheree Yau" w:date="2012-12-12T14:38:00Z">
          <w:r w:rsidR="006F5960" w:rsidDel="00782D00">
            <w:rPr>
              <w:rFonts w:ascii="Times New Roman" w:eastAsia="Times New Roman" w:hAnsi="Times New Roman" w:cs="Times New Roman"/>
              <w:sz w:val="24"/>
            </w:rPr>
            <w:delText>s</w:delText>
          </w:r>
        </w:del>
        <w:r w:rsidR="006F5960">
          <w:rPr>
            <w:rFonts w:ascii="Times New Roman" w:eastAsia="Times New Roman" w:hAnsi="Times New Roman" w:cs="Times New Roman"/>
            <w:sz w:val="24"/>
          </w:rPr>
          <w:t xml:space="preserve">ing bacteria (Bergmann </w:t>
        </w:r>
        <w:r w:rsidR="00CC3AE8" w:rsidRPr="00CC3AE8">
          <w:rPr>
            <w:rFonts w:ascii="Times New Roman" w:eastAsia="Times New Roman" w:hAnsi="Times New Roman" w:cs="Times New Roman"/>
            <w:i/>
            <w:sz w:val="24"/>
            <w:rPrChange w:id="1030" w:author="Sheree Yau" w:date="2012-12-05T19:09:00Z">
              <w:rPr>
                <w:rFonts w:ascii="Times New Roman" w:eastAsia="Times New Roman" w:hAnsi="Times New Roman" w:cs="Times New Roman"/>
                <w:sz w:val="24"/>
              </w:rPr>
            </w:rPrChange>
          </w:rPr>
          <w:t>et al</w:t>
        </w:r>
        <w:r w:rsidR="006F5960">
          <w:rPr>
            <w:rFonts w:ascii="Times New Roman" w:eastAsia="Times New Roman" w:hAnsi="Times New Roman" w:cs="Times New Roman"/>
            <w:sz w:val="24"/>
          </w:rPr>
          <w:t xml:space="preserve">., </w:t>
        </w:r>
      </w:ins>
      <w:ins w:id="1031" w:author="Timothy Williams" w:date="2012-11-29T11:58:00Z">
        <w:r w:rsidR="006F5960">
          <w:rPr>
            <w:rFonts w:ascii="Times New Roman" w:eastAsia="Times New Roman" w:hAnsi="Times New Roman" w:cs="Times New Roman"/>
            <w:sz w:val="24"/>
          </w:rPr>
          <w:t>2005) and</w:t>
        </w:r>
      </w:ins>
      <w:ins w:id="1032" w:author="Timothy Williams" w:date="2012-11-28T16:21:00Z">
        <w:r w:rsidR="008103E2">
          <w:rPr>
            <w:rFonts w:ascii="Times New Roman" w:eastAsia="Times New Roman" w:hAnsi="Times New Roman" w:cs="Times New Roman"/>
            <w:sz w:val="24"/>
          </w:rPr>
          <w:t xml:space="preserve"> </w:t>
        </w:r>
      </w:ins>
      <w:ins w:id="1033" w:author="Timothy Williams" w:date="2012-11-29T11:15:00Z">
        <w:r w:rsidR="00FC6E4F">
          <w:rPr>
            <w:rFonts w:ascii="Times New Roman" w:eastAsia="Times New Roman" w:hAnsi="Times New Roman" w:cs="Times New Roman"/>
            <w:sz w:val="24"/>
          </w:rPr>
          <w:t xml:space="preserve">inspection of the genes </w:t>
        </w:r>
      </w:ins>
      <w:ins w:id="1034" w:author="Timothy Williams" w:date="2012-11-29T11:58:00Z">
        <w:r w:rsidR="006F5960">
          <w:rPr>
            <w:rFonts w:ascii="Times New Roman" w:eastAsia="Times New Roman" w:hAnsi="Times New Roman" w:cs="Times New Roman"/>
            <w:sz w:val="24"/>
          </w:rPr>
          <w:t xml:space="preserve">in Organic Lake </w:t>
        </w:r>
      </w:ins>
      <w:ins w:id="1035" w:author="Timothy Williams" w:date="2012-11-29T11:15:00Z">
        <w:r w:rsidR="006F5960">
          <w:rPr>
            <w:rFonts w:ascii="Times New Roman" w:eastAsia="Times New Roman" w:hAnsi="Times New Roman" w:cs="Times New Roman"/>
            <w:sz w:val="24"/>
          </w:rPr>
          <w:t>reveal the</w:t>
        </w:r>
      </w:ins>
      <w:ins w:id="1036" w:author="Timothy Williams" w:date="2012-11-29T11:58:00Z">
        <w:r w:rsidR="006F5960">
          <w:rPr>
            <w:rFonts w:ascii="Times New Roman" w:eastAsia="Times New Roman" w:hAnsi="Times New Roman" w:cs="Times New Roman"/>
            <w:sz w:val="24"/>
          </w:rPr>
          <w:t>y</w:t>
        </w:r>
      </w:ins>
      <w:ins w:id="1037" w:author="Timothy Williams" w:date="2012-11-29T11:15:00Z">
        <w:r w:rsidR="00FC6E4F">
          <w:rPr>
            <w:rFonts w:ascii="Times New Roman" w:eastAsia="Times New Roman" w:hAnsi="Times New Roman" w:cs="Times New Roman"/>
            <w:sz w:val="24"/>
          </w:rPr>
          <w:t xml:space="preserve"> be</w:t>
        </w:r>
      </w:ins>
      <w:ins w:id="1038" w:author="Timothy Williams" w:date="2012-11-29T11:16:00Z">
        <w:r w:rsidR="00FC6E4F">
          <w:rPr>
            <w:rFonts w:ascii="Times New Roman" w:eastAsia="Times New Roman" w:hAnsi="Times New Roman" w:cs="Times New Roman"/>
            <w:sz w:val="24"/>
          </w:rPr>
          <w:t>long to a family of</w:t>
        </w:r>
      </w:ins>
      <w:ins w:id="1039" w:author="Timothy Williams" w:date="2012-11-29T11:15:00Z">
        <w:r w:rsidR="00FC6E4F">
          <w:rPr>
            <w:rFonts w:ascii="Times New Roman" w:eastAsia="Times New Roman" w:hAnsi="Times New Roman" w:cs="Times New Roman"/>
            <w:sz w:val="24"/>
          </w:rPr>
          <w:t xml:space="preserve"> mul</w:t>
        </w:r>
      </w:ins>
      <w:ins w:id="1040" w:author="Timothy Williams" w:date="2012-11-29T11:16:00Z">
        <w:r w:rsidR="00FC6E4F">
          <w:rPr>
            <w:rFonts w:ascii="Times New Roman" w:eastAsia="Times New Roman" w:hAnsi="Times New Roman" w:cs="Times New Roman"/>
            <w:sz w:val="24"/>
          </w:rPr>
          <w:t>t</w:t>
        </w:r>
      </w:ins>
      <w:ins w:id="1041" w:author="Timothy Williams" w:date="2012-11-29T11:15:00Z">
        <w:r w:rsidR="00FC6E4F">
          <w:rPr>
            <w:rFonts w:ascii="Times New Roman" w:eastAsia="Times New Roman" w:hAnsi="Times New Roman" w:cs="Times New Roman"/>
            <w:sz w:val="24"/>
          </w:rPr>
          <w:t>iheme cytochrome</w:t>
        </w:r>
      </w:ins>
      <w:ins w:id="1042" w:author="Timothy Williams" w:date="2012-11-29T11:16:00Z">
        <w:r w:rsidR="00FC6E4F">
          <w:rPr>
            <w:rFonts w:ascii="Times New Roman" w:eastAsia="Times New Roman" w:hAnsi="Times New Roman" w:cs="Times New Roman"/>
            <w:sz w:val="24"/>
          </w:rPr>
          <w:t xml:space="preserve">s c </w:t>
        </w:r>
      </w:ins>
      <w:ins w:id="1043" w:author="Timothy Williams" w:date="2012-11-29T11:17:00Z">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w:t>
        </w:r>
      </w:ins>
      <w:ins w:id="1044" w:author="Timothy Williams" w:date="2012-11-29T11:16:00Z">
        <w:r w:rsidR="00FC6E4F">
          <w:rPr>
            <w:rFonts w:ascii="Times New Roman" w:eastAsia="Times New Roman" w:hAnsi="Times New Roman" w:cs="Times New Roman"/>
            <w:sz w:val="24"/>
          </w:rPr>
          <w:t xml:space="preserve">that </w:t>
        </w:r>
      </w:ins>
      <w:ins w:id="1045" w:author="Timothy Williams" w:date="2012-11-29T11:17:00Z">
        <w:r w:rsidR="00FC6E4F">
          <w:rPr>
            <w:rFonts w:ascii="Times New Roman" w:eastAsia="Times New Roman" w:hAnsi="Times New Roman" w:cs="Times New Roman"/>
            <w:sz w:val="24"/>
          </w:rPr>
          <w:t xml:space="preserve">have no proven role in ammonia oxidation. </w:t>
        </w:r>
      </w:ins>
      <w:ins w:id="1046" w:author="Timothy Williams" w:date="2012-11-29T11:24:00Z">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ins>
      <w:ins w:id="1047" w:author="Timothy Williams" w:date="2012-11-29T11:27:00Z">
        <w:r w:rsidR="00745A0B">
          <w:rPr>
            <w:rFonts w:ascii="Times New Roman" w:eastAsia="Times New Roman" w:hAnsi="Times New Roman" w:cs="Times New Roman"/>
            <w:sz w:val="24"/>
          </w:rPr>
          <w:t>is</w:t>
        </w:r>
      </w:ins>
      <w:ins w:id="1048" w:author="Timothy Williams" w:date="2012-11-29T11:24:00Z">
        <w:r w:rsidR="00745A0B">
          <w:rPr>
            <w:rFonts w:ascii="Times New Roman" w:eastAsia="Times New Roman" w:hAnsi="Times New Roman" w:cs="Times New Roman"/>
            <w:sz w:val="24"/>
          </w:rPr>
          <w:t xml:space="preserve"> </w:t>
        </w:r>
      </w:ins>
      <w:ins w:id="1049" w:author="Timothy Williams" w:date="2012-11-29T11:25:00Z">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w:t>
        </w:r>
      </w:ins>
      <w:ins w:id="1050" w:author="Timothy Williams" w:date="2012-11-29T11:26:00Z">
        <w:r w:rsidR="00745A0B">
          <w:rPr>
            <w:rFonts w:ascii="Times New Roman" w:eastAsia="Times New Roman" w:hAnsi="Times New Roman" w:cs="Times New Roman"/>
            <w:sz w:val="24"/>
          </w:rPr>
          <w:t xml:space="preserve">invariably </w:t>
        </w:r>
      </w:ins>
      <w:ins w:id="1051" w:author="Timothy Williams" w:date="2012-11-29T11:25:00Z">
        <w:r w:rsidR="00745A0B">
          <w:rPr>
            <w:rFonts w:ascii="Times New Roman" w:eastAsia="Times New Roman" w:hAnsi="Times New Roman" w:cs="Times New Roman"/>
            <w:sz w:val="24"/>
          </w:rPr>
          <w:t xml:space="preserve">situated adjacent to </w:t>
        </w:r>
      </w:ins>
      <w:ins w:id="1052" w:author="Timothy Williams" w:date="2012-11-29T11:26:00Z">
        <w:r w:rsidR="00745A0B">
          <w:rPr>
            <w:rFonts w:ascii="Times New Roman" w:eastAsia="Times New Roman" w:hAnsi="Times New Roman" w:cs="Times New Roman"/>
            <w:sz w:val="24"/>
          </w:rPr>
          <w:t>a gene for a NapC/NirT protein, which suggest</w:t>
        </w:r>
      </w:ins>
      <w:ins w:id="1053" w:author="Timothy Williams" w:date="2012-11-29T11:27:00Z">
        <w:r w:rsidR="00745A0B">
          <w:rPr>
            <w:rFonts w:ascii="Times New Roman" w:eastAsia="Times New Roman" w:hAnsi="Times New Roman" w:cs="Times New Roman"/>
            <w:sz w:val="24"/>
          </w:rPr>
          <w:t xml:space="preserve">s a role in </w:t>
        </w:r>
      </w:ins>
      <w:ins w:id="1054" w:author="Sheree Yau" w:date="2012-12-12T14:48:00Z">
        <w:r w:rsidR="00C93962">
          <w:rPr>
            <w:rFonts w:ascii="Times New Roman" w:eastAsia="Times New Roman" w:hAnsi="Times New Roman" w:cs="Times New Roman"/>
            <w:sz w:val="24"/>
          </w:rPr>
          <w:t>dissimilatory</w:t>
        </w:r>
      </w:ins>
      <w:ins w:id="1055" w:author="Sheree Yau" w:date="2012-12-12T14:51:00Z">
        <w:r w:rsidR="00C93962">
          <w:rPr>
            <w:rFonts w:ascii="Times New Roman" w:eastAsia="Times New Roman" w:hAnsi="Times New Roman" w:cs="Times New Roman"/>
            <w:sz w:val="24"/>
          </w:rPr>
          <w:t xml:space="preserve"> reduction</w:t>
        </w:r>
      </w:ins>
      <w:ins w:id="1056" w:author="Timothy Williams" w:date="2012-11-29T11:27:00Z">
        <w:del w:id="1057" w:author="Sheree Yau" w:date="2012-12-12T14:51:00Z">
          <w:r w:rsidR="00745A0B" w:rsidDel="00C93962">
            <w:rPr>
              <w:rFonts w:ascii="Times New Roman" w:eastAsia="Times New Roman" w:hAnsi="Times New Roman" w:cs="Times New Roman"/>
              <w:sz w:val="24"/>
            </w:rPr>
            <w:delText>nitrogen cycling</w:delText>
          </w:r>
        </w:del>
        <w:r w:rsidR="00745A0B">
          <w:rPr>
            <w:rFonts w:ascii="Times New Roman" w:eastAsia="Times New Roman" w:hAnsi="Times New Roman" w:cs="Times New Roman"/>
            <w:sz w:val="24"/>
          </w:rPr>
          <w:t>.</w:t>
        </w:r>
      </w:ins>
      <w:ins w:id="1058" w:author="Timothy Williams" w:date="2012-11-29T11:28:00Z">
        <w:r w:rsidR="003170D5">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Collectively these data indicate an inability for nitrification to occur in the upper mixed zone and </w:t>
      </w:r>
      <w:del w:id="1059" w:author="Timothy Williams" w:date="2012-12-20T11:30:00Z">
        <w:r w:rsidDel="004C1304">
          <w:rPr>
            <w:rFonts w:ascii="Times New Roman" w:eastAsia="Times New Roman" w:hAnsi="Times New Roman" w:cs="Times New Roman"/>
            <w:sz w:val="24"/>
          </w:rPr>
          <w:delText xml:space="preserve">likely </w:delText>
        </w:r>
      </w:del>
      <w:r>
        <w:rPr>
          <w:rFonts w:ascii="Times New Roman" w:eastAsia="Times New Roman" w:hAnsi="Times New Roman" w:cs="Times New Roman"/>
          <w:sz w:val="24"/>
        </w:rPr>
        <w:t>no potential for ammonia loss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Denitrification genes </w:t>
      </w:r>
      <w:ins w:id="1060" w:author="Sheree Yau" w:date="2012-12-12T14:40:00Z">
        <w:r w:rsidR="00782D00">
          <w:rPr>
            <w:rFonts w:ascii="Times New Roman" w:eastAsia="Times New Roman" w:hAnsi="Times New Roman" w:cs="Times New Roman"/>
            <w:sz w:val="24"/>
          </w:rPr>
          <w:t>(</w:t>
        </w:r>
        <w:r w:rsidR="00CC3AE8" w:rsidRPr="00CC3AE8">
          <w:rPr>
            <w:rFonts w:ascii="Times New Roman" w:eastAsia="Times New Roman" w:hAnsi="Times New Roman" w:cs="Times New Roman"/>
            <w:i/>
            <w:sz w:val="24"/>
            <w:rPrChange w:id="1061" w:author="Sheree Yau" w:date="2012-12-12T14:40:00Z">
              <w:rPr>
                <w:rFonts w:ascii="Times New Roman" w:eastAsia="Times New Roman" w:hAnsi="Times New Roman" w:cs="Times New Roman"/>
                <w:sz w:val="24"/>
              </w:rPr>
            </w:rPrChange>
          </w:rPr>
          <w:t>norCB</w:t>
        </w:r>
        <w:r w:rsidR="00782D00">
          <w:rPr>
            <w:rFonts w:ascii="Times New Roman" w:eastAsia="Times New Roman" w:hAnsi="Times New Roman" w:cs="Times New Roman"/>
            <w:sz w:val="24"/>
          </w:rPr>
          <w:t xml:space="preserve"> and </w:t>
        </w:r>
        <w:r w:rsidR="00CC3AE8" w:rsidRPr="00CC3AE8">
          <w:rPr>
            <w:rFonts w:ascii="Times New Roman" w:eastAsia="Times New Roman" w:hAnsi="Times New Roman" w:cs="Times New Roman"/>
            <w:i/>
            <w:sz w:val="24"/>
            <w:rPrChange w:id="1062" w:author="Sheree Yau" w:date="2012-12-12T14:40:00Z">
              <w:rPr>
                <w:rFonts w:ascii="Times New Roman" w:eastAsia="Times New Roman" w:hAnsi="Times New Roman" w:cs="Times New Roman"/>
                <w:sz w:val="24"/>
              </w:rPr>
            </w:rPrChange>
          </w:rPr>
          <w:t>nozB</w:t>
        </w:r>
        <w:r w:rsidR="00782D00">
          <w:rPr>
            <w:rFonts w:ascii="Times New Roman" w:eastAsia="Times New Roman" w:hAnsi="Times New Roman" w:cs="Times New Roman"/>
            <w:sz w:val="24"/>
          </w:rPr>
          <w:t>)</w:t>
        </w:r>
      </w:ins>
      <w:ins w:id="1063" w:author="Sheree Yau" w:date="2012-12-12T14:41:00Z">
        <w:r w:rsidR="00C93962">
          <w:rPr>
            <w:rFonts w:ascii="Times New Roman" w:eastAsia="Times New Roman" w:hAnsi="Times New Roman" w:cs="Times New Roman"/>
            <w:sz w:val="24"/>
          </w:rPr>
          <w:t xml:space="preserve"> and genes for nitrate assimilation (</w:t>
        </w:r>
        <w:proofErr w:type="gramStart"/>
        <w:r w:rsidR="00C93962">
          <w:rPr>
            <w:rFonts w:ascii="Times New Roman" w:eastAsia="Times New Roman" w:hAnsi="Times New Roman" w:cs="Times New Roman"/>
            <w:i/>
            <w:sz w:val="24"/>
          </w:rPr>
          <w:t>nasA</w:t>
        </w:r>
        <w:proofErr w:type="gramEnd"/>
        <w:r w:rsidR="00C93962">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(Table 2</w:t>
      </w:r>
      <w:del w:id="1064" w:author="Sheree Yau" w:date="2012-12-19T22:13:00Z">
        <w:r w:rsidDel="00E27132">
          <w:rPr>
            <w:rFonts w:ascii="Times New Roman" w:eastAsia="Times New Roman" w:hAnsi="Times New Roman" w:cs="Times New Roman"/>
            <w:sz w:val="24"/>
          </w:rPr>
          <w:delText>, Figure S6</w:delText>
        </w:r>
      </w:del>
      <w:r>
        <w:rPr>
          <w:rFonts w:ascii="Times New Roman" w:eastAsia="Times New Roman" w:hAnsi="Times New Roman" w:cs="Times New Roman"/>
          <w:sz w:val="24"/>
        </w:rPr>
        <w:t xml:space="preserve">). Low nitrate and nitrite in the deep zone (Figure 1B, Table 1) indicates </w:t>
      </w:r>
      <w:ins w:id="1065" w:author="Sheree Yau" w:date="2012-12-05T19:12:00Z">
        <w:r w:rsidR="00763282">
          <w:rPr>
            <w:rFonts w:ascii="Times New Roman" w:eastAsia="Times New Roman" w:hAnsi="Times New Roman" w:cs="Times New Roman"/>
            <w:sz w:val="24"/>
          </w:rPr>
          <w:t xml:space="preserve">oxidized </w:t>
        </w:r>
      </w:ins>
      <w:ins w:id="1066" w:author="Sheree Yau" w:date="2012-12-21T15:17:00Z">
        <w:r w:rsidR="00932C06">
          <w:rPr>
            <w:rFonts w:ascii="Times New Roman" w:eastAsia="Times New Roman" w:hAnsi="Times New Roman" w:cs="Times New Roman"/>
            <w:sz w:val="24"/>
          </w:rPr>
          <w:t>nitrogen</w:t>
        </w:r>
      </w:ins>
      <w:ins w:id="1067" w:author="Sheree Yau" w:date="2012-12-05T19:12:00Z">
        <w:r w:rsidR="00763282">
          <w:rPr>
            <w:rFonts w:ascii="Times New Roman" w:eastAsia="Times New Roman" w:hAnsi="Times New Roman" w:cs="Times New Roman"/>
            <w:sz w:val="24"/>
          </w:rPr>
          <w:t xml:space="preserve"> </w:t>
        </w:r>
      </w:ins>
      <w:del w:id="1068" w:author="Sheree Yau" w:date="2012-12-05T19:12:00Z">
        <w:r w:rsidDel="00763282">
          <w:rPr>
            <w:rFonts w:ascii="Times New Roman" w:eastAsia="Times New Roman" w:hAnsi="Times New Roman" w:cs="Times New Roman"/>
            <w:sz w:val="24"/>
          </w:rPr>
          <w:delText xml:space="preserve">that </w:delText>
        </w:r>
      </w:del>
      <w:ins w:id="1069" w:author="Sheree Yau" w:date="2012-12-05T19:15:00Z">
        <w:r w:rsidR="00763282">
          <w:rPr>
            <w:rFonts w:ascii="Times New Roman" w:eastAsia="Times New Roman" w:hAnsi="Times New Roman" w:cs="Times New Roman"/>
            <w:sz w:val="24"/>
          </w:rPr>
          <w:t xml:space="preserve">has been </w:t>
        </w:r>
      </w:ins>
      <w:r>
        <w:rPr>
          <w:rFonts w:ascii="Times New Roman" w:eastAsia="Times New Roman" w:hAnsi="Times New Roman" w:cs="Times New Roman"/>
          <w:sz w:val="24"/>
        </w:rPr>
        <w:t>deple</w:t>
      </w:r>
      <w:ins w:id="1070" w:author="Sheree Yau" w:date="2012-12-05T19:15:00Z">
        <w:r w:rsidR="00763282">
          <w:rPr>
            <w:rFonts w:ascii="Times New Roman" w:eastAsia="Times New Roman" w:hAnsi="Times New Roman" w:cs="Times New Roman"/>
            <w:sz w:val="24"/>
          </w:rPr>
          <w:t>ted</w:t>
        </w:r>
      </w:ins>
      <w:del w:id="1071" w:author="Sheree Yau" w:date="2012-12-05T19:15:00Z">
        <w:r w:rsidDel="00763282">
          <w:rPr>
            <w:rFonts w:ascii="Times New Roman" w:eastAsia="Times New Roman" w:hAnsi="Times New Roman" w:cs="Times New Roman"/>
            <w:sz w:val="24"/>
          </w:rPr>
          <w:delText>tion</w:delText>
        </w:r>
      </w:del>
      <w:r>
        <w:rPr>
          <w:rFonts w:ascii="Times New Roman" w:eastAsia="Times New Roman" w:hAnsi="Times New Roman" w:cs="Times New Roman"/>
          <w:sz w:val="24"/>
        </w:rPr>
        <w:t xml:space="preserve"> by dissimilatory </w:t>
      </w:r>
      <w:ins w:id="1072" w:author="Timothy Williams" w:date="2012-12-20T11:32:00Z">
        <w:r w:rsidR="004C1304">
          <w:rPr>
            <w:rFonts w:ascii="Times New Roman" w:eastAsia="Times New Roman" w:hAnsi="Times New Roman" w:cs="Times New Roman"/>
            <w:sz w:val="24"/>
          </w:rPr>
          <w:t xml:space="preserve">or assimilitory </w:t>
        </w:r>
      </w:ins>
      <w:r>
        <w:rPr>
          <w:rFonts w:ascii="Times New Roman" w:eastAsia="Times New Roman" w:hAnsi="Times New Roman" w:cs="Times New Roman"/>
          <w:sz w:val="24"/>
        </w:rPr>
        <w:t>reduction</w:t>
      </w:r>
      <w:ins w:id="1073" w:author="Sheree Yau" w:date="2012-12-12T14:41:00Z">
        <w:del w:id="1074" w:author="Timothy Williams" w:date="2012-12-20T11:32:00Z">
          <w:r w:rsidR="00C93962" w:rsidDel="004C1304">
            <w:rPr>
              <w:rFonts w:ascii="Times New Roman" w:eastAsia="Times New Roman" w:hAnsi="Times New Roman" w:cs="Times New Roman"/>
              <w:sz w:val="24"/>
            </w:rPr>
            <w:delText xml:space="preserve"> or assimilation</w:delText>
          </w:r>
        </w:del>
        <w:r w:rsidR="00C93962">
          <w:rPr>
            <w:rFonts w:ascii="Times New Roman" w:eastAsia="Times New Roman" w:hAnsi="Times New Roman" w:cs="Times New Roman"/>
            <w:sz w:val="24"/>
          </w:rPr>
          <w:t xml:space="preserve"> by heterotrophic </w:t>
        </w:r>
      </w:ins>
      <w:ins w:id="1075" w:author="Sheree Yau" w:date="2012-12-12T14:42:00Z">
        <w:r w:rsidR="00CC3AE8" w:rsidRPr="00CC3AE8">
          <w:rPr>
            <w:rFonts w:ascii="Times New Roman" w:eastAsia="Times New Roman" w:hAnsi="Times New Roman" w:cs="Times New Roman"/>
            <w:i/>
            <w:sz w:val="24"/>
            <w:rPrChange w:id="1076" w:author="Sheree Yau" w:date="2012-12-12T14:42:00Z">
              <w:rPr>
                <w:rFonts w:ascii="Times New Roman" w:eastAsia="Times New Roman" w:hAnsi="Times New Roman" w:cs="Times New Roman"/>
                <w:sz w:val="24"/>
              </w:rPr>
            </w:rPrChange>
          </w:rPr>
          <w:t>Gammaproteo</w:t>
        </w:r>
      </w:ins>
      <w:ins w:id="1077" w:author="Sheree Yau" w:date="2012-12-12T14:41:00Z">
        <w:r w:rsidR="00CC3AE8" w:rsidRPr="00CC3AE8">
          <w:rPr>
            <w:rFonts w:ascii="Times New Roman" w:eastAsia="Times New Roman" w:hAnsi="Times New Roman" w:cs="Times New Roman"/>
            <w:i/>
            <w:sz w:val="24"/>
            <w:rPrChange w:id="1078" w:author="Sheree Yau" w:date="2012-12-12T14:42:00Z">
              <w:rPr>
                <w:rFonts w:ascii="Times New Roman" w:eastAsia="Times New Roman" w:hAnsi="Times New Roman" w:cs="Times New Roman"/>
                <w:sz w:val="24"/>
              </w:rPr>
            </w:rPrChange>
          </w:rPr>
          <w:t>bacteria</w:t>
        </w:r>
      </w:ins>
      <w:del w:id="1079" w:author="Sheree Yau" w:date="2012-12-05T19:14:00Z">
        <w:r w:rsidDel="00763282">
          <w:rPr>
            <w:rFonts w:ascii="Times New Roman" w:eastAsia="Times New Roman" w:hAnsi="Times New Roman" w:cs="Times New Roman"/>
            <w:sz w:val="24"/>
          </w:rPr>
          <w:delText xml:space="preserve"> has contributed to the establishment of N-limitation in the lake</w:delText>
        </w:r>
      </w:del>
      <w:r>
        <w:rPr>
          <w:rFonts w:ascii="Times New Roman" w:eastAsia="Times New Roman" w:hAnsi="Times New Roman" w:cs="Times New Roman"/>
          <w:sz w:val="24"/>
        </w:rPr>
        <w:t xml:space="preserve">. Denitrification genes are phylogenetically widespread and usually induced by low oxygen or oxidized </w:t>
      </w:r>
      <w:del w:id="1080" w:author="Sheree Yau" w:date="2012-12-21T15:17:00Z">
        <w:r w:rsidDel="00932C06">
          <w:rPr>
            <w:rFonts w:ascii="Times New Roman" w:eastAsia="Times New Roman" w:hAnsi="Times New Roman" w:cs="Times New Roman"/>
            <w:sz w:val="24"/>
          </w:rPr>
          <w:delText xml:space="preserve">N </w:delText>
        </w:r>
      </w:del>
      <w:ins w:id="1081" w:author="Sheree Yau" w:date="2012-12-21T15:17:00Z">
        <w:r w:rsidR="00932C06">
          <w:rPr>
            <w:rFonts w:ascii="Times New Roman" w:eastAsia="Times New Roman" w:hAnsi="Times New Roman" w:cs="Times New Roman"/>
            <w:sz w:val="24"/>
          </w:rPr>
          <w:t>nitrogen</w:t>
        </w:r>
        <w:r w:rsidR="00932C06">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w:t>
      </w:r>
      <w:r>
        <w:rPr>
          <w:rFonts w:ascii="Times New Roman" w:eastAsia="Times New Roman" w:hAnsi="Times New Roman" w:cs="Times New Roman"/>
          <w:sz w:val="24"/>
        </w:rPr>
        <w:lastRenderedPageBreak/>
        <w:t xml:space="preserve">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w:t>
      </w:r>
      <w:commentRangeStart w:id="1082"/>
      <w:r>
        <w:rPr>
          <w:rFonts w:ascii="Times New Roman" w:eastAsia="Times New Roman" w:hAnsi="Times New Roman" w:cs="Times New Roman"/>
          <w:sz w:val="24"/>
        </w:rPr>
        <w:t xml:space="preserve">Moreover, in the absence of nitrification, denitrification </w:t>
      </w:r>
      <w:ins w:id="1083" w:author="Sheree Yau" w:date="2012-12-12T14:58:00Z">
        <w:r w:rsidR="001467C9">
          <w:rPr>
            <w:rFonts w:ascii="Times New Roman" w:eastAsia="Times New Roman" w:hAnsi="Times New Roman" w:cs="Times New Roman"/>
            <w:sz w:val="24"/>
          </w:rPr>
          <w:t xml:space="preserve">and nitrate assimilation </w:t>
        </w:r>
      </w:ins>
      <w:r>
        <w:rPr>
          <w:rFonts w:ascii="Times New Roman" w:eastAsia="Times New Roman" w:hAnsi="Times New Roman" w:cs="Times New Roman"/>
          <w:sz w:val="24"/>
        </w:rPr>
        <w:t xml:space="preserve">would be limited by the lack of potential to re-form oxidized </w:t>
      </w:r>
      <w:ins w:id="1084" w:author="Sheree Yau" w:date="2012-12-21T15:15:00Z">
        <w:r w:rsidR="00A72295">
          <w:rPr>
            <w:rFonts w:ascii="Times New Roman" w:eastAsia="Times New Roman" w:hAnsi="Times New Roman" w:cs="Times New Roman"/>
            <w:sz w:val="24"/>
          </w:rPr>
          <w:t>nitrogen</w:t>
        </w:r>
      </w:ins>
      <w:del w:id="1085" w:author="Sheree Yau" w:date="2012-12-21T15:15:00Z">
        <w:r w:rsidDel="00A72295">
          <w:rPr>
            <w:rFonts w:ascii="Times New Roman" w:eastAsia="Times New Roman" w:hAnsi="Times New Roman" w:cs="Times New Roman"/>
            <w:sz w:val="24"/>
          </w:rPr>
          <w:delText>N</w:delText>
        </w:r>
      </w:del>
      <w:r>
        <w:rPr>
          <w:rFonts w:ascii="Times New Roman" w:eastAsia="Times New Roman" w:hAnsi="Times New Roman" w:cs="Times New Roman"/>
          <w:sz w:val="24"/>
        </w:rPr>
        <w:t xml:space="preserve">. The preponderance of assimilation/mineralization pathways geared towards reduced </w:t>
      </w:r>
      <w:del w:id="1086" w:author="Sheree Yau" w:date="2012-12-21T15:15:00Z">
        <w:r w:rsidDel="00A72295">
          <w:rPr>
            <w:rFonts w:ascii="Times New Roman" w:eastAsia="Times New Roman" w:hAnsi="Times New Roman" w:cs="Times New Roman"/>
            <w:sz w:val="24"/>
          </w:rPr>
          <w:delText xml:space="preserve">N </w:delText>
        </w:r>
      </w:del>
      <w:ins w:id="1087" w:author="Sheree Yau" w:date="2012-12-21T15:15:00Z">
        <w:r w:rsidR="00A72295">
          <w:rPr>
            <w:rFonts w:ascii="Times New Roman" w:eastAsia="Times New Roman" w:hAnsi="Times New Roman" w:cs="Times New Roman"/>
            <w:sz w:val="24"/>
          </w:rPr>
          <w:t>nitrogen</w:t>
        </w:r>
        <w:r w:rsidR="00A72295">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appears to reflect a “short circuit” of the typical </w:t>
      </w:r>
      <w:del w:id="1088" w:author="Sheree Yau" w:date="2012-12-21T15:15:00Z">
        <w:r w:rsidDel="00A72295">
          <w:rPr>
            <w:rFonts w:ascii="Times New Roman" w:eastAsia="Times New Roman" w:hAnsi="Times New Roman" w:cs="Times New Roman"/>
            <w:sz w:val="24"/>
          </w:rPr>
          <w:delText xml:space="preserve">N </w:delText>
        </w:r>
      </w:del>
      <w:ins w:id="1089" w:author="Sheree Yau" w:date="2012-12-21T15:15:00Z">
        <w:r w:rsidR="00A72295">
          <w:rPr>
            <w:rFonts w:ascii="Times New Roman" w:eastAsia="Times New Roman" w:hAnsi="Times New Roman" w:cs="Times New Roman"/>
            <w:sz w:val="24"/>
          </w:rPr>
          <w:t>nitrogen</w:t>
        </w:r>
        <w:r w:rsidR="00A72295">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cycle that would conserve </w:t>
      </w:r>
      <w:del w:id="1090" w:author="Sheree Yau" w:date="2012-12-21T15:16:00Z">
        <w:r w:rsidDel="00A72295">
          <w:rPr>
            <w:rFonts w:ascii="Times New Roman" w:eastAsia="Times New Roman" w:hAnsi="Times New Roman" w:cs="Times New Roman"/>
            <w:sz w:val="24"/>
          </w:rPr>
          <w:delText>N</w:delText>
        </w:r>
      </w:del>
      <w:ins w:id="1091" w:author="Sheree Yau" w:date="2012-12-21T15:16:00Z">
        <w:r w:rsidR="00A72295">
          <w:rPr>
            <w:rFonts w:ascii="Times New Roman" w:eastAsia="Times New Roman" w:hAnsi="Times New Roman" w:cs="Times New Roman"/>
            <w:sz w:val="24"/>
          </w:rPr>
          <w:t>nitrogen</w:t>
        </w:r>
      </w:ins>
      <w:r>
        <w:rPr>
          <w:rFonts w:ascii="Times New Roman" w:eastAsia="Times New Roman" w:hAnsi="Times New Roman" w:cs="Times New Roman"/>
          <w:sz w:val="24"/>
        </w:rPr>
        <w:t xml:space="preserve"> in a largely closed system. Hence, the predominant </w:t>
      </w:r>
      <w:del w:id="1092" w:author="Sheree Yau" w:date="2012-12-21T15:16:00Z">
        <w:r w:rsidDel="00A72295">
          <w:rPr>
            <w:rFonts w:ascii="Times New Roman" w:eastAsia="Times New Roman" w:hAnsi="Times New Roman" w:cs="Times New Roman"/>
            <w:sz w:val="24"/>
          </w:rPr>
          <w:delText xml:space="preserve">N </w:delText>
        </w:r>
      </w:del>
      <w:ins w:id="1093" w:author="Sheree Yau" w:date="2012-12-21T15:16:00Z">
        <w:r w:rsidR="00A72295">
          <w:rPr>
            <w:rFonts w:ascii="Times New Roman" w:eastAsia="Times New Roman" w:hAnsi="Times New Roman" w:cs="Times New Roman"/>
            <w:sz w:val="24"/>
          </w:rPr>
          <w:t>nitrogen</w:t>
        </w:r>
        <w:r w:rsidR="00A72295">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source is regenerated fixed </w:t>
      </w:r>
      <w:ins w:id="1094" w:author="Sheree Yau" w:date="2012-12-21T15:16:00Z">
        <w:r w:rsidR="00A72295">
          <w:rPr>
            <w:rFonts w:ascii="Times New Roman" w:eastAsia="Times New Roman" w:hAnsi="Times New Roman" w:cs="Times New Roman"/>
            <w:sz w:val="24"/>
          </w:rPr>
          <w:t>nitrogen</w:t>
        </w:r>
      </w:ins>
      <w:del w:id="1095" w:author="Sheree Yau" w:date="2012-12-21T15:16:00Z">
        <w:r w:rsidDel="00A72295">
          <w:rPr>
            <w:rFonts w:ascii="Times New Roman" w:eastAsia="Times New Roman" w:hAnsi="Times New Roman" w:cs="Times New Roman"/>
            <w:sz w:val="24"/>
          </w:rPr>
          <w:delText>N</w:delText>
        </w:r>
      </w:del>
      <w:r>
        <w:rPr>
          <w:rFonts w:ascii="Times New Roman" w:eastAsia="Times New Roman" w:hAnsi="Times New Roman" w:cs="Times New Roman"/>
          <w:sz w:val="24"/>
        </w:rPr>
        <w:t xml:space="preserve">. Similar findings were also made for Ace Lake, although in this system the presence of a dense layer of green sulfur bacteria with the potential to fix nitrogen augments the </w:t>
      </w:r>
      <w:ins w:id="1096" w:author="Sheree Yau" w:date="2012-12-21T15:16:00Z">
        <w:r w:rsidR="00A72295">
          <w:rPr>
            <w:rFonts w:ascii="Times New Roman" w:eastAsia="Times New Roman" w:hAnsi="Times New Roman" w:cs="Times New Roman"/>
            <w:sz w:val="24"/>
          </w:rPr>
          <w:t>nitrogen</w:t>
        </w:r>
      </w:ins>
      <w:del w:id="1097" w:author="Sheree Yau" w:date="2012-12-21T15:16:00Z">
        <w:r w:rsidDel="00A72295">
          <w:rPr>
            <w:rFonts w:ascii="Times New Roman" w:eastAsia="Times New Roman" w:hAnsi="Times New Roman" w:cs="Times New Roman"/>
            <w:sz w:val="24"/>
          </w:rPr>
          <w:delText>N</w:delText>
        </w:r>
      </w:del>
      <w:r>
        <w:rPr>
          <w:rFonts w:ascii="Times New Roman" w:eastAsia="Times New Roman" w:hAnsi="Times New Roman" w:cs="Times New Roman"/>
          <w:sz w:val="24"/>
        </w:rPr>
        <w:t xml:space="preserve">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commentRangeEnd w:id="1082"/>
      <w:r w:rsidR="00043292">
        <w:rPr>
          <w:rStyle w:val="CommentReference"/>
          <w:rFonts w:asciiTheme="minorHAnsi" w:eastAsiaTheme="minorEastAsia" w:hAnsiTheme="minorHAnsi" w:cstheme="minorBidi"/>
          <w:color w:val="auto"/>
        </w:rPr>
        <w:commentReference w:id="1082"/>
      </w:r>
    </w:p>
    <w:p w:rsidR="00E93911" w:rsidRDefault="00E93911">
      <w:pPr>
        <w:pStyle w:val="Heading2"/>
        <w:spacing w:before="0" w:line="240" w:lineRule="auto"/>
      </w:pPr>
    </w:p>
    <w:p w:rsidR="00E93911" w:rsidRPr="003F3D1E" w:rsidRDefault="00C45D27">
      <w:pPr>
        <w:pStyle w:val="Heading2"/>
        <w:spacing w:before="0" w:line="240" w:lineRule="auto"/>
      </w:pPr>
      <w:r w:rsidRPr="003F3D1E">
        <w:rPr>
          <w:rFonts w:ascii="Times New Roman" w:eastAsia="Times New Roman" w:hAnsi="Times New Roman" w:cs="Times New Roman"/>
          <w:b w:val="0"/>
          <w:i/>
          <w:color w:val="000000"/>
          <w:sz w:val="24"/>
        </w:rPr>
        <w:t xml:space="preserve">Molecular basis for unusual sulfur chemistry </w:t>
      </w:r>
    </w:p>
    <w:p w:rsidR="00F826F9" w:rsidRDefault="00043A3B" w:rsidP="00C0743C">
      <w:pPr>
        <w:pStyle w:val="Normal1"/>
        <w:spacing w:after="0" w:line="240" w:lineRule="auto"/>
        <w:rPr>
          <w:ins w:id="1098" w:author="Sheree Yau" w:date="2012-12-17T15:08:00Z"/>
          <w:rFonts w:ascii="Times New Roman" w:eastAsia="Times New Roman" w:hAnsi="Times New Roman" w:cs="Times New Roman"/>
          <w:sz w:val="24"/>
        </w:rPr>
      </w:pPr>
      <w:ins w:id="1099" w:author="Sheree Yau" w:date="2012-12-17T14:31:00Z">
        <w:r>
          <w:rPr>
            <w:rFonts w:ascii="Times New Roman" w:eastAsia="Times New Roman" w:hAnsi="Times New Roman" w:cs="Times New Roman"/>
            <w:sz w:val="24"/>
          </w:rPr>
          <w:t xml:space="preserve">Several </w:t>
        </w:r>
      </w:ins>
      <w:ins w:id="1100" w:author="Sheree Yau" w:date="2012-12-17T14:28:00Z">
        <w:r>
          <w:rPr>
            <w:rFonts w:ascii="Times New Roman" w:eastAsia="Times New Roman" w:hAnsi="Times New Roman" w:cs="Times New Roman"/>
            <w:sz w:val="24"/>
          </w:rPr>
          <w:t xml:space="preserve">meromictic </w:t>
        </w:r>
      </w:ins>
      <w:ins w:id="1101" w:author="Sheree Yau" w:date="2012-12-17T14:27:00Z">
        <w:r>
          <w:rPr>
            <w:rFonts w:ascii="Times New Roman" w:eastAsia="Times New Roman" w:hAnsi="Times New Roman" w:cs="Times New Roman"/>
            <w:sz w:val="24"/>
          </w:rPr>
          <w:t>hypersaline lakes in the Vestfold Hills</w:t>
        </w:r>
      </w:ins>
      <w:ins w:id="1102" w:author="Sheree Yau" w:date="2012-12-17T19:59:00Z">
        <w:r w:rsidR="00B843AF">
          <w:rPr>
            <w:rFonts w:ascii="Times New Roman" w:eastAsia="Times New Roman" w:hAnsi="Times New Roman" w:cs="Times New Roman"/>
            <w:sz w:val="24"/>
          </w:rPr>
          <w:t>,</w:t>
        </w:r>
      </w:ins>
      <w:ins w:id="1103" w:author="Sheree Yau" w:date="2012-12-17T14:28:00Z">
        <w:r>
          <w:rPr>
            <w:rFonts w:ascii="Times New Roman" w:eastAsia="Times New Roman" w:hAnsi="Times New Roman" w:cs="Times New Roman"/>
            <w:sz w:val="24"/>
          </w:rPr>
          <w:t xml:space="preserve"> </w:t>
        </w:r>
      </w:ins>
      <w:ins w:id="1104" w:author="Sheree Yau" w:date="2012-12-17T19:59:00Z">
        <w:r w:rsidR="00B843AF">
          <w:rPr>
            <w:rFonts w:ascii="Times New Roman" w:eastAsia="Times New Roman" w:hAnsi="Times New Roman" w:cs="Times New Roman"/>
            <w:sz w:val="24"/>
          </w:rPr>
          <w:t xml:space="preserve">including Organic Lake, </w:t>
        </w:r>
      </w:ins>
      <w:ins w:id="1105" w:author="Sheree Yau" w:date="2012-12-17T14:28:00Z">
        <w:r>
          <w:rPr>
            <w:rFonts w:ascii="Times New Roman" w:eastAsia="Times New Roman" w:hAnsi="Times New Roman" w:cs="Times New Roman"/>
            <w:sz w:val="24"/>
          </w:rPr>
          <w:t xml:space="preserve">with </w:t>
        </w:r>
      </w:ins>
      <w:ins w:id="1106" w:author="Sheree Yau" w:date="2012-12-21T15:15:00Z">
        <w:r w:rsidR="00A72295">
          <w:rPr>
            <w:rFonts w:ascii="Times New Roman" w:eastAsia="Times New Roman" w:hAnsi="Times New Roman" w:cs="Times New Roman"/>
            <w:sz w:val="24"/>
          </w:rPr>
          <w:t xml:space="preserve">practical </w:t>
        </w:r>
      </w:ins>
      <w:ins w:id="1107" w:author="Sheree Yau" w:date="2012-12-17T14:28:00Z">
        <w:r>
          <w:rPr>
            <w:rFonts w:ascii="Times New Roman" w:eastAsia="Times New Roman" w:hAnsi="Times New Roman" w:cs="Times New Roman"/>
            <w:sz w:val="24"/>
          </w:rPr>
          <w:t xml:space="preserve">salinity greater than </w:t>
        </w:r>
      </w:ins>
      <w:commentRangeStart w:id="1108"/>
      <w:commentRangeStart w:id="1109"/>
      <w:ins w:id="1110" w:author="Sheree Yau" w:date="2012-12-17T14:30:00Z">
        <w:r>
          <w:rPr>
            <w:rFonts w:ascii="Times New Roman" w:eastAsia="Times New Roman" w:hAnsi="Times New Roman" w:cs="Times New Roman"/>
            <w:sz w:val="24"/>
          </w:rPr>
          <w:t>~</w:t>
        </w:r>
      </w:ins>
      <w:ins w:id="1111" w:author="Sheree Yau" w:date="2012-12-17T14:29:00Z">
        <w:r>
          <w:rPr>
            <w:rFonts w:ascii="Times New Roman" w:eastAsia="Times New Roman" w:hAnsi="Times New Roman" w:cs="Times New Roman"/>
            <w:sz w:val="24"/>
          </w:rPr>
          <w:t>150</w:t>
        </w:r>
      </w:ins>
      <w:ins w:id="1112" w:author="Sheree Yau" w:date="2012-12-17T14:30:00Z">
        <w:r>
          <w:rPr>
            <w:rFonts w:ascii="Times New Roman" w:eastAsia="Times New Roman" w:hAnsi="Times New Roman" w:cs="Times New Roman"/>
            <w:sz w:val="24"/>
          </w:rPr>
          <w:t xml:space="preserve"> </w:t>
        </w:r>
      </w:ins>
      <w:commentRangeEnd w:id="1108"/>
      <w:r w:rsidR="00043292">
        <w:rPr>
          <w:rStyle w:val="CommentReference"/>
          <w:rFonts w:asciiTheme="minorHAnsi" w:eastAsiaTheme="minorEastAsia" w:hAnsiTheme="minorHAnsi" w:cstheme="minorBidi"/>
          <w:color w:val="auto"/>
        </w:rPr>
        <w:commentReference w:id="1108"/>
      </w:r>
      <w:commentRangeEnd w:id="1109"/>
      <w:r w:rsidR="00A72295">
        <w:rPr>
          <w:rStyle w:val="CommentReference"/>
          <w:rFonts w:asciiTheme="minorHAnsi" w:eastAsiaTheme="minorEastAsia" w:hAnsiTheme="minorHAnsi" w:cstheme="minorBidi"/>
          <w:color w:val="auto"/>
        </w:rPr>
        <w:commentReference w:id="1109"/>
      </w:r>
      <w:ins w:id="1113" w:author="Sheree Yau" w:date="2012-12-17T14:30:00Z">
        <w:r>
          <w:rPr>
            <w:rFonts w:ascii="Times New Roman" w:eastAsia="Times New Roman" w:hAnsi="Times New Roman" w:cs="Times New Roman"/>
            <w:sz w:val="24"/>
          </w:rPr>
          <w:t>are characterized by an absence of hydrogen sulfide</w:t>
        </w:r>
      </w:ins>
      <w:ins w:id="1114" w:author="Sheree Yau" w:date="2012-12-17T14:31:00Z">
        <w:r>
          <w:rPr>
            <w:rFonts w:ascii="Times New Roman" w:eastAsia="Times New Roman" w:hAnsi="Times New Roman" w:cs="Times New Roman"/>
            <w:sz w:val="24"/>
          </w:rPr>
          <w:t xml:space="preserve"> and</w:t>
        </w:r>
      </w:ins>
      <w:ins w:id="1115" w:author="Sheree Yau" w:date="2012-12-17T14:30:00Z">
        <w:r>
          <w:rPr>
            <w:rFonts w:ascii="Times New Roman" w:eastAsia="Times New Roman" w:hAnsi="Times New Roman" w:cs="Times New Roman"/>
            <w:sz w:val="24"/>
          </w:rPr>
          <w:t xml:space="preserve"> photoautotrophic sulfur bacteria</w:t>
        </w:r>
      </w:ins>
      <w:ins w:id="1116" w:author="Sheree Yau" w:date="2012-12-17T14:32:00Z">
        <w:r>
          <w:rPr>
            <w:rFonts w:ascii="Times New Roman" w:eastAsia="Times New Roman" w:hAnsi="Times New Roman" w:cs="Times New Roman"/>
            <w:sz w:val="24"/>
          </w:rPr>
          <w:t xml:space="preserve"> (Burke &amp; Burton, 1988). </w:t>
        </w:r>
      </w:ins>
      <w:ins w:id="1117" w:author="Sheree Yau" w:date="2012-12-20T02:18:00Z">
        <w:r w:rsidR="002A4001">
          <w:rPr>
            <w:rFonts w:ascii="Times New Roman" w:eastAsia="Times New Roman" w:hAnsi="Times New Roman" w:cs="Times New Roman"/>
            <w:sz w:val="24"/>
          </w:rPr>
          <w:t>Although sulfate is present</w:t>
        </w:r>
      </w:ins>
      <w:ins w:id="1118" w:author="Sheree Yau" w:date="2012-12-20T02:19:00Z">
        <w:r w:rsidR="005A59F5">
          <w:rPr>
            <w:rFonts w:ascii="Times New Roman" w:eastAsia="Times New Roman" w:hAnsi="Times New Roman" w:cs="Times New Roman"/>
            <w:sz w:val="24"/>
          </w:rPr>
          <w:t xml:space="preserve"> (Franzmann </w:t>
        </w:r>
        <w:r w:rsidR="005A59F5">
          <w:rPr>
            <w:rFonts w:ascii="Times New Roman" w:eastAsia="Times New Roman" w:hAnsi="Times New Roman" w:cs="Times New Roman"/>
            <w:i/>
            <w:sz w:val="24"/>
          </w:rPr>
          <w:t>et al.</w:t>
        </w:r>
        <w:r w:rsidR="005A59F5">
          <w:rPr>
            <w:rFonts w:ascii="Times New Roman" w:eastAsia="Times New Roman" w:hAnsi="Times New Roman" w:cs="Times New Roman"/>
            <w:sz w:val="24"/>
          </w:rPr>
          <w:t>, 1987b)</w:t>
        </w:r>
      </w:ins>
      <w:ins w:id="1119" w:author="Sheree Yau" w:date="2012-12-20T02:18:00Z">
        <w:r w:rsidR="002A4001">
          <w:rPr>
            <w:rFonts w:ascii="Times New Roman" w:eastAsia="Times New Roman" w:hAnsi="Times New Roman" w:cs="Times New Roman"/>
            <w:sz w:val="24"/>
          </w:rPr>
          <w:t>, g</w:t>
        </w:r>
      </w:ins>
      <w:ins w:id="1120" w:author="Sheree Yau" w:date="2012-12-17T14:32:00Z">
        <w:r>
          <w:rPr>
            <w:rFonts w:ascii="Times New Roman" w:eastAsia="Times New Roman" w:hAnsi="Times New Roman" w:cs="Times New Roman"/>
            <w:sz w:val="24"/>
          </w:rPr>
          <w:t>eochemical conditions</w:t>
        </w:r>
      </w:ins>
      <w:ins w:id="1121" w:author="Sheree Yau" w:date="2012-12-17T20:01:00Z">
        <w:r w:rsidR="00B843AF">
          <w:rPr>
            <w:rFonts w:ascii="Times New Roman" w:eastAsia="Times New Roman" w:hAnsi="Times New Roman" w:cs="Times New Roman"/>
            <w:sz w:val="24"/>
          </w:rPr>
          <w:t xml:space="preserve"> of these lakes </w:t>
        </w:r>
      </w:ins>
      <w:ins w:id="1122" w:author="Sheree Yau" w:date="2012-12-20T02:20:00Z">
        <w:r w:rsidR="005A59F5">
          <w:rPr>
            <w:rFonts w:ascii="Times New Roman" w:eastAsia="Times New Roman" w:hAnsi="Times New Roman" w:cs="Times New Roman"/>
            <w:sz w:val="24"/>
          </w:rPr>
          <w:t>are not conducive to</w:t>
        </w:r>
      </w:ins>
      <w:ins w:id="1123" w:author="Sheree Yau" w:date="2012-12-17T14:32:00Z">
        <w:r>
          <w:rPr>
            <w:rFonts w:ascii="Times New Roman" w:eastAsia="Times New Roman" w:hAnsi="Times New Roman" w:cs="Times New Roman"/>
            <w:sz w:val="24"/>
          </w:rPr>
          <w:t xml:space="preserve"> </w:t>
        </w:r>
      </w:ins>
      <w:ins w:id="1124" w:author="Sheree Yau" w:date="2012-12-17T14:33:00Z">
        <w:r>
          <w:rPr>
            <w:rFonts w:ascii="Times New Roman" w:eastAsia="Times New Roman" w:hAnsi="Times New Roman" w:cs="Times New Roman"/>
            <w:sz w:val="24"/>
          </w:rPr>
          <w:t xml:space="preserve">dissimilatory sulfur cycling between sulfur oxidizing and sulfate reducing bacteria </w:t>
        </w:r>
      </w:ins>
      <w:ins w:id="1125" w:author="Sheree Yau" w:date="2012-12-17T14:42:00Z">
        <w:r w:rsidR="00C00339">
          <w:rPr>
            <w:rFonts w:ascii="Times New Roman" w:eastAsia="Times New Roman" w:hAnsi="Times New Roman" w:cs="Times New Roman"/>
            <w:sz w:val="24"/>
          </w:rPr>
          <w:t>typical of</w:t>
        </w:r>
      </w:ins>
      <w:ins w:id="1126" w:author="Sheree Yau" w:date="2012-12-17T14:35:00Z">
        <w:r>
          <w:rPr>
            <w:rFonts w:ascii="Times New Roman" w:eastAsia="Times New Roman" w:hAnsi="Times New Roman" w:cs="Times New Roman"/>
            <w:sz w:val="24"/>
          </w:rPr>
          <w:t xml:space="preserve"> other stratified </w:t>
        </w:r>
      </w:ins>
      <w:ins w:id="1127" w:author="Sheree Yau" w:date="2012-12-17T14:43:00Z">
        <w:r w:rsidR="00C00339">
          <w:rPr>
            <w:rFonts w:ascii="Times New Roman" w:eastAsia="Times New Roman" w:hAnsi="Times New Roman" w:cs="Times New Roman"/>
            <w:sz w:val="24"/>
          </w:rPr>
          <w:t>systems</w:t>
        </w:r>
      </w:ins>
      <w:ins w:id="1128" w:author="Sheree Yau" w:date="2012-12-17T14:35:00Z">
        <w:r>
          <w:rPr>
            <w:rFonts w:ascii="Times New Roman" w:eastAsia="Times New Roman" w:hAnsi="Times New Roman" w:cs="Times New Roman"/>
            <w:sz w:val="24"/>
          </w:rPr>
          <w:t xml:space="preserve"> such as Ace Lake (</w:t>
        </w:r>
        <w:r w:rsidRPr="003F3D1E">
          <w:rPr>
            <w:rFonts w:ascii="Times New Roman" w:eastAsia="Times New Roman" w:hAnsi="Times New Roman" w:cs="Times New Roman"/>
            <w:sz w:val="24"/>
          </w:rPr>
          <w:t xml:space="preserve">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2011</w:t>
        </w:r>
        <w:r>
          <w:rPr>
            <w:rFonts w:ascii="Times New Roman" w:eastAsia="Times New Roman" w:hAnsi="Times New Roman" w:cs="Times New Roman"/>
            <w:sz w:val="24"/>
          </w:rPr>
          <w:t xml:space="preserve">). Consistent with this, </w:t>
        </w:r>
      </w:ins>
      <w:ins w:id="1129" w:author="Sheree Yau" w:date="2012-12-17T14:36:00Z">
        <w:r>
          <w:rPr>
            <w:rFonts w:ascii="Times New Roman" w:eastAsia="Times New Roman" w:hAnsi="Times New Roman" w:cs="Times New Roman"/>
            <w:sz w:val="24"/>
          </w:rPr>
          <w:t xml:space="preserve">potential for dissimilatory sulfate </w:t>
        </w:r>
      </w:ins>
      <w:ins w:id="1130" w:author="Sheree Yau" w:date="2012-12-17T14:37:00Z">
        <w:r>
          <w:rPr>
            <w:rFonts w:ascii="Times New Roman" w:eastAsia="Times New Roman" w:hAnsi="Times New Roman" w:cs="Times New Roman"/>
            <w:sz w:val="24"/>
          </w:rPr>
          <w:t>reduction</w:t>
        </w:r>
      </w:ins>
      <w:ins w:id="1131" w:author="Sheree Yau" w:date="2012-12-17T15:07:00Z">
        <w:r w:rsidR="003405BB">
          <w:rPr>
            <w:rFonts w:ascii="Times New Roman" w:eastAsia="Times New Roman" w:hAnsi="Times New Roman" w:cs="Times New Roman"/>
            <w:sz w:val="24"/>
          </w:rPr>
          <w:t xml:space="preserve"> </w:t>
        </w:r>
      </w:ins>
      <w:ins w:id="1132" w:author="Sheree Yau" w:date="2012-12-17T18:31:00Z">
        <w:r w:rsidR="00D55EE4">
          <w:rPr>
            <w:rFonts w:ascii="Times New Roman" w:eastAsia="Times New Roman" w:hAnsi="Times New Roman" w:cs="Times New Roman"/>
            <w:sz w:val="24"/>
          </w:rPr>
          <w:t xml:space="preserve">represented by </w:t>
        </w:r>
      </w:ins>
      <w:ins w:id="1133" w:author="Sheree Yau" w:date="2012-12-17T18:35:00Z">
        <w:r w:rsidR="006E1BCC">
          <w:rPr>
            <w:rFonts w:ascii="Times New Roman" w:eastAsia="Times New Roman" w:hAnsi="Times New Roman" w:cs="Times New Roman"/>
            <w:sz w:val="24"/>
          </w:rPr>
          <w:t>dissimilatory sulfite reductase (</w:t>
        </w:r>
      </w:ins>
      <w:ins w:id="1134" w:author="Sheree Yau" w:date="2012-12-17T18:31:00Z">
        <w:r w:rsidR="00D55EE4">
          <w:rPr>
            <w:rFonts w:ascii="Times New Roman" w:eastAsia="Times New Roman" w:hAnsi="Times New Roman" w:cs="Times New Roman"/>
            <w:i/>
            <w:sz w:val="24"/>
          </w:rPr>
          <w:t>dsrAB</w:t>
        </w:r>
      </w:ins>
      <w:ins w:id="1135" w:author="Sheree Yau" w:date="2012-12-17T18:35:00Z">
        <w:r w:rsidR="006E1BCC">
          <w:rPr>
            <w:rFonts w:ascii="Times New Roman" w:eastAsia="Times New Roman" w:hAnsi="Times New Roman" w:cs="Times New Roman"/>
            <w:sz w:val="24"/>
          </w:rPr>
          <w:t>)</w:t>
        </w:r>
      </w:ins>
      <w:ins w:id="1136" w:author="Sheree Yau" w:date="2012-12-17T18:31:00Z">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 xml:space="preserve">and </w:t>
        </w:r>
      </w:ins>
      <w:ins w:id="1137" w:author="Sheree Yau" w:date="2012-12-17T18:36:00Z">
        <w:r w:rsidR="006E1BCC">
          <w:rPr>
            <w:rFonts w:ascii="Times New Roman" w:eastAsia="Times New Roman" w:hAnsi="Times New Roman" w:cs="Times New Roman"/>
            <w:sz w:val="24"/>
          </w:rPr>
          <w:t>adenylylsulfate reductase (</w:t>
        </w:r>
      </w:ins>
      <w:ins w:id="1138" w:author="Sheree Yau" w:date="2012-12-17T18:31:00Z">
        <w:r w:rsidR="00D55EE4">
          <w:rPr>
            <w:rFonts w:ascii="Times New Roman" w:eastAsia="Times New Roman" w:hAnsi="Times New Roman" w:cs="Times New Roman"/>
            <w:i/>
            <w:sz w:val="24"/>
          </w:rPr>
          <w:t>aprAB</w:t>
        </w:r>
      </w:ins>
      <w:ins w:id="1139" w:author="Sheree Yau" w:date="2012-12-17T18:36:00Z">
        <w:r w:rsidR="006E1BCC">
          <w:rPr>
            <w:rFonts w:ascii="Times New Roman" w:eastAsia="Times New Roman" w:hAnsi="Times New Roman" w:cs="Times New Roman"/>
            <w:sz w:val="24"/>
          </w:rPr>
          <w:t>)</w:t>
        </w:r>
      </w:ins>
      <w:ins w:id="1140" w:author="Sheree Yau" w:date="2012-12-17T18:31:00Z">
        <w:r w:rsidR="00D55EE4">
          <w:rPr>
            <w:rFonts w:ascii="Times New Roman" w:eastAsia="Times New Roman" w:hAnsi="Times New Roman" w:cs="Times New Roman"/>
            <w:i/>
            <w:sz w:val="24"/>
          </w:rPr>
          <w:t xml:space="preserve"> </w:t>
        </w:r>
      </w:ins>
      <w:ins w:id="1141" w:author="Sheree Yau" w:date="2012-12-17T18:32:00Z">
        <w:r w:rsidR="00D55EE4">
          <w:rPr>
            <w:rFonts w:ascii="Times New Roman" w:eastAsia="Times New Roman" w:hAnsi="Times New Roman" w:cs="Times New Roman"/>
            <w:sz w:val="24"/>
          </w:rPr>
          <w:t>linked to s</w:t>
        </w:r>
        <w:r w:rsidR="00D55EE4" w:rsidRPr="003F3D1E">
          <w:rPr>
            <w:rFonts w:ascii="Times New Roman" w:eastAsia="Times New Roman" w:hAnsi="Times New Roman" w:cs="Times New Roman"/>
            <w:sz w:val="24"/>
          </w:rPr>
          <w:t xml:space="preserve">ulfate-reducing </w:t>
        </w:r>
        <w:r w:rsidR="00D55EE4" w:rsidRPr="003F3D1E">
          <w:rPr>
            <w:rFonts w:ascii="Times New Roman" w:eastAsia="Times New Roman" w:hAnsi="Times New Roman" w:cs="Times New Roman"/>
            <w:i/>
            <w:sz w:val="24"/>
          </w:rPr>
          <w:t>Deltaproteobacteria</w:t>
        </w:r>
        <w:r w:rsidR="00D55EE4">
          <w:rPr>
            <w:rFonts w:ascii="Times New Roman" w:eastAsia="Times New Roman" w:hAnsi="Times New Roman" w:cs="Times New Roman"/>
            <w:sz w:val="24"/>
          </w:rPr>
          <w:t xml:space="preserve"> (Table 2) </w:t>
        </w:r>
      </w:ins>
      <w:ins w:id="1142" w:author="Sheree Yau" w:date="2012-12-17T14:38:00Z">
        <w:r w:rsidR="00C00339">
          <w:rPr>
            <w:rFonts w:ascii="Times New Roman" w:eastAsia="Times New Roman" w:hAnsi="Times New Roman" w:cs="Times New Roman"/>
            <w:sz w:val="24"/>
          </w:rPr>
          <w:t>was low</w:t>
        </w:r>
      </w:ins>
      <w:ins w:id="1143" w:author="Sheree Yau" w:date="2012-12-17T14:41:00Z">
        <w:r w:rsidR="00C00339" w:rsidRPr="00C00339">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in Organic Lake</w:t>
        </w:r>
      </w:ins>
      <w:ins w:id="1144" w:author="Sheree Yau" w:date="2012-12-17T14:40:00Z">
        <w:r w:rsidR="00C00339">
          <w:rPr>
            <w:rFonts w:ascii="Times New Roman" w:eastAsia="Times New Roman" w:hAnsi="Times New Roman" w:cs="Times New Roman"/>
            <w:sz w:val="24"/>
          </w:rPr>
          <w:t>.</w:t>
        </w:r>
      </w:ins>
      <w:ins w:id="1145" w:author="Sheree Yau" w:date="2012-12-17T14:38:00Z">
        <w:r w:rsidR="00C00339">
          <w:rPr>
            <w:rFonts w:ascii="Times New Roman" w:eastAsia="Times New Roman" w:hAnsi="Times New Roman" w:cs="Times New Roman"/>
            <w:sz w:val="24"/>
          </w:rPr>
          <w:t xml:space="preserve"> </w:t>
        </w:r>
      </w:ins>
      <w:ins w:id="1146" w:author="Sheree Yau" w:date="2012-12-17T20:02:00Z">
        <w:r w:rsidR="00B843AF">
          <w:rPr>
            <w:rFonts w:ascii="Times New Roman" w:eastAsia="Times New Roman" w:hAnsi="Times New Roman" w:cs="Times New Roman"/>
            <w:sz w:val="24"/>
          </w:rPr>
          <w:t xml:space="preserve">Sulfate-reduction potential was confined to the 6.7 m sample </w:t>
        </w:r>
      </w:ins>
      <w:ins w:id="1147" w:author="Sheree Yau" w:date="2012-12-20T01:52:00Z">
        <w:r w:rsidR="00F826F9">
          <w:rPr>
            <w:rFonts w:ascii="Times New Roman" w:eastAsia="Times New Roman" w:hAnsi="Times New Roman" w:cs="Times New Roman"/>
            <w:sz w:val="24"/>
          </w:rPr>
          <w:t xml:space="preserve">(Figure 4C) </w:t>
        </w:r>
      </w:ins>
      <w:ins w:id="1148" w:author="Sheree Yau" w:date="2012-12-17T20:02:00Z">
        <w:r w:rsidR="00B843AF">
          <w:rPr>
            <w:rFonts w:ascii="Times New Roman" w:eastAsia="Times New Roman" w:hAnsi="Times New Roman" w:cs="Times New Roman"/>
            <w:sz w:val="24"/>
          </w:rPr>
          <w:t xml:space="preserve">where oxygen concentration was lowest and </w:t>
        </w:r>
        <w:r w:rsidR="00B843AF" w:rsidRPr="00F826F9">
          <w:rPr>
            <w:rFonts w:ascii="Times New Roman" w:eastAsia="Times New Roman" w:hAnsi="Times New Roman" w:cs="Times New Roman"/>
            <w:i/>
            <w:sz w:val="24"/>
          </w:rPr>
          <w:t>Deltaproteobacteria</w:t>
        </w:r>
        <w:r w:rsidR="00B843AF">
          <w:rPr>
            <w:rFonts w:ascii="Times New Roman" w:eastAsia="Times New Roman" w:hAnsi="Times New Roman" w:cs="Times New Roman"/>
            <w:sz w:val="24"/>
          </w:rPr>
          <w:t xml:space="preserve"> were</w:t>
        </w:r>
      </w:ins>
      <w:ins w:id="1149" w:author="Sheree Yau" w:date="2012-12-17T18:32:00Z">
        <w:r w:rsidR="00D55EE4">
          <w:rPr>
            <w:rFonts w:ascii="Times New Roman" w:eastAsia="Times New Roman" w:hAnsi="Times New Roman" w:cs="Times New Roman"/>
            <w:sz w:val="24"/>
          </w:rPr>
          <w:t xml:space="preserve"> present </w:t>
        </w:r>
      </w:ins>
      <w:ins w:id="1150" w:author="Sheree Yau" w:date="2012-12-17T14:36:00Z">
        <w:r>
          <w:rPr>
            <w:rFonts w:ascii="Times New Roman" w:eastAsia="Times New Roman" w:hAnsi="Times New Roman" w:cs="Times New Roman"/>
            <w:sz w:val="24"/>
          </w:rPr>
          <w:t>(Figure 2A)</w:t>
        </w:r>
        <w:r w:rsidRPr="003F3D1E">
          <w:rPr>
            <w:rFonts w:ascii="Times New Roman" w:eastAsia="Times New Roman" w:hAnsi="Times New Roman" w:cs="Times New Roman"/>
            <w:sz w:val="24"/>
          </w:rPr>
          <w:t>.</w:t>
        </w:r>
      </w:ins>
    </w:p>
    <w:p w:rsidR="00CC3AE8" w:rsidRDefault="00B843AF" w:rsidP="00CC3AE8">
      <w:pPr>
        <w:pStyle w:val="Normal1"/>
        <w:spacing w:after="0" w:line="240" w:lineRule="auto"/>
        <w:ind w:firstLine="432"/>
        <w:rPr>
          <w:ins w:id="1151" w:author="Sheree Yau" w:date="2012-12-17T18:25:00Z"/>
          <w:rFonts w:ascii="Times New Roman" w:eastAsia="Times New Roman" w:hAnsi="Times New Roman" w:cs="Times New Roman"/>
          <w:sz w:val="24"/>
        </w:rPr>
        <w:pPrChange w:id="1152" w:author="Sheree Yau" w:date="2012-12-20T02:51:00Z">
          <w:pPr>
            <w:pStyle w:val="Normal1"/>
            <w:spacing w:after="0" w:line="240" w:lineRule="auto"/>
          </w:pPr>
        </w:pPrChange>
      </w:pPr>
      <w:ins w:id="1153" w:author="Sheree Yau" w:date="2012-12-17T20:02:00Z">
        <w:r>
          <w:rPr>
            <w:rFonts w:ascii="Times New Roman" w:eastAsia="Times New Roman" w:hAnsi="Times New Roman" w:cs="Times New Roman"/>
            <w:sz w:val="24"/>
          </w:rPr>
          <w:t>Capacity</w:t>
        </w:r>
      </w:ins>
      <w:ins w:id="1154" w:author="Sheree Yau" w:date="2012-12-17T17:31:00Z">
        <w:r w:rsidR="00EA687D">
          <w:rPr>
            <w:rFonts w:ascii="Times New Roman" w:eastAsia="Times New Roman" w:hAnsi="Times New Roman" w:cs="Times New Roman"/>
            <w:sz w:val="24"/>
          </w:rPr>
          <w:t xml:space="preserve"> </w:t>
        </w:r>
      </w:ins>
      <w:ins w:id="1155" w:author="Sheree Yau" w:date="2012-12-17T18:15:00Z">
        <w:r w:rsidR="002D067E">
          <w:rPr>
            <w:rFonts w:ascii="Times New Roman" w:eastAsia="Times New Roman" w:hAnsi="Times New Roman" w:cs="Times New Roman"/>
            <w:sz w:val="24"/>
          </w:rPr>
          <w:t xml:space="preserve">for oxidation of reduced sulfur compounds, </w:t>
        </w:r>
      </w:ins>
      <w:ins w:id="1156" w:author="Sheree Yau" w:date="2012-12-17T17:32:00Z">
        <w:r w:rsidR="00EA687D">
          <w:rPr>
            <w:rFonts w:ascii="Times New Roman" w:eastAsia="Times New Roman" w:hAnsi="Times New Roman" w:cs="Times New Roman"/>
            <w:sz w:val="24"/>
          </w:rPr>
          <w:t xml:space="preserve">represented by </w:t>
        </w:r>
      </w:ins>
      <w:ins w:id="1157" w:author="Sheree Yau" w:date="2012-12-20T02:29:00Z">
        <w:r w:rsidR="00CC1BA2">
          <w:rPr>
            <w:rFonts w:ascii="Times New Roman" w:eastAsia="Times New Roman" w:hAnsi="Times New Roman" w:cs="Times New Roman"/>
            <w:sz w:val="24"/>
          </w:rPr>
          <w:t xml:space="preserve">the </w:t>
        </w:r>
      </w:ins>
      <w:ins w:id="1158" w:author="Sheree Yau" w:date="2012-12-17T16:54:00Z">
        <w:r w:rsidR="000642BB">
          <w:rPr>
            <w:rFonts w:ascii="Times New Roman" w:eastAsia="Times New Roman" w:hAnsi="Times New Roman" w:cs="Times New Roman"/>
            <w:sz w:val="24"/>
          </w:rPr>
          <w:t xml:space="preserve">sulfur oxidation </w:t>
        </w:r>
      </w:ins>
      <w:ins w:id="1159" w:author="Sheree Yau" w:date="2012-12-20T02:29:00Z">
        <w:r w:rsidR="00CC1BA2">
          <w:rPr>
            <w:rFonts w:ascii="Times New Roman" w:eastAsia="Times New Roman" w:hAnsi="Times New Roman" w:cs="Times New Roman"/>
            <w:sz w:val="24"/>
          </w:rPr>
          <w:t>multi</w:t>
        </w:r>
      </w:ins>
      <w:ins w:id="1160" w:author="Sheree Yau" w:date="2012-12-17T17:24:00Z">
        <w:r w:rsidR="007E6F7A">
          <w:rPr>
            <w:rFonts w:ascii="Times New Roman" w:eastAsia="Times New Roman" w:hAnsi="Times New Roman" w:cs="Times New Roman"/>
            <w:sz w:val="24"/>
          </w:rPr>
          <w:t>enzyme</w:t>
        </w:r>
      </w:ins>
      <w:ins w:id="1161" w:author="Sheree Yau" w:date="2012-12-17T14:49:00Z">
        <w:r w:rsidR="0094523A">
          <w:rPr>
            <w:rFonts w:ascii="Times New Roman" w:eastAsia="Times New Roman" w:hAnsi="Times New Roman" w:cs="Times New Roman"/>
            <w:sz w:val="24"/>
          </w:rPr>
          <w:t xml:space="preserve"> </w:t>
        </w:r>
      </w:ins>
      <w:ins w:id="1162" w:author="Sheree Yau" w:date="2012-12-17T16:55:00Z">
        <w:r w:rsidR="000642BB">
          <w:rPr>
            <w:rFonts w:ascii="Times New Roman" w:eastAsia="Times New Roman" w:hAnsi="Times New Roman" w:cs="Times New Roman"/>
            <w:sz w:val="24"/>
          </w:rPr>
          <w:t>gene</w:t>
        </w:r>
      </w:ins>
      <w:ins w:id="1163" w:author="Sheree Yau" w:date="2012-12-17T17:25:00Z">
        <w:r w:rsidR="00EA687D">
          <w:rPr>
            <w:rFonts w:ascii="Times New Roman" w:eastAsia="Times New Roman" w:hAnsi="Times New Roman" w:cs="Times New Roman"/>
            <w:sz w:val="24"/>
          </w:rPr>
          <w:t>s</w:t>
        </w:r>
      </w:ins>
      <w:ins w:id="1164" w:author="Sheree Yau" w:date="2012-12-17T16:55:00Z">
        <w:r w:rsidR="000642BB">
          <w:rPr>
            <w:rFonts w:ascii="Times New Roman" w:eastAsia="Times New Roman" w:hAnsi="Times New Roman" w:cs="Times New Roman"/>
            <w:sz w:val="24"/>
          </w:rPr>
          <w:t xml:space="preserve"> </w:t>
        </w:r>
      </w:ins>
      <w:ins w:id="1165" w:author="Sheree Yau" w:date="2012-12-17T17:32:00Z">
        <w:r w:rsidR="00EA687D">
          <w:rPr>
            <w:rFonts w:ascii="Times New Roman" w:eastAsia="Times New Roman" w:hAnsi="Times New Roman" w:cs="Times New Roman"/>
            <w:sz w:val="24"/>
          </w:rPr>
          <w:t>(</w:t>
        </w:r>
        <w:r w:rsidR="00274999" w:rsidRPr="00274999">
          <w:rPr>
            <w:rFonts w:ascii="Times New Roman" w:eastAsia="Times New Roman" w:hAnsi="Times New Roman" w:cs="Times New Roman"/>
            <w:i/>
            <w:sz w:val="24"/>
          </w:rPr>
          <w:t>soxAB</w:t>
        </w:r>
        <w:r w:rsidR="00EA687D">
          <w:rPr>
            <w:rFonts w:ascii="Times New Roman" w:eastAsia="Times New Roman" w:hAnsi="Times New Roman" w:cs="Times New Roman"/>
            <w:sz w:val="24"/>
          </w:rPr>
          <w:t>)</w:t>
        </w:r>
      </w:ins>
      <w:ins w:id="1166" w:author="Sheree Yau" w:date="2012-12-17T18:15:00Z">
        <w:r w:rsidR="002D067E">
          <w:rPr>
            <w:rFonts w:ascii="Times New Roman" w:eastAsia="Times New Roman" w:hAnsi="Times New Roman" w:cs="Times New Roman"/>
            <w:sz w:val="24"/>
          </w:rPr>
          <w:t>,</w:t>
        </w:r>
      </w:ins>
      <w:ins w:id="1167" w:author="Sheree Yau" w:date="2012-12-17T17:32:00Z">
        <w:r w:rsidR="00EA687D">
          <w:rPr>
            <w:rFonts w:ascii="Times New Roman" w:eastAsia="Times New Roman" w:hAnsi="Times New Roman" w:cs="Times New Roman"/>
            <w:sz w:val="24"/>
          </w:rPr>
          <w:t xml:space="preserve"> </w:t>
        </w:r>
      </w:ins>
      <w:ins w:id="1168" w:author="Sheree Yau" w:date="2012-12-17T14:48:00Z">
        <w:r w:rsidR="00C00339">
          <w:rPr>
            <w:rFonts w:ascii="Times New Roman" w:eastAsia="Times New Roman" w:hAnsi="Times New Roman" w:cs="Times New Roman"/>
            <w:sz w:val="24"/>
          </w:rPr>
          <w:t>was</w:t>
        </w:r>
      </w:ins>
      <w:ins w:id="1169" w:author="Sheree Yau" w:date="2012-12-17T14:49:00Z">
        <w:r w:rsidR="0094523A">
          <w:rPr>
            <w:rFonts w:ascii="Times New Roman" w:eastAsia="Times New Roman" w:hAnsi="Times New Roman" w:cs="Times New Roman"/>
            <w:sz w:val="24"/>
          </w:rPr>
          <w:t xml:space="preserve"> present throughout the water column (Figure 4C)</w:t>
        </w:r>
      </w:ins>
      <w:ins w:id="1170" w:author="Sheree Yau" w:date="2012-12-17T14:50:00Z">
        <w:r w:rsidR="0094523A">
          <w:rPr>
            <w:rFonts w:ascii="Times New Roman" w:eastAsia="Times New Roman" w:hAnsi="Times New Roman" w:cs="Times New Roman"/>
            <w:sz w:val="24"/>
          </w:rPr>
          <w:t xml:space="preserve"> and linked </w:t>
        </w:r>
      </w:ins>
      <w:ins w:id="1171" w:author="Sheree Yau" w:date="2012-12-20T01:57:00Z">
        <w:r w:rsidR="00DE7501">
          <w:rPr>
            <w:rFonts w:ascii="Times New Roman" w:eastAsia="Times New Roman" w:hAnsi="Times New Roman" w:cs="Times New Roman"/>
            <w:sz w:val="24"/>
          </w:rPr>
          <w:t>primarily to</w:t>
        </w:r>
      </w:ins>
      <w:ins w:id="1172" w:author="Sheree Yau" w:date="2012-12-17T14:50:00Z">
        <w:r w:rsidR="0094523A">
          <w:rPr>
            <w:rFonts w:ascii="Times New Roman" w:eastAsia="Times New Roman" w:hAnsi="Times New Roman" w:cs="Times New Roman"/>
            <w:sz w:val="24"/>
          </w:rPr>
          <w:t xml:space="preserve"> </w:t>
        </w:r>
        <w:r w:rsidR="00274999" w:rsidRPr="00274999">
          <w:rPr>
            <w:rFonts w:ascii="Times New Roman" w:eastAsia="Times New Roman" w:hAnsi="Times New Roman" w:cs="Times New Roman"/>
            <w:i/>
            <w:sz w:val="24"/>
          </w:rPr>
          <w:t>Alpha</w:t>
        </w:r>
      </w:ins>
      <w:ins w:id="1173" w:author="Sheree Yau" w:date="2012-12-20T01:57:00Z">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ins>
      <w:ins w:id="1174" w:author="Sheree Yau" w:date="2012-12-17T14:50:00Z">
        <w:r w:rsidR="00274999" w:rsidRPr="00274999">
          <w:rPr>
            <w:rFonts w:ascii="Times New Roman" w:eastAsia="Times New Roman" w:hAnsi="Times New Roman" w:cs="Times New Roman"/>
            <w:i/>
            <w:sz w:val="24"/>
          </w:rPr>
          <w:t>proteobacteria</w:t>
        </w:r>
        <w:r w:rsidR="0094523A">
          <w:rPr>
            <w:rFonts w:ascii="Times New Roman" w:eastAsia="Times New Roman" w:hAnsi="Times New Roman" w:cs="Times New Roman"/>
            <w:sz w:val="24"/>
          </w:rPr>
          <w:t xml:space="preserve"> (Table 2). </w:t>
        </w:r>
      </w:ins>
      <w:ins w:id="1175" w:author="Sheree Yau" w:date="2012-12-17T18:39:00Z">
        <w:r w:rsidR="00A74772">
          <w:rPr>
            <w:rFonts w:ascii="Times New Roman" w:eastAsia="Times New Roman" w:hAnsi="Times New Roman" w:cs="Times New Roman"/>
            <w:sz w:val="24"/>
          </w:rPr>
          <w:t xml:space="preserve">Sulfur-oxidizing </w:t>
        </w:r>
        <w:r w:rsidR="00A74772" w:rsidRPr="008027EB">
          <w:rPr>
            <w:rFonts w:ascii="Times New Roman" w:eastAsia="Times New Roman" w:hAnsi="Times New Roman" w:cs="Times New Roman"/>
            <w:i/>
            <w:sz w:val="24"/>
          </w:rPr>
          <w:t>Gammaproteobacteria</w:t>
        </w:r>
        <w:r w:rsidR="00A74772">
          <w:rPr>
            <w:rFonts w:ascii="Times New Roman" w:eastAsia="Times New Roman" w:hAnsi="Times New Roman" w:cs="Times New Roman"/>
            <w:sz w:val="24"/>
          </w:rPr>
          <w:t xml:space="preserve"> and </w:t>
        </w:r>
        <w:r w:rsidR="00A74772" w:rsidRPr="008027EB">
          <w:rPr>
            <w:rFonts w:ascii="Times New Roman" w:eastAsia="Times New Roman" w:hAnsi="Times New Roman" w:cs="Times New Roman"/>
            <w:i/>
            <w:sz w:val="24"/>
          </w:rPr>
          <w:t>Alphaproteobacteria</w:t>
        </w:r>
        <w:r w:rsidR="00A74772">
          <w:rPr>
            <w:rFonts w:ascii="Times New Roman" w:eastAsia="Times New Roman" w:hAnsi="Times New Roman" w:cs="Times New Roman"/>
            <w:sz w:val="24"/>
          </w:rPr>
          <w:t xml:space="preserve"> </w:t>
        </w:r>
      </w:ins>
      <w:ins w:id="1176" w:author="Sheree Yau" w:date="2012-12-20T02:26:00Z">
        <w:r w:rsidR="005A59F5">
          <w:rPr>
            <w:rFonts w:ascii="Times New Roman" w:eastAsia="Times New Roman" w:hAnsi="Times New Roman" w:cs="Times New Roman"/>
            <w:sz w:val="24"/>
          </w:rPr>
          <w:t xml:space="preserve">are known to </w:t>
        </w:r>
      </w:ins>
      <w:ins w:id="1177" w:author="Sheree Yau" w:date="2012-12-17T18:39:00Z">
        <w:r w:rsidR="00A74772">
          <w:rPr>
            <w:rFonts w:ascii="Times New Roman" w:eastAsia="Times New Roman" w:hAnsi="Times New Roman" w:cs="Times New Roman"/>
            <w:sz w:val="24"/>
          </w:rPr>
          <w:t xml:space="preserve">oxidize sulfur compounds such as thiosulfate </w:t>
        </w:r>
      </w:ins>
      <w:ins w:id="1178" w:author="Sheree Yau" w:date="2012-12-20T02:23:00Z">
        <w:r w:rsidR="005A59F5">
          <w:rPr>
            <w:rFonts w:ascii="Times New Roman" w:eastAsia="Times New Roman" w:hAnsi="Times New Roman" w:cs="Times New Roman"/>
            <w:sz w:val="24"/>
          </w:rPr>
          <w:t>aerobically</w:t>
        </w:r>
      </w:ins>
      <w:ins w:id="1179" w:author="Sheree Yau" w:date="2012-12-20T02:26:00Z">
        <w:r w:rsidR="005A59F5">
          <w:rPr>
            <w:rFonts w:ascii="Times New Roman" w:eastAsia="Times New Roman" w:hAnsi="Times New Roman" w:cs="Times New Roman"/>
            <w:sz w:val="24"/>
          </w:rPr>
          <w:t>.</w:t>
        </w:r>
      </w:ins>
      <w:ins w:id="1180" w:author="Sheree Yau" w:date="2012-12-20T02:25:00Z">
        <w:r w:rsidR="005A59F5">
          <w:rPr>
            <w:rFonts w:ascii="Times New Roman" w:eastAsia="Times New Roman" w:hAnsi="Times New Roman" w:cs="Times New Roman"/>
            <w:sz w:val="24"/>
          </w:rPr>
          <w:t xml:space="preserve"> </w:t>
        </w:r>
      </w:ins>
      <w:ins w:id="1181" w:author="Sheree Yau" w:date="2012-12-20T02:27:00Z">
        <w:r w:rsidR="005A59F5">
          <w:rPr>
            <w:rFonts w:ascii="Times New Roman" w:eastAsia="Times New Roman" w:hAnsi="Times New Roman" w:cs="Times New Roman"/>
            <w:sz w:val="24"/>
          </w:rPr>
          <w:t>A</w:t>
        </w:r>
      </w:ins>
      <w:ins w:id="1182" w:author="Sheree Yau" w:date="2012-12-20T02:22:00Z">
        <w:r w:rsidR="005A59F5">
          <w:rPr>
            <w:rFonts w:ascii="Times New Roman" w:eastAsia="Times New Roman" w:hAnsi="Times New Roman" w:cs="Times New Roman"/>
            <w:sz w:val="24"/>
          </w:rPr>
          <w:t xml:space="preserve">lthough </w:t>
        </w:r>
      </w:ins>
      <w:ins w:id="1183" w:author="Sheree Yau" w:date="2012-12-20T02:25:00Z">
        <w:r w:rsidR="005A59F5">
          <w:rPr>
            <w:rFonts w:ascii="Times New Roman" w:eastAsia="Times New Roman" w:hAnsi="Times New Roman" w:cs="Times New Roman"/>
            <w:sz w:val="24"/>
          </w:rPr>
          <w:t>a small proportion of</w:t>
        </w:r>
      </w:ins>
      <w:ins w:id="1184" w:author="Sheree Yau" w:date="2012-12-20T02:22:00Z">
        <w:r w:rsidR="005A59F5">
          <w:rPr>
            <w:rFonts w:ascii="Times New Roman" w:eastAsia="Times New Roman" w:hAnsi="Times New Roman" w:cs="Times New Roman"/>
            <w:sz w:val="24"/>
          </w:rPr>
          <w:t xml:space="preserve"> </w:t>
        </w:r>
        <w:r w:rsidR="005A59F5">
          <w:rPr>
            <w:rFonts w:ascii="Times New Roman" w:eastAsia="Times New Roman" w:hAnsi="Times New Roman" w:cs="Times New Roman"/>
            <w:i/>
            <w:sz w:val="24"/>
          </w:rPr>
          <w:t xml:space="preserve">Gammaproteobacteria </w:t>
        </w:r>
      </w:ins>
      <w:ins w:id="1185" w:author="Sheree Yau" w:date="2012-12-20T02:25:00Z">
        <w:r w:rsidR="005A59F5">
          <w:rPr>
            <w:rFonts w:ascii="Times New Roman" w:eastAsia="Times New Roman" w:hAnsi="Times New Roman" w:cs="Times New Roman"/>
            <w:sz w:val="24"/>
          </w:rPr>
          <w:t>ha</w:t>
        </w:r>
      </w:ins>
      <w:ins w:id="1186" w:author="Sheree Yau" w:date="2012-12-20T02:27:00Z">
        <w:r w:rsidR="00CC1BA2">
          <w:rPr>
            <w:rFonts w:ascii="Times New Roman" w:eastAsia="Times New Roman" w:hAnsi="Times New Roman" w:cs="Times New Roman"/>
            <w:sz w:val="24"/>
          </w:rPr>
          <w:t>d</w:t>
        </w:r>
      </w:ins>
      <w:ins w:id="1187" w:author="Sheree Yau" w:date="2012-12-20T02:25:00Z">
        <w:r w:rsidR="005A59F5">
          <w:rPr>
            <w:rFonts w:ascii="Times New Roman" w:eastAsia="Times New Roman" w:hAnsi="Times New Roman" w:cs="Times New Roman"/>
            <w:sz w:val="24"/>
          </w:rPr>
          <w:t xml:space="preserve"> </w:t>
        </w:r>
      </w:ins>
      <w:ins w:id="1188" w:author="Sheree Yau" w:date="2012-12-20T02:27:00Z">
        <w:r w:rsidR="00CC1BA2">
          <w:rPr>
            <w:rFonts w:ascii="Times New Roman" w:eastAsia="Times New Roman" w:hAnsi="Times New Roman" w:cs="Times New Roman"/>
            <w:sz w:val="24"/>
          </w:rPr>
          <w:t xml:space="preserve">the </w:t>
        </w:r>
      </w:ins>
      <w:ins w:id="1189" w:author="Sheree Yau" w:date="2012-12-20T02:25:00Z">
        <w:r w:rsidR="005A59F5">
          <w:rPr>
            <w:rFonts w:ascii="Times New Roman" w:eastAsia="Times New Roman" w:hAnsi="Times New Roman" w:cs="Times New Roman"/>
            <w:sz w:val="24"/>
          </w:rPr>
          <w:t>capacity for</w:t>
        </w:r>
      </w:ins>
      <w:ins w:id="1190" w:author="Sheree Yau" w:date="2012-12-20T02:23:00Z">
        <w:r w:rsidR="005A59F5">
          <w:rPr>
            <w:rFonts w:ascii="Times New Roman" w:eastAsia="Times New Roman" w:hAnsi="Times New Roman" w:cs="Times New Roman"/>
            <w:sz w:val="24"/>
          </w:rPr>
          <w:t xml:space="preserve"> </w:t>
        </w:r>
        <w:commentRangeStart w:id="1191"/>
        <w:r w:rsidR="005A59F5">
          <w:rPr>
            <w:rFonts w:ascii="Times New Roman" w:eastAsia="Times New Roman" w:hAnsi="Times New Roman" w:cs="Times New Roman"/>
            <w:sz w:val="24"/>
          </w:rPr>
          <w:t>autotroph</w:t>
        </w:r>
      </w:ins>
      <w:ins w:id="1192" w:author="Sheree Yau" w:date="2012-12-20T02:26:00Z">
        <w:r w:rsidR="005A59F5">
          <w:rPr>
            <w:rFonts w:ascii="Times New Roman" w:eastAsia="Times New Roman" w:hAnsi="Times New Roman" w:cs="Times New Roman"/>
            <w:sz w:val="24"/>
          </w:rPr>
          <w:t>y</w:t>
        </w:r>
      </w:ins>
      <w:commentRangeEnd w:id="1191"/>
      <w:r w:rsidR="00804DD6">
        <w:rPr>
          <w:rStyle w:val="CommentReference"/>
          <w:rFonts w:asciiTheme="minorHAnsi" w:eastAsiaTheme="minorEastAsia" w:hAnsiTheme="minorHAnsi" w:cstheme="minorBidi"/>
          <w:color w:val="auto"/>
        </w:rPr>
        <w:commentReference w:id="1191"/>
      </w:r>
      <w:ins w:id="1193" w:author="Sheree Yau" w:date="2012-12-20T02:27:00Z">
        <w:r w:rsidR="00CC1BA2">
          <w:rPr>
            <w:rFonts w:ascii="Times New Roman" w:eastAsia="Times New Roman" w:hAnsi="Times New Roman" w:cs="Times New Roman"/>
            <w:sz w:val="24"/>
          </w:rPr>
          <w:t xml:space="preserve"> (see </w:t>
        </w:r>
      </w:ins>
      <w:ins w:id="1194" w:author="Sheree Yau" w:date="2012-12-20T02:28:00Z">
        <w:r w:rsidR="00CC1BA2">
          <w:rPr>
            <w:rFonts w:ascii="Times New Roman" w:eastAsia="Times New Roman" w:hAnsi="Times New Roman" w:cs="Times New Roman"/>
            <w:i/>
            <w:sz w:val="24"/>
          </w:rPr>
          <w:t>Carbon resourceful</w:t>
        </w:r>
        <w:del w:id="1195" w:author="Timothy Williams" w:date="2012-12-20T11:37:00Z">
          <w:r w:rsidR="00CC1BA2" w:rsidDel="00804DD6">
            <w:rPr>
              <w:rFonts w:ascii="Times New Roman" w:eastAsia="Times New Roman" w:hAnsi="Times New Roman" w:cs="Times New Roman"/>
              <w:i/>
              <w:sz w:val="24"/>
            </w:rPr>
            <w:delText>l</w:delText>
          </w:r>
        </w:del>
        <w:r w:rsidR="00CC1BA2">
          <w:rPr>
            <w:rFonts w:ascii="Times New Roman" w:eastAsia="Times New Roman" w:hAnsi="Times New Roman" w:cs="Times New Roman"/>
            <w:i/>
            <w:sz w:val="24"/>
          </w:rPr>
          <w:t>ness in dominant heterotrophic bacteria</w:t>
        </w:r>
      </w:ins>
      <w:ins w:id="1196" w:author="Sheree Yau" w:date="2012-12-20T02:27:00Z">
        <w:r w:rsidR="00CC1BA2">
          <w:rPr>
            <w:rFonts w:ascii="Times New Roman" w:eastAsia="Times New Roman" w:hAnsi="Times New Roman" w:cs="Times New Roman"/>
            <w:sz w:val="24"/>
          </w:rPr>
          <w:t xml:space="preserve">), the majority of sulfur-oxidizers were likely </w:t>
        </w:r>
        <w:commentRangeStart w:id="1197"/>
        <w:commentRangeStart w:id="1198"/>
        <w:r w:rsidR="00CC1BA2">
          <w:rPr>
            <w:rFonts w:ascii="Times New Roman" w:eastAsia="Times New Roman" w:hAnsi="Times New Roman" w:cs="Times New Roman"/>
            <w:sz w:val="24"/>
          </w:rPr>
          <w:t>chemolithoheterotrophs</w:t>
        </w:r>
      </w:ins>
      <w:commentRangeEnd w:id="1197"/>
      <w:r w:rsidR="00DF6D1D">
        <w:rPr>
          <w:rStyle w:val="CommentReference"/>
          <w:rFonts w:asciiTheme="minorHAnsi" w:eastAsiaTheme="minorEastAsia" w:hAnsiTheme="minorHAnsi" w:cstheme="minorBidi"/>
          <w:color w:val="auto"/>
        </w:rPr>
        <w:commentReference w:id="1197"/>
      </w:r>
      <w:commentRangeEnd w:id="1198"/>
      <w:ins w:id="1199" w:author="Sheree Yau" w:date="2012-12-21T15:25:00Z">
        <w:r w:rsidR="00932C06">
          <w:rPr>
            <w:rFonts w:ascii="Times New Roman" w:eastAsia="Times New Roman" w:hAnsi="Times New Roman" w:cs="Times New Roman"/>
            <w:sz w:val="24"/>
          </w:rPr>
          <w:t xml:space="preserve"> as they were related to heterotrophic </w:t>
        </w:r>
        <w:r w:rsidR="00932C06" w:rsidRPr="00932C06">
          <w:rPr>
            <w:rFonts w:ascii="Times New Roman" w:eastAsia="Times New Roman" w:hAnsi="Times New Roman" w:cs="Times New Roman"/>
            <w:i/>
            <w:sz w:val="24"/>
            <w:rPrChange w:id="1200" w:author="Sheree Yau" w:date="2012-12-21T15:26:00Z">
              <w:rPr>
                <w:rFonts w:ascii="Times New Roman" w:eastAsia="Times New Roman" w:hAnsi="Times New Roman" w:cs="Times New Roman"/>
                <w:sz w:val="24"/>
              </w:rPr>
            </w:rPrChange>
          </w:rPr>
          <w:t>Marinobacter</w:t>
        </w:r>
        <w:r w:rsidR="00932C06">
          <w:rPr>
            <w:rFonts w:ascii="Times New Roman" w:eastAsia="Times New Roman" w:hAnsi="Times New Roman" w:cs="Times New Roman"/>
            <w:sz w:val="24"/>
          </w:rPr>
          <w:t xml:space="preserve"> and </w:t>
        </w:r>
        <w:r w:rsidR="00932C06">
          <w:rPr>
            <w:rFonts w:ascii="Times New Roman" w:eastAsia="Times New Roman" w:hAnsi="Times New Roman" w:cs="Times New Roman"/>
            <w:i/>
            <w:sz w:val="24"/>
          </w:rPr>
          <w:t>Roseobacter</w:t>
        </w:r>
      </w:ins>
      <w:r w:rsidR="00932C06">
        <w:rPr>
          <w:rStyle w:val="CommentReference"/>
          <w:rFonts w:asciiTheme="minorHAnsi" w:eastAsiaTheme="minorEastAsia" w:hAnsiTheme="minorHAnsi" w:cstheme="minorBidi"/>
          <w:color w:val="auto"/>
        </w:rPr>
        <w:commentReference w:id="1198"/>
      </w:r>
      <w:ins w:id="1201" w:author="Sheree Yau" w:date="2012-12-20T02:07:00Z">
        <w:r w:rsidR="00665209">
          <w:rPr>
            <w:rFonts w:ascii="Times New Roman" w:eastAsia="Times New Roman" w:hAnsi="Times New Roman" w:cs="Times New Roman"/>
            <w:sz w:val="24"/>
          </w:rPr>
          <w:t xml:space="preserve">. </w:t>
        </w:r>
      </w:ins>
      <w:ins w:id="1202" w:author="Sheree Yau" w:date="2012-12-17T20:10:00Z">
        <w:r w:rsidR="00802BAD">
          <w:rPr>
            <w:rFonts w:ascii="Times New Roman" w:eastAsia="Times New Roman" w:hAnsi="Times New Roman" w:cs="Times New Roman"/>
            <w:sz w:val="24"/>
          </w:rPr>
          <w:t>The sulfur dehydrogenase genes</w:t>
        </w:r>
        <w:r w:rsidR="00802BAD">
          <w:rPr>
            <w:rFonts w:ascii="Times New Roman" w:eastAsia="Times New Roman" w:hAnsi="Times New Roman" w:cs="Times New Roman"/>
            <w:i/>
            <w:sz w:val="24"/>
          </w:rPr>
          <w:t xml:space="preserve"> soxCD </w:t>
        </w:r>
        <w:r w:rsidR="00802BAD">
          <w:rPr>
            <w:rFonts w:ascii="Times New Roman" w:eastAsia="Times New Roman" w:hAnsi="Times New Roman" w:cs="Times New Roman"/>
            <w:sz w:val="24"/>
          </w:rPr>
          <w:t xml:space="preserve">linked to </w:t>
        </w:r>
      </w:ins>
      <w:ins w:id="1203" w:author="Sheree Yau" w:date="2012-12-20T02:02:00Z">
        <w:r w:rsidR="00DE7501"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DE7501" w:rsidRPr="00274999">
          <w:rPr>
            <w:rFonts w:ascii="Times New Roman" w:eastAsia="Times New Roman" w:hAnsi="Times New Roman" w:cs="Times New Roman"/>
            <w:i/>
            <w:sz w:val="24"/>
          </w:rPr>
          <w:t>proteobacteria</w:t>
        </w:r>
      </w:ins>
      <w:ins w:id="1204" w:author="Sheree Yau" w:date="2012-12-17T20:10:00Z">
        <w:r w:rsidR="00802BAD">
          <w:rPr>
            <w:rFonts w:ascii="Times New Roman" w:eastAsia="Times New Roman" w:hAnsi="Times New Roman" w:cs="Times New Roman"/>
            <w:sz w:val="24"/>
          </w:rPr>
          <w:t xml:space="preserve"> were similarly present throughout the water column. </w:t>
        </w:r>
      </w:ins>
      <w:proofErr w:type="gramStart"/>
      <w:ins w:id="1205" w:author="Sheree Yau" w:date="2012-12-17T15:03:00Z">
        <w:r w:rsidR="003405BB" w:rsidRPr="0094523A">
          <w:rPr>
            <w:rFonts w:ascii="Times New Roman" w:eastAsia="Times New Roman" w:hAnsi="Times New Roman" w:cs="Times New Roman"/>
            <w:i/>
            <w:sz w:val="24"/>
          </w:rPr>
          <w:t>soxCD</w:t>
        </w:r>
        <w:proofErr w:type="gramEnd"/>
        <w:r w:rsidR="00802BAD">
          <w:rPr>
            <w:rFonts w:ascii="Times New Roman" w:eastAsia="Times New Roman" w:hAnsi="Times New Roman" w:cs="Times New Roman"/>
            <w:sz w:val="24"/>
          </w:rPr>
          <w:t xml:space="preserve"> are accessory</w:t>
        </w:r>
      </w:ins>
      <w:ins w:id="1206" w:author="Sheree Yau" w:date="2012-12-17T18:00:00Z">
        <w:r w:rsidR="009B23C9">
          <w:rPr>
            <w:rFonts w:ascii="Times New Roman" w:eastAsia="Times New Roman" w:hAnsi="Times New Roman" w:cs="Times New Roman"/>
            <w:sz w:val="24"/>
          </w:rPr>
          <w:t xml:space="preserve"> </w:t>
        </w:r>
      </w:ins>
      <w:ins w:id="1207" w:author="Sheree Yau" w:date="2012-12-17T15:03:00Z">
        <w:r w:rsidR="003405BB">
          <w:rPr>
            <w:rFonts w:ascii="Times New Roman" w:eastAsia="Times New Roman" w:hAnsi="Times New Roman" w:cs="Times New Roman"/>
            <w:sz w:val="24"/>
          </w:rPr>
          <w:t xml:space="preserve">components of the </w:t>
        </w:r>
        <w:del w:id="1208" w:author="Timothy Williams" w:date="2012-12-20T11:52:00Z">
          <w:r w:rsidR="00CC3AE8" w:rsidRPr="00CC3AE8">
            <w:rPr>
              <w:rFonts w:ascii="Times New Roman" w:eastAsia="Times New Roman" w:hAnsi="Times New Roman" w:cs="Times New Roman"/>
              <w:sz w:val="24"/>
              <w:rPrChange w:id="1209" w:author="Timothy Williams" w:date="2012-12-20T11:52:00Z">
                <w:rPr>
                  <w:rFonts w:ascii="Times New Roman" w:eastAsia="Times New Roman" w:hAnsi="Times New Roman" w:cs="Times New Roman"/>
                  <w:i/>
                  <w:sz w:val="24"/>
                </w:rPr>
              </w:rPrChange>
            </w:rPr>
            <w:delText>sox</w:delText>
          </w:r>
        </w:del>
      </w:ins>
      <w:ins w:id="1210" w:author="Timothy Williams" w:date="2012-12-20T11:52:00Z">
        <w:r w:rsidR="00CC3AE8" w:rsidRPr="00CC3AE8">
          <w:rPr>
            <w:rFonts w:ascii="Times New Roman" w:eastAsia="Times New Roman" w:hAnsi="Times New Roman" w:cs="Times New Roman"/>
            <w:sz w:val="24"/>
            <w:rPrChange w:id="1211" w:author="Timothy Williams" w:date="2012-12-20T11:52:00Z">
              <w:rPr>
                <w:rFonts w:ascii="Times New Roman" w:eastAsia="Times New Roman" w:hAnsi="Times New Roman" w:cs="Times New Roman"/>
                <w:i/>
                <w:sz w:val="24"/>
              </w:rPr>
            </w:rPrChange>
          </w:rPr>
          <w:t>Sox</w:t>
        </w:r>
      </w:ins>
      <w:ins w:id="1212" w:author="Sheree Yau" w:date="2012-12-17T15:03:00Z">
        <w:r w:rsidR="003405BB">
          <w:rPr>
            <w:rFonts w:ascii="Times New Roman" w:eastAsia="Times New Roman" w:hAnsi="Times New Roman" w:cs="Times New Roman"/>
            <w:i/>
            <w:sz w:val="24"/>
          </w:rPr>
          <w:t xml:space="preserve"> </w:t>
        </w:r>
      </w:ins>
      <w:ins w:id="1213" w:author="Sheree Yau" w:date="2012-12-17T18:13:00Z">
        <w:r w:rsidR="002D067E">
          <w:rPr>
            <w:rFonts w:ascii="Times New Roman" w:eastAsia="Times New Roman" w:hAnsi="Times New Roman" w:cs="Times New Roman"/>
            <w:sz w:val="24"/>
          </w:rPr>
          <w:t xml:space="preserve">enzyme </w:t>
        </w:r>
      </w:ins>
      <w:ins w:id="1214" w:author="Sheree Yau" w:date="2012-12-17T15:03:00Z">
        <w:r w:rsidR="003405BB">
          <w:rPr>
            <w:rFonts w:ascii="Times New Roman" w:eastAsia="Times New Roman" w:hAnsi="Times New Roman" w:cs="Times New Roman"/>
            <w:sz w:val="24"/>
          </w:rPr>
          <w:t xml:space="preserve">system </w:t>
        </w:r>
      </w:ins>
      <w:ins w:id="1215" w:author="Sheree Yau" w:date="2012-12-17T16:57:00Z">
        <w:r w:rsidR="001D3C6B">
          <w:rPr>
            <w:rFonts w:ascii="Times New Roman" w:eastAsia="Times New Roman" w:hAnsi="Times New Roman" w:cs="Times New Roman"/>
            <w:sz w:val="24"/>
          </w:rPr>
          <w:t>with</w:t>
        </w:r>
      </w:ins>
      <w:ins w:id="1216" w:author="Sheree Yau" w:date="2012-12-17T18:00:00Z">
        <w:r w:rsidR="009B23C9">
          <w:rPr>
            <w:rFonts w:ascii="Times New Roman" w:eastAsia="Times New Roman" w:hAnsi="Times New Roman" w:cs="Times New Roman"/>
            <w:sz w:val="24"/>
          </w:rPr>
          <w:t xml:space="preserve">out which </w:t>
        </w:r>
      </w:ins>
      <w:ins w:id="1217" w:author="Timothy Williams" w:date="2012-12-20T11:52:00Z">
        <w:r w:rsidR="005D4D61">
          <w:rPr>
            <w:rFonts w:ascii="Times New Roman" w:eastAsia="Times New Roman" w:hAnsi="Times New Roman" w:cs="Times New Roman"/>
            <w:sz w:val="24"/>
          </w:rPr>
          <w:t xml:space="preserve">complete oxidation of </w:t>
        </w:r>
      </w:ins>
      <w:ins w:id="1218" w:author="Sheree Yau" w:date="2012-12-17T18:13:00Z">
        <w:r w:rsidR="002D067E">
          <w:rPr>
            <w:rFonts w:ascii="Times New Roman" w:eastAsia="Times New Roman" w:hAnsi="Times New Roman" w:cs="Times New Roman"/>
            <w:sz w:val="24"/>
          </w:rPr>
          <w:t xml:space="preserve">thiosulfate </w:t>
        </w:r>
        <w:commentRangeStart w:id="1219"/>
        <w:commentRangeStart w:id="1220"/>
        <w:del w:id="1221" w:author="Timothy Williams" w:date="2012-12-20T11:53:00Z">
          <w:r w:rsidR="002D067E" w:rsidDel="005D4D61">
            <w:rPr>
              <w:rFonts w:ascii="Times New Roman" w:eastAsia="Times New Roman" w:hAnsi="Times New Roman" w:cs="Times New Roman"/>
              <w:sz w:val="24"/>
            </w:rPr>
            <w:delText xml:space="preserve">oxidation likely results in </w:delText>
          </w:r>
        </w:del>
      </w:ins>
      <w:ins w:id="1222" w:author="Sheree Yau" w:date="2012-12-17T16:57:00Z">
        <w:del w:id="1223" w:author="Timothy Williams" w:date="2012-12-20T11:53:00Z">
          <w:r w:rsidR="001D3C6B" w:rsidDel="005D4D61">
            <w:rPr>
              <w:rFonts w:ascii="Times New Roman" w:eastAsia="Times New Roman" w:hAnsi="Times New Roman" w:cs="Times New Roman"/>
              <w:sz w:val="24"/>
            </w:rPr>
            <w:delText>production of</w:delText>
          </w:r>
        </w:del>
      </w:ins>
      <w:ins w:id="1224" w:author="Sheree Yau" w:date="2012-12-17T15:03:00Z">
        <w:del w:id="1225" w:author="Timothy Williams" w:date="2012-12-20T11:53:00Z">
          <w:r w:rsidR="003405BB" w:rsidDel="005D4D61">
            <w:rPr>
              <w:rFonts w:ascii="Times New Roman" w:eastAsia="Times New Roman" w:hAnsi="Times New Roman" w:cs="Times New Roman"/>
              <w:sz w:val="24"/>
            </w:rPr>
            <w:delText xml:space="preserve"> elemental sulfur</w:delText>
          </w:r>
        </w:del>
      </w:ins>
      <w:ins w:id="1226" w:author="Sheree Yau" w:date="2012-12-17T16:57:00Z">
        <w:del w:id="1227" w:author="Timothy Williams" w:date="2012-12-20T11:53:00Z">
          <w:r w:rsidR="001D3C6B" w:rsidDel="005D4D61">
            <w:rPr>
              <w:rFonts w:ascii="Times New Roman" w:eastAsia="Times New Roman" w:hAnsi="Times New Roman" w:cs="Times New Roman"/>
              <w:sz w:val="24"/>
            </w:rPr>
            <w:delText xml:space="preserve"> or </w:delText>
          </w:r>
          <w:commentRangeStart w:id="1228"/>
          <w:commentRangeStart w:id="1229"/>
          <w:commentRangeStart w:id="1230"/>
          <w:r w:rsidR="001D3C6B" w:rsidDel="005D4D61">
            <w:rPr>
              <w:rFonts w:ascii="Times New Roman" w:eastAsia="Times New Roman" w:hAnsi="Times New Roman" w:cs="Times New Roman"/>
              <w:sz w:val="24"/>
            </w:rPr>
            <w:delText>polysulfide</w:delText>
          </w:r>
        </w:del>
      </w:ins>
      <w:commentRangeEnd w:id="1228"/>
      <w:ins w:id="1231" w:author="Sheree Yau" w:date="2012-12-20T02:09:00Z">
        <w:del w:id="1232" w:author="Timothy Williams" w:date="2012-12-20T11:53:00Z">
          <w:r w:rsidR="00665209" w:rsidDel="005D4D61">
            <w:rPr>
              <w:rStyle w:val="CommentReference"/>
              <w:rFonts w:asciiTheme="minorHAnsi" w:eastAsiaTheme="minorEastAsia" w:hAnsiTheme="minorHAnsi" w:cstheme="minorBidi"/>
              <w:color w:val="auto"/>
            </w:rPr>
            <w:commentReference w:id="1228"/>
          </w:r>
        </w:del>
      </w:ins>
      <w:commentRangeEnd w:id="1229"/>
      <w:r w:rsidR="002B7BA4">
        <w:rPr>
          <w:rStyle w:val="CommentReference"/>
          <w:rFonts w:asciiTheme="minorHAnsi" w:eastAsiaTheme="minorEastAsia" w:hAnsiTheme="minorHAnsi" w:cstheme="minorBidi"/>
          <w:color w:val="auto"/>
        </w:rPr>
        <w:commentReference w:id="1229"/>
      </w:r>
      <w:commentRangeEnd w:id="1230"/>
      <w:r w:rsidR="00BB3C3C">
        <w:rPr>
          <w:rStyle w:val="CommentReference"/>
          <w:rFonts w:asciiTheme="minorHAnsi" w:eastAsiaTheme="minorEastAsia" w:hAnsiTheme="minorHAnsi" w:cstheme="minorBidi"/>
          <w:color w:val="auto"/>
        </w:rPr>
        <w:commentReference w:id="1230"/>
      </w:r>
      <w:ins w:id="1233" w:author="Sheree Yau" w:date="2012-12-17T15:03:00Z">
        <w:del w:id="1234" w:author="Timothy Williams" w:date="2012-12-20T11:53:00Z">
          <w:r w:rsidR="001D3C6B" w:rsidDel="005D4D61">
            <w:rPr>
              <w:rFonts w:ascii="Times New Roman" w:eastAsia="Times New Roman" w:hAnsi="Times New Roman" w:cs="Times New Roman"/>
              <w:sz w:val="24"/>
            </w:rPr>
            <w:delText xml:space="preserve"> </w:delText>
          </w:r>
        </w:del>
      </w:ins>
      <w:ins w:id="1235" w:author="Sheree Yau" w:date="2012-12-17T18:14:00Z">
        <w:del w:id="1236" w:author="Timothy Williams" w:date="2012-12-20T11:53:00Z">
          <w:r w:rsidR="002D067E" w:rsidDel="005D4D61">
            <w:rPr>
              <w:rFonts w:ascii="Times New Roman" w:eastAsia="Times New Roman" w:hAnsi="Times New Roman" w:cs="Times New Roman"/>
              <w:sz w:val="24"/>
            </w:rPr>
            <w:delText>instead of sulfate</w:delText>
          </w:r>
        </w:del>
      </w:ins>
      <w:ins w:id="1237" w:author="Timothy Williams" w:date="2012-12-20T11:53:00Z">
        <w:r w:rsidR="005D4D61">
          <w:rPr>
            <w:rFonts w:ascii="Times New Roman" w:eastAsia="Times New Roman" w:hAnsi="Times New Roman" w:cs="Times New Roman"/>
            <w:sz w:val="24"/>
          </w:rPr>
          <w:t>cannot</w:t>
        </w:r>
      </w:ins>
      <w:commentRangeEnd w:id="1219"/>
      <w:ins w:id="1238" w:author="Timothy Williams" w:date="2012-12-20T11:56:00Z">
        <w:r w:rsidR="005D4D61">
          <w:rPr>
            <w:rStyle w:val="CommentReference"/>
            <w:rFonts w:asciiTheme="minorHAnsi" w:eastAsiaTheme="minorEastAsia" w:hAnsiTheme="minorHAnsi" w:cstheme="minorBidi"/>
            <w:color w:val="auto"/>
          </w:rPr>
          <w:commentReference w:id="1219"/>
        </w:r>
      </w:ins>
      <w:commentRangeEnd w:id="1220"/>
      <w:r w:rsidR="00BB3C3C">
        <w:rPr>
          <w:rStyle w:val="CommentReference"/>
          <w:rFonts w:asciiTheme="minorHAnsi" w:eastAsiaTheme="minorEastAsia" w:hAnsiTheme="minorHAnsi" w:cstheme="minorBidi"/>
          <w:color w:val="auto"/>
        </w:rPr>
        <w:commentReference w:id="1220"/>
      </w:r>
      <w:ins w:id="1239" w:author="Timothy Williams" w:date="2012-12-20T11:53:00Z">
        <w:r w:rsidR="005D4D61">
          <w:rPr>
            <w:rFonts w:ascii="Times New Roman" w:eastAsia="Times New Roman" w:hAnsi="Times New Roman" w:cs="Times New Roman"/>
            <w:sz w:val="24"/>
          </w:rPr>
          <w:t xml:space="preserve"> occur</w:t>
        </w:r>
      </w:ins>
      <w:ins w:id="1240" w:author="Sheree Yau" w:date="2012-12-17T18:14:00Z">
        <w:r w:rsidR="002D067E">
          <w:rPr>
            <w:rFonts w:ascii="Times New Roman" w:eastAsia="Times New Roman" w:hAnsi="Times New Roman" w:cs="Times New Roman"/>
            <w:sz w:val="24"/>
          </w:rPr>
          <w:t xml:space="preserve"> </w:t>
        </w:r>
      </w:ins>
      <w:ins w:id="1241" w:author="Sheree Yau" w:date="2012-12-17T15:03:00Z">
        <w:r w:rsidR="001D3C6B">
          <w:rPr>
            <w:rFonts w:ascii="Times New Roman" w:eastAsia="Times New Roman" w:hAnsi="Times New Roman" w:cs="Times New Roman"/>
            <w:sz w:val="24"/>
          </w:rPr>
          <w:t>(</w:t>
        </w:r>
      </w:ins>
      <w:ins w:id="1242" w:author="Sheree Yau" w:date="2012-12-17T16:58:00Z">
        <w:r w:rsidR="001D3C6B">
          <w:rPr>
            <w:rFonts w:ascii="Times New Roman" w:eastAsia="Times New Roman" w:hAnsi="Times New Roman" w:cs="Times New Roman"/>
            <w:sz w:val="24"/>
          </w:rPr>
          <w:t>Friedric</w:t>
        </w:r>
        <w:del w:id="1243" w:author="Timothy Williams" w:date="2012-12-20T11:46:00Z">
          <w:r w:rsidR="001D3C6B" w:rsidDel="00804DD6">
            <w:rPr>
              <w:rFonts w:ascii="Times New Roman" w:eastAsia="Times New Roman" w:hAnsi="Times New Roman" w:cs="Times New Roman"/>
              <w:sz w:val="24"/>
            </w:rPr>
            <w:delText>k</w:delText>
          </w:r>
        </w:del>
      </w:ins>
      <w:ins w:id="1244" w:author="Timothy Williams" w:date="2012-12-20T11:46:00Z">
        <w:r w:rsidR="00804DD6">
          <w:rPr>
            <w:rFonts w:ascii="Times New Roman" w:eastAsia="Times New Roman" w:hAnsi="Times New Roman" w:cs="Times New Roman"/>
            <w:sz w:val="24"/>
          </w:rPr>
          <w:t>h</w:t>
        </w:r>
      </w:ins>
      <w:ins w:id="1245" w:author="Sheree Yau" w:date="2012-12-17T16:58:00Z">
        <w:r w:rsidR="001D3C6B">
          <w:rPr>
            <w:rFonts w:ascii="Times New Roman" w:eastAsia="Times New Roman" w:hAnsi="Times New Roman" w:cs="Times New Roman"/>
            <w:sz w:val="24"/>
          </w:rPr>
          <w:t xml:space="preserve"> </w:t>
        </w:r>
        <w:r w:rsidR="001D3C6B">
          <w:rPr>
            <w:rFonts w:ascii="Times New Roman" w:eastAsia="Times New Roman" w:hAnsi="Times New Roman" w:cs="Times New Roman"/>
            <w:i/>
            <w:sz w:val="24"/>
          </w:rPr>
          <w:t>et al.</w:t>
        </w:r>
        <w:r w:rsidR="001D3C6B">
          <w:rPr>
            <w:rFonts w:ascii="Times New Roman" w:eastAsia="Times New Roman" w:hAnsi="Times New Roman" w:cs="Times New Roman"/>
            <w:sz w:val="24"/>
          </w:rPr>
          <w:t>, 2005</w:t>
        </w:r>
      </w:ins>
      <w:ins w:id="1246" w:author="Sheree Yau" w:date="2012-12-17T15:03:00Z">
        <w:r w:rsidR="003405BB">
          <w:rPr>
            <w:rFonts w:ascii="Times New Roman" w:eastAsia="Times New Roman" w:hAnsi="Times New Roman" w:cs="Times New Roman"/>
            <w:sz w:val="24"/>
          </w:rPr>
          <w:t>)</w:t>
        </w:r>
      </w:ins>
      <w:ins w:id="1247" w:author="Sheree Yau" w:date="2012-12-20T02:04:00Z">
        <w:r w:rsidR="00DE7501">
          <w:rPr>
            <w:rFonts w:ascii="Times New Roman" w:eastAsia="Times New Roman" w:hAnsi="Times New Roman" w:cs="Times New Roman"/>
            <w:sz w:val="24"/>
          </w:rPr>
          <w:t>. T</w:t>
        </w:r>
      </w:ins>
      <w:ins w:id="1248" w:author="Sheree Yau" w:date="2012-12-17T20:11:00Z">
        <w:r w:rsidR="00DE7501">
          <w:rPr>
            <w:rFonts w:ascii="Times New Roman" w:eastAsia="Times New Roman" w:hAnsi="Times New Roman" w:cs="Times New Roman"/>
            <w:sz w:val="24"/>
          </w:rPr>
          <w:t>hus the</w:t>
        </w:r>
        <w:r w:rsidR="00802BAD">
          <w:rPr>
            <w:rFonts w:ascii="Times New Roman" w:eastAsia="Times New Roman" w:hAnsi="Times New Roman" w:cs="Times New Roman"/>
            <w:sz w:val="24"/>
          </w:rPr>
          <w:t xml:space="preserve"> presence </w:t>
        </w:r>
      </w:ins>
      <w:ins w:id="1249" w:author="Sheree Yau" w:date="2012-12-20T02:04:00Z">
        <w:r w:rsidR="00DE7501">
          <w:rPr>
            <w:rFonts w:ascii="Times New Roman" w:eastAsia="Times New Roman" w:hAnsi="Times New Roman" w:cs="Times New Roman"/>
            <w:sz w:val="24"/>
          </w:rPr>
          <w:t xml:space="preserve">of </w:t>
        </w:r>
        <w:r w:rsidR="00DE7501">
          <w:rPr>
            <w:rFonts w:ascii="Times New Roman" w:eastAsia="Times New Roman" w:hAnsi="Times New Roman" w:cs="Times New Roman"/>
            <w:i/>
            <w:sz w:val="24"/>
          </w:rPr>
          <w:t xml:space="preserve">soxCD </w:t>
        </w:r>
      </w:ins>
      <w:ins w:id="1250" w:author="Sheree Yau" w:date="2012-12-17T20:11:00Z">
        <w:r w:rsidR="00802BAD">
          <w:rPr>
            <w:rFonts w:ascii="Times New Roman" w:eastAsia="Times New Roman" w:hAnsi="Times New Roman" w:cs="Times New Roman"/>
            <w:sz w:val="24"/>
          </w:rPr>
          <w:t>indicates complete oxidiz</w:t>
        </w:r>
      </w:ins>
      <w:ins w:id="1251" w:author="Sheree Yau" w:date="2012-12-17T20:12:00Z">
        <w:r w:rsidR="00802BAD">
          <w:rPr>
            <w:rFonts w:ascii="Times New Roman" w:eastAsia="Times New Roman" w:hAnsi="Times New Roman" w:cs="Times New Roman"/>
            <w:sz w:val="24"/>
          </w:rPr>
          <w:t>ation likely occurs</w:t>
        </w:r>
      </w:ins>
      <w:ins w:id="1252" w:author="Sheree Yau" w:date="2012-12-20T02:04:00Z">
        <w:r w:rsidR="00DE7501">
          <w:rPr>
            <w:rFonts w:ascii="Times New Roman" w:eastAsia="Times New Roman" w:hAnsi="Times New Roman" w:cs="Times New Roman"/>
            <w:sz w:val="24"/>
          </w:rPr>
          <w:t>, although the differe</w:t>
        </w:r>
      </w:ins>
      <w:ins w:id="1253" w:author="Sheree Yau" w:date="2012-12-20T02:05:00Z">
        <w:r w:rsidR="00665209">
          <w:rPr>
            <w:rFonts w:ascii="Times New Roman" w:eastAsia="Times New Roman" w:hAnsi="Times New Roman" w:cs="Times New Roman"/>
            <w:sz w:val="24"/>
          </w:rPr>
          <w:t xml:space="preserve">nt distribution of </w:t>
        </w:r>
        <w:r w:rsidR="00665209">
          <w:rPr>
            <w:rFonts w:ascii="Times New Roman" w:eastAsia="Times New Roman" w:hAnsi="Times New Roman" w:cs="Times New Roman"/>
            <w:i/>
            <w:sz w:val="24"/>
          </w:rPr>
          <w:t xml:space="preserve">soxAB </w:t>
        </w:r>
        <w:r w:rsidR="00665209">
          <w:rPr>
            <w:rFonts w:ascii="Times New Roman" w:eastAsia="Times New Roman" w:hAnsi="Times New Roman" w:cs="Times New Roman"/>
            <w:sz w:val="24"/>
          </w:rPr>
          <w:t xml:space="preserve">and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 xml:space="preserve">in the water column (Figure 4C) suggests </w:t>
        </w:r>
      </w:ins>
      <w:ins w:id="1254" w:author="Sheree Yau" w:date="2012-12-20T02:30:00Z">
        <w:r w:rsidR="00CC1BA2">
          <w:rPr>
            <w:rFonts w:ascii="Times New Roman" w:eastAsia="Times New Roman" w:hAnsi="Times New Roman" w:cs="Times New Roman"/>
            <w:sz w:val="24"/>
          </w:rPr>
          <w:t xml:space="preserve">a proportion of the </w:t>
        </w:r>
        <w:del w:id="1255" w:author="Timothy Williams" w:date="2012-12-20T11:57:00Z">
          <w:r w:rsidR="00CC1BA2" w:rsidDel="005D4D61">
            <w:rPr>
              <w:rFonts w:ascii="Times New Roman" w:eastAsia="Times New Roman" w:hAnsi="Times New Roman" w:cs="Times New Roman"/>
              <w:sz w:val="24"/>
            </w:rPr>
            <w:delText>population</w:delText>
          </w:r>
        </w:del>
      </w:ins>
      <w:ins w:id="1256" w:author="Timothy Williams" w:date="2012-12-20T11:57:00Z">
        <w:r w:rsidR="005D4D61">
          <w:rPr>
            <w:rFonts w:ascii="Times New Roman" w:eastAsia="Times New Roman" w:hAnsi="Times New Roman" w:cs="Times New Roman"/>
            <w:sz w:val="24"/>
          </w:rPr>
          <w:t>community</w:t>
        </w:r>
      </w:ins>
      <w:ins w:id="1257" w:author="Sheree Yau" w:date="2012-12-20T02:05:00Z">
        <w:r w:rsidR="00665209">
          <w:rPr>
            <w:rFonts w:ascii="Times New Roman" w:eastAsia="Times New Roman" w:hAnsi="Times New Roman" w:cs="Times New Roman"/>
            <w:sz w:val="24"/>
          </w:rPr>
          <w:t xml:space="preserve"> may lack </w:t>
        </w:r>
      </w:ins>
      <w:ins w:id="1258" w:author="Sheree Yau" w:date="2012-12-20T02:06:00Z">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and deposit sulfur</w:t>
        </w:r>
      </w:ins>
      <w:ins w:id="1259" w:author="Sheree Yau" w:date="2012-12-17T15:04:00Z">
        <w:r w:rsidR="003405BB">
          <w:rPr>
            <w:rFonts w:ascii="Times New Roman" w:eastAsia="Times New Roman" w:hAnsi="Times New Roman" w:cs="Times New Roman"/>
            <w:sz w:val="24"/>
          </w:rPr>
          <w:t xml:space="preserve">. </w:t>
        </w:r>
      </w:ins>
      <w:ins w:id="1260" w:author="Sheree Yau" w:date="2012-12-17T15:01:00Z">
        <w:r w:rsidR="003405BB">
          <w:rPr>
            <w:rFonts w:ascii="Times New Roman" w:eastAsia="Times New Roman" w:hAnsi="Times New Roman" w:cs="Times New Roman"/>
            <w:sz w:val="24"/>
          </w:rPr>
          <w:t>Sulfur-oxidi</w:t>
        </w:r>
        <w:del w:id="1261" w:author="Timothy Williams" w:date="2012-12-20T11:52:00Z">
          <w:r w:rsidR="003405BB" w:rsidDel="005D4D61">
            <w:rPr>
              <w:rFonts w:ascii="Times New Roman" w:eastAsia="Times New Roman" w:hAnsi="Times New Roman" w:cs="Times New Roman"/>
              <w:sz w:val="24"/>
            </w:rPr>
            <w:delText>s</w:delText>
          </w:r>
        </w:del>
      </w:ins>
      <w:ins w:id="1262" w:author="Timothy Williams" w:date="2012-12-20T11:52:00Z">
        <w:r w:rsidR="005D4D61">
          <w:rPr>
            <w:rFonts w:ascii="Times New Roman" w:eastAsia="Times New Roman" w:hAnsi="Times New Roman" w:cs="Times New Roman"/>
            <w:sz w:val="24"/>
          </w:rPr>
          <w:t>z</w:t>
        </w:r>
      </w:ins>
      <w:ins w:id="1263" w:author="Sheree Yau" w:date="2012-12-17T15:01:00Z">
        <w:r w:rsidR="003405BB">
          <w:rPr>
            <w:rFonts w:ascii="Times New Roman" w:eastAsia="Times New Roman" w:hAnsi="Times New Roman" w:cs="Times New Roman"/>
            <w:sz w:val="24"/>
          </w:rPr>
          <w:t xml:space="preserve">ing </w:t>
        </w:r>
      </w:ins>
      <w:ins w:id="1264" w:author="Sheree Yau" w:date="2012-12-17T15:00:00Z">
        <w:r w:rsidR="00274999" w:rsidRPr="00274999">
          <w:rPr>
            <w:rFonts w:ascii="Times New Roman" w:eastAsia="Times New Roman" w:hAnsi="Times New Roman" w:cs="Times New Roman"/>
            <w:i/>
            <w:sz w:val="24"/>
          </w:rPr>
          <w:t>Epsilonproteobacteria</w:t>
        </w:r>
      </w:ins>
      <w:ins w:id="1265" w:author="Sheree Yau" w:date="2012-12-17T18:21:00Z">
        <w:r w:rsidR="004F6822">
          <w:rPr>
            <w:rFonts w:ascii="Times New Roman" w:eastAsia="Times New Roman" w:hAnsi="Times New Roman" w:cs="Times New Roman"/>
            <w:sz w:val="24"/>
          </w:rPr>
          <w:t xml:space="preserve"> </w:t>
        </w:r>
      </w:ins>
      <w:ins w:id="1266" w:author="Sheree Yau" w:date="2012-12-20T02:03:00Z">
        <w:r w:rsidR="00DE7501">
          <w:rPr>
            <w:rFonts w:ascii="Times New Roman" w:eastAsia="Times New Roman" w:hAnsi="Times New Roman" w:cs="Times New Roman"/>
            <w:sz w:val="24"/>
          </w:rPr>
          <w:t xml:space="preserve">possessing </w:t>
        </w:r>
        <w:r w:rsidR="00DE7501">
          <w:rPr>
            <w:rFonts w:ascii="Times New Roman" w:eastAsia="Times New Roman" w:hAnsi="Times New Roman" w:cs="Times New Roman"/>
            <w:i/>
            <w:sz w:val="24"/>
          </w:rPr>
          <w:t xml:space="preserve">soxAB </w:t>
        </w:r>
        <w:r w:rsidR="00DE7501">
          <w:rPr>
            <w:rFonts w:ascii="Times New Roman" w:eastAsia="Times New Roman" w:hAnsi="Times New Roman" w:cs="Times New Roman"/>
            <w:sz w:val="24"/>
          </w:rPr>
          <w:t xml:space="preserve">genes </w:t>
        </w:r>
      </w:ins>
      <w:ins w:id="1267" w:author="Sheree Yau" w:date="2012-12-20T02:30:00Z">
        <w:r w:rsidR="00CC1BA2">
          <w:rPr>
            <w:rFonts w:ascii="Times New Roman" w:eastAsia="Times New Roman" w:hAnsi="Times New Roman" w:cs="Times New Roman"/>
            <w:sz w:val="24"/>
          </w:rPr>
          <w:t xml:space="preserve">(Table 2) </w:t>
        </w:r>
      </w:ins>
      <w:ins w:id="1268" w:author="Sheree Yau" w:date="2012-12-17T18:21:00Z">
        <w:r w:rsidR="004F6822">
          <w:rPr>
            <w:rFonts w:ascii="Times New Roman" w:eastAsia="Times New Roman" w:hAnsi="Times New Roman" w:cs="Times New Roman"/>
            <w:sz w:val="24"/>
          </w:rPr>
          <w:t>were</w:t>
        </w:r>
      </w:ins>
      <w:ins w:id="1269" w:author="Sheree Yau" w:date="2012-12-17T15:00:00Z">
        <w:r w:rsidR="003405BB">
          <w:rPr>
            <w:rFonts w:ascii="Times New Roman" w:eastAsia="Times New Roman" w:hAnsi="Times New Roman" w:cs="Times New Roman"/>
            <w:sz w:val="24"/>
          </w:rPr>
          <w:t xml:space="preserve"> present </w:t>
        </w:r>
      </w:ins>
      <w:ins w:id="1270" w:author="Sheree Yau" w:date="2012-12-17T15:01:00Z">
        <w:r w:rsidR="003405BB">
          <w:rPr>
            <w:rFonts w:ascii="Times New Roman" w:eastAsia="Times New Roman" w:hAnsi="Times New Roman" w:cs="Times New Roman"/>
            <w:sz w:val="24"/>
          </w:rPr>
          <w:t xml:space="preserve">only in the </w:t>
        </w:r>
      </w:ins>
      <w:ins w:id="1271" w:author="Sheree Yau" w:date="2012-12-17T15:00:00Z">
        <w:r w:rsidR="003405BB">
          <w:rPr>
            <w:rFonts w:ascii="Times New Roman" w:eastAsia="Times New Roman" w:hAnsi="Times New Roman" w:cs="Times New Roman"/>
            <w:sz w:val="24"/>
          </w:rPr>
          <w:t>in the deep zone of Organic Lake</w:t>
        </w:r>
      </w:ins>
      <w:ins w:id="1272" w:author="Sheree Yau" w:date="2012-12-20T02:30:00Z">
        <w:r w:rsidR="00CC1BA2">
          <w:rPr>
            <w:rFonts w:ascii="Times New Roman" w:eastAsia="Times New Roman" w:hAnsi="Times New Roman" w:cs="Times New Roman"/>
            <w:sz w:val="24"/>
          </w:rPr>
          <w:t xml:space="preserve"> (Figure 2A,C)</w:t>
        </w:r>
      </w:ins>
      <w:ins w:id="1273" w:author="Sheree Yau" w:date="2012-12-17T15:00:00Z">
        <w:r w:rsidR="003405BB">
          <w:rPr>
            <w:rFonts w:ascii="Times New Roman" w:eastAsia="Times New Roman" w:hAnsi="Times New Roman" w:cs="Times New Roman"/>
            <w:sz w:val="24"/>
          </w:rPr>
          <w:t xml:space="preserve"> </w:t>
        </w:r>
      </w:ins>
      <w:ins w:id="1274" w:author="Sheree Yau" w:date="2012-12-17T18:21:00Z">
        <w:r w:rsidR="004F6822">
          <w:rPr>
            <w:rFonts w:ascii="Times New Roman" w:eastAsia="Times New Roman" w:hAnsi="Times New Roman" w:cs="Times New Roman"/>
            <w:sz w:val="24"/>
          </w:rPr>
          <w:t>and were</w:t>
        </w:r>
      </w:ins>
      <w:ins w:id="1275" w:author="Sheree Yau" w:date="2012-12-17T15:00:00Z">
        <w:r w:rsidR="003405BB">
          <w:rPr>
            <w:rFonts w:ascii="Times New Roman" w:eastAsia="Times New Roman" w:hAnsi="Times New Roman" w:cs="Times New Roman"/>
            <w:sz w:val="24"/>
          </w:rPr>
          <w:t xml:space="preserve"> related to </w:t>
        </w:r>
      </w:ins>
      <w:ins w:id="1276" w:author="Sheree Yau" w:date="2012-12-21T15:28:00Z">
        <w:r w:rsidR="00932C06">
          <w:rPr>
            <w:rFonts w:ascii="Times New Roman" w:eastAsia="Times New Roman" w:hAnsi="Times New Roman" w:cs="Times New Roman"/>
            <w:sz w:val="24"/>
          </w:rPr>
          <w:t xml:space="preserve">autotrophic </w:t>
        </w:r>
      </w:ins>
      <w:ins w:id="1277" w:author="Sheree Yau" w:date="2012-12-17T15:01:00Z">
        <w:r w:rsidR="003405BB">
          <w:rPr>
            <w:rFonts w:ascii="Times New Roman" w:eastAsia="Times New Roman" w:hAnsi="Times New Roman" w:cs="Times New Roman"/>
            <w:sz w:val="24"/>
          </w:rPr>
          <w:t xml:space="preserve">deep sea </w:t>
        </w:r>
      </w:ins>
      <w:ins w:id="1278" w:author="Sheree Yau" w:date="2012-12-17T15:02:00Z">
        <w:r w:rsidR="003405BB">
          <w:rPr>
            <w:rFonts w:ascii="Times New Roman" w:eastAsia="Times New Roman" w:hAnsi="Times New Roman" w:cs="Times New Roman"/>
            <w:sz w:val="24"/>
          </w:rPr>
          <w:t>sulfur-oxidizers</w:t>
        </w:r>
      </w:ins>
      <w:ins w:id="1279" w:author="Sheree Yau" w:date="2012-12-17T20:12:00Z">
        <w:r w:rsidR="00802BAD">
          <w:rPr>
            <w:rFonts w:ascii="Times New Roman" w:eastAsia="Times New Roman" w:hAnsi="Times New Roman" w:cs="Times New Roman"/>
            <w:sz w:val="24"/>
          </w:rPr>
          <w:t>, some members of which</w:t>
        </w:r>
      </w:ins>
      <w:ins w:id="1280" w:author="Sheree Yau" w:date="2012-12-17T15:02:00Z">
        <w:r w:rsidR="003405BB">
          <w:rPr>
            <w:rFonts w:ascii="Times New Roman" w:eastAsia="Times New Roman" w:hAnsi="Times New Roman" w:cs="Times New Roman"/>
            <w:sz w:val="24"/>
          </w:rPr>
          <w:t xml:space="preserve"> capable of anaerobic sulfur oxidation using nitrate</w:t>
        </w:r>
      </w:ins>
      <w:ins w:id="1281" w:author="Sheree Yau" w:date="2012-12-17T20:12:00Z">
        <w:r w:rsidR="00802BAD">
          <w:rPr>
            <w:rFonts w:ascii="Times New Roman" w:eastAsia="Times New Roman" w:hAnsi="Times New Roman" w:cs="Times New Roman"/>
            <w:sz w:val="24"/>
          </w:rPr>
          <w:t xml:space="preserve"> (</w:t>
        </w:r>
      </w:ins>
      <w:ins w:id="1282" w:author="Sheree Yau" w:date="2012-12-17T20:13:00Z">
        <w:r w:rsidR="00802BAD" w:rsidRPr="003F3D1E">
          <w:rPr>
            <w:rFonts w:ascii="Times New Roman" w:eastAsia="Times New Roman" w:hAnsi="Times New Roman" w:cs="Times New Roman"/>
            <w:sz w:val="24"/>
          </w:rPr>
          <w:t>Yamamoto &amp; Takai, 2011</w:t>
        </w:r>
        <w:r w:rsidR="00802BAD">
          <w:rPr>
            <w:rFonts w:ascii="Times New Roman" w:eastAsia="Times New Roman" w:hAnsi="Times New Roman" w:cs="Times New Roman"/>
            <w:sz w:val="24"/>
          </w:rPr>
          <w:t>)</w:t>
        </w:r>
      </w:ins>
      <w:ins w:id="1283" w:author="Sheree Yau" w:date="2012-12-17T15:03:00Z">
        <w:r w:rsidR="003405BB">
          <w:rPr>
            <w:rFonts w:ascii="Times New Roman" w:eastAsia="Times New Roman" w:hAnsi="Times New Roman" w:cs="Times New Roman"/>
            <w:sz w:val="24"/>
          </w:rPr>
          <w:t xml:space="preserve">. </w:t>
        </w:r>
      </w:ins>
      <w:ins w:id="1284" w:author="Sheree Yau" w:date="2012-12-17T18:22:00Z">
        <w:r w:rsidR="004F6822">
          <w:rPr>
            <w:rFonts w:ascii="Times New Roman" w:eastAsia="Times New Roman" w:hAnsi="Times New Roman" w:cs="Times New Roman"/>
            <w:sz w:val="24"/>
          </w:rPr>
          <w:t xml:space="preserve">It is unlikely that </w:t>
        </w:r>
      </w:ins>
      <w:ins w:id="1285" w:author="Sheree Yau" w:date="2012-12-17T15:07:00Z">
        <w:r w:rsidR="003405BB" w:rsidRPr="003F3D1E">
          <w:rPr>
            <w:rFonts w:ascii="Times New Roman" w:eastAsia="Times New Roman" w:hAnsi="Times New Roman" w:cs="Times New Roman"/>
            <w:sz w:val="24"/>
          </w:rPr>
          <w:t>appreciable S oxidation occur</w:t>
        </w:r>
      </w:ins>
      <w:ins w:id="1286" w:author="Sheree Yau" w:date="2012-12-17T18:22:00Z">
        <w:r w:rsidR="004F6822">
          <w:rPr>
            <w:rFonts w:ascii="Times New Roman" w:eastAsia="Times New Roman" w:hAnsi="Times New Roman" w:cs="Times New Roman"/>
            <w:sz w:val="24"/>
          </w:rPr>
          <w:t>s</w:t>
        </w:r>
      </w:ins>
      <w:ins w:id="1287" w:author="Sheree Yau" w:date="2012-12-17T15:07:00Z">
        <w:r w:rsidR="003405BB" w:rsidRPr="003F3D1E">
          <w:rPr>
            <w:rFonts w:ascii="Times New Roman" w:eastAsia="Times New Roman" w:hAnsi="Times New Roman" w:cs="Times New Roman"/>
            <w:sz w:val="24"/>
          </w:rPr>
          <w:t xml:space="preserve"> in the deep zone as the known terminal electron acceptors, oxygen and nitrate</w:t>
        </w:r>
      </w:ins>
      <w:ins w:id="1288" w:author="Timothy Williams" w:date="2012-12-20T11:57:00Z">
        <w:r w:rsidR="00DF6D1D">
          <w:rPr>
            <w:rFonts w:ascii="Times New Roman" w:eastAsia="Times New Roman" w:hAnsi="Times New Roman" w:cs="Times New Roman"/>
            <w:sz w:val="24"/>
          </w:rPr>
          <w:t>,</w:t>
        </w:r>
      </w:ins>
      <w:ins w:id="1289" w:author="Sheree Yau" w:date="2012-12-17T15:07:00Z">
        <w:r w:rsidR="003405BB" w:rsidRPr="003F3D1E">
          <w:rPr>
            <w:rFonts w:ascii="Times New Roman" w:eastAsia="Times New Roman" w:hAnsi="Times New Roman" w:cs="Times New Roman"/>
            <w:sz w:val="24"/>
          </w:rPr>
          <w:t xml:space="preserve"> are deplete</w:t>
        </w:r>
      </w:ins>
      <w:ins w:id="1290" w:author="Sheree Yau" w:date="2012-12-17T20:13:00Z">
        <w:r w:rsidR="00802BAD">
          <w:rPr>
            <w:rFonts w:ascii="Times New Roman" w:eastAsia="Times New Roman" w:hAnsi="Times New Roman" w:cs="Times New Roman"/>
            <w:sz w:val="24"/>
          </w:rPr>
          <w:t xml:space="preserve"> and the abundance of sulfur oxidizing </w:t>
        </w:r>
        <w:r w:rsidR="00802BAD">
          <w:rPr>
            <w:rFonts w:ascii="Times New Roman" w:eastAsia="Times New Roman" w:hAnsi="Times New Roman" w:cs="Times New Roman"/>
            <w:i/>
            <w:sz w:val="24"/>
          </w:rPr>
          <w:t xml:space="preserve">Epsilonproteobacteria </w:t>
        </w:r>
        <w:r w:rsidR="00802BAD">
          <w:rPr>
            <w:rFonts w:ascii="Times New Roman" w:eastAsia="Times New Roman" w:hAnsi="Times New Roman" w:cs="Times New Roman"/>
            <w:sz w:val="24"/>
          </w:rPr>
          <w:t>is low (Figure 2A)</w:t>
        </w:r>
      </w:ins>
      <w:ins w:id="1291" w:author="Sheree Yau" w:date="2012-12-17T15:07:00Z">
        <w:r w:rsidR="003405BB" w:rsidRPr="003F3D1E">
          <w:rPr>
            <w:rFonts w:ascii="Times New Roman" w:eastAsia="Times New Roman" w:hAnsi="Times New Roman" w:cs="Times New Roman"/>
            <w:sz w:val="24"/>
          </w:rPr>
          <w:t>.</w:t>
        </w:r>
      </w:ins>
      <w:ins w:id="1292" w:author="Sheree Yau" w:date="2012-12-17T18:23:00Z">
        <w:r w:rsidR="004F6822">
          <w:rPr>
            <w:rFonts w:ascii="Times New Roman" w:eastAsia="Times New Roman" w:hAnsi="Times New Roman" w:cs="Times New Roman"/>
            <w:sz w:val="24"/>
          </w:rPr>
          <w:t xml:space="preserve"> </w:t>
        </w:r>
      </w:ins>
    </w:p>
    <w:p w:rsidR="00342213" w:rsidRDefault="00342213" w:rsidP="00342213">
      <w:pPr>
        <w:pStyle w:val="Normal1"/>
        <w:spacing w:after="0" w:line="240" w:lineRule="auto"/>
        <w:ind w:firstLine="426"/>
        <w:rPr>
          <w:ins w:id="1293" w:author="Sheree Yau" w:date="2012-12-17T15:10:00Z"/>
        </w:rPr>
      </w:pPr>
      <w:ins w:id="1294" w:author="Sheree Yau" w:date="2012-12-17T15:10:00Z">
        <w:r w:rsidRPr="003F3D1E">
          <w:rPr>
            <w:rFonts w:ascii="Times New Roman" w:eastAsia="Times New Roman" w:hAnsi="Times New Roman" w:cs="Times New Roman"/>
            <w:sz w:val="24"/>
          </w:rPr>
          <w:t xml:space="preserve">It is likely </w:t>
        </w:r>
      </w:ins>
      <w:ins w:id="1295" w:author="Sheree Yau" w:date="2012-12-17T15:11:00Z">
        <w:r>
          <w:rPr>
            <w:rFonts w:ascii="Times New Roman" w:eastAsia="Times New Roman" w:hAnsi="Times New Roman" w:cs="Times New Roman"/>
            <w:sz w:val="24"/>
          </w:rPr>
          <w:t xml:space="preserve">that the </w:t>
        </w:r>
      </w:ins>
      <w:ins w:id="1296" w:author="Sheree Yau" w:date="2012-12-17T18:26:00Z">
        <w:r w:rsidR="004F6822">
          <w:rPr>
            <w:rFonts w:ascii="Times New Roman" w:eastAsia="Times New Roman" w:hAnsi="Times New Roman" w:cs="Times New Roman"/>
            <w:sz w:val="24"/>
          </w:rPr>
          <w:t>limited</w:t>
        </w:r>
      </w:ins>
      <w:ins w:id="1297" w:author="Sheree Yau" w:date="2012-12-17T15:11:00Z">
        <w:r>
          <w:rPr>
            <w:rFonts w:ascii="Times New Roman" w:eastAsia="Times New Roman" w:hAnsi="Times New Roman" w:cs="Times New Roman"/>
            <w:sz w:val="24"/>
          </w:rPr>
          <w:t xml:space="preserve"> an</w:t>
        </w:r>
      </w:ins>
      <w:ins w:id="1298" w:author="Sheree Yau" w:date="2012-12-17T18:26:00Z">
        <w:r w:rsidR="004F6822">
          <w:rPr>
            <w:rFonts w:ascii="Times New Roman" w:eastAsia="Times New Roman" w:hAnsi="Times New Roman" w:cs="Times New Roman"/>
            <w:sz w:val="24"/>
          </w:rPr>
          <w:t>a</w:t>
        </w:r>
      </w:ins>
      <w:ins w:id="1299" w:author="Sheree Yau" w:date="2012-12-17T15:11:00Z">
        <w:r>
          <w:rPr>
            <w:rFonts w:ascii="Times New Roman" w:eastAsia="Times New Roman" w:hAnsi="Times New Roman" w:cs="Times New Roman"/>
            <w:sz w:val="24"/>
          </w:rPr>
          <w:t xml:space="preserve">erobic </w:t>
        </w:r>
      </w:ins>
      <w:ins w:id="1300" w:author="Sheree Yau" w:date="2012-12-17T15:10:00Z">
        <w:r>
          <w:rPr>
            <w:rFonts w:ascii="Times New Roman" w:eastAsia="Times New Roman" w:hAnsi="Times New Roman" w:cs="Times New Roman"/>
            <w:sz w:val="24"/>
          </w:rPr>
          <w:t>dissimilatory sulfur cycl</w:t>
        </w:r>
      </w:ins>
      <w:ins w:id="1301" w:author="Sheree Yau" w:date="2012-12-17T15:11:00Z">
        <w:r>
          <w:rPr>
            <w:rFonts w:ascii="Times New Roman" w:eastAsia="Times New Roman" w:hAnsi="Times New Roman" w:cs="Times New Roman"/>
            <w:sz w:val="24"/>
          </w:rPr>
          <w:t>e</w:t>
        </w:r>
      </w:ins>
      <w:ins w:id="1302" w:author="Sheree Yau" w:date="2012-12-17T15:10:00Z">
        <w:r w:rsidRPr="003F3D1E">
          <w:rPr>
            <w:rFonts w:ascii="Times New Roman" w:eastAsia="Times New Roman" w:hAnsi="Times New Roman" w:cs="Times New Roman"/>
            <w:sz w:val="24"/>
          </w:rPr>
          <w:t xml:space="preserve"> contributes to the accumulation of DMS in Organic Lake in the deep zone. In the upper mixed zone, DMS could potentially be oxidized as a carbon and energy source or utilized as an electron donor by sulfur-oxidizing </w:t>
        </w:r>
      </w:ins>
      <w:ins w:id="1303" w:author="Sheree Yau" w:date="2012-12-17T15:11:00Z">
        <w:r>
          <w:rPr>
            <w:rFonts w:ascii="Times New Roman" w:eastAsia="Times New Roman" w:hAnsi="Times New Roman" w:cs="Times New Roman"/>
            <w:sz w:val="24"/>
          </w:rPr>
          <w:t>bacteria</w:t>
        </w:r>
      </w:ins>
      <w:ins w:id="1304" w:author="Sheree Yau" w:date="2012-12-17T15:10:00Z">
        <w:r w:rsidRPr="003F3D1E">
          <w:rPr>
            <w:rFonts w:ascii="Times New Roman" w:eastAsia="Times New Roman" w:hAnsi="Times New Roman" w:cs="Times New Roman"/>
            <w:sz w:val="24"/>
          </w:rPr>
          <w:t xml:space="preserve">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w:t>
        </w:r>
        <w:r w:rsidR="00E30C81">
          <w:rPr>
            <w:rFonts w:ascii="Times New Roman" w:eastAsia="Times New Roman" w:hAnsi="Times New Roman" w:cs="Times New Roman"/>
            <w:sz w:val="24"/>
          </w:rPr>
          <w:t>e main organisms known to break</w:t>
        </w:r>
        <w:r w:rsidRPr="003F3D1E">
          <w:rPr>
            <w:rFonts w:ascii="Times New Roman" w:eastAsia="Times New Roman" w:hAnsi="Times New Roman" w:cs="Times New Roman"/>
            <w:sz w:val="24"/>
          </w:rPr>
          <w:t xml:space="preserve">down DMS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2008). </w:t>
        </w:r>
      </w:ins>
      <w:ins w:id="1305" w:author="Sheree Yau" w:date="2012-12-20T02:36:00Z">
        <w:r w:rsidR="00CC1BA2">
          <w:rPr>
            <w:rFonts w:ascii="Times New Roman" w:eastAsia="Times New Roman" w:hAnsi="Times New Roman" w:cs="Times New Roman"/>
            <w:sz w:val="24"/>
          </w:rPr>
          <w:lastRenderedPageBreak/>
          <w:t>M</w:t>
        </w:r>
      </w:ins>
      <w:ins w:id="1306" w:author="Sheree Yau" w:date="2012-12-20T02:13:00Z">
        <w:r w:rsidR="00665209">
          <w:rPr>
            <w:rFonts w:ascii="Times New Roman" w:eastAsia="Times New Roman" w:hAnsi="Times New Roman" w:cs="Times New Roman"/>
            <w:sz w:val="24"/>
          </w:rPr>
          <w:t>ethanogens</w:t>
        </w:r>
      </w:ins>
      <w:ins w:id="1307" w:author="Sheree Yau" w:date="2012-12-20T02:14:00Z">
        <w:r w:rsidR="00665209">
          <w:rPr>
            <w:rFonts w:ascii="Times New Roman" w:eastAsia="Times New Roman" w:hAnsi="Times New Roman" w:cs="Times New Roman"/>
            <w:sz w:val="24"/>
          </w:rPr>
          <w:t xml:space="preserve"> and</w:t>
        </w:r>
      </w:ins>
      <w:ins w:id="1308" w:author="Sheree Yau" w:date="2012-12-20T02:13:00Z">
        <w:r w:rsidR="00665209">
          <w:rPr>
            <w:rFonts w:ascii="Times New Roman" w:eastAsia="Times New Roman" w:hAnsi="Times New Roman" w:cs="Times New Roman"/>
            <w:sz w:val="24"/>
          </w:rPr>
          <w:t xml:space="preserve"> genes involved in methanogenesis were </w:t>
        </w:r>
      </w:ins>
      <w:ins w:id="1309" w:author="Sheree Yau" w:date="2012-12-20T02:14:00Z">
        <w:r w:rsidR="00665209">
          <w:rPr>
            <w:rFonts w:ascii="Times New Roman" w:eastAsia="Times New Roman" w:hAnsi="Times New Roman" w:cs="Times New Roman"/>
            <w:sz w:val="24"/>
          </w:rPr>
          <w:t xml:space="preserve">not </w:t>
        </w:r>
      </w:ins>
      <w:ins w:id="1310" w:author="Sheree Yau" w:date="2012-12-20T02:13:00Z">
        <w:r w:rsidR="00665209">
          <w:rPr>
            <w:rFonts w:ascii="Times New Roman" w:eastAsia="Times New Roman" w:hAnsi="Times New Roman" w:cs="Times New Roman"/>
            <w:sz w:val="24"/>
          </w:rPr>
          <w:t>detected</w:t>
        </w:r>
      </w:ins>
      <w:ins w:id="1311" w:author="Sheree Yau" w:date="2012-12-20T02:14:00Z">
        <w:r w:rsidR="00CC1BA2">
          <w:rPr>
            <w:rFonts w:ascii="Times New Roman" w:eastAsia="Times New Roman" w:hAnsi="Times New Roman" w:cs="Times New Roman"/>
            <w:sz w:val="24"/>
          </w:rPr>
          <w:t>, nor has methane been detected</w:t>
        </w:r>
      </w:ins>
      <w:ins w:id="1312" w:author="Sheree Yau" w:date="2012-12-20T02:13:00Z">
        <w:r w:rsidR="00665209">
          <w:rPr>
            <w:rFonts w:ascii="Times New Roman" w:eastAsia="Times New Roman" w:hAnsi="Times New Roman" w:cs="Times New Roman"/>
            <w:sz w:val="24"/>
          </w:rPr>
          <w:t xml:space="preserve"> </w:t>
        </w:r>
      </w:ins>
      <w:ins w:id="1313" w:author="Sheree Yau" w:date="2012-12-20T02:32:00Z">
        <w:r w:rsidR="00CC1BA2">
          <w:rPr>
            <w:rFonts w:ascii="Times New Roman" w:eastAsia="Times New Roman" w:hAnsi="Times New Roman" w:cs="Times New Roman"/>
            <w:sz w:val="24"/>
          </w:rPr>
          <w:t xml:space="preserve">(Gibson </w:t>
        </w:r>
        <w:r w:rsidR="00CC1BA2">
          <w:rPr>
            <w:rFonts w:ascii="Times New Roman" w:eastAsia="Times New Roman" w:hAnsi="Times New Roman" w:cs="Times New Roman"/>
            <w:i/>
            <w:sz w:val="24"/>
          </w:rPr>
          <w:t>et al.</w:t>
        </w:r>
        <w:r w:rsidR="00CC1BA2">
          <w:rPr>
            <w:rFonts w:ascii="Times New Roman" w:eastAsia="Times New Roman" w:hAnsi="Times New Roman" w:cs="Times New Roman"/>
            <w:sz w:val="24"/>
          </w:rPr>
          <w:t>, 199</w:t>
        </w:r>
      </w:ins>
      <w:ins w:id="1314" w:author="Sheree Yau" w:date="2012-12-20T02:36:00Z">
        <w:r w:rsidR="00CC1BA2">
          <w:rPr>
            <w:rFonts w:ascii="Times New Roman" w:eastAsia="Times New Roman" w:hAnsi="Times New Roman" w:cs="Times New Roman"/>
            <w:sz w:val="24"/>
          </w:rPr>
          <w:t>4</w:t>
        </w:r>
      </w:ins>
      <w:ins w:id="1315" w:author="Sheree Yau" w:date="2012-12-20T02:32:00Z">
        <w:r w:rsidR="00CC1BA2">
          <w:rPr>
            <w:rFonts w:ascii="Times New Roman" w:eastAsia="Times New Roman" w:hAnsi="Times New Roman" w:cs="Times New Roman"/>
            <w:sz w:val="24"/>
          </w:rPr>
          <w:t>)</w:t>
        </w:r>
      </w:ins>
      <w:ins w:id="1316" w:author="Sheree Yau" w:date="2012-12-20T02:37:00Z">
        <w:r w:rsidR="00E30C81">
          <w:rPr>
            <w:rFonts w:ascii="Times New Roman" w:eastAsia="Times New Roman" w:hAnsi="Times New Roman" w:cs="Times New Roman"/>
            <w:sz w:val="24"/>
          </w:rPr>
          <w:t xml:space="preserve"> leaving sulfate-reduction the most likely route of DMS catabolism</w:t>
        </w:r>
      </w:ins>
      <w:ins w:id="1317" w:author="Sheree Yau" w:date="2012-12-20T02:32:00Z">
        <w:r w:rsidR="00CC1BA2">
          <w:rPr>
            <w:rFonts w:ascii="Times New Roman" w:eastAsia="Times New Roman" w:hAnsi="Times New Roman" w:cs="Times New Roman"/>
            <w:sz w:val="24"/>
          </w:rPr>
          <w:t xml:space="preserve">. </w:t>
        </w:r>
      </w:ins>
      <w:ins w:id="1318" w:author="Sheree Yau" w:date="2012-12-20T02:37:00Z">
        <w:r w:rsidR="00E30C81">
          <w:rPr>
            <w:rFonts w:ascii="Times New Roman" w:eastAsia="Times New Roman" w:hAnsi="Times New Roman" w:cs="Times New Roman"/>
            <w:sz w:val="24"/>
          </w:rPr>
          <w:t>The</w:t>
        </w:r>
      </w:ins>
      <w:ins w:id="1319" w:author="Sheree Yau" w:date="2012-12-17T15:10:00Z">
        <w:r w:rsidRPr="003F3D1E">
          <w:rPr>
            <w:rFonts w:ascii="Times New Roman" w:eastAsia="Times New Roman" w:hAnsi="Times New Roman" w:cs="Times New Roman"/>
            <w:sz w:val="24"/>
          </w:rPr>
          <w:t xml:space="preserve"> low dissimilatory </w:t>
        </w:r>
      </w:ins>
      <w:ins w:id="1320" w:author="Sheree Yau" w:date="2012-12-17T15:12:00Z">
        <w:r>
          <w:rPr>
            <w:rFonts w:ascii="Times New Roman" w:eastAsia="Times New Roman" w:hAnsi="Times New Roman" w:cs="Times New Roman"/>
            <w:sz w:val="24"/>
          </w:rPr>
          <w:t>sulfate reduction</w:t>
        </w:r>
      </w:ins>
      <w:ins w:id="1321" w:author="Sheree Yau" w:date="2012-12-17T15:10:00Z">
        <w:r w:rsidRPr="003F3D1E">
          <w:rPr>
            <w:rFonts w:ascii="Times New Roman" w:eastAsia="Times New Roman" w:hAnsi="Times New Roman" w:cs="Times New Roman"/>
            <w:sz w:val="24"/>
          </w:rPr>
          <w:t xml:space="preserve"> potential in the deep zone coupled with the relatively stagnant waters would likely minimize DMS oxidation and loss by ventilation. DMS would therefore be expected to accumulate in the deep zone</w:t>
        </w:r>
      </w:ins>
      <w:ins w:id="1322" w:author="Sheree Yau" w:date="2012-12-17T18:26:00Z">
        <w:r w:rsidR="004F6822">
          <w:rPr>
            <w:rFonts w:ascii="Times New Roman" w:eastAsia="Times New Roman" w:hAnsi="Times New Roman" w:cs="Times New Roman"/>
            <w:sz w:val="24"/>
          </w:rPr>
          <w:t xml:space="preserve"> if production rates were higher than breakdown</w:t>
        </w:r>
      </w:ins>
      <w:ins w:id="1323" w:author="Sheree Yau" w:date="2012-12-17T15:10:00Z">
        <w:r w:rsidRPr="003F3D1E">
          <w:rPr>
            <w:rFonts w:ascii="Times New Roman" w:eastAsia="Times New Roman" w:hAnsi="Times New Roman" w:cs="Times New Roman"/>
            <w:sz w:val="24"/>
          </w:rPr>
          <w:t>.</w:t>
        </w:r>
      </w:ins>
    </w:p>
    <w:p w:rsidR="00E340A9" w:rsidRPr="003F3D1E" w:rsidRDefault="00C45D27" w:rsidP="00C0743C">
      <w:pPr>
        <w:pStyle w:val="Normal1"/>
        <w:spacing w:after="0" w:line="240" w:lineRule="auto"/>
        <w:rPr>
          <w:ins w:id="1324" w:author="Timothy Williams" w:date="2012-11-29T14:32:00Z"/>
          <w:rFonts w:ascii="Times New Roman" w:eastAsia="Times New Roman" w:hAnsi="Times New Roman" w:cs="Times New Roman"/>
          <w:sz w:val="24"/>
        </w:rPr>
      </w:pPr>
      <w:del w:id="1325" w:author="Sheree Yau" w:date="2012-12-17T17:37:00Z">
        <w:r w:rsidRPr="003F3D1E" w:rsidDel="00785CBF">
          <w:rPr>
            <w:rFonts w:ascii="Times New Roman" w:eastAsia="Times New Roman" w:hAnsi="Times New Roman" w:cs="Times New Roman"/>
            <w:sz w:val="24"/>
          </w:rPr>
          <w:delText xml:space="preserve">Sulfur oxidation by </w:delText>
        </w:r>
      </w:del>
      <w:del w:id="1326" w:author="Sheree Yau" w:date="2012-12-17T14:46:00Z">
        <w:r w:rsidRPr="003F3D1E" w:rsidDel="00C00339">
          <w:rPr>
            <w:rFonts w:ascii="Times New Roman" w:eastAsia="Times New Roman" w:hAnsi="Times New Roman" w:cs="Times New Roman"/>
            <w:sz w:val="24"/>
          </w:rPr>
          <w:delText xml:space="preserve">Sox multienzyme system </w:delText>
        </w:r>
      </w:del>
      <w:del w:id="1327" w:author="Sheree Yau" w:date="2012-12-17T17:37:00Z">
        <w:r w:rsidRPr="003F3D1E" w:rsidDel="00785CBF">
          <w:rPr>
            <w:rFonts w:ascii="Times New Roman" w:eastAsia="Times New Roman" w:hAnsi="Times New Roman" w:cs="Times New Roman"/>
            <w:sz w:val="24"/>
          </w:rPr>
          <w:delText xml:space="preserve">was linked to </w:delText>
        </w:r>
        <w:r w:rsidRPr="003F3D1E" w:rsidDel="00785CBF">
          <w:rPr>
            <w:rFonts w:ascii="Times New Roman" w:eastAsia="Times New Roman" w:hAnsi="Times New Roman" w:cs="Times New Roman"/>
            <w:i/>
            <w:sz w:val="24"/>
          </w:rPr>
          <w:delText xml:space="preserve">Alphaproteobacteria </w:delText>
        </w:r>
        <w:r w:rsidRPr="003F3D1E" w:rsidDel="00785CBF">
          <w:rPr>
            <w:rFonts w:ascii="Times New Roman" w:eastAsia="Times New Roman" w:hAnsi="Times New Roman" w:cs="Times New Roman"/>
            <w:sz w:val="24"/>
          </w:rPr>
          <w:delText>(Table 2)</w:delText>
        </w:r>
      </w:del>
      <w:ins w:id="1328" w:author="Timothy Williams" w:date="2012-11-29T14:15:00Z">
        <w:del w:id="1329" w:author="Sheree Yau" w:date="2012-12-17T14:53:00Z">
          <w:r w:rsidR="008E25E2" w:rsidRPr="003F3D1E" w:rsidDel="0094523A">
            <w:rPr>
              <w:rFonts w:ascii="Times New Roman" w:eastAsia="Times New Roman" w:hAnsi="Times New Roman" w:cs="Times New Roman"/>
              <w:sz w:val="24"/>
            </w:rPr>
            <w:delText>,</w:delText>
          </w:r>
        </w:del>
        <w:del w:id="1330" w:author="Sheree Yau" w:date="2012-12-17T17:37:00Z">
          <w:r w:rsidR="008E25E2" w:rsidRPr="003F3D1E" w:rsidDel="00785CBF">
            <w:rPr>
              <w:rFonts w:ascii="Times New Roman" w:eastAsia="Times New Roman" w:hAnsi="Times New Roman" w:cs="Times New Roman"/>
              <w:sz w:val="24"/>
            </w:rPr>
            <w:delText xml:space="preserve"> </w:delText>
          </w:r>
        </w:del>
      </w:ins>
      <w:del w:id="1331" w:author="Sheree Yau" w:date="2012-12-17T17:37:00Z">
        <w:r w:rsidRPr="003F3D1E" w:rsidDel="00785CBF">
          <w:rPr>
            <w:rFonts w:ascii="Times New Roman" w:eastAsia="Times New Roman" w:hAnsi="Times New Roman" w:cs="Times New Roman"/>
            <w:sz w:val="24"/>
          </w:rPr>
          <w:delText xml:space="preserve">most abundant in the </w:delText>
        </w:r>
      </w:del>
      <w:ins w:id="1332" w:author="Timothy Williams" w:date="2012-11-29T14:25:00Z">
        <w:del w:id="1333" w:author="Sheree Yau" w:date="2012-12-17T17:37:00Z">
          <w:r w:rsidR="00E340A9" w:rsidRPr="003F3D1E" w:rsidDel="00785CBF">
            <w:rPr>
              <w:rFonts w:ascii="Times New Roman" w:eastAsia="Times New Roman" w:hAnsi="Times New Roman" w:cs="Times New Roman"/>
              <w:sz w:val="24"/>
            </w:rPr>
            <w:delText xml:space="preserve">aerobic waters of the </w:delText>
          </w:r>
        </w:del>
      </w:ins>
      <w:del w:id="1334" w:author="Sheree Yau" w:date="2012-12-17T17:37:00Z">
        <w:r w:rsidRPr="003F3D1E" w:rsidDel="00785CBF">
          <w:rPr>
            <w:rFonts w:ascii="Times New Roman" w:eastAsia="Times New Roman" w:hAnsi="Times New Roman" w:cs="Times New Roman"/>
            <w:sz w:val="24"/>
          </w:rPr>
          <w:delText>upper mixed zone</w:delText>
        </w:r>
      </w:del>
      <w:ins w:id="1335" w:author="Timothy Williams" w:date="2012-11-29T14:12:00Z">
        <w:del w:id="1336" w:author="Sheree Yau" w:date="2012-12-17T17:37:00Z">
          <w:r w:rsidR="008E25E2" w:rsidRPr="003F3D1E" w:rsidDel="00785CBF">
            <w:rPr>
              <w:rFonts w:ascii="Times New Roman" w:eastAsia="Times New Roman" w:hAnsi="Times New Roman" w:cs="Times New Roman"/>
              <w:sz w:val="24"/>
            </w:rPr>
            <w:delText xml:space="preserve">, </w:delText>
          </w:r>
        </w:del>
      </w:ins>
      <w:ins w:id="1337" w:author="Timothy Williams" w:date="2012-11-29T14:24:00Z">
        <w:del w:id="1338" w:author="Sheree Yau" w:date="2012-12-17T17:37:00Z">
          <w:r w:rsidR="00E340A9" w:rsidRPr="003F3D1E" w:rsidDel="00785CBF">
            <w:rPr>
              <w:rFonts w:ascii="Times New Roman" w:eastAsia="Times New Roman" w:hAnsi="Times New Roman" w:cs="Times New Roman"/>
              <w:sz w:val="24"/>
            </w:rPr>
            <w:delText>which</w:delText>
          </w:r>
        </w:del>
      </w:ins>
      <w:ins w:id="1339" w:author="Timothy Williams" w:date="2012-11-29T14:15:00Z">
        <w:del w:id="1340" w:author="Sheree Yau" w:date="2012-12-17T17:37:00Z">
          <w:r w:rsidR="008E25E2" w:rsidRPr="003F3D1E" w:rsidDel="00785CBF">
            <w:rPr>
              <w:rFonts w:ascii="Times New Roman" w:eastAsia="Times New Roman" w:hAnsi="Times New Roman" w:cs="Times New Roman"/>
              <w:sz w:val="24"/>
            </w:rPr>
            <w:delText xml:space="preserve"> is </w:delText>
          </w:r>
        </w:del>
      </w:ins>
      <w:ins w:id="1341" w:author="Timothy Williams" w:date="2012-11-29T14:12:00Z">
        <w:del w:id="1342" w:author="Sheree Yau" w:date="2012-12-17T17:37:00Z">
          <w:r w:rsidR="008E25E2" w:rsidRPr="003F3D1E" w:rsidDel="00785CBF">
            <w:rPr>
              <w:rFonts w:ascii="Times New Roman" w:eastAsia="Times New Roman" w:hAnsi="Times New Roman" w:cs="Times New Roman"/>
              <w:sz w:val="24"/>
            </w:rPr>
            <w:delText xml:space="preserve">consistent with the </w:delText>
          </w:r>
        </w:del>
      </w:ins>
      <w:ins w:id="1343" w:author="Timothy Williams" w:date="2012-11-29T14:15:00Z">
        <w:del w:id="1344" w:author="Sheree Yau" w:date="2012-12-17T17:37:00Z">
          <w:r w:rsidR="008E25E2" w:rsidRPr="003F3D1E" w:rsidDel="00785CBF">
            <w:rPr>
              <w:rFonts w:ascii="Times New Roman" w:eastAsia="Times New Roman" w:hAnsi="Times New Roman" w:cs="Times New Roman"/>
              <w:sz w:val="24"/>
            </w:rPr>
            <w:delText>use of thiosulfate as</w:delText>
          </w:r>
        </w:del>
      </w:ins>
      <w:ins w:id="1345" w:author="Timothy Williams" w:date="2012-11-29T14:24:00Z">
        <w:del w:id="1346" w:author="Sheree Yau" w:date="2012-12-17T17:37:00Z">
          <w:r w:rsidR="00E340A9" w:rsidRPr="003F3D1E" w:rsidDel="00785CBF">
            <w:rPr>
              <w:rFonts w:ascii="Times New Roman" w:eastAsia="Times New Roman" w:hAnsi="Times New Roman" w:cs="Times New Roman"/>
              <w:sz w:val="24"/>
            </w:rPr>
            <w:delText xml:space="preserve"> the sulfur source</w:delText>
          </w:r>
        </w:del>
      </w:ins>
      <w:del w:id="1347" w:author="Sheree Yau" w:date="2012-12-17T17:37:00Z">
        <w:r w:rsidRPr="003F3D1E" w:rsidDel="00785CBF">
          <w:rPr>
            <w:rFonts w:ascii="Times New Roman" w:eastAsia="Times New Roman" w:hAnsi="Times New Roman" w:cs="Times New Roman"/>
            <w:sz w:val="24"/>
          </w:rPr>
          <w:delText>.</w:delText>
        </w:r>
      </w:del>
      <w:del w:id="1348" w:author="Sheree Yau" w:date="2012-12-17T15:07:00Z">
        <w:r w:rsidRPr="003F3D1E" w:rsidDel="003405BB">
          <w:rPr>
            <w:rFonts w:ascii="Times New Roman" w:eastAsia="Times New Roman" w:hAnsi="Times New Roman" w:cs="Times New Roman"/>
            <w:sz w:val="24"/>
          </w:rPr>
          <w:delText xml:space="preserve"> </w:delText>
        </w:r>
      </w:del>
      <w:del w:id="1349" w:author="Sheree Yau" w:date="2012-12-17T14:47:00Z">
        <w:r w:rsidRPr="003F3D1E" w:rsidDel="00C00339">
          <w:rPr>
            <w:rFonts w:ascii="Times New Roman" w:eastAsia="Times New Roman" w:hAnsi="Times New Roman" w:cs="Times New Roman"/>
            <w:sz w:val="24"/>
          </w:rPr>
          <w:delText>Although sulfur-oxidizing</w:delText>
        </w:r>
        <w:r w:rsidRPr="003F3D1E" w:rsidDel="00C00339">
          <w:rPr>
            <w:rFonts w:ascii="Times New Roman" w:eastAsia="Times New Roman" w:hAnsi="Times New Roman" w:cs="Times New Roman"/>
            <w:i/>
            <w:sz w:val="24"/>
          </w:rPr>
          <w:delText xml:space="preserve"> Epsilonproteobacteria </w:delText>
        </w:r>
        <w:r w:rsidRPr="003F3D1E" w:rsidDel="00C00339">
          <w:rPr>
            <w:rFonts w:ascii="Times New Roman" w:eastAsia="Times New Roman" w:hAnsi="Times New Roman" w:cs="Times New Roman"/>
            <w:sz w:val="24"/>
          </w:rPr>
          <w:delText>(Figure 2A, 2C) were present in the deep zone, no potential for sulfur oxidation was linked to them</w:delText>
        </w:r>
      </w:del>
      <w:ins w:id="1350" w:author="Timothy Williams" w:date="2012-11-29T14:36:00Z">
        <w:del w:id="1351" w:author="Sheree Yau" w:date="2012-12-17T14:47:00Z">
          <w:r w:rsidR="00C0743C" w:rsidRPr="003F3D1E" w:rsidDel="00C00339">
            <w:rPr>
              <w:rFonts w:ascii="Times New Roman" w:eastAsia="Times New Roman" w:hAnsi="Times New Roman" w:cs="Times New Roman"/>
              <w:sz w:val="24"/>
            </w:rPr>
            <w:delText>,</w:delText>
          </w:r>
        </w:del>
        <w:del w:id="1352" w:author="Sheree Yau" w:date="2012-12-17T13:37:00Z">
          <w:r w:rsidR="00C0743C" w:rsidRPr="003F3D1E" w:rsidDel="00F127C3">
            <w:rPr>
              <w:rFonts w:ascii="Times New Roman" w:eastAsia="Times New Roman" w:hAnsi="Times New Roman" w:cs="Times New Roman"/>
              <w:sz w:val="24"/>
            </w:rPr>
            <w:delText xml:space="preserve"> </w:delText>
          </w:r>
        </w:del>
      </w:ins>
      <w:ins w:id="1353" w:author="Timothy Williams" w:date="2012-11-29T14:40:00Z">
        <w:del w:id="1354" w:author="Sheree Yau" w:date="2012-12-17T13:37:00Z">
          <w:r w:rsidR="00C0743C" w:rsidRPr="003F3D1E" w:rsidDel="00F127C3">
            <w:rPr>
              <w:rFonts w:ascii="Times New Roman" w:eastAsia="Times New Roman" w:hAnsi="Times New Roman" w:cs="Times New Roman"/>
              <w:sz w:val="24"/>
            </w:rPr>
            <w:delText>including</w:delText>
          </w:r>
        </w:del>
      </w:ins>
      <w:ins w:id="1355" w:author="Timothy Williams" w:date="2012-11-29T14:36:00Z">
        <w:del w:id="1356" w:author="Sheree Yau" w:date="2012-12-17T13:37:00Z">
          <w:r w:rsidR="00C0743C" w:rsidRPr="003F3D1E" w:rsidDel="00F127C3">
            <w:rPr>
              <w:rFonts w:ascii="Times New Roman" w:eastAsia="Times New Roman" w:hAnsi="Times New Roman" w:cs="Times New Roman"/>
              <w:sz w:val="24"/>
            </w:rPr>
            <w:delText xml:space="preserve"> via </w:delText>
          </w:r>
        </w:del>
      </w:ins>
      <w:ins w:id="1357" w:author="Timothy Williams" w:date="2012-11-29T14:41:00Z">
        <w:del w:id="1358" w:author="Sheree Yau" w:date="2012-12-17T13:37:00Z">
          <w:r w:rsidR="00C0743C" w:rsidRPr="003F3D1E" w:rsidDel="00F127C3">
            <w:rPr>
              <w:rFonts w:ascii="Times New Roman" w:eastAsia="Times New Roman" w:hAnsi="Times New Roman" w:cs="Times New Roman"/>
              <w:sz w:val="24"/>
            </w:rPr>
            <w:delText xml:space="preserve">the </w:delText>
          </w:r>
        </w:del>
      </w:ins>
      <w:ins w:id="1359" w:author="Timothy Williams" w:date="2012-11-29T14:36:00Z">
        <w:del w:id="1360" w:author="Sheree Yau" w:date="2012-12-17T13:37:00Z">
          <w:r w:rsidR="00C0743C" w:rsidRPr="003F3D1E" w:rsidDel="00F127C3">
            <w:rPr>
              <w:rFonts w:ascii="Times New Roman" w:eastAsia="Times New Roman" w:hAnsi="Times New Roman" w:cs="Times New Roman"/>
              <w:sz w:val="24"/>
            </w:rPr>
            <w:delText>Sox</w:delText>
          </w:r>
        </w:del>
      </w:ins>
      <w:del w:id="1361" w:author="Sheree Yau" w:date="2012-12-17T13:37:00Z">
        <w:r w:rsidRPr="003F3D1E" w:rsidDel="00F127C3">
          <w:rPr>
            <w:rFonts w:ascii="Times New Roman" w:eastAsia="Times New Roman" w:hAnsi="Times New Roman" w:cs="Times New Roman"/>
            <w:sz w:val="24"/>
          </w:rPr>
          <w:delText xml:space="preserve"> </w:delText>
        </w:r>
      </w:del>
      <w:ins w:id="1362" w:author="Timothy Williams" w:date="2012-11-29T14:41:00Z">
        <w:del w:id="1363" w:author="Sheree Yau" w:date="2012-12-17T13:37:00Z">
          <w:r w:rsidR="00C25B2E" w:rsidRPr="003F3D1E" w:rsidDel="00F127C3">
            <w:rPr>
              <w:rFonts w:ascii="Times New Roman" w:eastAsia="Times New Roman" w:hAnsi="Times New Roman" w:cs="Times New Roman"/>
              <w:sz w:val="24"/>
            </w:rPr>
            <w:delText>system</w:delText>
          </w:r>
        </w:del>
      </w:ins>
      <w:ins w:id="1364" w:author="Timothy Williams" w:date="2012-11-29T14:44:00Z">
        <w:del w:id="1365" w:author="Sheree Yau" w:date="2012-12-17T14:47:00Z">
          <w:r w:rsidR="00C25B2E" w:rsidRPr="003F3D1E" w:rsidDel="00C00339">
            <w:rPr>
              <w:rFonts w:ascii="Times New Roman" w:eastAsia="Times New Roman" w:hAnsi="Times New Roman" w:cs="Times New Roman"/>
              <w:sz w:val="24"/>
            </w:rPr>
            <w:delText xml:space="preserve">. </w:delText>
          </w:r>
        </w:del>
      </w:ins>
      <w:ins w:id="1366" w:author="Timothy Williams" w:date="2012-11-29T14:42:00Z">
        <w:del w:id="1367" w:author="Sheree Yau" w:date="2012-12-17T17:37:00Z">
          <w:r w:rsidR="00C0743C" w:rsidRPr="003F3D1E" w:rsidDel="00785CBF">
            <w:rPr>
              <w:rFonts w:ascii="Times New Roman" w:eastAsia="Times New Roman" w:hAnsi="Times New Roman" w:cs="Times New Roman"/>
              <w:sz w:val="24"/>
            </w:rPr>
            <w:delText xml:space="preserve">Also not detected was the </w:delText>
          </w:r>
        </w:del>
      </w:ins>
      <w:ins w:id="1368" w:author="Timothy Williams" w:date="2012-11-29T14:40:00Z">
        <w:del w:id="1369" w:author="Sheree Yau" w:date="2012-12-17T17:37:00Z">
          <w:r w:rsidR="00C0743C" w:rsidRPr="003F3D1E" w:rsidDel="00785CBF">
            <w:rPr>
              <w:rFonts w:ascii="Times New Roman" w:eastAsia="Times New Roman" w:hAnsi="Times New Roman" w:cs="Times New Roman"/>
              <w:sz w:val="24"/>
            </w:rPr>
            <w:delText>hydrogen-oxidizing sulfur respiration pathway</w:delText>
          </w:r>
        </w:del>
      </w:ins>
      <w:ins w:id="1370" w:author="Timothy Williams" w:date="2012-11-29T14:43:00Z">
        <w:del w:id="1371" w:author="Sheree Yau" w:date="2012-12-17T17:37:00Z">
          <w:r w:rsidR="00C0743C" w:rsidRPr="003F3D1E" w:rsidDel="00785CBF">
            <w:rPr>
              <w:rFonts w:ascii="Times New Roman" w:eastAsia="Times New Roman" w:hAnsi="Times New Roman" w:cs="Times New Roman"/>
              <w:sz w:val="24"/>
            </w:rPr>
            <w:delText xml:space="preserve"> using poly</w:delText>
          </w:r>
        </w:del>
      </w:ins>
      <w:ins w:id="1372" w:author="Timothy Williams" w:date="2012-11-29T14:40:00Z">
        <w:del w:id="1373" w:author="Sheree Yau" w:date="2012-12-17T17:37:00Z">
          <w:r w:rsidR="00C0743C" w:rsidRPr="003F3D1E" w:rsidDel="00785CBF">
            <w:rPr>
              <w:rFonts w:ascii="Times New Roman" w:eastAsia="Times New Roman" w:hAnsi="Times New Roman" w:cs="Times New Roman"/>
              <w:sz w:val="24"/>
            </w:rPr>
            <w:delText>sulfide reductase</w:delText>
          </w:r>
        </w:del>
      </w:ins>
      <w:ins w:id="1374" w:author="Timothy Williams" w:date="2012-11-29T14:43:00Z">
        <w:del w:id="1375" w:author="Sheree Yau" w:date="2012-12-17T17:37:00Z">
          <w:r w:rsidR="00C0743C" w:rsidRPr="003F3D1E" w:rsidDel="00785CBF">
            <w:rPr>
              <w:rFonts w:ascii="Times New Roman" w:eastAsia="Times New Roman" w:hAnsi="Times New Roman" w:cs="Times New Roman"/>
              <w:sz w:val="24"/>
            </w:rPr>
            <w:delText xml:space="preserve"> </w:delText>
          </w:r>
        </w:del>
      </w:ins>
      <w:ins w:id="1376" w:author="Timothy Williams" w:date="2012-11-29T14:40:00Z">
        <w:del w:id="1377" w:author="Sheree Yau" w:date="2012-12-17T17:37:00Z">
          <w:r w:rsidR="00C0743C" w:rsidRPr="003F3D1E" w:rsidDel="00785CBF">
            <w:rPr>
              <w:rFonts w:ascii="Times New Roman" w:eastAsia="Times New Roman" w:hAnsi="Times New Roman" w:cs="Times New Roman"/>
              <w:sz w:val="24"/>
            </w:rPr>
            <w:delText>(Psr)</w:delText>
          </w:r>
        </w:del>
      </w:ins>
      <w:ins w:id="1378" w:author="Timothy Williams" w:date="2012-11-29T14:44:00Z">
        <w:del w:id="1379" w:author="Sheree Yau" w:date="2012-12-17T17:37:00Z">
          <w:r w:rsidR="00C25B2E" w:rsidRPr="003F3D1E" w:rsidDel="00785CBF">
            <w:rPr>
              <w:rFonts w:ascii="Times New Roman" w:eastAsia="Times New Roman" w:hAnsi="Times New Roman" w:cs="Times New Roman"/>
              <w:sz w:val="24"/>
            </w:rPr>
            <w:delText>, which, like the Sox system</w:delText>
          </w:r>
        </w:del>
        <w:del w:id="1380" w:author="Sheree Yau" w:date="2012-12-05T19:18:00Z">
          <w:r w:rsidR="00C25B2E" w:rsidRPr="003F3D1E" w:rsidDel="003F3D1E">
            <w:rPr>
              <w:rFonts w:ascii="Times New Roman" w:eastAsia="Times New Roman" w:hAnsi="Times New Roman" w:cs="Times New Roman"/>
              <w:sz w:val="24"/>
            </w:rPr>
            <w:delText xml:space="preserve"> </w:delText>
          </w:r>
        </w:del>
        <w:del w:id="1381" w:author="Sheree Yau" w:date="2012-12-17T17:37:00Z">
          <w:r w:rsidR="00C25B2E" w:rsidRPr="003F3D1E" w:rsidDel="00785CBF">
            <w:rPr>
              <w:rFonts w:ascii="Times New Roman" w:eastAsia="Times New Roman" w:hAnsi="Times New Roman" w:cs="Times New Roman"/>
              <w:sz w:val="24"/>
            </w:rPr>
            <w:delText xml:space="preserve">, has been documented in deep-sea </w:delText>
          </w:r>
          <w:r w:rsidR="00C25B2E" w:rsidRPr="003F3D1E" w:rsidDel="00785CBF">
            <w:rPr>
              <w:rFonts w:ascii="Times New Roman" w:eastAsia="Times New Roman" w:hAnsi="Times New Roman" w:cs="Times New Roman"/>
              <w:i/>
              <w:sz w:val="24"/>
            </w:rPr>
            <w:delText>Epsilonproteobacteria</w:delText>
          </w:r>
          <w:r w:rsidR="00C25B2E" w:rsidRPr="003F3D1E" w:rsidDel="00785CBF">
            <w:rPr>
              <w:rFonts w:ascii="Times New Roman" w:eastAsia="Times New Roman" w:hAnsi="Times New Roman" w:cs="Times New Roman"/>
              <w:sz w:val="24"/>
            </w:rPr>
            <w:delText xml:space="preserve"> (Yamamoto &amp; Takai, 2011)</w:delText>
          </w:r>
        </w:del>
      </w:ins>
      <w:ins w:id="1382" w:author="Timothy Williams" w:date="2012-11-29T14:40:00Z">
        <w:del w:id="1383" w:author="Sheree Yau" w:date="2012-12-17T17:37:00Z">
          <w:r w:rsidR="00C0743C" w:rsidRPr="003F3D1E" w:rsidDel="00785CBF">
            <w:rPr>
              <w:rFonts w:ascii="Times New Roman" w:eastAsia="Times New Roman" w:hAnsi="Times New Roman" w:cs="Times New Roman"/>
              <w:sz w:val="24"/>
            </w:rPr>
            <w:delText>.</w:delText>
          </w:r>
        </w:del>
      </w:ins>
      <w:ins w:id="1384" w:author="Timothy Williams" w:date="2012-11-29T14:43:00Z">
        <w:del w:id="1385" w:author="Sheree Yau" w:date="2012-12-17T17:37:00Z">
          <w:r w:rsidR="00C0743C" w:rsidRPr="003F3D1E" w:rsidDel="00785CBF">
            <w:rPr>
              <w:rFonts w:ascii="Times New Roman" w:eastAsia="Times New Roman" w:hAnsi="Times New Roman" w:cs="Times New Roman"/>
              <w:sz w:val="24"/>
            </w:rPr>
            <w:delText xml:space="preserve"> </w:delText>
          </w:r>
        </w:del>
      </w:ins>
      <w:del w:id="1386" w:author="Sheree Yau" w:date="2012-12-17T17:37:00Z">
        <w:r w:rsidRPr="003F3D1E" w:rsidDel="00785CBF">
          <w:rPr>
            <w:rFonts w:ascii="Times New Roman" w:eastAsia="Times New Roman" w:hAnsi="Times New Roman" w:cs="Times New Roman"/>
            <w:sz w:val="24"/>
          </w:rPr>
          <w:delText>(Figure S6C)</w:delText>
        </w:r>
      </w:del>
    </w:p>
    <w:p w:rsidR="00E93911" w:rsidRPr="003F3D1E" w:rsidDel="004F6822" w:rsidRDefault="00C45D27" w:rsidP="004F6822">
      <w:pPr>
        <w:pStyle w:val="Normal1"/>
        <w:spacing w:after="0" w:line="240" w:lineRule="auto"/>
        <w:rPr>
          <w:del w:id="1387" w:author="Sheree Yau" w:date="2012-12-17T18:22:00Z"/>
        </w:rPr>
      </w:pPr>
      <w:del w:id="1388" w:author="Sheree Yau" w:date="2012-12-17T18:22:00Z">
        <w:r w:rsidRPr="003F3D1E" w:rsidDel="004F6822">
          <w:rPr>
            <w:rFonts w:ascii="Times New Roman" w:eastAsia="Times New Roman" w:hAnsi="Times New Roman" w:cs="Times New Roman"/>
            <w:sz w:val="24"/>
          </w:rPr>
          <w:delText xml:space="preserve"> and polysulfide reductase (PSR) genes were not detected; both genes are known to be possessed by deep-sea sulfur-oxidizing </w:delText>
        </w:r>
        <w:r w:rsidRPr="003F3D1E" w:rsidDel="004F6822">
          <w:rPr>
            <w:rFonts w:ascii="Times New Roman" w:eastAsia="Times New Roman" w:hAnsi="Times New Roman" w:cs="Times New Roman"/>
            <w:i/>
            <w:sz w:val="24"/>
          </w:rPr>
          <w:delText xml:space="preserve">Epsilonproteobacteria </w:delText>
        </w:r>
        <w:r w:rsidRPr="003F3D1E" w:rsidDel="004F6822">
          <w:rPr>
            <w:rFonts w:ascii="Times New Roman" w:eastAsia="Times New Roman" w:hAnsi="Times New Roman" w:cs="Times New Roman"/>
            <w:sz w:val="24"/>
          </w:rPr>
          <w:delText>(</w:delText>
        </w:r>
      </w:del>
      <w:del w:id="1389" w:author="Sheree Yau" w:date="2012-12-17T20:12:00Z">
        <w:r w:rsidRPr="003F3D1E" w:rsidDel="00802BAD">
          <w:rPr>
            <w:rFonts w:ascii="Times New Roman" w:eastAsia="Times New Roman" w:hAnsi="Times New Roman" w:cs="Times New Roman"/>
            <w:sz w:val="24"/>
          </w:rPr>
          <w:delText>Yamamoto &amp; Takai, 2011</w:delText>
        </w:r>
      </w:del>
      <w:del w:id="1390" w:author="Sheree Yau" w:date="2012-12-17T18:22:00Z">
        <w:r w:rsidRPr="003F3D1E" w:rsidDel="004F6822">
          <w:rPr>
            <w:rFonts w:ascii="Times New Roman" w:eastAsia="Times New Roman" w:hAnsi="Times New Roman" w:cs="Times New Roman"/>
            <w:sz w:val="24"/>
          </w:rPr>
          <w:delText xml:space="preserve">). This suggests that rather than S, Organic Lake </w:delText>
        </w:r>
        <w:r w:rsidRPr="003F3D1E" w:rsidDel="004F6822">
          <w:rPr>
            <w:rFonts w:ascii="Times New Roman" w:eastAsia="Times New Roman" w:hAnsi="Times New Roman" w:cs="Times New Roman"/>
            <w:i/>
            <w:sz w:val="24"/>
          </w:rPr>
          <w:delText xml:space="preserve">Epsilonproteobacteria </w:delText>
        </w:r>
        <w:r w:rsidRPr="003F3D1E" w:rsidDel="004F6822">
          <w:rPr>
            <w:rFonts w:ascii="Times New Roman" w:eastAsia="Times New Roman" w:hAnsi="Times New Roman" w:cs="Times New Roman"/>
            <w:sz w:val="24"/>
          </w:rPr>
          <w:delText xml:space="preserve">make use of alternate electron donors such as SCFA or hydrogen (*check). Importantly, it is therefore likely that appreciable S oxidation cannot occur in the deep zone as the known terminal electron acceptors, oxygen and nitrate are deplete. </w:delText>
        </w:r>
      </w:del>
    </w:p>
    <w:p w:rsidR="00CC3AE8" w:rsidRDefault="00C45D27" w:rsidP="00CC3AE8">
      <w:pPr>
        <w:pStyle w:val="Normal1"/>
        <w:spacing w:after="0" w:line="240" w:lineRule="auto"/>
        <w:pPrChange w:id="1391" w:author="Sheree Yau" w:date="2012-12-17T18:22:00Z">
          <w:pPr>
            <w:pStyle w:val="Normal1"/>
            <w:spacing w:after="0" w:line="240" w:lineRule="auto"/>
            <w:ind w:firstLine="426"/>
          </w:pPr>
        </w:pPrChange>
      </w:pPr>
      <w:del w:id="1392" w:author="Sheree Yau" w:date="2012-12-17T18:22:00Z">
        <w:r w:rsidRPr="003F3D1E" w:rsidDel="004F6822">
          <w:rPr>
            <w:rFonts w:ascii="Times New Roman" w:eastAsia="Times New Roman" w:hAnsi="Times New Roman" w:cs="Times New Roman"/>
            <w:sz w:val="24"/>
          </w:rPr>
          <w:delText xml:space="preserve">In the deep zone, dissimilatory sulfate reduction (DSR) potential was extremely low (Figure 4C) as was the abundance of sulfate-reducing </w:delText>
        </w:r>
        <w:r w:rsidRPr="003F3D1E" w:rsidDel="004F6822">
          <w:rPr>
            <w:rFonts w:ascii="Times New Roman" w:eastAsia="Times New Roman" w:hAnsi="Times New Roman" w:cs="Times New Roman"/>
            <w:i/>
            <w:sz w:val="24"/>
          </w:rPr>
          <w:delText>Deltaproteobacteria</w:delText>
        </w:r>
        <w:r w:rsidRPr="003F3D1E" w:rsidDel="004F6822">
          <w:rPr>
            <w:rFonts w:ascii="Times New Roman" w:eastAsia="Times New Roman" w:hAnsi="Times New Roman" w:cs="Times New Roman"/>
            <w:sz w:val="24"/>
          </w:rPr>
          <w:delText xml:space="preserve"> (Figure 2A,C). The reason for the limited DSR potential is unclear, although it is possible that the high salinity, transient oxygenation or positive electro-potential inhibit</w:delText>
        </w:r>
        <w:r w:rsidR="002D5261" w:rsidRPr="003F3D1E" w:rsidDel="004F6822">
          <w:rPr>
            <w:rFonts w:ascii="Times New Roman" w:eastAsia="Times New Roman" w:hAnsi="Times New Roman" w:cs="Times New Roman"/>
            <w:sz w:val="24"/>
          </w:rPr>
          <w:delText>s</w:delText>
        </w:r>
        <w:r w:rsidRPr="003F3D1E" w:rsidDel="004F6822">
          <w:rPr>
            <w:rFonts w:ascii="Times New Roman" w:eastAsia="Times New Roman" w:hAnsi="Times New Roman" w:cs="Times New Roman"/>
            <w:sz w:val="24"/>
          </w:rPr>
          <w:delText xml:space="preserve"> microorganisms from performing DSR, and hence colonizing the deep zone of the lake. It is also likely that the lack of dissimilatory sulfur cycling contributes to the accumulation of DMS and DMSP in Organic Lake in the deep zone. In the upper mixed zone, DMS could potentially be oxidized as a carbon and energy source or utilized as an electron donor by sulfur-oxidizing autotrophs (Schäfer </w:delText>
        </w:r>
        <w:r w:rsidRPr="003F3D1E" w:rsidDel="004F6822">
          <w:rPr>
            <w:rFonts w:ascii="Times New Roman" w:eastAsia="Times New Roman" w:hAnsi="Times New Roman" w:cs="Times New Roman"/>
            <w:i/>
            <w:sz w:val="24"/>
          </w:rPr>
          <w:delText>et al.</w:delText>
        </w:r>
        <w:r w:rsidRPr="003F3D1E" w:rsidDel="004F6822">
          <w:rPr>
            <w:rFonts w:ascii="Times New Roman" w:eastAsia="Times New Roman" w:hAnsi="Times New Roman" w:cs="Times New Roman"/>
            <w:sz w:val="24"/>
          </w:rPr>
          <w:delText xml:space="preserve">, 2010). In anoxic zones, methanogenic </w:delText>
        </w:r>
        <w:r w:rsidRPr="003F3D1E" w:rsidDel="004F6822">
          <w:rPr>
            <w:rFonts w:ascii="Times New Roman" w:eastAsia="Times New Roman" w:hAnsi="Times New Roman" w:cs="Times New Roman"/>
            <w:i/>
            <w:sz w:val="24"/>
          </w:rPr>
          <w:delText>Archaea</w:delText>
        </w:r>
        <w:r w:rsidRPr="003F3D1E" w:rsidDel="004F6822">
          <w:rPr>
            <w:rFonts w:ascii="Times New Roman" w:eastAsia="Times New Roman" w:hAnsi="Times New Roman" w:cs="Times New Roman"/>
            <w:sz w:val="24"/>
          </w:rPr>
          <w:delText xml:space="preserve"> or sulfate-reducing bacteria are the main organisms known to break down DMS (*Scholten </w:delText>
        </w:r>
        <w:r w:rsidRPr="003F3D1E" w:rsidDel="004F6822">
          <w:rPr>
            <w:rFonts w:ascii="Times New Roman" w:eastAsia="Times New Roman" w:hAnsi="Times New Roman" w:cs="Times New Roman"/>
            <w:i/>
            <w:sz w:val="24"/>
          </w:rPr>
          <w:delText>et al.</w:delText>
        </w:r>
        <w:r w:rsidRPr="003F3D1E" w:rsidDel="004F6822">
          <w:rPr>
            <w:rFonts w:ascii="Times New Roman" w:eastAsia="Times New Roman" w:hAnsi="Times New Roman" w:cs="Times New Roman"/>
            <w:sz w:val="24"/>
          </w:rPr>
          <w:delText xml:space="preserve">, 2003 or Schäfer </w:delText>
        </w:r>
        <w:r w:rsidRPr="003F3D1E" w:rsidDel="004F6822">
          <w:rPr>
            <w:rFonts w:ascii="Times New Roman" w:eastAsia="Times New Roman" w:hAnsi="Times New Roman" w:cs="Times New Roman"/>
            <w:i/>
            <w:sz w:val="24"/>
          </w:rPr>
          <w:delText>et al.</w:delText>
        </w:r>
        <w:r w:rsidRPr="003F3D1E" w:rsidDel="004F6822">
          <w:rPr>
            <w:rFonts w:ascii="Times New Roman" w:eastAsia="Times New Roman" w:hAnsi="Times New Roman" w:cs="Times New Roman"/>
            <w:sz w:val="24"/>
          </w:rPr>
          <w:delText>, 2008). However, the very low dissimilatory sulfur conversion potential in the deep zone coupled with the relatively stagnant waters would likely minimize DMS oxidation and loss by ventilation. DMS would therefore be expected to accumulate in the deep zone.</w:delText>
        </w:r>
      </w:del>
    </w:p>
    <w:p w:rsidR="003F3D1E" w:rsidRPr="003F3D1E" w:rsidRDefault="00C45D27" w:rsidP="003F3D1E">
      <w:pPr>
        <w:pStyle w:val="Normal1"/>
        <w:spacing w:after="0" w:line="100" w:lineRule="atLeast"/>
        <w:ind w:firstLine="426"/>
        <w:rPr>
          <w:ins w:id="1393" w:author="Sheree Yau" w:date="2012-12-05T19:24:00Z"/>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was the most abundant of the Organic Lake DMSP lyases (</w:t>
      </w:r>
      <w:del w:id="1394" w:author="Sheree Yau" w:date="2012-12-17T15:12:00Z">
        <w:r w:rsidDel="00342213">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Table 3) and comprised two main types: MAR-dddD and OL-dddD (Figure S8).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r w:rsidR="00A10CB2">
        <w:rPr>
          <w:rFonts w:ascii="Times New Roman" w:eastAsia="Times New Roman" w:hAnsi="Times New Roman" w:cs="Times New Roman"/>
          <w:sz w:val="24"/>
        </w:rPr>
        <w:t>type</w:t>
      </w:r>
      <w:del w:id="1395" w:author="Sheree Yau" w:date="2012-12-17T15:13:00Z">
        <w:r w:rsidR="00A10CB2" w:rsidDel="00342213">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w:t>
      </w:r>
      <w:del w:id="1396" w:author="Sheree Yau" w:date="2012-12-17T20:26:00Z">
        <w:r w:rsidDel="00A03B06">
          <w:rPr>
            <w:rFonts w:ascii="Times New Roman" w:eastAsia="Times New Roman" w:hAnsi="Times New Roman" w:cs="Times New Roman"/>
            <w:sz w:val="24"/>
          </w:rPr>
          <w:delText xml:space="preserve">more </w:delText>
        </w:r>
      </w:del>
      <w:r>
        <w:rPr>
          <w:rFonts w:ascii="Times New Roman" w:eastAsia="Times New Roman" w:hAnsi="Times New Roman" w:cs="Times New Roman"/>
          <w:sz w:val="24"/>
        </w:rPr>
        <w:t xml:space="preserve">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(Figure S8). OL-dddD did not have a close relative from cultured bacteria making its </w:t>
      </w:r>
      <w:ins w:id="1397" w:author="Sheree Yau" w:date="2012-12-17T20:27:00Z">
        <w:r w:rsidR="00A03B06">
          <w:rPr>
            <w:rFonts w:ascii="Times New Roman" w:eastAsia="Times New Roman" w:hAnsi="Times New Roman" w:cs="Times New Roman"/>
            <w:sz w:val="24"/>
          </w:rPr>
          <w:t xml:space="preserve">precise </w:t>
        </w:r>
      </w:ins>
      <w:r>
        <w:rPr>
          <w:rFonts w:ascii="Times New Roman" w:eastAsia="Times New Roman" w:hAnsi="Times New Roman" w:cs="Times New Roman"/>
          <w:sz w:val="24"/>
        </w:rPr>
        <w:t xml:space="preserve">taxonomic origins uncertain. The abundance of OL-dddD on the 3.0 µm fraction suggests it originates from </w:t>
      </w:r>
      <w:proofErr w:type="gramStart"/>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del w:id="1398" w:author="Sheree Yau" w:date="2012-12-05T19:22:00Z">
        <w:r w:rsidDel="003F3D1E">
          <w:rPr>
            <w:rFonts w:ascii="Times New Roman" w:eastAsia="Times New Roman" w:hAnsi="Times New Roman" w:cs="Times New Roman"/>
            <w:sz w:val="24"/>
          </w:rPr>
          <w:delText xml:space="preserve"> </w:delText>
        </w:r>
        <w:r w:rsidDel="003F3D1E">
          <w:rPr>
            <w:rFonts w:ascii="Times New Roman" w:eastAsia="Times New Roman" w:hAnsi="Times New Roman" w:cs="Times New Roman"/>
            <w:i/>
            <w:sz w:val="24"/>
          </w:rPr>
          <w:lastRenderedPageBreak/>
          <w:delText xml:space="preserve">Bacteroidetes </w:delText>
        </w:r>
        <w:r w:rsidDel="003F3D1E">
          <w:rPr>
            <w:rFonts w:ascii="Times New Roman" w:eastAsia="Times New Roman" w:hAnsi="Times New Roman" w:cs="Times New Roman"/>
            <w:sz w:val="24"/>
          </w:rPr>
          <w:delText xml:space="preserve">or </w:delText>
        </w:r>
        <w:r w:rsidDel="003F3D1E">
          <w:rPr>
            <w:rFonts w:ascii="Times New Roman" w:eastAsia="Times New Roman" w:hAnsi="Times New Roman" w:cs="Times New Roman"/>
            <w:i/>
            <w:sz w:val="24"/>
          </w:rPr>
          <w:delText xml:space="preserve">Dunaliella </w:delText>
        </w:r>
        <w:r w:rsidDel="003F3D1E">
          <w:rPr>
            <w:rFonts w:ascii="Times New Roman" w:eastAsia="Times New Roman" w:hAnsi="Times New Roman" w:cs="Times New Roman"/>
            <w:sz w:val="24"/>
          </w:rPr>
          <w:delText>(*</w:delText>
        </w:r>
        <w:r w:rsidDel="003F3D1E">
          <w:rPr>
            <w:rFonts w:ascii="Times New Roman" w:eastAsia="Times New Roman" w:hAnsi="Times New Roman" w:cs="Times New Roman"/>
            <w:sz w:val="24"/>
            <w:highlight w:val="yellow"/>
          </w:rPr>
          <w:delText>link ddd gene to scaffolds</w:delText>
        </w:r>
        <w:r w:rsidR="00FA454F" w:rsidDel="003F3D1E">
          <w:rPr>
            <w:rFonts w:ascii="Times New Roman" w:eastAsia="Times New Roman" w:hAnsi="Times New Roman" w:cs="Times New Roman"/>
            <w:sz w:val="24"/>
            <w:highlight w:val="yellow"/>
          </w:rPr>
          <w:delText xml:space="preserve"> </w:delText>
        </w:r>
        <w:r w:rsidDel="003F3D1E">
          <w:rPr>
            <w:rFonts w:ascii="Times New Roman" w:eastAsia="Times New Roman" w:hAnsi="Times New Roman" w:cs="Times New Roman"/>
            <w:sz w:val="24"/>
            <w:highlight w:val="yellow"/>
          </w:rPr>
          <w:delText>to determine taxonomic orgin</w:delText>
        </w:r>
        <w:r w:rsidDel="003F3D1E">
          <w:rPr>
            <w:rFonts w:ascii="Times New Roman" w:eastAsia="Times New Roman" w:hAnsi="Times New Roman" w:cs="Times New Roman"/>
            <w:sz w:val="24"/>
          </w:rPr>
          <w:delText>)</w:delText>
        </w:r>
      </w:del>
      <w:r>
        <w:rPr>
          <w:rFonts w:ascii="Times New Roman" w:eastAsia="Times New Roman" w:hAnsi="Times New Roman" w:cs="Times New Roman"/>
          <w:sz w:val="24"/>
        </w:rPr>
        <w:t>.</w:t>
      </w:r>
      <w:proofErr w:type="gramEnd"/>
      <w:ins w:id="1399" w:author="Sheree Yau" w:date="2012-12-05T19:24:00Z">
        <w:r w:rsidR="003F3D1E">
          <w:rPr>
            <w:rFonts w:ascii="Times New Roman" w:eastAsia="Times New Roman" w:hAnsi="Times New Roman" w:cs="Times New Roman"/>
            <w:sz w:val="24"/>
          </w:rPr>
          <w:t xml:space="preserve"> </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ins>
      <w:ins w:id="1400" w:author="Sheree Yau" w:date="2012-12-17T18:40:00Z">
        <w:r w:rsidR="00C51F45">
          <w:rPr>
            <w:rFonts w:ascii="Times New Roman" w:eastAsia="Times New Roman" w:hAnsi="Times New Roman"/>
            <w:i/>
            <w:kern w:val="1"/>
            <w:sz w:val="24"/>
          </w:rPr>
          <w:t>l</w:t>
        </w:r>
      </w:ins>
      <w:ins w:id="1401" w:author="Sheree Yau" w:date="2012-12-05T19:24:00Z">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gin</w:t>
        </w:r>
      </w:ins>
      <w:ins w:id="1402" w:author="Sheree Yau" w:date="2012-12-17T20:27:00Z">
        <w:r w:rsidR="00A03B06">
          <w:rPr>
            <w:rFonts w:ascii="Times New Roman" w:eastAsia="Times New Roman" w:hAnsi="Times New Roman"/>
            <w:kern w:val="1"/>
            <w:sz w:val="24"/>
          </w:rPr>
          <w:t xml:space="preserve"> supporting </w:t>
        </w:r>
      </w:ins>
      <w:ins w:id="1403" w:author="Sheree Yau" w:date="2012-12-17T20:28:00Z">
        <w:r w:rsidR="00A03B06">
          <w:rPr>
            <w:rFonts w:ascii="Times New Roman" w:eastAsia="Times New Roman" w:hAnsi="Times New Roman"/>
            <w:kern w:val="1"/>
            <w:sz w:val="24"/>
          </w:rPr>
          <w:t xml:space="preserve">its </w:t>
        </w:r>
      </w:ins>
      <w:proofErr w:type="gramStart"/>
      <w:ins w:id="1404" w:author="Sheree Yau" w:date="2012-12-17T20:27:00Z">
        <w:r w:rsidR="00A03B06">
          <w:rPr>
            <w:rFonts w:ascii="Times New Roman" w:eastAsia="Times New Roman" w:hAnsi="Times New Roman"/>
            <w:kern w:val="1"/>
            <w:sz w:val="24"/>
          </w:rPr>
          <w:t xml:space="preserve">provenance </w:t>
        </w:r>
      </w:ins>
      <w:ins w:id="1405" w:author="Sheree Yau" w:date="2012-12-05T19:24:00Z">
        <w:r w:rsidR="003F3D1E" w:rsidRPr="003F3D1E">
          <w:rPr>
            <w:rFonts w:ascii="Times New Roman" w:eastAsia="Times New Roman" w:hAnsi="Times New Roman"/>
            <w:kern w:val="1"/>
            <w:sz w:val="24"/>
          </w:rPr>
          <w:t xml:space="preserve"> </w:t>
        </w:r>
      </w:ins>
      <w:ins w:id="1406" w:author="Sheree Yau" w:date="2012-12-17T20:28:00Z">
        <w:r w:rsidR="00A03B06">
          <w:rPr>
            <w:rFonts w:ascii="Times New Roman" w:eastAsia="Times New Roman" w:hAnsi="Times New Roman"/>
            <w:kern w:val="1"/>
            <w:sz w:val="24"/>
          </w:rPr>
          <w:t>from</w:t>
        </w:r>
        <w:proofErr w:type="gramEnd"/>
        <w:r w:rsidR="00A03B06">
          <w:rPr>
            <w:rFonts w:ascii="Times New Roman" w:eastAsia="Times New Roman" w:hAnsi="Times New Roman"/>
            <w:kern w:val="1"/>
            <w:sz w:val="24"/>
          </w:rPr>
          <w:t xml:space="preserve"> one of these classes and </w:t>
        </w:r>
      </w:ins>
      <w:ins w:id="1407" w:author="Sheree Yau" w:date="2012-12-05T19:24:00Z">
        <w:r w:rsidR="003F3D1E" w:rsidRPr="003F3D1E">
          <w:rPr>
            <w:rFonts w:ascii="Times New Roman" w:eastAsia="Times New Roman" w:hAnsi="Times New Roman"/>
            <w:kern w:val="1"/>
            <w:sz w:val="24"/>
          </w:rPr>
          <w:t xml:space="preserve">consistent with the “pick ‘n mix” arrangement of genes found beside sequenced </w:t>
        </w:r>
        <w:r w:rsidR="003F3D1E" w:rsidRPr="003F3D1E">
          <w:rPr>
            <w:rFonts w:ascii="Times New Roman" w:eastAsia="Times New Roman" w:hAnsi="Times New Roman"/>
            <w:i/>
            <w:kern w:val="1"/>
            <w:sz w:val="24"/>
          </w:rPr>
          <w:t xml:space="preserve">dddD </w:t>
        </w:r>
        <w:r w:rsidR="003F3D1E" w:rsidRPr="003F3D1E">
          <w:rPr>
            <w:rFonts w:ascii="Times New Roman" w:eastAsia="Times New Roman" w:hAnsi="Times New Roman"/>
            <w:kern w:val="1"/>
            <w:sz w:val="24"/>
          </w:rPr>
          <w:t xml:space="preserve">regions (Johnston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xml:space="preserve">, 2008). Upstream of OL-dddD was </w:t>
        </w:r>
        <w:r w:rsidR="003F3D1E" w:rsidRPr="003F3D1E">
          <w:rPr>
            <w:rFonts w:ascii="Times New Roman" w:eastAsia="Times New Roman" w:hAnsi="Times New Roman"/>
            <w:i/>
            <w:kern w:val="1"/>
            <w:sz w:val="24"/>
          </w:rPr>
          <w:t>dddT</w:t>
        </w:r>
      </w:ins>
      <w:ins w:id="1408" w:author="Sheree Yau" w:date="2012-12-17T15:13:00Z">
        <w:r w:rsidR="00342213">
          <w:rPr>
            <w:rFonts w:ascii="Times New Roman" w:eastAsia="Times New Roman" w:hAnsi="Times New Roman"/>
            <w:i/>
            <w:kern w:val="1"/>
            <w:sz w:val="24"/>
          </w:rPr>
          <w:t xml:space="preserve"> </w:t>
        </w:r>
      </w:ins>
      <w:ins w:id="1409" w:author="Sheree Yau" w:date="2012-12-05T19:24:00Z">
        <w:r w:rsidR="003F3D1E" w:rsidRPr="003F3D1E">
          <w:rPr>
            <w:rFonts w:ascii="Times New Roman" w:eastAsia="Times New Roman" w:hAnsi="Times New Roman"/>
            <w:kern w:val="1"/>
            <w:sz w:val="24"/>
          </w:rPr>
          <w:t>(</w:t>
        </w:r>
        <w:r w:rsidR="003F3D1E" w:rsidRPr="003F3D1E">
          <w:rPr>
            <w:rFonts w:ascii="Times New Roman" w:eastAsia="Times New Roman" w:hAnsi="Times New Roman"/>
            <w:kern w:val="1"/>
            <w:sz w:val="24"/>
            <w:shd w:val="clear" w:color="auto" w:fill="FFFF00"/>
          </w:rPr>
          <w:t>Figure S***</w:t>
        </w:r>
        <w:r w:rsidR="003F3D1E" w:rsidRPr="003F3D1E">
          <w:rPr>
            <w:rFonts w:ascii="Times New Roman" w:eastAsia="Times New Roman" w:hAnsi="Times New Roman"/>
            <w:kern w:val="1"/>
            <w:sz w:val="24"/>
          </w:rPr>
          <w:t xml:space="preserve">), a betaine, choline, carnitine transporter (BCCT) family protein that likely functions in substrate import, </w:t>
        </w:r>
      </w:ins>
      <w:ins w:id="1410" w:author="Sheree Yau" w:date="2012-12-17T15:13:00Z">
        <w:r w:rsidR="00C51F45">
          <w:rPr>
            <w:rFonts w:ascii="Times New Roman" w:eastAsia="Times New Roman" w:hAnsi="Times New Roman"/>
            <w:kern w:val="1"/>
            <w:sz w:val="24"/>
          </w:rPr>
          <w:t>demon</w:t>
        </w:r>
        <w:r w:rsidR="00342213">
          <w:rPr>
            <w:rFonts w:ascii="Times New Roman" w:eastAsia="Times New Roman" w:hAnsi="Times New Roman"/>
            <w:kern w:val="1"/>
            <w:sz w:val="24"/>
          </w:rPr>
          <w:t>strat</w:t>
        </w:r>
      </w:ins>
      <w:ins w:id="1411" w:author="Sheree Yau" w:date="2012-12-05T19:25:00Z">
        <w:r w:rsidR="003F3D1E">
          <w:rPr>
            <w:rFonts w:ascii="Times New Roman" w:eastAsia="Times New Roman" w:hAnsi="Times New Roman"/>
            <w:kern w:val="1"/>
            <w:sz w:val="24"/>
          </w:rPr>
          <w:t>ing</w:t>
        </w:r>
      </w:ins>
      <w:ins w:id="1412" w:author="Sheree Yau" w:date="2012-12-05T19:24:00Z">
        <w:r w:rsidR="003F3D1E" w:rsidRPr="003F3D1E">
          <w:rPr>
            <w:rFonts w:ascii="Times New Roman" w:eastAsia="Times New Roman" w:hAnsi="Times New Roman"/>
            <w:kern w:val="1"/>
            <w:sz w:val="24"/>
          </w:rPr>
          <w:t xml:space="preserve"> OL-dddD forms an operon structure like that of </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sp. HTNK1</w:t>
        </w:r>
      </w:ins>
      <w:ins w:id="1413" w:author="Sheree Yau" w:date="2012-12-17T17:13:00Z">
        <w:r w:rsidR="00DA66B1">
          <w:rPr>
            <w:rFonts w:ascii="Times New Roman" w:eastAsia="Times New Roman" w:hAnsi="Times New Roman"/>
            <w:kern w:val="1"/>
            <w:sz w:val="24"/>
          </w:rPr>
          <w:t xml:space="preserve"> </w:t>
        </w:r>
      </w:ins>
      <w:ins w:id="1414" w:author="Sheree Yau" w:date="2012-12-05T19:24:00Z">
        <w:r w:rsidR="003F3D1E" w:rsidRPr="003F3D1E">
          <w:rPr>
            <w:rFonts w:ascii="Times New Roman" w:eastAsia="Times New Roman" w:hAnsi="Times New Roman"/>
            <w:kern w:val="1"/>
            <w:sz w:val="24"/>
          </w:rPr>
          <w:t xml:space="preserve">(Todd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ins>
    </w:p>
    <w:p w:rsidR="00E93911" w:rsidRDefault="00C45D27">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w:t>
      </w:r>
      <w:del w:id="1415" w:author="Sheree Yau" w:date="2012-12-05T19:26:00Z">
        <w:r w:rsidDel="003F3D1E">
          <w:rPr>
            <w:rFonts w:ascii="Times New Roman" w:eastAsia="Times New Roman" w:hAnsi="Times New Roman" w:cs="Times New Roman"/>
            <w:sz w:val="24"/>
          </w:rPr>
          <w:delText xml:space="preserve">functional </w:delText>
        </w:r>
      </w:del>
      <w:r>
        <w:rPr>
          <w:rFonts w:ascii="Times New Roman" w:eastAsia="Times New Roman" w:hAnsi="Times New Roman" w:cs="Times New Roman"/>
          <w:sz w:val="24"/>
        </w:rPr>
        <w:t>data indicate that the Organic Lake members of the SUL-dddL group perform the same functional role. The MAR-dddL clade appears to be a</w:t>
      </w:r>
      <w:ins w:id="1416" w:author="Sheree Yau" w:date="2012-12-20T02:40:00Z">
        <w:r w:rsidR="00E30C81">
          <w:rPr>
            <w:rFonts w:ascii="Times New Roman" w:eastAsia="Times New Roman" w:hAnsi="Times New Roman" w:cs="Times New Roman"/>
            <w:sz w:val="24"/>
          </w:rPr>
          <w:t>n</w:t>
        </w:r>
      </w:ins>
      <w:ins w:id="1417" w:author="Sheree Yau" w:date="2012-12-17T18:41:00Z">
        <w:r w:rsidR="002A7885">
          <w:rPr>
            <w:rFonts w:ascii="Times New Roman" w:eastAsia="Times New Roman" w:hAnsi="Times New Roman" w:cs="Times New Roman"/>
            <w:sz w:val="24"/>
          </w:rPr>
          <w:t xml:space="preserve"> uncharacterized</w:t>
        </w:r>
      </w:ins>
      <w:r>
        <w:rPr>
          <w:rFonts w:ascii="Times New Roman" w:eastAsia="Times New Roman" w:hAnsi="Times New Roman" w:cs="Times New Roman"/>
          <w:sz w:val="24"/>
        </w:rPr>
        <w:t xml:space="preserve"> </w:t>
      </w:r>
      <w:del w:id="1418" w:author="Sheree Yau" w:date="2012-12-17T18:41:00Z">
        <w:r w:rsidDel="002A7885">
          <w:rPr>
            <w:rFonts w:ascii="Times New Roman" w:eastAsia="Times New Roman" w:hAnsi="Times New Roman" w:cs="Times New Roman"/>
            <w:sz w:val="24"/>
          </w:rPr>
          <w:delText xml:space="preserve">new </w:delText>
        </w:r>
      </w:del>
      <w:r>
        <w:rPr>
          <w:rFonts w:ascii="Times New Roman" w:eastAsia="Times New Roman" w:hAnsi="Times New Roman" w:cs="Times New Roman"/>
          <w:sz w:val="24"/>
        </w:rPr>
        <w:t xml:space="preserve">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w:t>
      </w:r>
      <w:del w:id="1419" w:author="Sheree Yau" w:date="2012-12-05T19:25:00Z">
        <w:r w:rsidDel="003F3D1E">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1987b)</w:t>
      </w:r>
      <w:del w:id="1420" w:author="Sheree Yau" w:date="2012-12-05T19:27:00Z">
        <w:r w:rsidDel="003A37EA">
          <w:rPr>
            <w:rFonts w:ascii="Times New Roman" w:eastAsia="Times New Roman" w:hAnsi="Times New Roman" w:cs="Times New Roman"/>
            <w:sz w:val="24"/>
          </w:rPr>
          <w:delText xml:space="preserve"> and marine </w:delText>
        </w:r>
        <w:r w:rsidDel="003A37EA">
          <w:rPr>
            <w:rFonts w:ascii="Times New Roman" w:eastAsia="Times New Roman" w:hAnsi="Times New Roman" w:cs="Times New Roman"/>
            <w:i/>
            <w:sz w:val="24"/>
          </w:rPr>
          <w:delText>Dunaliella tertiolecta</w:delText>
        </w:r>
        <w:r w:rsidDel="003A37EA">
          <w:rPr>
            <w:rFonts w:ascii="Times New Roman" w:eastAsia="Times New Roman" w:hAnsi="Times New Roman" w:cs="Times New Roman"/>
            <w:sz w:val="24"/>
          </w:rPr>
          <w:delText xml:space="preserve"> is known to cleave DMSP extracellularly (*Seymour </w:delText>
        </w:r>
        <w:r w:rsidDel="003A37EA">
          <w:rPr>
            <w:rFonts w:ascii="Times New Roman" w:eastAsia="Times New Roman" w:hAnsi="Times New Roman" w:cs="Times New Roman"/>
            <w:i/>
            <w:sz w:val="24"/>
          </w:rPr>
          <w:delText>et al.</w:delText>
        </w:r>
        <w:r w:rsidDel="003A37EA">
          <w:rPr>
            <w:rFonts w:ascii="Times New Roman" w:eastAsia="Times New Roman" w:hAnsi="Times New Roman" w:cs="Times New Roman"/>
            <w:sz w:val="24"/>
          </w:rPr>
          <w:delText>, 2010)</w:delText>
        </w:r>
      </w:del>
      <w:r>
        <w:rPr>
          <w:rFonts w:ascii="Times New Roman" w:eastAsia="Times New Roman" w:hAnsi="Times New Roman" w:cs="Times New Roman"/>
          <w:sz w:val="24"/>
        </w:rPr>
        <w:t xml:space="preserve">.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2010). Our data indicate</w:t>
      </w:r>
      <w:del w:id="1421" w:author="Timothy Williams" w:date="2012-12-20T12:02:00Z">
        <w:r w:rsidDel="00DF6D1D">
          <w:rPr>
            <w:rFonts w:ascii="Times New Roman" w:eastAsia="Times New Roman" w:hAnsi="Times New Roman" w:cs="Times New Roman"/>
            <w:sz w:val="24"/>
          </w:rPr>
          <w:delText>s</w:delText>
        </w:r>
      </w:del>
      <w:r>
        <w:rPr>
          <w:rFonts w:ascii="Times New Roman" w:eastAsia="Times New Roman" w:hAnsi="Times New Roman" w:cs="Times New Roman"/>
          <w:sz w:val="24"/>
        </w:rPr>
        <w:t xml:space="preserve"> </w:t>
      </w:r>
      <w:ins w:id="1422" w:author="Timothy Williams" w:date="2012-12-20T12:02:00Z">
        <w:r w:rsidR="00DF6D1D">
          <w:rPr>
            <w:rFonts w:ascii="Times New Roman" w:eastAsia="Times New Roman" w:hAnsi="Times New Roman" w:cs="Times New Roman"/>
            <w:sz w:val="24"/>
          </w:rPr>
          <w:t xml:space="preserve">that </w:t>
        </w:r>
      </w:ins>
      <w:ins w:id="1423" w:author="Sheree Yau" w:date="2012-12-20T02:42:00Z">
        <w:r w:rsidR="00E30C81">
          <w:rPr>
            <w:rFonts w:ascii="Times New Roman" w:eastAsia="Times New Roman" w:hAnsi="Times New Roman" w:cs="Times New Roman"/>
            <w:sz w:val="24"/>
          </w:rPr>
          <w:t xml:space="preserve">some DMSO reduction linked to </w:t>
        </w:r>
        <w:r w:rsidR="00E30C81">
          <w:rPr>
            <w:rFonts w:ascii="Times New Roman" w:eastAsia="Times New Roman" w:hAnsi="Times New Roman" w:cs="Times New Roman"/>
            <w:i/>
            <w:sz w:val="24"/>
          </w:rPr>
          <w:t xml:space="preserve">Firmicutes </w:t>
        </w:r>
        <w:r w:rsidR="00E30C81">
          <w:rPr>
            <w:rFonts w:ascii="Times New Roman" w:eastAsia="Times New Roman" w:hAnsi="Times New Roman" w:cs="Times New Roman"/>
            <w:sz w:val="24"/>
          </w:rPr>
          <w:t xml:space="preserve">could occur, </w:t>
        </w:r>
      </w:ins>
      <w:del w:id="1424" w:author="Sheree Yau" w:date="2012-12-20T02:42:00Z">
        <w:r w:rsidDel="00E30C81">
          <w:rPr>
            <w:rFonts w:ascii="Times New Roman" w:eastAsia="Times New Roman" w:hAnsi="Times New Roman" w:cs="Times New Roman"/>
            <w:sz w:val="24"/>
          </w:rPr>
          <w:delText xml:space="preserve">that reduction of DMSO </w:delText>
        </w:r>
      </w:del>
      <w:del w:id="1425" w:author="Sheree Yau" w:date="2012-12-20T02:43:00Z">
        <w:r w:rsidDel="00E30C81">
          <w:rPr>
            <w:rFonts w:ascii="Times New Roman" w:eastAsia="Times New Roman" w:hAnsi="Times New Roman" w:cs="Times New Roman"/>
            <w:sz w:val="24"/>
          </w:rPr>
          <w:delText xml:space="preserve">was not </w:delText>
        </w:r>
      </w:del>
      <w:ins w:id="1426" w:author="Sheree Yau" w:date="2012-12-20T02:43:00Z">
        <w:r w:rsidR="00E30C81">
          <w:rPr>
            <w:rFonts w:ascii="Times New Roman" w:eastAsia="Times New Roman" w:hAnsi="Times New Roman" w:cs="Times New Roman"/>
            <w:sz w:val="24"/>
          </w:rPr>
          <w:t xml:space="preserve">but is not likely </w:t>
        </w:r>
      </w:ins>
      <w:r>
        <w:rPr>
          <w:rFonts w:ascii="Times New Roman" w:eastAsia="Times New Roman" w:hAnsi="Times New Roman" w:cs="Times New Roman"/>
          <w:sz w:val="24"/>
        </w:rPr>
        <w:t>a major pathway (Figure 4C</w:t>
      </w:r>
      <w:del w:id="1427" w:author="Sheree Yau" w:date="2012-12-17T15:15:00Z">
        <w:r w:rsidDel="00342213">
          <w:rPr>
            <w:rFonts w:ascii="Times New Roman" w:eastAsia="Times New Roman" w:hAnsi="Times New Roman" w:cs="Times New Roman"/>
            <w:sz w:val="24"/>
          </w:rPr>
          <w:delText>; *</w:delText>
        </w:r>
        <w:r w:rsidDel="00342213">
          <w:rPr>
            <w:rFonts w:ascii="Times New Roman" w:eastAsia="Times New Roman" w:hAnsi="Times New Roman" w:cs="Times New Roman"/>
            <w:sz w:val="24"/>
            <w:highlight w:val="yellow"/>
          </w:rPr>
          <w:delText>figure S</w:delText>
        </w:r>
      </w:del>
      <w:r>
        <w:rPr>
          <w:rFonts w:ascii="Times New Roman" w:eastAsia="Times New Roman" w:hAnsi="Times New Roman" w:cs="Times New Roman"/>
          <w:sz w:val="24"/>
        </w:rPr>
        <w:t xml:space="preserve">),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2701AD" w:rsidRDefault="00C45D27" w:rsidP="002701AD">
      <w:pPr>
        <w:pStyle w:val="Normal1"/>
        <w:spacing w:after="0" w:line="240" w:lineRule="auto"/>
        <w:ind w:firstLine="426"/>
        <w:rPr>
          <w:ins w:id="1428" w:author="Sheree Yau" w:date="2012-12-17T15:24:00Z"/>
        </w:rPr>
      </w:pPr>
      <w:r>
        <w:rPr>
          <w:rFonts w:ascii="Times New Roman" w:eastAsia="Times New Roman" w:hAnsi="Times New Roman" w:cs="Times New Roman"/>
          <w:sz w:val="24"/>
        </w:rPr>
        <w:t xml:space="preserve">The potential for DMSP cleavage </w:t>
      </w:r>
      <w:del w:id="1429" w:author="Sheree Yau" w:date="2012-12-17T15:22:00Z">
        <w:r w:rsidDel="002701AD">
          <w:rPr>
            <w:rFonts w:ascii="Times New Roman" w:eastAsia="Times New Roman" w:hAnsi="Times New Roman" w:cs="Times New Roman"/>
            <w:sz w:val="24"/>
          </w:rPr>
          <w:delText>to occur is</w:delText>
        </w:r>
      </w:del>
      <w:ins w:id="1430" w:author="Sheree Yau" w:date="2012-12-17T15:22:00Z">
        <w:r w:rsidR="002701AD">
          <w:rPr>
            <w:rFonts w:ascii="Times New Roman" w:eastAsia="Times New Roman" w:hAnsi="Times New Roman" w:cs="Times New Roman"/>
            <w:sz w:val="24"/>
          </w:rPr>
          <w:t>was</w:t>
        </w:r>
      </w:ins>
      <w:r>
        <w:rPr>
          <w:rFonts w:ascii="Times New Roman" w:eastAsia="Times New Roman" w:hAnsi="Times New Roman" w:cs="Times New Roman"/>
          <w:sz w:val="24"/>
        </w:rPr>
        <w:t xml:space="preserve"> more than twice that of DMSP demethylation (Figure 4C</w:t>
      </w:r>
      <w:del w:id="1431" w:author="Sheree Yau" w:date="2012-12-20T02:43:00Z">
        <w:r w:rsidDel="00E30C81">
          <w:rPr>
            <w:rFonts w:ascii="Times New Roman" w:eastAsia="Times New Roman" w:hAnsi="Times New Roman" w:cs="Times New Roman"/>
            <w:sz w:val="24"/>
          </w:rPr>
          <w:delText>, Table 3</w:delText>
        </w:r>
      </w:del>
      <w:del w:id="1432" w:author="Sheree Yau" w:date="2012-12-05T19:29:00Z">
        <w:r w:rsidDel="003A37E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This </w:t>
      </w:r>
      <w:ins w:id="1433" w:author="Sheree Yau" w:date="2012-12-17T15:17:00Z">
        <w:r w:rsidR="00342213">
          <w:rPr>
            <w:rFonts w:ascii="Times New Roman" w:eastAsia="Times New Roman" w:hAnsi="Times New Roman" w:cs="Times New Roman"/>
            <w:sz w:val="24"/>
          </w:rPr>
          <w:t xml:space="preserve">is unusual compared to </w:t>
        </w:r>
      </w:ins>
      <w:del w:id="1434" w:author="Sheree Yau" w:date="2012-12-17T15:17:00Z">
        <w:r w:rsidDel="00342213">
          <w:rPr>
            <w:rFonts w:ascii="Times New Roman" w:eastAsia="Times New Roman" w:hAnsi="Times New Roman" w:cs="Times New Roman"/>
            <w:sz w:val="24"/>
          </w:rPr>
          <w:delText xml:space="preserve">from </w:delText>
        </w:r>
      </w:del>
      <w:r>
        <w:rPr>
          <w:rFonts w:ascii="Times New Roman" w:eastAsia="Times New Roman" w:hAnsi="Times New Roman" w:cs="Times New Roman"/>
          <w:sz w:val="24"/>
        </w:rPr>
        <w:t>the marine environment</w:t>
      </w:r>
      <w:ins w:id="1435" w:author="Sheree Yau" w:date="2012-12-17T15:18:00Z">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 xml:space="preserve">as well as Ace Lake where DMSP demethylation potential is much higher than </w:t>
        </w:r>
      </w:ins>
      <w:ins w:id="1436" w:author="Sheree Yau" w:date="2012-12-17T15:19:00Z">
        <w:r w:rsidR="00342213">
          <w:rPr>
            <w:rFonts w:ascii="Times New Roman" w:eastAsia="Times New Roman" w:hAnsi="Times New Roman" w:cs="Times New Roman"/>
            <w:sz w:val="24"/>
          </w:rPr>
          <w:t>cleavage</w:t>
        </w:r>
      </w:ins>
      <w:ins w:id="1437" w:author="Sheree Yau" w:date="2012-12-17T15:18:00Z">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(Table 3)</w:t>
        </w:r>
      </w:ins>
      <w:ins w:id="1438" w:author="Sheree Yau" w:date="2012-12-17T15:19:00Z">
        <w:r w:rsidR="00342213">
          <w:rPr>
            <w:rFonts w:ascii="Times New Roman" w:eastAsia="Times New Roman" w:hAnsi="Times New Roman" w:cs="Times New Roman"/>
            <w:sz w:val="24"/>
          </w:rPr>
          <w:t>. P</w:t>
        </w:r>
      </w:ins>
      <w:ins w:id="1439" w:author="Sheree Yau" w:date="2012-12-17T15:17:00Z">
        <w:r w:rsidR="00342213">
          <w:rPr>
            <w:rFonts w:ascii="Times New Roman" w:eastAsia="Times New Roman" w:hAnsi="Times New Roman" w:cs="Times New Roman"/>
            <w:sz w:val="24"/>
          </w:rPr>
          <w:t>revious estimates</w:t>
        </w:r>
      </w:ins>
      <w:ins w:id="1440" w:author="Sheree Yau" w:date="2012-12-17T15:19:00Z">
        <w:r w:rsidR="00342213">
          <w:rPr>
            <w:rFonts w:ascii="Times New Roman" w:eastAsia="Times New Roman" w:hAnsi="Times New Roman" w:cs="Times New Roman"/>
            <w:sz w:val="24"/>
          </w:rPr>
          <w:t xml:space="preserve"> have </w:t>
        </w:r>
        <w:r w:rsidR="002701AD">
          <w:rPr>
            <w:rFonts w:ascii="Times New Roman" w:eastAsia="Times New Roman" w:hAnsi="Times New Roman" w:cs="Times New Roman"/>
            <w:sz w:val="24"/>
          </w:rPr>
          <w:t xml:space="preserve">similarly shown marine environments </w:t>
        </w:r>
      </w:ins>
      <w:ins w:id="1441" w:author="Sheree Yau" w:date="2012-12-17T15:20:00Z">
        <w:r w:rsidR="002701AD">
          <w:rPr>
            <w:rFonts w:ascii="Times New Roman" w:eastAsia="Times New Roman" w:hAnsi="Times New Roman" w:cs="Times New Roman"/>
            <w:sz w:val="24"/>
          </w:rPr>
          <w:t xml:space="preserve">to have </w:t>
        </w:r>
      </w:ins>
      <w:del w:id="1442" w:author="Sheree Yau" w:date="2012-12-17T15:19:00Z">
        <w:r w:rsidDel="002701AD">
          <w:rPr>
            <w:rFonts w:ascii="Times New Roman" w:eastAsia="Times New Roman" w:hAnsi="Times New Roman" w:cs="Times New Roman"/>
            <w:sz w:val="24"/>
          </w:rPr>
          <w:delText xml:space="preserve"> </w:delText>
        </w:r>
      </w:del>
      <w:del w:id="1443" w:author="Sheree Yau" w:date="2012-12-17T15:20:00Z">
        <w:r w:rsidDel="002701AD">
          <w:rPr>
            <w:rFonts w:ascii="Times New Roman" w:eastAsia="Times New Roman" w:hAnsi="Times New Roman" w:cs="Times New Roman"/>
            <w:sz w:val="24"/>
          </w:rPr>
          <w:delText>that place</w:delText>
        </w:r>
      </w:del>
      <w:r>
        <w:rPr>
          <w:rFonts w:ascii="Times New Roman" w:eastAsia="Times New Roman" w:hAnsi="Times New Roman" w:cs="Times New Roman"/>
          <w:sz w:val="24"/>
        </w:rPr>
        <w:t xml:space="preserve"> demethylation potential </w:t>
      </w:r>
      <w:del w:id="1444" w:author="Sheree Yau" w:date="2012-12-17T15:20:00Z">
        <w:r w:rsidDel="002701AD">
          <w:rPr>
            <w:rFonts w:ascii="Times New Roman" w:eastAsia="Times New Roman" w:hAnsi="Times New Roman" w:cs="Times New Roman"/>
            <w:sz w:val="24"/>
          </w:rPr>
          <w:delText xml:space="preserve">as </w:delText>
        </w:r>
      </w:del>
      <w:r>
        <w:rPr>
          <w:rFonts w:ascii="Times New Roman" w:eastAsia="Times New Roman" w:hAnsi="Times New Roman" w:cs="Times New Roman"/>
          <w:sz w:val="24"/>
        </w:rPr>
        <w:t xml:space="preserve">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w:t>
      </w:r>
      <w:ins w:id="1445" w:author="Sheree Yau" w:date="2012-12-20T02:46:00Z">
        <w:r w:rsidR="00E30C81">
          <w:rPr>
            <w:rFonts w:ascii="Times New Roman" w:eastAsia="Times New Roman" w:hAnsi="Times New Roman" w:cs="Times New Roman"/>
            <w:i/>
            <w:sz w:val="24"/>
          </w:rPr>
          <w:t xml:space="preserve">dddD </w:t>
        </w:r>
        <w:r w:rsidR="00E30C81">
          <w:rPr>
            <w:rFonts w:ascii="Times New Roman" w:eastAsia="Times New Roman" w:hAnsi="Times New Roman" w:cs="Times New Roman"/>
            <w:sz w:val="24"/>
          </w:rPr>
          <w:t xml:space="preserve">and </w:t>
        </w:r>
      </w:ins>
      <w:ins w:id="1446" w:author="Sheree Yau" w:date="2012-12-20T02:47:00Z">
        <w:r w:rsidR="00E30C81">
          <w:rPr>
            <w:rFonts w:ascii="Times New Roman" w:eastAsia="Times New Roman" w:hAnsi="Times New Roman" w:cs="Times New Roman"/>
            <w:i/>
            <w:sz w:val="24"/>
          </w:rPr>
          <w:t xml:space="preserve">dddL </w:t>
        </w:r>
      </w:ins>
      <w:r>
        <w:rPr>
          <w:rFonts w:ascii="Times New Roman" w:eastAsia="Times New Roman" w:hAnsi="Times New Roman" w:cs="Times New Roman"/>
          <w:sz w:val="24"/>
        </w:rPr>
        <w:t xml:space="preserve">in Organic Lake </w:t>
      </w:r>
      <w:del w:id="1447" w:author="Sheree Yau" w:date="2012-12-20T02:47:00Z">
        <w:r w:rsidDel="009074D3">
          <w:rPr>
            <w:rFonts w:ascii="Times New Roman" w:eastAsia="Times New Roman" w:hAnsi="Times New Roman" w:cs="Times New Roman"/>
            <w:sz w:val="24"/>
          </w:rPr>
          <w:delText xml:space="preserve">far </w:delText>
        </w:r>
      </w:del>
      <w:r>
        <w:rPr>
          <w:rFonts w:ascii="Times New Roman" w:eastAsia="Times New Roman" w:hAnsi="Times New Roman" w:cs="Times New Roman"/>
          <w:sz w:val="24"/>
        </w:rPr>
        <w:t xml:space="preserve">exceeded those of </w:t>
      </w:r>
      <w:ins w:id="1448" w:author="Sheree Yau" w:date="2012-12-20T02:47:00Z">
        <w:r w:rsidR="009074D3">
          <w:rPr>
            <w:rFonts w:ascii="Times New Roman" w:eastAsia="Times New Roman" w:hAnsi="Times New Roman" w:cs="Times New Roman"/>
            <w:sz w:val="24"/>
          </w:rPr>
          <w:t xml:space="preserve">all other environments, except Punta Cormorant hypersaline lagoon, where </w:t>
        </w:r>
      </w:ins>
      <w:ins w:id="1449" w:author="Sheree Yau" w:date="2012-12-20T02:48:00Z">
        <w:r w:rsidR="009074D3">
          <w:rPr>
            <w:rFonts w:ascii="Times New Roman" w:eastAsia="Times New Roman" w:hAnsi="Times New Roman" w:cs="Times New Roman"/>
            <w:i/>
            <w:sz w:val="24"/>
          </w:rPr>
          <w:t xml:space="preserve">dddL </w:t>
        </w:r>
        <w:r w:rsidR="009074D3">
          <w:rPr>
            <w:rFonts w:ascii="Times New Roman" w:eastAsia="Times New Roman" w:hAnsi="Times New Roman" w:cs="Times New Roman"/>
            <w:sz w:val="24"/>
          </w:rPr>
          <w:t>abundance was comparable.</w:t>
        </w:r>
      </w:ins>
      <w:del w:id="1450" w:author="Sheree Yau" w:date="2012-12-20T02:46:00Z">
        <w:r w:rsidDel="00E30C81">
          <w:rPr>
            <w:rFonts w:ascii="Times New Roman" w:eastAsia="Times New Roman" w:hAnsi="Times New Roman" w:cs="Times New Roman"/>
            <w:sz w:val="24"/>
          </w:rPr>
          <w:delText xml:space="preserve">the </w:delText>
        </w:r>
        <w:commentRangeStart w:id="1451"/>
        <w:r w:rsidDel="00E30C81">
          <w:rPr>
            <w:rFonts w:ascii="Times New Roman" w:eastAsia="Times New Roman" w:hAnsi="Times New Roman" w:cs="Times New Roman"/>
            <w:sz w:val="24"/>
          </w:rPr>
          <w:delText xml:space="preserve">GOS </w:delText>
        </w:r>
        <w:r w:rsidDel="00E30C81">
          <w:rPr>
            <w:rFonts w:ascii="Times New Roman" w:eastAsia="Times New Roman" w:hAnsi="Times New Roman" w:cs="Times New Roman"/>
            <w:sz w:val="24"/>
          </w:rPr>
          <w:lastRenderedPageBreak/>
          <w:delText>expedition</w:delText>
        </w:r>
        <w:commentRangeEnd w:id="1451"/>
        <w:r w:rsidDel="00E30C81">
          <w:commentReference w:id="1451"/>
        </w:r>
        <w:r w:rsidDel="00E30C81">
          <w:rPr>
            <w:rFonts w:ascii="Times New Roman" w:eastAsia="Times New Roman" w:hAnsi="Times New Roman" w:cs="Times New Roman"/>
            <w:sz w:val="24"/>
          </w:rPr>
          <w:delText xml:space="preserve"> or from nearby Ace Lake </w:delText>
        </w:r>
      </w:del>
      <w:r>
        <w:rPr>
          <w:rFonts w:ascii="Times New Roman" w:eastAsia="Times New Roman" w:hAnsi="Times New Roman" w:cs="Times New Roman"/>
          <w:sz w:val="24"/>
        </w:rPr>
        <w:t>(Table 3)</w:t>
      </w:r>
      <w:del w:id="1452" w:author="Sheree Yau" w:date="2012-12-17T15:23:00Z">
        <w:r w:rsidDel="002701AD">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ins w:id="1453" w:author="Sheree Yau" w:date="2012-12-20T02:48:00Z">
        <w:r w:rsidR="009074D3">
          <w:rPr>
            <w:rFonts w:ascii="Times New Roman" w:eastAsia="Times New Roman" w:hAnsi="Times New Roman" w:cs="Times New Roman"/>
            <w:sz w:val="24"/>
          </w:rPr>
          <w:t xml:space="preserve">This </w:t>
        </w:r>
      </w:ins>
      <w:ins w:id="1454" w:author="Sheree Yau" w:date="2012-12-17T15:22:00Z">
        <w:r w:rsidR="009074D3">
          <w:rPr>
            <w:rFonts w:ascii="Times New Roman" w:eastAsia="Times New Roman" w:hAnsi="Times New Roman" w:cs="Times New Roman"/>
            <w:sz w:val="24"/>
          </w:rPr>
          <w:t>suggest</w:t>
        </w:r>
      </w:ins>
      <w:ins w:id="1455" w:author="Sheree Yau" w:date="2012-12-20T02:48:00Z">
        <w:r w:rsidR="009074D3">
          <w:rPr>
            <w:rFonts w:ascii="Times New Roman" w:eastAsia="Times New Roman" w:hAnsi="Times New Roman" w:cs="Times New Roman"/>
            <w:sz w:val="24"/>
          </w:rPr>
          <w:t>s</w:t>
        </w:r>
      </w:ins>
      <w:ins w:id="1456" w:author="Sheree Yau" w:date="2012-12-17T15:22:00Z">
        <w:r w:rsidR="002701AD">
          <w:rPr>
            <w:rFonts w:ascii="Times New Roman" w:eastAsia="Times New Roman" w:hAnsi="Times New Roman" w:cs="Times New Roman"/>
            <w:sz w:val="24"/>
          </w:rPr>
          <w:t xml:space="preserve"> </w:t>
        </w:r>
      </w:ins>
      <w:ins w:id="1457" w:author="Sheree Yau" w:date="2012-12-17T18:48:00Z">
        <w:r w:rsidR="00667617">
          <w:rPr>
            <w:rFonts w:ascii="Times New Roman" w:eastAsia="Times New Roman" w:hAnsi="Times New Roman" w:cs="Times New Roman"/>
            <w:sz w:val="24"/>
          </w:rPr>
          <w:t>selection</w:t>
        </w:r>
      </w:ins>
      <w:ins w:id="1458" w:author="Sheree Yau" w:date="2012-12-17T18:52:00Z">
        <w:r w:rsidR="00667617">
          <w:rPr>
            <w:rFonts w:ascii="Times New Roman" w:eastAsia="Times New Roman" w:hAnsi="Times New Roman" w:cs="Times New Roman"/>
            <w:sz w:val="24"/>
          </w:rPr>
          <w:t xml:space="preserve"> in Organic Lake </w:t>
        </w:r>
      </w:ins>
      <w:ins w:id="1459" w:author="Sheree Yau" w:date="2012-12-17T18:48:00Z">
        <w:r w:rsidR="002A7885">
          <w:rPr>
            <w:rFonts w:ascii="Times New Roman" w:eastAsia="Times New Roman" w:hAnsi="Times New Roman" w:cs="Times New Roman"/>
            <w:sz w:val="24"/>
          </w:rPr>
          <w:t xml:space="preserve">for </w:t>
        </w:r>
      </w:ins>
      <w:ins w:id="1460" w:author="Sheree Yau" w:date="2012-12-17T15:22:00Z">
        <w:r w:rsidR="00667617">
          <w:rPr>
            <w:rFonts w:ascii="Times New Roman" w:eastAsia="Times New Roman" w:hAnsi="Times New Roman" w:cs="Times New Roman"/>
            <w:sz w:val="24"/>
          </w:rPr>
          <w:t xml:space="preserve">DMSP </w:t>
        </w:r>
      </w:ins>
      <w:ins w:id="1461" w:author="Sheree Yau" w:date="2012-12-17T18:50:00Z">
        <w:r w:rsidR="00667617">
          <w:rPr>
            <w:rFonts w:ascii="Times New Roman" w:eastAsia="Times New Roman" w:hAnsi="Times New Roman" w:cs="Times New Roman"/>
            <w:sz w:val="24"/>
          </w:rPr>
          <w:t>cleav</w:t>
        </w:r>
      </w:ins>
      <w:ins w:id="1462" w:author="Sheree Yau" w:date="2012-12-17T18:51:00Z">
        <w:r w:rsidR="00667617">
          <w:rPr>
            <w:rFonts w:ascii="Times New Roman" w:eastAsia="Times New Roman" w:hAnsi="Times New Roman" w:cs="Times New Roman"/>
            <w:sz w:val="24"/>
          </w:rPr>
          <w:t>age</w:t>
        </w:r>
      </w:ins>
      <w:ins w:id="1463" w:author="Sheree Yau" w:date="2012-12-17T15:22:00Z">
        <w:r w:rsidR="00667617">
          <w:rPr>
            <w:rFonts w:ascii="Times New Roman" w:eastAsia="Times New Roman" w:hAnsi="Times New Roman" w:cs="Times New Roman"/>
            <w:sz w:val="24"/>
          </w:rPr>
          <w:t xml:space="preserve"> </w:t>
        </w:r>
      </w:ins>
      <w:ins w:id="1464" w:author="Sheree Yau" w:date="2012-12-17T18:51:00Z">
        <w:r w:rsidR="00667617">
          <w:rPr>
            <w:rFonts w:ascii="Times New Roman" w:eastAsia="Times New Roman" w:hAnsi="Times New Roman" w:cs="Times New Roman"/>
            <w:sz w:val="24"/>
          </w:rPr>
          <w:t xml:space="preserve">due to functional advantage </w:t>
        </w:r>
      </w:ins>
      <w:ins w:id="1465" w:author="Sheree Yau" w:date="2012-12-17T18:45:00Z">
        <w:r w:rsidR="00667617">
          <w:rPr>
            <w:rFonts w:ascii="Times New Roman" w:eastAsia="Times New Roman" w:hAnsi="Times New Roman" w:cs="Times New Roman"/>
            <w:sz w:val="24"/>
          </w:rPr>
          <w:t xml:space="preserve">and/or </w:t>
        </w:r>
      </w:ins>
      <w:ins w:id="1466" w:author="Sheree Yau" w:date="2012-12-17T18:51:00Z">
        <w:r w:rsidR="00667617">
          <w:rPr>
            <w:rFonts w:ascii="Times New Roman" w:eastAsia="Times New Roman" w:hAnsi="Times New Roman" w:cs="Times New Roman"/>
            <w:sz w:val="24"/>
          </w:rPr>
          <w:t>selection for taxa that carry</w:t>
        </w:r>
      </w:ins>
      <w:ins w:id="1467" w:author="Sheree Yau" w:date="2012-12-17T18:45:00Z">
        <w:r w:rsidR="002A7885">
          <w:rPr>
            <w:rFonts w:ascii="Times New Roman" w:eastAsia="Times New Roman" w:hAnsi="Times New Roman" w:cs="Times New Roman"/>
            <w:sz w:val="24"/>
          </w:rPr>
          <w:t xml:space="preserve"> DMSP lyase genes</w:t>
        </w:r>
      </w:ins>
      <w:ins w:id="1468" w:author="Sheree Yau" w:date="2012-12-17T15:24:00Z">
        <w:r w:rsidR="002701AD">
          <w:rPr>
            <w:rFonts w:ascii="Times New Roman" w:eastAsia="Times New Roman" w:hAnsi="Times New Roman" w:cs="Times New Roman"/>
            <w:sz w:val="24"/>
          </w:rPr>
          <w:t>. There</w:t>
        </w:r>
        <w:r w:rsidR="00667617">
          <w:rPr>
            <w:rFonts w:ascii="Times New Roman" w:eastAsia="Times New Roman" w:hAnsi="Times New Roman" w:cs="Times New Roman"/>
            <w:sz w:val="24"/>
          </w:rPr>
          <w:t xml:space="preserve"> is evidence that </w:t>
        </w:r>
      </w:ins>
      <w:ins w:id="1469" w:author="Sheree Yau" w:date="2012-12-17T18:53:00Z">
        <w:r w:rsidR="00667617">
          <w:rPr>
            <w:rFonts w:ascii="Times New Roman" w:eastAsia="Times New Roman" w:hAnsi="Times New Roman" w:cs="Times New Roman"/>
            <w:sz w:val="24"/>
          </w:rPr>
          <w:t xml:space="preserve">high </w:t>
        </w:r>
      </w:ins>
      <w:ins w:id="1470" w:author="Sheree Yau" w:date="2012-12-17T15:24:00Z">
        <w:r w:rsidR="00667617">
          <w:rPr>
            <w:rFonts w:ascii="Times New Roman" w:eastAsia="Times New Roman" w:hAnsi="Times New Roman" w:cs="Times New Roman"/>
            <w:sz w:val="24"/>
          </w:rPr>
          <w:t>DMSP cleava</w:t>
        </w:r>
      </w:ins>
      <w:ins w:id="1471" w:author="Sheree Yau" w:date="2012-12-17T18:52:00Z">
        <w:r w:rsidR="00667617">
          <w:rPr>
            <w:rFonts w:ascii="Times New Roman" w:eastAsia="Times New Roman" w:hAnsi="Times New Roman" w:cs="Times New Roman"/>
            <w:sz w:val="24"/>
          </w:rPr>
          <w:t xml:space="preserve">ge </w:t>
        </w:r>
      </w:ins>
      <w:ins w:id="1472" w:author="Sheree Yau" w:date="2012-12-17T18:53:00Z">
        <w:r w:rsidR="00667617">
          <w:rPr>
            <w:rFonts w:ascii="Times New Roman" w:eastAsia="Times New Roman" w:hAnsi="Times New Roman" w:cs="Times New Roman"/>
            <w:sz w:val="24"/>
          </w:rPr>
          <w:t>potential is adaptive in</w:t>
        </w:r>
      </w:ins>
      <w:ins w:id="1473" w:author="Sheree Yau" w:date="2012-12-17T15:24:00Z">
        <w:r w:rsidR="002701AD">
          <w:rPr>
            <w:rFonts w:ascii="Times New Roman" w:eastAsia="Times New Roman" w:hAnsi="Times New Roman" w:cs="Times New Roman"/>
            <w:sz w:val="24"/>
          </w:rPr>
          <w:t xml:space="preserve"> hypersaline systems, as a high proportion of </w:t>
        </w:r>
        <w:r w:rsidR="002701AD">
          <w:rPr>
            <w:rFonts w:ascii="Times New Roman" w:eastAsia="Times New Roman" w:hAnsi="Times New Roman" w:cs="Times New Roman"/>
            <w:i/>
            <w:sz w:val="24"/>
          </w:rPr>
          <w:t xml:space="preserve">ddd </w:t>
        </w:r>
      </w:ins>
      <w:ins w:id="1474" w:author="Sheree Yau" w:date="2012-12-17T18:47:00Z">
        <w:r w:rsidR="002A7885">
          <w:rPr>
            <w:rFonts w:ascii="Times New Roman" w:eastAsia="Times New Roman" w:hAnsi="Times New Roman" w:cs="Times New Roman"/>
            <w:sz w:val="24"/>
          </w:rPr>
          <w:t xml:space="preserve">genes </w:t>
        </w:r>
      </w:ins>
      <w:ins w:id="1475" w:author="Sheree Yau" w:date="2012-12-17T15:24:00Z">
        <w:r w:rsidR="002701AD">
          <w:rPr>
            <w:rFonts w:ascii="Times New Roman" w:eastAsia="Times New Roman" w:hAnsi="Times New Roman" w:cs="Times New Roman"/>
            <w:sz w:val="24"/>
          </w:rPr>
          <w:t xml:space="preserve">were </w:t>
        </w:r>
      </w:ins>
      <w:ins w:id="1476" w:author="Sheree Yau" w:date="2012-12-17T15:26:00Z">
        <w:r w:rsidR="002701AD">
          <w:rPr>
            <w:rFonts w:ascii="Times New Roman" w:eastAsia="Times New Roman" w:hAnsi="Times New Roman" w:cs="Times New Roman"/>
            <w:sz w:val="24"/>
          </w:rPr>
          <w:t>similarly detected in</w:t>
        </w:r>
      </w:ins>
      <w:ins w:id="1477" w:author="Sheree Yau" w:date="2012-12-17T15:24:00Z">
        <w:r w:rsidR="002701AD">
          <w:rPr>
            <w:rFonts w:ascii="Times New Roman" w:eastAsia="Times New Roman" w:hAnsi="Times New Roman" w:cs="Times New Roman"/>
            <w:sz w:val="24"/>
          </w:rPr>
          <w:t xml:space="preserve"> Punta Cormorant hypersaline lagoon and saltern ponds (Raina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2010). </w:t>
        </w:r>
      </w:ins>
      <w:ins w:id="1478" w:author="Sheree Yau" w:date="2012-12-17T18:54:00Z">
        <w:r w:rsidR="00667617">
          <w:rPr>
            <w:rFonts w:ascii="Times New Roman" w:eastAsia="Times New Roman" w:hAnsi="Times New Roman" w:cs="Times New Roman"/>
            <w:sz w:val="24"/>
          </w:rPr>
          <w:t xml:space="preserve">The accumulated DMS in Organic Lake </w:t>
        </w:r>
      </w:ins>
      <w:ins w:id="1479" w:author="Sheree Yau" w:date="2012-12-17T15:24:00Z">
        <w:r w:rsidR="002701AD">
          <w:rPr>
            <w:rFonts w:ascii="Times New Roman" w:eastAsia="Times New Roman" w:hAnsi="Times New Roman" w:cs="Times New Roman"/>
            <w:sz w:val="24"/>
          </w:rPr>
          <w:t xml:space="preserve">suggests </w:t>
        </w:r>
      </w:ins>
      <w:ins w:id="1480" w:author="Sheree Yau" w:date="2012-12-17T18:54:00Z">
        <w:r w:rsidR="00667617">
          <w:rPr>
            <w:rFonts w:ascii="Times New Roman" w:eastAsia="Times New Roman" w:hAnsi="Times New Roman" w:cs="Times New Roman"/>
            <w:sz w:val="24"/>
          </w:rPr>
          <w:t>conditions in Organic Lake</w:t>
        </w:r>
      </w:ins>
      <w:ins w:id="1481" w:author="Sheree Yau" w:date="2012-12-17T15:24:00Z">
        <w:r w:rsidR="002701AD">
          <w:rPr>
            <w:rFonts w:ascii="Times New Roman" w:eastAsia="Times New Roman" w:hAnsi="Times New Roman" w:cs="Times New Roman"/>
            <w:sz w:val="24"/>
          </w:rPr>
          <w:t xml:space="preserve"> favor the relatively wasteful lysis pathway, where both sulfur and carbon is lost to the organism performing the DMSP lysis, over the more </w:t>
        </w:r>
        <w:r w:rsidR="00667617">
          <w:rPr>
            <w:rFonts w:ascii="Times New Roman" w:eastAsia="Times New Roman" w:hAnsi="Times New Roman" w:cs="Times New Roman"/>
            <w:sz w:val="24"/>
          </w:rPr>
          <w:t>‘thrifty’ demethylation pathway</w:t>
        </w:r>
      </w:ins>
      <w:ins w:id="1482" w:author="Sheree Yau" w:date="2012-12-17T18:55:00Z">
        <w:r w:rsidR="00667617">
          <w:rPr>
            <w:rFonts w:ascii="Times New Roman" w:eastAsia="Times New Roman" w:hAnsi="Times New Roman" w:cs="Times New Roman"/>
            <w:sz w:val="24"/>
          </w:rPr>
          <w:t>. This is</w:t>
        </w:r>
      </w:ins>
      <w:ins w:id="1483" w:author="Sheree Yau" w:date="2012-12-17T15:24:00Z">
        <w:r w:rsidR="002701AD">
          <w:rPr>
            <w:rFonts w:ascii="Times New Roman" w:eastAsia="Times New Roman" w:hAnsi="Times New Roman" w:cs="Times New Roman"/>
            <w:sz w:val="24"/>
          </w:rPr>
          <w:t xml:space="preserve"> particularly</w:t>
        </w:r>
      </w:ins>
      <w:ins w:id="1484" w:author="Sheree Yau" w:date="2012-12-17T18:55:00Z">
        <w:r w:rsidR="00667617">
          <w:rPr>
            <w:rFonts w:ascii="Times New Roman" w:eastAsia="Times New Roman" w:hAnsi="Times New Roman" w:cs="Times New Roman"/>
            <w:sz w:val="24"/>
          </w:rPr>
          <w:t xml:space="preserve"> pertinent to</w:t>
        </w:r>
      </w:ins>
      <w:ins w:id="1485" w:author="Sheree Yau" w:date="2012-12-17T15:24:00Z">
        <w:r w:rsidR="002701AD">
          <w:rPr>
            <w:rFonts w:ascii="Times New Roman" w:eastAsia="Times New Roman" w:hAnsi="Times New Roman" w:cs="Times New Roman"/>
            <w:sz w:val="24"/>
          </w:rPr>
          <w:t xml:space="preserve"> the </w:t>
        </w:r>
        <w:r w:rsidR="002701AD">
          <w:rPr>
            <w:rFonts w:ascii="Times New Roman" w:eastAsia="Times New Roman" w:hAnsi="Times New Roman" w:cs="Times New Roman"/>
            <w:i/>
            <w:sz w:val="24"/>
          </w:rPr>
          <w:t>Roseobacter</w:t>
        </w:r>
        <w:r w:rsidR="002701AD">
          <w:rPr>
            <w:rFonts w:ascii="Times New Roman" w:eastAsia="Times New Roman" w:hAnsi="Times New Roman" w:cs="Times New Roman"/>
            <w:sz w:val="24"/>
          </w:rPr>
          <w:t xml:space="preserve"> lineages that can also perform either process. One possibility that has been proposed is that when sulfur is in excess and the organism can easily assimilate alternative sulfur sources, the lysis pathway may be competitive (Johnston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2008). </w:t>
        </w:r>
      </w:ins>
      <w:ins w:id="1486" w:author="Sheree Yau" w:date="2012-12-21T15:33:00Z">
        <w:r w:rsidR="00BB3C3C">
          <w:rPr>
            <w:rFonts w:ascii="Times New Roman" w:eastAsia="Times New Roman" w:hAnsi="Times New Roman" w:cs="Times New Roman"/>
            <w:sz w:val="24"/>
          </w:rPr>
          <w:t>This may be particularly the case in</w:t>
        </w:r>
      </w:ins>
      <w:ins w:id="1487" w:author="Sheree Yau" w:date="2012-12-20T04:24:00Z">
        <w:r w:rsidR="00613A56">
          <w:rPr>
            <w:rFonts w:ascii="Times New Roman" w:eastAsia="Times New Roman" w:hAnsi="Times New Roman" w:cs="Times New Roman"/>
            <w:sz w:val="24"/>
          </w:rPr>
          <w:t xml:space="preserve"> h</w:t>
        </w:r>
      </w:ins>
      <w:ins w:id="1488" w:author="Sheree Yau" w:date="2012-12-20T04:23:00Z">
        <w:r w:rsidR="00613A56">
          <w:rPr>
            <w:rFonts w:ascii="Times New Roman" w:eastAsia="Times New Roman" w:hAnsi="Times New Roman" w:cs="Times New Roman"/>
            <w:sz w:val="24"/>
          </w:rPr>
          <w:t>ypersaline</w:t>
        </w:r>
      </w:ins>
      <w:ins w:id="1489" w:author="Sheree Yau" w:date="2012-12-20T04:22:00Z">
        <w:r w:rsidR="00613A56">
          <w:rPr>
            <w:rFonts w:ascii="Times New Roman" w:eastAsia="Times New Roman" w:hAnsi="Times New Roman" w:cs="Times New Roman"/>
            <w:sz w:val="24"/>
          </w:rPr>
          <w:t xml:space="preserve"> systems</w:t>
        </w:r>
      </w:ins>
      <w:ins w:id="1490" w:author="Sheree Yau" w:date="2012-12-20T04:25:00Z">
        <w:r w:rsidR="00613A56">
          <w:rPr>
            <w:rFonts w:ascii="Times New Roman" w:eastAsia="Times New Roman" w:hAnsi="Times New Roman" w:cs="Times New Roman"/>
            <w:sz w:val="24"/>
          </w:rPr>
          <w:t xml:space="preserve"> </w:t>
        </w:r>
      </w:ins>
      <w:ins w:id="1491" w:author="Sheree Yau" w:date="2012-12-21T15:33:00Z">
        <w:r w:rsidR="00BB3C3C">
          <w:rPr>
            <w:rFonts w:ascii="Times New Roman" w:eastAsia="Times New Roman" w:hAnsi="Times New Roman" w:cs="Times New Roman"/>
            <w:sz w:val="24"/>
          </w:rPr>
          <w:t xml:space="preserve">if </w:t>
        </w:r>
      </w:ins>
      <w:proofErr w:type="gramStart"/>
      <w:ins w:id="1492" w:author="Sheree Yau" w:date="2012-12-20T04:25:00Z">
        <w:r w:rsidR="00613A56">
          <w:rPr>
            <w:rFonts w:ascii="Times New Roman" w:eastAsia="Times New Roman" w:hAnsi="Times New Roman" w:cs="Times New Roman"/>
            <w:sz w:val="24"/>
          </w:rPr>
          <w:t>high</w:t>
        </w:r>
      </w:ins>
      <w:ins w:id="1493" w:author="Sheree Yau" w:date="2012-12-21T15:33:00Z">
        <w:r w:rsidR="00BB3C3C">
          <w:rPr>
            <w:rFonts w:ascii="Times New Roman" w:eastAsia="Times New Roman" w:hAnsi="Times New Roman" w:cs="Times New Roman"/>
            <w:sz w:val="24"/>
          </w:rPr>
          <w:t>er</w:t>
        </w:r>
      </w:ins>
      <w:ins w:id="1494" w:author="Sheree Yau" w:date="2012-12-20T04:22:00Z">
        <w:r w:rsidR="00613A56">
          <w:rPr>
            <w:rFonts w:ascii="Times New Roman" w:eastAsia="Times New Roman" w:hAnsi="Times New Roman" w:cs="Times New Roman"/>
            <w:sz w:val="24"/>
          </w:rPr>
          <w:t xml:space="preserve"> concentrations of DMSP</w:t>
        </w:r>
      </w:ins>
      <w:ins w:id="1495" w:author="Sheree Yau" w:date="2012-12-21T15:33:00Z">
        <w:r w:rsidR="00BB3C3C">
          <w:rPr>
            <w:rFonts w:ascii="Times New Roman" w:eastAsia="Times New Roman" w:hAnsi="Times New Roman" w:cs="Times New Roman"/>
            <w:sz w:val="24"/>
          </w:rPr>
          <w:t xml:space="preserve"> is</w:t>
        </w:r>
        <w:proofErr w:type="gramEnd"/>
        <w:r w:rsidR="00BB3C3C">
          <w:rPr>
            <w:rFonts w:ascii="Times New Roman" w:eastAsia="Times New Roman" w:hAnsi="Times New Roman" w:cs="Times New Roman"/>
            <w:sz w:val="24"/>
          </w:rPr>
          <w:t xml:space="preserve"> being </w:t>
        </w:r>
      </w:ins>
      <w:ins w:id="1496" w:author="Sheree Yau" w:date="2012-12-20T04:26:00Z">
        <w:r w:rsidR="00613A56">
          <w:rPr>
            <w:rFonts w:ascii="Times New Roman" w:eastAsia="Times New Roman" w:hAnsi="Times New Roman" w:cs="Times New Roman"/>
            <w:sz w:val="24"/>
          </w:rPr>
          <w:t>produced as</w:t>
        </w:r>
      </w:ins>
      <w:ins w:id="1497" w:author="Sheree Yau" w:date="2012-12-20T04:22:00Z">
        <w:r w:rsidR="00613A56">
          <w:rPr>
            <w:rFonts w:ascii="Times New Roman" w:eastAsia="Times New Roman" w:hAnsi="Times New Roman" w:cs="Times New Roman"/>
            <w:sz w:val="24"/>
          </w:rPr>
          <w:t xml:space="preserve"> an osmolyte</w:t>
        </w:r>
      </w:ins>
      <w:ins w:id="1498" w:author="Sheree Yau" w:date="2012-12-20T04:25:00Z">
        <w:r w:rsidR="00613A56">
          <w:rPr>
            <w:rFonts w:ascii="Times New Roman" w:eastAsia="Times New Roman" w:hAnsi="Times New Roman" w:cs="Times New Roman"/>
            <w:sz w:val="24"/>
          </w:rPr>
          <w:t>.</w:t>
        </w:r>
      </w:ins>
    </w:p>
    <w:p w:rsidR="00CC3AE8" w:rsidRDefault="00CC3AE8" w:rsidP="00CC3AE8">
      <w:pPr>
        <w:pStyle w:val="Normal1"/>
        <w:spacing w:after="0" w:line="240" w:lineRule="auto"/>
        <w:ind w:firstLine="426"/>
        <w:pPrChange w:id="1499" w:author="Sheree Yau" w:date="2012-12-17T17:37:00Z">
          <w:pPr>
            <w:pStyle w:val="Heading2"/>
            <w:spacing w:before="0" w:line="240" w:lineRule="auto"/>
          </w:pPr>
        </w:pPrChange>
      </w:pPr>
    </w:p>
    <w:p w:rsidR="00E93911" w:rsidRDefault="00C45D27">
      <w:pPr>
        <w:pStyle w:val="Heading2"/>
        <w:spacing w:before="0" w:line="240" w:lineRule="auto"/>
      </w:pPr>
      <w:r>
        <w:rPr>
          <w:rFonts w:ascii="Times New Roman" w:eastAsia="Times New Roman" w:hAnsi="Times New Roman" w:cs="Times New Roman"/>
          <w:color w:val="000000"/>
          <w:sz w:val="24"/>
        </w:rPr>
        <w:t>Conclusion</w:t>
      </w:r>
    </w:p>
    <w:p w:rsidR="0021772E" w:rsidRDefault="00C45D27" w:rsidP="0021772E">
      <w:pPr>
        <w:pStyle w:val="Normal1"/>
        <w:spacing w:after="0" w:line="240" w:lineRule="auto"/>
        <w:rPr>
          <w:ins w:id="1500" w:author="Sheree Yau" w:date="2012-12-20T03:55:00Z"/>
          <w:rFonts w:ascii="Times New Roman" w:eastAsia="Times New Roman" w:hAnsi="Times New Roman" w:cs="Times New Roman"/>
          <w:sz w:val="24"/>
        </w:rPr>
      </w:pPr>
      <w:r>
        <w:rPr>
          <w:rFonts w:ascii="Times New Roman" w:eastAsia="Times New Roman" w:hAnsi="Times New Roman" w:cs="Times New Roman"/>
          <w:sz w:val="24"/>
        </w:rPr>
        <w:t xml:space="preserve">Through the use of shotgun metagenomics and size partioning of samples, we discovered that </w:t>
      </w:r>
      <w:del w:id="1501" w:author="Sheree Yau" w:date="2012-12-20T03:31:00Z">
        <w:r w:rsidDel="004E0C50">
          <w:rPr>
            <w:rFonts w:ascii="Times New Roman" w:eastAsia="Times New Roman" w:hAnsi="Times New Roman" w:cs="Times New Roman"/>
            <w:sz w:val="24"/>
          </w:rPr>
          <w:delText xml:space="preserve">the </w:delText>
        </w:r>
      </w:del>
      <w:ins w:id="1502" w:author="Sheree Yau" w:date="2012-12-20T03:21:00Z">
        <w:r w:rsidR="007B7D5E">
          <w:rPr>
            <w:rFonts w:ascii="Times New Roman" w:eastAsia="Times New Roman" w:hAnsi="Times New Roman" w:cs="Times New Roman"/>
            <w:sz w:val="24"/>
          </w:rPr>
          <w:t xml:space="preserve">Organic </w:t>
        </w:r>
      </w:ins>
      <w:del w:id="1503" w:author="Sheree Yau" w:date="2012-12-20T03:21:00Z">
        <w:r w:rsidDel="007B7D5E">
          <w:rPr>
            <w:rFonts w:ascii="Times New Roman" w:eastAsia="Times New Roman" w:hAnsi="Times New Roman" w:cs="Times New Roman"/>
            <w:sz w:val="24"/>
          </w:rPr>
          <w:delText>l</w:delText>
        </w:r>
      </w:del>
      <w:ins w:id="1504" w:author="Sheree Yau" w:date="2012-12-20T03:21:00Z">
        <w:r w:rsidR="007B7D5E">
          <w:rPr>
            <w:rFonts w:ascii="Times New Roman" w:eastAsia="Times New Roman" w:hAnsi="Times New Roman" w:cs="Times New Roman"/>
            <w:sz w:val="24"/>
          </w:rPr>
          <w:t>L</w:t>
        </w:r>
      </w:ins>
      <w:r>
        <w:rPr>
          <w:rFonts w:ascii="Times New Roman" w:eastAsia="Times New Roman" w:hAnsi="Times New Roman" w:cs="Times New Roman"/>
          <w:sz w:val="24"/>
        </w:rPr>
        <w:t>ake system is dominated</w:t>
      </w:r>
      <w:ins w:id="1505" w:author="Sheree Yau" w:date="2012-12-20T03:18:00Z">
        <w:r w:rsidR="007B7D5E">
          <w:rPr>
            <w:rFonts w:ascii="Times New Roman" w:eastAsia="Times New Roman" w:hAnsi="Times New Roman" w:cs="Times New Roman"/>
            <w:sz w:val="24"/>
          </w:rPr>
          <w:t xml:space="preserve"> heterotrophic bacteria </w:t>
        </w:r>
      </w:ins>
      <w:ins w:id="1506" w:author="Sheree Yau" w:date="2012-12-20T03:39:00Z">
        <w:r w:rsidR="00A6185D">
          <w:rPr>
            <w:rFonts w:ascii="Times New Roman" w:eastAsia="Times New Roman" w:hAnsi="Times New Roman" w:cs="Times New Roman"/>
            <w:sz w:val="24"/>
          </w:rPr>
          <w:t xml:space="preserve">related to </w:t>
        </w:r>
        <w:r w:rsidR="00A6185D" w:rsidRPr="00A6185D">
          <w:rPr>
            <w:rFonts w:ascii="Times New Roman" w:eastAsia="Times New Roman" w:hAnsi="Times New Roman" w:cs="Times New Roman"/>
            <w:i/>
            <w:sz w:val="24"/>
          </w:rPr>
          <w:t>Psychroflexus</w:t>
        </w:r>
        <w:r w:rsidR="00A6185D">
          <w:rPr>
            <w:rFonts w:ascii="Times New Roman" w:eastAsia="Times New Roman" w:hAnsi="Times New Roman" w:cs="Times New Roman"/>
            <w:sz w:val="24"/>
          </w:rPr>
          <w:t xml:space="preserve">, </w:t>
        </w:r>
        <w:r w:rsidR="00CC3AE8" w:rsidRPr="00CC3AE8">
          <w:rPr>
            <w:rFonts w:ascii="Times New Roman" w:eastAsia="Times New Roman" w:hAnsi="Times New Roman" w:cs="Times New Roman"/>
            <w:i/>
            <w:sz w:val="24"/>
          </w:rPr>
          <w:t>Marinobacter</w:t>
        </w:r>
        <w:r w:rsidR="00A6185D">
          <w:rPr>
            <w:rFonts w:ascii="Times New Roman" w:eastAsia="Times New Roman" w:hAnsi="Times New Roman" w:cs="Times New Roman"/>
            <w:sz w:val="24"/>
          </w:rPr>
          <w:t xml:space="preserve"> and </w:t>
        </w:r>
        <w:r w:rsidR="00CC3AE8" w:rsidRPr="00CC3AE8">
          <w:rPr>
            <w:rFonts w:ascii="Times New Roman" w:eastAsia="Times New Roman" w:hAnsi="Times New Roman" w:cs="Times New Roman"/>
            <w:i/>
            <w:sz w:val="24"/>
          </w:rPr>
          <w:t>Roseovarius</w:t>
        </w:r>
        <w:r w:rsidR="00A6185D">
          <w:rPr>
            <w:rFonts w:ascii="Times New Roman" w:eastAsia="Times New Roman" w:hAnsi="Times New Roman" w:cs="Times New Roman"/>
            <w:sz w:val="24"/>
          </w:rPr>
          <w:t xml:space="preserve"> </w:t>
        </w:r>
      </w:ins>
      <w:ins w:id="1507" w:author="Sheree Yau" w:date="2012-12-20T03:29:00Z">
        <w:r w:rsidR="004E0C50" w:rsidRPr="00A6185D">
          <w:rPr>
            <w:rFonts w:ascii="Times New Roman" w:eastAsia="Times New Roman" w:hAnsi="Times New Roman" w:cs="Times New Roman"/>
            <w:sz w:val="24"/>
          </w:rPr>
          <w:t>with</w:t>
        </w:r>
        <w:r w:rsidR="004E0C50">
          <w:rPr>
            <w:rFonts w:ascii="Times New Roman" w:eastAsia="Times New Roman" w:hAnsi="Times New Roman" w:cs="Times New Roman"/>
            <w:sz w:val="24"/>
          </w:rPr>
          <w:t xml:space="preserve"> </w:t>
        </w:r>
      </w:ins>
      <w:ins w:id="1508" w:author="Sheree Yau" w:date="2012-12-20T03:26:00Z">
        <w:r w:rsidR="007B7D5E">
          <w:rPr>
            <w:rFonts w:ascii="Times New Roman" w:eastAsia="Times New Roman" w:hAnsi="Times New Roman" w:cs="Times New Roman"/>
            <w:sz w:val="24"/>
          </w:rPr>
          <w:t xml:space="preserve">primary production </w:t>
        </w:r>
      </w:ins>
      <w:ins w:id="1509" w:author="Sheree Yau" w:date="2012-12-20T03:30:00Z">
        <w:r w:rsidR="004E0C50">
          <w:rPr>
            <w:rFonts w:ascii="Times New Roman" w:eastAsia="Times New Roman" w:hAnsi="Times New Roman" w:cs="Times New Roman"/>
            <w:sz w:val="24"/>
          </w:rPr>
          <w:t>provided</w:t>
        </w:r>
      </w:ins>
      <w:ins w:id="1510" w:author="Sheree Yau" w:date="2012-12-20T03:26:00Z">
        <w:r w:rsidR="007B7D5E">
          <w:rPr>
            <w:rFonts w:ascii="Times New Roman" w:eastAsia="Times New Roman" w:hAnsi="Times New Roman" w:cs="Times New Roman"/>
            <w:sz w:val="24"/>
          </w:rPr>
          <w:t xml:space="preserve"> </w:t>
        </w:r>
      </w:ins>
      <w:ins w:id="1511" w:author="Sheree Yau" w:date="2012-12-20T03:30:00Z">
        <w:r w:rsidR="004E0C50">
          <w:rPr>
            <w:rFonts w:ascii="Times New Roman" w:eastAsia="Times New Roman" w:hAnsi="Times New Roman" w:cs="Times New Roman"/>
            <w:sz w:val="24"/>
          </w:rPr>
          <w:t xml:space="preserve">largely </w:t>
        </w:r>
      </w:ins>
      <w:ins w:id="1512" w:author="Sheree Yau" w:date="2012-12-20T03:26:00Z">
        <w:r w:rsidR="007B7D5E">
          <w:rPr>
            <w:rFonts w:ascii="Times New Roman" w:eastAsia="Times New Roman" w:hAnsi="Times New Roman" w:cs="Times New Roman"/>
            <w:sz w:val="24"/>
          </w:rPr>
          <w:t xml:space="preserve">by </w:t>
        </w:r>
      </w:ins>
      <w:ins w:id="1513" w:author="Sheree Yau" w:date="2012-12-20T03:27:00Z">
        <w:r w:rsidR="007B7D5E">
          <w:rPr>
            <w:rFonts w:ascii="Times New Roman" w:eastAsia="Times New Roman" w:hAnsi="Times New Roman" w:cs="Times New Roman"/>
            <w:sz w:val="24"/>
          </w:rPr>
          <w:t>chlorophyte algae</w:t>
        </w:r>
      </w:ins>
      <w:ins w:id="1514" w:author="Sheree Yau" w:date="2012-12-20T03:32:00Z">
        <w:r w:rsidR="004E0C50">
          <w:rPr>
            <w:rFonts w:ascii="Times New Roman" w:eastAsia="Times New Roman" w:hAnsi="Times New Roman" w:cs="Times New Roman"/>
            <w:sz w:val="24"/>
          </w:rPr>
          <w:t xml:space="preserve"> related to </w:t>
        </w:r>
        <w:r w:rsidR="004E0C50">
          <w:rPr>
            <w:rFonts w:ascii="Times New Roman" w:eastAsia="Times New Roman" w:hAnsi="Times New Roman" w:cs="Times New Roman"/>
            <w:i/>
            <w:sz w:val="24"/>
          </w:rPr>
          <w:t>Dunaliella</w:t>
        </w:r>
      </w:ins>
      <w:ins w:id="1515" w:author="Sheree Yau" w:date="2012-12-20T03:31:00Z">
        <w:r w:rsidR="004E0C50">
          <w:rPr>
            <w:rFonts w:ascii="Times New Roman" w:eastAsia="Times New Roman" w:hAnsi="Times New Roman" w:cs="Times New Roman"/>
            <w:sz w:val="24"/>
          </w:rPr>
          <w:t>.</w:t>
        </w:r>
      </w:ins>
      <w:ins w:id="1516" w:author="Sheree Yau" w:date="2012-12-20T03:40:00Z">
        <w:r w:rsidR="00A6185D">
          <w:rPr>
            <w:rFonts w:ascii="Times New Roman" w:eastAsia="Times New Roman" w:hAnsi="Times New Roman" w:cs="Times New Roman"/>
            <w:sz w:val="24"/>
          </w:rPr>
          <w:t xml:space="preserve"> </w:t>
        </w:r>
      </w:ins>
      <w:ins w:id="1517" w:author="Sheree Yau" w:date="2012-12-20T03:36:00Z">
        <w:r w:rsidR="004E0C50">
          <w:rPr>
            <w:rFonts w:ascii="Times New Roman" w:eastAsia="Times New Roman" w:hAnsi="Times New Roman" w:cs="Times New Roman"/>
            <w:sz w:val="24"/>
          </w:rPr>
          <w:t>Genetic p</w:t>
        </w:r>
      </w:ins>
      <w:ins w:id="1518" w:author="Sheree Yau" w:date="2012-12-20T03:33:00Z">
        <w:r w:rsidR="004E0C50">
          <w:rPr>
            <w:rFonts w:ascii="Times New Roman" w:eastAsia="Times New Roman" w:hAnsi="Times New Roman" w:cs="Times New Roman"/>
            <w:sz w:val="24"/>
          </w:rPr>
          <w:t xml:space="preserve">otential for </w:t>
        </w:r>
      </w:ins>
      <w:ins w:id="1519" w:author="Sheree Yau" w:date="2012-12-20T03:34:00Z">
        <w:r w:rsidR="004E0C50">
          <w:rPr>
            <w:rFonts w:ascii="Times New Roman" w:eastAsia="Times New Roman" w:hAnsi="Times New Roman" w:cs="Times New Roman"/>
            <w:sz w:val="24"/>
          </w:rPr>
          <w:t>oxid</w:t>
        </w:r>
      </w:ins>
      <w:ins w:id="1520" w:author="Sheree Yau" w:date="2012-12-20T03:36:00Z">
        <w:r w:rsidR="004E0C50">
          <w:rPr>
            <w:rFonts w:ascii="Times New Roman" w:eastAsia="Times New Roman" w:hAnsi="Times New Roman" w:cs="Times New Roman"/>
            <w:sz w:val="24"/>
          </w:rPr>
          <w:t>ation of</w:t>
        </w:r>
      </w:ins>
      <w:ins w:id="1521" w:author="Sheree Yau" w:date="2012-12-20T03:34:00Z">
        <w:r w:rsidR="004E0C50">
          <w:rPr>
            <w:rFonts w:ascii="Times New Roman" w:eastAsia="Times New Roman" w:hAnsi="Times New Roman" w:cs="Times New Roman"/>
            <w:sz w:val="24"/>
          </w:rPr>
          <w:t xml:space="preserve"> fixed carbon by the heterotrophic bacteria occurs greatly in excess of </w:t>
        </w:r>
      </w:ins>
      <w:ins w:id="1522" w:author="Sheree Yau" w:date="2012-12-20T03:36:00Z">
        <w:r w:rsidR="004E0C50">
          <w:rPr>
            <w:rFonts w:ascii="Times New Roman" w:eastAsia="Times New Roman" w:hAnsi="Times New Roman" w:cs="Times New Roman"/>
            <w:sz w:val="24"/>
          </w:rPr>
          <w:t xml:space="preserve">carbon </w:t>
        </w:r>
      </w:ins>
      <w:ins w:id="1523" w:author="Sheree Yau" w:date="2012-12-20T03:34:00Z">
        <w:r w:rsidR="004E0C50">
          <w:rPr>
            <w:rFonts w:ascii="Times New Roman" w:eastAsia="Times New Roman" w:hAnsi="Times New Roman" w:cs="Times New Roman"/>
            <w:sz w:val="24"/>
          </w:rPr>
          <w:t>fixation</w:t>
        </w:r>
      </w:ins>
      <w:ins w:id="1524" w:author="Sheree Yau" w:date="2012-12-20T03:36:00Z">
        <w:r w:rsidR="004E0C50">
          <w:rPr>
            <w:rFonts w:ascii="Times New Roman" w:eastAsia="Times New Roman" w:hAnsi="Times New Roman" w:cs="Times New Roman"/>
            <w:sz w:val="24"/>
          </w:rPr>
          <w:t xml:space="preserve">, suggesting </w:t>
        </w:r>
      </w:ins>
      <w:ins w:id="1525" w:author="Sheree Yau" w:date="2012-12-20T03:37:00Z">
        <w:r w:rsidR="004E0C50">
          <w:rPr>
            <w:rFonts w:ascii="Times New Roman" w:eastAsia="Times New Roman" w:hAnsi="Times New Roman" w:cs="Times New Roman"/>
            <w:sz w:val="24"/>
          </w:rPr>
          <w:t xml:space="preserve">possible </w:t>
        </w:r>
      </w:ins>
      <w:ins w:id="1526" w:author="Sheree Yau" w:date="2012-12-20T03:35:00Z">
        <w:r w:rsidR="004E0C50">
          <w:rPr>
            <w:rFonts w:ascii="Times New Roman" w:eastAsia="Times New Roman" w:hAnsi="Times New Roman" w:cs="Times New Roman"/>
            <w:sz w:val="24"/>
          </w:rPr>
          <w:t>net carbon loss</w:t>
        </w:r>
      </w:ins>
      <w:ins w:id="1527" w:author="Sheree Yau" w:date="2012-12-20T03:28:00Z">
        <w:r w:rsidR="004E0C50">
          <w:rPr>
            <w:rFonts w:ascii="Times New Roman" w:eastAsia="Times New Roman" w:hAnsi="Times New Roman" w:cs="Times New Roman"/>
            <w:i/>
            <w:sz w:val="24"/>
          </w:rPr>
          <w:t>.</w:t>
        </w:r>
      </w:ins>
      <w:ins w:id="1528" w:author="Sheree Yau" w:date="2012-12-20T03:41:00Z">
        <w:r w:rsidR="00A6185D">
          <w:rPr>
            <w:rFonts w:ascii="Times New Roman" w:eastAsia="Times New Roman" w:hAnsi="Times New Roman" w:cs="Times New Roman"/>
            <w:i/>
            <w:sz w:val="24"/>
          </w:rPr>
          <w:t xml:space="preserve"> </w:t>
        </w:r>
        <w:r w:rsidR="00A6185D">
          <w:rPr>
            <w:rFonts w:ascii="Times New Roman" w:eastAsia="Times New Roman" w:hAnsi="Times New Roman" w:cs="Times New Roman"/>
            <w:sz w:val="24"/>
          </w:rPr>
          <w:t xml:space="preserve">However, </w:t>
        </w:r>
      </w:ins>
      <w:ins w:id="1529" w:author="Sheree Yau" w:date="2012-12-20T04:03:00Z">
        <w:r w:rsidR="00D16868">
          <w:rPr>
            <w:rFonts w:ascii="Times New Roman" w:eastAsia="Times New Roman" w:hAnsi="Times New Roman" w:cs="Times New Roman"/>
            <w:sz w:val="24"/>
          </w:rPr>
          <w:t>by</w:t>
        </w:r>
      </w:ins>
      <w:ins w:id="1530" w:author="Sheree Yau" w:date="2012-12-20T03:41:00Z">
        <w:r w:rsidR="00A6185D">
          <w:rPr>
            <w:rFonts w:ascii="Times New Roman" w:eastAsia="Times New Roman" w:hAnsi="Times New Roman" w:cs="Times New Roman"/>
            <w:sz w:val="24"/>
          </w:rPr>
          <w:t xml:space="preserve"> </w:t>
        </w:r>
      </w:ins>
      <w:ins w:id="1531" w:author="Sheree Yau" w:date="2012-12-20T03:47:00Z">
        <w:r w:rsidR="00A6185D">
          <w:rPr>
            <w:rFonts w:ascii="Times New Roman" w:eastAsia="Times New Roman" w:hAnsi="Times New Roman" w:cs="Times New Roman"/>
            <w:sz w:val="24"/>
          </w:rPr>
          <w:t>link</w:t>
        </w:r>
      </w:ins>
      <w:ins w:id="1532" w:author="Sheree Yau" w:date="2012-12-20T04:03:00Z">
        <w:r w:rsidR="00D16868">
          <w:rPr>
            <w:rFonts w:ascii="Times New Roman" w:eastAsia="Times New Roman" w:hAnsi="Times New Roman" w:cs="Times New Roman"/>
            <w:sz w:val="24"/>
          </w:rPr>
          <w:t>ing</w:t>
        </w:r>
      </w:ins>
      <w:ins w:id="1533" w:author="Sheree Yau" w:date="2012-12-20T03:47:00Z">
        <w:r w:rsidR="00A6185D">
          <w:rPr>
            <w:rFonts w:ascii="Times New Roman" w:eastAsia="Times New Roman" w:hAnsi="Times New Roman" w:cs="Times New Roman"/>
            <w:sz w:val="24"/>
          </w:rPr>
          <w:t xml:space="preserve"> </w:t>
        </w:r>
      </w:ins>
      <w:ins w:id="1534" w:author="Sheree Yau" w:date="2012-12-20T03:46:00Z">
        <w:r w:rsidR="00A6185D">
          <w:rPr>
            <w:rFonts w:ascii="Times New Roman" w:eastAsia="Times New Roman" w:hAnsi="Times New Roman" w:cs="Times New Roman"/>
            <w:sz w:val="24"/>
          </w:rPr>
          <w:t>key</w:t>
        </w:r>
      </w:ins>
      <w:ins w:id="1535" w:author="Sheree Yau" w:date="2012-12-20T03:41:00Z">
        <w:r w:rsidR="00A6185D">
          <w:rPr>
            <w:rFonts w:ascii="Times New Roman" w:eastAsia="Times New Roman" w:hAnsi="Times New Roman" w:cs="Times New Roman"/>
            <w:sz w:val="24"/>
          </w:rPr>
          <w:t xml:space="preserve"> me</w:t>
        </w:r>
      </w:ins>
      <w:ins w:id="1536" w:author="Sheree Yau" w:date="2012-12-20T03:42:00Z">
        <w:r w:rsidR="00A6185D">
          <w:rPr>
            <w:rFonts w:ascii="Times New Roman" w:eastAsia="Times New Roman" w:hAnsi="Times New Roman" w:cs="Times New Roman"/>
            <w:sz w:val="24"/>
          </w:rPr>
          <w:t xml:space="preserve">tabolic </w:t>
        </w:r>
      </w:ins>
      <w:ins w:id="1537" w:author="Sheree Yau" w:date="2012-12-20T03:46:00Z">
        <w:r w:rsidR="00A6185D">
          <w:rPr>
            <w:rFonts w:ascii="Times New Roman" w:eastAsia="Times New Roman" w:hAnsi="Times New Roman" w:cs="Times New Roman"/>
            <w:sz w:val="24"/>
          </w:rPr>
          <w:t>processes</w:t>
        </w:r>
      </w:ins>
      <w:ins w:id="1538" w:author="Sheree Yau" w:date="2012-12-20T03:42:00Z">
        <w:r w:rsidR="00A6185D">
          <w:rPr>
            <w:rFonts w:ascii="Times New Roman" w:eastAsia="Times New Roman" w:hAnsi="Times New Roman" w:cs="Times New Roman"/>
            <w:sz w:val="24"/>
          </w:rPr>
          <w:t xml:space="preserve"> </w:t>
        </w:r>
      </w:ins>
      <w:ins w:id="1539" w:author="Sheree Yau" w:date="2012-12-20T03:47:00Z">
        <w:r w:rsidR="0021772E">
          <w:rPr>
            <w:rFonts w:ascii="Times New Roman" w:eastAsia="Times New Roman" w:hAnsi="Times New Roman" w:cs="Times New Roman"/>
            <w:sz w:val="24"/>
          </w:rPr>
          <w:t>to</w:t>
        </w:r>
      </w:ins>
      <w:ins w:id="1540" w:author="Sheree Yau" w:date="2012-12-20T03:53:00Z">
        <w:r w:rsidR="0021772E">
          <w:rPr>
            <w:rFonts w:ascii="Times New Roman" w:eastAsia="Times New Roman" w:hAnsi="Times New Roman" w:cs="Times New Roman"/>
            <w:sz w:val="24"/>
          </w:rPr>
          <w:t xml:space="preserve"> </w:t>
        </w:r>
      </w:ins>
      <w:ins w:id="1541" w:author="Sheree Yau" w:date="2012-12-20T04:03:00Z">
        <w:r w:rsidR="00D16868">
          <w:rPr>
            <w:rFonts w:ascii="Times New Roman" w:eastAsia="Times New Roman" w:hAnsi="Times New Roman" w:cs="Times New Roman"/>
            <w:sz w:val="24"/>
          </w:rPr>
          <w:t xml:space="preserve">the </w:t>
        </w:r>
      </w:ins>
      <w:ins w:id="1542" w:author="Sheree Yau" w:date="2012-12-20T03:42:00Z">
        <w:r w:rsidR="00A6185D">
          <w:rPr>
            <w:rFonts w:ascii="Times New Roman" w:eastAsia="Times New Roman" w:hAnsi="Times New Roman" w:cs="Times New Roman"/>
            <w:sz w:val="24"/>
          </w:rPr>
          <w:t>dominant heterotrophic lineages</w:t>
        </w:r>
      </w:ins>
      <w:ins w:id="1543" w:author="Sheree Yau" w:date="2012-12-20T03:53:00Z">
        <w:r w:rsidR="0021772E">
          <w:rPr>
            <w:rFonts w:ascii="Times New Roman" w:eastAsia="Times New Roman" w:hAnsi="Times New Roman" w:cs="Times New Roman"/>
            <w:sz w:val="24"/>
          </w:rPr>
          <w:t xml:space="preserve"> </w:t>
        </w:r>
      </w:ins>
      <w:ins w:id="1544" w:author="Sheree Yau" w:date="2012-12-20T04:03:00Z">
        <w:r w:rsidR="00D16868">
          <w:rPr>
            <w:rFonts w:ascii="Times New Roman" w:eastAsia="Times New Roman" w:hAnsi="Times New Roman" w:cs="Times New Roman"/>
            <w:sz w:val="24"/>
          </w:rPr>
          <w:t xml:space="preserve">we uncovered processes that were unusually abundant in Organic Lake </w:t>
        </w:r>
      </w:ins>
      <w:ins w:id="1545" w:author="Sheree Yau" w:date="2012-12-20T03:53:00Z">
        <w:r w:rsidR="0021772E">
          <w:rPr>
            <w:rFonts w:ascii="Times New Roman" w:eastAsia="Times New Roman" w:hAnsi="Times New Roman" w:cs="Times New Roman"/>
            <w:sz w:val="24"/>
          </w:rPr>
          <w:t xml:space="preserve">that </w:t>
        </w:r>
      </w:ins>
      <w:ins w:id="1546" w:author="Sheree Yau" w:date="2012-12-20T03:43:00Z">
        <w:r w:rsidR="00A6185D">
          <w:rPr>
            <w:rFonts w:ascii="Times New Roman" w:eastAsia="Times New Roman" w:hAnsi="Times New Roman" w:cs="Times New Roman"/>
            <w:sz w:val="24"/>
          </w:rPr>
          <w:t xml:space="preserve">may serve to </w:t>
        </w:r>
      </w:ins>
      <w:ins w:id="1547" w:author="Sheree Yau" w:date="2012-12-20T03:45:00Z">
        <w:r w:rsidR="00A6185D">
          <w:rPr>
            <w:rFonts w:ascii="Times New Roman" w:eastAsia="Times New Roman" w:hAnsi="Times New Roman" w:cs="Times New Roman"/>
            <w:sz w:val="24"/>
          </w:rPr>
          <w:t>maximize exploitation of limited resources and minimize</w:t>
        </w:r>
      </w:ins>
      <w:ins w:id="1548" w:author="Sheree Yau" w:date="2012-12-20T03:48:00Z">
        <w:r w:rsidR="00A6185D">
          <w:rPr>
            <w:rFonts w:ascii="Times New Roman" w:eastAsia="Times New Roman" w:hAnsi="Times New Roman" w:cs="Times New Roman"/>
            <w:sz w:val="24"/>
          </w:rPr>
          <w:t xml:space="preserve"> </w:t>
        </w:r>
      </w:ins>
      <w:ins w:id="1549" w:author="Sheree Yau" w:date="2012-12-20T03:46:00Z">
        <w:r w:rsidR="00A6185D">
          <w:rPr>
            <w:rFonts w:ascii="Times New Roman" w:eastAsia="Times New Roman" w:hAnsi="Times New Roman" w:cs="Times New Roman"/>
            <w:sz w:val="24"/>
          </w:rPr>
          <w:t>loss</w:t>
        </w:r>
      </w:ins>
      <w:ins w:id="1550" w:author="Sheree Yau" w:date="2012-12-20T03:44:00Z">
        <w:r w:rsidR="00A6185D">
          <w:rPr>
            <w:rFonts w:ascii="Times New Roman" w:eastAsia="Times New Roman" w:hAnsi="Times New Roman" w:cs="Times New Roman"/>
            <w:sz w:val="24"/>
          </w:rPr>
          <w:t xml:space="preserve">. </w:t>
        </w:r>
      </w:ins>
      <w:del w:id="1551" w:author="Sheree Yau" w:date="2012-12-20T03:18:00Z">
        <w:r w:rsidDel="007B7D5E">
          <w:rPr>
            <w:rFonts w:ascii="Times New Roman" w:eastAsia="Times New Roman" w:hAnsi="Times New Roman" w:cs="Times New Roman"/>
            <w:sz w:val="24"/>
          </w:rPr>
          <w:delText xml:space="preserve"> </w:delText>
        </w:r>
      </w:del>
      <w:ins w:id="1552" w:author="Sheree Yau" w:date="2012-12-20T03:48:00Z">
        <w:r w:rsidR="00A6185D">
          <w:rPr>
            <w:rFonts w:ascii="Times New Roman" w:eastAsia="Times New Roman" w:hAnsi="Times New Roman" w:cs="Times New Roman"/>
            <w:sz w:val="24"/>
          </w:rPr>
          <w:t xml:space="preserve">Recalcitrant polymeric algal material </w:t>
        </w:r>
      </w:ins>
      <w:ins w:id="1553" w:author="Sheree Yau" w:date="2012-12-20T03:50:00Z">
        <w:r w:rsidR="0021772E">
          <w:rPr>
            <w:rFonts w:ascii="Times New Roman" w:eastAsia="Times New Roman" w:hAnsi="Times New Roman" w:cs="Times New Roman"/>
            <w:sz w:val="24"/>
          </w:rPr>
          <w:t xml:space="preserve">and particulate matter </w:t>
        </w:r>
      </w:ins>
      <w:ins w:id="1554" w:author="Sheree Yau" w:date="2012-12-20T03:48:00Z">
        <w:r w:rsidR="0021772E">
          <w:rPr>
            <w:rFonts w:ascii="Times New Roman" w:eastAsia="Times New Roman" w:hAnsi="Times New Roman" w:cs="Times New Roman"/>
            <w:sz w:val="24"/>
          </w:rPr>
          <w:t xml:space="preserve">is likely </w:t>
        </w:r>
      </w:ins>
      <w:ins w:id="1555" w:author="Sheree Yau" w:date="2012-12-20T03:52:00Z">
        <w:r w:rsidR="0021772E">
          <w:rPr>
            <w:rFonts w:ascii="Times New Roman" w:eastAsia="Times New Roman" w:hAnsi="Times New Roman" w:cs="Times New Roman"/>
            <w:sz w:val="24"/>
          </w:rPr>
          <w:t xml:space="preserve">remineralized </w:t>
        </w:r>
      </w:ins>
      <w:ins w:id="1556" w:author="Sheree Yau" w:date="2012-12-20T03:56:00Z">
        <w:r w:rsidR="0021772E">
          <w:rPr>
            <w:rFonts w:ascii="Times New Roman" w:eastAsia="Times New Roman" w:hAnsi="Times New Roman" w:cs="Times New Roman"/>
            <w:sz w:val="24"/>
          </w:rPr>
          <w:t xml:space="preserve">by </w:t>
        </w:r>
        <w:r w:rsidR="0021772E">
          <w:rPr>
            <w:rFonts w:ascii="Times New Roman" w:eastAsia="Times New Roman" w:hAnsi="Times New Roman" w:cs="Times New Roman"/>
            <w:i/>
            <w:sz w:val="24"/>
          </w:rPr>
          <w:t>Psychroflexus</w:t>
        </w:r>
        <w:r w:rsidR="0021772E">
          <w:rPr>
            <w:rFonts w:ascii="Times New Roman" w:eastAsia="Times New Roman" w:hAnsi="Times New Roman" w:cs="Times New Roman"/>
            <w:sz w:val="24"/>
          </w:rPr>
          <w:t xml:space="preserve"> in the upper mixed </w:t>
        </w:r>
      </w:ins>
      <w:ins w:id="1557" w:author="Sheree Yau" w:date="2012-12-20T04:26:00Z">
        <w:r w:rsidR="00613A56">
          <w:rPr>
            <w:rFonts w:ascii="Times New Roman" w:eastAsia="Times New Roman" w:hAnsi="Times New Roman" w:cs="Times New Roman"/>
            <w:sz w:val="24"/>
          </w:rPr>
          <w:t xml:space="preserve">zone </w:t>
        </w:r>
      </w:ins>
      <w:ins w:id="1558" w:author="Sheree Yau" w:date="2012-12-20T03:56:00Z">
        <w:r w:rsidR="0021772E">
          <w:rPr>
            <w:rFonts w:ascii="Times New Roman" w:eastAsia="Times New Roman" w:hAnsi="Times New Roman" w:cs="Times New Roman"/>
            <w:sz w:val="24"/>
          </w:rPr>
          <w:t xml:space="preserve">and </w:t>
        </w:r>
      </w:ins>
      <w:ins w:id="1559" w:author="Sheree Yau" w:date="2012-12-20T04:27:00Z">
        <w:r w:rsidR="00613A56">
          <w:rPr>
            <w:rFonts w:ascii="Times New Roman" w:eastAsia="Times New Roman" w:hAnsi="Times New Roman" w:cs="Times New Roman"/>
            <w:sz w:val="24"/>
          </w:rPr>
          <w:t xml:space="preserve">by </w:t>
        </w:r>
      </w:ins>
      <w:ins w:id="1560" w:author="Sheree Yau" w:date="2012-12-20T03:56:00Z">
        <w:r w:rsidR="0021772E">
          <w:rPr>
            <w:rFonts w:ascii="Times New Roman" w:eastAsia="Times New Roman" w:hAnsi="Times New Roman" w:cs="Times New Roman"/>
            <w:i/>
            <w:sz w:val="24"/>
          </w:rPr>
          <w:t xml:space="preserve">Firmicutes </w:t>
        </w:r>
        <w:r w:rsidR="0021772E">
          <w:rPr>
            <w:rFonts w:ascii="Times New Roman" w:eastAsia="Times New Roman" w:hAnsi="Times New Roman" w:cs="Times New Roman"/>
            <w:sz w:val="24"/>
          </w:rPr>
          <w:t>in the deep zone to pro</w:t>
        </w:r>
      </w:ins>
      <w:ins w:id="1561" w:author="Sheree Yau" w:date="2012-12-20T04:09:00Z">
        <w:r w:rsidR="002A2486">
          <w:rPr>
            <w:rFonts w:ascii="Times New Roman" w:eastAsia="Times New Roman" w:hAnsi="Times New Roman" w:cs="Times New Roman"/>
            <w:sz w:val="24"/>
          </w:rPr>
          <w:t>viding</w:t>
        </w:r>
      </w:ins>
      <w:ins w:id="1562" w:author="Sheree Yau" w:date="2012-12-20T03:56:00Z">
        <w:r w:rsidR="0021772E">
          <w:rPr>
            <w:rFonts w:ascii="Times New Roman" w:eastAsia="Times New Roman" w:hAnsi="Times New Roman" w:cs="Times New Roman"/>
            <w:sz w:val="24"/>
          </w:rPr>
          <w:t xml:space="preserve"> labile substrates </w:t>
        </w:r>
      </w:ins>
      <w:ins w:id="1563" w:author="Sheree Yau" w:date="2012-12-20T03:52:00Z">
        <w:r w:rsidR="0021772E">
          <w:rPr>
            <w:rFonts w:ascii="Times New Roman" w:eastAsia="Times New Roman" w:hAnsi="Times New Roman" w:cs="Times New Roman"/>
            <w:sz w:val="24"/>
          </w:rPr>
          <w:t>for use by other heterotrophic bacteria</w:t>
        </w:r>
      </w:ins>
      <w:ins w:id="1564" w:author="Sheree Yau" w:date="2012-12-20T03:51:00Z">
        <w:r w:rsidR="0021772E">
          <w:rPr>
            <w:rFonts w:ascii="Times New Roman" w:eastAsia="Times New Roman" w:hAnsi="Times New Roman" w:cs="Times New Roman"/>
            <w:sz w:val="24"/>
          </w:rPr>
          <w:t xml:space="preserve">. </w:t>
        </w:r>
      </w:ins>
      <w:ins w:id="1565" w:author="Sheree Yau" w:date="2012-12-20T03:53:00Z">
        <w:r w:rsidR="0021772E">
          <w:rPr>
            <w:rFonts w:ascii="Times New Roman" w:eastAsia="Times New Roman" w:hAnsi="Times New Roman" w:cs="Times New Roman"/>
            <w:sz w:val="24"/>
          </w:rPr>
          <w:t xml:space="preserve">The generalist </w:t>
        </w:r>
        <w:r w:rsidR="0021772E">
          <w:rPr>
            <w:rFonts w:ascii="Times New Roman" w:eastAsia="Times New Roman" w:hAnsi="Times New Roman" w:cs="Times New Roman"/>
            <w:i/>
            <w:sz w:val="24"/>
          </w:rPr>
          <w:t xml:space="preserve">Marinobacter </w:t>
        </w:r>
      </w:ins>
      <w:ins w:id="1566" w:author="Sheree Yau" w:date="2012-12-20T03:54:00Z">
        <w:r w:rsidR="0021772E">
          <w:rPr>
            <w:rFonts w:ascii="Times New Roman" w:eastAsia="Times New Roman" w:hAnsi="Times New Roman" w:cs="Times New Roman"/>
            <w:sz w:val="24"/>
          </w:rPr>
          <w:t xml:space="preserve">and </w:t>
        </w:r>
        <w:r w:rsidR="0021772E">
          <w:rPr>
            <w:rFonts w:ascii="Times New Roman" w:eastAsia="Times New Roman" w:hAnsi="Times New Roman" w:cs="Times New Roman"/>
            <w:i/>
            <w:sz w:val="24"/>
          </w:rPr>
          <w:t xml:space="preserve">Roseovarius </w:t>
        </w:r>
        <w:r w:rsidR="0021772E">
          <w:rPr>
            <w:rFonts w:ascii="Times New Roman" w:eastAsia="Times New Roman" w:hAnsi="Times New Roman" w:cs="Times New Roman"/>
            <w:sz w:val="24"/>
          </w:rPr>
          <w:t xml:space="preserve">lineages </w:t>
        </w:r>
      </w:ins>
      <w:ins w:id="1567" w:author="Sheree Yau" w:date="2012-12-20T03:56:00Z">
        <w:r w:rsidR="0021772E">
          <w:rPr>
            <w:rFonts w:ascii="Times New Roman" w:eastAsia="Times New Roman" w:hAnsi="Times New Roman" w:cs="Times New Roman"/>
            <w:sz w:val="24"/>
          </w:rPr>
          <w:t xml:space="preserve">were associated with </w:t>
        </w:r>
      </w:ins>
      <w:ins w:id="1568" w:author="Sheree Yau" w:date="2012-12-20T03:59:00Z">
        <w:r w:rsidR="00D16868">
          <w:rPr>
            <w:rFonts w:ascii="Times New Roman" w:eastAsia="Times New Roman" w:hAnsi="Times New Roman" w:cs="Times New Roman"/>
            <w:sz w:val="24"/>
          </w:rPr>
          <w:t>abundant genes involved in</w:t>
        </w:r>
      </w:ins>
      <w:ins w:id="1569" w:author="Sheree Yau" w:date="2012-12-20T03:56:00Z">
        <w:r w:rsidR="0021772E">
          <w:rPr>
            <w:rFonts w:ascii="Times New Roman" w:eastAsia="Times New Roman" w:hAnsi="Times New Roman" w:cs="Times New Roman"/>
            <w:sz w:val="24"/>
          </w:rPr>
          <w:t xml:space="preserve"> rhodopsin</w:t>
        </w:r>
      </w:ins>
      <w:ins w:id="1570" w:author="Sheree Yau" w:date="2012-12-20T03:58:00Z">
        <w:r w:rsidR="0021772E">
          <w:rPr>
            <w:rFonts w:ascii="Times New Roman" w:eastAsia="Times New Roman" w:hAnsi="Times New Roman" w:cs="Times New Roman"/>
            <w:sz w:val="24"/>
          </w:rPr>
          <w:t>-</w:t>
        </w:r>
      </w:ins>
      <w:ins w:id="1571" w:author="Sheree Yau" w:date="2012-12-20T03:56:00Z">
        <w:r w:rsidR="0021772E">
          <w:rPr>
            <w:rFonts w:ascii="Times New Roman" w:eastAsia="Times New Roman" w:hAnsi="Times New Roman" w:cs="Times New Roman"/>
            <w:sz w:val="24"/>
          </w:rPr>
          <w:t>mediated and AAnP photoheterotrophy</w:t>
        </w:r>
      </w:ins>
      <w:ins w:id="1572" w:author="Sheree Yau" w:date="2012-12-20T03:58:00Z">
        <w:r w:rsidR="00D16868">
          <w:rPr>
            <w:rFonts w:ascii="Times New Roman" w:eastAsia="Times New Roman" w:hAnsi="Times New Roman" w:cs="Times New Roman"/>
            <w:sz w:val="24"/>
          </w:rPr>
          <w:t xml:space="preserve">; the </w:t>
        </w:r>
      </w:ins>
      <w:ins w:id="1573" w:author="Sheree Yau" w:date="2012-12-20T04:00:00Z">
        <w:r w:rsidR="00D16868">
          <w:rPr>
            <w:rFonts w:ascii="Times New Roman" w:eastAsia="Times New Roman" w:hAnsi="Times New Roman" w:cs="Times New Roman"/>
            <w:sz w:val="24"/>
          </w:rPr>
          <w:t xml:space="preserve">latter </w:t>
        </w:r>
      </w:ins>
      <w:ins w:id="1574" w:author="Sheree Yau" w:date="2012-12-20T04:10:00Z">
        <w:r w:rsidR="002A2486">
          <w:rPr>
            <w:rFonts w:ascii="Times New Roman" w:eastAsia="Times New Roman" w:hAnsi="Times New Roman" w:cs="Times New Roman"/>
            <w:sz w:val="24"/>
          </w:rPr>
          <w:t xml:space="preserve">of which was more abundant in </w:t>
        </w:r>
      </w:ins>
      <w:ins w:id="1575" w:author="Sheree Yau" w:date="2012-12-20T04:00:00Z">
        <w:r w:rsidR="00D16868">
          <w:rPr>
            <w:rFonts w:ascii="Times New Roman" w:eastAsia="Times New Roman" w:hAnsi="Times New Roman" w:cs="Times New Roman"/>
            <w:sz w:val="24"/>
          </w:rPr>
          <w:t xml:space="preserve">Organic Lake than </w:t>
        </w:r>
      </w:ins>
      <w:ins w:id="1576" w:author="Sheree Yau" w:date="2012-12-20T04:11:00Z">
        <w:r w:rsidR="002A2486">
          <w:rPr>
            <w:rFonts w:ascii="Times New Roman" w:eastAsia="Times New Roman" w:hAnsi="Times New Roman" w:cs="Times New Roman"/>
            <w:sz w:val="24"/>
          </w:rPr>
          <w:t>any</w:t>
        </w:r>
      </w:ins>
      <w:ins w:id="1577" w:author="Sheree Yau" w:date="2012-12-20T04:00:00Z">
        <w:r w:rsidR="002A2486">
          <w:rPr>
            <w:rFonts w:ascii="Times New Roman" w:eastAsia="Times New Roman" w:hAnsi="Times New Roman" w:cs="Times New Roman"/>
            <w:sz w:val="24"/>
          </w:rPr>
          <w:t xml:space="preserve"> other system</w:t>
        </w:r>
        <w:r w:rsidR="00D16868">
          <w:rPr>
            <w:rFonts w:ascii="Times New Roman" w:eastAsia="Times New Roman" w:hAnsi="Times New Roman" w:cs="Times New Roman"/>
            <w:sz w:val="24"/>
          </w:rPr>
          <w:t xml:space="preserve"> surveyed.</w:t>
        </w:r>
      </w:ins>
      <w:ins w:id="1578" w:author="Sheree Yau" w:date="2012-12-20T04:04:00Z">
        <w:r w:rsidR="00D16868">
          <w:rPr>
            <w:rFonts w:ascii="Times New Roman" w:eastAsia="Times New Roman" w:hAnsi="Times New Roman" w:cs="Times New Roman"/>
            <w:sz w:val="24"/>
          </w:rPr>
          <w:t xml:space="preserve"> </w:t>
        </w:r>
      </w:ins>
      <w:ins w:id="1579" w:author="Sheree Yau" w:date="2012-12-20T04:05:00Z">
        <w:r w:rsidR="00D16868">
          <w:rPr>
            <w:rFonts w:ascii="Times New Roman" w:eastAsia="Times New Roman" w:hAnsi="Times New Roman" w:cs="Times New Roman"/>
            <w:sz w:val="24"/>
          </w:rPr>
          <w:t xml:space="preserve">Potential for </w:t>
        </w:r>
        <w:commentRangeStart w:id="1580"/>
        <w:commentRangeStart w:id="1581"/>
        <w:r w:rsidR="00D16868">
          <w:rPr>
            <w:rFonts w:ascii="Times New Roman" w:eastAsia="Times New Roman" w:hAnsi="Times New Roman" w:cs="Times New Roman"/>
            <w:sz w:val="24"/>
          </w:rPr>
          <w:t>c</w:t>
        </w:r>
      </w:ins>
      <w:ins w:id="1582" w:author="Sheree Yau" w:date="2012-12-20T04:04:00Z">
        <w:r w:rsidR="00D16868">
          <w:rPr>
            <w:rFonts w:ascii="Times New Roman" w:eastAsia="Times New Roman" w:hAnsi="Times New Roman" w:cs="Times New Roman"/>
            <w:sz w:val="24"/>
          </w:rPr>
          <w:t>hemolithoheterotroph</w:t>
        </w:r>
      </w:ins>
      <w:ins w:id="1583" w:author="Sheree Yau" w:date="2012-12-20T04:05:00Z">
        <w:r w:rsidR="00D16868">
          <w:rPr>
            <w:rFonts w:ascii="Times New Roman" w:eastAsia="Times New Roman" w:hAnsi="Times New Roman" w:cs="Times New Roman"/>
            <w:sz w:val="24"/>
          </w:rPr>
          <w:t>y</w:t>
        </w:r>
      </w:ins>
      <w:ins w:id="1584" w:author="Sheree Yau" w:date="2012-12-20T04:04:00Z">
        <w:r w:rsidR="00D16868">
          <w:rPr>
            <w:rFonts w:ascii="Times New Roman" w:eastAsia="Times New Roman" w:hAnsi="Times New Roman" w:cs="Times New Roman"/>
            <w:sz w:val="24"/>
          </w:rPr>
          <w:t xml:space="preserve"> (sulfur oxidation </w:t>
        </w:r>
      </w:ins>
      <w:commentRangeEnd w:id="1580"/>
      <w:r w:rsidR="00DF6D1D">
        <w:rPr>
          <w:rStyle w:val="CommentReference"/>
          <w:rFonts w:asciiTheme="minorHAnsi" w:eastAsiaTheme="minorEastAsia" w:hAnsiTheme="minorHAnsi" w:cstheme="minorBidi"/>
          <w:color w:val="auto"/>
        </w:rPr>
        <w:commentReference w:id="1580"/>
      </w:r>
      <w:commentRangeEnd w:id="1581"/>
      <w:r w:rsidR="00BB3C3C">
        <w:rPr>
          <w:rStyle w:val="CommentReference"/>
          <w:rFonts w:asciiTheme="minorHAnsi" w:eastAsiaTheme="minorEastAsia" w:hAnsiTheme="minorHAnsi" w:cstheme="minorBidi"/>
          <w:color w:val="auto"/>
        </w:rPr>
        <w:commentReference w:id="1581"/>
      </w:r>
      <w:ins w:id="1585" w:author="Sheree Yau" w:date="2012-12-20T04:04:00Z">
        <w:r w:rsidR="00D16868">
          <w:rPr>
            <w:rFonts w:ascii="Times New Roman" w:eastAsia="Times New Roman" w:hAnsi="Times New Roman" w:cs="Times New Roman"/>
            <w:sz w:val="24"/>
          </w:rPr>
          <w:t>and CO oxidation</w:t>
        </w:r>
        <w:del w:id="1586" w:author="Timothy Williams" w:date="2012-12-20T12:06:00Z">
          <w:r w:rsidR="00D16868" w:rsidDel="00DF6D1D">
            <w:rPr>
              <w:rFonts w:ascii="Times New Roman" w:eastAsia="Times New Roman" w:hAnsi="Times New Roman" w:cs="Times New Roman"/>
              <w:sz w:val="24"/>
            </w:rPr>
            <w:delText>)</w:delText>
          </w:r>
        </w:del>
        <w:r w:rsidR="00D16868">
          <w:rPr>
            <w:rFonts w:ascii="Times New Roman" w:eastAsia="Times New Roman" w:hAnsi="Times New Roman" w:cs="Times New Roman"/>
            <w:sz w:val="24"/>
          </w:rPr>
          <w:t xml:space="preserve"> was also high</w:t>
        </w:r>
      </w:ins>
      <w:ins w:id="1587" w:author="Sheree Yau" w:date="2012-12-20T04:11:00Z">
        <w:r w:rsidR="002A2486">
          <w:rPr>
            <w:rFonts w:ascii="Times New Roman" w:eastAsia="Times New Roman" w:hAnsi="Times New Roman" w:cs="Times New Roman"/>
            <w:sz w:val="24"/>
          </w:rPr>
          <w:t>,</w:t>
        </w:r>
      </w:ins>
      <w:ins w:id="1588" w:author="Sheree Yau" w:date="2012-12-20T04:04:00Z">
        <w:r w:rsidR="00D16868">
          <w:rPr>
            <w:rFonts w:ascii="Times New Roman" w:eastAsia="Times New Roman" w:hAnsi="Times New Roman" w:cs="Times New Roman"/>
            <w:sz w:val="24"/>
          </w:rPr>
          <w:t xml:space="preserve"> and along with photoheterotrophy, may provide a supplementary energy source</w:t>
        </w:r>
      </w:ins>
      <w:ins w:id="1589" w:author="Sheree Yau" w:date="2012-12-20T04:12:00Z">
        <w:r w:rsidR="002A2486">
          <w:rPr>
            <w:rFonts w:ascii="Times New Roman" w:eastAsia="Times New Roman" w:hAnsi="Times New Roman" w:cs="Times New Roman"/>
            <w:sz w:val="24"/>
          </w:rPr>
          <w:t xml:space="preserve"> if organic carbon becomes limiting</w:t>
        </w:r>
      </w:ins>
      <w:ins w:id="1590" w:author="Sheree Yau" w:date="2012-12-20T04:04:00Z">
        <w:r w:rsidR="00D16868">
          <w:rPr>
            <w:rFonts w:ascii="Times New Roman" w:eastAsia="Times New Roman" w:hAnsi="Times New Roman" w:cs="Times New Roman"/>
            <w:sz w:val="24"/>
          </w:rPr>
          <w:t>.</w:t>
        </w:r>
      </w:ins>
    </w:p>
    <w:p w:rsidR="00E93911" w:rsidRDefault="00C45D27" w:rsidP="0021772E">
      <w:pPr>
        <w:pStyle w:val="Normal1"/>
        <w:spacing w:after="0" w:line="240" w:lineRule="auto"/>
      </w:pPr>
      <w:del w:id="1591" w:author="Sheree Yau" w:date="2012-12-20T04:15:00Z">
        <w:r w:rsidDel="002A2486">
          <w:rPr>
            <w:rFonts w:ascii="Times New Roman" w:eastAsia="Times New Roman" w:hAnsi="Times New Roman" w:cs="Times New Roman"/>
            <w:sz w:val="24"/>
          </w:rPr>
          <w:delText xml:space="preserve">by remineralization and not net C and N fixation. The microbial community is characterized by organic material degradation, nutrient uptake and heterotrophy that occurs greatly in excess of fixation. However, </w:delText>
        </w:r>
        <w:r w:rsidRPr="00204176" w:rsidDel="002A2486">
          <w:rPr>
            <w:rFonts w:ascii="Times New Roman" w:eastAsia="Times New Roman" w:hAnsi="Times New Roman" w:cs="Times New Roman"/>
            <w:sz w:val="24"/>
          </w:rPr>
          <w:delText>t</w:delText>
        </w:r>
        <w:r w:rsidDel="002A2486">
          <w:rPr>
            <w:rFonts w:ascii="Times New Roman" w:eastAsia="Times New Roman" w:hAnsi="Times New Roman" w:cs="Times New Roman"/>
            <w:sz w:val="24"/>
          </w:rPr>
          <w:delText xml:space="preserve">he most active layer in the lake exists below the pycnocline/oxycline where cell and VLP numbers and nutrients are highest, turbidity is lowest due to microbial degradation of particulate matter, and processes occur, such as CO oxidation that may lead to carbon conservation. While the upper mixed zone is characterized by </w:delText>
        </w:r>
        <w:r w:rsidDel="002A2486">
          <w:rPr>
            <w:rFonts w:ascii="Times New Roman" w:eastAsia="Times New Roman" w:hAnsi="Times New Roman" w:cs="Times New Roman"/>
            <w:i/>
            <w:sz w:val="24"/>
          </w:rPr>
          <w:delText>Dunaliella</w:delText>
        </w:r>
        <w:r w:rsidDel="002A2486">
          <w:rPr>
            <w:rFonts w:ascii="Times New Roman" w:eastAsia="Times New Roman" w:hAnsi="Times New Roman" w:cs="Times New Roman"/>
            <w:sz w:val="24"/>
          </w:rPr>
          <w:delText xml:space="preserve"> and chlorophyte algae performing primary production and polymeric algal material is remineralized by</w:delText>
        </w:r>
        <w:r w:rsidDel="002A2486">
          <w:rPr>
            <w:rFonts w:ascii="Times New Roman" w:eastAsia="Times New Roman" w:hAnsi="Times New Roman" w:cs="Times New Roman"/>
            <w:i/>
            <w:sz w:val="24"/>
          </w:rPr>
          <w:delText xml:space="preserve"> Psychroflexus</w:delText>
        </w:r>
        <w:r w:rsidDel="002A2486">
          <w:rPr>
            <w:rFonts w:ascii="Times New Roman" w:eastAsia="Times New Roman" w:hAnsi="Times New Roman" w:cs="Times New Roman"/>
            <w:sz w:val="24"/>
          </w:rPr>
          <w:delText>, the deep zone is characterized by facultative anaerobic autotrophy and CO oxidation</w:delText>
        </w:r>
        <w:r w:rsidDel="002A2486">
          <w:rPr>
            <w:rFonts w:ascii="Times New Roman" w:eastAsia="Times New Roman" w:hAnsi="Times New Roman" w:cs="Times New Roman"/>
            <w:i/>
            <w:sz w:val="24"/>
          </w:rPr>
          <w:delText xml:space="preserve"> </w:delText>
        </w:r>
        <w:r w:rsidDel="002A2486">
          <w:rPr>
            <w:rFonts w:ascii="Times New Roman" w:eastAsia="Times New Roman" w:hAnsi="Times New Roman" w:cs="Times New Roman"/>
            <w:sz w:val="24"/>
          </w:rPr>
          <w:delText xml:space="preserve">by </w:delText>
        </w:r>
        <w:r w:rsidDel="002A2486">
          <w:rPr>
            <w:rFonts w:ascii="Times New Roman" w:eastAsia="Times New Roman" w:hAnsi="Times New Roman" w:cs="Times New Roman"/>
            <w:i/>
            <w:sz w:val="24"/>
          </w:rPr>
          <w:delText>Marinobacter</w:delText>
        </w:r>
        <w:r w:rsidDel="002A2486">
          <w:rPr>
            <w:rFonts w:ascii="Times New Roman" w:eastAsia="Times New Roman" w:hAnsi="Times New Roman" w:cs="Times New Roman"/>
            <w:sz w:val="24"/>
          </w:rPr>
          <w:delText xml:space="preserve"> and</w:delText>
        </w:r>
        <w:r w:rsidDel="002A2486">
          <w:rPr>
            <w:rFonts w:ascii="Times New Roman" w:eastAsia="Times New Roman" w:hAnsi="Times New Roman" w:cs="Times New Roman"/>
            <w:i/>
            <w:sz w:val="24"/>
          </w:rPr>
          <w:delText xml:space="preserve"> Roseovarius</w:delText>
        </w:r>
        <w:r w:rsidDel="002A2486">
          <w:rPr>
            <w:rFonts w:ascii="Times New Roman" w:eastAsia="Times New Roman" w:hAnsi="Times New Roman" w:cs="Times New Roman"/>
            <w:sz w:val="24"/>
          </w:rPr>
          <w:delText xml:space="preserve">. </w:delText>
        </w:r>
      </w:del>
      <w:del w:id="1592" w:author="Sheree Yau" w:date="2012-12-20T04:33:00Z">
        <w:r w:rsidDel="00985858">
          <w:rPr>
            <w:rFonts w:ascii="Times New Roman" w:eastAsia="Times New Roman" w:hAnsi="Times New Roman" w:cs="Times New Roman"/>
            <w:sz w:val="24"/>
          </w:rPr>
          <w:delText xml:space="preserve">In the deep zone, particularly the active layer, </w:delText>
        </w:r>
      </w:del>
      <w:del w:id="1593" w:author="Sheree Yau" w:date="2012-12-20T04:17:00Z">
        <w:r w:rsidDel="002A2486">
          <w:rPr>
            <w:rFonts w:ascii="Times New Roman" w:eastAsia="Times New Roman" w:hAnsi="Times New Roman" w:cs="Times New Roman"/>
            <w:i/>
            <w:sz w:val="24"/>
          </w:rPr>
          <w:delText>Marinobacter</w:delText>
        </w:r>
        <w:r w:rsidDel="002A2486">
          <w:rPr>
            <w:rFonts w:ascii="Times New Roman" w:eastAsia="Times New Roman" w:hAnsi="Times New Roman" w:cs="Times New Roman"/>
            <w:sz w:val="24"/>
          </w:rPr>
          <w:delText xml:space="preserve"> and </w:delText>
        </w:r>
        <w:r w:rsidDel="002A2486">
          <w:rPr>
            <w:rFonts w:ascii="Times New Roman" w:eastAsia="Times New Roman" w:hAnsi="Times New Roman" w:cs="Times New Roman"/>
            <w:i/>
            <w:sz w:val="24"/>
          </w:rPr>
          <w:delText>Roseovarius</w:delText>
        </w:r>
        <w:r w:rsidDel="002A2486">
          <w:rPr>
            <w:rFonts w:ascii="Times New Roman" w:eastAsia="Times New Roman" w:hAnsi="Times New Roman" w:cs="Times New Roman"/>
            <w:sz w:val="24"/>
          </w:rPr>
          <w:delText xml:space="preserve"> play key roles in DMS formation by synthesizing DMSP lyases to catalyse DMSP cleavage of the DMSP generated by upper mixed zone phototrophic algae. </w:delText>
        </w:r>
      </w:del>
      <w:moveFromRangeStart w:id="1594" w:author="Sheree Yau" w:date="2012-12-20T04:16:00Z" w:name="move343740301"/>
      <w:moveFrom w:id="1595" w:author="Sheree Yau" w:date="2012-12-20T04:16:00Z">
        <w:r w:rsidDel="002A2486">
          <w:rPr>
            <w:rFonts w:ascii="Times New Roman" w:eastAsia="Times New Roman" w:hAnsi="Times New Roman" w:cs="Times New Roman"/>
            <w:sz w:val="24"/>
          </w:rPr>
          <w:t xml:space="preserve">The low potential for dissimilatory sulfur cycling (both S oxidation and DSR) and relatively stable waters of the deep zone, combined with the generation of DMS from DMSP, facilitate the accumulation of a high level of DMS in the lake. </w:t>
        </w:r>
      </w:moveFrom>
      <w:moveFromRangeEnd w:id="1594"/>
    </w:p>
    <w:p w:rsidR="00E93911" w:rsidRDefault="00C45D27">
      <w:pPr>
        <w:pStyle w:val="Normal1"/>
        <w:spacing w:after="0" w:line="240" w:lineRule="auto"/>
        <w:ind w:firstLine="426"/>
      </w:pPr>
      <w:r>
        <w:rPr>
          <w:rFonts w:ascii="Times New Roman" w:eastAsia="Times New Roman" w:hAnsi="Times New Roman" w:cs="Times New Roman"/>
          <w:sz w:val="24"/>
        </w:rPr>
        <w:t xml:space="preserve">In addition to being able to </w:t>
      </w:r>
      <w:ins w:id="1596" w:author="Sheree Yau" w:date="2012-12-20T04:13:00Z">
        <w:r w:rsidR="002A2486">
          <w:rPr>
            <w:rFonts w:ascii="Times New Roman" w:eastAsia="Times New Roman" w:hAnsi="Times New Roman" w:cs="Times New Roman"/>
            <w:sz w:val="24"/>
          </w:rPr>
          <w:t xml:space="preserve">describe the functional capacities and </w:t>
        </w:r>
      </w:ins>
      <w:moveToRangeStart w:id="1597" w:author="Sheree Yau" w:date="2012-12-20T04:13:00Z" w:name="move343740113"/>
      <w:moveTo w:id="1598" w:author="Sheree Yau" w:date="2012-12-20T04:13:00Z">
        <w:r w:rsidR="002A2486">
          <w:rPr>
            <w:rFonts w:ascii="Times New Roman" w:eastAsia="Times New Roman" w:hAnsi="Times New Roman" w:cs="Times New Roman"/>
            <w:sz w:val="24"/>
          </w:rPr>
          <w:t>potential importance of poorly understood microbial processes occurring in the lake</w:t>
        </w:r>
      </w:moveTo>
      <w:ins w:id="1599" w:author="Sheree Yau" w:date="2012-12-21T15:38:00Z">
        <w:r w:rsidR="00BB3C3C">
          <w:rPr>
            <w:rFonts w:ascii="Times New Roman" w:eastAsia="Times New Roman" w:hAnsi="Times New Roman" w:cs="Times New Roman"/>
            <w:sz w:val="24"/>
          </w:rPr>
          <w:t xml:space="preserve"> </w:t>
        </w:r>
        <w:r w:rsidR="00BB3C3C">
          <w:rPr>
            <w:rFonts w:ascii="Times New Roman" w:eastAsia="Times New Roman" w:hAnsi="Times New Roman" w:cs="Times New Roman"/>
            <w:sz w:val="24"/>
          </w:rPr>
          <w:t>(</w:t>
        </w:r>
        <w:r w:rsidR="00BB3C3C">
          <w:rPr>
            <w:rFonts w:ascii="Times New Roman" w:eastAsia="Times New Roman" w:hAnsi="Times New Roman" w:cs="Times New Roman"/>
            <w:i/>
            <w:sz w:val="24"/>
          </w:rPr>
          <w:t>e.g.</w:t>
        </w:r>
        <w:r w:rsidR="00BB3C3C">
          <w:rPr>
            <w:rFonts w:ascii="Times New Roman" w:eastAsia="Times New Roman" w:hAnsi="Times New Roman" w:cs="Times New Roman"/>
            <w:sz w:val="24"/>
          </w:rPr>
          <w:t xml:space="preserve"> photoheterotrophy by </w:t>
        </w:r>
        <w:r w:rsidR="00BB3C3C">
          <w:rPr>
            <w:rFonts w:ascii="Times New Roman" w:eastAsia="Times New Roman" w:hAnsi="Times New Roman" w:cs="Times New Roman"/>
            <w:i/>
            <w:sz w:val="24"/>
          </w:rPr>
          <w:t>Alphaproteobacteria</w:t>
        </w:r>
        <w:r w:rsidR="00BB3C3C">
          <w:rPr>
            <w:rFonts w:ascii="Times New Roman" w:eastAsia="Times New Roman" w:hAnsi="Times New Roman" w:cs="Times New Roman"/>
            <w:sz w:val="24"/>
          </w:rPr>
          <w:t>)</w:t>
        </w:r>
      </w:ins>
      <w:ins w:id="1600" w:author="Sheree Yau" w:date="2012-12-20T04:14:00Z">
        <w:r w:rsidR="002A2486">
          <w:rPr>
            <w:rFonts w:ascii="Times New Roman" w:eastAsia="Times New Roman" w:hAnsi="Times New Roman" w:cs="Times New Roman"/>
            <w:sz w:val="24"/>
          </w:rPr>
          <w:t>, we were able to</w:t>
        </w:r>
      </w:ins>
      <w:moveTo w:id="1601" w:author="Sheree Yau" w:date="2012-12-20T04:13:00Z">
        <w:r w:rsidR="002A2486">
          <w:rPr>
            <w:rFonts w:ascii="Times New Roman" w:eastAsia="Times New Roman" w:hAnsi="Times New Roman" w:cs="Times New Roman"/>
            <w:sz w:val="24"/>
          </w:rPr>
          <w:t xml:space="preserve"> </w:t>
        </w:r>
        <w:del w:id="1602" w:author="Sheree Yau" w:date="2012-12-20T04:13:00Z">
          <w:r w:rsidR="002A2486" w:rsidDel="002A2486">
            <w:rPr>
              <w:rFonts w:ascii="Times New Roman" w:eastAsia="Times New Roman" w:hAnsi="Times New Roman" w:cs="Times New Roman"/>
              <w:sz w:val="24"/>
            </w:rPr>
            <w:delText xml:space="preserve">performed by a broad range of types of lake bacteria </w:delText>
          </w:r>
        </w:del>
        <w:del w:id="1603" w:author="Sheree Yau" w:date="2012-12-21T15:38:00Z">
          <w:r w:rsidR="002A2486" w:rsidDel="00BB3C3C">
            <w:rPr>
              <w:rFonts w:ascii="Times New Roman" w:eastAsia="Times New Roman" w:hAnsi="Times New Roman" w:cs="Times New Roman"/>
              <w:sz w:val="24"/>
            </w:rPr>
            <w:delText>(</w:delText>
          </w:r>
          <w:r w:rsidR="002A2486" w:rsidDel="00BB3C3C">
            <w:rPr>
              <w:rFonts w:ascii="Times New Roman" w:eastAsia="Times New Roman" w:hAnsi="Times New Roman" w:cs="Times New Roman"/>
              <w:i/>
              <w:sz w:val="24"/>
            </w:rPr>
            <w:delText>e.g.</w:delText>
          </w:r>
          <w:r w:rsidR="002A2486" w:rsidDel="00BB3C3C">
            <w:rPr>
              <w:rFonts w:ascii="Times New Roman" w:eastAsia="Times New Roman" w:hAnsi="Times New Roman" w:cs="Times New Roman"/>
              <w:sz w:val="24"/>
            </w:rPr>
            <w:delText xml:space="preserve"> </w:delText>
          </w:r>
          <w:r w:rsidR="002A2486" w:rsidDel="00BB3C3C">
            <w:rPr>
              <w:rFonts w:ascii="Times New Roman" w:eastAsia="Times New Roman" w:hAnsi="Times New Roman" w:cs="Times New Roman"/>
              <w:sz w:val="24"/>
            </w:rPr>
            <w:lastRenderedPageBreak/>
            <w:delText xml:space="preserve">photoheterotrophy by </w:delText>
          </w:r>
          <w:r w:rsidR="002A2486" w:rsidDel="00BB3C3C">
            <w:rPr>
              <w:rFonts w:ascii="Times New Roman" w:eastAsia="Times New Roman" w:hAnsi="Times New Roman" w:cs="Times New Roman"/>
              <w:i/>
              <w:sz w:val="24"/>
            </w:rPr>
            <w:delText>Alphaproteobacteria</w:delText>
          </w:r>
          <w:r w:rsidR="002A2486" w:rsidDel="00BB3C3C">
            <w:rPr>
              <w:rFonts w:ascii="Times New Roman" w:eastAsia="Times New Roman" w:hAnsi="Times New Roman" w:cs="Times New Roman"/>
              <w:sz w:val="24"/>
            </w:rPr>
            <w:delText>)</w:delText>
          </w:r>
        </w:del>
        <w:r w:rsidR="002A2486">
          <w:rPr>
            <w:rFonts w:ascii="Times New Roman" w:eastAsia="Times New Roman" w:hAnsi="Times New Roman" w:cs="Times New Roman"/>
            <w:sz w:val="24"/>
          </w:rPr>
          <w:t>.</w:t>
        </w:r>
      </w:moveTo>
      <w:moveToRangeEnd w:id="1597"/>
      <w:r>
        <w:rPr>
          <w:rFonts w:ascii="Times New Roman" w:eastAsia="Times New Roman" w:hAnsi="Times New Roman" w:cs="Times New Roman"/>
          <w:sz w:val="24"/>
        </w:rPr>
        <w:t>answer targeted questions about the biology of the unusual lake sulfur chemistry</w:t>
      </w:r>
      <w:ins w:id="1604" w:author="Sheree Yau" w:date="2012-12-20T04:14:00Z">
        <w:r w:rsidR="002A2486">
          <w:rPr>
            <w:rFonts w:ascii="Times New Roman" w:eastAsia="Times New Roman" w:hAnsi="Times New Roman" w:cs="Times New Roman"/>
            <w:sz w:val="24"/>
          </w:rPr>
          <w:t>.</w:t>
        </w:r>
      </w:ins>
      <w:del w:id="1605" w:author="Sheree Yau" w:date="2012-12-20T04:14:00Z">
        <w:r w:rsidDel="002A2486">
          <w:rPr>
            <w:rFonts w:ascii="Times New Roman" w:eastAsia="Times New Roman" w:hAnsi="Times New Roman" w:cs="Times New Roman"/>
            <w:sz w:val="24"/>
          </w:rPr>
          <w:delText xml:space="preserve">, </w:delText>
        </w:r>
      </w:del>
      <w:moveToRangeStart w:id="1606" w:author="Sheree Yau" w:date="2012-12-20T04:16:00Z" w:name="move343740301"/>
      <w:moveTo w:id="1607" w:author="Sheree Yau" w:date="2012-12-20T04:16:00Z">
        <w:r w:rsidR="002A2486">
          <w:rPr>
            <w:rFonts w:ascii="Times New Roman" w:eastAsia="Times New Roman" w:hAnsi="Times New Roman" w:cs="Times New Roman"/>
            <w:sz w:val="24"/>
          </w:rPr>
          <w:t xml:space="preserve">The low potential for dissimilatory sulfur cycling (both S oxidation and DSR) and relatively stable waters of the deep zone, combined with the generation of DMS from DMSP, facilitate the accumulation of a high level of DMS in the lake. </w:t>
        </w:r>
      </w:moveTo>
      <w:moveToRangeEnd w:id="1606"/>
      <w:ins w:id="1608" w:author="Sheree Yau" w:date="2012-12-20T04:18:00Z">
        <w:r w:rsidR="002A2486">
          <w:rPr>
            <w:rFonts w:ascii="Times New Roman" w:eastAsia="Times New Roman" w:hAnsi="Times New Roman" w:cs="Times New Roman"/>
            <w:sz w:val="24"/>
          </w:rPr>
          <w:t xml:space="preserve">It appears </w:t>
        </w:r>
      </w:ins>
      <w:ins w:id="1609" w:author="Sheree Yau" w:date="2012-12-20T04:17:00Z">
        <w:r w:rsidR="002A2486">
          <w:rPr>
            <w:rFonts w:ascii="Times New Roman" w:eastAsia="Times New Roman" w:hAnsi="Times New Roman" w:cs="Times New Roman"/>
            <w:i/>
            <w:sz w:val="24"/>
          </w:rPr>
          <w:t>Marinobacter</w:t>
        </w:r>
        <w:r w:rsidR="002A2486">
          <w:rPr>
            <w:rFonts w:ascii="Times New Roman" w:eastAsia="Times New Roman" w:hAnsi="Times New Roman" w:cs="Times New Roman"/>
            <w:sz w:val="24"/>
          </w:rPr>
          <w:t xml:space="preserve"> and </w:t>
        </w:r>
        <w:r w:rsidR="002A2486">
          <w:rPr>
            <w:rFonts w:ascii="Times New Roman" w:eastAsia="Times New Roman" w:hAnsi="Times New Roman" w:cs="Times New Roman"/>
            <w:i/>
            <w:sz w:val="24"/>
          </w:rPr>
          <w:t>Roseovarius</w:t>
        </w:r>
        <w:r w:rsidR="002A2486">
          <w:rPr>
            <w:rFonts w:ascii="Times New Roman" w:eastAsia="Times New Roman" w:hAnsi="Times New Roman" w:cs="Times New Roman"/>
            <w:sz w:val="24"/>
          </w:rPr>
          <w:t xml:space="preserve"> play </w:t>
        </w:r>
      </w:ins>
      <w:ins w:id="1610" w:author="Sheree Yau" w:date="2012-12-20T04:19:00Z">
        <w:r w:rsidR="002A2486">
          <w:rPr>
            <w:rFonts w:ascii="Times New Roman" w:eastAsia="Times New Roman" w:hAnsi="Times New Roman" w:cs="Times New Roman"/>
            <w:sz w:val="24"/>
          </w:rPr>
          <w:t xml:space="preserve">a </w:t>
        </w:r>
      </w:ins>
      <w:ins w:id="1611" w:author="Sheree Yau" w:date="2012-12-20T04:17:00Z">
        <w:r w:rsidR="002A2486">
          <w:rPr>
            <w:rFonts w:ascii="Times New Roman" w:eastAsia="Times New Roman" w:hAnsi="Times New Roman" w:cs="Times New Roman"/>
            <w:sz w:val="24"/>
          </w:rPr>
          <w:t xml:space="preserve">key role in DMS formation by </w:t>
        </w:r>
        <w:r w:rsidR="00613A56">
          <w:rPr>
            <w:rFonts w:ascii="Times New Roman" w:eastAsia="Times New Roman" w:hAnsi="Times New Roman" w:cs="Times New Roman"/>
            <w:sz w:val="24"/>
          </w:rPr>
          <w:t>cleav</w:t>
        </w:r>
      </w:ins>
      <w:ins w:id="1612" w:author="Sheree Yau" w:date="2012-12-20T04:19:00Z">
        <w:r w:rsidR="00613A56">
          <w:rPr>
            <w:rFonts w:ascii="Times New Roman" w:eastAsia="Times New Roman" w:hAnsi="Times New Roman" w:cs="Times New Roman"/>
            <w:sz w:val="24"/>
          </w:rPr>
          <w:t>ing</w:t>
        </w:r>
      </w:ins>
      <w:ins w:id="1613" w:author="Sheree Yau" w:date="2012-12-20T04:17:00Z">
        <w:r w:rsidR="002A2486">
          <w:rPr>
            <w:rFonts w:ascii="Times New Roman" w:eastAsia="Times New Roman" w:hAnsi="Times New Roman" w:cs="Times New Roman"/>
            <w:sz w:val="24"/>
          </w:rPr>
          <w:t xml:space="preserve"> DMSP generated by upper mixed zone </w:t>
        </w:r>
      </w:ins>
      <w:ins w:id="1614" w:author="Sheree Yau" w:date="2012-12-20T04:20:00Z">
        <w:r w:rsidR="00613A56">
          <w:rPr>
            <w:rFonts w:ascii="Times New Roman" w:eastAsia="Times New Roman" w:hAnsi="Times New Roman" w:cs="Times New Roman"/>
            <w:sz w:val="24"/>
          </w:rPr>
          <w:t>by eucaryotic</w:t>
        </w:r>
      </w:ins>
      <w:ins w:id="1615" w:author="Sheree Yau" w:date="2012-12-20T04:17:00Z">
        <w:r w:rsidR="002A2486">
          <w:rPr>
            <w:rFonts w:ascii="Times New Roman" w:eastAsia="Times New Roman" w:hAnsi="Times New Roman" w:cs="Times New Roman"/>
            <w:sz w:val="24"/>
          </w:rPr>
          <w:t xml:space="preserve"> algae. </w:t>
        </w:r>
      </w:ins>
      <w:ins w:id="1616" w:author="Sheree Yau" w:date="2012-12-20T04:20:00Z">
        <w:r w:rsidR="00613A56">
          <w:rPr>
            <w:rFonts w:ascii="Times New Roman" w:eastAsia="Times New Roman" w:hAnsi="Times New Roman" w:cs="Times New Roman"/>
            <w:sz w:val="24"/>
          </w:rPr>
          <w:t xml:space="preserve">The </w:t>
        </w:r>
      </w:ins>
      <w:ins w:id="1617" w:author="Sheree Yau" w:date="2012-12-20T04:29:00Z">
        <w:r w:rsidR="00613A56">
          <w:rPr>
            <w:rFonts w:ascii="Times New Roman" w:eastAsia="Times New Roman" w:hAnsi="Times New Roman" w:cs="Times New Roman"/>
            <w:sz w:val="24"/>
          </w:rPr>
          <w:t xml:space="preserve">remarkable </w:t>
        </w:r>
      </w:ins>
      <w:ins w:id="1618" w:author="Sheree Yau" w:date="2012-12-20T04:20:00Z">
        <w:r w:rsidR="00613A56">
          <w:rPr>
            <w:rFonts w:ascii="Times New Roman" w:eastAsia="Times New Roman" w:hAnsi="Times New Roman" w:cs="Times New Roman"/>
            <w:sz w:val="24"/>
          </w:rPr>
          <w:t>abundance of DMSP lyase genes</w:t>
        </w:r>
      </w:ins>
      <w:ins w:id="1619" w:author="Sheree Yau" w:date="2012-12-20T04:21:00Z">
        <w:r w:rsidR="00613A56">
          <w:rPr>
            <w:rFonts w:ascii="Times New Roman" w:eastAsia="Times New Roman" w:hAnsi="Times New Roman" w:cs="Times New Roman"/>
            <w:i/>
            <w:sz w:val="24"/>
          </w:rPr>
          <w:t xml:space="preserve"> </w:t>
        </w:r>
        <w:r w:rsidR="00613A56">
          <w:rPr>
            <w:rFonts w:ascii="Times New Roman" w:eastAsia="Times New Roman" w:hAnsi="Times New Roman" w:cs="Times New Roman"/>
            <w:sz w:val="24"/>
          </w:rPr>
          <w:t xml:space="preserve">suggests DMSP is a significant carbon source </w:t>
        </w:r>
      </w:ins>
      <w:ins w:id="1620" w:author="Sheree Yau" w:date="2012-12-20T04:29:00Z">
        <w:r w:rsidR="00613A56">
          <w:rPr>
            <w:rFonts w:ascii="Times New Roman" w:eastAsia="Times New Roman" w:hAnsi="Times New Roman" w:cs="Times New Roman"/>
            <w:sz w:val="24"/>
          </w:rPr>
          <w:t>in Organic Lake and</w:t>
        </w:r>
      </w:ins>
      <w:ins w:id="1621" w:author="Sheree Yau" w:date="2012-12-20T04:30:00Z">
        <w:r w:rsidR="00941886">
          <w:rPr>
            <w:rFonts w:ascii="Times New Roman" w:eastAsia="Times New Roman" w:hAnsi="Times New Roman" w:cs="Times New Roman"/>
            <w:sz w:val="24"/>
          </w:rPr>
          <w:t xml:space="preserve"> the cleavage pathway provides </w:t>
        </w:r>
      </w:ins>
      <w:ins w:id="1622" w:author="Sheree Yau" w:date="2012-12-20T04:31:00Z">
        <w:r w:rsidR="00941886">
          <w:rPr>
            <w:rFonts w:ascii="Times New Roman" w:eastAsia="Times New Roman" w:hAnsi="Times New Roman" w:cs="Times New Roman"/>
            <w:sz w:val="24"/>
          </w:rPr>
          <w:t>a</w:t>
        </w:r>
      </w:ins>
      <w:ins w:id="1623" w:author="Sheree Yau" w:date="2012-12-20T04:30:00Z">
        <w:r w:rsidR="00941886">
          <w:rPr>
            <w:rFonts w:ascii="Times New Roman" w:eastAsia="Times New Roman" w:hAnsi="Times New Roman" w:cs="Times New Roman"/>
            <w:sz w:val="24"/>
          </w:rPr>
          <w:t xml:space="preserve"> selective advantage in </w:t>
        </w:r>
      </w:ins>
      <w:ins w:id="1624" w:author="Sheree Yau" w:date="2012-12-20T04:31:00Z">
        <w:r w:rsidR="00941886">
          <w:rPr>
            <w:rFonts w:ascii="Times New Roman" w:eastAsia="Times New Roman" w:hAnsi="Times New Roman" w:cs="Times New Roman"/>
            <w:sz w:val="24"/>
          </w:rPr>
          <w:t xml:space="preserve">unique </w:t>
        </w:r>
      </w:ins>
      <w:ins w:id="1625" w:author="Sheree Yau" w:date="2012-12-20T04:30:00Z">
        <w:r w:rsidR="00941886">
          <w:rPr>
            <w:rFonts w:ascii="Times New Roman" w:eastAsia="Times New Roman" w:hAnsi="Times New Roman" w:cs="Times New Roman"/>
            <w:sz w:val="24"/>
          </w:rPr>
          <w:t xml:space="preserve">constraints of the Organic Lake environment. </w:t>
        </w:r>
      </w:ins>
      <w:del w:id="1626" w:author="Sheree Yau" w:date="2012-12-20T04:14:00Z">
        <w:r w:rsidDel="002A2486">
          <w:rPr>
            <w:rFonts w:ascii="Times New Roman" w:eastAsia="Times New Roman" w:hAnsi="Times New Roman" w:cs="Times New Roman"/>
            <w:sz w:val="24"/>
          </w:rPr>
          <w:delText xml:space="preserve">the shotgun metagenomics approach provided insight into possible </w:delText>
        </w:r>
      </w:del>
      <w:del w:id="1627" w:author="Sheree Yau" w:date="2012-12-20T04:13:00Z">
        <w:r w:rsidDel="002A2486">
          <w:rPr>
            <w:rFonts w:ascii="Times New Roman" w:eastAsia="Times New Roman" w:hAnsi="Times New Roman" w:cs="Times New Roman"/>
            <w:sz w:val="24"/>
          </w:rPr>
          <w:delText xml:space="preserve">functional capacities and ecological importance </w:delText>
        </w:r>
      </w:del>
      <w:del w:id="1628" w:author="Sheree Yau" w:date="2012-12-20T04:14:00Z">
        <w:r w:rsidDel="002A2486">
          <w:rPr>
            <w:rFonts w:ascii="Times New Roman" w:eastAsia="Times New Roman" w:hAnsi="Times New Roman" w:cs="Times New Roman"/>
            <w:sz w:val="24"/>
          </w:rPr>
          <w:delText>of poorly understood classes of bacteria (</w:delText>
        </w:r>
        <w:r w:rsidDel="002A2486">
          <w:rPr>
            <w:rFonts w:ascii="Times New Roman" w:eastAsia="Times New Roman" w:hAnsi="Times New Roman" w:cs="Times New Roman"/>
            <w:i/>
            <w:sz w:val="24"/>
          </w:rPr>
          <w:delText xml:space="preserve">e.g. </w:delText>
        </w:r>
        <w:r w:rsidDel="002A2486">
          <w:rPr>
            <w:rFonts w:ascii="Times New Roman" w:eastAsia="Times New Roman" w:hAnsi="Times New Roman" w:cs="Times New Roman"/>
            <w:sz w:val="24"/>
          </w:rPr>
          <w:delText xml:space="preserve">RF3, </w:delText>
        </w:r>
        <w:r w:rsidDel="002A2486">
          <w:rPr>
            <w:rFonts w:ascii="Times New Roman" w:eastAsia="Times New Roman" w:hAnsi="Times New Roman" w:cs="Times New Roman"/>
            <w:i/>
            <w:sz w:val="24"/>
          </w:rPr>
          <w:delText>Ca.</w:delText>
        </w:r>
        <w:r w:rsidDel="002A2486">
          <w:rPr>
            <w:rFonts w:ascii="Times New Roman" w:eastAsia="Times New Roman" w:hAnsi="Times New Roman" w:cs="Times New Roman"/>
            <w:sz w:val="24"/>
          </w:rPr>
          <w:delText xml:space="preserve"> “Aquiluna” </w:delText>
        </w:r>
        <w:r w:rsidDel="002A2486">
          <w:rPr>
            <w:rFonts w:ascii="Times New Roman" w:eastAsia="Times New Roman" w:hAnsi="Times New Roman" w:cs="Times New Roman"/>
            <w:i/>
            <w:sz w:val="24"/>
          </w:rPr>
          <w:delText>Actinobacteria</w:delText>
        </w:r>
        <w:r w:rsidDel="002A2486">
          <w:rPr>
            <w:rFonts w:ascii="Times New Roman" w:eastAsia="Times New Roman" w:hAnsi="Times New Roman" w:cs="Times New Roman"/>
            <w:sz w:val="24"/>
          </w:rPr>
          <w:delText>, OD1 and TM7), and</w:delText>
        </w:r>
      </w:del>
      <w:r>
        <w:rPr>
          <w:rFonts w:ascii="Times New Roman" w:eastAsia="Times New Roman" w:hAnsi="Times New Roman" w:cs="Times New Roman"/>
          <w:sz w:val="24"/>
        </w:rPr>
        <w:t xml:space="preserve"> the </w:t>
      </w:r>
      <w:moveFromRangeStart w:id="1629" w:author="Sheree Yau" w:date="2012-12-20T04:13:00Z" w:name="move343740113"/>
      <w:moveFrom w:id="1630" w:author="Sheree Yau" w:date="2012-12-20T04:13:00Z">
        <w:r w:rsidDel="002A2486">
          <w:rPr>
            <w:rFonts w:ascii="Times New Roman" w:eastAsia="Times New Roman" w:hAnsi="Times New Roman" w:cs="Times New Roman"/>
            <w:sz w:val="24"/>
          </w:rPr>
          <w:t>potential importance of poorly understood microbial processes occurring in the lake performed by a broad range of types of lake bacteria (</w:t>
        </w:r>
        <w:r w:rsidDel="002A2486">
          <w:rPr>
            <w:rFonts w:ascii="Times New Roman" w:eastAsia="Times New Roman" w:hAnsi="Times New Roman" w:cs="Times New Roman"/>
            <w:i/>
            <w:sz w:val="24"/>
          </w:rPr>
          <w:t>e.g.</w:t>
        </w:r>
        <w:r w:rsidDel="002A2486">
          <w:rPr>
            <w:rFonts w:ascii="Times New Roman" w:eastAsia="Times New Roman" w:hAnsi="Times New Roman" w:cs="Times New Roman"/>
            <w:sz w:val="24"/>
          </w:rPr>
          <w:t xml:space="preserve"> photoheterotrophy by </w:t>
        </w:r>
        <w:r w:rsidDel="002A2486">
          <w:rPr>
            <w:rFonts w:ascii="Times New Roman" w:eastAsia="Times New Roman" w:hAnsi="Times New Roman" w:cs="Times New Roman"/>
            <w:i/>
            <w:sz w:val="24"/>
          </w:rPr>
          <w:t>Alphaproteobacteria</w:t>
        </w:r>
        <w:r w:rsidDel="002A2486">
          <w:rPr>
            <w:rFonts w:ascii="Times New Roman" w:eastAsia="Times New Roman" w:hAnsi="Times New Roman" w:cs="Times New Roman"/>
            <w:sz w:val="24"/>
          </w:rPr>
          <w:t>).</w:t>
        </w:r>
      </w:moveFrom>
      <w:moveFromRangeEnd w:id="1629"/>
    </w:p>
    <w:p w:rsidR="00E93911" w:rsidRDefault="00C45D27">
      <w:pPr>
        <w:pStyle w:val="Normal1"/>
        <w:spacing w:after="0" w:line="240" w:lineRule="auto"/>
        <w:ind w:firstLine="426"/>
      </w:pPr>
      <w:r>
        <w:rPr>
          <w:rFonts w:ascii="Times New Roman" w:eastAsia="Times New Roman" w:hAnsi="Times New Roman" w:cs="Times New Roman"/>
          <w:sz w:val="24"/>
        </w:rPr>
        <w:t>In view of the organic richness, including high levels of DMS in Organic Lake, we did not anticipate the extent to which the lake microbial community is orientated towards a net negative C and N balance. In contemplating this we examined what input the lake may have received throughout its relatively brief ~3 000 year history. The volume of the lake is relatively small (</w:t>
      </w:r>
      <w:commentRangeStart w:id="1631"/>
      <w:commentRangeStart w:id="1632"/>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commentRangeEnd w:id="1631"/>
      <w:proofErr w:type="gramEnd"/>
      <w:r>
        <w:commentReference w:id="1631"/>
      </w:r>
      <w:commentRangeEnd w:id="1632"/>
      <w:r w:rsidR="00DF75C3">
        <w:rPr>
          <w:rStyle w:val="CommentReference"/>
          <w:rFonts w:asciiTheme="minorHAnsi" w:eastAsiaTheme="minorEastAsia" w:hAnsiTheme="minorHAnsi" w:cstheme="minorBidi"/>
          <w:color w:val="auto"/>
        </w:rPr>
        <w:commentReference w:id="1632"/>
      </w:r>
      <w:r>
        <w:rPr>
          <w:rFonts w:ascii="Times New Roman" w:eastAsia="Times New Roman" w:hAnsi="Times New Roman" w:cs="Times New Roman"/>
          <w:sz w:val="24"/>
        </w:rPr>
        <w:t xml:space="preserve">). It is possible that the C and N balance is sporadically readdressed by exogenous input from guano deposited in a small penguin rookery nearby the lake, through Giant Petrel or Skua grazing and defecation, and/or by decaying animal carcasses such as elephant seals which can weigh on the order of 1 ton and therefore contribute substantial organic material. It is also possible that during isolation from the ocean, the base of the water column in the marine basin that formed the lake may have acted as a sump for organic material. Phytoplankton blooms and benthic mats tend to make </w:t>
      </w:r>
      <w:ins w:id="1633" w:author="Sheree Yau" w:date="2012-12-05T21:10:00Z">
        <w:r w:rsidR="007B0B31">
          <w:rPr>
            <w:rFonts w:ascii="Times New Roman" w:eastAsia="Times New Roman" w:hAnsi="Times New Roman" w:cs="Times New Roman"/>
            <w:sz w:val="24"/>
          </w:rPr>
          <w:t xml:space="preserve">coastal </w:t>
        </w:r>
      </w:ins>
      <w:r>
        <w:rPr>
          <w:rFonts w:ascii="Times New Roman" w:eastAsia="Times New Roman" w:hAnsi="Times New Roman" w:cs="Times New Roman"/>
          <w:sz w:val="24"/>
        </w:rPr>
        <w:t xml:space="preserve">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t>
      </w:r>
      <w:ins w:id="1634" w:author="Sheree Yau" w:date="2012-12-05T21:10:00Z">
        <w:r w:rsidR="007B0B31">
          <w:rPr>
            <w:rFonts w:ascii="Times New Roman" w:eastAsia="Times New Roman" w:hAnsi="Times New Roman" w:cs="Times New Roman"/>
            <w:sz w:val="24"/>
          </w:rPr>
          <w:t xml:space="preserve">that sediments out of the surface waters </w:t>
        </w:r>
      </w:ins>
      <w:r>
        <w:rPr>
          <w:rFonts w:ascii="Times New Roman" w:eastAsia="Times New Roman" w:hAnsi="Times New Roman" w:cs="Times New Roman"/>
          <w:sz w:val="24"/>
        </w:rPr>
        <w:t>will become trapped in the denser bottom layers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Retention of captured organic matter in the lake may also have been facilitated by Organic Lake having become highly saline quickly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Studies in the future experimentally determining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pPr>
        <w:pStyle w:val="Normal1"/>
      </w:pPr>
    </w:p>
    <w:p w:rsidR="00E93911" w:rsidRDefault="00C45D27">
      <w:pPr>
        <w:pStyle w:val="Heading2"/>
        <w:spacing w:before="0" w:line="240" w:lineRule="auto"/>
      </w:pPr>
      <w:r>
        <w:rPr>
          <w:rFonts w:ascii="Times New Roman" w:eastAsia="Times New Roman" w:hAnsi="Times New Roman" w:cs="Times New Roman"/>
          <w:color w:val="000000"/>
          <w:sz w:val="24"/>
        </w:rPr>
        <w:t>Acknowledgements</w:t>
      </w:r>
    </w:p>
    <w:p w:rsidR="00E93911" w:rsidRDefault="00C45D27">
      <w:pPr>
        <w:pStyle w:val="Heading2"/>
        <w:spacing w:before="0" w:line="240" w:lineRule="auto"/>
      </w:pPr>
      <w:r>
        <w:rPr>
          <w:rFonts w:ascii="Times New Roman" w:eastAsia="Times New Roman" w:hAnsi="Times New Roman" w:cs="Times New Roman"/>
          <w:color w:val="000000"/>
          <w:sz w:val="24"/>
        </w:rPr>
        <w:t>References</w:t>
      </w:r>
    </w:p>
    <w:p w:rsidR="00E93911" w:rsidDel="00B12249" w:rsidRDefault="00C45D27">
      <w:pPr>
        <w:pStyle w:val="Normal1"/>
        <w:spacing w:after="0" w:line="240" w:lineRule="auto"/>
        <w:ind w:left="426"/>
        <w:rPr>
          <w:del w:id="1635" w:author="Sheree Yau" w:date="2012-12-02T21:00:00Z"/>
        </w:rPr>
      </w:pPr>
      <w:commentRangeStart w:id="1636"/>
      <w:del w:id="1637" w:author="Sheree Yau" w:date="2012-12-02T21:00:00Z">
        <w:r w:rsidDel="00B12249">
          <w:rPr>
            <w:rFonts w:ascii="Times New Roman" w:eastAsia="Times New Roman" w:hAnsi="Times New Roman" w:cs="Times New Roman"/>
            <w:sz w:val="24"/>
          </w:rPr>
          <w:delText xml:space="preserve">Gibson JAE, Garrick RC, Franzmann PD, Deprez PP, Burton HR (1991) Reduced sulphur gases in saline lakes of the Vestfold Hills, Antarctica. Palaeogeogr Palaeoclimatol Palaeoecol 84:131–140; </w:delText>
        </w:r>
      </w:del>
    </w:p>
    <w:p w:rsidR="00E93911" w:rsidDel="00B12249" w:rsidRDefault="00C45D27">
      <w:pPr>
        <w:pStyle w:val="Normal1"/>
        <w:spacing w:after="0" w:line="240" w:lineRule="auto"/>
        <w:ind w:left="426"/>
        <w:rPr>
          <w:del w:id="1638" w:author="Sheree Yau" w:date="2012-12-02T21:00:00Z"/>
        </w:rPr>
      </w:pPr>
      <w:del w:id="1639" w:author="Sheree Yau" w:date="2012-12-02T21:00:00Z">
        <w:r w:rsidDel="00B12249">
          <w:rPr>
            <w:rFonts w:ascii="Times New Roman" w:eastAsia="Times New Roman" w:hAnsi="Times New Roman" w:cs="Times New Roman"/>
            <w:sz w:val="24"/>
          </w:rPr>
          <w:delText xml:space="preserve">Roberts NJ, Burton HR, Pitson GA (1993) Volatile organic compounds from Organic Lake, an Antarctic, hypersaline, meromictic lake. Antarct Sci 5:361–366; </w:delText>
        </w:r>
      </w:del>
    </w:p>
    <w:p w:rsidR="00E93911" w:rsidDel="00B12249" w:rsidRDefault="00C45D27">
      <w:pPr>
        <w:pStyle w:val="Normal1"/>
        <w:spacing w:after="0" w:line="240" w:lineRule="auto"/>
        <w:ind w:left="426"/>
        <w:rPr>
          <w:del w:id="1640" w:author="Sheree Yau" w:date="2012-12-02T21:00:00Z"/>
        </w:rPr>
      </w:pPr>
      <w:del w:id="1641" w:author="Sheree Yau" w:date="2012-12-02T21:00:00Z">
        <w:r w:rsidDel="00B12249">
          <w:rPr>
            <w:rFonts w:ascii="Times New Roman" w:eastAsia="Times New Roman" w:hAnsi="Times New Roman" w:cs="Times New Roman"/>
            <w:sz w:val="24"/>
          </w:rPr>
          <w:delText xml:space="preserve">Franzman PD, Deprez PP, Burton HR, van den Hoff J (1987) Limnology of Organic Lake, Antarctica, a meromictic lake that contains high concentrations of dimethyl sulfide. Aust J Freshwater Res 38:409–417; </w:delText>
        </w:r>
      </w:del>
    </w:p>
    <w:p w:rsidR="00E93911" w:rsidDel="00B12249" w:rsidRDefault="00C45D27">
      <w:pPr>
        <w:pStyle w:val="Normal1"/>
        <w:spacing w:after="0" w:line="240" w:lineRule="auto"/>
        <w:ind w:left="426"/>
        <w:rPr>
          <w:del w:id="1642" w:author="Sheree Yau" w:date="2012-12-02T21:00:00Z"/>
        </w:rPr>
      </w:pPr>
      <w:del w:id="1643" w:author="Sheree Yau" w:date="2012-12-02T21:00:00Z">
        <w:r w:rsidDel="00B12249">
          <w:rPr>
            <w:rFonts w:ascii="Times New Roman" w:eastAsia="Times New Roman" w:hAnsi="Times New Roman" w:cs="Times New Roman"/>
            <w:sz w:val="24"/>
          </w:rPr>
          <w:delText xml:space="preserve">Gibson JAE (1999) The meromictic lakes and stratified marine basins of the Vestfold Hills, East Antarctica. Antarct Sci 11:175–192. </w:delText>
        </w:r>
      </w:del>
    </w:p>
    <w:p w:rsidR="00E93911" w:rsidDel="00B12249" w:rsidRDefault="00C45D27">
      <w:pPr>
        <w:pStyle w:val="Normal1"/>
        <w:spacing w:after="0" w:line="240" w:lineRule="auto"/>
        <w:ind w:left="426"/>
        <w:rPr>
          <w:del w:id="1644" w:author="Sheree Yau" w:date="2012-12-02T21:00:00Z"/>
        </w:rPr>
      </w:pPr>
      <w:del w:id="1645" w:author="Sheree Yau" w:date="2012-12-02T21:00:00Z">
        <w:r w:rsidDel="00B12249">
          <w:rPr>
            <w:rFonts w:ascii="Times New Roman" w:eastAsia="Times New Roman" w:hAnsi="Times New Roman" w:cs="Times New Roman"/>
            <w:sz w:val="24"/>
          </w:rPr>
          <w:delText>Zwartz D, Bird M, Stone J, Lambeck K (1998) Holocene sea-level change and ice-sheet history in the Vestfold Hills, East Antarctica. Earth Planet Sci Lett 155:131–145;</w:delText>
        </w:r>
      </w:del>
    </w:p>
    <w:p w:rsidR="00E93911" w:rsidDel="00B12249" w:rsidRDefault="00C45D27">
      <w:pPr>
        <w:pStyle w:val="Normal1"/>
        <w:spacing w:after="0" w:line="240" w:lineRule="auto"/>
        <w:ind w:left="426"/>
        <w:rPr>
          <w:del w:id="1646" w:author="Sheree Yau" w:date="2012-12-02T21:00:00Z"/>
        </w:rPr>
      </w:pPr>
      <w:del w:id="1647" w:author="Sheree Yau" w:date="2012-12-02T21:00:00Z">
        <w:r w:rsidDel="00B12249">
          <w:rPr>
            <w:rFonts w:ascii="Times New Roman" w:eastAsia="Times New Roman" w:hAnsi="Times New Roman" w:cs="Times New Roman"/>
            <w:sz w:val="24"/>
          </w:rPr>
          <w:lastRenderedPageBreak/>
          <w:delText xml:space="preserve">Bird MI, Chiva AR, Radnell CJ, Burton HR (1991) Sedimentological and stable-isotope evolution of lakes in the Vestfold Hills, Antarctica. Palaeogeogr Palaeoclimatol Palaeoecol 84:109–130.Abell GCJ and Bowman JP. (2005a) Colonization and community dynamics of class </w:delText>
        </w:r>
        <w:r w:rsidDel="00B12249">
          <w:rPr>
            <w:rFonts w:ascii="Times New Roman" w:eastAsia="Times New Roman" w:hAnsi="Times New Roman" w:cs="Times New Roman"/>
            <w:i/>
            <w:sz w:val="24"/>
          </w:rPr>
          <w:delText>Flavobacteria</w:delText>
        </w:r>
        <w:r w:rsidDel="00B12249">
          <w:rPr>
            <w:rFonts w:ascii="Times New Roman" w:eastAsia="Times New Roman" w:hAnsi="Times New Roman" w:cs="Times New Roman"/>
            <w:sz w:val="24"/>
          </w:rPr>
          <w:delText xml:space="preserve"> on diatom detritus in experimental mesocosm based on Southern Ocean seawater. </w:delText>
        </w:r>
        <w:r w:rsidDel="00B12249">
          <w:rPr>
            <w:rFonts w:ascii="Times New Roman" w:eastAsia="Times New Roman" w:hAnsi="Times New Roman" w:cs="Times New Roman"/>
            <w:i/>
            <w:sz w:val="24"/>
          </w:rPr>
          <w:delText xml:space="preserve">FEMS Microbiol Ecol </w:delText>
        </w:r>
        <w:r w:rsidDel="00B12249">
          <w:rPr>
            <w:rFonts w:ascii="Times New Roman" w:eastAsia="Times New Roman" w:hAnsi="Times New Roman" w:cs="Times New Roman"/>
            <w:b/>
            <w:sz w:val="24"/>
          </w:rPr>
          <w:delText>53</w:delText>
        </w:r>
        <w:r w:rsidDel="00B12249">
          <w:rPr>
            <w:rFonts w:ascii="Times New Roman" w:eastAsia="Times New Roman" w:hAnsi="Times New Roman" w:cs="Times New Roman"/>
            <w:sz w:val="24"/>
          </w:rPr>
          <w:delText>: 379–391.</w:delText>
        </w:r>
      </w:del>
    </w:p>
    <w:commentRangeEnd w:id="1636"/>
    <w:p w:rsidR="00E93911" w:rsidRDefault="00B12249">
      <w:pPr>
        <w:pStyle w:val="Normal1"/>
        <w:spacing w:after="0" w:line="240" w:lineRule="auto"/>
        <w:ind w:left="426"/>
      </w:pPr>
      <w:r>
        <w:rPr>
          <w:rStyle w:val="CommentReference"/>
          <w:rFonts w:asciiTheme="minorHAnsi" w:eastAsiaTheme="minorEastAsia" w:hAnsiTheme="minorHAnsi" w:cstheme="minorBidi"/>
          <w:color w:val="auto"/>
        </w:rPr>
        <w:commentReference w:id="1636"/>
      </w:r>
      <w:r w:rsidR="00C45D27">
        <w:rPr>
          <w:rFonts w:ascii="Times New Roman" w:eastAsia="Times New Roman" w:hAnsi="Times New Roman" w:cs="Times New Roman"/>
          <w:sz w:val="24"/>
        </w:rPr>
        <w:t>Abell GCJ and Bowman JP</w:t>
      </w:r>
      <w:proofErr w:type="gramStart"/>
      <w:r w:rsidR="00C45D27">
        <w:rPr>
          <w:rFonts w:ascii="Times New Roman" w:eastAsia="Times New Roman" w:hAnsi="Times New Roman" w:cs="Times New Roman"/>
          <w:sz w:val="24"/>
        </w:rPr>
        <w:t>.(</w:t>
      </w:r>
      <w:proofErr w:type="gramEnd"/>
      <w:r w:rsidR="00C45D27">
        <w:rPr>
          <w:rFonts w:ascii="Times New Roman" w:eastAsia="Times New Roman" w:hAnsi="Times New Roman" w:cs="Times New Roman"/>
          <w:sz w:val="24"/>
        </w:rPr>
        <w:t>2005b) Ecological and biogeographic relationships of class Flavobacteria in the Southern Ocean.</w:t>
      </w:r>
      <w:r w:rsidR="00C45D27">
        <w:rPr>
          <w:rFonts w:ascii="Times New Roman" w:eastAsia="Times New Roman" w:hAnsi="Times New Roman" w:cs="Times New Roman"/>
          <w:i/>
          <w:sz w:val="24"/>
        </w:rPr>
        <w:t xml:space="preserve">FEMS Microbiol Ecol </w:t>
      </w:r>
      <w:r w:rsidR="00C45D27">
        <w:rPr>
          <w:rFonts w:ascii="Times New Roman" w:eastAsia="Times New Roman" w:hAnsi="Times New Roman" w:cs="Times New Roman"/>
          <w:b/>
          <w:sz w:val="24"/>
        </w:rPr>
        <w:t>51</w:t>
      </w:r>
      <w:r w:rsidR="00C45D27">
        <w:rPr>
          <w:rFonts w:ascii="Times New Roman" w:eastAsia="Times New Roman" w:hAnsi="Times New Roman" w:cs="Times New Roman"/>
          <w:sz w:val="24"/>
        </w:rPr>
        <w:t xml:space="preserve">: 265–277. </w:t>
      </w:r>
    </w:p>
    <w:p w:rsidR="00E93911" w:rsidRDefault="00C45D27">
      <w:pPr>
        <w:pStyle w:val="Normal1"/>
        <w:spacing w:after="0" w:line="240" w:lineRule="auto"/>
        <w:ind w:left="426"/>
      </w:pPr>
      <w:r>
        <w:rPr>
          <w:rFonts w:ascii="Times New Roman" w:eastAsia="Times New Roman" w:hAnsi="Times New Roman" w:cs="Times New Roman"/>
          <w:sz w:val="24"/>
        </w:rPr>
        <w:t xml:space="preserve">Altschul SF, Gish W, Miller W, Myers EW, Lipman DJ. </w:t>
      </w:r>
      <w:proofErr w:type="gramStart"/>
      <w:r>
        <w:rPr>
          <w:rFonts w:ascii="Times New Roman" w:eastAsia="Times New Roman" w:hAnsi="Times New Roman" w:cs="Times New Roman"/>
          <w:sz w:val="24"/>
        </w:rPr>
        <w:t>(1990) Basic Local Alignment Search Tool.</w:t>
      </w:r>
      <w:proofErr w:type="gramEnd"/>
      <w:ins w:id="1648" w:author="Sheree Yau" w:date="2012-12-02T21:18:00Z">
        <w:r w:rsidR="00040C23">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Del="00A23803" w:rsidRDefault="00C45D27">
      <w:pPr>
        <w:pStyle w:val="Normal1"/>
        <w:spacing w:after="0" w:line="240" w:lineRule="auto"/>
        <w:ind w:left="426"/>
        <w:rPr>
          <w:del w:id="1649" w:author="Sheree Yau" w:date="2012-12-12T18:53:00Z"/>
        </w:rPr>
      </w:pPr>
      <w:del w:id="1650" w:author="Sheree Yau" w:date="2012-12-12T18:53:00Z">
        <w:r w:rsidDel="00A23803">
          <w:rPr>
            <w:rFonts w:ascii="Times New Roman" w:eastAsia="Times New Roman" w:hAnsi="Times New Roman" w:cs="Times New Roman"/>
            <w:sz w:val="24"/>
          </w:rPr>
          <w:delText xml:space="preserve">Antón J, Oren A, Benlloch S, Rodríguez-Valera F, Amann R, Roselló-Mora R. (2002) </w:delText>
        </w:r>
        <w:r w:rsidDel="00A23803">
          <w:rPr>
            <w:rFonts w:ascii="Times New Roman" w:eastAsia="Times New Roman" w:hAnsi="Times New Roman" w:cs="Times New Roman"/>
            <w:i/>
            <w:sz w:val="24"/>
          </w:rPr>
          <w:delText>Salinibacter ruber</w:delText>
        </w:r>
        <w:r w:rsidDel="00A23803">
          <w:rPr>
            <w:rFonts w:ascii="Times New Roman" w:eastAsia="Times New Roman" w:hAnsi="Times New Roman" w:cs="Times New Roman"/>
            <w:sz w:val="24"/>
          </w:rPr>
          <w:delText xml:space="preserve"> gen. nov., sp. nov., a novel extremely halophilic member of the </w:delText>
        </w:r>
        <w:r w:rsidDel="00A23803">
          <w:rPr>
            <w:rFonts w:ascii="Times New Roman" w:eastAsia="Times New Roman" w:hAnsi="Times New Roman" w:cs="Times New Roman"/>
            <w:i/>
            <w:sz w:val="24"/>
          </w:rPr>
          <w:delText>Bacteria</w:delText>
        </w:r>
        <w:r w:rsidDel="00A23803">
          <w:rPr>
            <w:rFonts w:ascii="Times New Roman" w:eastAsia="Times New Roman" w:hAnsi="Times New Roman" w:cs="Times New Roman"/>
            <w:sz w:val="24"/>
          </w:rPr>
          <w:delText xml:space="preserve"> from saltern crystallizer ponds. </w:delText>
        </w:r>
        <w:r w:rsidDel="00A23803">
          <w:rPr>
            <w:rFonts w:ascii="Times New Roman" w:eastAsia="Times New Roman" w:hAnsi="Times New Roman" w:cs="Times New Roman"/>
            <w:i/>
            <w:sz w:val="24"/>
          </w:rPr>
          <w:delText xml:space="preserve">Int J Syst Evol Microbiol </w:delText>
        </w:r>
        <w:r w:rsidDel="00A23803">
          <w:rPr>
            <w:rFonts w:ascii="Times New Roman" w:eastAsia="Times New Roman" w:hAnsi="Times New Roman" w:cs="Times New Roman"/>
            <w:b/>
            <w:sz w:val="24"/>
          </w:rPr>
          <w:delText>52</w:delText>
        </w:r>
        <w:r w:rsidDel="00A23803">
          <w:rPr>
            <w:rFonts w:ascii="Times New Roman" w:eastAsia="Times New Roman" w:hAnsi="Times New Roman" w:cs="Times New Roman"/>
            <w:sz w:val="24"/>
          </w:rPr>
          <w:delText>: 485–491.</w:delText>
        </w:r>
      </w:del>
    </w:p>
    <w:p w:rsidR="00E93911" w:rsidRDefault="00C45D27">
      <w:pPr>
        <w:pStyle w:val="Normal1"/>
        <w:spacing w:after="0" w:line="240" w:lineRule="auto"/>
        <w:ind w:left="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pPr>
        <w:pStyle w:val="Normal1"/>
        <w:spacing w:after="0" w:line="240" w:lineRule="auto"/>
        <w:ind w:left="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ins w:id="1651" w:author="Sheree Yau" w:date="2012-12-02T21:18:00Z">
        <w:r w:rsidR="00040C23">
          <w:rPr>
            <w:rFonts w:ascii="Times New Roman" w:eastAsia="Times New Roman" w:hAnsi="Times New Roman" w:cs="Times New Roman"/>
            <w:sz w:val="24"/>
          </w:rPr>
          <w:t xml:space="preserve"> </w:t>
        </w:r>
      </w:ins>
      <w:proofErr w:type="gramStart"/>
      <w:r>
        <w:rPr>
          <w:rFonts w:ascii="Times New Roman" w:eastAsia="Times New Roman" w:hAnsi="Times New Roman" w:cs="Times New Roman"/>
          <w:i/>
          <w:sz w:val="24"/>
        </w:rPr>
        <w:t>Antonie Van Leeuwenhoek</w:t>
      </w:r>
      <w:ins w:id="1652" w:author="Sheree Yau" w:date="2012-12-02T21:18:00Z">
        <w:r w:rsidR="00C96AB8">
          <w:rPr>
            <w:rFonts w:ascii="Times New Roman" w:eastAsia="Times New Roman" w:hAnsi="Times New Roman" w:cs="Times New Roman"/>
            <w:i/>
            <w:sz w:val="24"/>
          </w:rPr>
          <w:t xml:space="preserve"> </w:t>
        </w:r>
      </w:ins>
      <w:r>
        <w:rPr>
          <w:rFonts w:ascii="Times New Roman" w:eastAsia="Times New Roman" w:hAnsi="Times New Roman" w:cs="Times New Roman"/>
          <w:b/>
          <w:sz w:val="24"/>
        </w:rPr>
        <w:t>1</w:t>
      </w:r>
      <w:del w:id="1653" w:author="Sheree Yau" w:date="2012-12-02T21:18:00Z">
        <w:r w:rsidDel="00C96AB8">
          <w:rPr>
            <w:rFonts w:ascii="Times New Roman" w:eastAsia="Times New Roman" w:hAnsi="Times New Roman" w:cs="Times New Roman"/>
            <w:b/>
            <w:sz w:val="24"/>
          </w:rPr>
          <w:delText xml:space="preserve"> </w:delText>
        </w:r>
      </w:del>
      <w:r>
        <w:rPr>
          <w:rFonts w:ascii="Times New Roman" w:eastAsia="Times New Roman" w:hAnsi="Times New Roman" w:cs="Times New Roman"/>
          <w:b/>
          <w:sz w:val="24"/>
        </w:rPr>
        <w:t>00</w:t>
      </w:r>
      <w:r>
        <w:rPr>
          <w:rFonts w:ascii="Times New Roman" w:eastAsia="Times New Roman" w:hAnsi="Times New Roman" w:cs="Times New Roman"/>
          <w:sz w:val="24"/>
        </w:rPr>
        <w:t>: 471–475.</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pPr>
        <w:pStyle w:val="Normal1"/>
        <w:spacing w:after="0" w:line="240" w:lineRule="auto"/>
        <w:ind w:left="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Bowman JP, McCammon SA, Lewis T, Skerratt JH, Brown JL, Nichols DS, McMeekin TA.</w:t>
      </w:r>
      <w:proofErr w:type="gramEnd"/>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pPr>
        <w:pStyle w:val="Normal1"/>
        <w:spacing w:after="0" w:line="240" w:lineRule="auto"/>
        <w:ind w:left="426"/>
      </w:pPr>
      <w:r>
        <w:rPr>
          <w:rFonts w:ascii="Times New Roman" w:eastAsia="Times New Roman" w:hAnsi="Times New Roman" w:cs="Times New Roman"/>
          <w:sz w:val="24"/>
        </w:rPr>
        <w:t>Bowman JP, McCammon SA, Rea SM, McMeekin TA. (2000b)</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pPr>
        <w:pStyle w:val="Normal1"/>
        <w:spacing w:after="0" w:line="240" w:lineRule="auto"/>
        <w:ind w:left="426"/>
        <w:rPr>
          <w:ins w:id="1654" w:author="Sheree Yau" w:date="2012-12-05T17:56:00Z"/>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pPr>
        <w:pStyle w:val="Normal1"/>
        <w:spacing w:after="0" w:line="240" w:lineRule="auto"/>
        <w:ind w:left="426"/>
      </w:pPr>
      <w:ins w:id="1655" w:author="Sheree Yau" w:date="2012-12-05T17:56:00Z">
        <w:r>
          <w:rPr>
            <w:rFonts w:ascii="Times New Roman" w:eastAsia="Times New Roman" w:hAnsi="Times New Roman" w:cs="Times New Roman"/>
            <w:sz w:val="24"/>
          </w:rPr>
          <w:t xml:space="preserve">Campbell BJ, Engel AS, Porter ML, Takai K. (2006)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versatile </w:t>
        </w:r>
      </w:ins>
      <w:ins w:id="1656" w:author="Sheree Yau" w:date="2012-12-05T17:57:00Z">
        <w:r>
          <w:rPr>
            <w:rFonts w:ascii="Times New Roman" w:eastAsia="Times New Roman" w:hAnsi="Times New Roman" w:cs="Times New Roman"/>
            <w:sz w:val="24"/>
          </w:rPr>
          <w:t xml:space="preserve">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w:t>
        </w:r>
      </w:ins>
      <w:ins w:id="1657" w:author="Sheree Yau" w:date="2012-12-05T17:58:00Z">
        <w:r>
          <w:rPr>
            <w:rFonts w:ascii="Times New Roman" w:eastAsia="Times New Roman" w:hAnsi="Times New Roman" w:cs="Times New Roman"/>
            <w:sz w:val="24"/>
          </w:rPr>
          <w:t>–468.</w:t>
        </w:r>
      </w:ins>
    </w:p>
    <w:p w:rsidR="00E93911" w:rsidRDefault="00C45D27">
      <w:pPr>
        <w:pStyle w:val="Normal1"/>
        <w:spacing w:after="0" w:line="240" w:lineRule="auto"/>
        <w:ind w:left="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lastRenderedPageBreak/>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Del="00DF75C3" w:rsidRDefault="00C45D27">
      <w:pPr>
        <w:pStyle w:val="Normal1"/>
        <w:spacing w:after="0" w:line="240" w:lineRule="auto"/>
        <w:ind w:left="426"/>
        <w:rPr>
          <w:del w:id="1658" w:author="Sheree Yau" w:date="2012-12-21T15:41:00Z"/>
        </w:rPr>
      </w:pPr>
      <w:del w:id="1659" w:author="Sheree Yau" w:date="2012-12-21T15:41:00Z">
        <w:r w:rsidDel="00DF75C3">
          <w:rPr>
            <w:rFonts w:ascii="Times New Roman" w:eastAsia="Times New Roman" w:hAnsi="Times New Roman" w:cs="Times New Roman"/>
            <w:sz w:val="24"/>
          </w:rPr>
          <w:delText xml:space="preserve">Chen YG, Cui XL, Wang YX, Tang SK, Zhang YQ, Li WJ, Liu JH </w:delText>
        </w:r>
        <w:r w:rsidDel="00DF75C3">
          <w:rPr>
            <w:rFonts w:ascii="Times New Roman" w:eastAsia="Times New Roman" w:hAnsi="Times New Roman" w:cs="Times New Roman"/>
            <w:i/>
            <w:sz w:val="24"/>
          </w:rPr>
          <w:delText>et al</w:delText>
        </w:r>
        <w:r w:rsidDel="00DF75C3">
          <w:rPr>
            <w:rFonts w:ascii="Times New Roman" w:eastAsia="Times New Roman" w:hAnsi="Times New Roman" w:cs="Times New Roman"/>
            <w:sz w:val="24"/>
          </w:rPr>
          <w:delText xml:space="preserve">. (2009) </w:delText>
        </w:r>
        <w:r w:rsidDel="00DF75C3">
          <w:rPr>
            <w:rFonts w:ascii="Times New Roman" w:eastAsia="Times New Roman" w:hAnsi="Times New Roman" w:cs="Times New Roman"/>
            <w:i/>
            <w:sz w:val="24"/>
          </w:rPr>
          <w:delText xml:space="preserve">Psychroflexus sediminis </w:delText>
        </w:r>
        <w:r w:rsidDel="00DF75C3">
          <w:rPr>
            <w:rFonts w:ascii="Times New Roman" w:eastAsia="Times New Roman" w:hAnsi="Times New Roman" w:cs="Times New Roman"/>
            <w:sz w:val="24"/>
          </w:rPr>
          <w:delText xml:space="preserve">sp. nov., a mesophilic bacterium isolated from salt lake sediment in China. </w:delText>
        </w:r>
        <w:r w:rsidDel="00DF75C3">
          <w:rPr>
            <w:rFonts w:ascii="Times New Roman" w:eastAsia="Times New Roman" w:hAnsi="Times New Roman" w:cs="Times New Roman"/>
            <w:i/>
            <w:sz w:val="24"/>
          </w:rPr>
          <w:delText xml:space="preserve">Int J Syst Evol Microbiol </w:delText>
        </w:r>
        <w:r w:rsidDel="00DF75C3">
          <w:rPr>
            <w:rFonts w:ascii="Times New Roman" w:eastAsia="Times New Roman" w:hAnsi="Times New Roman" w:cs="Times New Roman"/>
            <w:b/>
            <w:sz w:val="24"/>
          </w:rPr>
          <w:delText>59</w:delText>
        </w:r>
        <w:r w:rsidDel="00DF75C3">
          <w:rPr>
            <w:rFonts w:ascii="Times New Roman" w:eastAsia="Times New Roman" w:hAnsi="Times New Roman" w:cs="Times New Roman"/>
            <w:sz w:val="24"/>
          </w:rPr>
          <w:delText xml:space="preserve">: 569–573. </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pPr>
        <w:pStyle w:val="Normal1"/>
        <w:spacing w:after="0" w:line="240" w:lineRule="auto"/>
        <w:ind w:left="426"/>
        <w:rPr>
          <w:ins w:id="1660" w:author="Sheree Yau" w:date="2012-12-03T01:15:00Z"/>
          <w:rFonts w:ascii="Times New Roman" w:eastAsia="Times New Roman" w:hAnsi="Times New Roman" w:cs="Times New Roman"/>
          <w:sz w:val="24"/>
        </w:rPr>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pPr>
        <w:pStyle w:val="Normal1"/>
        <w:spacing w:after="0" w:line="240" w:lineRule="auto"/>
        <w:ind w:left="426"/>
      </w:pPr>
      <w:proofErr w:type="gramStart"/>
      <w:ins w:id="1661" w:author="Sheree Yau" w:date="2012-12-03T01:15:00Z">
        <w:r>
          <w:rPr>
            <w:rFonts w:ascii="Times New Roman" w:eastAsia="Times New Roman" w:hAnsi="Times New Roman" w:cs="Times New Roman"/>
            <w:sz w:val="24"/>
          </w:rPr>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ins>
      <w:ins w:id="1662" w:author="Sheree Yau" w:date="2012-12-03T01:16:00Z">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w:t>
        </w:r>
      </w:ins>
      <w:ins w:id="1663" w:author="Sheree Yau" w:date="2012-12-03T01:17:00Z">
        <w:r>
          <w:rPr>
            <w:rFonts w:ascii="Times New Roman" w:eastAsia="Times New Roman" w:hAnsi="Times New Roman" w:cs="Times New Roman"/>
            <w:sz w:val="24"/>
          </w:rPr>
          <w:t>–4966.</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pPr>
        <w:pStyle w:val="Normal1"/>
        <w:spacing w:after="0" w:line="240" w:lineRule="auto"/>
        <w:ind w:left="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pPr>
        <w:pStyle w:val="Normal1"/>
        <w:spacing w:after="0" w:line="240" w:lineRule="auto"/>
        <w:ind w:left="426"/>
      </w:pPr>
      <w:del w:id="1664" w:author="Sheree Yau" w:date="2012-12-21T15:42:00Z">
        <w:r w:rsidDel="00DF75C3">
          <w:rPr>
            <w:rFonts w:ascii="Times New Roman" w:eastAsia="Times New Roman" w:hAnsi="Times New Roman" w:cs="Times New Roman"/>
            <w:sz w:val="24"/>
          </w:rPr>
          <w:delText xml:space="preserve">de la Torre JR, Christianson LM, Béjà O, Suzuki MT, Karl DM, Heidelberg J </w:delText>
        </w:r>
        <w:r w:rsidDel="00DF75C3">
          <w:rPr>
            <w:rFonts w:ascii="Times New Roman" w:eastAsia="Times New Roman" w:hAnsi="Times New Roman" w:cs="Times New Roman"/>
            <w:i/>
            <w:sz w:val="24"/>
          </w:rPr>
          <w:delText>et al.</w:delText>
        </w:r>
        <w:r w:rsidDel="00DF75C3">
          <w:rPr>
            <w:rFonts w:ascii="Times New Roman" w:eastAsia="Times New Roman" w:hAnsi="Times New Roman" w:cs="Times New Roman"/>
            <w:sz w:val="24"/>
          </w:rPr>
          <w:delText xml:space="preserve"> (2003) Proteorhodopsin genes are distributed among divergent bacterial taxa. </w:delText>
        </w:r>
        <w:r w:rsidDel="00DF75C3">
          <w:rPr>
            <w:rFonts w:ascii="Times New Roman" w:eastAsia="Times New Roman" w:hAnsi="Times New Roman" w:cs="Times New Roman"/>
            <w:i/>
            <w:sz w:val="24"/>
          </w:rPr>
          <w:delText xml:space="preserve">PNAS </w:delText>
        </w:r>
        <w:r w:rsidDel="00DF75C3">
          <w:rPr>
            <w:rFonts w:ascii="Times New Roman" w:eastAsia="Times New Roman" w:hAnsi="Times New Roman" w:cs="Times New Roman"/>
            <w:b/>
            <w:sz w:val="24"/>
          </w:rPr>
          <w:delText>100</w:delText>
        </w:r>
        <w:r w:rsidDel="00DF75C3">
          <w:rPr>
            <w:rFonts w:ascii="Times New Roman" w:eastAsia="Times New Roman" w:hAnsi="Times New Roman" w:cs="Times New Roman"/>
            <w:sz w:val="24"/>
          </w:rPr>
          <w:delText>: 12830–12835.</w:delText>
        </w:r>
      </w:del>
    </w:p>
    <w:p w:rsidR="00E93911" w:rsidDel="00DF75C3" w:rsidRDefault="00C45D27">
      <w:pPr>
        <w:pStyle w:val="Normal1"/>
        <w:spacing w:after="0" w:line="240" w:lineRule="auto"/>
        <w:ind w:left="426"/>
        <w:rPr>
          <w:del w:id="1665" w:author="Sheree Yau" w:date="2012-12-21T15:42:00Z"/>
        </w:rPr>
      </w:pPr>
      <w:del w:id="1666" w:author="Sheree Yau" w:date="2012-12-21T15:42:00Z">
        <w:r w:rsidDel="00DF75C3">
          <w:rPr>
            <w:rFonts w:ascii="Times New Roman" w:eastAsia="Times New Roman" w:hAnsi="Times New Roman" w:cs="Times New Roman"/>
            <w:sz w:val="24"/>
          </w:rPr>
          <w:delText xml:space="preserve">DeSantis Jr. TZ, Hugenholtz P, Keller K, Brodie EL, Larsen N, Piceno YM </w:delText>
        </w:r>
        <w:r w:rsidDel="00DF75C3">
          <w:rPr>
            <w:rFonts w:ascii="Times New Roman" w:eastAsia="Times New Roman" w:hAnsi="Times New Roman" w:cs="Times New Roman"/>
            <w:i/>
            <w:sz w:val="24"/>
          </w:rPr>
          <w:delText>et al</w:delText>
        </w:r>
        <w:r w:rsidDel="00DF75C3">
          <w:rPr>
            <w:rFonts w:ascii="Times New Roman" w:eastAsia="Times New Roman" w:hAnsi="Times New Roman" w:cs="Times New Roman"/>
            <w:sz w:val="24"/>
          </w:rPr>
          <w:delText xml:space="preserve">. (2006) NAST: a multiple sequence alignment server for comparative analysis of 16S rRNA genes. </w:delText>
        </w:r>
        <w:r w:rsidDel="00DF75C3">
          <w:rPr>
            <w:rFonts w:ascii="Times New Roman" w:eastAsia="Times New Roman" w:hAnsi="Times New Roman" w:cs="Times New Roman"/>
            <w:i/>
            <w:sz w:val="24"/>
          </w:rPr>
          <w:delText xml:space="preserve">Nucleic Acids Res </w:delText>
        </w:r>
        <w:r w:rsidDel="00DF75C3">
          <w:rPr>
            <w:rFonts w:ascii="Times New Roman" w:eastAsia="Times New Roman" w:hAnsi="Times New Roman" w:cs="Times New Roman"/>
            <w:b/>
            <w:sz w:val="24"/>
          </w:rPr>
          <w:delText>34</w:delText>
        </w:r>
        <w:r w:rsidDel="00DF75C3">
          <w:rPr>
            <w:rFonts w:ascii="Times New Roman" w:eastAsia="Times New Roman" w:hAnsi="Times New Roman" w:cs="Times New Roman"/>
            <w:sz w:val="24"/>
          </w:rPr>
          <w:delText>:W394–399.</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Del="00DF75C3" w:rsidRDefault="00C45D27">
      <w:pPr>
        <w:pStyle w:val="Normal1"/>
        <w:spacing w:after="0" w:line="240" w:lineRule="auto"/>
        <w:ind w:left="426"/>
        <w:rPr>
          <w:del w:id="1667" w:author="Sheree Yau" w:date="2012-12-21T15:42:00Z"/>
        </w:rPr>
      </w:pPr>
      <w:del w:id="1668" w:author="Sheree Yau" w:date="2012-12-21T15:42:00Z">
        <w:r w:rsidDel="00DF75C3">
          <w:rPr>
            <w:rFonts w:ascii="Times New Roman" w:eastAsia="Times New Roman" w:hAnsi="Times New Roman" w:cs="Times New Roman"/>
            <w:sz w:val="24"/>
          </w:rPr>
          <w:delText xml:space="preserve">Demergasso C, Dorador C, Meneses D, Blamey J, Cabrol N, Escudero L, Chong G. (2010) Prokaryotic diversity pattern in high-altitude ecosystems of the Chilean Altiplano. </w:delText>
        </w:r>
        <w:r w:rsidDel="00DF75C3">
          <w:rPr>
            <w:rFonts w:ascii="Times New Roman" w:eastAsia="Times New Roman" w:hAnsi="Times New Roman" w:cs="Times New Roman"/>
            <w:i/>
            <w:sz w:val="24"/>
          </w:rPr>
          <w:delText xml:space="preserve">J Geophys Res </w:delText>
        </w:r>
        <w:r w:rsidDel="00DF75C3">
          <w:rPr>
            <w:rFonts w:ascii="Times New Roman" w:eastAsia="Times New Roman" w:hAnsi="Times New Roman" w:cs="Times New Roman"/>
            <w:b/>
            <w:sz w:val="24"/>
          </w:rPr>
          <w:delText>115</w:delText>
        </w:r>
        <w:r w:rsidDel="00DF75C3">
          <w:rPr>
            <w:rFonts w:ascii="Times New Roman" w:eastAsia="Times New Roman" w:hAnsi="Times New Roman" w:cs="Times New Roman"/>
            <w:sz w:val="24"/>
          </w:rPr>
          <w:delText>: G00D09</w:delText>
        </w:r>
      </w:del>
    </w:p>
    <w:p w:rsidR="00E93911" w:rsidRDefault="00C45D27">
      <w:pPr>
        <w:pStyle w:val="Normal1"/>
        <w:spacing w:after="0" w:line="240" w:lineRule="auto"/>
        <w:ind w:left="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Del="00DF75C3" w:rsidRDefault="00C45D27">
      <w:pPr>
        <w:pStyle w:val="Normal1"/>
        <w:spacing w:after="0" w:line="240" w:lineRule="auto"/>
        <w:ind w:left="426"/>
        <w:rPr>
          <w:del w:id="1669" w:author="Sheree Yau" w:date="2012-12-21T15:43:00Z"/>
        </w:rPr>
      </w:pPr>
      <w:del w:id="1670" w:author="Sheree Yau" w:date="2012-12-21T15:43:00Z">
        <w:r w:rsidDel="00DF75C3">
          <w:rPr>
            <w:rFonts w:ascii="Times New Roman" w:eastAsia="Times New Roman" w:hAnsi="Times New Roman" w:cs="Times New Roman"/>
            <w:sz w:val="24"/>
          </w:rPr>
          <w:delText xml:space="preserve">Donachie SP, Bowman JP, Alam M. (2005) </w:delText>
        </w:r>
        <w:r w:rsidDel="00DF75C3">
          <w:rPr>
            <w:rFonts w:ascii="Times New Roman" w:eastAsia="Times New Roman" w:hAnsi="Times New Roman" w:cs="Times New Roman"/>
            <w:i/>
            <w:sz w:val="24"/>
          </w:rPr>
          <w:delText>Psychroflexus tropicus</w:delText>
        </w:r>
        <w:r w:rsidDel="00DF75C3">
          <w:rPr>
            <w:rFonts w:ascii="Times New Roman" w:eastAsia="Times New Roman" w:hAnsi="Times New Roman" w:cs="Times New Roman"/>
            <w:sz w:val="24"/>
          </w:rPr>
          <w:delText xml:space="preserve"> sp. nov., an obligately halophilic </w:delText>
        </w:r>
        <w:r w:rsidDel="00DF75C3">
          <w:rPr>
            <w:rFonts w:ascii="Times New Roman" w:eastAsia="Times New Roman" w:hAnsi="Times New Roman" w:cs="Times New Roman"/>
            <w:i/>
            <w:sz w:val="24"/>
          </w:rPr>
          <w:delText xml:space="preserve">Cytophaga-Flavobacterium-Bacteroides </w:delText>
        </w:r>
        <w:r w:rsidDel="00DF75C3">
          <w:rPr>
            <w:rFonts w:ascii="Times New Roman" w:eastAsia="Times New Roman" w:hAnsi="Times New Roman" w:cs="Times New Roman"/>
            <w:sz w:val="24"/>
          </w:rPr>
          <w:delText xml:space="preserve">group bacterium from an Hawaiian hypersaline lake. </w:delText>
        </w:r>
        <w:r w:rsidDel="00DF75C3">
          <w:rPr>
            <w:rFonts w:ascii="Times New Roman" w:eastAsia="Times New Roman" w:hAnsi="Times New Roman" w:cs="Times New Roman"/>
            <w:i/>
            <w:sz w:val="24"/>
          </w:rPr>
          <w:delText xml:space="preserve">Int J Syst Evol Microbiol </w:delText>
        </w:r>
        <w:r w:rsidDel="00DF75C3">
          <w:rPr>
            <w:rFonts w:ascii="Times New Roman" w:eastAsia="Times New Roman" w:hAnsi="Times New Roman" w:cs="Times New Roman"/>
            <w:b/>
            <w:sz w:val="24"/>
          </w:rPr>
          <w:delText>54</w:delText>
        </w:r>
        <w:r w:rsidDel="00DF75C3">
          <w:rPr>
            <w:rFonts w:ascii="Times New Roman" w:eastAsia="Times New Roman" w:hAnsi="Times New Roman" w:cs="Times New Roman"/>
            <w:sz w:val="24"/>
          </w:rPr>
          <w:delText>: 935–940.</w:delText>
        </w:r>
      </w:del>
    </w:p>
    <w:p w:rsidR="00E93911" w:rsidDel="00DF75C3" w:rsidRDefault="00C45D27">
      <w:pPr>
        <w:pStyle w:val="Normal1"/>
        <w:spacing w:after="0" w:line="240" w:lineRule="auto"/>
        <w:ind w:left="426"/>
        <w:rPr>
          <w:del w:id="1671" w:author="Sheree Yau" w:date="2012-12-21T15:43:00Z"/>
        </w:rPr>
      </w:pPr>
      <w:del w:id="1672" w:author="Sheree Yau" w:date="2012-12-21T15:43:00Z">
        <w:r w:rsidDel="00DF75C3">
          <w:rPr>
            <w:rFonts w:ascii="Times New Roman" w:eastAsia="Times New Roman" w:hAnsi="Times New Roman" w:cs="Times New Roman"/>
            <w:sz w:val="24"/>
          </w:rPr>
          <w:delText xml:space="preserve">Edgar RC. (2004) MUSCLE: multiple sequence alignment with high accuracy and high throughput. </w:delText>
        </w:r>
        <w:r w:rsidDel="00DF75C3">
          <w:rPr>
            <w:rFonts w:ascii="Times New Roman" w:eastAsia="Times New Roman" w:hAnsi="Times New Roman" w:cs="Times New Roman"/>
            <w:i/>
            <w:sz w:val="24"/>
          </w:rPr>
          <w:delText xml:space="preserve">Nuc Acids Res </w:delText>
        </w:r>
        <w:r w:rsidDel="00DF75C3">
          <w:rPr>
            <w:rFonts w:ascii="Times New Roman" w:eastAsia="Times New Roman" w:hAnsi="Times New Roman" w:cs="Times New Roman"/>
            <w:b/>
            <w:sz w:val="24"/>
          </w:rPr>
          <w:delText>32</w:delText>
        </w:r>
        <w:r w:rsidDel="00DF75C3">
          <w:rPr>
            <w:rFonts w:ascii="Times New Roman" w:eastAsia="Times New Roman" w:hAnsi="Times New Roman" w:cs="Times New Roman"/>
            <w:sz w:val="24"/>
          </w:rPr>
          <w:delText>: 1792–1797.</w:delText>
        </w:r>
      </w:del>
    </w:p>
    <w:p w:rsidR="00E93911" w:rsidRDefault="00C45D27">
      <w:pPr>
        <w:pStyle w:val="Normal1"/>
        <w:spacing w:after="0" w:line="240" w:lineRule="auto"/>
        <w:ind w:left="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from the deep sea.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pPr>
        <w:pStyle w:val="Normal1"/>
        <w:spacing w:after="0" w:line="240" w:lineRule="auto"/>
        <w:ind w:left="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pPr>
        <w:pStyle w:val="Normal1"/>
        <w:spacing w:after="0" w:line="240" w:lineRule="auto"/>
        <w:ind w:left="426"/>
        <w:rPr>
          <w:ins w:id="1673" w:author="Sheree Yau" w:date="2012-12-17T17:01:00Z"/>
          <w:rFonts w:ascii="Times New Roman" w:eastAsia="Times New Roman" w:hAnsi="Times New Roman" w:cs="Times New Roman"/>
          <w:sz w:val="24"/>
        </w:rPr>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4D4E3B" w:rsidRPr="004D4E3B" w:rsidRDefault="004D4E3B">
      <w:pPr>
        <w:pStyle w:val="Normal1"/>
        <w:spacing w:after="0" w:line="240" w:lineRule="auto"/>
        <w:ind w:left="426"/>
      </w:pPr>
      <w:ins w:id="1674" w:author="Sheree Yau" w:date="2012-12-17T17:01:00Z">
        <w:r>
          <w:rPr>
            <w:rFonts w:ascii="Times New Roman" w:eastAsia="Times New Roman" w:hAnsi="Times New Roman" w:cs="Times New Roman"/>
            <w:sz w:val="24"/>
          </w:rPr>
          <w:t>Friedrich CG, Bardischewsky F, Rother D, Quentmeier A, Fischer J. (</w:t>
        </w:r>
      </w:ins>
      <w:ins w:id="1675" w:author="Sheree Yau" w:date="2012-12-17T17:02:00Z">
        <w:r>
          <w:rPr>
            <w:rFonts w:ascii="Times New Roman" w:eastAsia="Times New Roman" w:hAnsi="Times New Roman" w:cs="Times New Roman"/>
            <w:sz w:val="24"/>
          </w:rPr>
          <w:t xml:space="preserve">2005) Prokaryotic sulfur oxidation. </w:t>
        </w:r>
      </w:ins>
      <w:ins w:id="1676" w:author="Sheree Yau" w:date="2012-12-17T17:03:00Z">
        <w:r>
          <w:rPr>
            <w:rFonts w:ascii="Times New Roman" w:eastAsia="Times New Roman" w:hAnsi="Times New Roman" w:cs="Times New Roman"/>
            <w:i/>
            <w:sz w:val="24"/>
          </w:rPr>
          <w:t>Curr Opin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8</w:t>
        </w:r>
        <w:r>
          <w:rPr>
            <w:rFonts w:ascii="Times New Roman" w:eastAsia="Times New Roman" w:hAnsi="Times New Roman" w:cs="Times New Roman"/>
            <w:sz w:val="24"/>
          </w:rPr>
          <w:t>: 253–259.</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pPr>
        <w:pStyle w:val="Normal1"/>
        <w:spacing w:after="0" w:line="240" w:lineRule="auto"/>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pPr>
        <w:pStyle w:val="Normal1"/>
        <w:spacing w:after="0" w:line="240" w:lineRule="auto"/>
        <w:ind w:left="426"/>
      </w:pPr>
      <w:r>
        <w:rPr>
          <w:rFonts w:ascii="Times New Roman" w:eastAsia="Times New Roman" w:hAnsi="Times New Roman" w:cs="Times New Roman"/>
          <w:sz w:val="24"/>
        </w:rPr>
        <w:t xml:space="preserve">Gärdes A, Kaeppel E, 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pPr>
        <w:pStyle w:val="Normal1"/>
        <w:spacing w:after="0" w:line="240" w:lineRule="auto"/>
        <w:ind w:left="426"/>
      </w:pPr>
      <w:r>
        <w:rPr>
          <w:rFonts w:ascii="Times New Roman" w:eastAsia="Times New Roman" w:hAnsi="Times New Roman" w:cs="Times New Roman"/>
          <w:sz w:val="24"/>
        </w:rPr>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Del="00DF75C3" w:rsidRDefault="00C45D27">
      <w:pPr>
        <w:pStyle w:val="Normal1"/>
        <w:spacing w:after="0" w:line="240" w:lineRule="auto"/>
        <w:ind w:left="426"/>
        <w:rPr>
          <w:del w:id="1677" w:author="Sheree Yau" w:date="2012-12-21T15:44:00Z"/>
        </w:rPr>
      </w:pPr>
      <w:del w:id="1678" w:author="Sheree Yau" w:date="2012-12-21T15:44:00Z">
        <w:r w:rsidDel="00DF75C3">
          <w:rPr>
            <w:rFonts w:ascii="Times New Roman" w:eastAsia="Times New Roman" w:hAnsi="Times New Roman" w:cs="Times New Roman"/>
            <w:sz w:val="24"/>
          </w:rPr>
          <w:delText xml:space="preserve">Ghai R, Pašić L, Fernández AB, Martin-Cuadrado A-B, Mizuno CM, McMahon KD, Papke RT </w:delText>
        </w:r>
        <w:r w:rsidDel="00DF75C3">
          <w:rPr>
            <w:rFonts w:ascii="Times New Roman" w:eastAsia="Times New Roman" w:hAnsi="Times New Roman" w:cs="Times New Roman"/>
            <w:i/>
            <w:sz w:val="24"/>
          </w:rPr>
          <w:delText>et al.</w:delText>
        </w:r>
        <w:r w:rsidDel="00DF75C3">
          <w:rPr>
            <w:rFonts w:ascii="Times New Roman" w:eastAsia="Times New Roman" w:hAnsi="Times New Roman" w:cs="Times New Roman"/>
            <w:sz w:val="24"/>
          </w:rPr>
          <w:delText xml:space="preserve"> (2011) New abundant microbial groups in aquatic hypersaline environments. </w:delText>
        </w:r>
        <w:r w:rsidDel="00DF75C3">
          <w:rPr>
            <w:rFonts w:ascii="Times New Roman" w:eastAsia="Times New Roman" w:hAnsi="Times New Roman" w:cs="Times New Roman"/>
            <w:i/>
            <w:sz w:val="24"/>
          </w:rPr>
          <w:delText xml:space="preserve">Sci Rep </w:delText>
        </w:r>
        <w:r w:rsidDel="00DF75C3">
          <w:rPr>
            <w:rFonts w:ascii="Times New Roman" w:eastAsia="Times New Roman" w:hAnsi="Times New Roman" w:cs="Times New Roman"/>
            <w:b/>
            <w:sz w:val="24"/>
          </w:rPr>
          <w:delText>1</w:delText>
        </w:r>
        <w:r w:rsidDel="00DF75C3">
          <w:rPr>
            <w:rFonts w:ascii="Times New Roman" w:eastAsia="Times New Roman" w:hAnsi="Times New Roman" w:cs="Times New Roman"/>
            <w:sz w:val="24"/>
          </w:rPr>
          <w:delText>: srep00135.</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Del="00DF75C3" w:rsidRDefault="00C45D27">
      <w:pPr>
        <w:pStyle w:val="Normal1"/>
        <w:spacing w:after="0" w:line="240" w:lineRule="auto"/>
        <w:ind w:left="426"/>
        <w:rPr>
          <w:del w:id="1679" w:author="Sheree Yau" w:date="2012-12-21T15:45:00Z"/>
        </w:rPr>
      </w:pPr>
      <w:del w:id="1680" w:author="Sheree Yau" w:date="2012-12-21T15:45:00Z">
        <w:r w:rsidDel="00DF75C3">
          <w:rPr>
            <w:rFonts w:ascii="Times New Roman" w:eastAsia="Times New Roman" w:hAnsi="Times New Roman" w:cs="Times New Roman"/>
            <w:sz w:val="24"/>
          </w:rPr>
          <w:lastRenderedPageBreak/>
          <w:delText xml:space="preserve">Gibson JAE, Burton HR, Gallagher JB.(1995) Meromictic Antarctic lakes as indicators of local water balance: structural changes in Organic Lake, Vestfold Hills 1978–1994. </w:delText>
        </w:r>
        <w:r w:rsidDel="00DF75C3">
          <w:rPr>
            <w:rFonts w:ascii="Times New Roman" w:eastAsia="Times New Roman" w:hAnsi="Times New Roman" w:cs="Times New Roman"/>
            <w:i/>
            <w:sz w:val="24"/>
          </w:rPr>
          <w:delText>ANARE Research Notes</w:delText>
        </w:r>
        <w:r w:rsidDel="00DF75C3">
          <w:rPr>
            <w:rFonts w:ascii="Times New Roman" w:eastAsia="Times New Roman" w:hAnsi="Times New Roman" w:cs="Times New Roman"/>
            <w:sz w:val="24"/>
          </w:rPr>
          <w:delText>, No.94, 16pp.</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pPr>
        <w:pStyle w:val="Normal1"/>
        <w:spacing w:after="0" w:line="240" w:lineRule="auto"/>
        <w:ind w:left="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pPr>
        <w:pStyle w:val="Normal1"/>
        <w:spacing w:after="0" w:line="240" w:lineRule="auto"/>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González JM, Coll-Lladó M, Gourdon P, Pascher T, Neutze R, Pedrós-Alió C, Pinhassi J. (2007) Light stimulates growth of proteorhodopsin-containing marine Flavobacteria.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DF75C3" w:rsidRDefault="00C45D27">
      <w:pPr>
        <w:pStyle w:val="Normal1"/>
        <w:spacing w:after="0" w:line="240" w:lineRule="auto"/>
        <w:ind w:left="426"/>
        <w:rPr>
          <w:ins w:id="1681" w:author="Sheree Yau" w:date="2012-12-21T15:49:00Z"/>
          <w:rFonts w:ascii="Times New Roman" w:eastAsia="Times New Roman" w:hAnsi="Times New Roman" w:cs="Times New Roman"/>
          <w:sz w:val="24"/>
        </w:rPr>
      </w:pPr>
      <w:del w:id="1682" w:author="Sheree Yau" w:date="2012-12-21T15:45:00Z">
        <w:r w:rsidDel="00DF75C3">
          <w:rPr>
            <w:rFonts w:ascii="Times New Roman" w:eastAsia="Times New Roman" w:hAnsi="Times New Roman" w:cs="Times New Roman"/>
            <w:sz w:val="24"/>
          </w:rPr>
          <w:delText xml:space="preserve">Gosink JJ, Herwig RP, Staley JT. (1997) </w:delText>
        </w:r>
        <w:r w:rsidDel="00DF75C3">
          <w:rPr>
            <w:rFonts w:ascii="Times New Roman" w:eastAsia="Times New Roman" w:hAnsi="Times New Roman" w:cs="Times New Roman"/>
            <w:i/>
            <w:sz w:val="24"/>
          </w:rPr>
          <w:delText>Octadecabacter articus</w:delText>
        </w:r>
        <w:r w:rsidDel="00DF75C3">
          <w:rPr>
            <w:rFonts w:ascii="Times New Roman" w:eastAsia="Times New Roman" w:hAnsi="Times New Roman" w:cs="Times New Roman"/>
            <w:sz w:val="24"/>
          </w:rPr>
          <w:delText xml:space="preserve"> gen. nov., sp. nov., and </w:delText>
        </w:r>
        <w:r w:rsidDel="00DF75C3">
          <w:rPr>
            <w:rFonts w:ascii="Times New Roman" w:eastAsia="Times New Roman" w:hAnsi="Times New Roman" w:cs="Times New Roman"/>
            <w:i/>
            <w:sz w:val="24"/>
          </w:rPr>
          <w:delText>O. antarcticus</w:delText>
        </w:r>
        <w:r w:rsidDel="00DF75C3">
          <w:rPr>
            <w:rFonts w:ascii="Times New Roman" w:eastAsia="Times New Roman" w:hAnsi="Times New Roman" w:cs="Times New Roman"/>
            <w:sz w:val="24"/>
          </w:rPr>
          <w:delText xml:space="preserve">, sp. nov., nonpigmented, psychrophilic gas vacuolate bacteria from polar sea ice and water. </w:delText>
        </w:r>
        <w:r w:rsidDel="00DF75C3">
          <w:rPr>
            <w:rFonts w:ascii="Times New Roman" w:eastAsia="Times New Roman" w:hAnsi="Times New Roman" w:cs="Times New Roman"/>
            <w:i/>
            <w:sz w:val="24"/>
          </w:rPr>
          <w:delText xml:space="preserve">System Appl Microbiol </w:delText>
        </w:r>
        <w:r w:rsidDel="00DF75C3">
          <w:rPr>
            <w:rFonts w:ascii="Times New Roman" w:eastAsia="Times New Roman" w:hAnsi="Times New Roman" w:cs="Times New Roman"/>
            <w:b/>
            <w:sz w:val="24"/>
          </w:rPr>
          <w:delText>20</w:delText>
        </w:r>
        <w:r w:rsidDel="00DF75C3">
          <w:rPr>
            <w:rFonts w:ascii="Times New Roman" w:eastAsia="Times New Roman" w:hAnsi="Times New Roman" w:cs="Times New Roman"/>
            <w:sz w:val="24"/>
          </w:rPr>
          <w:delText>: 356–365.</w:delText>
        </w:r>
      </w:del>
    </w:p>
    <w:p w:rsidR="00F862D2" w:rsidRPr="00F862D2" w:rsidRDefault="00F862D2">
      <w:pPr>
        <w:pStyle w:val="Normal1"/>
        <w:spacing w:after="0" w:line="240" w:lineRule="auto"/>
        <w:ind w:left="426"/>
      </w:pPr>
      <w:ins w:id="1683" w:author="Sheree Yau" w:date="2012-12-02T23:18:00Z">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ins>
      <w:ins w:id="1684" w:author="Sheree Yau" w:date="2012-12-02T23:19:00Z">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w:t>
        </w:r>
      </w:ins>
      <w:ins w:id="1685" w:author="Sheree Yau" w:date="2012-12-02T23:20:00Z">
        <w:r>
          <w:rPr>
            <w:rFonts w:ascii="Times New Roman" w:eastAsia="Times New Roman" w:hAnsi="Times New Roman" w:cs="Times New Roman"/>
            <w:sz w:val="24"/>
          </w:rPr>
          <w:t>–527.</w:t>
        </w:r>
      </w:ins>
    </w:p>
    <w:p w:rsidR="00E93911" w:rsidRDefault="00C45D27">
      <w:pPr>
        <w:pStyle w:val="Normal1"/>
        <w:spacing w:after="0" w:line="240" w:lineRule="auto"/>
        <w:ind w:left="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pPr>
        <w:pStyle w:val="Normal1"/>
        <w:spacing w:after="0" w:line="240" w:lineRule="auto"/>
        <w:ind w:left="426"/>
        <w:rPr>
          <w:ins w:id="1686" w:author="Sheree Yau" w:date="2012-12-02T21:17:00Z"/>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C96AB8" w:rsidRDefault="00C96AB8" w:rsidP="00C96AB8">
      <w:pPr>
        <w:pStyle w:val="Normal1"/>
        <w:spacing w:after="0" w:line="100" w:lineRule="atLeast"/>
        <w:ind w:left="426"/>
        <w:rPr>
          <w:ins w:id="1687" w:author="Sheree Yau" w:date="2012-12-02T21:17:00Z"/>
        </w:rPr>
      </w:pPr>
      <w:ins w:id="1688" w:author="Sheree Yau" w:date="2012-12-02T21:17:00Z">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ins>
    </w:p>
    <w:p w:rsidR="00E93911" w:rsidRDefault="00C45D27">
      <w:pPr>
        <w:pStyle w:val="Normal1"/>
        <w:spacing w:after="0" w:line="240" w:lineRule="auto"/>
        <w:ind w:left="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pPr>
        <w:pStyle w:val="Normal1"/>
        <w:spacing w:after="0" w:line="240" w:lineRule="auto"/>
        <w:ind w:left="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pPr>
        <w:pStyle w:val="Normal1"/>
        <w:spacing w:after="0" w:line="240" w:lineRule="auto"/>
        <w:ind w:left="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pPr>
        <w:pStyle w:val="Normal1"/>
        <w:spacing w:after="0" w:line="240" w:lineRule="auto"/>
        <w:ind w:left="426"/>
        <w:rPr>
          <w:ins w:id="1689" w:author="Sheree Yau" w:date="2012-12-02T23:13:00Z"/>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pPr>
        <w:pStyle w:val="Normal1"/>
        <w:spacing w:after="0" w:line="240" w:lineRule="auto"/>
        <w:ind w:left="426"/>
      </w:pPr>
      <w:ins w:id="1690" w:author="Sheree Yau" w:date="2012-12-02T23:13:00Z">
        <w:r>
          <w:rPr>
            <w:rFonts w:ascii="Times New Roman" w:eastAsia="Times New Roman" w:hAnsi="Times New Roman" w:cs="Times New Roman"/>
            <w:sz w:val="24"/>
          </w:rPr>
          <w:t xml:space="preserve">Huu NB, Denner EB, Ha DT, Wanner G, Stan-Lotter H. (1999) </w:t>
        </w:r>
      </w:ins>
      <w:ins w:id="1691" w:author="Sheree Yau" w:date="2012-12-02T23:14:00Z">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ins>
      <w:ins w:id="1692" w:author="Sheree Yau" w:date="2012-12-02T23:15:00Z">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ins>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a new species of extremely halotolerant bacteria from Antarctic saline lakes.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pPr>
        <w:pStyle w:val="Normal1"/>
        <w:spacing w:after="0" w:line="240" w:lineRule="auto"/>
        <w:ind w:left="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pPr>
        <w:pStyle w:val="Normal1"/>
        <w:spacing w:after="0" w:line="240" w:lineRule="auto"/>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pPr>
        <w:pStyle w:val="Normal1"/>
        <w:spacing w:after="0" w:line="240" w:lineRule="auto"/>
        <w:ind w:left="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pPr>
        <w:pStyle w:val="Normal1"/>
        <w:spacing w:after="0" w:line="240" w:lineRule="auto"/>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pPr>
        <w:pStyle w:val="Normal1"/>
        <w:spacing w:after="0" w:line="240" w:lineRule="auto"/>
        <w:ind w:left="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93911" w:rsidRDefault="00C45D27">
      <w:pPr>
        <w:pStyle w:val="Normal1"/>
        <w:spacing w:after="0" w:line="240" w:lineRule="auto"/>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pPr>
        <w:pStyle w:val="Normal1"/>
        <w:spacing w:after="0" w:line="240" w:lineRule="auto"/>
        <w:ind w:left="426"/>
      </w:pPr>
      <w:r>
        <w:rPr>
          <w:rFonts w:ascii="Times New Roman" w:eastAsia="Times New Roman" w:hAnsi="Times New Roman" w:cs="Times New Roman"/>
          <w:sz w:val="24"/>
        </w:rPr>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pPr>
        <w:pStyle w:val="Normal1"/>
        <w:spacing w:after="0" w:line="240" w:lineRule="auto"/>
        <w:ind w:left="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Del="00F419AC" w:rsidRDefault="00C45D27">
      <w:pPr>
        <w:pStyle w:val="Normal1"/>
        <w:spacing w:after="0" w:line="240" w:lineRule="auto"/>
        <w:ind w:left="426"/>
        <w:rPr>
          <w:del w:id="1693" w:author="Sheree Yau" w:date="2012-12-21T15:53:00Z"/>
        </w:rPr>
      </w:pPr>
      <w:del w:id="1694" w:author="Sheree Yau" w:date="2012-12-21T15:53:00Z">
        <w:r w:rsidDel="00F419AC">
          <w:rPr>
            <w:rFonts w:ascii="Times New Roman" w:eastAsia="Times New Roman" w:hAnsi="Times New Roman" w:cs="Times New Roman"/>
            <w:sz w:val="24"/>
          </w:rPr>
          <w:delText xml:space="preserve">Lee ZM, Bussema C 3rd, Schmidt TM. (2009) rrnDB: documenting the number of rRNA and tRNA genes in bacteria and archaea. </w:delText>
        </w:r>
        <w:r w:rsidDel="00F419AC">
          <w:rPr>
            <w:rFonts w:ascii="Times New Roman" w:eastAsia="Times New Roman" w:hAnsi="Times New Roman" w:cs="Times New Roman"/>
            <w:i/>
            <w:sz w:val="24"/>
          </w:rPr>
          <w:delText>Nucleic Acids Res</w:delText>
        </w:r>
        <w:r w:rsidR="008055D7" w:rsidDel="00F419AC">
          <w:rPr>
            <w:rFonts w:ascii="Times New Roman" w:eastAsia="Times New Roman" w:hAnsi="Times New Roman" w:cs="Times New Roman"/>
            <w:i/>
            <w:sz w:val="24"/>
          </w:rPr>
          <w:delText xml:space="preserve"> </w:delText>
        </w:r>
        <w:r w:rsidDel="00F419AC">
          <w:rPr>
            <w:rFonts w:ascii="Times New Roman" w:eastAsia="Times New Roman" w:hAnsi="Times New Roman" w:cs="Times New Roman"/>
            <w:b/>
            <w:sz w:val="24"/>
          </w:rPr>
          <w:delText>37</w:delText>
        </w:r>
        <w:r w:rsidDel="00F419AC">
          <w:rPr>
            <w:rFonts w:ascii="Times New Roman" w:eastAsia="Times New Roman" w:hAnsi="Times New Roman" w:cs="Times New Roman"/>
            <w:sz w:val="24"/>
          </w:rPr>
          <w:delText xml:space="preserve"> (Database issue): D489–D493.</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pPr>
        <w:pStyle w:val="Normal1"/>
        <w:spacing w:after="0" w:line="240" w:lineRule="auto"/>
        <w:ind w:left="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w:t>
      </w:r>
      <w:del w:id="1695" w:author="Sheree Yau" w:date="2012-12-21T16:00:00Z">
        <w:r w:rsidR="008055D7" w:rsidDel="00036EE5">
          <w:rPr>
            <w:rFonts w:ascii="Times New Roman" w:eastAsia="Times New Roman" w:hAnsi="Times New Roman" w:cs="Times New Roman"/>
            <w:i/>
            <w:sz w:val="24"/>
          </w:rPr>
          <w:delText xml:space="preserve"> </w:delText>
        </w:r>
      </w:del>
      <w:r>
        <w:rPr>
          <w:rFonts w:ascii="Times New Roman" w:eastAsia="Times New Roman" w:hAnsi="Times New Roman" w:cs="Times New Roman"/>
          <w:i/>
          <w:sz w:val="24"/>
        </w:rPr>
        <w:t>i</w:t>
      </w:r>
      <w:ins w:id="1696" w:author="Sheree Yau" w:date="2012-12-21T16:00:00Z">
        <w:r w:rsidR="00036EE5">
          <w:rPr>
            <w:rFonts w:ascii="Times New Roman" w:eastAsia="Times New Roman" w:hAnsi="Times New Roman" w:cs="Times New Roman"/>
            <w:i/>
            <w:sz w:val="24"/>
          </w:rPr>
          <w:t xml:space="preserve"> </w:t>
        </w:r>
      </w:ins>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Del="00F419AC" w:rsidRDefault="00C45D27">
      <w:pPr>
        <w:pStyle w:val="Normal1"/>
        <w:spacing w:after="0" w:line="240" w:lineRule="auto"/>
        <w:ind w:left="426"/>
        <w:rPr>
          <w:del w:id="1697" w:author="Sheree Yau" w:date="2012-12-21T15:53:00Z"/>
        </w:rPr>
      </w:pPr>
      <w:del w:id="1698" w:author="Sheree Yau" w:date="2012-12-21T15:53:00Z">
        <w:r w:rsidDel="00F419AC">
          <w:rPr>
            <w:rFonts w:ascii="Times New Roman" w:eastAsia="Times New Roman" w:hAnsi="Times New Roman" w:cs="Times New Roman"/>
            <w:sz w:val="24"/>
          </w:rPr>
          <w:delText xml:space="preserve">McCammon SA and Bowman JP. (2000) Taxonomy of Antarctic </w:delText>
        </w:r>
        <w:r w:rsidDel="00F419AC">
          <w:rPr>
            <w:rFonts w:ascii="Times New Roman" w:eastAsia="Times New Roman" w:hAnsi="Times New Roman" w:cs="Times New Roman"/>
            <w:i/>
            <w:sz w:val="24"/>
          </w:rPr>
          <w:delText>Flavobacterium</w:delText>
        </w:r>
        <w:r w:rsidDel="00F419AC">
          <w:rPr>
            <w:rFonts w:ascii="Times New Roman" w:eastAsia="Times New Roman" w:hAnsi="Times New Roman" w:cs="Times New Roman"/>
            <w:sz w:val="24"/>
          </w:rPr>
          <w:delText xml:space="preserve"> species: description of </w:delText>
        </w:r>
        <w:r w:rsidDel="00F419AC">
          <w:rPr>
            <w:rFonts w:ascii="Times New Roman" w:eastAsia="Times New Roman" w:hAnsi="Times New Roman" w:cs="Times New Roman"/>
            <w:i/>
            <w:sz w:val="24"/>
          </w:rPr>
          <w:delText>Flavobacterium gillisiae</w:delText>
        </w:r>
        <w:r w:rsidDel="00F419AC">
          <w:rPr>
            <w:rFonts w:ascii="Times New Roman" w:eastAsia="Times New Roman" w:hAnsi="Times New Roman" w:cs="Times New Roman"/>
            <w:sz w:val="24"/>
          </w:rPr>
          <w:delText xml:space="preserve"> sp. nov., </w:delText>
        </w:r>
        <w:r w:rsidDel="00F419AC">
          <w:rPr>
            <w:rFonts w:ascii="Times New Roman" w:eastAsia="Times New Roman" w:hAnsi="Times New Roman" w:cs="Times New Roman"/>
            <w:i/>
            <w:sz w:val="24"/>
          </w:rPr>
          <w:delText>Flavobacterium tegetincola</w:delText>
        </w:r>
        <w:r w:rsidDel="00F419AC">
          <w:rPr>
            <w:rFonts w:ascii="Times New Roman" w:eastAsia="Times New Roman" w:hAnsi="Times New Roman" w:cs="Times New Roman"/>
            <w:sz w:val="24"/>
          </w:rPr>
          <w:delText xml:space="preserve"> sp. nov.and</w:delText>
        </w:r>
        <w:r w:rsidDel="00F419AC">
          <w:rPr>
            <w:rFonts w:ascii="Times New Roman" w:eastAsia="Times New Roman" w:hAnsi="Times New Roman" w:cs="Times New Roman"/>
            <w:i/>
            <w:sz w:val="24"/>
          </w:rPr>
          <w:delText>Flavobacterium xanthum</w:delText>
        </w:r>
        <w:r w:rsidDel="00F419AC">
          <w:rPr>
            <w:rFonts w:ascii="Times New Roman" w:eastAsia="Times New Roman" w:hAnsi="Times New Roman" w:cs="Times New Roman"/>
            <w:sz w:val="24"/>
          </w:rPr>
          <w:delText xml:space="preserve"> sp.nov., nom. rev. and reclassification of [</w:delText>
        </w:r>
        <w:r w:rsidDel="00F419AC">
          <w:rPr>
            <w:rFonts w:ascii="Times New Roman" w:eastAsia="Times New Roman" w:hAnsi="Times New Roman" w:cs="Times New Roman"/>
            <w:i/>
            <w:sz w:val="24"/>
          </w:rPr>
          <w:delText>Flavobacterium</w:delText>
        </w:r>
        <w:r w:rsidDel="00F419AC">
          <w:rPr>
            <w:rFonts w:ascii="Times New Roman" w:eastAsia="Times New Roman" w:hAnsi="Times New Roman" w:cs="Times New Roman"/>
            <w:sz w:val="24"/>
          </w:rPr>
          <w:delText xml:space="preserve">] </w:delText>
        </w:r>
        <w:r w:rsidDel="00F419AC">
          <w:rPr>
            <w:rFonts w:ascii="Times New Roman" w:eastAsia="Times New Roman" w:hAnsi="Times New Roman" w:cs="Times New Roman"/>
            <w:i/>
            <w:sz w:val="24"/>
          </w:rPr>
          <w:delText xml:space="preserve">salegens </w:delText>
        </w:r>
        <w:r w:rsidDel="00F419AC">
          <w:rPr>
            <w:rFonts w:ascii="Times New Roman" w:eastAsia="Times New Roman" w:hAnsi="Times New Roman" w:cs="Times New Roman"/>
            <w:sz w:val="24"/>
          </w:rPr>
          <w:delText xml:space="preserve">as </w:delText>
        </w:r>
        <w:r w:rsidDel="00F419AC">
          <w:rPr>
            <w:rFonts w:ascii="Times New Roman" w:eastAsia="Times New Roman" w:hAnsi="Times New Roman" w:cs="Times New Roman"/>
            <w:i/>
            <w:sz w:val="24"/>
          </w:rPr>
          <w:delText xml:space="preserve">Salegentibacter salegens </w:delText>
        </w:r>
        <w:r w:rsidDel="00F419AC">
          <w:rPr>
            <w:rFonts w:ascii="Times New Roman" w:eastAsia="Times New Roman" w:hAnsi="Times New Roman" w:cs="Times New Roman"/>
            <w:sz w:val="24"/>
          </w:rPr>
          <w:delText xml:space="preserve">gen. nov., comb. nov. </w:delText>
        </w:r>
        <w:r w:rsidDel="00F419AC">
          <w:rPr>
            <w:rFonts w:ascii="Times New Roman" w:eastAsia="Times New Roman" w:hAnsi="Times New Roman" w:cs="Times New Roman"/>
            <w:i/>
            <w:sz w:val="24"/>
          </w:rPr>
          <w:delText>Int J Syst Evol Microbiol</w:delText>
        </w:r>
        <w:r w:rsidR="008055D7" w:rsidDel="00F419AC">
          <w:rPr>
            <w:rFonts w:ascii="Times New Roman" w:eastAsia="Times New Roman" w:hAnsi="Times New Roman" w:cs="Times New Roman"/>
            <w:i/>
            <w:sz w:val="24"/>
          </w:rPr>
          <w:delText xml:space="preserve"> </w:delText>
        </w:r>
        <w:r w:rsidDel="00F419AC">
          <w:rPr>
            <w:rFonts w:ascii="Times New Roman" w:eastAsia="Times New Roman" w:hAnsi="Times New Roman" w:cs="Times New Roman"/>
            <w:b/>
            <w:sz w:val="24"/>
          </w:rPr>
          <w:delText>50</w:delText>
        </w:r>
        <w:r w:rsidDel="00F419AC">
          <w:rPr>
            <w:rFonts w:ascii="Times New Roman" w:eastAsia="Times New Roman" w:hAnsi="Times New Roman" w:cs="Times New Roman"/>
            <w:sz w:val="24"/>
          </w:rPr>
          <w:delText>: 1055–1063.</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pPr>
        <w:pStyle w:val="Normal1"/>
        <w:spacing w:after="0" w:line="240" w:lineRule="auto"/>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Del="00F419AC" w:rsidRDefault="00C45D27">
      <w:pPr>
        <w:pStyle w:val="Normal1"/>
        <w:spacing w:after="0" w:line="240" w:lineRule="auto"/>
        <w:ind w:left="426"/>
        <w:rPr>
          <w:del w:id="1699" w:author="Sheree Yau" w:date="2012-12-21T15:54:00Z"/>
        </w:rPr>
      </w:pPr>
      <w:del w:id="1700" w:author="Sheree Yau" w:date="2012-12-21T15:54:00Z">
        <w:r w:rsidDel="00F419AC">
          <w:rPr>
            <w:rFonts w:ascii="Times New Roman" w:eastAsia="Times New Roman" w:hAnsi="Times New Roman" w:cs="Times New Roman"/>
            <w:sz w:val="24"/>
          </w:rPr>
          <w:delText xml:space="preserve">Naganuma T, Hua PN, Okamoto T, Ban S, Imura S, Kanda H. (2005) Depth distribution of euryhaline halophilic bacteria in Suribati Ike, a meromictic lake in East Antarctica. </w:delText>
        </w:r>
        <w:r w:rsidDel="00F419AC">
          <w:rPr>
            <w:rFonts w:ascii="Times New Roman" w:eastAsia="Times New Roman" w:hAnsi="Times New Roman" w:cs="Times New Roman"/>
            <w:i/>
            <w:sz w:val="24"/>
          </w:rPr>
          <w:delText>Polar Biosci</w:delText>
        </w:r>
        <w:r w:rsidR="008055D7" w:rsidDel="00F419AC">
          <w:rPr>
            <w:rFonts w:ascii="Times New Roman" w:eastAsia="Times New Roman" w:hAnsi="Times New Roman" w:cs="Times New Roman"/>
            <w:i/>
            <w:sz w:val="24"/>
          </w:rPr>
          <w:delText xml:space="preserve"> </w:delText>
        </w:r>
        <w:r w:rsidDel="00F419AC">
          <w:rPr>
            <w:rFonts w:ascii="Times New Roman" w:eastAsia="Times New Roman" w:hAnsi="Times New Roman" w:cs="Times New Roman"/>
            <w:b/>
            <w:sz w:val="24"/>
          </w:rPr>
          <w:delText>28</w:delText>
        </w:r>
        <w:r w:rsidDel="00F419AC">
          <w:rPr>
            <w:rFonts w:ascii="Times New Roman" w:eastAsia="Times New Roman" w:hAnsi="Times New Roman" w:cs="Times New Roman"/>
            <w:sz w:val="24"/>
          </w:rPr>
          <w:delText>: 964–970.</w:delText>
        </w:r>
      </w:del>
    </w:p>
    <w:p w:rsidR="00E93911" w:rsidRDefault="00C45D27">
      <w:pPr>
        <w:pStyle w:val="Normal1"/>
        <w:spacing w:after="0" w:line="240" w:lineRule="auto"/>
        <w:ind w:left="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Del="00F419AC" w:rsidRDefault="00C45D27">
      <w:pPr>
        <w:pStyle w:val="Normal1"/>
        <w:spacing w:after="0" w:line="240" w:lineRule="auto"/>
        <w:ind w:left="426"/>
        <w:rPr>
          <w:del w:id="1701" w:author="Sheree Yau" w:date="2012-12-21T15:54:00Z"/>
        </w:rPr>
      </w:pPr>
      <w:del w:id="1702" w:author="Sheree Yau" w:date="2012-12-21T15:54:00Z">
        <w:r w:rsidDel="00F419AC">
          <w:rPr>
            <w:rFonts w:ascii="Times New Roman" w:eastAsia="Times New Roman" w:hAnsi="Times New Roman" w:cs="Times New Roman"/>
            <w:sz w:val="24"/>
          </w:rPr>
          <w:delText xml:space="preserve">van Niftrick L and Jetten MSM. (2012) Anaerobic ammonium-oxidizing bacteria: unique microorganisms with exceptional properties. </w:delText>
        </w:r>
        <w:r w:rsidDel="00F419AC">
          <w:rPr>
            <w:rFonts w:ascii="Times New Roman" w:eastAsia="Times New Roman" w:hAnsi="Times New Roman" w:cs="Times New Roman"/>
            <w:i/>
            <w:sz w:val="24"/>
          </w:rPr>
          <w:delText xml:space="preserve">Micobiol Mol Biol Rev </w:delText>
        </w:r>
        <w:r w:rsidDel="00F419AC">
          <w:rPr>
            <w:rFonts w:ascii="Times New Roman" w:eastAsia="Times New Roman" w:hAnsi="Times New Roman" w:cs="Times New Roman"/>
            <w:b/>
            <w:sz w:val="24"/>
          </w:rPr>
          <w:delText>76</w:delText>
        </w:r>
        <w:r w:rsidDel="00F419AC">
          <w:rPr>
            <w:rFonts w:ascii="Times New Roman" w:eastAsia="Times New Roman" w:hAnsi="Times New Roman" w:cs="Times New Roman"/>
            <w:sz w:val="24"/>
          </w:rPr>
          <w:delText>: 585–596.</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Noguchi H, Park J, </w:t>
      </w:r>
      <w:proofErr w:type="gramStart"/>
      <w:r>
        <w:rPr>
          <w:rFonts w:ascii="Times New Roman" w:eastAsia="Times New Roman" w:hAnsi="Times New Roman" w:cs="Times New Roman"/>
          <w:sz w:val="24"/>
        </w:rPr>
        <w:t>Takagi</w:t>
      </w:r>
      <w:proofErr w:type="gramEnd"/>
      <w:r>
        <w:rPr>
          <w:rFonts w:ascii="Times New Roman" w:eastAsia="Times New Roman" w:hAnsi="Times New Roman" w:cs="Times New Roman"/>
          <w:sz w:val="24"/>
        </w:rPr>
        <w:t xml:space="preserve">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E93911" w:rsidDel="00F419AC" w:rsidRDefault="00C45D27">
      <w:pPr>
        <w:pStyle w:val="Normal1"/>
        <w:spacing w:after="0" w:line="240" w:lineRule="auto"/>
        <w:ind w:left="426"/>
        <w:rPr>
          <w:del w:id="1703" w:author="Sheree Yau" w:date="2012-12-21T15:54:00Z"/>
        </w:rPr>
      </w:pPr>
      <w:del w:id="1704" w:author="Sheree Yau" w:date="2012-12-21T15:54:00Z">
        <w:r w:rsidDel="00F419AC">
          <w:rPr>
            <w:rFonts w:ascii="Times New Roman" w:eastAsia="Times New Roman" w:hAnsi="Times New Roman" w:cs="Times New Roman"/>
            <w:sz w:val="24"/>
          </w:rPr>
          <w:delText xml:space="preserve">Pagaling E, Wang H, Venables M, Wallace A, Grant WD, Cowan DA, Jones BE </w:delText>
        </w:r>
        <w:r w:rsidDel="00F419AC">
          <w:rPr>
            <w:rFonts w:ascii="Times New Roman" w:eastAsia="Times New Roman" w:hAnsi="Times New Roman" w:cs="Times New Roman"/>
            <w:i/>
            <w:sz w:val="24"/>
          </w:rPr>
          <w:delText>et al.</w:delText>
        </w:r>
        <w:r w:rsidDel="00F419AC">
          <w:rPr>
            <w:rFonts w:ascii="Times New Roman" w:eastAsia="Times New Roman" w:hAnsi="Times New Roman" w:cs="Times New Roman"/>
            <w:sz w:val="24"/>
          </w:rPr>
          <w:delText xml:space="preserve"> (2009) Microbial biogeography of six salt lakes in Inner Mongolia, China and a Salt Lake in Argentina. </w:delText>
        </w:r>
        <w:r w:rsidDel="00F419AC">
          <w:rPr>
            <w:rFonts w:ascii="Times New Roman" w:eastAsia="Times New Roman" w:hAnsi="Times New Roman" w:cs="Times New Roman"/>
            <w:i/>
            <w:sz w:val="24"/>
          </w:rPr>
          <w:delText>Appl Environ Microbiol</w:delText>
        </w:r>
        <w:r w:rsidR="002D6BAD" w:rsidDel="00F419AC">
          <w:rPr>
            <w:rFonts w:ascii="Times New Roman" w:eastAsia="Times New Roman" w:hAnsi="Times New Roman" w:cs="Times New Roman"/>
            <w:i/>
            <w:sz w:val="24"/>
          </w:rPr>
          <w:delText xml:space="preserve"> </w:delText>
        </w:r>
        <w:r w:rsidDel="00F419AC">
          <w:rPr>
            <w:rFonts w:ascii="Times New Roman" w:eastAsia="Times New Roman" w:hAnsi="Times New Roman" w:cs="Times New Roman"/>
            <w:b/>
            <w:sz w:val="24"/>
          </w:rPr>
          <w:delText>75</w:delText>
        </w:r>
        <w:r w:rsidDel="00F419AC">
          <w:rPr>
            <w:rFonts w:ascii="Times New Roman" w:eastAsia="Times New Roman" w:hAnsi="Times New Roman" w:cs="Times New Roman"/>
            <w:sz w:val="24"/>
          </w:rPr>
          <w:delText>: 5750–5760.</w:delText>
        </w:r>
      </w:del>
    </w:p>
    <w:p w:rsidR="00E93911" w:rsidDel="00F419AC" w:rsidRDefault="00C45D27">
      <w:pPr>
        <w:pStyle w:val="Normal1"/>
        <w:spacing w:after="0" w:line="240" w:lineRule="auto"/>
        <w:ind w:left="426"/>
        <w:rPr>
          <w:del w:id="1705" w:author="Sheree Yau" w:date="2012-12-21T15:55:00Z"/>
          <w:rFonts w:ascii="Times New Roman" w:eastAsia="Times New Roman" w:hAnsi="Times New Roman" w:cs="Times New Roman"/>
          <w:sz w:val="24"/>
        </w:rPr>
      </w:pPr>
      <w:del w:id="1706" w:author="Sheree Yau" w:date="2012-12-21T15:55:00Z">
        <w:r w:rsidDel="00F419AC">
          <w:rPr>
            <w:rFonts w:ascii="Times New Roman" w:eastAsia="Times New Roman" w:hAnsi="Times New Roman" w:cs="Times New Roman"/>
            <w:sz w:val="24"/>
          </w:rPr>
          <w:delText xml:space="preserve">Powell LM, Bowman JP, Skerratt JH, Franzmann PD, Burton HR. (2005) Ecology of a novel </w:delText>
        </w:r>
        <w:r w:rsidDel="00F419AC">
          <w:rPr>
            <w:rFonts w:ascii="Times New Roman" w:eastAsia="Times New Roman" w:hAnsi="Times New Roman" w:cs="Times New Roman"/>
            <w:i/>
            <w:sz w:val="24"/>
          </w:rPr>
          <w:delText>Synechococcus</w:delText>
        </w:r>
        <w:r w:rsidDel="00F419AC">
          <w:rPr>
            <w:rFonts w:ascii="Times New Roman" w:eastAsia="Times New Roman" w:hAnsi="Times New Roman" w:cs="Times New Roman"/>
            <w:sz w:val="24"/>
          </w:rPr>
          <w:delText xml:space="preserve"> clade occurring in dense populations in saline Antarctic lakes. </w:delText>
        </w:r>
        <w:r w:rsidDel="00F419AC">
          <w:rPr>
            <w:rFonts w:ascii="Times New Roman" w:eastAsia="Times New Roman" w:hAnsi="Times New Roman" w:cs="Times New Roman"/>
            <w:i/>
            <w:sz w:val="24"/>
          </w:rPr>
          <w:delText>Mar Ecol Prog Ser</w:delText>
        </w:r>
        <w:r w:rsidR="002D6BAD" w:rsidDel="00F419AC">
          <w:rPr>
            <w:rFonts w:ascii="Times New Roman" w:eastAsia="Times New Roman" w:hAnsi="Times New Roman" w:cs="Times New Roman"/>
            <w:i/>
            <w:sz w:val="24"/>
          </w:rPr>
          <w:delText xml:space="preserve"> </w:delText>
        </w:r>
        <w:r w:rsidDel="00F419AC">
          <w:rPr>
            <w:rFonts w:ascii="Times New Roman" w:eastAsia="Times New Roman" w:hAnsi="Times New Roman" w:cs="Times New Roman"/>
            <w:b/>
            <w:sz w:val="24"/>
          </w:rPr>
          <w:delText>291</w:delText>
        </w:r>
        <w:r w:rsidDel="00F419AC">
          <w:rPr>
            <w:rFonts w:ascii="Times New Roman" w:eastAsia="Times New Roman" w:hAnsi="Times New Roman" w:cs="Times New Roman"/>
            <w:sz w:val="24"/>
          </w:rPr>
          <w:delText>: 65–80.</w:delText>
        </w:r>
      </w:del>
    </w:p>
    <w:p w:rsidR="002D6BAD" w:rsidRPr="00204176" w:rsidRDefault="000C0C5B">
      <w:pPr>
        <w:pStyle w:val="Normal1"/>
        <w:spacing w:after="0" w:line="240" w:lineRule="auto"/>
        <w:ind w:left="426"/>
        <w:rPr>
          <w:rFonts w:ascii="Times New Roman" w:hAnsi="Times New Roman" w:cs="Times New Roman"/>
        </w:rPr>
      </w:pPr>
      <w:r>
        <w:rPr>
          <w:rFonts w:ascii="Times New Roman" w:hAnsi="Times New Roman" w:cs="Times New Roman"/>
        </w:rPr>
        <w:t xml:space="preserve">Raina J-P,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proofErr w:type="gramStart"/>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Redfield AC, Ketchum BH, Richards FA. (1963)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influence of organisms on the composition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pPr>
        <w:pStyle w:val="Normal1"/>
        <w:spacing w:after="0" w:line="240" w:lineRule="auto"/>
        <w:ind w:left="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pPr>
        <w:pStyle w:val="Normal1"/>
        <w:spacing w:after="0" w:line="240" w:lineRule="auto"/>
        <w:ind w:left="426"/>
      </w:pPr>
      <w:r>
        <w:rPr>
          <w:rFonts w:ascii="Times New Roman" w:eastAsia="Times New Roman" w:hAnsi="Times New Roman" w:cs="Times New Roman"/>
          <w:sz w:val="24"/>
        </w:rPr>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pPr>
        <w:pStyle w:val="Normal1"/>
        <w:spacing w:after="0" w:line="240" w:lineRule="auto"/>
        <w:ind w:left="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pPr>
        <w:pStyle w:val="Normal1"/>
        <w:spacing w:after="0" w:line="240" w:lineRule="auto"/>
        <w:ind w:left="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pPr>
        <w:pStyle w:val="Normal1"/>
        <w:spacing w:after="0" w:line="240" w:lineRule="auto"/>
        <w:ind w:left="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Del="00F419AC" w:rsidRDefault="00C45D27">
      <w:pPr>
        <w:pStyle w:val="Normal1"/>
        <w:spacing w:after="0" w:line="240" w:lineRule="auto"/>
        <w:ind w:left="426"/>
        <w:rPr>
          <w:del w:id="1707" w:author="Sheree Yau" w:date="2012-12-21T15:55:00Z"/>
        </w:rPr>
      </w:pPr>
      <w:del w:id="1708" w:author="Sheree Yau" w:date="2012-12-21T15:55:00Z">
        <w:r w:rsidDel="00F419AC">
          <w:rPr>
            <w:rFonts w:ascii="Times New Roman" w:eastAsia="Times New Roman" w:hAnsi="Times New Roman" w:cs="Times New Roman"/>
            <w:sz w:val="24"/>
          </w:rPr>
          <w:delText xml:space="preserve">Sabehi G, Loy A, Jung K-H, Partha R, Spudich JL, Isaacson T, Hirschberg J </w:delText>
        </w:r>
        <w:r w:rsidDel="00F419AC">
          <w:rPr>
            <w:rFonts w:ascii="Times New Roman" w:eastAsia="Times New Roman" w:hAnsi="Times New Roman" w:cs="Times New Roman"/>
            <w:i/>
            <w:sz w:val="24"/>
          </w:rPr>
          <w:delText>et al</w:delText>
        </w:r>
        <w:r w:rsidDel="00F419AC">
          <w:rPr>
            <w:rFonts w:ascii="Times New Roman" w:eastAsia="Times New Roman" w:hAnsi="Times New Roman" w:cs="Times New Roman"/>
            <w:sz w:val="24"/>
          </w:rPr>
          <w:delText xml:space="preserve">. (2005) New insights into metabolic properties of marine bacteria encoding proteorhodopsins. </w:delText>
        </w:r>
        <w:r w:rsidDel="00F419AC">
          <w:rPr>
            <w:rFonts w:ascii="Times New Roman" w:eastAsia="Times New Roman" w:hAnsi="Times New Roman" w:cs="Times New Roman"/>
            <w:i/>
            <w:sz w:val="24"/>
          </w:rPr>
          <w:delText>PLoS Biol</w:delText>
        </w:r>
        <w:r w:rsidR="008055D7" w:rsidDel="00F419AC">
          <w:rPr>
            <w:rFonts w:ascii="Times New Roman" w:eastAsia="Times New Roman" w:hAnsi="Times New Roman" w:cs="Times New Roman"/>
            <w:i/>
            <w:sz w:val="24"/>
          </w:rPr>
          <w:delText xml:space="preserve"> </w:delText>
        </w:r>
        <w:r w:rsidDel="00F419AC">
          <w:rPr>
            <w:rFonts w:ascii="Times New Roman" w:eastAsia="Times New Roman" w:hAnsi="Times New Roman" w:cs="Times New Roman"/>
            <w:b/>
            <w:sz w:val="24"/>
          </w:rPr>
          <w:delText>3</w:delText>
        </w:r>
        <w:r w:rsidDel="00F419AC">
          <w:rPr>
            <w:rFonts w:ascii="Times New Roman" w:eastAsia="Times New Roman" w:hAnsi="Times New Roman" w:cs="Times New Roman"/>
            <w:sz w:val="24"/>
          </w:rPr>
          <w:delText>: e273.</w:delText>
        </w:r>
      </w:del>
    </w:p>
    <w:p w:rsidR="00E93911" w:rsidRDefault="00C45D27">
      <w:pPr>
        <w:pStyle w:val="Normal1"/>
        <w:spacing w:after="0" w:line="240" w:lineRule="auto"/>
        <w:ind w:left="426"/>
      </w:pPr>
      <w:r>
        <w:rPr>
          <w:rFonts w:ascii="Times New Roman" w:eastAsia="Times New Roman" w:hAnsi="Times New Roman" w:cs="Times New Roman"/>
          <w:sz w:val="24"/>
        </w:rPr>
        <w:lastRenderedPageBreak/>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pPr>
        <w:pStyle w:val="Normal1"/>
        <w:spacing w:after="0" w:line="240" w:lineRule="auto"/>
        <w:ind w:left="426"/>
        <w:rPr>
          <w:ins w:id="1709" w:author="Sheree Yau" w:date="2012-12-12T18:38:00Z"/>
          <w:rFonts w:ascii="Times New Roman" w:eastAsia="Times New Roman" w:hAnsi="Times New Roman" w:cs="Times New Roman"/>
          <w:sz w:val="24"/>
        </w:rPr>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690C06" w:rsidRPr="00935630" w:rsidRDefault="00690C06">
      <w:pPr>
        <w:pStyle w:val="Normal1"/>
        <w:spacing w:after="0" w:line="240" w:lineRule="auto"/>
        <w:ind w:left="426"/>
      </w:pPr>
      <w:ins w:id="1710" w:author="Sheree Yau" w:date="2012-12-12T18:38:00Z">
        <w:r>
          <w:rPr>
            <w:rFonts w:ascii="Times New Roman" w:eastAsia="Times New Roman" w:hAnsi="Times New Roman" w:cs="Times New Roman"/>
            <w:sz w:val="24"/>
          </w:rPr>
          <w:t xml:space="preserve">Scott KM, Sievert SM, Abril FN, Ball LA, Barrett CJ, Blake RA, Boller AJ </w:t>
        </w:r>
      </w:ins>
      <w:ins w:id="1711" w:author="Sheree Yau" w:date="2012-12-12T18:39:00Z">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The genome of deep-sea vent chemolithoautotroph </w:t>
        </w:r>
        <w:r>
          <w:rPr>
            <w:rFonts w:ascii="Times New Roman" w:eastAsia="Times New Roman" w:hAnsi="Times New Roman" w:cs="Times New Roman"/>
            <w:i/>
            <w:sz w:val="24"/>
          </w:rPr>
          <w:t xml:space="preserve">Thiomicrospira crunogena </w:t>
        </w:r>
        <w:r>
          <w:rPr>
            <w:rFonts w:ascii="Times New Roman" w:eastAsia="Times New Roman" w:hAnsi="Times New Roman" w:cs="Times New Roman"/>
            <w:sz w:val="24"/>
          </w:rPr>
          <w:t xml:space="preserve">XCL-2. </w:t>
        </w:r>
        <w:r>
          <w:rPr>
            <w:rFonts w:ascii="Times New Roman" w:eastAsia="Times New Roman" w:hAnsi="Times New Roman" w:cs="Times New Roman"/>
            <w:i/>
            <w:sz w:val="24"/>
          </w:rPr>
          <w:t>PLoS Biol</w:t>
        </w:r>
      </w:ins>
      <w:ins w:id="1712" w:author="Sheree Yau" w:date="2012-12-12T18:47:00Z">
        <w:r>
          <w:rPr>
            <w:rFonts w:ascii="Times New Roman" w:eastAsia="Times New Roman" w:hAnsi="Times New Roman" w:cs="Times New Roman"/>
            <w:i/>
            <w:sz w:val="24"/>
          </w:rPr>
          <w:t xml:space="preserve"> </w:t>
        </w:r>
        <w:r w:rsidR="00935630">
          <w:rPr>
            <w:rFonts w:ascii="Times New Roman" w:eastAsia="Times New Roman" w:hAnsi="Times New Roman" w:cs="Times New Roman"/>
            <w:b/>
            <w:sz w:val="24"/>
          </w:rPr>
          <w:t>4</w:t>
        </w:r>
        <w:r w:rsidR="00935630">
          <w:rPr>
            <w:rFonts w:ascii="Times New Roman" w:eastAsia="Times New Roman" w:hAnsi="Times New Roman" w:cs="Times New Roman"/>
            <w:sz w:val="24"/>
          </w:rPr>
          <w:t>: e383.</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F419AC" w:rsidRDefault="00C45D27">
      <w:pPr>
        <w:pStyle w:val="Normal1"/>
        <w:spacing w:after="0" w:line="240" w:lineRule="auto"/>
        <w:ind w:left="426"/>
        <w:rPr>
          <w:ins w:id="1713" w:author="Sheree Yau" w:date="2012-12-21T15:56:00Z"/>
          <w:rFonts w:ascii="Times New Roman" w:eastAsia="Times New Roman" w:hAnsi="Times New Roman" w:cs="Times New Roman"/>
          <w:sz w:val="24"/>
        </w:rPr>
      </w:pPr>
      <w:del w:id="1714" w:author="Sheree Yau" w:date="2012-12-21T15:56:00Z">
        <w:r w:rsidDel="00F419AC">
          <w:rPr>
            <w:rFonts w:ascii="Times New Roman" w:eastAsia="Times New Roman" w:hAnsi="Times New Roman" w:cs="Times New Roman"/>
            <w:sz w:val="24"/>
          </w:rPr>
          <w:delText xml:space="preserve">Sharma AK, Sommerfeld K, Bullerjahn GS, Matteson AR, Wilhelm SW, Jezbera J, Brandt U </w:delText>
        </w:r>
        <w:r w:rsidDel="00F419AC">
          <w:rPr>
            <w:rFonts w:ascii="Times New Roman" w:eastAsia="Times New Roman" w:hAnsi="Times New Roman" w:cs="Times New Roman"/>
            <w:i/>
            <w:sz w:val="24"/>
          </w:rPr>
          <w:delText>et al</w:delText>
        </w:r>
        <w:r w:rsidDel="00F419AC">
          <w:rPr>
            <w:rFonts w:ascii="Times New Roman" w:eastAsia="Times New Roman" w:hAnsi="Times New Roman" w:cs="Times New Roman"/>
            <w:sz w:val="24"/>
          </w:rPr>
          <w:delText xml:space="preserve">. (2009) Actinorhodopsin genes discovered in diverse freshwater habitats and among cultivated freshwater </w:delText>
        </w:r>
        <w:r w:rsidDel="00F419AC">
          <w:rPr>
            <w:rFonts w:ascii="Times New Roman" w:eastAsia="Times New Roman" w:hAnsi="Times New Roman" w:cs="Times New Roman"/>
            <w:i/>
            <w:sz w:val="24"/>
          </w:rPr>
          <w:delText>Actinobacteria</w:delText>
        </w:r>
        <w:r w:rsidDel="00F419AC">
          <w:rPr>
            <w:rFonts w:ascii="Times New Roman" w:eastAsia="Times New Roman" w:hAnsi="Times New Roman" w:cs="Times New Roman"/>
            <w:sz w:val="24"/>
          </w:rPr>
          <w:delText xml:space="preserve">. </w:delText>
        </w:r>
        <w:r w:rsidDel="00F419AC">
          <w:rPr>
            <w:rFonts w:ascii="Times New Roman" w:eastAsia="Times New Roman" w:hAnsi="Times New Roman" w:cs="Times New Roman"/>
            <w:i/>
            <w:sz w:val="24"/>
          </w:rPr>
          <w:delText>ISME J</w:delText>
        </w:r>
        <w:r w:rsidR="008055D7" w:rsidDel="00F419AC">
          <w:rPr>
            <w:rFonts w:ascii="Times New Roman" w:eastAsia="Times New Roman" w:hAnsi="Times New Roman" w:cs="Times New Roman"/>
            <w:i/>
            <w:sz w:val="24"/>
          </w:rPr>
          <w:delText xml:space="preserve"> </w:delText>
        </w:r>
        <w:r w:rsidDel="00F419AC">
          <w:rPr>
            <w:rFonts w:ascii="Times New Roman" w:eastAsia="Times New Roman" w:hAnsi="Times New Roman" w:cs="Times New Roman"/>
            <w:b/>
            <w:sz w:val="24"/>
          </w:rPr>
          <w:delText>3</w:delText>
        </w:r>
        <w:r w:rsidDel="00F419AC">
          <w:rPr>
            <w:rFonts w:ascii="Times New Roman" w:eastAsia="Times New Roman" w:hAnsi="Times New Roman" w:cs="Times New Roman"/>
            <w:sz w:val="24"/>
          </w:rPr>
          <w:delText>: 726–737.</w:delText>
        </w:r>
      </w:del>
    </w:p>
    <w:p w:rsidR="005A4198" w:rsidRPr="00223F25" w:rsidRDefault="005A4198">
      <w:pPr>
        <w:pStyle w:val="Normal1"/>
        <w:spacing w:after="0" w:line="240" w:lineRule="auto"/>
        <w:ind w:left="426"/>
      </w:pPr>
      <w:ins w:id="1715" w:author="Sheree Yau" w:date="2012-12-12T18:32:00Z">
        <w:r>
          <w:rPr>
            <w:rFonts w:ascii="Times New Roman" w:eastAsia="Times New Roman" w:hAnsi="Times New Roman" w:cs="Times New Roman"/>
            <w:sz w:val="24"/>
          </w:rPr>
          <w:t>Sievert SM, Scott KM, Klotz MG, Chain PSG, Hauser LJ</w:t>
        </w:r>
      </w:ins>
      <w:ins w:id="1716" w:author="Sheree Yau" w:date="2012-12-12T18:33:00Z">
        <w:r>
          <w:rPr>
            <w:rFonts w:ascii="Times New Roman" w:eastAsia="Times New Roman" w:hAnsi="Times New Roman" w:cs="Times New Roman"/>
            <w:sz w:val="24"/>
          </w:rPr>
          <w:t>, Hemp J, Hügler M</w:t>
        </w:r>
        <w:r w:rsidR="00223F25">
          <w:rPr>
            <w:rFonts w:ascii="Times New Roman" w:eastAsia="Times New Roman" w:hAnsi="Times New Roman" w:cs="Times New Roman"/>
            <w:sz w:val="24"/>
          </w:rPr>
          <w:t xml:space="preserve"> </w:t>
        </w:r>
        <w:r w:rsidR="00223F25">
          <w:rPr>
            <w:rFonts w:ascii="Times New Roman" w:eastAsia="Times New Roman" w:hAnsi="Times New Roman" w:cs="Times New Roman"/>
            <w:i/>
            <w:sz w:val="24"/>
          </w:rPr>
          <w:t>et al.</w:t>
        </w:r>
      </w:ins>
      <w:ins w:id="1717" w:author="Sheree Yau" w:date="2012-12-12T18:34:00Z">
        <w:r w:rsidR="00223F25">
          <w:rPr>
            <w:rFonts w:ascii="Times New Roman" w:eastAsia="Times New Roman" w:hAnsi="Times New Roman" w:cs="Times New Roman"/>
            <w:sz w:val="24"/>
          </w:rPr>
          <w:t xml:space="preserve"> (2008) Genome of the Epsilonproteobacterial chemoautotroph </w:t>
        </w:r>
        <w:r w:rsidR="00223F25">
          <w:rPr>
            <w:rFonts w:ascii="Times New Roman" w:eastAsia="Times New Roman" w:hAnsi="Times New Roman" w:cs="Times New Roman"/>
            <w:i/>
            <w:sz w:val="24"/>
          </w:rPr>
          <w:t>Sulfurimonas denitrificans.</w:t>
        </w:r>
      </w:ins>
      <w:ins w:id="1718" w:author="Sheree Yau" w:date="2012-12-12T18:35:00Z">
        <w:r w:rsidR="00223F25">
          <w:rPr>
            <w:rFonts w:ascii="Times New Roman" w:eastAsia="Times New Roman" w:hAnsi="Times New Roman" w:cs="Times New Roman"/>
            <w:i/>
            <w:sz w:val="24"/>
          </w:rPr>
          <w:t xml:space="preserve"> Appl Environ Microbiol </w:t>
        </w:r>
        <w:r w:rsidR="00223F25">
          <w:rPr>
            <w:rFonts w:ascii="Times New Roman" w:eastAsia="Times New Roman" w:hAnsi="Times New Roman" w:cs="Times New Roman"/>
            <w:b/>
            <w:sz w:val="24"/>
          </w:rPr>
          <w:t>74</w:t>
        </w:r>
        <w:r w:rsidR="00223F25">
          <w:rPr>
            <w:rFonts w:ascii="Times New Roman" w:eastAsia="Times New Roman" w:hAnsi="Times New Roman" w:cs="Times New Roman"/>
            <w:sz w:val="24"/>
          </w:rPr>
          <w:t>: 1145–1156.</w:t>
        </w:r>
      </w:ins>
    </w:p>
    <w:p w:rsidR="00E93911" w:rsidDel="00F862D2" w:rsidRDefault="00C45D27">
      <w:pPr>
        <w:pStyle w:val="Normal1"/>
        <w:spacing w:after="0" w:line="240" w:lineRule="auto"/>
        <w:ind w:left="426"/>
        <w:rPr>
          <w:del w:id="1719" w:author="Sheree Yau" w:date="2012-12-02T23:16:00Z"/>
        </w:rPr>
      </w:pPr>
      <w:del w:id="1720" w:author="Sheree Yau" w:date="2012-12-02T23:16:00Z">
        <w:r w:rsidDel="00F862D2">
          <w:rPr>
            <w:rFonts w:ascii="Times New Roman" w:eastAsia="Times New Roman" w:hAnsi="Times New Roman" w:cs="Times New Roman"/>
            <w:sz w:val="24"/>
          </w:rPr>
          <w:delText xml:space="preserve">Singer E, Webb EA, Nelson WC, Heidelberg JF, Ivanova N, Pati A, Edwards KJ.(2011) Genomic potential of </w:delText>
        </w:r>
        <w:r w:rsidDel="00F862D2">
          <w:rPr>
            <w:rFonts w:ascii="Times New Roman" w:eastAsia="Times New Roman" w:hAnsi="Times New Roman" w:cs="Times New Roman"/>
            <w:i/>
            <w:sz w:val="24"/>
          </w:rPr>
          <w:delText>Marinobacter aquaeoli</w:delText>
        </w:r>
        <w:r w:rsidDel="00F862D2">
          <w:rPr>
            <w:rFonts w:ascii="Times New Roman" w:eastAsia="Times New Roman" w:hAnsi="Times New Roman" w:cs="Times New Roman"/>
            <w:sz w:val="24"/>
          </w:rPr>
          <w:delText>, a biogeochemical “opportunitroph”.</w:delText>
        </w:r>
        <w:r w:rsidR="008055D7" w:rsidDel="00F862D2">
          <w:rPr>
            <w:rFonts w:ascii="Times New Roman" w:eastAsia="Times New Roman" w:hAnsi="Times New Roman" w:cs="Times New Roman"/>
            <w:sz w:val="24"/>
          </w:rPr>
          <w:delText xml:space="preserve"> </w:delText>
        </w:r>
        <w:r w:rsidDel="00F862D2">
          <w:rPr>
            <w:rFonts w:ascii="Times New Roman" w:eastAsia="Times New Roman" w:hAnsi="Times New Roman" w:cs="Times New Roman"/>
            <w:i/>
            <w:sz w:val="24"/>
          </w:rPr>
          <w:delText>Appl Environ Microbiol</w:delText>
        </w:r>
        <w:r w:rsidR="008055D7" w:rsidDel="00F862D2">
          <w:rPr>
            <w:rFonts w:ascii="Times New Roman" w:eastAsia="Times New Roman" w:hAnsi="Times New Roman" w:cs="Times New Roman"/>
            <w:i/>
            <w:sz w:val="24"/>
          </w:rPr>
          <w:delText xml:space="preserve"> </w:delText>
        </w:r>
        <w:r w:rsidDel="00F862D2">
          <w:rPr>
            <w:rFonts w:ascii="Times New Roman" w:eastAsia="Times New Roman" w:hAnsi="Times New Roman" w:cs="Times New Roman"/>
            <w:b/>
            <w:sz w:val="24"/>
          </w:rPr>
          <w:delText>77</w:delText>
        </w:r>
        <w:r w:rsidDel="00F862D2">
          <w:rPr>
            <w:rFonts w:ascii="Times New Roman" w:eastAsia="Times New Roman" w:hAnsi="Times New Roman" w:cs="Times New Roman"/>
            <w:sz w:val="24"/>
          </w:rPr>
          <w:delText>: 2763–2771.</w:delText>
        </w:r>
      </w:del>
    </w:p>
    <w:p w:rsidR="00E93911" w:rsidDel="00F419AC" w:rsidRDefault="00C45D27">
      <w:pPr>
        <w:pStyle w:val="Normal1"/>
        <w:spacing w:after="0" w:line="240" w:lineRule="auto"/>
        <w:ind w:left="426"/>
        <w:rPr>
          <w:del w:id="1721" w:author="Sheree Yau" w:date="2012-12-21T15:57:00Z"/>
        </w:rPr>
      </w:pPr>
      <w:del w:id="1722" w:author="Sheree Yau" w:date="2012-12-21T15:57:00Z">
        <w:r w:rsidDel="00F419AC">
          <w:rPr>
            <w:rFonts w:ascii="Times New Roman" w:eastAsia="Times New Roman" w:hAnsi="Times New Roman" w:cs="Times New Roman"/>
            <w:sz w:val="24"/>
          </w:rPr>
          <w:delText xml:space="preserve">Swan BK, Martinez-Garcia M, Preston CM, Sczyrba A, Woyke T, Lamy D, Reinthaler T </w:delText>
        </w:r>
        <w:r w:rsidDel="00F419AC">
          <w:rPr>
            <w:rFonts w:ascii="Times New Roman" w:eastAsia="Times New Roman" w:hAnsi="Times New Roman" w:cs="Times New Roman"/>
            <w:i/>
            <w:sz w:val="24"/>
          </w:rPr>
          <w:delText>et al.</w:delText>
        </w:r>
        <w:r w:rsidDel="00F419AC">
          <w:rPr>
            <w:rFonts w:ascii="Times New Roman" w:eastAsia="Times New Roman" w:hAnsi="Times New Roman" w:cs="Times New Roman"/>
            <w:sz w:val="24"/>
          </w:rPr>
          <w:delText xml:space="preserve"> (2011) Potential for chemolithoautotrophy among ubiquitous bacteria lineages in the dark ocean. </w:delText>
        </w:r>
        <w:r w:rsidDel="00F419AC">
          <w:rPr>
            <w:rFonts w:ascii="Times New Roman" w:eastAsia="Times New Roman" w:hAnsi="Times New Roman" w:cs="Times New Roman"/>
            <w:i/>
            <w:sz w:val="24"/>
          </w:rPr>
          <w:delText xml:space="preserve">Science </w:delText>
        </w:r>
        <w:r w:rsidDel="00F419AC">
          <w:rPr>
            <w:rFonts w:ascii="Times New Roman" w:eastAsia="Times New Roman" w:hAnsi="Times New Roman" w:cs="Times New Roman"/>
            <w:b/>
            <w:sz w:val="24"/>
          </w:rPr>
          <w:delText>333</w:delText>
        </w:r>
        <w:r w:rsidDel="00F419AC">
          <w:rPr>
            <w:rFonts w:ascii="Times New Roman" w:eastAsia="Times New Roman" w:hAnsi="Times New Roman" w:cs="Times New Roman"/>
            <w:sz w:val="24"/>
          </w:rPr>
          <w:delText>: 1296–1300.</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pPr>
        <w:pStyle w:val="Normal1"/>
        <w:spacing w:after="0" w:line="240" w:lineRule="auto"/>
        <w:ind w:left="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pPr>
        <w:pStyle w:val="Normal1"/>
        <w:spacing w:after="0" w:line="240" w:lineRule="auto"/>
        <w:ind w:left="426"/>
        <w:rPr>
          <w:ins w:id="1723" w:author="Sheree Yau" w:date="2012-12-02T23:10:00Z"/>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pPr>
        <w:pStyle w:val="Normal1"/>
        <w:spacing w:after="0" w:line="240" w:lineRule="auto"/>
        <w:ind w:left="426"/>
        <w:rPr>
          <w:rFonts w:ascii="Times New Roman" w:eastAsia="Times New Roman" w:hAnsi="Times New Roman" w:cs="Times New Roman"/>
          <w:sz w:val="24"/>
        </w:rPr>
      </w:pPr>
      <w:ins w:id="1724" w:author="Sheree Yau" w:date="2012-12-02T23:10:00Z">
        <w:r>
          <w:rPr>
            <w:rFonts w:ascii="Times New Roman" w:eastAsia="Times New Roman" w:hAnsi="Times New Roman" w:cs="Times New Roman"/>
            <w:sz w:val="24"/>
          </w:rPr>
          <w:t xml:space="preserve">Teeling H, Fuchs BM, Becher D, Klockow C, Gardebrecht A, Bennke CM, Kassabgy 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ins>
      <w:ins w:id="1725" w:author="Sheree Yau" w:date="2012-12-02T23:11:00Z">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ins>
    </w:p>
    <w:p w:rsidR="00DF0E2F" w:rsidRPr="00DF0E2F" w:rsidRDefault="00DF0E2F">
      <w:pPr>
        <w:pStyle w:val="Normal1"/>
        <w:spacing w:after="0" w:line="240" w:lineRule="auto"/>
        <w:ind w:left="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Del="00F419AC" w:rsidRDefault="00C45D27">
      <w:pPr>
        <w:pStyle w:val="Normal1"/>
        <w:spacing w:after="0" w:line="240" w:lineRule="auto"/>
        <w:ind w:left="426"/>
        <w:rPr>
          <w:del w:id="1726" w:author="Sheree Yau" w:date="2012-12-21T15:57:00Z"/>
        </w:rPr>
      </w:pPr>
      <w:del w:id="1727" w:author="Sheree Yau" w:date="2012-12-21T15:57:00Z">
        <w:r w:rsidDel="00F419AC">
          <w:rPr>
            <w:rFonts w:ascii="Times New Roman" w:eastAsia="Times New Roman" w:hAnsi="Times New Roman" w:cs="Times New Roman"/>
            <w:sz w:val="24"/>
          </w:rPr>
          <w:delText>Tian F, Yu Y, Chen B, Li H, Yao Y-F, Guo X-K. (2009) Bacterial, archaeal and eukaryotic diversity in Artic sediment as revealed by 16S rRNA and 18S rRNA gene clone libraries analysis.</w:delText>
        </w:r>
        <w:r w:rsidR="00DF0E2F" w:rsidDel="00F419AC">
          <w:rPr>
            <w:rFonts w:ascii="Times New Roman" w:eastAsia="Times New Roman" w:hAnsi="Times New Roman" w:cs="Times New Roman"/>
            <w:sz w:val="24"/>
          </w:rPr>
          <w:delText xml:space="preserve"> </w:delText>
        </w:r>
        <w:r w:rsidDel="00F419AC">
          <w:rPr>
            <w:rFonts w:ascii="Times New Roman" w:eastAsia="Times New Roman" w:hAnsi="Times New Roman" w:cs="Times New Roman"/>
            <w:i/>
            <w:sz w:val="24"/>
          </w:rPr>
          <w:delText>Polar Biol</w:delText>
        </w:r>
        <w:r w:rsidR="008055D7" w:rsidDel="00F419AC">
          <w:rPr>
            <w:rFonts w:ascii="Times New Roman" w:eastAsia="Times New Roman" w:hAnsi="Times New Roman" w:cs="Times New Roman"/>
            <w:i/>
            <w:sz w:val="24"/>
          </w:rPr>
          <w:delText xml:space="preserve"> </w:delText>
        </w:r>
        <w:r w:rsidDel="00F419AC">
          <w:rPr>
            <w:rFonts w:ascii="Times New Roman" w:eastAsia="Times New Roman" w:hAnsi="Times New Roman" w:cs="Times New Roman"/>
            <w:b/>
            <w:sz w:val="24"/>
          </w:rPr>
          <w:delText>32</w:delText>
        </w:r>
        <w:r w:rsidDel="00F419AC">
          <w:rPr>
            <w:rFonts w:ascii="Times New Roman" w:eastAsia="Times New Roman" w:hAnsi="Times New Roman" w:cs="Times New Roman"/>
            <w:sz w:val="24"/>
          </w:rPr>
          <w:delText>: 93–103.</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lastRenderedPageBreak/>
        <w:t>Todd JD, Curson ARJ, Dupont CL, Nicholson P, Johnston AWB.</w:t>
      </w:r>
      <w:proofErr w:type="gramEnd"/>
      <w:r>
        <w:rPr>
          <w:rFonts w:ascii="Times New Roman" w:eastAsia="Times New Roman" w:hAnsi="Times New Roman" w:cs="Times New Roman"/>
          <w:sz w:val="24"/>
        </w:rPr>
        <w:t xml:space="preserve"> (2009) </w:t>
      </w:r>
      <w:proofErr w:type="gramStart"/>
      <w:r>
        <w:rPr>
          <w:rFonts w:ascii="Times New Roman" w:eastAsia="Times New Roman" w:hAnsi="Times New Roman" w:cs="Times New Roman"/>
          <w:sz w:val="24"/>
        </w:rPr>
        <w:t>The</w:t>
      </w:r>
      <w:proofErr w:type="gramEnd"/>
      <w:ins w:id="1728" w:author="Sheree Yau" w:date="2012-12-21T15:57:00Z">
        <w:r w:rsidR="00F419AC">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pPr>
        <w:pStyle w:val="Normal1"/>
        <w:spacing w:after="0" w:line="240" w:lineRule="auto"/>
        <w:ind w:left="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Del="00F419AC" w:rsidRDefault="00C45D27">
      <w:pPr>
        <w:pStyle w:val="Normal1"/>
        <w:spacing w:after="0" w:line="240" w:lineRule="auto"/>
        <w:ind w:left="426"/>
        <w:rPr>
          <w:del w:id="1729" w:author="Sheree Yau" w:date="2012-12-21T15:58:00Z"/>
        </w:rPr>
      </w:pPr>
      <w:del w:id="1730" w:author="Sheree Yau" w:date="2012-12-21T15:58:00Z">
        <w:r w:rsidDel="00F419AC">
          <w:rPr>
            <w:rFonts w:ascii="Times New Roman" w:eastAsia="Times New Roman" w:hAnsi="Times New Roman" w:cs="Times New Roman"/>
            <w:sz w:val="24"/>
          </w:rPr>
          <w:delText xml:space="preserve">Van Trappen S, Mergaert J, Van Eygen S, Dawyndt P, Cnockaert MC, Swing J. (2002) Diversity of 746 heterotrophic bacteria isolated from microbial mats from ten Antarctic lakes. </w:delText>
        </w:r>
        <w:r w:rsidDel="00F419AC">
          <w:rPr>
            <w:rFonts w:ascii="Times New Roman" w:eastAsia="Times New Roman" w:hAnsi="Times New Roman" w:cs="Times New Roman"/>
            <w:i/>
            <w:sz w:val="24"/>
          </w:rPr>
          <w:delText>System Appl Microbiol</w:delText>
        </w:r>
        <w:r w:rsidR="008055D7" w:rsidDel="00F419AC">
          <w:rPr>
            <w:rFonts w:ascii="Times New Roman" w:eastAsia="Times New Roman" w:hAnsi="Times New Roman" w:cs="Times New Roman"/>
            <w:i/>
            <w:sz w:val="24"/>
          </w:rPr>
          <w:delText xml:space="preserve"> </w:delText>
        </w:r>
        <w:r w:rsidDel="00F419AC">
          <w:rPr>
            <w:rFonts w:ascii="Times New Roman" w:eastAsia="Times New Roman" w:hAnsi="Times New Roman" w:cs="Times New Roman"/>
            <w:b/>
            <w:sz w:val="24"/>
          </w:rPr>
          <w:delText>25</w:delText>
        </w:r>
        <w:r w:rsidDel="00F419AC">
          <w:rPr>
            <w:rFonts w:ascii="Times New Roman" w:eastAsia="Times New Roman" w:hAnsi="Times New Roman" w:cs="Times New Roman"/>
            <w:sz w:val="24"/>
          </w:rPr>
          <w:delText>: 603–610.</w:delText>
        </w:r>
      </w:del>
    </w:p>
    <w:p w:rsidR="00E93911" w:rsidDel="00F419AC" w:rsidRDefault="00C45D27">
      <w:pPr>
        <w:pStyle w:val="Normal1"/>
        <w:spacing w:after="0" w:line="240" w:lineRule="auto"/>
        <w:ind w:left="426"/>
        <w:rPr>
          <w:del w:id="1731" w:author="Sheree Yau" w:date="2012-12-21T15:58:00Z"/>
        </w:rPr>
      </w:pPr>
      <w:del w:id="1732" w:author="Sheree Yau" w:date="2012-12-21T15:58:00Z">
        <w:r w:rsidDel="00F419AC">
          <w:rPr>
            <w:rFonts w:ascii="Times New Roman" w:eastAsia="Times New Roman" w:hAnsi="Times New Roman" w:cs="Times New Roman"/>
            <w:sz w:val="24"/>
          </w:rPr>
          <w:delText xml:space="preserve">Venter JC, Remington K, Heidelberg JF, Halpern AL, Rusch D, Eisen JA </w:delText>
        </w:r>
        <w:r w:rsidDel="00F419AC">
          <w:rPr>
            <w:rFonts w:ascii="Times New Roman" w:eastAsia="Times New Roman" w:hAnsi="Times New Roman" w:cs="Times New Roman"/>
            <w:i/>
            <w:sz w:val="24"/>
          </w:rPr>
          <w:delText>et al</w:delText>
        </w:r>
        <w:r w:rsidDel="00F419AC">
          <w:rPr>
            <w:rFonts w:ascii="Times New Roman" w:eastAsia="Times New Roman" w:hAnsi="Times New Roman" w:cs="Times New Roman"/>
            <w:sz w:val="24"/>
          </w:rPr>
          <w:delText xml:space="preserve">. (2004) Environmental genome shotgun sequencing of the Sargasso Sea. </w:delText>
        </w:r>
        <w:r w:rsidDel="00F419AC">
          <w:rPr>
            <w:rFonts w:ascii="Times New Roman" w:eastAsia="Times New Roman" w:hAnsi="Times New Roman" w:cs="Times New Roman"/>
            <w:i/>
            <w:sz w:val="24"/>
          </w:rPr>
          <w:delText>Science</w:delText>
        </w:r>
        <w:r w:rsidR="008055D7" w:rsidDel="00F419AC">
          <w:rPr>
            <w:rFonts w:ascii="Times New Roman" w:eastAsia="Times New Roman" w:hAnsi="Times New Roman" w:cs="Times New Roman"/>
            <w:i/>
            <w:sz w:val="24"/>
          </w:rPr>
          <w:delText xml:space="preserve"> </w:delText>
        </w:r>
        <w:r w:rsidDel="00F419AC">
          <w:rPr>
            <w:rFonts w:ascii="Times New Roman" w:eastAsia="Times New Roman" w:hAnsi="Times New Roman" w:cs="Times New Roman"/>
            <w:b/>
            <w:sz w:val="24"/>
          </w:rPr>
          <w:delText>304</w:delText>
        </w:r>
        <w:r w:rsidDel="00F419AC">
          <w:rPr>
            <w:rFonts w:ascii="Times New Roman" w:eastAsia="Times New Roman" w:hAnsi="Times New Roman" w:cs="Times New Roman"/>
            <w:sz w:val="24"/>
          </w:rPr>
          <w:delText>: 66–74.</w:delText>
        </w:r>
      </w:del>
    </w:p>
    <w:p w:rsidR="00E93911" w:rsidRDefault="00C45D27">
      <w:pPr>
        <w:pStyle w:val="Normal1"/>
        <w:spacing w:after="0" w:line="240" w:lineRule="auto"/>
        <w:ind w:left="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pPr>
        <w:pStyle w:val="Normal1"/>
        <w:spacing w:after="0" w:line="240" w:lineRule="auto"/>
        <w:ind w:left="426"/>
      </w:pPr>
      <w:r>
        <w:rPr>
          <w:rFonts w:ascii="Times New Roman" w:eastAsia="Times New Roman" w:hAnsi="Times New Roman" w:cs="Times New Roman"/>
          <w:sz w:val="24"/>
        </w:rPr>
        <w:t>Wang Q</w:t>
      </w:r>
      <w:proofErr w:type="gramStart"/>
      <w:r>
        <w:rPr>
          <w:rFonts w:ascii="Times New Roman" w:eastAsia="Times New Roman" w:hAnsi="Times New Roman" w:cs="Times New Roman"/>
          <w:sz w:val="24"/>
        </w:rPr>
        <w:t>,Garrity</w:t>
      </w:r>
      <w:proofErr w:type="gramEnd"/>
      <w:r>
        <w:rPr>
          <w:rFonts w:ascii="Times New Roman" w:eastAsia="Times New Roman" w:hAnsi="Times New Roman" w:cs="Times New Roman"/>
          <w:sz w:val="24"/>
        </w:rPr>
        <w:t xml:space="preserve"> GM, Tiedje JM, Cole JR. (2007) Naïve Bayesian classifier for rapid assignment of rRNA sequences into new bacterial taxonomy.</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Del="00F419AC" w:rsidRDefault="00C45D27">
      <w:pPr>
        <w:pStyle w:val="Normal1"/>
        <w:spacing w:after="0" w:line="240" w:lineRule="auto"/>
        <w:ind w:left="426"/>
        <w:rPr>
          <w:del w:id="1733" w:author="Sheree Yau" w:date="2012-12-21T15:59:00Z"/>
        </w:rPr>
      </w:pPr>
      <w:del w:id="1734" w:author="Sheree Yau" w:date="2012-12-21T15:59:00Z">
        <w:r w:rsidDel="00F419AC">
          <w:rPr>
            <w:rFonts w:ascii="Times New Roman" w:eastAsia="Times New Roman" w:hAnsi="Times New Roman" w:cs="Times New Roman"/>
            <w:sz w:val="24"/>
          </w:rPr>
          <w:delText xml:space="preserve">Wang H, Li H, Shao Z, Liao S, Johnstone L, Rensing C, Wang G. (2011) Genome sequence of deep-sea Manganese-oxidizing bacterium </w:delText>
        </w:r>
        <w:r w:rsidDel="00F419AC">
          <w:rPr>
            <w:rFonts w:ascii="Times New Roman" w:eastAsia="Times New Roman" w:hAnsi="Times New Roman" w:cs="Times New Roman"/>
            <w:i/>
            <w:sz w:val="24"/>
          </w:rPr>
          <w:delText>Marinobacter manganoxydans</w:delText>
        </w:r>
        <w:r w:rsidDel="00F419AC">
          <w:rPr>
            <w:rFonts w:ascii="Times New Roman" w:eastAsia="Times New Roman" w:hAnsi="Times New Roman" w:cs="Times New Roman"/>
            <w:sz w:val="24"/>
          </w:rPr>
          <w:delText xml:space="preserve">. </w:delText>
        </w:r>
        <w:r w:rsidDel="00F419AC">
          <w:rPr>
            <w:rFonts w:ascii="Times New Roman" w:eastAsia="Times New Roman" w:hAnsi="Times New Roman" w:cs="Times New Roman"/>
            <w:i/>
            <w:sz w:val="24"/>
          </w:rPr>
          <w:delText>J Bacteriol</w:delText>
        </w:r>
        <w:r w:rsidR="008055D7" w:rsidDel="00F419AC">
          <w:rPr>
            <w:rFonts w:ascii="Times New Roman" w:eastAsia="Times New Roman" w:hAnsi="Times New Roman" w:cs="Times New Roman"/>
            <w:i/>
            <w:sz w:val="24"/>
          </w:rPr>
          <w:delText xml:space="preserve"> </w:delText>
        </w:r>
        <w:r w:rsidDel="00F419AC">
          <w:rPr>
            <w:rFonts w:ascii="Times New Roman" w:eastAsia="Times New Roman" w:hAnsi="Times New Roman" w:cs="Times New Roman"/>
            <w:b/>
            <w:sz w:val="24"/>
          </w:rPr>
          <w:delText>194</w:delText>
        </w:r>
        <w:r w:rsidDel="00F419AC">
          <w:rPr>
            <w:rFonts w:ascii="Times New Roman" w:eastAsia="Times New Roman" w:hAnsi="Times New Roman" w:cs="Times New Roman"/>
            <w:sz w:val="24"/>
          </w:rPr>
          <w:delText>: 899–900.</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pPr>
        <w:pStyle w:val="Normal1"/>
        <w:spacing w:after="0" w:line="240" w:lineRule="auto"/>
        <w:ind w:left="426"/>
        <w:rPr>
          <w:ins w:id="1735" w:author="Sheree Yau" w:date="2012-12-02T21:06:00Z"/>
          <w:rFonts w:ascii="Times New Roman" w:eastAsia="Times New Roman" w:hAnsi="Times New Roman" w:cs="Times New Roman"/>
          <w:sz w:val="24"/>
        </w:rPr>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12249" w:rsidRPr="00B12249" w:rsidRDefault="00B12249">
      <w:pPr>
        <w:pStyle w:val="Normal1"/>
        <w:spacing w:after="0" w:line="240" w:lineRule="auto"/>
        <w:ind w:left="426"/>
        <w:rPr>
          <w:ins w:id="1736" w:author="Sheree Yau" w:date="2012-12-02T21:01:00Z"/>
          <w:rFonts w:ascii="Times New Roman" w:eastAsia="Times New Roman" w:hAnsi="Times New Roman" w:cs="Times New Roman"/>
          <w:sz w:val="24"/>
        </w:rPr>
      </w:pPr>
      <w:ins w:id="1737" w:author="Sheree Yau" w:date="2012-12-02T21:06:00Z">
        <w:r>
          <w:rPr>
            <w:rFonts w:ascii="Times New Roman" w:eastAsia="Times New Roman" w:hAnsi="Times New Roman" w:cs="Times New Roman"/>
            <w:sz w:val="24"/>
          </w:rPr>
          <w:t xml:space="preserve">Wilkins D, Yau S, Williams TJ, Allen MA, Brown MV, DeMaere MZ, Lauro FM, Cavicchioli R. (2012a) Key microbial drivers in Antarctic aquatic environments. </w:t>
        </w:r>
      </w:ins>
      <w:proofErr w:type="gramStart"/>
      <w:ins w:id="1738" w:author="Sheree Yau" w:date="2012-12-02T21:07:00Z">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ins>
      <w:proofErr w:type="gramEnd"/>
    </w:p>
    <w:p w:rsidR="00B12249" w:rsidRPr="00B12249" w:rsidRDefault="00B12249">
      <w:pPr>
        <w:pStyle w:val="Normal1"/>
        <w:spacing w:after="0" w:line="240" w:lineRule="auto"/>
        <w:ind w:left="426"/>
      </w:pPr>
      <w:ins w:id="1739" w:author="Sheree Yau" w:date="2012-12-02T21:02:00Z">
        <w:r>
          <w:rPr>
            <w:rFonts w:ascii="Times New Roman" w:eastAsia="Times New Roman" w:hAnsi="Times New Roman" w:cs="Times New Roman"/>
            <w:sz w:val="24"/>
          </w:rPr>
          <w:t xml:space="preserve">Williams TJ, Wilkins D, Long E, Evans F, DeMaere MZ, Raftery MJ, Cavicchioli R.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ins>
      <w:ins w:id="1740" w:author="Sheree Yau" w:date="2012-12-02T21:03:00Z">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ins>
      <w:ins w:id="1741" w:author="Sheree Yau" w:date="2012-12-02T21:04:00Z">
        <w:r>
          <w:rPr>
            <w:rFonts w:ascii="Times New Roman" w:eastAsia="Times New Roman" w:hAnsi="Times New Roman" w:cs="Times New Roman"/>
            <w:sz w:val="24"/>
          </w:rPr>
          <w:t xml:space="preserve"> doi:10.1111/1462-2920.12017</w:t>
        </w:r>
      </w:ins>
      <w:ins w:id="1742" w:author="Sheree Yau" w:date="2012-12-02T21:05:00Z">
        <w:r>
          <w:rPr>
            <w:rFonts w:ascii="Times New Roman" w:eastAsia="Times New Roman" w:hAnsi="Times New Roman" w:cs="Times New Roman"/>
            <w:sz w:val="24"/>
          </w:rPr>
          <w:t>.</w:t>
        </w:r>
      </w:ins>
    </w:p>
    <w:p w:rsidR="00E93911" w:rsidRDefault="00C45D27">
      <w:pPr>
        <w:pStyle w:val="Normal1"/>
        <w:spacing w:after="0" w:line="240" w:lineRule="auto"/>
        <w:ind w:left="426"/>
      </w:pPr>
      <w:r>
        <w:rPr>
          <w:rFonts w:ascii="Times New Roman" w:eastAsia="Times New Roman" w:hAnsi="Times New Roman" w:cs="Times New Roman"/>
          <w:sz w:val="24"/>
        </w:rPr>
        <w:t xml:space="preserve">Xie C, Mao X, Huang J, Ding Y, Wu J, Dong S, Kong L, Gao G, Li CY, Wei L.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pPr>
        <w:pStyle w:val="Normal1"/>
        <w:spacing w:after="0" w:line="240" w:lineRule="auto"/>
        <w:ind w:left="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pPr>
        <w:pStyle w:val="Normal1"/>
        <w:spacing w:after="0" w:line="240" w:lineRule="auto"/>
        <w:ind w:left="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pPr>
        <w:pStyle w:val="Normal1"/>
        <w:spacing w:after="0" w:line="240" w:lineRule="auto"/>
        <w:ind w:left="426"/>
      </w:pPr>
      <w:r>
        <w:rPr>
          <w:rFonts w:ascii="Times New Roman" w:eastAsia="Times New Roman" w:hAnsi="Times New Roman" w:cs="Times New Roman"/>
          <w:sz w:val="24"/>
        </w:rPr>
        <w:t>Yilmaz P, Iversen MH, Hankeln W, Kottman R, Quast C, Glöckner FO.(2012) Ecological structuring of bacterial and archaeal taxa in surface ocean waters.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Del="00A549C4" w:rsidRDefault="00C45D27">
      <w:pPr>
        <w:pStyle w:val="Normal1"/>
        <w:spacing w:after="0" w:line="240" w:lineRule="auto"/>
        <w:ind w:left="426"/>
        <w:rPr>
          <w:del w:id="1743" w:author="Sheree Yau" w:date="2012-12-21T16:00:00Z"/>
        </w:rPr>
      </w:pPr>
      <w:del w:id="1744" w:author="Sheree Yau" w:date="2012-12-21T16:00:00Z">
        <w:r w:rsidDel="00A549C4">
          <w:rPr>
            <w:rFonts w:ascii="Times New Roman" w:eastAsia="Times New Roman" w:hAnsi="Times New Roman" w:cs="Times New Roman"/>
            <w:sz w:val="24"/>
          </w:rPr>
          <w:delText xml:space="preserve">Yoon JH, Kang SJ, Jun YT, Oh TK. (2009) </w:delText>
        </w:r>
        <w:r w:rsidDel="00A549C4">
          <w:rPr>
            <w:rFonts w:ascii="Times New Roman" w:eastAsia="Times New Roman" w:hAnsi="Times New Roman" w:cs="Times New Roman"/>
            <w:i/>
            <w:sz w:val="24"/>
          </w:rPr>
          <w:delText>Psychroflexus salinarum</w:delText>
        </w:r>
        <w:r w:rsidDel="00A549C4">
          <w:rPr>
            <w:rFonts w:ascii="Times New Roman" w:eastAsia="Times New Roman" w:hAnsi="Times New Roman" w:cs="Times New Roman"/>
            <w:sz w:val="24"/>
          </w:rPr>
          <w:delText xml:space="preserve"> sp. nov., isolated from a marine solar saltern. </w:delText>
        </w:r>
        <w:r w:rsidDel="00A549C4">
          <w:rPr>
            <w:rFonts w:ascii="Times New Roman" w:eastAsia="Times New Roman" w:hAnsi="Times New Roman" w:cs="Times New Roman"/>
            <w:i/>
            <w:sz w:val="24"/>
          </w:rPr>
          <w:delText>Int J Syst Evol Microbiol</w:delText>
        </w:r>
        <w:r w:rsidR="008055D7" w:rsidDel="00A549C4">
          <w:rPr>
            <w:rFonts w:ascii="Times New Roman" w:eastAsia="Times New Roman" w:hAnsi="Times New Roman" w:cs="Times New Roman"/>
            <w:i/>
            <w:sz w:val="24"/>
          </w:rPr>
          <w:delText xml:space="preserve"> </w:delText>
        </w:r>
        <w:r w:rsidDel="00A549C4">
          <w:rPr>
            <w:rFonts w:ascii="Times New Roman" w:eastAsia="Times New Roman" w:hAnsi="Times New Roman" w:cs="Times New Roman"/>
            <w:b/>
            <w:sz w:val="24"/>
          </w:rPr>
          <w:delText>59</w:delText>
        </w:r>
        <w:r w:rsidDel="00A549C4">
          <w:rPr>
            <w:rFonts w:ascii="Times New Roman" w:eastAsia="Times New Roman" w:hAnsi="Times New Roman" w:cs="Times New Roman"/>
            <w:sz w:val="24"/>
          </w:rPr>
          <w:delText>: 2404–2407.</w:delText>
        </w:r>
      </w:del>
    </w:p>
    <w:p w:rsidR="00E93911" w:rsidDel="00A549C4" w:rsidRDefault="00C45D27">
      <w:pPr>
        <w:pStyle w:val="Normal1"/>
        <w:spacing w:after="0" w:line="240" w:lineRule="auto"/>
        <w:ind w:left="426"/>
        <w:rPr>
          <w:del w:id="1745" w:author="Sheree Yau" w:date="2012-12-21T16:00:00Z"/>
        </w:rPr>
      </w:pPr>
      <w:del w:id="1746" w:author="Sheree Yau" w:date="2012-12-21T16:00:00Z">
        <w:r w:rsidDel="00A549C4">
          <w:rPr>
            <w:rFonts w:ascii="Times New Roman" w:eastAsia="Times New Roman" w:hAnsi="Times New Roman" w:cs="Times New Roman"/>
            <w:sz w:val="24"/>
          </w:rPr>
          <w:delText xml:space="preserve">Zhang H, Hosoi-Tanabe S, Nagata S, Ban S, Imura S. (2010) </w:delText>
        </w:r>
        <w:r w:rsidDel="00A549C4">
          <w:rPr>
            <w:rFonts w:ascii="Times New Roman" w:eastAsia="Times New Roman" w:hAnsi="Times New Roman" w:cs="Times New Roman"/>
            <w:i/>
            <w:sz w:val="24"/>
          </w:rPr>
          <w:delText>Psychroflexus</w:delText>
        </w:r>
        <w:r w:rsidDel="00A549C4">
          <w:rPr>
            <w:rFonts w:ascii="Times New Roman" w:eastAsia="Times New Roman" w:hAnsi="Times New Roman" w:cs="Times New Roman"/>
            <w:sz w:val="24"/>
          </w:rPr>
          <w:delText xml:space="preserve"> lacisalsi sp. nov., a moderate halophilic bacterium isolated from a hypersaline lake (Hunazoko-Ike) in Antarctica. </w:delText>
        </w:r>
        <w:r w:rsidDel="00A549C4">
          <w:rPr>
            <w:rFonts w:ascii="Times New Roman" w:eastAsia="Times New Roman" w:hAnsi="Times New Roman" w:cs="Times New Roman"/>
            <w:i/>
            <w:sz w:val="24"/>
          </w:rPr>
          <w:delText>J Microbiol</w:delText>
        </w:r>
        <w:r w:rsidR="008055D7" w:rsidDel="00A549C4">
          <w:rPr>
            <w:rFonts w:ascii="Times New Roman" w:eastAsia="Times New Roman" w:hAnsi="Times New Roman" w:cs="Times New Roman"/>
            <w:i/>
            <w:sz w:val="24"/>
          </w:rPr>
          <w:delText xml:space="preserve"> </w:delText>
        </w:r>
        <w:r w:rsidDel="00A549C4">
          <w:rPr>
            <w:rFonts w:ascii="Times New Roman" w:eastAsia="Times New Roman" w:hAnsi="Times New Roman" w:cs="Times New Roman"/>
            <w:b/>
            <w:sz w:val="24"/>
          </w:rPr>
          <w:delText>48</w:delText>
        </w:r>
        <w:r w:rsidDel="00A549C4">
          <w:rPr>
            <w:rFonts w:ascii="Times New Roman" w:eastAsia="Times New Roman" w:hAnsi="Times New Roman" w:cs="Times New Roman"/>
            <w:sz w:val="24"/>
          </w:rPr>
          <w:delText>: 160–164.</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pPr>
        <w:pStyle w:val="Normal1"/>
        <w:spacing w:after="0" w:line="240" w:lineRule="auto"/>
        <w:ind w:left="426"/>
      </w:pPr>
    </w:p>
    <w:sectPr w:rsidR="00E93911" w:rsidSect="00E93911">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date="2012-12-20T12:28:00Z" w:initials="">
    <w:p w:rsidR="00545CFF" w:rsidRDefault="00545CFF">
      <w:pPr>
        <w:pStyle w:val="Normal1"/>
        <w:spacing w:after="0" w:line="240" w:lineRule="auto"/>
      </w:pPr>
      <w:r>
        <w:rPr>
          <w:rFonts w:ascii="Arial" w:eastAsia="Arial" w:hAnsi="Arial" w:cs="Arial"/>
        </w:rPr>
        <w:t>Sheree now I am unsure about this – we don’t really define what that means and I am unclear about this being a good conclusion/summary – maybe I just don’t have it clear enough in my mind – if you had to summarise what it means, what would you say – I’ve made a first pass at the conclusions so perhaps you can work on that to include more of this concept as you see it?</w:t>
      </w:r>
    </w:p>
  </w:comment>
  <w:comment w:id="1" w:author="Sheree Yau" w:date="2012-12-20T12:28:00Z" w:initials="SY">
    <w:p w:rsidR="00545CFF" w:rsidRDefault="00545CFF">
      <w:pPr>
        <w:pStyle w:val="CommentText"/>
      </w:pPr>
      <w:r>
        <w:rPr>
          <w:rStyle w:val="CommentReference"/>
        </w:rPr>
        <w:annotationRef/>
      </w:r>
      <w:r>
        <w:t>I chose the word “resourceful” as a reference to the Moran and Miller 2007 review about photoheterotrophy and lithoheterotrophy. The idea could also be expressed as a generalist metabolic strategy that seeks to maximize metabolic potential in order to exploit highly variable availability of resources.</w:t>
      </w:r>
    </w:p>
  </w:comment>
  <w:comment w:id="2" w:author="Timothy Williams" w:date="2012-12-20T12:28:00Z" w:initials="TW">
    <w:p w:rsidR="00545CFF" w:rsidRDefault="00545CFF">
      <w:pPr>
        <w:pStyle w:val="CommentText"/>
      </w:pPr>
      <w:r>
        <w:rPr>
          <w:rStyle w:val="CommentReference"/>
        </w:rPr>
        <w:annotationRef/>
      </w:r>
      <w:r>
        <w:t>I’d like to request to be bumped up to second author.</w:t>
      </w:r>
    </w:p>
  </w:comment>
  <w:comment w:id="8" w:author="Sheree Yau" w:date="2012-12-20T12:28:00Z" w:initials="SY">
    <w:p w:rsidR="00545CFF" w:rsidRDefault="00545CFF">
      <w:pPr>
        <w:pStyle w:val="CommentText"/>
      </w:pPr>
      <w:r>
        <w:rPr>
          <w:rStyle w:val="CommentReference"/>
        </w:rPr>
        <w:annotationRef/>
      </w:r>
      <w:r>
        <w:t>Since the link to fermentation is tenuous, I think it’s best to leave it out of the abstract.</w:t>
      </w:r>
    </w:p>
  </w:comment>
  <w:comment w:id="14" w:author="Timothy Williams" w:date="2012-12-20T12:28:00Z" w:initials="TW">
    <w:p w:rsidR="00545CFF" w:rsidRDefault="00545CFF">
      <w:pPr>
        <w:pStyle w:val="CommentText"/>
      </w:pPr>
      <w:r>
        <w:rPr>
          <w:rStyle w:val="CommentReference"/>
        </w:rPr>
        <w:annotationRef/>
      </w:r>
      <w:r>
        <w:t>In general, throughout the paper, I think we can avoid abbreviating carbon to C, nitrogen to N, and sulfur to S.  This is done inconsistently anyway, so why not just use the whole words?</w:t>
      </w:r>
    </w:p>
  </w:comment>
  <w:comment w:id="15" w:author="Sheree Yau" w:date="2012-12-21T15:03:00Z" w:initials="SY">
    <w:p w:rsidR="006418DA" w:rsidRDefault="006418DA">
      <w:pPr>
        <w:pStyle w:val="CommentText"/>
      </w:pPr>
      <w:r>
        <w:rPr>
          <w:rStyle w:val="CommentReference"/>
        </w:rPr>
        <w:annotationRef/>
      </w:r>
      <w:r>
        <w:t>Sure that makes sense to me.</w:t>
      </w:r>
    </w:p>
  </w:comment>
  <w:comment w:id="22" w:author="Sheree Yau" w:date="2012-12-20T12:28:00Z" w:initials="SY">
    <w:p w:rsidR="00545CFF" w:rsidRDefault="00545CFF">
      <w:pPr>
        <w:pStyle w:val="CommentText"/>
      </w:pPr>
      <w:r>
        <w:rPr>
          <w:rStyle w:val="CommentReference"/>
        </w:rPr>
        <w:annotationRef/>
      </w:r>
      <w:r>
        <w:t>Although there are some autotrophic Proteobacteria, this mostly it was linked to Marinobacter PRK and since it not likely to be involved in C-fixation</w:t>
      </w:r>
      <w:proofErr w:type="gramStart"/>
      <w:r>
        <w:t>,  best</w:t>
      </w:r>
      <w:proofErr w:type="gramEnd"/>
      <w:r>
        <w:t xml:space="preserve"> to leave this out.</w:t>
      </w:r>
    </w:p>
  </w:comment>
  <w:comment w:id="34" w:author="" w:date="2012-12-20T12:28:00Z" w:initials="">
    <w:p w:rsidR="00545CFF" w:rsidRDefault="00545CFF">
      <w:pPr>
        <w:pStyle w:val="Normal1"/>
        <w:spacing w:after="0" w:line="240" w:lineRule="auto"/>
      </w:pPr>
      <w:r>
        <w:rPr>
          <w:rFonts w:ascii="Arial" w:eastAsia="Arial" w:hAnsi="Arial" w:cs="Arial"/>
        </w:rPr>
        <w:t>Is this better than “mixotrophy”?</w:t>
      </w:r>
    </w:p>
  </w:comment>
  <w:comment w:id="35" w:author="Sheree Yau" w:date="2012-12-20T12:28:00Z" w:initials="SY">
    <w:p w:rsidR="00545CFF" w:rsidRDefault="00545CFF">
      <w:pPr>
        <w:pStyle w:val="CommentText"/>
      </w:pPr>
      <w:r>
        <w:rPr>
          <w:rStyle w:val="CommentReference"/>
        </w:rPr>
        <w:annotationRef/>
      </w:r>
      <w:r>
        <w:t xml:space="preserve"> In photoheterotrophy (AAnP and rhodopsin) and lithoheterotrophy (CO oxidation) there is no remineralizaiton of carbon involved. Just saying “photoheterotrophy” and “lithoheterotrophy” might be better. I condensed those two terms to “carbon mixotrophy” because it’s meant to imply strategies to reduce oxidation of carbon as an energy source allowing more carbon to be used for biosynthetic processes.</w:t>
      </w:r>
    </w:p>
  </w:comment>
  <w:comment w:id="36" w:author="" w:date="2012-12-20T12:28:00Z" w:initials="">
    <w:p w:rsidR="00545CFF" w:rsidRDefault="00545CFF">
      <w:pPr>
        <w:pStyle w:val="Normal1"/>
        <w:spacing w:after="0" w:line="240" w:lineRule="auto"/>
      </w:pPr>
      <w:r>
        <w:rPr>
          <w:rFonts w:ascii="Arial" w:eastAsia="Arial" w:hAnsi="Arial" w:cs="Arial"/>
        </w:rPr>
        <w:t>I don’t know if this is an improvement but we don’t say much about how our work relates to other systems and I think Organic Lake comes across more as an odd ball and so is not simply to find analogies for – we can discuss</w:t>
      </w:r>
    </w:p>
  </w:comment>
  <w:comment w:id="37" w:author="Sheree Yau" w:date="2012-12-20T12:28:00Z" w:initials="SY">
    <w:p w:rsidR="00545CFF" w:rsidRDefault="00545CFF">
      <w:pPr>
        <w:pStyle w:val="CommentText"/>
      </w:pPr>
      <w:r>
        <w:rPr>
          <w:rStyle w:val="CommentReference"/>
        </w:rPr>
        <w:annotationRef/>
      </w:r>
      <w:r>
        <w:t xml:space="preserve">That does sound better. Now I’ve done the comparison with Ace Lake and GOS, Organic Lake does just seem odd. The only variable that seems to clearly be related to dominance of DMSP cleavage over demethylation is salinity, but I’d have to survey more hypersaline environments to tease it apart. </w:t>
      </w:r>
    </w:p>
  </w:comment>
  <w:comment w:id="38" w:author="" w:date="2012-12-20T12:28:00Z" w:initials="">
    <w:p w:rsidR="00545CFF" w:rsidRDefault="00545CFF">
      <w:pPr>
        <w:pStyle w:val="Normal1"/>
        <w:spacing w:after="0" w:line="240" w:lineRule="auto"/>
      </w:pPr>
      <w:r>
        <w:rPr>
          <w:rFonts w:ascii="Arial" w:eastAsia="Arial" w:hAnsi="Arial" w:cs="Arial"/>
        </w:rPr>
        <w:t>I think we could still move some material from the R&amp;D into the Intro, e.g. to introduce the 3 key bacteria Psychroflexus, Marinobacteria and Roseovarius, but not sure if this would be best</w:t>
      </w:r>
    </w:p>
  </w:comment>
  <w:comment w:id="39" w:author="Sheree Yau" w:date="2012-12-20T12:28:00Z" w:initials="SY">
    <w:p w:rsidR="00545CFF" w:rsidRDefault="00545CFF">
      <w:pPr>
        <w:pStyle w:val="CommentText"/>
      </w:pPr>
      <w:r>
        <w:rPr>
          <w:rStyle w:val="CommentReference"/>
        </w:rPr>
        <w:annotationRef/>
      </w:r>
      <w:r>
        <w:t>Might be best to introduce the idea of generalist bacteria and their success hypersaline environments. They seem to be successful because they are halotolerant/philic and have a broad metabolic range to use whatever resources are available.</w:t>
      </w:r>
    </w:p>
  </w:comment>
  <w:comment w:id="47" w:author="Sheree Yau" w:date="2012-12-20T12:28:00Z" w:initials="SY">
    <w:p w:rsidR="00545CFF" w:rsidRDefault="00545CFF">
      <w:pPr>
        <w:pStyle w:val="CommentText"/>
      </w:pPr>
      <w:r>
        <w:rPr>
          <w:rStyle w:val="CommentReference"/>
        </w:rPr>
        <w:annotationRef/>
      </w:r>
      <w:r>
        <w:t>I’ve written in the co-ordinates for Ace Lake given by John G. I’ve removed the spaces as they should not be there for degrees of an arc. Also the correct symbol (prime, not apostrophe) should be there for minutes and seconds. Please check if it looks right in final version with Office 2010!</w:t>
      </w:r>
    </w:p>
  </w:comment>
  <w:comment w:id="68" w:author="Timothy Williams" w:date="2012-12-20T12:28:00Z" w:initials="TW">
    <w:p w:rsidR="00545CFF" w:rsidRDefault="00545CFF">
      <w:pPr>
        <w:pStyle w:val="CommentText"/>
      </w:pPr>
      <w:r>
        <w:rPr>
          <w:rStyle w:val="CommentReference"/>
        </w:rPr>
        <w:annotationRef/>
      </w:r>
      <w:r>
        <w:t>I’m not sure this is the right term here, and I would prefer to avoid it.  Could you just write “a metagenomics approach”?  Or replace “look and see” with a term like “global” or “empirical”.</w:t>
      </w:r>
    </w:p>
  </w:comment>
  <w:comment w:id="70" w:author="Sheree Yau" w:date="2012-12-20T12:28:00Z" w:initials="SY">
    <w:p w:rsidR="00545CFF" w:rsidRDefault="00545CFF">
      <w:pPr>
        <w:pStyle w:val="CommentText"/>
      </w:pPr>
      <w:r>
        <w:rPr>
          <w:rStyle w:val="CommentReference"/>
        </w:rPr>
        <w:annotationRef/>
      </w:r>
      <w:r>
        <w:t>It’s not clear to me how it was determined that there is a high organic load or that nutrient turnover is slow.</w:t>
      </w:r>
    </w:p>
  </w:comment>
  <w:comment w:id="74" w:author="Sheree Yau" w:date="2012-12-20T12:28:00Z" w:initials="SY">
    <w:p w:rsidR="00545CFF" w:rsidRDefault="00545CFF">
      <w:pPr>
        <w:pStyle w:val="CommentText"/>
      </w:pPr>
      <w:r>
        <w:rPr>
          <w:rStyle w:val="CommentReference"/>
        </w:rPr>
        <w:annotationRef/>
      </w:r>
      <w:r>
        <w:t>It’s important to introduce the lack of hydrogen sulfide as it indicates sulfate reduction is not occurring at an appreciable rate.</w:t>
      </w:r>
    </w:p>
  </w:comment>
  <w:comment w:id="87" w:author="Sheree Yau" w:date="2012-12-20T12:28:00Z" w:initials="SY">
    <w:p w:rsidR="00545CFF" w:rsidRDefault="00545CFF">
      <w:pPr>
        <w:pStyle w:val="CommentText"/>
      </w:pPr>
      <w:r>
        <w:rPr>
          <w:rStyle w:val="CommentReference"/>
        </w:rPr>
        <w:annotationRef/>
      </w:r>
      <w:r>
        <w:t>This is mentioned in the next sentence.</w:t>
      </w:r>
    </w:p>
  </w:comment>
  <w:comment w:id="89" w:author="Sheree Yau" w:date="2012-12-20T12:28:00Z" w:initials="SY">
    <w:p w:rsidR="00545CFF" w:rsidRDefault="00545CFF">
      <w:pPr>
        <w:pStyle w:val="CommentText"/>
      </w:pPr>
      <w:r>
        <w:rPr>
          <w:rStyle w:val="CommentReference"/>
        </w:rPr>
        <w:annotationRef/>
      </w:r>
      <w:r>
        <w:t>In the M&amp;M</w:t>
      </w:r>
    </w:p>
  </w:comment>
  <w:comment w:id="139" w:author="Sheree Yau" w:date="2012-12-20T12:28:00Z" w:initials="SY">
    <w:p w:rsidR="00545CFF" w:rsidRDefault="00545CFF">
      <w:pPr>
        <w:pStyle w:val="CommentText"/>
      </w:pPr>
      <w:r>
        <w:rPr>
          <w:rStyle w:val="CommentReference"/>
        </w:rPr>
        <w:annotationRef/>
      </w:r>
      <w:r>
        <w:t>I’ve normalized to number of base pairs per sample rather than reads. This allows comparison with Sanger sequenced GOS metagenomes that have reads 2x the length of the 454 sequenced metagenomes.</w:t>
      </w:r>
    </w:p>
  </w:comment>
  <w:comment w:id="190" w:author="Sheree Yau" w:date="2012-12-20T12:28:00Z" w:initials="SY">
    <w:p w:rsidR="00545CFF" w:rsidRDefault="00545CFF">
      <w:pPr>
        <w:pStyle w:val="CommentText"/>
      </w:pPr>
      <w:r>
        <w:rPr>
          <w:rStyle w:val="CommentReference"/>
        </w:rPr>
        <w:annotationRef/>
      </w:r>
      <w:r>
        <w:t>Since it’s difficult to compare DO with the past samples, it’s probably best to just describe the data from this study.</w:t>
      </w:r>
    </w:p>
  </w:comment>
  <w:comment w:id="195" w:author="Sheree Yau" w:date="2012-12-20T12:28:00Z" w:initials="SY">
    <w:p w:rsidR="00545CFF" w:rsidRDefault="00545CFF">
      <w:pPr>
        <w:pStyle w:val="CommentText"/>
      </w:pPr>
      <w:r>
        <w:rPr>
          <w:rStyle w:val="CommentReference"/>
        </w:rPr>
        <w:annotationRef/>
      </w:r>
      <w:r>
        <w:t>I think it’s best to reserve the term “zone” for the upper mixed and deep zones.</w:t>
      </w:r>
    </w:p>
  </w:comment>
  <w:comment w:id="207" w:author="Sheree Yau" w:date="2012-12-20T12:28:00Z" w:initials="SY">
    <w:p w:rsidR="00545CFF" w:rsidRDefault="00545CFF">
      <w:pPr>
        <w:pStyle w:val="CommentText"/>
      </w:pPr>
      <w:r>
        <w:rPr>
          <w:rStyle w:val="CommentReference"/>
        </w:rPr>
        <w:annotationRef/>
      </w:r>
      <w:r>
        <w:t>Note, the Dunaliella is probably quite different from Dunaliella salina as there is little fragment recruitment to the draft Dunaliella salina genome.</w:t>
      </w:r>
    </w:p>
  </w:comment>
  <w:comment w:id="225" w:author="Timothy Williams" w:date="2012-12-20T12:28:00Z" w:initials="TW">
    <w:p w:rsidR="00545CFF" w:rsidRDefault="00545CFF">
      <w:pPr>
        <w:pStyle w:val="CommentText"/>
      </w:pPr>
      <w:r>
        <w:rPr>
          <w:rStyle w:val="CommentReference"/>
        </w:rPr>
        <w:annotationRef/>
      </w:r>
      <w:r>
        <w:t>Is it necessary to state this?  Also, is the cell size (1.1 to 2.2 microns) actually consistent with capture on the 3 micron filter?</w:t>
      </w:r>
    </w:p>
  </w:comment>
  <w:comment w:id="271" w:author="Timothy Williams" w:date="2012-12-20T12:28:00Z" w:initials="TW">
    <w:p w:rsidR="00545CFF" w:rsidRDefault="00545CFF">
      <w:pPr>
        <w:pStyle w:val="CommentText"/>
      </w:pPr>
      <w:r>
        <w:rPr>
          <w:rStyle w:val="CommentReference"/>
        </w:rPr>
        <w:annotationRef/>
      </w:r>
      <w:r>
        <w:t>Is it necessary to state this?</w:t>
      </w:r>
    </w:p>
  </w:comment>
  <w:comment w:id="315" w:author="Sheree Yau" w:date="2012-12-20T12:28:00Z" w:initials="SY">
    <w:p w:rsidR="00545CFF" w:rsidRDefault="00545CFF">
      <w:pPr>
        <w:pStyle w:val="CommentText"/>
      </w:pPr>
      <w:r>
        <w:rPr>
          <w:rStyle w:val="CommentReference"/>
        </w:rPr>
        <w:annotationRef/>
      </w:r>
      <w:r>
        <w:t>It was a bit unclear where the microscopy analysis was done.</w:t>
      </w:r>
    </w:p>
  </w:comment>
  <w:comment w:id="323" w:author="Timothy Williams" w:date="2012-12-20T12:28:00Z" w:initials="TW">
    <w:p w:rsidR="00545CFF" w:rsidRDefault="00545CFF">
      <w:pPr>
        <w:pStyle w:val="CommentText"/>
      </w:pPr>
      <w:r>
        <w:rPr>
          <w:rStyle w:val="CommentReference"/>
        </w:rPr>
        <w:annotationRef/>
      </w:r>
      <w:r>
        <w:t>I’m worried this will prompt a reviewer to ask: “So why didn’t you do microscopy?”</w:t>
      </w:r>
    </w:p>
  </w:comment>
  <w:comment w:id="337" w:author="Sheree Yau" w:date="2012-12-20T12:28:00Z" w:initials="SY">
    <w:p w:rsidR="00545CFF" w:rsidRDefault="00545CFF">
      <w:pPr>
        <w:pStyle w:val="CommentText"/>
      </w:pPr>
      <w:r>
        <w:rPr>
          <w:rStyle w:val="CommentReference"/>
        </w:rPr>
        <w:annotationRef/>
      </w:r>
      <w:r>
        <w:t>We have to be careful here because we can’t say that the genes are expressed.</w:t>
      </w:r>
    </w:p>
  </w:comment>
  <w:comment w:id="346" w:author="Sheree Yau" w:date="2012-12-20T12:28:00Z" w:initials="SY">
    <w:p w:rsidR="00545CFF" w:rsidRDefault="00545CFF">
      <w:pPr>
        <w:pStyle w:val="CommentText"/>
      </w:pPr>
      <w:r>
        <w:rPr>
          <w:rStyle w:val="CommentReference"/>
        </w:rPr>
        <w:annotationRef/>
      </w:r>
      <w:r>
        <w:t>I’ve decided there’s so many acronyms I might as well just go with the most popular name. Sorry to Benson and Basham.</w:t>
      </w:r>
    </w:p>
  </w:comment>
  <w:comment w:id="347" w:author="Timothy Williams" w:date="2012-12-20T12:28:00Z" w:initials="TW">
    <w:p w:rsidR="00545CFF" w:rsidRDefault="00545CFF">
      <w:pPr>
        <w:pStyle w:val="CommentText"/>
      </w:pPr>
      <w:r>
        <w:rPr>
          <w:rStyle w:val="CommentReference"/>
        </w:rPr>
        <w:annotationRef/>
      </w:r>
      <w:r>
        <w:t xml:space="preserve">Fine by me.  Benson and Bassham will have to live with it.  </w:t>
      </w:r>
      <w:r>
        <w:sym w:font="Wingdings" w:char="F04A"/>
      </w:r>
    </w:p>
  </w:comment>
  <w:comment w:id="439" w:author="Timothy Williams" w:date="2012-12-20T12:28:00Z" w:initials="TW">
    <w:p w:rsidR="00C421F1" w:rsidRDefault="00C421F1">
      <w:pPr>
        <w:pStyle w:val="CommentText"/>
      </w:pPr>
      <w:r>
        <w:rPr>
          <w:rStyle w:val="CommentReference"/>
        </w:rPr>
        <w:annotationRef/>
      </w:r>
      <w:r>
        <w:t>Wrong figure.</w:t>
      </w:r>
    </w:p>
  </w:comment>
  <w:comment w:id="957" w:author="Sheree Yau" w:date="2012-12-20T12:28:00Z" w:initials="SY">
    <w:p w:rsidR="00545CFF" w:rsidRDefault="00545CFF">
      <w:pPr>
        <w:pStyle w:val="CommentText"/>
      </w:pPr>
      <w:r>
        <w:rPr>
          <w:rStyle w:val="CommentReference"/>
        </w:rPr>
        <w:annotationRef/>
      </w:r>
      <w:r>
        <w:t>I’m not sure I get this. Do you think that psychroflexus is active in the 6.5 m microaerophilic part of the lake in breaking down glutamate &gt; ammonia?</w:t>
      </w:r>
    </w:p>
  </w:comment>
  <w:comment w:id="958" w:author="Timothy Williams" w:date="2012-12-20T12:28:00Z" w:initials="TW">
    <w:p w:rsidR="00545CFF" w:rsidRDefault="00545CFF">
      <w:pPr>
        <w:pStyle w:val="CommentText"/>
      </w:pPr>
      <w:r>
        <w:rPr>
          <w:rStyle w:val="CommentReference"/>
        </w:rPr>
        <w:annotationRef/>
      </w:r>
      <w:r>
        <w:t>Yes.</w:t>
      </w:r>
    </w:p>
  </w:comment>
  <w:comment w:id="1082" w:author="Timothy Williams" w:date="2012-12-20T12:28:00Z" w:initials="TW">
    <w:p w:rsidR="00545CFF" w:rsidRDefault="00545CFF">
      <w:pPr>
        <w:pStyle w:val="CommentText"/>
      </w:pPr>
      <w:r>
        <w:rPr>
          <w:rStyle w:val="CommentReference"/>
        </w:rPr>
        <w:annotationRef/>
      </w:r>
      <w:r>
        <w:t>I have to admit, I don’t fully understand this section… perhaps FL can check.</w:t>
      </w:r>
    </w:p>
  </w:comment>
  <w:comment w:id="1108" w:author="Timothy Williams" w:date="2012-12-20T12:28:00Z" w:initials="TW">
    <w:p w:rsidR="00545CFF" w:rsidRDefault="00545CFF">
      <w:pPr>
        <w:pStyle w:val="CommentText"/>
      </w:pPr>
      <w:r>
        <w:rPr>
          <w:rStyle w:val="CommentReference"/>
        </w:rPr>
        <w:annotationRef/>
      </w:r>
      <w:r>
        <w:t>Units?</w:t>
      </w:r>
    </w:p>
  </w:comment>
  <w:comment w:id="1109" w:author="Sheree Yau" w:date="2012-12-21T15:15:00Z" w:initials="SY">
    <w:p w:rsidR="00A72295" w:rsidRDefault="00A72295">
      <w:pPr>
        <w:pStyle w:val="CommentText"/>
      </w:pPr>
      <w:r>
        <w:rPr>
          <w:rStyle w:val="CommentReference"/>
        </w:rPr>
        <w:annotationRef/>
      </w:r>
      <w:proofErr w:type="gramStart"/>
      <w:r>
        <w:t>practical</w:t>
      </w:r>
      <w:proofErr w:type="gramEnd"/>
      <w:r>
        <w:t xml:space="preserve"> salinity is a ratio and is unitless.</w:t>
      </w:r>
    </w:p>
  </w:comment>
  <w:comment w:id="1191" w:author="Timothy Williams" w:date="2012-12-20T12:28:00Z" w:initials="TW">
    <w:p w:rsidR="00545CFF" w:rsidRDefault="00545CFF">
      <w:pPr>
        <w:pStyle w:val="CommentText"/>
      </w:pPr>
      <w:r>
        <w:rPr>
          <w:rStyle w:val="CommentReference"/>
        </w:rPr>
        <w:annotationRef/>
      </w:r>
      <w:r>
        <w:t>Do you mean heterotrophy?  (</w:t>
      </w:r>
      <w:proofErr w:type="gramStart"/>
      <w:r>
        <w:t>heterotrophy</w:t>
      </w:r>
      <w:proofErr w:type="gramEnd"/>
      <w:r>
        <w:t xml:space="preserve"> = uses organic C as both carbon and energy source)</w:t>
      </w:r>
    </w:p>
  </w:comment>
  <w:comment w:id="1197" w:author="Timothy Williams" w:date="2012-12-20T12:28:00Z" w:initials="TW">
    <w:p w:rsidR="00545CFF" w:rsidRDefault="00545CFF">
      <w:pPr>
        <w:pStyle w:val="CommentText"/>
      </w:pPr>
      <w:r>
        <w:rPr>
          <w:rStyle w:val="CommentReference"/>
        </w:rPr>
        <w:annotationRef/>
      </w:r>
      <w:r>
        <w:t xml:space="preserve">??  Really??  Do you mean “chemolithoautotrophs” (= use CO2 as C and energy source, as with most sulfur-oxidizing epsilons?)  </w:t>
      </w:r>
    </w:p>
  </w:comment>
  <w:comment w:id="1198" w:author="Sheree Yau" w:date="2012-12-21T15:28:00Z" w:initials="SY">
    <w:p w:rsidR="00932C06" w:rsidRDefault="00932C06">
      <w:pPr>
        <w:pStyle w:val="CommentText"/>
      </w:pPr>
      <w:r>
        <w:rPr>
          <w:rStyle w:val="CommentReference"/>
        </w:rPr>
        <w:annotationRef/>
      </w:r>
      <w:r>
        <w:t xml:space="preserve">The majority of the sox genes match to Marinobacter </w:t>
      </w:r>
      <w:proofErr w:type="gramStart"/>
      <w:r>
        <w:t>and  Roseobacters</w:t>
      </w:r>
      <w:proofErr w:type="gramEnd"/>
      <w:r>
        <w:t>, which we have established are not likely to be autotrophs. But yes, the Epsilons are autotrophs.</w:t>
      </w:r>
    </w:p>
  </w:comment>
  <w:comment w:id="1228" w:author="Sheree Yau" w:date="2012-12-20T12:28:00Z" w:initials="SY">
    <w:p w:rsidR="00545CFF" w:rsidRDefault="00545CFF">
      <w:pPr>
        <w:pStyle w:val="CommentText"/>
      </w:pPr>
      <w:r>
        <w:rPr>
          <w:rStyle w:val="CommentReference"/>
        </w:rPr>
        <w:annotationRef/>
      </w:r>
      <w:r>
        <w:t>Organic Lake also has high polysufides in the lake bottom (Roberts 1993b). I don’t really see if these genes tell us how it’s being generated it but John Gibson suggested it’s worth a mention. If you know how it might be produced, that’d be great as I’m not clear on how from the literature I’ve read.</w:t>
      </w:r>
    </w:p>
  </w:comment>
  <w:comment w:id="1229" w:author="Timothy Williams" w:date="2012-12-20T12:28:00Z" w:initials="TW">
    <w:p w:rsidR="002B7BA4" w:rsidRDefault="00C421F1" w:rsidP="002B7BA4">
      <w:pPr>
        <w:pStyle w:val="CommentText"/>
      </w:pPr>
      <w:r>
        <w:t xml:space="preserve">If you want to do this, </w:t>
      </w:r>
      <w:r w:rsidR="002B7BA4">
        <w:rPr>
          <w:rStyle w:val="CommentReference"/>
        </w:rPr>
        <w:annotationRef/>
      </w:r>
      <w:r>
        <w:t>it</w:t>
      </w:r>
      <w:r w:rsidR="002B7BA4">
        <w:t xml:space="preserve"> requires more work by you.  </w:t>
      </w:r>
      <w:r w:rsidR="002B7BA4">
        <w:sym w:font="Wingdings" w:char="F04A"/>
      </w:r>
      <w:r>
        <w:t xml:space="preserve"> </w:t>
      </w:r>
      <w:r w:rsidR="002B7BA4">
        <w:t>S</w:t>
      </w:r>
      <w:r w:rsidR="002B7BA4" w:rsidRPr="002B7BA4">
        <w:t>ulfide</w:t>
      </w:r>
      <w:proofErr w:type="gramStart"/>
      <w:r w:rsidR="002B7BA4" w:rsidRPr="002B7BA4">
        <w:t>:quinone</w:t>
      </w:r>
      <w:proofErr w:type="gramEnd"/>
      <w:r w:rsidR="002B7BA4" w:rsidRPr="002B7BA4">
        <w:t xml:space="preserve"> oxidoreductase</w:t>
      </w:r>
      <w:r w:rsidR="002B7BA4">
        <w:t xml:space="preserve"> </w:t>
      </w:r>
      <w:r w:rsidR="002B7BA4" w:rsidRPr="002B7BA4">
        <w:t>(Sqr</w:t>
      </w:r>
      <w:r w:rsidR="002B7BA4">
        <w:t xml:space="preserve">) </w:t>
      </w:r>
      <w:r>
        <w:t xml:space="preserve">oxidizes </w:t>
      </w:r>
      <w:r w:rsidR="002B7BA4">
        <w:t xml:space="preserve">sulfide to zero-valent sulfur, which is released as a soluble polysulfide chain. </w:t>
      </w:r>
      <w:r>
        <w:t xml:space="preserve">(This is in Charmaine's Ace Lake paper) </w:t>
      </w:r>
      <w:r w:rsidR="002B7BA4">
        <w:t xml:space="preserve">You’d </w:t>
      </w:r>
      <w:r>
        <w:t>have to search for the sqr gene from epsilons in Organic Lake.</w:t>
      </w:r>
    </w:p>
  </w:comment>
  <w:comment w:id="1230" w:author="Sheree Yau" w:date="2012-12-21T15:31:00Z" w:initials="SY">
    <w:p w:rsidR="00BB3C3C" w:rsidRDefault="00BB3C3C">
      <w:pPr>
        <w:pStyle w:val="CommentText"/>
      </w:pPr>
      <w:r>
        <w:rPr>
          <w:rStyle w:val="CommentReference"/>
        </w:rPr>
        <w:annotationRef/>
      </w:r>
      <w:r>
        <w:t>There’s no KEGG ortholog for this but I can do a search with the Sulfurimonas sqrA.</w:t>
      </w:r>
    </w:p>
  </w:comment>
  <w:comment w:id="1219" w:author="Timothy Williams" w:date="2012-12-20T12:28:00Z" w:initials="TW">
    <w:p w:rsidR="00545CFF" w:rsidRDefault="00545CFF">
      <w:pPr>
        <w:pStyle w:val="CommentText"/>
      </w:pPr>
      <w:r>
        <w:rPr>
          <w:rStyle w:val="CommentReference"/>
        </w:rPr>
        <w:annotationRef/>
      </w:r>
      <w:r>
        <w:t>In certain bugs without soxCD, oxidation to sulfate can occur, but via DSR (as in GSB).</w:t>
      </w:r>
    </w:p>
  </w:comment>
  <w:comment w:id="1220" w:author="Sheree Yau" w:date="2012-12-21T15:30:00Z" w:initials="SY">
    <w:p w:rsidR="00BB3C3C" w:rsidRDefault="00BB3C3C">
      <w:pPr>
        <w:pStyle w:val="CommentText"/>
      </w:pPr>
      <w:r>
        <w:rPr>
          <w:rStyle w:val="CommentReference"/>
        </w:rPr>
        <w:annotationRef/>
      </w:r>
      <w:r>
        <w:t>OK, all the DSR match clearly to sulfate reducers so I don’t think this is happening</w:t>
      </w:r>
    </w:p>
  </w:comment>
  <w:comment w:id="1451" w:author="" w:date="2012-12-20T12:28:00Z" w:initials="">
    <w:p w:rsidR="00545CFF" w:rsidRDefault="00545CFF">
      <w:pPr>
        <w:pStyle w:val="Normal1"/>
        <w:spacing w:after="0" w:line="240" w:lineRule="auto"/>
      </w:pPr>
      <w:proofErr w:type="gramStart"/>
      <w:r>
        <w:rPr>
          <w:rFonts w:ascii="Arial" w:eastAsia="Arial" w:hAnsi="Arial" w:cs="Arial"/>
        </w:rPr>
        <w:t>what</w:t>
      </w:r>
      <w:proofErr w:type="gramEnd"/>
      <w:r>
        <w:rPr>
          <w:rFonts w:ascii="Arial" w:eastAsia="Arial" w:hAnsi="Arial" w:cs="Arial"/>
        </w:rPr>
        <w:t xml:space="preserve"> you should probably check is our Southern Ocean data as perhaps there is a local (cold) effect?</w:t>
      </w:r>
    </w:p>
  </w:comment>
  <w:comment w:id="1580" w:author="Timothy Williams" w:date="2012-12-20T12:28:00Z" w:initials="TW">
    <w:p w:rsidR="00545CFF" w:rsidRDefault="00545CFF">
      <w:pPr>
        <w:pStyle w:val="CommentText"/>
      </w:pPr>
      <w:r>
        <w:rPr>
          <w:rStyle w:val="CommentReference"/>
        </w:rPr>
        <w:annotationRef/>
      </w:r>
      <w:r>
        <w:t>This is only true if sulfur oxidation is used to supplement a heterotrophic metabolism.  From what I understand, the sulfur-oxidizers in Organic Lake are obligately autotrophic (especially the epsilons), so there is no heterotrophy by this group.</w:t>
      </w:r>
    </w:p>
  </w:comment>
  <w:comment w:id="1581" w:author="Sheree Yau" w:date="2012-12-21T15:37:00Z" w:initials="SY">
    <w:p w:rsidR="00BB3C3C" w:rsidRDefault="00BB3C3C">
      <w:pPr>
        <w:pStyle w:val="CommentText"/>
      </w:pPr>
      <w:r>
        <w:rPr>
          <w:rStyle w:val="CommentReference"/>
        </w:rPr>
        <w:annotationRef/>
      </w:r>
      <w:r>
        <w:t>If most of the sox genes are related to Roseobacters and Marinobacter which are not autotrophs, that implies to me it is lithoheterotrophy. The Epsilons and some Gammas are clearly autotrophs, but they are no where near as abundant (Figure 2 and Table 2).</w:t>
      </w:r>
    </w:p>
  </w:comment>
  <w:comment w:id="1631" w:author="" w:date="2012-12-20T12:28:00Z" w:initials="">
    <w:p w:rsidR="00545CFF" w:rsidRDefault="00545CFF">
      <w:pPr>
        <w:pStyle w:val="Normal1"/>
        <w:spacing w:after="0" w:line="240" w:lineRule="auto"/>
      </w:pPr>
      <w:r>
        <w:rPr>
          <w:rFonts w:ascii="Arial" w:eastAsia="Arial" w:hAnsi="Arial" w:cs="Arial"/>
        </w:rPr>
        <w:t>John may be worth including some approximation to provide some perspective</w:t>
      </w:r>
    </w:p>
  </w:comment>
  <w:comment w:id="1632" w:author="Sheree Yau" w:date="2012-12-21T15:39:00Z" w:initials="SY">
    <w:p w:rsidR="00DF75C3" w:rsidRDefault="00DF75C3">
      <w:pPr>
        <w:pStyle w:val="CommentText"/>
      </w:pPr>
      <w:r>
        <w:rPr>
          <w:rStyle w:val="CommentReference"/>
        </w:rPr>
        <w:annotationRef/>
      </w:r>
      <w:r>
        <w:t>Rick, I’m not really sure I followed the email threads on this section so perhaps it’s best if you can provide this info.</w:t>
      </w:r>
    </w:p>
  </w:comment>
  <w:comment w:id="1636" w:author="Sheree Yau" w:date="2012-12-20T12:28:00Z" w:initials="SY">
    <w:p w:rsidR="00545CFF" w:rsidRDefault="00545CFF">
      <w:pPr>
        <w:pStyle w:val="CommentText"/>
      </w:pPr>
      <w:r>
        <w:rPr>
          <w:rStyle w:val="CommentReference"/>
        </w:rPr>
        <w:annotationRef/>
      </w:r>
      <w:r>
        <w:t>I deleted these references as they are already in the main list of references.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altName w:val="Symbol"/>
    <w:panose1 w:val="05000000000000000000"/>
    <w:charset w:val="02"/>
    <w:family w:val="auto"/>
    <w:notTrueType/>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trackRevisions/>
  <w:defaultTabStop w:val="720"/>
  <w:characterSpacingControl w:val="doNotCompress"/>
  <w:compat>
    <w:useFELayout/>
  </w:compat>
  <w:rsids>
    <w:rsidRoot w:val="00E93911"/>
    <w:rsid w:val="00005942"/>
    <w:rsid w:val="000117B9"/>
    <w:rsid w:val="00017B51"/>
    <w:rsid w:val="00021AAF"/>
    <w:rsid w:val="00036EE5"/>
    <w:rsid w:val="00040C23"/>
    <w:rsid w:val="00043292"/>
    <w:rsid w:val="00043A3B"/>
    <w:rsid w:val="000518B6"/>
    <w:rsid w:val="000607A7"/>
    <w:rsid w:val="000642BB"/>
    <w:rsid w:val="00072026"/>
    <w:rsid w:val="000727D9"/>
    <w:rsid w:val="00091A9D"/>
    <w:rsid w:val="00094FF7"/>
    <w:rsid w:val="0009514E"/>
    <w:rsid w:val="000A183D"/>
    <w:rsid w:val="000A6C4F"/>
    <w:rsid w:val="000B0F7E"/>
    <w:rsid w:val="000B6AAD"/>
    <w:rsid w:val="000C0C5B"/>
    <w:rsid w:val="000C28C9"/>
    <w:rsid w:val="000C5B81"/>
    <w:rsid w:val="000F7E5D"/>
    <w:rsid w:val="001138DD"/>
    <w:rsid w:val="001347D2"/>
    <w:rsid w:val="001467C9"/>
    <w:rsid w:val="0015089A"/>
    <w:rsid w:val="00186F1A"/>
    <w:rsid w:val="00187DEE"/>
    <w:rsid w:val="00190366"/>
    <w:rsid w:val="00195A11"/>
    <w:rsid w:val="00197FC2"/>
    <w:rsid w:val="001A376A"/>
    <w:rsid w:val="001A468C"/>
    <w:rsid w:val="001D3C6B"/>
    <w:rsid w:val="001D6444"/>
    <w:rsid w:val="001D6508"/>
    <w:rsid w:val="001F37D3"/>
    <w:rsid w:val="00204176"/>
    <w:rsid w:val="0021192A"/>
    <w:rsid w:val="0021772E"/>
    <w:rsid w:val="00220287"/>
    <w:rsid w:val="00223F25"/>
    <w:rsid w:val="0023564C"/>
    <w:rsid w:val="002377FE"/>
    <w:rsid w:val="002535B3"/>
    <w:rsid w:val="00255595"/>
    <w:rsid w:val="0026047B"/>
    <w:rsid w:val="002604E8"/>
    <w:rsid w:val="00261A16"/>
    <w:rsid w:val="002701AD"/>
    <w:rsid w:val="00274999"/>
    <w:rsid w:val="00284832"/>
    <w:rsid w:val="002A2486"/>
    <w:rsid w:val="002A4001"/>
    <w:rsid w:val="002A7885"/>
    <w:rsid w:val="002B7BA4"/>
    <w:rsid w:val="002C7FB8"/>
    <w:rsid w:val="002D067E"/>
    <w:rsid w:val="002D4116"/>
    <w:rsid w:val="002D5261"/>
    <w:rsid w:val="002D6BAD"/>
    <w:rsid w:val="002E5345"/>
    <w:rsid w:val="002E59E4"/>
    <w:rsid w:val="002E6296"/>
    <w:rsid w:val="0030274C"/>
    <w:rsid w:val="00303D75"/>
    <w:rsid w:val="00307710"/>
    <w:rsid w:val="003122C0"/>
    <w:rsid w:val="003170D5"/>
    <w:rsid w:val="003329B5"/>
    <w:rsid w:val="00334132"/>
    <w:rsid w:val="00334A1A"/>
    <w:rsid w:val="003405BB"/>
    <w:rsid w:val="00342213"/>
    <w:rsid w:val="00350516"/>
    <w:rsid w:val="00350BAE"/>
    <w:rsid w:val="003741D8"/>
    <w:rsid w:val="00376580"/>
    <w:rsid w:val="003A24E9"/>
    <w:rsid w:val="003A31FD"/>
    <w:rsid w:val="003A37EA"/>
    <w:rsid w:val="003B3C7B"/>
    <w:rsid w:val="003C3AE3"/>
    <w:rsid w:val="003C59EF"/>
    <w:rsid w:val="003E00CE"/>
    <w:rsid w:val="003F3D1E"/>
    <w:rsid w:val="0042478B"/>
    <w:rsid w:val="004261E5"/>
    <w:rsid w:val="0043032A"/>
    <w:rsid w:val="0043225C"/>
    <w:rsid w:val="00433B48"/>
    <w:rsid w:val="004439B8"/>
    <w:rsid w:val="00447A81"/>
    <w:rsid w:val="00450B50"/>
    <w:rsid w:val="00452D35"/>
    <w:rsid w:val="00453064"/>
    <w:rsid w:val="0045616D"/>
    <w:rsid w:val="00456963"/>
    <w:rsid w:val="00457D9C"/>
    <w:rsid w:val="0047123B"/>
    <w:rsid w:val="004750ED"/>
    <w:rsid w:val="004A0319"/>
    <w:rsid w:val="004B2DFC"/>
    <w:rsid w:val="004C1304"/>
    <w:rsid w:val="004C2F15"/>
    <w:rsid w:val="004D4E3B"/>
    <w:rsid w:val="004D5B64"/>
    <w:rsid w:val="004E0C50"/>
    <w:rsid w:val="004E3C6C"/>
    <w:rsid w:val="004F0192"/>
    <w:rsid w:val="004F6822"/>
    <w:rsid w:val="005144C2"/>
    <w:rsid w:val="005261B0"/>
    <w:rsid w:val="00526B3A"/>
    <w:rsid w:val="00530F79"/>
    <w:rsid w:val="0053125D"/>
    <w:rsid w:val="005312B0"/>
    <w:rsid w:val="005341F3"/>
    <w:rsid w:val="005368C7"/>
    <w:rsid w:val="00545CFF"/>
    <w:rsid w:val="00546143"/>
    <w:rsid w:val="00562354"/>
    <w:rsid w:val="005654ED"/>
    <w:rsid w:val="00574FAE"/>
    <w:rsid w:val="005816D3"/>
    <w:rsid w:val="00582C6A"/>
    <w:rsid w:val="005924E0"/>
    <w:rsid w:val="005A4198"/>
    <w:rsid w:val="005A59F5"/>
    <w:rsid w:val="005A75D7"/>
    <w:rsid w:val="005B3E75"/>
    <w:rsid w:val="005B5E92"/>
    <w:rsid w:val="005B7529"/>
    <w:rsid w:val="005C1EA8"/>
    <w:rsid w:val="005D2D88"/>
    <w:rsid w:val="005D4D61"/>
    <w:rsid w:val="005E0BDA"/>
    <w:rsid w:val="005E4340"/>
    <w:rsid w:val="005F1F2F"/>
    <w:rsid w:val="005F297B"/>
    <w:rsid w:val="00600B3F"/>
    <w:rsid w:val="00610DEA"/>
    <w:rsid w:val="00613A56"/>
    <w:rsid w:val="00622C10"/>
    <w:rsid w:val="00633F6D"/>
    <w:rsid w:val="006418DA"/>
    <w:rsid w:val="0064285E"/>
    <w:rsid w:val="00645985"/>
    <w:rsid w:val="0065040E"/>
    <w:rsid w:val="00653E28"/>
    <w:rsid w:val="00665209"/>
    <w:rsid w:val="00667617"/>
    <w:rsid w:val="006702DA"/>
    <w:rsid w:val="00673914"/>
    <w:rsid w:val="00674DF7"/>
    <w:rsid w:val="0068330B"/>
    <w:rsid w:val="00690C06"/>
    <w:rsid w:val="00694977"/>
    <w:rsid w:val="006951AA"/>
    <w:rsid w:val="006C0037"/>
    <w:rsid w:val="006C1330"/>
    <w:rsid w:val="006D3E49"/>
    <w:rsid w:val="006D43B4"/>
    <w:rsid w:val="006D43F7"/>
    <w:rsid w:val="006D6310"/>
    <w:rsid w:val="006D711F"/>
    <w:rsid w:val="006E1BCC"/>
    <w:rsid w:val="006F541E"/>
    <w:rsid w:val="006F5960"/>
    <w:rsid w:val="006F61F2"/>
    <w:rsid w:val="00700107"/>
    <w:rsid w:val="00704057"/>
    <w:rsid w:val="007046D9"/>
    <w:rsid w:val="007101DF"/>
    <w:rsid w:val="00717562"/>
    <w:rsid w:val="0073265C"/>
    <w:rsid w:val="00734B0A"/>
    <w:rsid w:val="0073566D"/>
    <w:rsid w:val="00745A0B"/>
    <w:rsid w:val="007530EA"/>
    <w:rsid w:val="00753C65"/>
    <w:rsid w:val="007619FD"/>
    <w:rsid w:val="00763282"/>
    <w:rsid w:val="00782D00"/>
    <w:rsid w:val="007830AA"/>
    <w:rsid w:val="00785CBF"/>
    <w:rsid w:val="007A37CC"/>
    <w:rsid w:val="007A4284"/>
    <w:rsid w:val="007B0571"/>
    <w:rsid w:val="007B0B31"/>
    <w:rsid w:val="007B7D5E"/>
    <w:rsid w:val="007C50ED"/>
    <w:rsid w:val="007C5AB9"/>
    <w:rsid w:val="007C5CA7"/>
    <w:rsid w:val="007E6F7A"/>
    <w:rsid w:val="007F5065"/>
    <w:rsid w:val="008027EB"/>
    <w:rsid w:val="00802BAD"/>
    <w:rsid w:val="00804DD6"/>
    <w:rsid w:val="008055D7"/>
    <w:rsid w:val="008103E2"/>
    <w:rsid w:val="00810DEF"/>
    <w:rsid w:val="008168F0"/>
    <w:rsid w:val="008262FC"/>
    <w:rsid w:val="00856743"/>
    <w:rsid w:val="00856757"/>
    <w:rsid w:val="00860E8A"/>
    <w:rsid w:val="00882FF4"/>
    <w:rsid w:val="00891E73"/>
    <w:rsid w:val="00891E97"/>
    <w:rsid w:val="008A397A"/>
    <w:rsid w:val="008A61FF"/>
    <w:rsid w:val="008C65F2"/>
    <w:rsid w:val="008C6E38"/>
    <w:rsid w:val="008D0AA3"/>
    <w:rsid w:val="008D1AB8"/>
    <w:rsid w:val="008D6B00"/>
    <w:rsid w:val="008E25E2"/>
    <w:rsid w:val="008E7F99"/>
    <w:rsid w:val="008F3C4F"/>
    <w:rsid w:val="00902986"/>
    <w:rsid w:val="009032D2"/>
    <w:rsid w:val="00906C29"/>
    <w:rsid w:val="009074D3"/>
    <w:rsid w:val="00912C57"/>
    <w:rsid w:val="00915FD1"/>
    <w:rsid w:val="00923863"/>
    <w:rsid w:val="00932C06"/>
    <w:rsid w:val="00935630"/>
    <w:rsid w:val="00941886"/>
    <w:rsid w:val="00942EB7"/>
    <w:rsid w:val="0094523A"/>
    <w:rsid w:val="0096256A"/>
    <w:rsid w:val="00973933"/>
    <w:rsid w:val="00982D73"/>
    <w:rsid w:val="00985858"/>
    <w:rsid w:val="009873D4"/>
    <w:rsid w:val="00997379"/>
    <w:rsid w:val="009A0944"/>
    <w:rsid w:val="009B23C9"/>
    <w:rsid w:val="009C18EF"/>
    <w:rsid w:val="009D7427"/>
    <w:rsid w:val="00A012D4"/>
    <w:rsid w:val="00A03B06"/>
    <w:rsid w:val="00A05111"/>
    <w:rsid w:val="00A10CB2"/>
    <w:rsid w:val="00A12D3C"/>
    <w:rsid w:val="00A13208"/>
    <w:rsid w:val="00A14A93"/>
    <w:rsid w:val="00A23803"/>
    <w:rsid w:val="00A37CE2"/>
    <w:rsid w:val="00A46F2C"/>
    <w:rsid w:val="00A549C4"/>
    <w:rsid w:val="00A55282"/>
    <w:rsid w:val="00A55A58"/>
    <w:rsid w:val="00A6185D"/>
    <w:rsid w:val="00A72295"/>
    <w:rsid w:val="00A74772"/>
    <w:rsid w:val="00A80A20"/>
    <w:rsid w:val="00A81AB6"/>
    <w:rsid w:val="00AA310A"/>
    <w:rsid w:val="00AB02B2"/>
    <w:rsid w:val="00AB0CFF"/>
    <w:rsid w:val="00AB636D"/>
    <w:rsid w:val="00AD1678"/>
    <w:rsid w:val="00AD64B2"/>
    <w:rsid w:val="00AF19D2"/>
    <w:rsid w:val="00AF4C82"/>
    <w:rsid w:val="00B107B8"/>
    <w:rsid w:val="00B10F29"/>
    <w:rsid w:val="00B11589"/>
    <w:rsid w:val="00B12249"/>
    <w:rsid w:val="00B332F5"/>
    <w:rsid w:val="00B80844"/>
    <w:rsid w:val="00B843AF"/>
    <w:rsid w:val="00BA4471"/>
    <w:rsid w:val="00BA5F2B"/>
    <w:rsid w:val="00BB3C3C"/>
    <w:rsid w:val="00BB6A3F"/>
    <w:rsid w:val="00BC531B"/>
    <w:rsid w:val="00BD5343"/>
    <w:rsid w:val="00BE2C47"/>
    <w:rsid w:val="00BF69B3"/>
    <w:rsid w:val="00C00339"/>
    <w:rsid w:val="00C0743C"/>
    <w:rsid w:val="00C11FAE"/>
    <w:rsid w:val="00C133F0"/>
    <w:rsid w:val="00C1777D"/>
    <w:rsid w:val="00C22936"/>
    <w:rsid w:val="00C25B2E"/>
    <w:rsid w:val="00C2609B"/>
    <w:rsid w:val="00C27D53"/>
    <w:rsid w:val="00C421F1"/>
    <w:rsid w:val="00C45D27"/>
    <w:rsid w:val="00C4750C"/>
    <w:rsid w:val="00C51F45"/>
    <w:rsid w:val="00C544FC"/>
    <w:rsid w:val="00C5773B"/>
    <w:rsid w:val="00C6252C"/>
    <w:rsid w:val="00C638C9"/>
    <w:rsid w:val="00C701AF"/>
    <w:rsid w:val="00C768CE"/>
    <w:rsid w:val="00C8505E"/>
    <w:rsid w:val="00C93962"/>
    <w:rsid w:val="00C96AB8"/>
    <w:rsid w:val="00CA08B4"/>
    <w:rsid w:val="00CB672C"/>
    <w:rsid w:val="00CC1833"/>
    <w:rsid w:val="00CC1BA2"/>
    <w:rsid w:val="00CC3AE8"/>
    <w:rsid w:val="00CD4E6A"/>
    <w:rsid w:val="00CD76FA"/>
    <w:rsid w:val="00CD7B92"/>
    <w:rsid w:val="00CE3D2C"/>
    <w:rsid w:val="00CE66F6"/>
    <w:rsid w:val="00CF07F5"/>
    <w:rsid w:val="00D06AE8"/>
    <w:rsid w:val="00D15250"/>
    <w:rsid w:val="00D16868"/>
    <w:rsid w:val="00D176A2"/>
    <w:rsid w:val="00D177EA"/>
    <w:rsid w:val="00D20D0A"/>
    <w:rsid w:val="00D410CC"/>
    <w:rsid w:val="00D50A24"/>
    <w:rsid w:val="00D55EE4"/>
    <w:rsid w:val="00D96368"/>
    <w:rsid w:val="00DA4323"/>
    <w:rsid w:val="00DA66B1"/>
    <w:rsid w:val="00DB0D70"/>
    <w:rsid w:val="00DB290A"/>
    <w:rsid w:val="00DB701C"/>
    <w:rsid w:val="00DD0CEC"/>
    <w:rsid w:val="00DD4928"/>
    <w:rsid w:val="00DE47C5"/>
    <w:rsid w:val="00DE7501"/>
    <w:rsid w:val="00DF0E2F"/>
    <w:rsid w:val="00DF1534"/>
    <w:rsid w:val="00DF6D1D"/>
    <w:rsid w:val="00DF75C3"/>
    <w:rsid w:val="00DF7BD3"/>
    <w:rsid w:val="00E073D8"/>
    <w:rsid w:val="00E17F57"/>
    <w:rsid w:val="00E211C1"/>
    <w:rsid w:val="00E27132"/>
    <w:rsid w:val="00E30C81"/>
    <w:rsid w:val="00E340A9"/>
    <w:rsid w:val="00E7667C"/>
    <w:rsid w:val="00E76FD3"/>
    <w:rsid w:val="00E83757"/>
    <w:rsid w:val="00E93911"/>
    <w:rsid w:val="00EA3660"/>
    <w:rsid w:val="00EA687D"/>
    <w:rsid w:val="00EA7F5A"/>
    <w:rsid w:val="00EB163C"/>
    <w:rsid w:val="00EB7AED"/>
    <w:rsid w:val="00EC0E09"/>
    <w:rsid w:val="00EC30F0"/>
    <w:rsid w:val="00ED4C50"/>
    <w:rsid w:val="00EE6983"/>
    <w:rsid w:val="00F127C3"/>
    <w:rsid w:val="00F14F8A"/>
    <w:rsid w:val="00F419AC"/>
    <w:rsid w:val="00F57109"/>
    <w:rsid w:val="00F57554"/>
    <w:rsid w:val="00F70AFB"/>
    <w:rsid w:val="00F74579"/>
    <w:rsid w:val="00F75D51"/>
    <w:rsid w:val="00F826F9"/>
    <w:rsid w:val="00F8352C"/>
    <w:rsid w:val="00F862D2"/>
    <w:rsid w:val="00F941DF"/>
    <w:rsid w:val="00FA3156"/>
    <w:rsid w:val="00FA454F"/>
    <w:rsid w:val="00FA5B59"/>
    <w:rsid w:val="00FC29A7"/>
    <w:rsid w:val="00FC4138"/>
    <w:rsid w:val="00FC6E4F"/>
    <w:rsid w:val="00FD31E7"/>
    <w:rsid w:val="00FD6618"/>
    <w:rsid w:val="00FE01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28</Pages>
  <Words>14227</Words>
  <Characters>81094</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10</cp:revision>
  <dcterms:created xsi:type="dcterms:W3CDTF">2012-12-20T00:19:00Z</dcterms:created>
  <dcterms:modified xsi:type="dcterms:W3CDTF">2012-12-21T05:00:00Z</dcterms:modified>
</cp:coreProperties>
</file>