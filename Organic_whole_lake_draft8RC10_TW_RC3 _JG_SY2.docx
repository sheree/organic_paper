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EC0B08">
      <w:pPr>
        <w:pStyle w:val="Normal1"/>
        <w:spacing w:after="0" w:line="24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EC0B08">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EC0B08">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0" w:author="Gibson" w:date="2012-12-22T22:23:00Z">
        <w:r w:rsidDel="00F96F24">
          <w:rPr>
            <w:rFonts w:ascii="Times New Roman" w:eastAsia="Times New Roman" w:hAnsi="Times New Roman" w:cs="Times New Roman"/>
            <w:sz w:val="24"/>
          </w:rPr>
          <w:delText>Marine Research Laboratories, Tasmanian Aquaculture and Fisheries Institute</w:delText>
        </w:r>
      </w:del>
      <w:ins w:id="1" w:author="Gibson" w:date="2012-12-22T22:23:00Z">
        <w:r w:rsidR="00F96F24">
          <w:rPr>
            <w:rFonts w:ascii="Times New Roman" w:eastAsia="Times New Roman" w:hAnsi="Times New Roman" w:cs="Times New Roman"/>
            <w:sz w:val="24"/>
          </w:rPr>
          <w:t>Institute of Marine and Antarctic Studies</w:t>
        </w:r>
      </w:ins>
      <w:r>
        <w:rPr>
          <w:rFonts w:ascii="Times New Roman" w:eastAsia="Times New Roman" w:hAnsi="Times New Roman" w:cs="Times New Roman"/>
          <w:sz w:val="24"/>
        </w:rPr>
        <w:t>, University of Tasmania, Hobart, Tasmania, Australia.</w:t>
      </w:r>
    </w:p>
    <w:p w:rsidR="003B7159" w:rsidRPr="003B7159" w:rsidRDefault="003B7159" w:rsidP="003B7159">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EC0B08">
      <w:pPr>
        <w:pStyle w:val="Normal1"/>
        <w:spacing w:after="0" w:line="240" w:lineRule="auto"/>
      </w:pPr>
    </w:p>
    <w:p w:rsidR="00EC0B08" w:rsidRPr="00EC0B08" w:rsidRDefault="00C45D27" w:rsidP="00EC0B08">
      <w:pPr>
        <w:pStyle w:val="Normal1"/>
        <w:spacing w:after="0" w:line="24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Metagenomics, Organic Lake, Antarctic microbial ecology, </w:t>
      </w:r>
      <w:bookmarkStart w:id="2" w:name="_GoBack"/>
      <w:bookmarkEnd w:id="2"/>
      <w:r>
        <w:rPr>
          <w:rFonts w:ascii="Times New Roman" w:eastAsia="Times New Roman" w:hAnsi="Times New Roman" w:cs="Times New Roman"/>
          <w:sz w:val="24"/>
        </w:rPr>
        <w:t>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EC0B08">
      <w:pPr>
        <w:pStyle w:val="Normal1"/>
        <w:spacing w:after="0" w:line="240" w:lineRule="auto"/>
      </w:pPr>
    </w:p>
    <w:p w:rsidR="00EC0B08" w:rsidRPr="00EC0B08" w:rsidRDefault="00C45D27" w:rsidP="00EC0B08">
      <w:pPr>
        <w:pStyle w:val="Normal1"/>
        <w:spacing w:after="0" w:line="240" w:lineRule="auto"/>
      </w:pPr>
      <w:r>
        <w:rPr>
          <w:rFonts w:ascii="Times New Roman" w:eastAsia="Times New Roman" w:hAnsi="Times New Roman" w:cs="Times New Roman"/>
          <w:b/>
          <w:sz w:val="24"/>
        </w:rPr>
        <w:t>Organic Lake is a shallow</w:t>
      </w:r>
      <w:ins w:id="3" w:author="Gibson" w:date="2012-12-22T22:24:00Z">
        <w:r w:rsidR="00F96F24">
          <w:rPr>
            <w:rFonts w:ascii="Times New Roman" w:eastAsia="Times New Roman" w:hAnsi="Times New Roman" w:cs="Times New Roman"/>
            <w:b/>
            <w:sz w:val="24"/>
          </w:rPr>
          <w:t>,</w:t>
        </w:r>
      </w:ins>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pPr>
      <w:r>
        <w:rPr>
          <w:rFonts w:ascii="Times New Roman" w:eastAsia="Times New Roman" w:hAnsi="Times New Roman" w:cs="Times New Roman"/>
          <w:color w:val="000000"/>
          <w:sz w:val="24"/>
        </w:rPr>
        <w:lastRenderedPageBreak/>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lastRenderedPageBreak/>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w:t>
      </w:r>
      <w:commentRangeStart w:id="4"/>
      <w:del w:id="5" w:author="Sheree Yau" w:date="2012-12-23T14:05:00Z">
        <w:r w:rsidDel="0063028E">
          <w:rPr>
            <w:rFonts w:ascii="Times New Roman" w:hAnsi="Times New Roman" w:cs="Times New Roman"/>
            <w:sz w:val="24"/>
            <w:szCs w:val="24"/>
            <w:lang w:val="en-AU"/>
          </w:rPr>
          <w:delText>or</w:delText>
        </w:r>
        <w:r w:rsidRPr="000956E1" w:rsidDel="0063028E">
          <w:rPr>
            <w:rFonts w:ascii="Times New Roman" w:hAnsi="Times New Roman" w:cs="Times New Roman"/>
            <w:sz w:val="24"/>
            <w:szCs w:val="24"/>
            <w:lang w:val="en-AU"/>
          </w:rPr>
          <w:delText xml:space="preserve"> </w:delText>
        </w:r>
        <w:r w:rsidDel="0063028E">
          <w:rPr>
            <w:rFonts w:ascii="Times New Roman" w:hAnsi="Times New Roman" w:cs="Times New Roman"/>
            <w:sz w:val="24"/>
            <w:szCs w:val="24"/>
            <w:lang w:val="en-AU"/>
          </w:rPr>
          <w:delText>liberating</w:delText>
        </w:r>
        <w:r w:rsidRPr="000956E1" w:rsidDel="0063028E">
          <w:rPr>
            <w:rFonts w:ascii="Times New Roman" w:hAnsi="Times New Roman" w:cs="Times New Roman"/>
            <w:sz w:val="24"/>
            <w:szCs w:val="24"/>
            <w:lang w:val="en-AU"/>
          </w:rPr>
          <w:delText xml:space="preserve"> CO</w:delText>
        </w:r>
        <w:r w:rsidRPr="009607A3" w:rsidDel="0063028E">
          <w:rPr>
            <w:rFonts w:ascii="Times New Roman" w:hAnsi="Times New Roman" w:cs="Times New Roman"/>
            <w:sz w:val="24"/>
            <w:szCs w:val="24"/>
            <w:vertAlign w:val="subscript"/>
            <w:lang w:val="en-AU"/>
          </w:rPr>
          <w:delText>2</w:delText>
        </w:r>
        <w:r w:rsidDel="0063028E">
          <w:rPr>
            <w:rFonts w:ascii="Times New Roman" w:hAnsi="Times New Roman" w:cs="Times New Roman"/>
            <w:sz w:val="24"/>
            <w:szCs w:val="24"/>
            <w:lang w:val="en-AU"/>
          </w:rPr>
          <w:delText xml:space="preserve"> </w:delText>
        </w:r>
      </w:del>
      <w:commentRangeEnd w:id="4"/>
      <w:r w:rsidR="0063028E">
        <w:rPr>
          <w:rStyle w:val="CommentReference"/>
          <w:rFonts w:asciiTheme="minorHAnsi" w:eastAsiaTheme="minorEastAsia" w:hAnsiTheme="minorHAnsi" w:cstheme="minorBidi"/>
          <w:color w:val="auto"/>
        </w:rPr>
        <w:commentReference w:id="4"/>
      </w:r>
      <w:r>
        <w:rPr>
          <w:rFonts w:ascii="Times New Roman" w:hAnsi="Times New Roman" w:cs="Times New Roman"/>
          <w:sz w:val="24"/>
          <w:szCs w:val="24"/>
          <w:lang w:val="en-AU"/>
        </w:rPr>
        <w:t xml:space="preserve">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6"/>
      <w:r>
        <w:rPr>
          <w:rFonts w:ascii="Times New Roman" w:eastAsia="Times New Roman" w:hAnsi="Times New Roman" w:cs="Times New Roman"/>
          <w:sz w:val="24"/>
        </w:rPr>
        <w:t>1987</w:t>
      </w:r>
      <w:commentRangeEnd w:id="6"/>
      <w:r w:rsidR="00AC03B2">
        <w:rPr>
          <w:rStyle w:val="CommentReference"/>
          <w:rFonts w:asciiTheme="minorHAnsi" w:eastAsiaTheme="minorEastAsia" w:hAnsiTheme="minorHAnsi" w:cstheme="minorBidi"/>
          <w:color w:val="auto"/>
        </w:rPr>
        <w:commentReference w:id="6"/>
      </w:r>
      <w:ins w:id="7" w:author="Sheree Yau" w:date="2012-12-23T14:05: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w:t>
      </w:r>
      <w:r>
        <w:rPr>
          <w:rFonts w:ascii="Times New Roman" w:eastAsia="Times New Roman" w:hAnsi="Times New Roman" w:cs="Times New Roman"/>
          <w:sz w:val="24"/>
        </w:rPr>
        <w:lastRenderedPageBreak/>
        <w:t xml:space="preserve">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ins w:id="8" w:author="Sheree Yau" w:date="2012-12-28T19:31:00Z">
        <w:r w:rsidR="00A57DBD" w:rsidRPr="00C701AF">
          <w:rPr>
            <w:rFonts w:ascii="Times New Roman" w:eastAsia="Times New Roman" w:hAnsi="Times New Roman" w:cs="Times New Roman"/>
            <w:sz w:val="24"/>
          </w:rPr>
          <w:t>68°27</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23.4</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S, 78° 11</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 xml:space="preserve"> 22.6</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E</w:t>
        </w:r>
        <w:r w:rsidR="00A57DBD" w:rsidDel="00A57DBD">
          <w:rPr>
            <w:rFonts w:ascii="Times New Roman" w:eastAsia="Times New Roman" w:hAnsi="Times New Roman" w:cs="Times New Roman"/>
            <w:sz w:val="24"/>
          </w:rPr>
          <w:t xml:space="preserve"> </w:t>
        </w:r>
      </w:ins>
      <w:commentRangeStart w:id="9"/>
      <w:del w:id="10" w:author="Sheree Yau" w:date="2012-12-28T19:31:00Z">
        <w:r w:rsidDel="00A57DBD">
          <w:rPr>
            <w:rFonts w:ascii="Times New Roman" w:eastAsia="Times New Roman" w:hAnsi="Times New Roman" w:cs="Times New Roman"/>
            <w:sz w:val="24"/>
          </w:rPr>
          <w:delText>S 68</w:delText>
        </w:r>
        <w:r w:rsidDel="00A57DBD">
          <w:rPr>
            <w:rFonts w:ascii="Symbol" w:eastAsia="Symbol" w:hAnsi="Symbol" w:cs="Symbol"/>
            <w:sz w:val="24"/>
          </w:rPr>
          <w:delText></w:delText>
        </w:r>
        <w:r w:rsidDel="00A57DBD">
          <w:rPr>
            <w:rFonts w:ascii="Times New Roman" w:eastAsia="Times New Roman" w:hAnsi="Times New Roman" w:cs="Times New Roman"/>
            <w:sz w:val="24"/>
          </w:rPr>
          <w:delText>27</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28.3</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 xml:space="preserve"> E078</w:delText>
        </w:r>
        <w:r w:rsidDel="00A57DBD">
          <w:rPr>
            <w:rFonts w:ascii="Symbol" w:eastAsia="Symbol" w:hAnsi="Symbol" w:cs="Symbol"/>
            <w:sz w:val="24"/>
          </w:rPr>
          <w:delText></w:delText>
        </w:r>
        <w:r w:rsidDel="00A57DBD">
          <w:rPr>
            <w:rFonts w:ascii="Times New Roman" w:eastAsia="Times New Roman" w:hAnsi="Times New Roman" w:cs="Times New Roman"/>
            <w:sz w:val="24"/>
          </w:rPr>
          <w:delText>11</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20.9</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 xml:space="preserve">. </w:delText>
        </w:r>
        <w:commentRangeEnd w:id="9"/>
        <w:r w:rsidR="00682ACF" w:rsidDel="00A57DBD">
          <w:rPr>
            <w:rStyle w:val="CommentReference"/>
            <w:rFonts w:asciiTheme="minorHAnsi" w:eastAsiaTheme="minorEastAsia" w:hAnsiTheme="minorHAnsi" w:cstheme="minorBidi"/>
            <w:color w:val="auto"/>
          </w:rPr>
          <w:commentReference w:id="9"/>
        </w:r>
      </w:del>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11" w:author="Sheree Yau" w:date="2012-12-23T14:08:00Z">
        <w:r w:rsidR="003C6F3E">
          <w:rPr>
            <w:rFonts w:ascii="Times New Roman" w:eastAsia="Times New Roman" w:hAnsi="Times New Roman" w:cs="Times New Roman"/>
            <w:sz w:val="24"/>
          </w:rPr>
          <w:t xml:space="preserve"> </w:t>
        </w:r>
        <w:r w:rsidR="003C6F3E" w:rsidRPr="003C6F3E">
          <w:rPr>
            <w:rFonts w:ascii="Times New Roman" w:eastAsia="Times New Roman" w:hAnsi="Times New Roman" w:cs="Times New Roman"/>
            <w:sz w:val="24"/>
          </w:rPr>
          <w:t>(summary of metagenomic data available in Supplementary Table S1)</w:t>
        </w:r>
      </w:ins>
      <w:r>
        <w:rPr>
          <w:rFonts w:ascii="Times New Roman" w:eastAsia="Times New Roman" w:hAnsi="Times New Roman" w:cs="Times New Roman"/>
          <w:sz w:val="24"/>
        </w:rPr>
        <w:t xml:space="preserve">.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10</w:t>
      </w:r>
      <w:ins w:id="12"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w:t>
      </w:r>
      <w:ins w:id="13"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t>
      </w:r>
      <w:r>
        <w:rPr>
          <w:rFonts w:ascii="Times New Roman" w:eastAsia="Times New Roman" w:hAnsi="Times New Roman" w:cs="Times New Roman"/>
          <w:sz w:val="24"/>
        </w:rPr>
        <w:lastRenderedPageBreak/>
        <w:t xml:space="preserve">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del w:id="14" w:author="Sheree Yau" w:date="2012-12-23T14:07:00Z">
        <w:r w:rsidR="002E6296" w:rsidDel="00ED24AA">
          <w:rPr>
            <w:rFonts w:ascii="Times New Roman" w:eastAsia="Times New Roman" w:hAnsi="Times New Roman" w:cs="Times New Roman"/>
            <w:sz w:val="24"/>
          </w:rPr>
          <w:delText>1</w:delText>
        </w:r>
      </w:del>
      <w:ins w:id="15" w:author="Sheree Yau" w:date="2012-12-23T14:07:00Z">
        <w:r w:rsidR="00ED24AA">
          <w:rPr>
            <w:rFonts w:ascii="Times New Roman" w:eastAsia="Times New Roman" w:hAnsi="Times New Roman" w:cs="Times New Roman"/>
            <w:sz w:val="24"/>
          </w:rPr>
          <w:t>2</w:t>
        </w:r>
      </w:ins>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ins w:id="16" w:author="Sheree Yau" w:date="2012-12-23T14:07:00Z">
        <w:r w:rsidR="00ED24AA">
          <w:rPr>
            <w:rFonts w:ascii="Times New Roman" w:eastAsia="Times New Roman" w:hAnsi="Times New Roman" w:cs="Times New Roman"/>
            <w:sz w:val="24"/>
          </w:rPr>
          <w:t>3</w:t>
        </w:r>
      </w:ins>
      <w:del w:id="17" w:author="Sheree Yau" w:date="2012-12-23T14:07:00Z">
        <w:r w:rsidR="0068330B" w:rsidDel="00ED24AA">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ins w:id="18" w:author="Sheree Yau" w:date="2012-12-23T14:08:00Z">
        <w:r w:rsidR="002A36C1">
          <w:rPr>
            <w:rFonts w:ascii="Times New Roman" w:eastAsia="Times New Roman" w:hAnsi="Times New Roman" w:cs="Times New Roman"/>
            <w:sz w:val="24"/>
          </w:rPr>
          <w:t>3</w:t>
        </w:r>
      </w:ins>
      <w:del w:id="19" w:author="Sheree Yau" w:date="2012-12-23T14:08:00Z">
        <w:r w:rsidR="0068330B" w:rsidDel="002A36C1">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20"/>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20"/>
      <w:r w:rsidR="00A23803">
        <w:rPr>
          <w:rStyle w:val="CommentReference"/>
          <w:rFonts w:asciiTheme="minorHAnsi" w:eastAsiaTheme="minorEastAsia" w:hAnsiTheme="minorHAnsi" w:cstheme="minorBidi"/>
          <w:color w:val="auto"/>
        </w:rPr>
        <w:commentReference w:id="20"/>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w:t>
      </w:r>
      <w:r>
        <w:rPr>
          <w:rFonts w:ascii="Times New Roman" w:eastAsia="Times New Roman" w:hAnsi="Times New Roman" w:cs="Times New Roman"/>
          <w:sz w:val="24"/>
        </w:rPr>
        <w:lastRenderedPageBreak/>
        <w:t>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 xml:space="preserve">nitrogen and </w:t>
      </w:r>
      <w:del w:id="21" w:author="Sheree Yau" w:date="2012-12-28T19:32:00Z">
        <w:r w:rsidR="006A6595" w:rsidDel="001921AF">
          <w:rPr>
            <w:rFonts w:ascii="Times New Roman" w:eastAsia="Times New Roman" w:hAnsi="Times New Roman" w:cs="Times New Roman"/>
            <w:sz w:val="24"/>
          </w:rPr>
          <w:delText>phosphorous</w:delText>
        </w:r>
      </w:del>
      <w:ins w:id="22" w:author="Sheree Yau" w:date="2012-12-28T19:32:00Z">
        <w:r w:rsidR="001921AF">
          <w:rPr>
            <w:rFonts w:ascii="Times New Roman" w:eastAsia="Times New Roman" w:hAnsi="Times New Roman" w:cs="Times New Roman"/>
            <w:sz w:val="24"/>
          </w:rPr>
          <w:t>phosphorus</w:t>
        </w:r>
      </w:ins>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w:t>
      </w:r>
      <w:r w:rsidR="006A6595">
        <w:rPr>
          <w:rFonts w:ascii="Times New Roman" w:eastAsia="Times New Roman" w:hAnsi="Times New Roman" w:cs="Times New Roman"/>
          <w:sz w:val="24"/>
        </w:rPr>
        <w:t xml:space="preserve"> (Figure 2)</w:t>
      </w:r>
      <w:r>
        <w:rPr>
          <w:rFonts w:ascii="Times New Roman" w:eastAsia="Times New Roman" w:hAnsi="Times New Roman" w:cs="Times New Roman"/>
          <w:sz w:val="24"/>
        </w:rPr>
        <w:t xml:space="preserve">. Of these, only 7 bacterial phyla and 4 eucaryal phyla were predominant.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lastRenderedPageBreak/>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lastRenderedPageBreak/>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w:t>
      </w:r>
      <w:r>
        <w:rPr>
          <w:rFonts w:ascii="Times New Roman" w:eastAsia="Times New Roman" w:hAnsi="Times New Roman" w:cs="Times New Roman"/>
          <w:sz w:val="24"/>
        </w:rPr>
        <w:lastRenderedPageBreak/>
        <w:t xml:space="preserve">Lake small (0.8–0.1 µm) free-living members </w:t>
      </w:r>
      <w:r w:rsidR="00DF0E2F">
        <w:rPr>
          <w:rFonts w:ascii="Times New Roman" w:eastAsia="Times New Roman" w:hAnsi="Times New Roman" w:cs="Times New Roman"/>
          <w:sz w:val="24"/>
        </w:rPr>
        <w:t xml:space="preserve">or </w:t>
      </w:r>
      <w:del w:id="23" w:author="Gibson" w:date="2012-12-22T22:45:00Z">
        <w:r w:rsidR="00DF0E2F" w:rsidDel="002C0376">
          <w:rPr>
            <w:rFonts w:ascii="Times New Roman" w:eastAsia="Times New Roman" w:hAnsi="Times New Roman" w:cs="Times New Roman"/>
            <w:sz w:val="24"/>
          </w:rPr>
          <w:delText xml:space="preserve">chloroplast </w:delText>
        </w:r>
      </w:del>
      <w:ins w:id="24" w:author="Gibson" w:date="2012-12-22T22:45:00Z">
        <w:r w:rsidR="002C0376">
          <w:rPr>
            <w:rFonts w:ascii="Times New Roman" w:eastAsia="Times New Roman" w:hAnsi="Times New Roman" w:cs="Times New Roman"/>
            <w:sz w:val="24"/>
          </w:rPr>
          <w:t>chloroplast-</w:t>
        </w:r>
      </w:ins>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commentRangeStart w:id="25"/>
      <w:r>
        <w:rPr>
          <w:rFonts w:ascii="Times New Roman" w:eastAsia="Times New Roman" w:hAnsi="Times New Roman" w:cs="Times New Roman"/>
          <w:sz w:val="24"/>
        </w:rPr>
        <w:t xml:space="preserve">fixation was much lower than for </w:t>
      </w:r>
      <w:commentRangeEnd w:id="25"/>
      <w:r w:rsidR="002C0376">
        <w:rPr>
          <w:rStyle w:val="CommentReference"/>
          <w:rFonts w:asciiTheme="minorHAnsi" w:eastAsiaTheme="minorEastAsia" w:hAnsiTheme="minorHAnsi" w:cstheme="minorBidi"/>
          <w:color w:val="auto"/>
        </w:rPr>
        <w:commentReference w:id="25"/>
      </w:r>
      <w:r>
        <w:rPr>
          <w:rFonts w:ascii="Times New Roman" w:eastAsia="Times New Roman" w:hAnsi="Times New Roman" w:cs="Times New Roman"/>
          <w:sz w:val="24"/>
        </w:rPr>
        <w:t xml:space="preserve">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lastRenderedPageBreak/>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ins w:id="26" w:author="Sheree Yau" w:date="2012-12-23T14:09:00Z">
        <w:r w:rsidR="002A36C1">
          <w:rPr>
            <w:rFonts w:ascii="Times New Roman" w:eastAsia="Times New Roman" w:hAnsi="Times New Roman" w:cs="Times New Roman"/>
            <w:sz w:val="24"/>
          </w:rPr>
          <w:t xml:space="preserve"> (Figure 4A)</w:t>
        </w:r>
      </w:ins>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ins w:id="27" w:author="Sheree Yau" w:date="2012-12-23T14:09:00Z">
        <w:r w:rsidR="002A36C1">
          <w:rPr>
            <w:rFonts w:ascii="Times New Roman" w:eastAsia="Times New Roman" w:hAnsi="Times New Roman" w:cs="Times New Roman"/>
            <w:sz w:val="24"/>
          </w:rPr>
          <w:t>Table 2</w:t>
        </w:r>
      </w:ins>
      <w:del w:id="28" w:author="Sheree Yau" w:date="2012-12-23T14:09:00Z">
        <w:r w:rsidR="006A6595" w:rsidDel="002A36C1">
          <w:rPr>
            <w:rFonts w:ascii="Times New Roman" w:eastAsia="Times New Roman" w:hAnsi="Times New Roman" w:cs="Times New Roman"/>
            <w:sz w:val="24"/>
          </w:rPr>
          <w:delText>Supplementary Figure S</w:delText>
        </w:r>
        <w:r w:rsidDel="002A36C1">
          <w:rPr>
            <w:rFonts w:ascii="Times New Roman" w:eastAsia="Times New Roman" w:hAnsi="Times New Roman" w:cs="Times New Roman"/>
            <w:sz w:val="24"/>
          </w:rPr>
          <w:delText>6A</w:delText>
        </w:r>
      </w:del>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w:t>
      </w:r>
      <w:r w:rsidR="008A397A">
        <w:rPr>
          <w:rFonts w:ascii="Times New Roman" w:eastAsia="Times New Roman" w:hAnsi="Times New Roman" w:cs="Times New Roman"/>
          <w:sz w:val="24"/>
        </w:rPr>
        <w:lastRenderedPageBreak/>
        <w:t xml:space="preserve">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29"/>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w:t>
      </w:r>
      <w:commentRangeStart w:id="30"/>
      <w:r>
        <w:rPr>
          <w:rFonts w:ascii="Times New Roman" w:eastAsia="Times New Roman" w:hAnsi="Times New Roman" w:cs="Times New Roman"/>
          <w:sz w:val="24"/>
        </w:rPr>
        <w:t>predominant</w:t>
      </w:r>
      <w:commentRangeEnd w:id="30"/>
      <w:r w:rsidR="002C0376">
        <w:rPr>
          <w:rStyle w:val="CommentReference"/>
          <w:rFonts w:asciiTheme="minorHAnsi" w:eastAsiaTheme="minorEastAsia" w:hAnsiTheme="minorHAnsi" w:cstheme="minorBidi"/>
          <w:color w:val="auto"/>
        </w:rPr>
        <w:commentReference w:id="30"/>
      </w:r>
      <w:r>
        <w:rPr>
          <w:rFonts w:ascii="Times New Roman" w:eastAsia="Times New Roman" w:hAnsi="Times New Roman" w:cs="Times New Roman"/>
          <w:sz w:val="24"/>
        </w:rPr>
        <w:t xml:space="preserve">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29"/>
      <w:r w:rsidR="00043292">
        <w:rPr>
          <w:rStyle w:val="CommentReference"/>
          <w:rFonts w:asciiTheme="minorHAnsi" w:eastAsiaTheme="minorEastAsia" w:hAnsiTheme="minorHAnsi" w:cstheme="minorBidi"/>
          <w:color w:val="auto"/>
        </w:rPr>
        <w:commentReference w:id="29"/>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w:t>
      </w:r>
      <w:commentRangeStart w:id="31"/>
      <w:r>
        <w:rPr>
          <w:rFonts w:ascii="Times New Roman" w:eastAsia="Times New Roman" w:hAnsi="Times New Roman" w:cs="Times New Roman"/>
          <w:sz w:val="24"/>
        </w:rPr>
        <w:t xml:space="preserve">greater than ~150 are characterized </w:t>
      </w:r>
      <w:commentRangeEnd w:id="31"/>
      <w:r w:rsidR="002C0376">
        <w:rPr>
          <w:rStyle w:val="CommentReference"/>
          <w:rFonts w:asciiTheme="minorHAnsi" w:eastAsiaTheme="minorEastAsia" w:hAnsiTheme="minorHAnsi" w:cstheme="minorBidi"/>
          <w:color w:val="auto"/>
        </w:rPr>
        <w:commentReference w:id="31"/>
      </w:r>
      <w:r>
        <w:rPr>
          <w:rFonts w:ascii="Times New Roman" w:eastAsia="Times New Roman" w:hAnsi="Times New Roman" w:cs="Times New Roman"/>
          <w:sz w:val="24"/>
        </w:rPr>
        <w:t xml:space="preserve">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Pr="005A5B76"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ins w:id="32" w:author="Sheree Yau" w:date="2012-12-23T14:14:00Z">
        <w:r w:rsidR="002A36C1">
          <w:rPr>
            <w:rFonts w:ascii="Times New Roman" w:eastAsia="Times New Roman" w:hAnsi="Times New Roman" w:cs="Times New Roman"/>
            <w:sz w:val="24"/>
          </w:rPr>
          <w:t>-clade</w:t>
        </w:r>
      </w:ins>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lastRenderedPageBreak/>
        <w:t>(</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ins w:id="33" w:author="Sheree Yau" w:date="2012-12-29T02:26:00Z">
        <w:r w:rsidR="00396A40" w:rsidRPr="001249C6">
          <w:rPr>
            <w:rFonts w:ascii="Times New Roman" w:eastAsia="Times New Roman" w:hAnsi="Times New Roman" w:cs="Times New Roman"/>
            <w:i/>
            <w:sz w:val="24"/>
          </w:rPr>
          <w:t>Epsilon</w:t>
        </w:r>
        <w:r w:rsidR="00396A40">
          <w:rPr>
            <w:rFonts w:ascii="Times New Roman" w:eastAsia="Times New Roman" w:hAnsi="Times New Roman" w:cs="Times New Roman"/>
            <w:i/>
            <w:sz w:val="24"/>
          </w:rPr>
          <w:t>proteo</w:t>
        </w:r>
        <w:r w:rsidR="00396A40" w:rsidRPr="001249C6">
          <w:rPr>
            <w:rFonts w:ascii="Times New Roman" w:eastAsia="Times New Roman" w:hAnsi="Times New Roman" w:cs="Times New Roman"/>
            <w:i/>
            <w:sz w:val="24"/>
          </w:rPr>
          <w:t>bacteria</w:t>
        </w:r>
        <w:r w:rsidR="00396A40">
          <w:rPr>
            <w:rFonts w:ascii="Times New Roman" w:eastAsia="Times New Roman" w:hAnsi="Times New Roman" w:cs="Times New Roman"/>
            <w:i/>
            <w:sz w:val="24"/>
          </w:rPr>
          <w:t xml:space="preserve"> </w:t>
        </w:r>
        <w:r w:rsidR="00396A40">
          <w:rPr>
            <w:rFonts w:ascii="Times New Roman" w:eastAsia="Times New Roman" w:hAnsi="Times New Roman" w:cs="Times New Roman"/>
            <w:sz w:val="24"/>
          </w:rPr>
          <w:t xml:space="preserve">were also linked to capacity for oxidation of sulfide to elemental sulfur </w:t>
        </w:r>
      </w:ins>
      <w:ins w:id="34" w:author="Sheree Yau" w:date="2012-12-29T02:27:00Z">
        <w:r w:rsidR="00396A40">
          <w:rPr>
            <w:rFonts w:ascii="Times New Roman" w:eastAsia="Times New Roman" w:hAnsi="Times New Roman" w:cs="Times New Roman"/>
            <w:sz w:val="24"/>
          </w:rPr>
          <w:t xml:space="preserve">by </w:t>
        </w:r>
      </w:ins>
      <w:ins w:id="35" w:author="Sheree Yau" w:date="2012-12-29T02:26:00Z">
        <w:r w:rsidR="00396A40">
          <w:rPr>
            <w:rFonts w:ascii="Times New Roman" w:eastAsia="Times New Roman" w:hAnsi="Times New Roman" w:cs="Times New Roman"/>
            <w:sz w:val="24"/>
          </w:rPr>
          <w:t xml:space="preserve">utilizing </w:t>
        </w:r>
        <w:r w:rsidR="00396A40">
          <w:rPr>
            <w:rFonts w:ascii="Times New Roman" w:eastAsia="Times New Roman" w:hAnsi="Times New Roman" w:cs="Times New Roman"/>
            <w:sz w:val="24"/>
          </w:rPr>
          <w:t>sulfide</w:t>
        </w:r>
        <w:proofErr w:type="gramStart"/>
        <w:r w:rsidR="00396A40">
          <w:rPr>
            <w:rFonts w:ascii="Times New Roman" w:eastAsia="Times New Roman" w:hAnsi="Times New Roman" w:cs="Times New Roman"/>
            <w:sz w:val="24"/>
          </w:rPr>
          <w:t>:quinone</w:t>
        </w:r>
        <w:proofErr w:type="gramEnd"/>
        <w:r w:rsidR="00396A40">
          <w:rPr>
            <w:rFonts w:ascii="Times New Roman" w:eastAsia="Times New Roman" w:hAnsi="Times New Roman" w:cs="Times New Roman"/>
            <w:sz w:val="24"/>
          </w:rPr>
          <w:t xml:space="preserve"> oxidoreductase (</w:t>
        </w:r>
        <w:r w:rsidR="00396A40">
          <w:rPr>
            <w:rFonts w:ascii="Times New Roman" w:eastAsia="Times New Roman" w:hAnsi="Times New Roman" w:cs="Times New Roman"/>
            <w:i/>
            <w:sz w:val="24"/>
          </w:rPr>
          <w:t>sqrA</w:t>
        </w:r>
        <w:r w:rsidR="00396A40">
          <w:rPr>
            <w:rFonts w:ascii="Times New Roman" w:eastAsia="Times New Roman" w:hAnsi="Times New Roman" w:cs="Times New Roman"/>
            <w:sz w:val="24"/>
          </w:rPr>
          <w:t xml:space="preserve">) (Figure 4A, Table 2). In this pathway, sulfur is released as polysulfides, which is a potential biological source of the abundant polysulfides that have been detected in Organic Lake (Roberts </w:t>
        </w:r>
        <w:r w:rsidR="00396A40">
          <w:rPr>
            <w:rFonts w:ascii="Times New Roman" w:eastAsia="Times New Roman" w:hAnsi="Times New Roman" w:cs="Times New Roman"/>
            <w:i/>
            <w:sz w:val="24"/>
          </w:rPr>
          <w:t>et al.</w:t>
        </w:r>
        <w:r w:rsidR="00396A40">
          <w:rPr>
            <w:rFonts w:ascii="Times New Roman" w:eastAsia="Times New Roman" w:hAnsi="Times New Roman" w:cs="Times New Roman"/>
            <w:sz w:val="24"/>
          </w:rPr>
          <w:t>, 1993b).</w:t>
        </w:r>
      </w:ins>
      <w:ins w:id="36" w:author="Sheree Yau" w:date="2012-12-29T02:37:00Z">
        <w:r w:rsidR="005A5B76">
          <w:rPr>
            <w:rFonts w:ascii="Times New Roman" w:eastAsia="Times New Roman" w:hAnsi="Times New Roman" w:cs="Times New Roman"/>
            <w:sz w:val="24"/>
          </w:rPr>
          <w:t xml:space="preserve"> </w:t>
        </w:r>
      </w:ins>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ins w:id="37" w:author="Gibson" w:date="2012-12-22T22:54:00Z">
        <w:r w:rsidR="00070733">
          <w:rPr>
            <w:rFonts w:ascii="Times New Roman" w:eastAsia="Times New Roman" w:hAnsi="Times New Roman"/>
            <w:kern w:val="1"/>
            <w:sz w:val="24"/>
          </w:rPr>
          <w:t>’</w:t>
        </w:r>
      </w:ins>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w:t>
      </w:r>
      <w:del w:id="38" w:author="Sheree Yau" w:date="2012-12-29T00:09:00Z">
        <w:r w:rsidR="003F3D1E" w:rsidRPr="00A00256" w:rsidDel="00670353">
          <w:rPr>
            <w:rFonts w:ascii="Times New Roman" w:eastAsia="Times New Roman" w:hAnsi="Times New Roman"/>
            <w:kern w:val="1"/>
            <w:sz w:val="24"/>
          </w:rPr>
          <w:delText xml:space="preserve">Upstream </w:delText>
        </w:r>
      </w:del>
      <w:ins w:id="39" w:author="Sheree Yau" w:date="2012-12-29T00:09:00Z">
        <w:r w:rsidR="00670353">
          <w:rPr>
            <w:rFonts w:ascii="Times New Roman" w:eastAsia="Times New Roman" w:hAnsi="Times New Roman"/>
            <w:kern w:val="1"/>
            <w:sz w:val="24"/>
          </w:rPr>
          <w:t>Adjacent to</w:t>
        </w:r>
      </w:ins>
      <w:del w:id="40" w:author="Sheree Yau" w:date="2012-12-29T00:09:00Z">
        <w:r w:rsidR="003F3D1E" w:rsidRPr="00A00256" w:rsidDel="00670353">
          <w:rPr>
            <w:rFonts w:ascii="Times New Roman" w:eastAsia="Times New Roman" w:hAnsi="Times New Roman"/>
            <w:kern w:val="1"/>
            <w:sz w:val="24"/>
          </w:rPr>
          <w:delText>of</w:delText>
        </w:r>
      </w:del>
      <w:r w:rsidR="003F3D1E" w:rsidRPr="00A00256">
        <w:rPr>
          <w:rFonts w:ascii="Times New Roman" w:eastAsia="Times New Roman" w:hAnsi="Times New Roman"/>
          <w:kern w:val="1"/>
          <w:sz w:val="24"/>
        </w:rPr>
        <w:t xml:space="preserve">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ins w:id="41" w:author="Sheree Yau" w:date="2012-12-29T00:09:00Z">
        <w:r w:rsidR="00670353">
          <w:rPr>
            <w:rFonts w:ascii="Times New Roman" w:eastAsia="Times New Roman" w:hAnsi="Times New Roman"/>
            <w:kern w:val="1"/>
            <w:sz w:val="24"/>
          </w:rPr>
          <w:t>9</w:t>
        </w:r>
      </w:ins>
      <w:commentRangeStart w:id="42"/>
      <w:del w:id="43" w:author="Sheree Yau" w:date="2012-12-29T00:08:00Z">
        <w:r w:rsidR="00A00256" w:rsidDel="00670353">
          <w:rPr>
            <w:rFonts w:ascii="Times New Roman" w:eastAsia="Times New Roman" w:hAnsi="Times New Roman"/>
            <w:kern w:val="1"/>
            <w:sz w:val="24"/>
          </w:rPr>
          <w:delText>**</w:delText>
        </w:r>
      </w:del>
      <w:commentRangeEnd w:id="42"/>
      <w:r w:rsidR="00A00256">
        <w:rPr>
          <w:rStyle w:val="CommentReference"/>
          <w:rFonts w:asciiTheme="minorHAnsi" w:eastAsiaTheme="minorEastAsia" w:hAnsiTheme="minorHAnsi" w:cstheme="minorBidi"/>
          <w:color w:val="auto"/>
        </w:rPr>
        <w:commentReference w:id="42"/>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del w:id="44" w:author="Sheree Yau" w:date="2012-12-29T00:10:00Z">
        <w:r w:rsidDel="00400D4F">
          <w:rPr>
            <w:rFonts w:ascii="Times New Roman" w:eastAsia="Times New Roman" w:hAnsi="Times New Roman" w:cs="Times New Roman"/>
            <w:sz w:val="24"/>
          </w:rPr>
          <w:delText>9</w:delText>
        </w:r>
      </w:del>
      <w:ins w:id="45" w:author="Sheree Yau" w:date="2012-12-29T00:10:00Z">
        <w:r w:rsidR="00400D4F">
          <w:rPr>
            <w:rFonts w:ascii="Times New Roman" w:eastAsia="Times New Roman" w:hAnsi="Times New Roman" w:cs="Times New Roman"/>
            <w:sz w:val="24"/>
          </w:rPr>
          <w:t>10</w:t>
        </w:r>
      </w:ins>
      <w:r>
        <w:rPr>
          <w:rFonts w:ascii="Times New Roman" w:eastAsia="Times New Roman" w:hAnsi="Times New Roman" w:cs="Times New Roman"/>
          <w:sz w:val="24"/>
        </w:rPr>
        <w:t xml:space="preserve">).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ins w:id="46" w:author="Sheree Yau" w:date="2012-12-29T00:10:00Z">
        <w:r w:rsidR="00400D4F">
          <w:rPr>
            <w:rFonts w:ascii="Times New Roman" w:eastAsia="Times New Roman" w:hAnsi="Times New Roman" w:cs="Times New Roman"/>
            <w:sz w:val="24"/>
          </w:rPr>
          <w:t>1</w:t>
        </w:r>
      </w:ins>
      <w:del w:id="47" w:author="Sheree Yau" w:date="2012-12-29T00:10:00Z">
        <w:r w:rsidDel="00400D4F">
          <w:rPr>
            <w:rFonts w:ascii="Times New Roman" w:eastAsia="Times New Roman" w:hAnsi="Times New Roman" w:cs="Times New Roman"/>
            <w:sz w:val="24"/>
          </w:rPr>
          <w:delText>0</w:delText>
        </w:r>
      </w:del>
      <w:r>
        <w:rPr>
          <w:rFonts w:ascii="Times New Roman" w:eastAsia="Times New Roman" w:hAnsi="Times New Roman" w:cs="Times New Roman"/>
          <w:sz w:val="24"/>
        </w:rPr>
        <w:t xml:space="preserve">).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ins w:id="48" w:author="Sheree Yau" w:date="2012-12-29T00:10:00Z">
        <w:r w:rsidR="00400D4F">
          <w:rPr>
            <w:rFonts w:ascii="Times New Roman" w:eastAsia="Times New Roman" w:hAnsi="Times New Roman" w:cs="Times New Roman"/>
            <w:sz w:val="24"/>
          </w:rPr>
          <w:t>2</w:t>
        </w:r>
      </w:ins>
      <w:del w:id="49" w:author="Sheree Yau" w:date="2012-12-29T00:10:00Z">
        <w:r w:rsidDel="00400D4F">
          <w:rPr>
            <w:rFonts w:ascii="Times New Roman" w:eastAsia="Times New Roman" w:hAnsi="Times New Roman" w:cs="Times New Roman"/>
            <w:sz w:val="24"/>
          </w:rPr>
          <w:delText>1</w:delText>
        </w:r>
      </w:del>
      <w:r>
        <w:rPr>
          <w:rFonts w:ascii="Times New Roman" w:eastAsia="Times New Roman" w:hAnsi="Times New Roman" w:cs="Times New Roman"/>
          <w:sz w:val="24"/>
        </w:rPr>
        <w:t xml:space="preserve">),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ins w:id="50" w:author="Sheree Yau" w:date="2012-12-23T14:06: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ins w:id="51" w:author="Sheree Yau" w:date="2012-12-23T14:35:00Z">
        <w:r w:rsidR="00650A79">
          <w:rPr>
            <w:rFonts w:ascii="Times New Roman" w:eastAsia="Times New Roman" w:hAnsi="Times New Roman" w:cs="Times New Roman"/>
            <w:sz w:val="24"/>
          </w:rPr>
          <w:t xml:space="preserve">enzymes involved in these </w:t>
        </w:r>
      </w:ins>
      <w:r>
        <w:rPr>
          <w:rFonts w:ascii="Times New Roman" w:eastAsia="Times New Roman" w:hAnsi="Times New Roman" w:cs="Times New Roman"/>
          <w:sz w:val="24"/>
        </w:rPr>
        <w:t xml:space="preserve">pathways have not been </w:t>
      </w:r>
      <w:commentRangeStart w:id="52"/>
      <w:commentRangeStart w:id="53"/>
      <w:r>
        <w:rPr>
          <w:rFonts w:ascii="Times New Roman" w:eastAsia="Times New Roman" w:hAnsi="Times New Roman" w:cs="Times New Roman"/>
          <w:sz w:val="24"/>
        </w:rPr>
        <w:t>established</w:t>
      </w:r>
      <w:commentRangeEnd w:id="52"/>
      <w:r w:rsidR="00070733">
        <w:rPr>
          <w:rStyle w:val="CommentReference"/>
          <w:rFonts w:asciiTheme="minorHAnsi" w:eastAsiaTheme="minorEastAsia" w:hAnsiTheme="minorHAnsi" w:cstheme="minorBidi"/>
          <w:color w:val="auto"/>
        </w:rPr>
        <w:commentReference w:id="52"/>
      </w:r>
      <w:commentRangeEnd w:id="53"/>
      <w:r w:rsidR="0055442F">
        <w:rPr>
          <w:rStyle w:val="CommentReference"/>
          <w:rFonts w:asciiTheme="minorHAnsi" w:eastAsiaTheme="minorEastAsia" w:hAnsiTheme="minorHAnsi" w:cstheme="minorBidi"/>
          <w:color w:val="auto"/>
        </w:rPr>
        <w:commentReference w:id="53"/>
      </w:r>
      <w:r>
        <w:rPr>
          <w:rFonts w:ascii="Times New Roman" w:eastAsia="Times New Roman" w:hAnsi="Times New Roman" w:cs="Times New Roman"/>
          <w:sz w:val="24"/>
        </w:rPr>
        <w:t xml:space="preserve">. When cultivated, </w:t>
      </w:r>
      <w:commentRangeStart w:id="54"/>
      <w:commentRangeStart w:id="55"/>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 providing some evidence that DMS production from anaerobic degradation of amino acids can occur</w:t>
      </w:r>
      <w:commentRangeEnd w:id="54"/>
      <w:r w:rsidR="00070733">
        <w:rPr>
          <w:rStyle w:val="CommentReference"/>
          <w:rFonts w:asciiTheme="minorHAnsi" w:eastAsiaTheme="minorEastAsia" w:hAnsiTheme="minorHAnsi" w:cstheme="minorBidi"/>
          <w:color w:val="auto"/>
        </w:rPr>
        <w:commentReference w:id="54"/>
      </w:r>
      <w:commentRangeEnd w:id="55"/>
      <w:r w:rsidR="002A36C1">
        <w:rPr>
          <w:rStyle w:val="CommentReference"/>
          <w:rFonts w:asciiTheme="minorHAnsi" w:eastAsiaTheme="minorEastAsia" w:hAnsiTheme="minorHAnsi" w:cstheme="minorBidi"/>
          <w:color w:val="auto"/>
        </w:rPr>
        <w:commentReference w:id="55"/>
      </w:r>
      <w:r>
        <w:rPr>
          <w:rFonts w:ascii="Times New Roman" w:eastAsia="Times New Roman" w:hAnsi="Times New Roman" w:cs="Times New Roman"/>
          <w:sz w:val="24"/>
        </w:rPr>
        <w:t xml:space="preserve">. </w:t>
      </w:r>
      <w:ins w:id="56" w:author="Sheree Yau" w:date="2012-12-23T14:40:00Z">
        <w:r w:rsidR="0055442F">
          <w:rPr>
            <w:rFonts w:ascii="Times New Roman" w:eastAsia="Times New Roman" w:hAnsi="Times New Roman" w:cs="Times New Roman"/>
            <w:sz w:val="24"/>
          </w:rPr>
          <w:t>Abiotic pathways for anaerobic production of DMS have also been proposed (</w:t>
        </w:r>
        <w:proofErr w:type="gramStart"/>
        <w:r w:rsidR="0055442F">
          <w:rPr>
            <w:rFonts w:ascii="Times New Roman" w:eastAsia="Times New Roman" w:hAnsi="Times New Roman" w:cs="Times New Roman"/>
            <w:sz w:val="24"/>
          </w:rPr>
          <w:t>Roberts</w:t>
        </w:r>
        <w:proofErr w:type="gramEnd"/>
        <w:r w:rsidR="0055442F">
          <w:rPr>
            <w:rFonts w:ascii="Times New Roman" w:eastAsia="Times New Roman" w:hAnsi="Times New Roman" w:cs="Times New Roman"/>
            <w:sz w:val="24"/>
          </w:rPr>
          <w:t xml:space="preserve"> </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w:t>
        </w:r>
      </w:ins>
      <w:ins w:id="57" w:author="Sheree Yau" w:date="2012-12-23T14:41:00Z">
        <w:r w:rsidR="0055442F">
          <w:rPr>
            <w:rFonts w:ascii="Times New Roman" w:eastAsia="Times New Roman" w:hAnsi="Times New Roman" w:cs="Times New Roman"/>
            <w:sz w:val="24"/>
          </w:rPr>
          <w:t>b</w:t>
        </w:r>
      </w:ins>
      <w:ins w:id="58" w:author="Sheree Yau" w:date="2012-12-23T14:40:00Z">
        <w:r w:rsidR="0055442F">
          <w:rPr>
            <w:rFonts w:ascii="Times New Roman" w:eastAsia="Times New Roman" w:hAnsi="Times New Roman" w:cs="Times New Roman"/>
            <w:sz w:val="24"/>
          </w:rPr>
          <w:t>).</w:t>
        </w:r>
      </w:ins>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from guano deposited in a small 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w:t>
      </w:r>
      <w:r w:rsidRPr="004574B6">
        <w:rPr>
          <w:rFonts w:ascii="Times New Roman" w:hAnsi="Times New Roman" w:cs="Times New Roman"/>
          <w:sz w:val="24"/>
          <w:szCs w:val="24"/>
        </w:rPr>
        <w:lastRenderedPageBreak/>
        <w:t>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59"/>
      <w:commentRangeStart w:id="60"/>
      <w:r>
        <w:rPr>
          <w:rFonts w:ascii="Times New Roman" w:eastAsia="Times New Roman" w:hAnsi="Times New Roman" w:cs="Times New Roman"/>
          <w:sz w:val="24"/>
        </w:rPr>
        <w:t>Curson</w:t>
      </w:r>
      <w:commentRangeEnd w:id="59"/>
      <w:r w:rsidR="0014620C">
        <w:rPr>
          <w:rStyle w:val="CommentReference"/>
          <w:rFonts w:asciiTheme="minorHAnsi" w:eastAsiaTheme="minorEastAsia" w:hAnsiTheme="minorHAnsi" w:cstheme="minorBidi"/>
          <w:color w:val="auto"/>
        </w:rPr>
        <w:commentReference w:id="59"/>
      </w:r>
      <w:commentRangeEnd w:id="60"/>
      <w:r w:rsidR="005A5B76">
        <w:rPr>
          <w:rStyle w:val="CommentReference"/>
          <w:rFonts w:asciiTheme="minorHAnsi" w:eastAsiaTheme="minorEastAsia" w:hAnsiTheme="minorHAnsi" w:cstheme="minorBidi"/>
          <w:color w:val="auto"/>
        </w:rPr>
        <w:commentReference w:id="60"/>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proofErr w:type="gramEnd"/>
      <w:ins w:id="61" w:author="Gibson" w:date="2012-12-22T22:59:00Z">
        <w:r w:rsidR="0007073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w:t>
      </w:r>
      <w:del w:id="62" w:author="Gibson" w:date="2012-12-22T22:59:00Z">
        <w:r w:rsidDel="00070733">
          <w:rPr>
            <w:rFonts w:ascii="Times New Roman" w:eastAsia="Times New Roman" w:hAnsi="Times New Roman" w:cs="Times New Roman"/>
            <w:sz w:val="24"/>
          </w:rPr>
          <w:delText xml:space="preserve">the </w:delText>
        </w:r>
      </w:del>
      <w:r>
        <w:rPr>
          <w:rFonts w:ascii="Times New Roman" w:eastAsia="Times New Roman" w:hAnsi="Times New Roman" w:cs="Times New Roman"/>
          <w:sz w:val="24"/>
        </w:rPr>
        <w:t xml:space="preserve">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lastRenderedPageBreak/>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EC0B08">
      <w:pPr>
        <w:pStyle w:val="Normal1"/>
        <w:spacing w:after="0" w:line="240" w:lineRule="auto"/>
        <w:ind w:left="426" w:hanging="426"/>
      </w:pPr>
      <w:r>
        <w:rPr>
          <w:rFonts w:ascii="Times New Roman" w:eastAsia="Times New Roman" w:hAnsi="Times New Roman" w:cs="Times New Roman"/>
          <w:sz w:val="24"/>
        </w:rPr>
        <w:lastRenderedPageBreak/>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070733">
      <w:pPr>
        <w:pStyle w:val="Normal1"/>
        <w:spacing w:after="0" w:line="240" w:lineRule="auto"/>
        <w:ind w:left="426" w:hanging="426"/>
      </w:pPr>
      <w:moveToRangeStart w:id="63" w:author="Gibson" w:date="2012-12-22T23:00:00Z" w:name="move343980584"/>
      <w:moveTo w:id="64" w:author="Gibson" w:date="2012-12-22T23:00:00Z">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moveTo>
    </w:p>
    <w:moveToRangeEnd w:id="63"/>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w:t>
      </w:r>
      <w:proofErr w:type="gramStart"/>
      <w:r w:rsidRPr="00EE12C2">
        <w:rPr>
          <w:rFonts w:ascii="Times New Roman" w:hAnsi="Times New Roman" w:cs="Times New Roman"/>
          <w:sz w:val="24"/>
          <w:szCs w:val="24"/>
          <w:lang w:val="en-AU"/>
        </w:rPr>
        <w:t>(2005).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two contrasting Antarctic saline lakes.</w:t>
      </w:r>
      <w:proofErr w:type="gramEnd"/>
      <w:r w:rsidRPr="00EE12C2">
        <w:rPr>
          <w:rFonts w:ascii="Times New Roman" w:hAnsi="Times New Roman" w:cs="Times New Roman"/>
          <w:sz w:val="24"/>
          <w:szCs w:val="24"/>
          <w:lang w:val="en-AU"/>
        </w:rPr>
        <w:t xml:space="preserve">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Del="00070733" w:rsidRDefault="00C45D27" w:rsidP="00EC0B08">
      <w:pPr>
        <w:pStyle w:val="Normal1"/>
        <w:spacing w:after="0" w:line="240" w:lineRule="auto"/>
        <w:ind w:left="426" w:hanging="426"/>
      </w:pPr>
      <w:moveFromRangeStart w:id="65" w:author="Gibson" w:date="2012-12-22T23:00:00Z" w:name="move343980584"/>
      <w:moveFrom w:id="66" w:author="Gibson" w:date="2012-12-22T23:00:00Z">
        <w:r w:rsidDel="00070733">
          <w:rPr>
            <w:rFonts w:ascii="Times New Roman" w:eastAsia="Times New Roman" w:hAnsi="Times New Roman" w:cs="Times New Roman"/>
            <w:sz w:val="24"/>
          </w:rPr>
          <w:lastRenderedPageBreak/>
          <w:t xml:space="preserve">Laybourn-Parry J and Pearce D. (2007) The biodiversity and ecology of Antarctic lakes: models for evolution. </w:t>
        </w:r>
        <w:r w:rsidDel="00070733">
          <w:rPr>
            <w:rFonts w:ascii="Times New Roman" w:eastAsia="Times New Roman" w:hAnsi="Times New Roman" w:cs="Times New Roman"/>
            <w:i/>
            <w:sz w:val="24"/>
          </w:rPr>
          <w:t>Phil Trans R Soc B</w:t>
        </w:r>
        <w:r w:rsidR="008055D7" w:rsidDel="00070733">
          <w:rPr>
            <w:rFonts w:ascii="Times New Roman" w:eastAsia="Times New Roman" w:hAnsi="Times New Roman" w:cs="Times New Roman"/>
            <w:i/>
            <w:sz w:val="24"/>
          </w:rPr>
          <w:t xml:space="preserve"> </w:t>
        </w:r>
        <w:r w:rsidDel="00070733">
          <w:rPr>
            <w:rFonts w:ascii="Times New Roman" w:eastAsia="Times New Roman" w:hAnsi="Times New Roman" w:cs="Times New Roman"/>
            <w:b/>
            <w:sz w:val="24"/>
          </w:rPr>
          <w:t>364</w:t>
        </w:r>
        <w:r w:rsidDel="00070733">
          <w:rPr>
            <w:rFonts w:ascii="Times New Roman" w:eastAsia="Times New Roman" w:hAnsi="Times New Roman" w:cs="Times New Roman"/>
            <w:sz w:val="24"/>
          </w:rPr>
          <w:t>: 2273–2289.</w:t>
        </w:r>
      </w:moveFrom>
    </w:p>
    <w:moveFromRangeEnd w:id="65"/>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rsidP="00EC0B08">
      <w:pPr>
        <w:pStyle w:val="Normal1"/>
        <w:spacing w:after="0" w:line="240" w:lineRule="auto"/>
        <w:ind w:left="426" w:hanging="426"/>
      </w:pPr>
      <w:r>
        <w:rPr>
          <w:rFonts w:ascii="Times New Roman" w:eastAsia="Times New Roman" w:hAnsi="Times New Roman" w:cs="Times New Roman"/>
          <w:sz w:val="24"/>
        </w:rPr>
        <w:lastRenderedPageBreak/>
        <w:t xml:space="preserve">Scott KM, Sievert SM, Abril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F419AC"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RDefault="005A4198" w:rsidP="00EC0B08">
      <w:pPr>
        <w:pStyle w:val="Normal1"/>
        <w:spacing w:after="0" w:line="240" w:lineRule="auto"/>
        <w:ind w:left="426" w:hanging="426"/>
      </w:pPr>
      <w:r>
        <w:rPr>
          <w:rFonts w:ascii="Times New Roman" w:eastAsia="Times New Roman" w:hAnsi="Times New Roman" w:cs="Times New Roman"/>
          <w:sz w:val="24"/>
        </w:rPr>
        <w:t>Sievert SM, Scott KM, Klotz MG, Chain PSG, Hauser LJ, Hemp J</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EC0B08">
      <w:pPr>
        <w:pStyle w:val="Normal1"/>
        <w:spacing w:after="0" w:line="24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w:t>
      </w:r>
      <w:commentRangeStart w:id="67"/>
      <w:r w:rsidRPr="006C0D9B">
        <w:rPr>
          <w:rFonts w:ascii="Times New Roman" w:hAnsi="Times New Roman" w:cs="Times New Roman"/>
          <w:sz w:val="24"/>
          <w:szCs w:val="24"/>
        </w:rPr>
        <w:t>density</w:t>
      </w:r>
      <w:commentRangeEnd w:id="67"/>
      <w:r w:rsidR="00070733">
        <w:rPr>
          <w:rStyle w:val="CommentReference"/>
        </w:rPr>
        <w:commentReference w:id="67"/>
      </w:r>
      <w:r w:rsidRPr="006C0D9B">
        <w:rPr>
          <w:rFonts w:ascii="Times New Roman" w:hAnsi="Times New Roman" w:cs="Times New Roman"/>
          <w:sz w:val="24"/>
          <w:szCs w:val="24"/>
        </w:rPr>
        <w:t xml:space="preserve">);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xml:space="preserve">, 6.5 and 6.7 m) </w:t>
      </w:r>
      <w:r w:rsidRPr="006C0D9B">
        <w:rPr>
          <w:rFonts w:ascii="Times New Roman" w:hAnsi="Times New Roman" w:cs="Times New Roman"/>
          <w:sz w:val="24"/>
          <w:szCs w:val="24"/>
        </w:rPr>
        <w:lastRenderedPageBreak/>
        <w:t>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ins w:id="68" w:author="Sheree Yau" w:date="2012-12-23T14:07:00Z">
        <w:r w:rsidR="00ED24AA">
          <w:rPr>
            <w:rFonts w:ascii="Times New Roman" w:hAnsi="Times New Roman" w:cs="Times New Roman"/>
            <w:sz w:val="24"/>
            <w:szCs w:val="24"/>
          </w:rPr>
          <w:t>2</w:t>
        </w:r>
      </w:ins>
      <w:del w:id="69" w:author="Sheree Yau" w:date="2012-12-23T14:07:00Z">
        <w:r w:rsidRPr="006C0D9B" w:rsidDel="00ED24AA">
          <w:rPr>
            <w:rFonts w:ascii="Times New Roman" w:hAnsi="Times New Roman" w:cs="Times New Roman"/>
            <w:sz w:val="24"/>
            <w:szCs w:val="24"/>
          </w:rPr>
          <w:delText>1</w:delText>
        </w:r>
      </w:del>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ins w:id="70" w:author="Sheree Yau" w:date="2012-12-28T21:51:00Z">
        <w:r w:rsidR="00E15C78">
          <w:rPr>
            <w:rFonts w:ascii="Times New Roman" w:hAnsi="Times New Roman" w:cs="Times New Roman"/>
            <w:sz w:val="24"/>
            <w:szCs w:val="24"/>
          </w:rPr>
          <w:t>Values marked with an asterisk are</w:t>
        </w:r>
      </w:ins>
      <w:ins w:id="71" w:author="Sheree Yau" w:date="2012-12-28T21:53:00Z">
        <w:r w:rsidR="00E15C78">
          <w:rPr>
            <w:rFonts w:ascii="Times New Roman" w:hAnsi="Times New Roman" w:cs="Times New Roman"/>
            <w:sz w:val="24"/>
            <w:szCs w:val="24"/>
          </w:rPr>
          <w:t xml:space="preserve"> &gt; 0 but &lt; 0.5</w:t>
        </w:r>
      </w:ins>
      <w:ins w:id="72" w:author="Sheree Yau" w:date="2012-12-28T21:51:00Z">
        <w:r w:rsidR="00E15C78">
          <w:rPr>
            <w:rFonts w:ascii="Times New Roman" w:hAnsi="Times New Roman" w:cs="Times New Roman"/>
            <w:sz w:val="24"/>
            <w:szCs w:val="24"/>
          </w:rPr>
          <w:t>.</w:t>
        </w:r>
      </w:ins>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lastRenderedPageBreak/>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ins w:id="73" w:author="Sheree Yau" w:date="2012-12-29T00:11:00Z"/>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400D4F" w:rsidRDefault="00400D4F" w:rsidP="00EC0B08">
      <w:pPr>
        <w:spacing w:after="0" w:line="240" w:lineRule="auto"/>
        <w:rPr>
          <w:ins w:id="74" w:author="Sheree Yau" w:date="2012-12-29T00:11:00Z"/>
          <w:rFonts w:ascii="Times New Roman" w:hAnsi="Times New Roman" w:cs="Times New Roman"/>
          <w:sz w:val="24"/>
          <w:szCs w:val="24"/>
        </w:rPr>
      </w:pPr>
    </w:p>
    <w:p w:rsidR="00400D4F" w:rsidRDefault="00400D4F" w:rsidP="00EC0B08">
      <w:pPr>
        <w:spacing w:after="0" w:line="240" w:lineRule="auto"/>
        <w:rPr>
          <w:rFonts w:ascii="Times New Roman" w:hAnsi="Times New Roman" w:cs="Times New Roman"/>
          <w:sz w:val="24"/>
          <w:szCs w:val="24"/>
        </w:rPr>
      </w:pPr>
      <w:ins w:id="75" w:author="Sheree Yau" w:date="2012-12-29T00:11:00Z">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L-dddD</w:t>
        </w:r>
        <w:r w:rsidRPr="006C0D9B">
          <w:rPr>
            <w:rFonts w:ascii="Times New Roman" w:hAnsi="Times New Roman" w:cs="Times New Roman"/>
            <w:sz w:val="24"/>
            <w:szCs w:val="24"/>
          </w:rPr>
          <w:t xml:space="preserve"> homolog. </w:t>
        </w:r>
      </w:ins>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w:t>
      </w:r>
      <w:ins w:id="76" w:author="Sheree Yau" w:date="2012-12-29T00:11:00Z">
        <w:r w:rsidR="00400D4F">
          <w:rPr>
            <w:rFonts w:ascii="Times New Roman" w:hAnsi="Times New Roman" w:cs="Times New Roman"/>
            <w:b/>
            <w:sz w:val="24"/>
            <w:szCs w:val="24"/>
          </w:rPr>
          <w:t>10</w:t>
        </w:r>
      </w:ins>
      <w:del w:id="77" w:author="Sheree Yau" w:date="2012-12-29T00:11:00Z">
        <w:r w:rsidRPr="006C0D9B" w:rsidDel="00400D4F">
          <w:rPr>
            <w:rFonts w:ascii="Times New Roman" w:hAnsi="Times New Roman" w:cs="Times New Roman"/>
            <w:b/>
            <w:sz w:val="24"/>
            <w:szCs w:val="24"/>
          </w:rPr>
          <w:delText>9</w:delText>
        </w:r>
      </w:del>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w:t>
      </w:r>
      <w:ins w:id="78" w:author="Sheree Yau" w:date="2012-12-29T00:11:00Z">
        <w:r w:rsidR="00400D4F">
          <w:rPr>
            <w:rFonts w:ascii="Times New Roman" w:hAnsi="Times New Roman" w:cs="Times New Roman"/>
            <w:b/>
            <w:sz w:val="24"/>
            <w:szCs w:val="24"/>
          </w:rPr>
          <w:t>1</w:t>
        </w:r>
      </w:ins>
      <w:del w:id="79" w:author="Sheree Yau" w:date="2012-12-29T00:11:00Z">
        <w:r w:rsidRPr="006C0D9B" w:rsidDel="00400D4F">
          <w:rPr>
            <w:rFonts w:ascii="Times New Roman" w:hAnsi="Times New Roman" w:cs="Times New Roman"/>
            <w:b/>
            <w:sz w:val="24"/>
            <w:szCs w:val="24"/>
          </w:rPr>
          <w:delText>0</w:delText>
        </w:r>
      </w:del>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w:t>
      </w:r>
      <w:ins w:id="80" w:author="Sheree Yau" w:date="2012-12-29T00:11:00Z">
        <w:r w:rsidR="00400D4F">
          <w:rPr>
            <w:rFonts w:ascii="Times New Roman" w:hAnsi="Times New Roman" w:cs="Times New Roman"/>
            <w:b/>
            <w:sz w:val="24"/>
            <w:szCs w:val="24"/>
          </w:rPr>
          <w:t>2</w:t>
        </w:r>
      </w:ins>
      <w:del w:id="81" w:author="Sheree Yau" w:date="2012-12-29T00:11:00Z">
        <w:r w:rsidRPr="006C0D9B" w:rsidDel="00400D4F">
          <w:rPr>
            <w:rFonts w:ascii="Times New Roman" w:hAnsi="Times New Roman" w:cs="Times New Roman"/>
            <w:b/>
            <w:sz w:val="24"/>
            <w:szCs w:val="24"/>
          </w:rPr>
          <w:delText>1</w:delText>
        </w:r>
      </w:del>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D24AA" w:rsidRDefault="00ED24AA" w:rsidP="00ED24AA">
      <w:pPr>
        <w:pStyle w:val="WW-Default"/>
        <w:spacing w:after="0" w:line="240" w:lineRule="auto"/>
        <w:rPr>
          <w:ins w:id="82" w:author="Sheree Yau" w:date="2012-12-23T14:07:00Z"/>
          <w:rFonts w:ascii="Times New Roman" w:hAnsi="Times New Roman" w:cs="Times New Roman"/>
          <w:sz w:val="24"/>
          <w:szCs w:val="24"/>
        </w:rPr>
      </w:pPr>
      <w:proofErr w:type="gramStart"/>
      <w:ins w:id="83" w:author="Sheree Yau" w:date="2012-12-23T14:07:00Z">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roofErr w:type="gramEnd"/>
      </w:ins>
    </w:p>
    <w:p w:rsidR="00ED24AA" w:rsidRPr="003D439F" w:rsidRDefault="00ED24AA" w:rsidP="00ED24AA">
      <w:pPr>
        <w:pStyle w:val="WW-Default"/>
        <w:spacing w:after="0" w:line="240" w:lineRule="auto"/>
        <w:rPr>
          <w:ins w:id="84" w:author="Sheree Yau" w:date="2012-12-23T14:0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w:t>
      </w:r>
      <w:ins w:id="85" w:author="Sheree Yau" w:date="2012-12-23T14:07:00Z">
        <w:r w:rsidR="00ED24AA">
          <w:rPr>
            <w:rFonts w:ascii="Times New Roman" w:hAnsi="Times New Roman" w:cs="Times New Roman"/>
            <w:b/>
            <w:sz w:val="24"/>
            <w:szCs w:val="24"/>
          </w:rPr>
          <w:t>2</w:t>
        </w:r>
      </w:ins>
      <w:del w:id="86" w:author="Sheree Yau" w:date="2012-12-23T14:07:00Z">
        <w:r w:rsidRPr="006C0D9B" w:rsidDel="00ED24AA">
          <w:rPr>
            <w:rFonts w:ascii="Times New Roman" w:hAnsi="Times New Roman" w:cs="Times New Roman"/>
            <w:b/>
            <w:sz w:val="24"/>
            <w:szCs w:val="24"/>
          </w:rPr>
          <w:delText>1</w:delText>
        </w:r>
      </w:del>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EC0B08">
      <w:pPr>
        <w:spacing w:after="0" w:line="240" w:lineRule="auto"/>
        <w:rPr>
          <w:rFonts w:ascii="Times New Roman" w:hAnsi="Times New Roman" w:cs="Times New Roman"/>
          <w:sz w:val="24"/>
          <w:szCs w:val="24"/>
        </w:rPr>
      </w:pPr>
    </w:p>
    <w:p w:rsidR="00EF48BA" w:rsidRPr="006C0D9B" w:rsidRDefault="00EF48BA" w:rsidP="00EF48BA">
      <w:pPr>
        <w:spacing w:after="0" w:line="240" w:lineRule="auto"/>
        <w:rPr>
          <w:rFonts w:ascii="Times New Roman" w:hAnsi="Times New Roman" w:cs="Times New Roman"/>
          <w:sz w:val="24"/>
          <w:szCs w:val="24"/>
        </w:rPr>
      </w:pPr>
      <w:r>
        <w:rPr>
          <w:rFonts w:ascii="Times New Roman" w:hAnsi="Times New Roman" w:cs="Times New Roman"/>
          <w:b/>
          <w:sz w:val="24"/>
          <w:szCs w:val="24"/>
        </w:rPr>
        <w:t>Table S</w:t>
      </w:r>
      <w:ins w:id="87" w:author="Sheree Yau" w:date="2012-12-23T14:07:00Z">
        <w:r w:rsidR="00ED24AA">
          <w:rPr>
            <w:rFonts w:ascii="Times New Roman" w:hAnsi="Times New Roman" w:cs="Times New Roman"/>
            <w:b/>
            <w:sz w:val="24"/>
            <w:szCs w:val="24"/>
          </w:rPr>
          <w:t>3</w:t>
        </w:r>
      </w:ins>
      <w:del w:id="88" w:author="Sheree Yau" w:date="2012-12-23T14:07:00Z">
        <w:r w:rsidDel="00ED24AA">
          <w:rPr>
            <w:rFonts w:ascii="Times New Roman" w:hAnsi="Times New Roman" w:cs="Times New Roman"/>
            <w:b/>
            <w:sz w:val="24"/>
            <w:szCs w:val="24"/>
          </w:rPr>
          <w:delText>2</w:delText>
        </w:r>
      </w:del>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EF48BA">
      <w:pPr>
        <w:spacing w:after="0" w:line="240" w:lineRule="auto"/>
        <w:rPr>
          <w:rFonts w:ascii="Times New Roman" w:hAnsi="Times New Roman"/>
          <w:sz w:val="24"/>
          <w:szCs w:val="24"/>
        </w:rPr>
      </w:pPr>
    </w:p>
    <w:p w:rsidR="00EC0B08" w:rsidRPr="003D439F" w:rsidDel="00ED24AA" w:rsidRDefault="00EC0B08" w:rsidP="00EC0B08">
      <w:pPr>
        <w:pStyle w:val="WW-Default"/>
        <w:spacing w:after="0" w:line="240" w:lineRule="auto"/>
        <w:rPr>
          <w:del w:id="89" w:author="Sheree Yau" w:date="2012-12-23T14:07:00Z"/>
          <w:rFonts w:ascii="Times New Roman" w:hAnsi="Times New Roman" w:cs="Times New Roman"/>
          <w:sz w:val="24"/>
          <w:szCs w:val="24"/>
        </w:rPr>
      </w:pPr>
      <w:del w:id="90" w:author="Sheree Yau" w:date="2012-12-23T14:07:00Z">
        <w:r w:rsidRPr="006C0D9B" w:rsidDel="00ED24AA">
          <w:rPr>
            <w:rFonts w:ascii="Times New Roman" w:hAnsi="Times New Roman" w:cs="Times New Roman"/>
            <w:b/>
            <w:sz w:val="24"/>
            <w:szCs w:val="24"/>
          </w:rPr>
          <w:delText>Table S</w:delText>
        </w:r>
        <w:r w:rsidR="00EF48BA" w:rsidDel="00ED24AA">
          <w:rPr>
            <w:rFonts w:ascii="Times New Roman" w:hAnsi="Times New Roman" w:cs="Times New Roman"/>
            <w:b/>
            <w:sz w:val="24"/>
            <w:szCs w:val="24"/>
          </w:rPr>
          <w:delText>3</w:delText>
        </w:r>
        <w:r w:rsidRPr="003D439F" w:rsidDel="00ED24AA">
          <w:rPr>
            <w:rFonts w:ascii="Times New Roman" w:hAnsi="Times New Roman" w:cs="Times New Roman"/>
            <w:b/>
            <w:sz w:val="24"/>
            <w:szCs w:val="24"/>
          </w:rPr>
          <w:delText xml:space="preserve"> </w:delText>
        </w:r>
        <w:r w:rsidRPr="003D439F" w:rsidDel="00ED24AA">
          <w:rPr>
            <w:rFonts w:ascii="Times New Roman" w:hAnsi="Times New Roman" w:cs="Times New Roman"/>
            <w:sz w:val="24"/>
            <w:szCs w:val="24"/>
          </w:rPr>
          <w:delText>Summary of metagenomic data for Organic Lake samples.</w:delText>
        </w:r>
      </w:del>
    </w:p>
    <w:p w:rsidR="00EC0B08" w:rsidRPr="006C0D9B" w:rsidDel="00ED24AA" w:rsidRDefault="00EC0B08" w:rsidP="00EC0B08">
      <w:pPr>
        <w:spacing w:after="0" w:line="240" w:lineRule="auto"/>
        <w:rPr>
          <w:del w:id="91" w:author="Sheree Yau" w:date="2012-12-23T14:0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heree Yau" w:date="2012-12-23T14:05:00Z" w:initials="SY">
    <w:p w:rsidR="0063028E" w:rsidRDefault="0063028E">
      <w:pPr>
        <w:pStyle w:val="CommentText"/>
      </w:pPr>
      <w:r>
        <w:rPr>
          <w:rStyle w:val="CommentReference"/>
        </w:rPr>
        <w:annotationRef/>
      </w:r>
      <w:r>
        <w:t>I’m pretty sure CO oxidation does liberate CO2.</w:t>
      </w:r>
    </w:p>
  </w:comment>
  <w:comment w:id="6" w:author="User" w:date="2012-12-21T07:04:00Z" w:initials="U">
    <w:p w:rsidR="00AC03B2" w:rsidRDefault="00AC03B2">
      <w:pPr>
        <w:pStyle w:val="CommentText"/>
      </w:pPr>
      <w:r>
        <w:rPr>
          <w:rStyle w:val="CommentReference"/>
        </w:rPr>
        <w:annotationRef/>
      </w:r>
      <w:r>
        <w:t>Sheree please check all Franzmann refs, e.g. 1987a or b?</w:t>
      </w:r>
    </w:p>
  </w:comment>
  <w:comment w:id="9" w:author="Gibson" w:date="2012-12-22T22:36:00Z" w:initials="J">
    <w:p w:rsidR="00682ACF" w:rsidRDefault="00682ACF">
      <w:pPr>
        <w:pStyle w:val="CommentText"/>
      </w:pPr>
      <w:r>
        <w:rPr>
          <w:rStyle w:val="CommentReference"/>
        </w:rPr>
        <w:annotationRef/>
      </w:r>
      <w:r>
        <w:t>Use same format at lats and longs above</w:t>
      </w:r>
    </w:p>
  </w:comment>
  <w:comment w:id="20" w:author="Sheree Yau" w:date="2012-12-20T12:28:00Z" w:initials="SY">
    <w:p w:rsidR="00A13A40" w:rsidRDefault="00A13A40">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25" w:author="Gibson" w:date="2012-12-22T22:49:00Z" w:initials="J">
    <w:p w:rsidR="002C0376" w:rsidRDefault="002C0376">
      <w:pPr>
        <w:pStyle w:val="CommentText"/>
      </w:pPr>
      <w:r>
        <w:rPr>
          <w:rStyle w:val="CommentReference"/>
        </w:rPr>
        <w:annotationRef/>
      </w:r>
      <w:r>
        <w:t xml:space="preserve">Have to also consider the benthic microbial mat – organic carbon production might have </w:t>
      </w:r>
      <w:proofErr w:type="gramStart"/>
      <w:r>
        <w:t>been  occurring</w:t>
      </w:r>
      <w:proofErr w:type="gramEnd"/>
      <w:r>
        <w:t xml:space="preserve"> more in the mat than in the water column, and this linkage may be more important in Organic than less-saline Ace Lake.</w:t>
      </w:r>
    </w:p>
  </w:comment>
  <w:comment w:id="30" w:author="Gibson" w:date="2012-12-22T22:51:00Z" w:initials="J">
    <w:p w:rsidR="002C0376" w:rsidRDefault="002C0376">
      <w:pPr>
        <w:pStyle w:val="CommentText"/>
      </w:pPr>
      <w:r>
        <w:rPr>
          <w:rStyle w:val="CommentReference"/>
        </w:rPr>
        <w:annotationRef/>
      </w:r>
      <w:r>
        <w:t>I have no problems with this section.</w:t>
      </w:r>
    </w:p>
  </w:comment>
  <w:comment w:id="29" w:author="Timothy Williams" w:date="2012-12-20T12:28:00Z" w:initials="TW">
    <w:p w:rsidR="00A13A40" w:rsidRDefault="00A13A40">
      <w:pPr>
        <w:pStyle w:val="CommentText"/>
      </w:pPr>
      <w:r>
        <w:rPr>
          <w:rStyle w:val="CommentReference"/>
        </w:rPr>
        <w:annotationRef/>
      </w:r>
      <w:r>
        <w:t>I have to admit, I don’t fully understand this section… perhaps FL can check.</w:t>
      </w:r>
    </w:p>
  </w:comment>
  <w:comment w:id="31" w:author="Gibson" w:date="2012-12-22T22:53:00Z" w:initials="J">
    <w:p w:rsidR="002C0376" w:rsidRDefault="002C0376">
      <w:pPr>
        <w:pStyle w:val="CommentText"/>
      </w:pPr>
      <w:r>
        <w:rPr>
          <w:rStyle w:val="CommentReference"/>
        </w:rPr>
        <w:annotationRef/>
      </w:r>
      <w:r>
        <w:t>In general it is worth pointing out (and you may yet do so) that some pathways are inhibited/absent due to no organism being available that can survive in the hypersaline conditions.</w:t>
      </w:r>
    </w:p>
  </w:comment>
  <w:comment w:id="42" w:author="User" w:date="2012-12-21T06:50:00Z" w:initials="U">
    <w:p w:rsidR="00A00256" w:rsidRDefault="00A00256">
      <w:pPr>
        <w:pStyle w:val="CommentText"/>
      </w:pPr>
      <w:r>
        <w:rPr>
          <w:rStyle w:val="CommentReference"/>
        </w:rPr>
        <w:annotationRef/>
      </w:r>
      <w:r>
        <w:t>Which figure or delete?</w:t>
      </w:r>
    </w:p>
  </w:comment>
  <w:comment w:id="52" w:author="Gibson" w:date="2012-12-22T22:57:00Z" w:initials="J">
    <w:p w:rsidR="00070733" w:rsidRDefault="00070733">
      <w:pPr>
        <w:pStyle w:val="CommentText"/>
      </w:pPr>
      <w:r>
        <w:rPr>
          <w:rStyle w:val="CommentReference"/>
        </w:rPr>
        <w:annotationRef/>
      </w:r>
      <w:r>
        <w:t>Still think it is worth a statement here saying that abiotic methylation of sulfides/polysulfides occurs and ref Roberts.</w:t>
      </w:r>
    </w:p>
  </w:comment>
  <w:comment w:id="53" w:author="Sheree Yau" w:date="2012-12-23T14:44:00Z" w:initials="SY">
    <w:p w:rsidR="0055442F" w:rsidRDefault="0055442F">
      <w:pPr>
        <w:pStyle w:val="CommentText"/>
      </w:pPr>
      <w:r>
        <w:rPr>
          <w:rStyle w:val="CommentReference"/>
        </w:rPr>
        <w:annotationRef/>
      </w:r>
      <w:r>
        <w:t>I’ve read over Roberts et al 1993b and it seems a lot of the proposed abiotic pathways can’t be established without really detailled chemical data so I’ve just made a made a mention to it. I don’t totally understand the sulfur chemistry involved to make an evaluation about which is more likely.</w:t>
      </w:r>
    </w:p>
  </w:comment>
  <w:comment w:id="54" w:author="Gibson" w:date="2012-12-22T22:57:00Z" w:initials="J">
    <w:p w:rsidR="00070733" w:rsidRDefault="00070733">
      <w:pPr>
        <w:pStyle w:val="CommentText"/>
      </w:pPr>
      <w:r>
        <w:rPr>
          <w:rStyle w:val="CommentReference"/>
        </w:rPr>
        <w:annotationRef/>
      </w:r>
      <w:r>
        <w:t xml:space="preserve">This makes more sense that diatoms as a source, as diatoms are rare. </w:t>
      </w:r>
    </w:p>
  </w:comment>
  <w:comment w:id="55" w:author="Sheree Yau" w:date="2012-12-23T14:46:00Z" w:initials="SY">
    <w:p w:rsidR="002A36C1" w:rsidRDefault="002A36C1">
      <w:pPr>
        <w:pStyle w:val="CommentText"/>
      </w:pPr>
      <w:r>
        <w:rPr>
          <w:rStyle w:val="CommentReference"/>
        </w:rPr>
        <w:annotationRef/>
      </w:r>
      <w:r>
        <w:t xml:space="preserve">I am not </w:t>
      </w:r>
      <w:r w:rsidR="0055442F">
        <w:t xml:space="preserve">if you mean DMSP here, but there is no mention in the literature on Organic Lake of Halomonas making DMSP, only DMS and DM2S. I proposed that diatoms are a source of DMSP. </w:t>
      </w:r>
    </w:p>
  </w:comment>
  <w:comment w:id="59" w:author="User" w:date="2012-12-21T07:02:00Z" w:initials="U">
    <w:p w:rsidR="0014620C" w:rsidRDefault="0014620C">
      <w:pPr>
        <w:pStyle w:val="CommentText"/>
      </w:pPr>
      <w:r>
        <w:rPr>
          <w:rStyle w:val="CommentReference"/>
        </w:rPr>
        <w:annotationRef/>
      </w:r>
      <w:r>
        <w:t>Sheree please check all Curson refs as I did not see all cited – e.g 2011 and 2011a</w:t>
      </w:r>
    </w:p>
  </w:comment>
  <w:comment w:id="60" w:author="Sheree Yau" w:date="2012-12-29T02:46:00Z" w:initials="SY">
    <w:p w:rsidR="005A5B76" w:rsidRDefault="005A5B76">
      <w:pPr>
        <w:pStyle w:val="CommentText"/>
      </w:pPr>
      <w:r>
        <w:rPr>
          <w:rStyle w:val="CommentReference"/>
        </w:rPr>
        <w:annotationRef/>
      </w:r>
      <w:r>
        <w:t xml:space="preserve">Curson et al., 2010 and Curson et al. </w:t>
      </w:r>
      <w:r>
        <w:t>2011a are cited in Table S3. Perhaps I should remove from main citation list?</w:t>
      </w:r>
    </w:p>
  </w:comment>
  <w:comment w:id="67" w:author="Gibson" w:date="2012-12-22T23:02:00Z" w:initials="J">
    <w:p w:rsidR="00070733" w:rsidRDefault="00070733">
      <w:pPr>
        <w:pStyle w:val="CommentText"/>
      </w:pPr>
      <w:r>
        <w:rPr>
          <w:rStyle w:val="CommentReference"/>
        </w:rPr>
        <w:annotationRef/>
      </w:r>
      <w:r>
        <w:t>Include units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DejaVu Sans">
    <w:panose1 w:val="020B0603030804020204"/>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065C3"/>
    <w:rsid w:val="000117B9"/>
    <w:rsid w:val="00017B51"/>
    <w:rsid w:val="00021AAF"/>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249C6"/>
    <w:rsid w:val="001347D2"/>
    <w:rsid w:val="0014620C"/>
    <w:rsid w:val="001467C9"/>
    <w:rsid w:val="0015089A"/>
    <w:rsid w:val="00186906"/>
    <w:rsid w:val="00186F1A"/>
    <w:rsid w:val="00187DEE"/>
    <w:rsid w:val="00190366"/>
    <w:rsid w:val="001921AF"/>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0F25"/>
    <w:rsid w:val="00261A16"/>
    <w:rsid w:val="002701AD"/>
    <w:rsid w:val="00274999"/>
    <w:rsid w:val="00284832"/>
    <w:rsid w:val="00286DE8"/>
    <w:rsid w:val="002A2486"/>
    <w:rsid w:val="002A36C1"/>
    <w:rsid w:val="002A4001"/>
    <w:rsid w:val="002A7885"/>
    <w:rsid w:val="002B7BA4"/>
    <w:rsid w:val="002C0376"/>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96A40"/>
    <w:rsid w:val="003A24E9"/>
    <w:rsid w:val="003A31FD"/>
    <w:rsid w:val="003A37EA"/>
    <w:rsid w:val="003B3C7B"/>
    <w:rsid w:val="003B7159"/>
    <w:rsid w:val="003C07AE"/>
    <w:rsid w:val="003C0E5F"/>
    <w:rsid w:val="003C27B1"/>
    <w:rsid w:val="003C3AE3"/>
    <w:rsid w:val="003C59EF"/>
    <w:rsid w:val="003C6F3E"/>
    <w:rsid w:val="003E00CE"/>
    <w:rsid w:val="003F3D1E"/>
    <w:rsid w:val="003F43FF"/>
    <w:rsid w:val="00400D4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42F"/>
    <w:rsid w:val="00562354"/>
    <w:rsid w:val="005654ED"/>
    <w:rsid w:val="0057395D"/>
    <w:rsid w:val="00574FAE"/>
    <w:rsid w:val="005816D3"/>
    <w:rsid w:val="00582C6A"/>
    <w:rsid w:val="005924E0"/>
    <w:rsid w:val="005A4198"/>
    <w:rsid w:val="005A59F5"/>
    <w:rsid w:val="005A5B76"/>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028E"/>
    <w:rsid w:val="00633F6D"/>
    <w:rsid w:val="006418DA"/>
    <w:rsid w:val="0064285E"/>
    <w:rsid w:val="00645985"/>
    <w:rsid w:val="0065003A"/>
    <w:rsid w:val="0065040E"/>
    <w:rsid w:val="00650A79"/>
    <w:rsid w:val="00653E28"/>
    <w:rsid w:val="00665209"/>
    <w:rsid w:val="00667617"/>
    <w:rsid w:val="006702DA"/>
    <w:rsid w:val="00670353"/>
    <w:rsid w:val="00673914"/>
    <w:rsid w:val="00674DF7"/>
    <w:rsid w:val="00682ACF"/>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57DBD"/>
    <w:rsid w:val="00A6185D"/>
    <w:rsid w:val="00A72295"/>
    <w:rsid w:val="00A74772"/>
    <w:rsid w:val="00A80A20"/>
    <w:rsid w:val="00A81AB6"/>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23376"/>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46996"/>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32E3"/>
    <w:rsid w:val="00E15C78"/>
    <w:rsid w:val="00E17F57"/>
    <w:rsid w:val="00E211C1"/>
    <w:rsid w:val="00E27132"/>
    <w:rsid w:val="00E30C81"/>
    <w:rsid w:val="00E340A9"/>
    <w:rsid w:val="00E46F89"/>
    <w:rsid w:val="00E6670E"/>
    <w:rsid w:val="00E71749"/>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2447D"/>
    <w:rsid w:val="00F419AC"/>
    <w:rsid w:val="00F5376B"/>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9560-0E91-4AB8-B215-19C138CB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27</Pages>
  <Words>13625</Words>
  <Characters>77665</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9</cp:revision>
  <dcterms:created xsi:type="dcterms:W3CDTF">2012-12-28T08:31:00Z</dcterms:created>
  <dcterms:modified xsi:type="dcterms:W3CDTF">2012-12-28T15:47:00Z</dcterms:modified>
</cp:coreProperties>
</file>