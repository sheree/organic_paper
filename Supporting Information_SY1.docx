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9BA" w:rsidRPr="006C0D9B" w:rsidRDefault="006C0D9B"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7759BA" w:rsidRPr="006C0D9B">
        <w:rPr>
          <w:rFonts w:ascii="Times New Roman" w:hAnsi="Times New Roman" w:cs="Times New Roman"/>
          <w:sz w:val="24"/>
          <w:szCs w:val="24"/>
        </w:rPr>
        <w:t xml:space="preserve">Map of the </w:t>
      </w:r>
      <w:proofErr w:type="spellStart"/>
      <w:r w:rsidR="007759BA" w:rsidRPr="006C0D9B">
        <w:rPr>
          <w:rFonts w:ascii="Times New Roman" w:hAnsi="Times New Roman" w:cs="Times New Roman"/>
          <w:sz w:val="24"/>
          <w:szCs w:val="24"/>
        </w:rPr>
        <w:t>Vestfold</w:t>
      </w:r>
      <w:proofErr w:type="spellEnd"/>
      <w:r w:rsidR="007759BA" w:rsidRPr="006C0D9B">
        <w:rPr>
          <w:rFonts w:ascii="Times New Roman" w:hAnsi="Times New Roman" w:cs="Times New Roman"/>
          <w:sz w:val="24"/>
          <w:szCs w:val="24"/>
        </w:rPr>
        <w:t xml:space="preserve"> Hills</w:t>
      </w:r>
      <w:r w:rsidR="00EF4CDD" w:rsidRPr="006C0D9B">
        <w:rPr>
          <w:rFonts w:ascii="Times New Roman" w:hAnsi="Times New Roman" w:cs="Times New Roman"/>
          <w:sz w:val="24"/>
          <w:szCs w:val="24"/>
        </w:rPr>
        <w:t xml:space="preserve"> showing</w:t>
      </w:r>
      <w:r w:rsidR="00DE3A88" w:rsidRPr="006C0D9B">
        <w:rPr>
          <w:rFonts w:ascii="Times New Roman" w:hAnsi="Times New Roman" w:cs="Times New Roman"/>
          <w:sz w:val="24"/>
          <w:szCs w:val="24"/>
        </w:rPr>
        <w:t xml:space="preserve"> Organic Lake</w:t>
      </w:r>
      <w:r w:rsidR="000C0463">
        <w:rPr>
          <w:rFonts w:ascii="Times New Roman" w:hAnsi="Times New Roman" w:cs="Times New Roman"/>
          <w:sz w:val="24"/>
          <w:szCs w:val="24"/>
        </w:rPr>
        <w:t>. Organic Lake</w:t>
      </w:r>
      <w:r w:rsidR="00DE3A88" w:rsidRPr="006C0D9B">
        <w:rPr>
          <w:rFonts w:ascii="Times New Roman" w:hAnsi="Times New Roman" w:cs="Times New Roman"/>
          <w:sz w:val="24"/>
          <w:szCs w:val="24"/>
        </w:rPr>
        <w:t xml:space="preserve"> (circled in red),</w:t>
      </w:r>
      <w:r w:rsidR="00240042" w:rsidRPr="006C0D9B">
        <w:rPr>
          <w:rFonts w:ascii="Times New Roman" w:hAnsi="Times New Roman" w:cs="Times New Roman"/>
          <w:sz w:val="24"/>
          <w:szCs w:val="24"/>
        </w:rPr>
        <w:t xml:space="preserve">fjords, </w:t>
      </w:r>
      <w:r w:rsidR="00EF4CDD" w:rsidRPr="006C0D9B">
        <w:rPr>
          <w:rFonts w:ascii="Times New Roman" w:hAnsi="Times New Roman" w:cs="Times New Roman"/>
          <w:sz w:val="24"/>
          <w:szCs w:val="24"/>
        </w:rPr>
        <w:t xml:space="preserve">bays and </w:t>
      </w:r>
      <w:proofErr w:type="spellStart"/>
      <w:r w:rsidR="00240042" w:rsidRPr="006C0D9B">
        <w:rPr>
          <w:rFonts w:ascii="Times New Roman" w:hAnsi="Times New Roman" w:cs="Times New Roman"/>
          <w:sz w:val="24"/>
          <w:szCs w:val="24"/>
        </w:rPr>
        <w:t>meromictic</w:t>
      </w:r>
      <w:r w:rsidR="00EF4CDD" w:rsidRPr="006C0D9B">
        <w:rPr>
          <w:rFonts w:ascii="Times New Roman" w:hAnsi="Times New Roman" w:cs="Times New Roman"/>
          <w:sz w:val="24"/>
          <w:szCs w:val="24"/>
        </w:rPr>
        <w:t>lakes</w:t>
      </w:r>
      <w:proofErr w:type="spellEnd"/>
      <w:r w:rsidR="00EF4CDD" w:rsidRPr="006C0D9B">
        <w:rPr>
          <w:rFonts w:ascii="Times New Roman" w:hAnsi="Times New Roman" w:cs="Times New Roman"/>
          <w:sz w:val="24"/>
          <w:szCs w:val="24"/>
        </w:rPr>
        <w:t xml:space="preserve"> </w:t>
      </w:r>
      <w:r w:rsidR="00240042" w:rsidRPr="006C0D9B">
        <w:rPr>
          <w:rFonts w:ascii="Times New Roman" w:hAnsi="Times New Roman" w:cs="Times New Roman"/>
          <w:sz w:val="24"/>
          <w:szCs w:val="24"/>
        </w:rPr>
        <w:t>(</w:t>
      </w:r>
      <w:r w:rsidR="00EF4CDD" w:rsidRPr="006C0D9B">
        <w:rPr>
          <w:rFonts w:ascii="Times New Roman" w:hAnsi="Times New Roman" w:cs="Times New Roman"/>
          <w:sz w:val="24"/>
          <w:szCs w:val="24"/>
        </w:rPr>
        <w:t>numbered</w:t>
      </w:r>
      <w:r w:rsidR="00240042" w:rsidRPr="006C0D9B">
        <w:rPr>
          <w:rFonts w:ascii="Times New Roman" w:hAnsi="Times New Roman" w:cs="Times New Roman"/>
          <w:sz w:val="24"/>
          <w:szCs w:val="24"/>
        </w:rPr>
        <w:t>)</w:t>
      </w:r>
      <w:r w:rsidR="00EF4CDD" w:rsidRPr="006C0D9B">
        <w:rPr>
          <w:rFonts w:ascii="Times New Roman" w:hAnsi="Times New Roman" w:cs="Times New Roman"/>
          <w:sz w:val="24"/>
          <w:szCs w:val="24"/>
        </w:rPr>
        <w:t xml:space="preserve">. </w:t>
      </w:r>
      <w:r w:rsidR="00915FC2" w:rsidRPr="006C0D9B">
        <w:rPr>
          <w:rFonts w:ascii="Times New Roman" w:hAnsi="Times New Roman" w:cs="Times New Roman"/>
          <w:sz w:val="24"/>
          <w:szCs w:val="24"/>
        </w:rPr>
        <w:t xml:space="preserve">Inset is the position of the </w:t>
      </w:r>
      <w:proofErr w:type="spellStart"/>
      <w:r w:rsidR="00915FC2" w:rsidRPr="006C0D9B">
        <w:rPr>
          <w:rFonts w:ascii="Times New Roman" w:hAnsi="Times New Roman" w:cs="Times New Roman"/>
          <w:sz w:val="24"/>
          <w:szCs w:val="24"/>
        </w:rPr>
        <w:t>Vestfold</w:t>
      </w:r>
      <w:proofErr w:type="spellEnd"/>
      <w:r w:rsidR="00915FC2" w:rsidRPr="006C0D9B">
        <w:rPr>
          <w:rFonts w:ascii="Times New Roman" w:hAnsi="Times New Roman" w:cs="Times New Roman"/>
          <w:sz w:val="24"/>
          <w:szCs w:val="24"/>
        </w:rPr>
        <w:t xml:space="preserve"> Hills relative to Australia and other Antarctic coastal oases. </w:t>
      </w:r>
      <w:proofErr w:type="spellStart"/>
      <w:r w:rsidR="00EF4CDD" w:rsidRPr="006C0D9B">
        <w:rPr>
          <w:rFonts w:ascii="Times New Roman" w:hAnsi="Times New Roman" w:cs="Times New Roman"/>
          <w:sz w:val="24"/>
          <w:szCs w:val="24"/>
        </w:rPr>
        <w:t>Meromictic</w:t>
      </w:r>
      <w:proofErr w:type="spellEnd"/>
      <w:r w:rsidR="00EF4CDD" w:rsidRPr="006C0D9B">
        <w:rPr>
          <w:rFonts w:ascii="Times New Roman" w:hAnsi="Times New Roman" w:cs="Times New Roman"/>
          <w:sz w:val="24"/>
          <w:szCs w:val="24"/>
        </w:rPr>
        <w:t xml:space="preserve"> lakes, black fill; seasonally isolated marine basins </w:t>
      </w:r>
      <w:r w:rsidR="00DE3A88" w:rsidRPr="006C0D9B">
        <w:rPr>
          <w:rFonts w:ascii="Times New Roman" w:hAnsi="Times New Roman" w:cs="Times New Roman"/>
          <w:sz w:val="24"/>
          <w:szCs w:val="24"/>
        </w:rPr>
        <w:t>and other lakes</w:t>
      </w:r>
      <w:r w:rsidR="00EF4CDD" w:rsidRPr="006C0D9B">
        <w:rPr>
          <w:rFonts w:ascii="Times New Roman" w:hAnsi="Times New Roman" w:cs="Times New Roman"/>
          <w:sz w:val="24"/>
          <w:szCs w:val="24"/>
        </w:rPr>
        <w:t xml:space="preserve">, lined fill; the Southern Ocean, gray fill; continental ice sheet; stippled. The </w:t>
      </w:r>
      <w:r w:rsidR="00915FC2" w:rsidRPr="006C0D9B">
        <w:rPr>
          <w:rFonts w:ascii="Times New Roman" w:hAnsi="Times New Roman" w:cs="Times New Roman"/>
          <w:sz w:val="24"/>
          <w:szCs w:val="24"/>
        </w:rPr>
        <w:t xml:space="preserve">lakes </w:t>
      </w:r>
      <w:r w:rsidR="00A34181" w:rsidRPr="006C0D9B">
        <w:rPr>
          <w:rFonts w:ascii="Times New Roman" w:hAnsi="Times New Roman" w:cs="Times New Roman"/>
          <w:sz w:val="24"/>
          <w:szCs w:val="24"/>
        </w:rPr>
        <w:t>are: 1.</w:t>
      </w:r>
      <w:r w:rsidR="00EF4CDD" w:rsidRPr="006C0D9B">
        <w:rPr>
          <w:rFonts w:ascii="Times New Roman" w:hAnsi="Times New Roman" w:cs="Times New Roman"/>
          <w:sz w:val="24"/>
          <w:szCs w:val="24"/>
        </w:rPr>
        <w:t xml:space="preserve"> unnamed lake 2; 2.Organic Lake; 3. Pendant Lake; 4. Glider lake; 5. Ace Lake; 6. unnamed lake 1; 7. Williams Lake; 8. </w:t>
      </w:r>
      <w:proofErr w:type="spellStart"/>
      <w:r w:rsidR="00EF4CDD" w:rsidRPr="006C0D9B">
        <w:rPr>
          <w:rFonts w:ascii="Times New Roman" w:hAnsi="Times New Roman" w:cs="Times New Roman"/>
          <w:sz w:val="24"/>
          <w:szCs w:val="24"/>
        </w:rPr>
        <w:t>Abraxas</w:t>
      </w:r>
      <w:proofErr w:type="spellEnd"/>
      <w:r w:rsidR="00EF4CDD" w:rsidRPr="006C0D9B">
        <w:rPr>
          <w:rFonts w:ascii="Times New Roman" w:hAnsi="Times New Roman" w:cs="Times New Roman"/>
          <w:sz w:val="24"/>
          <w:szCs w:val="24"/>
        </w:rPr>
        <w:t xml:space="preserve"> Lake; 9. </w:t>
      </w:r>
      <w:proofErr w:type="spellStart"/>
      <w:r w:rsidR="00EF4CDD" w:rsidRPr="006C0D9B">
        <w:rPr>
          <w:rFonts w:ascii="Times New Roman" w:hAnsi="Times New Roman" w:cs="Times New Roman"/>
          <w:sz w:val="24"/>
          <w:szCs w:val="24"/>
        </w:rPr>
        <w:t>Johnstone</w:t>
      </w:r>
      <w:proofErr w:type="spellEnd"/>
      <w:r w:rsidR="00EF4CDD" w:rsidRPr="006C0D9B">
        <w:rPr>
          <w:rFonts w:ascii="Times New Roman" w:hAnsi="Times New Roman" w:cs="Times New Roman"/>
          <w:sz w:val="24"/>
          <w:szCs w:val="24"/>
        </w:rPr>
        <w:t xml:space="preserve"> Lake; 10. </w:t>
      </w:r>
      <w:proofErr w:type="spellStart"/>
      <w:r w:rsidR="00EF4CDD" w:rsidRPr="006C0D9B">
        <w:rPr>
          <w:rFonts w:ascii="Times New Roman" w:hAnsi="Times New Roman" w:cs="Times New Roman"/>
          <w:sz w:val="24"/>
          <w:szCs w:val="24"/>
        </w:rPr>
        <w:t>Ekho</w:t>
      </w:r>
      <w:proofErr w:type="spellEnd"/>
      <w:r w:rsidR="00EF4CDD" w:rsidRPr="006C0D9B">
        <w:rPr>
          <w:rFonts w:ascii="Times New Roman" w:hAnsi="Times New Roman" w:cs="Times New Roman"/>
          <w:sz w:val="24"/>
          <w:szCs w:val="24"/>
        </w:rPr>
        <w:t xml:space="preserve"> Lake; 11.Lake Farrell; </w:t>
      </w:r>
      <w:r w:rsidR="00915FC2" w:rsidRPr="006C0D9B">
        <w:rPr>
          <w:rFonts w:ascii="Times New Roman" w:hAnsi="Times New Roman" w:cs="Times New Roman"/>
          <w:sz w:val="24"/>
          <w:szCs w:val="24"/>
        </w:rPr>
        <w:t>12.Sheild Lake; 13.Oval Lake; 14.Ephyra Lake; 15.Scale Lake; 16.Lake Anderson; 17.Oblong Lake; 18.Lake McCallum; 19.Clear Lake; 20.Laternula Lake; 21.South Angle Lake.</w:t>
      </w:r>
      <w:r w:rsidR="00811E73">
        <w:rPr>
          <w:rFonts w:ascii="Times New Roman" w:hAnsi="Times New Roman" w:cs="Times New Roman"/>
          <w:sz w:val="24"/>
          <w:szCs w:val="24"/>
        </w:rPr>
        <w:t>A</w:t>
      </w:r>
      <w:r w:rsidR="005E151C" w:rsidRPr="006C0D9B">
        <w:rPr>
          <w:rFonts w:ascii="Times New Roman" w:hAnsi="Times New Roman" w:cs="Times New Roman"/>
          <w:sz w:val="24"/>
          <w:szCs w:val="24"/>
        </w:rPr>
        <w:t xml:space="preserve">dapted from Gibson </w:t>
      </w:r>
      <w:r w:rsidR="005E151C" w:rsidRPr="006C0D9B">
        <w:rPr>
          <w:rFonts w:ascii="Times New Roman" w:hAnsi="Times New Roman" w:cs="Times New Roman"/>
          <w:i/>
          <w:sz w:val="24"/>
          <w:szCs w:val="24"/>
        </w:rPr>
        <w:t>et al.</w:t>
      </w:r>
      <w:r w:rsidR="00811E73">
        <w:rPr>
          <w:rFonts w:ascii="Times New Roman" w:hAnsi="Times New Roman" w:cs="Times New Roman"/>
          <w:sz w:val="24"/>
          <w:szCs w:val="24"/>
        </w:rPr>
        <w:t>(</w:t>
      </w:r>
      <w:r w:rsidR="005E151C" w:rsidRPr="006C0D9B">
        <w:rPr>
          <w:rFonts w:ascii="Times New Roman" w:hAnsi="Times New Roman" w:cs="Times New Roman"/>
          <w:sz w:val="24"/>
          <w:szCs w:val="24"/>
        </w:rPr>
        <w:t>1999</w:t>
      </w:r>
      <w:r w:rsidR="00811E73">
        <w:rPr>
          <w:rFonts w:ascii="Times New Roman" w:hAnsi="Times New Roman" w:cs="Times New Roman"/>
          <w:sz w:val="24"/>
          <w:szCs w:val="24"/>
        </w:rPr>
        <w:t>)</w:t>
      </w:r>
      <w:r w:rsidR="005E151C" w:rsidRPr="006C0D9B">
        <w:rPr>
          <w:rFonts w:ascii="Times New Roman" w:hAnsi="Times New Roman" w:cs="Times New Roman"/>
          <w:sz w:val="24"/>
          <w:szCs w:val="24"/>
        </w:rPr>
        <w:t>.</w:t>
      </w:r>
    </w:p>
    <w:p w:rsidR="00300096" w:rsidRPr="006C0D9B" w:rsidRDefault="00300096"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w:t>
      </w:r>
      <w:r w:rsidR="007759BA" w:rsidRPr="006C0D9B">
        <w:rPr>
          <w:rFonts w:ascii="Times New Roman" w:hAnsi="Times New Roman" w:cs="Times New Roman"/>
          <w:b/>
          <w:sz w:val="24"/>
          <w:szCs w:val="24"/>
        </w:rPr>
        <w:t>2</w:t>
      </w:r>
      <w:r w:rsidRPr="006C0D9B">
        <w:rPr>
          <w:rFonts w:ascii="Times New Roman" w:hAnsi="Times New Roman" w:cs="Times New Roman"/>
          <w:sz w:val="24"/>
          <w:szCs w:val="24"/>
        </w:rPr>
        <w:t>Bathymetry of Organic Lake 9 November 2008</w:t>
      </w:r>
      <w:r w:rsidR="00DA1892" w:rsidRPr="006C0D9B">
        <w:rPr>
          <w:rFonts w:ascii="Times New Roman" w:hAnsi="Times New Roman" w:cs="Times New Roman"/>
          <w:sz w:val="24"/>
          <w:szCs w:val="24"/>
        </w:rPr>
        <w:t>.</w:t>
      </w:r>
    </w:p>
    <w:p w:rsidR="00300096" w:rsidRPr="006C0D9B" w:rsidRDefault="00300096"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7759BA" w:rsidRPr="006C0D9B">
        <w:rPr>
          <w:rFonts w:ascii="Times New Roman" w:hAnsi="Times New Roman" w:cs="Times New Roman"/>
          <w:b/>
          <w:sz w:val="24"/>
          <w:szCs w:val="24"/>
        </w:rPr>
        <w:t xml:space="preserve"> S3</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w:t>
      </w:r>
      <w:r w:rsidR="00DA1892" w:rsidRPr="006C0D9B">
        <w:rPr>
          <w:rFonts w:ascii="Times New Roman" w:hAnsi="Times New Roman" w:cs="Times New Roman"/>
          <w:sz w:val="24"/>
          <w:szCs w:val="24"/>
        </w:rPr>
        <w:t xml:space="preserve"> on 9 November 2008</w:t>
      </w:r>
      <w:r w:rsidRPr="006C0D9B">
        <w:rPr>
          <w:rFonts w:ascii="Times New Roman" w:hAnsi="Times New Roman" w:cs="Times New Roman"/>
          <w:sz w:val="24"/>
          <w:szCs w:val="24"/>
        </w:rPr>
        <w:t xml:space="preserve">. </w:t>
      </w:r>
      <w:proofErr w:type="spellStart"/>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spellEnd"/>
      <w:proofErr w:type="gramEnd"/>
      <w:r w:rsidRPr="006C0D9B">
        <w:rPr>
          <w:rFonts w:ascii="Times New Roman" w:hAnsi="Times New Roman" w:cs="Times New Roman"/>
          <w:sz w:val="24"/>
          <w:szCs w:val="24"/>
        </w:rPr>
        <w:t xml:space="preserve"> (1000−density) was calculated from temperature and conductivity.</w:t>
      </w:r>
    </w:p>
    <w:p w:rsidR="004A5F5D" w:rsidRPr="006C0D9B" w:rsidRDefault="00300096"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7759BA" w:rsidRPr="006C0D9B">
        <w:rPr>
          <w:rFonts w:ascii="Times New Roman" w:hAnsi="Times New Roman" w:cs="Times New Roman"/>
          <w:b/>
          <w:sz w:val="24"/>
          <w:szCs w:val="24"/>
        </w:rPr>
        <w:t xml:space="preserve"> S4</w:t>
      </w:r>
      <w:r w:rsidRPr="006C0D9B">
        <w:rPr>
          <w:rFonts w:ascii="Times New Roman" w:hAnsi="Times New Roman" w:cs="Times New Roman"/>
          <w:sz w:val="24"/>
          <w:szCs w:val="24"/>
        </w:rPr>
        <w:t xml:space="preserve">Epifluorescence microscopy images of Organic Lake </w:t>
      </w:r>
      <w:proofErr w:type="spellStart"/>
      <w:r w:rsidRPr="006C0D9B">
        <w:rPr>
          <w:rFonts w:ascii="Times New Roman" w:hAnsi="Times New Roman" w:cs="Times New Roman"/>
          <w:sz w:val="24"/>
          <w:szCs w:val="24"/>
        </w:rPr>
        <w:t>microbiota</w:t>
      </w:r>
      <w:proofErr w:type="spellEnd"/>
      <w:r w:rsidR="00AF4F03" w:rsidRPr="006C0D9B">
        <w:rPr>
          <w:rFonts w:ascii="Times New Roman" w:hAnsi="Times New Roman" w:cs="Times New Roman"/>
          <w:sz w:val="24"/>
          <w:szCs w:val="24"/>
        </w:rPr>
        <w:t xml:space="preserve">(&lt;20 µm) </w:t>
      </w:r>
      <w:r w:rsidRPr="006C0D9B">
        <w:rPr>
          <w:rFonts w:ascii="Times New Roman" w:hAnsi="Times New Roman" w:cs="Times New Roman"/>
          <w:sz w:val="24"/>
          <w:szCs w:val="24"/>
        </w:rPr>
        <w:t xml:space="preserve">filtered onto 0.01 µm polycarbonate membrane and stained with SYBR Gold. </w:t>
      </w:r>
      <w:r w:rsidR="00AF4F03" w:rsidRPr="006C0D9B">
        <w:rPr>
          <w:rFonts w:ascii="Times New Roman" w:hAnsi="Times New Roman" w:cs="Times New Roman"/>
          <w:sz w:val="24"/>
          <w:szCs w:val="24"/>
        </w:rPr>
        <w:t>(</w:t>
      </w:r>
      <w:r w:rsidR="00DB498A" w:rsidRPr="006C0D9B">
        <w:rPr>
          <w:rFonts w:ascii="Times New Roman" w:hAnsi="Times New Roman" w:cs="Times New Roman"/>
          <w:b/>
          <w:sz w:val="24"/>
          <w:szCs w:val="24"/>
        </w:rPr>
        <w:t>A</w:t>
      </w:r>
      <w:r w:rsidR="00AF4F03" w:rsidRPr="006C0D9B">
        <w:rPr>
          <w:rFonts w:ascii="Times New Roman" w:hAnsi="Times New Roman" w:cs="Times New Roman"/>
          <w:sz w:val="24"/>
          <w:szCs w:val="24"/>
        </w:rPr>
        <w:t>) 1.7 m, (</w:t>
      </w:r>
      <w:r w:rsidR="00DB498A" w:rsidRPr="006C0D9B">
        <w:rPr>
          <w:rFonts w:ascii="Times New Roman" w:hAnsi="Times New Roman" w:cs="Times New Roman"/>
          <w:b/>
          <w:sz w:val="24"/>
          <w:szCs w:val="24"/>
        </w:rPr>
        <w:t>B</w:t>
      </w:r>
      <w:r w:rsidR="00AF4F03" w:rsidRPr="006C0D9B">
        <w:rPr>
          <w:rFonts w:ascii="Times New Roman" w:hAnsi="Times New Roman" w:cs="Times New Roman"/>
          <w:sz w:val="24"/>
          <w:szCs w:val="24"/>
        </w:rPr>
        <w:t>) 4.2 m, (</w:t>
      </w:r>
      <w:r w:rsidR="00DB498A" w:rsidRPr="006C0D9B">
        <w:rPr>
          <w:rFonts w:ascii="Times New Roman" w:hAnsi="Times New Roman" w:cs="Times New Roman"/>
          <w:b/>
          <w:sz w:val="24"/>
          <w:szCs w:val="24"/>
        </w:rPr>
        <w:t>C</w:t>
      </w:r>
      <w:r w:rsidR="00AF4F03" w:rsidRPr="006C0D9B">
        <w:rPr>
          <w:rFonts w:ascii="Times New Roman" w:hAnsi="Times New Roman" w:cs="Times New Roman"/>
          <w:sz w:val="24"/>
          <w:szCs w:val="24"/>
        </w:rPr>
        <w:t>) 5.7 m, (</w:t>
      </w:r>
      <w:r w:rsidR="00DB498A" w:rsidRPr="006C0D9B">
        <w:rPr>
          <w:rFonts w:ascii="Times New Roman" w:hAnsi="Times New Roman" w:cs="Times New Roman"/>
          <w:b/>
          <w:sz w:val="24"/>
          <w:szCs w:val="24"/>
        </w:rPr>
        <w:t>D</w:t>
      </w:r>
      <w:r w:rsidR="00AF4F03" w:rsidRPr="006C0D9B">
        <w:rPr>
          <w:rFonts w:ascii="Times New Roman" w:hAnsi="Times New Roman" w:cs="Times New Roman"/>
          <w:sz w:val="24"/>
          <w:szCs w:val="24"/>
        </w:rPr>
        <w:t>) 6.5 m, (</w:t>
      </w:r>
      <w:r w:rsidR="00DB498A" w:rsidRPr="006C0D9B">
        <w:rPr>
          <w:rFonts w:ascii="Times New Roman" w:hAnsi="Times New Roman" w:cs="Times New Roman"/>
          <w:b/>
          <w:sz w:val="24"/>
          <w:szCs w:val="24"/>
        </w:rPr>
        <w:t>E</w:t>
      </w:r>
      <w:r w:rsidR="00AF4F03" w:rsidRPr="006C0D9B">
        <w:rPr>
          <w:rFonts w:ascii="Times New Roman" w:hAnsi="Times New Roman" w:cs="Times New Roman"/>
          <w:sz w:val="24"/>
          <w:szCs w:val="24"/>
        </w:rPr>
        <w:t>) 6.7 m. Scale bar = 20 µm.</w:t>
      </w:r>
    </w:p>
    <w:p w:rsidR="00300096" w:rsidRPr="006C0D9B" w:rsidRDefault="00300096"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7759BA" w:rsidRPr="006C0D9B">
        <w:rPr>
          <w:rFonts w:ascii="Times New Roman" w:hAnsi="Times New Roman" w:cs="Times New Roman"/>
          <w:b/>
          <w:sz w:val="24"/>
          <w:szCs w:val="24"/>
        </w:rPr>
        <w:t xml:space="preserve"> S5</w:t>
      </w:r>
      <w:r w:rsidRPr="006C0D9B">
        <w:rPr>
          <w:rFonts w:ascii="Times New Roman" w:hAnsi="Times New Roman" w:cs="Times New Roman"/>
          <w:sz w:val="24"/>
          <w:szCs w:val="24"/>
        </w:rPr>
        <w:t xml:space="preserve"> PCA analysis of </w:t>
      </w:r>
      <w:proofErr w:type="spellStart"/>
      <w:r w:rsidRPr="006C0D9B">
        <w:rPr>
          <w:rFonts w:ascii="Times New Roman" w:hAnsi="Times New Roman" w:cs="Times New Roman"/>
          <w:sz w:val="24"/>
          <w:szCs w:val="24"/>
        </w:rPr>
        <w:t>physico</w:t>
      </w:r>
      <w:proofErr w:type="spellEnd"/>
      <w:r w:rsidRPr="006C0D9B">
        <w:rPr>
          <w:rFonts w:ascii="Times New Roman" w:hAnsi="Times New Roman" w:cs="Times New Roman"/>
          <w:sz w:val="24"/>
          <w:szCs w:val="24"/>
        </w:rPr>
        <w:t xml:space="preserve">-chemical parameters and cell/VLP counts of Organic Lake profile. Data points are the sampling depths 1.7, 4.2, 5.7, 6.5 and 6.7 m. The overlaid vector diagram shows the relative contribution of the variables to explaining the difference between samples. PC1 explained 74.3% and PC2 14.7% of the variation between samples. Abbreviations: </w:t>
      </w:r>
      <w:proofErr w:type="spellStart"/>
      <w:r w:rsidRPr="006C0D9B">
        <w:rPr>
          <w:rFonts w:ascii="Times New Roman" w:hAnsi="Times New Roman" w:cs="Times New Roman"/>
          <w:sz w:val="24"/>
          <w:szCs w:val="24"/>
        </w:rPr>
        <w:t>cond</w:t>
      </w:r>
      <w:proofErr w:type="spellEnd"/>
      <w:r w:rsidRPr="006C0D9B">
        <w:rPr>
          <w:rFonts w:ascii="Times New Roman" w:hAnsi="Times New Roman" w:cs="Times New Roman"/>
          <w:sz w:val="24"/>
          <w:szCs w:val="24"/>
        </w:rPr>
        <w:t xml:space="preserve">, conductivity; temp, temperature; </w:t>
      </w:r>
      <w:proofErr w:type="spellStart"/>
      <w:r w:rsidRPr="006C0D9B">
        <w:rPr>
          <w:rFonts w:ascii="Times New Roman" w:hAnsi="Times New Roman" w:cs="Times New Roman"/>
          <w:sz w:val="24"/>
          <w:szCs w:val="24"/>
        </w:rPr>
        <w:t>turb</w:t>
      </w:r>
      <w:proofErr w:type="spellEnd"/>
      <w:r w:rsidRPr="006C0D9B">
        <w:rPr>
          <w:rFonts w:ascii="Times New Roman" w:hAnsi="Times New Roman" w:cs="Times New Roman"/>
          <w:sz w:val="24"/>
          <w:szCs w:val="24"/>
        </w:rPr>
        <w:t>, turbidity.</w:t>
      </w:r>
    </w:p>
    <w:p w:rsidR="00EF60BD" w:rsidRPr="006C0D9B" w:rsidRDefault="00EF60BD"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w:t>
      </w:r>
      <w:r w:rsidR="00021738" w:rsidRPr="006C0D9B">
        <w:rPr>
          <w:rFonts w:ascii="Times New Roman" w:hAnsi="Times New Roman" w:cs="Times New Roman"/>
          <w:b/>
          <w:sz w:val="24"/>
          <w:szCs w:val="24"/>
        </w:rPr>
        <w:t>6</w:t>
      </w:r>
      <w:r w:rsidRPr="006C0D9B">
        <w:rPr>
          <w:rFonts w:ascii="Times New Roman" w:hAnsi="Times New Roman" w:cs="Times New Roman"/>
          <w:sz w:val="24"/>
          <w:szCs w:val="24"/>
        </w:rPr>
        <w:t xml:space="preserve">Phylogenetic tree of </w:t>
      </w:r>
      <w:proofErr w:type="spellStart"/>
      <w:r w:rsidRPr="006C0D9B">
        <w:rPr>
          <w:rFonts w:ascii="Times New Roman" w:hAnsi="Times New Roman" w:cs="Times New Roman"/>
          <w:sz w:val="24"/>
          <w:szCs w:val="24"/>
        </w:rPr>
        <w:t>rhodopsin</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homologs</w:t>
      </w:r>
      <w:proofErr w:type="spellEnd"/>
      <w:r w:rsidRPr="006C0D9B">
        <w:rPr>
          <w:rFonts w:ascii="Times New Roman" w:hAnsi="Times New Roman" w:cs="Times New Roman"/>
          <w:sz w:val="24"/>
          <w:szCs w:val="24"/>
        </w:rPr>
        <w:t xml:space="preserve"> including </w:t>
      </w:r>
      <w:proofErr w:type="spellStart"/>
      <w:r w:rsidRPr="006C0D9B">
        <w:rPr>
          <w:rFonts w:ascii="Times New Roman" w:hAnsi="Times New Roman" w:cs="Times New Roman"/>
          <w:sz w:val="24"/>
          <w:szCs w:val="24"/>
        </w:rPr>
        <w:t>proteorhodopsin</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bacteriorhodopsin</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actinorhodopsin</w:t>
      </w:r>
      <w:proofErr w:type="spellEnd"/>
      <w:r w:rsidRPr="006C0D9B">
        <w:rPr>
          <w:rFonts w:ascii="Times New Roman" w:hAnsi="Times New Roman" w:cs="Times New Roman"/>
          <w:sz w:val="24"/>
          <w:szCs w:val="24"/>
        </w:rPr>
        <w:t xml:space="preserve"> and </w:t>
      </w:r>
      <w:proofErr w:type="spellStart"/>
      <w:r w:rsidRPr="006C0D9B">
        <w:rPr>
          <w:rFonts w:ascii="Times New Roman" w:hAnsi="Times New Roman" w:cs="Times New Roman"/>
          <w:sz w:val="24"/>
          <w:szCs w:val="24"/>
        </w:rPr>
        <w:t>xanthorhodopsin</w:t>
      </w:r>
      <w:proofErr w:type="spellEnd"/>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Halobacterimsalinarum</w:t>
      </w:r>
      <w:r w:rsidRPr="006C0D9B">
        <w:rPr>
          <w:rFonts w:ascii="Times New Roman" w:hAnsi="Times New Roman" w:cs="Times New Roman"/>
          <w:sz w:val="24"/>
          <w:szCs w:val="24"/>
        </w:rPr>
        <w:t xml:space="preserve">R1 </w:t>
      </w:r>
      <w:proofErr w:type="spellStart"/>
      <w:r w:rsidRPr="006C0D9B">
        <w:rPr>
          <w:rFonts w:ascii="Times New Roman" w:hAnsi="Times New Roman" w:cs="Times New Roman"/>
          <w:sz w:val="24"/>
          <w:szCs w:val="24"/>
        </w:rPr>
        <w:t>halorhodopsin</w:t>
      </w:r>
      <w:proofErr w:type="spellEnd"/>
      <w:r w:rsidRPr="006C0D9B">
        <w:rPr>
          <w:rFonts w:ascii="Times New Roman" w:hAnsi="Times New Roman" w:cs="Times New Roman"/>
          <w:sz w:val="24"/>
          <w:szCs w:val="24"/>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ZP_09955974, AEG32267, EDY76405, EDY88259, YP_445623</w:t>
      </w:r>
      <w:proofErr w:type="gramStart"/>
      <w:r w:rsidRPr="006C0D9B">
        <w:rPr>
          <w:rFonts w:ascii="Times New Roman" w:hAnsi="Times New Roman" w:cs="Times New Roman"/>
          <w:sz w:val="24"/>
          <w:szCs w:val="24"/>
        </w:rPr>
        <w:t>,ACN42850</w:t>
      </w:r>
      <w:proofErr w:type="gramEnd"/>
      <w:r w:rsidRPr="006C0D9B">
        <w:rPr>
          <w:rFonts w:ascii="Times New Roman" w:hAnsi="Times New Roman" w:cs="Times New Roman"/>
          <w:sz w:val="24"/>
          <w:szCs w:val="24"/>
        </w:rPr>
        <w:t xml:space="preserve">, EIC91904, </w:t>
      </w:r>
      <w:r w:rsidR="009329E2" w:rsidRPr="006C0D9B">
        <w:rPr>
          <w:rFonts w:ascii="Times New Roman" w:hAnsi="Times New Roman" w:cs="Times New Roman"/>
          <w:sz w:val="24"/>
          <w:szCs w:val="24"/>
        </w:rPr>
        <w:t>ZP_02194911, AAZ21446</w:t>
      </w:r>
      <w:r w:rsidRPr="006C0D9B">
        <w:rPr>
          <w:rFonts w:ascii="Times New Roman" w:hAnsi="Times New Roman" w:cs="Times New Roman"/>
          <w:sz w:val="24"/>
          <w:szCs w:val="24"/>
        </w:rPr>
        <w:t>,</w:t>
      </w:r>
      <w:r w:rsidR="009329E2" w:rsidRPr="006C0D9B">
        <w:rPr>
          <w:rFonts w:ascii="Times New Roman" w:hAnsi="Times New Roman" w:cs="Times New Roman"/>
          <w:sz w:val="24"/>
          <w:szCs w:val="24"/>
        </w:rPr>
        <w:t>AAT38609</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AEE49633</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EAS71907</w:t>
      </w:r>
      <w:r w:rsidRPr="006C0D9B">
        <w:rPr>
          <w:rFonts w:ascii="Times New Roman" w:hAnsi="Times New Roman" w:cs="Times New Roman"/>
          <w:sz w:val="24"/>
          <w:szCs w:val="24"/>
        </w:rPr>
        <w:t xml:space="preserve">, </w:t>
      </w:r>
      <w:r w:rsidR="009C0EC1" w:rsidRPr="006C0D9B">
        <w:rPr>
          <w:rFonts w:ascii="Times New Roman" w:hAnsi="Times New Roman" w:cs="Times New Roman"/>
          <w:sz w:val="24"/>
          <w:szCs w:val="24"/>
        </w:rPr>
        <w:t xml:space="preserve">sequence from </w:t>
      </w:r>
      <w:r w:rsidRPr="006C0D9B">
        <w:rPr>
          <w:rFonts w:ascii="Times New Roman" w:hAnsi="Times New Roman" w:cs="Times New Roman"/>
          <w:sz w:val="24"/>
          <w:szCs w:val="24"/>
        </w:rPr>
        <w:t xml:space="preserve">John Bowman </w:t>
      </w:r>
      <w:r w:rsidR="009C0EC1" w:rsidRPr="006C0D9B">
        <w:rPr>
          <w:rFonts w:ascii="Times New Roman" w:hAnsi="Times New Roman" w:cs="Times New Roman"/>
          <w:sz w:val="24"/>
          <w:szCs w:val="24"/>
        </w:rPr>
        <w:t>(</w:t>
      </w:r>
      <w:r w:rsidRPr="006C0D9B">
        <w:rPr>
          <w:rFonts w:ascii="Times New Roman" w:hAnsi="Times New Roman" w:cs="Times New Roman"/>
          <w:sz w:val="24"/>
          <w:szCs w:val="24"/>
        </w:rPr>
        <w:t xml:space="preserve">personal </w:t>
      </w:r>
      <w:r w:rsidR="004A5F5D" w:rsidRPr="006C0D9B">
        <w:rPr>
          <w:rFonts w:ascii="Times New Roman" w:hAnsi="Times New Roman" w:cs="Times New Roman"/>
          <w:sz w:val="24"/>
          <w:szCs w:val="24"/>
        </w:rPr>
        <w:t>communication</w:t>
      </w:r>
      <w:r w:rsidR="009C0EC1" w:rsidRPr="006C0D9B">
        <w:rPr>
          <w:rFonts w:ascii="Times New Roman" w:hAnsi="Times New Roman" w:cs="Times New Roman"/>
          <w:sz w:val="24"/>
          <w:szCs w:val="24"/>
        </w:rPr>
        <w:t>)</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EAQ40507</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EAQ40925</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EAR12394</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EHQ04368</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EAZ94876</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EIA08356</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AEE20201</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EEG43331</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ZP_09501337</w:t>
      </w:r>
      <w:r w:rsidRPr="006C0D9B">
        <w:rPr>
          <w:rFonts w:ascii="Times New Roman" w:hAnsi="Times New Roman" w:cs="Times New Roman"/>
          <w:sz w:val="24"/>
          <w:szCs w:val="24"/>
        </w:rPr>
        <w:t xml:space="preserve"> and </w:t>
      </w:r>
      <w:r w:rsidR="002C60A5" w:rsidRPr="006C0D9B">
        <w:rPr>
          <w:rFonts w:ascii="Times New Roman" w:hAnsi="Times New Roman" w:cs="Times New Roman"/>
          <w:sz w:val="24"/>
          <w:szCs w:val="24"/>
        </w:rPr>
        <w:t>YP_001689404.</w:t>
      </w:r>
    </w:p>
    <w:p w:rsidR="004A5F5D" w:rsidRPr="006C0D9B" w:rsidRDefault="006C0D9B"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007F029D" w:rsidRPr="006C0D9B">
        <w:rPr>
          <w:rFonts w:ascii="Times New Roman" w:hAnsi="Times New Roman" w:cs="Times New Roman"/>
          <w:sz w:val="24"/>
          <w:szCs w:val="24"/>
        </w:rPr>
        <w:t xml:space="preserve"> Genomic maps of </w:t>
      </w:r>
      <w:r w:rsidR="00B96C41" w:rsidRPr="006C0D9B">
        <w:rPr>
          <w:rFonts w:ascii="Times New Roman" w:hAnsi="Times New Roman" w:cs="Times New Roman"/>
          <w:sz w:val="24"/>
          <w:szCs w:val="24"/>
        </w:rPr>
        <w:t xml:space="preserve">Organic Lake scaffolds </w:t>
      </w:r>
      <w:r w:rsidR="007F029D" w:rsidRPr="006C0D9B">
        <w:rPr>
          <w:rFonts w:ascii="Times New Roman" w:hAnsi="Times New Roman" w:cs="Times New Roman"/>
          <w:sz w:val="24"/>
          <w:szCs w:val="24"/>
        </w:rPr>
        <w:t xml:space="preserve">containing the OL-R1 rhodopsin homolog. All genes surrounding OL-R1 had best BLAST </w:t>
      </w:r>
      <w:proofErr w:type="spellStart"/>
      <w:r w:rsidR="007F029D" w:rsidRPr="006C0D9B">
        <w:rPr>
          <w:rFonts w:ascii="Times New Roman" w:hAnsi="Times New Roman" w:cs="Times New Roman"/>
          <w:sz w:val="24"/>
          <w:szCs w:val="24"/>
        </w:rPr>
        <w:t>match</w:t>
      </w:r>
      <w:r w:rsidR="00B96C41" w:rsidRPr="006C0D9B">
        <w:rPr>
          <w:rFonts w:ascii="Times New Roman" w:hAnsi="Times New Roman" w:cs="Times New Roman"/>
          <w:sz w:val="24"/>
          <w:szCs w:val="24"/>
        </w:rPr>
        <w:t>esto</w:t>
      </w:r>
      <w:r w:rsidR="007F029D" w:rsidRPr="006C0D9B">
        <w:rPr>
          <w:rFonts w:ascii="Times New Roman" w:hAnsi="Times New Roman" w:cs="Times New Roman"/>
          <w:i/>
          <w:sz w:val="24"/>
          <w:szCs w:val="24"/>
        </w:rPr>
        <w:t>Octadecabacter</w:t>
      </w:r>
      <w:r w:rsidR="00B96C41" w:rsidRPr="006C0D9B">
        <w:rPr>
          <w:rFonts w:ascii="Times New Roman" w:hAnsi="Times New Roman" w:cs="Times New Roman"/>
          <w:sz w:val="24"/>
          <w:szCs w:val="24"/>
        </w:rPr>
        <w:t>sequences</w:t>
      </w:r>
      <w:proofErr w:type="spellEnd"/>
      <w:r w:rsidR="007F029D" w:rsidRPr="006C0D9B">
        <w:rPr>
          <w:rFonts w:ascii="Times New Roman" w:hAnsi="Times New Roman" w:cs="Times New Roman"/>
          <w:sz w:val="24"/>
          <w:szCs w:val="24"/>
        </w:rPr>
        <w:t xml:space="preserve">. The scale </w:t>
      </w:r>
      <w:r w:rsidR="00B96C41" w:rsidRPr="006C0D9B">
        <w:rPr>
          <w:rFonts w:ascii="Times New Roman" w:hAnsi="Times New Roman" w:cs="Times New Roman"/>
          <w:sz w:val="24"/>
          <w:szCs w:val="24"/>
        </w:rPr>
        <w:t xml:space="preserve">below </w:t>
      </w:r>
      <w:r w:rsidR="007F029D" w:rsidRPr="006C0D9B">
        <w:rPr>
          <w:rFonts w:ascii="Times New Roman" w:hAnsi="Times New Roman" w:cs="Times New Roman"/>
          <w:sz w:val="24"/>
          <w:szCs w:val="24"/>
        </w:rPr>
        <w:t>shows the number of base pairs.</w:t>
      </w:r>
      <w:r w:rsidR="00B96C41" w:rsidRPr="006C0D9B">
        <w:rPr>
          <w:rFonts w:ascii="Times New Roman" w:hAnsi="Times New Roman" w:cs="Times New Roman"/>
          <w:sz w:val="24"/>
          <w:szCs w:val="24"/>
        </w:rPr>
        <w:t xml:space="preserve"> The sample depth and filter from which the scaffold was assembled is shown in parentheses beside the scaffold ID.</w:t>
      </w:r>
    </w:p>
    <w:p w:rsidR="000B4460" w:rsidRPr="006C0D9B" w:rsidRDefault="002F7525"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EF60BD" w:rsidRPr="006C0D9B">
        <w:rPr>
          <w:rFonts w:ascii="Times New Roman" w:hAnsi="Times New Roman" w:cs="Times New Roman"/>
          <w:b/>
          <w:sz w:val="24"/>
          <w:szCs w:val="24"/>
        </w:rPr>
        <w:t xml:space="preserve"> S8</w:t>
      </w:r>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Phylogenetic</w:t>
      </w:r>
      <w:proofErr w:type="spellEnd"/>
      <w:r w:rsidRPr="006C0D9B">
        <w:rPr>
          <w:rFonts w:ascii="Times New Roman" w:hAnsi="Times New Roman" w:cs="Times New Roman"/>
          <w:sz w:val="24"/>
          <w:szCs w:val="24"/>
        </w:rPr>
        <w:t xml:space="preserve"> tree of </w:t>
      </w:r>
      <w:proofErr w:type="spellStart"/>
      <w:r w:rsidR="0003772E" w:rsidRPr="006C0D9B">
        <w:rPr>
          <w:rFonts w:ascii="Times New Roman" w:hAnsi="Times New Roman" w:cs="Times New Roman"/>
          <w:sz w:val="24"/>
          <w:szCs w:val="24"/>
        </w:rPr>
        <w:t>D</w:t>
      </w:r>
      <w:r w:rsidR="00F13F2A" w:rsidRPr="006C0D9B">
        <w:rPr>
          <w:rFonts w:ascii="Times New Roman" w:hAnsi="Times New Roman" w:cs="Times New Roman"/>
          <w:sz w:val="24"/>
          <w:szCs w:val="24"/>
        </w:rPr>
        <w:t>ddD</w:t>
      </w:r>
      <w:r w:rsidRPr="006C0D9B">
        <w:rPr>
          <w:rFonts w:ascii="Times New Roman" w:hAnsi="Times New Roman" w:cs="Times New Roman"/>
          <w:sz w:val="24"/>
          <w:szCs w:val="24"/>
        </w:rPr>
        <w:t>DMSP</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homologs</w:t>
      </w:r>
      <w:proofErr w:type="spellEnd"/>
      <w:r w:rsidR="002D689A" w:rsidRPr="006C0D9B">
        <w:rPr>
          <w:rFonts w:ascii="Times New Roman" w:hAnsi="Times New Roman" w:cs="Times New Roman"/>
          <w:sz w:val="24"/>
          <w:szCs w:val="24"/>
        </w:rPr>
        <w:t xml:space="preserve">. </w:t>
      </w:r>
      <w:r w:rsidR="00A97321" w:rsidRPr="006C0D9B">
        <w:rPr>
          <w:rFonts w:ascii="Times New Roman" w:hAnsi="Times New Roman" w:cs="Times New Roman"/>
          <w:i/>
          <w:sz w:val="24"/>
          <w:szCs w:val="24"/>
        </w:rPr>
        <w:t xml:space="preserve">E. </w:t>
      </w:r>
      <w:proofErr w:type="spellStart"/>
      <w:r w:rsidR="00A97321" w:rsidRPr="006C0D9B">
        <w:rPr>
          <w:rFonts w:ascii="Times New Roman" w:hAnsi="Times New Roman" w:cs="Times New Roman"/>
          <w:i/>
          <w:sz w:val="24"/>
          <w:szCs w:val="24"/>
        </w:rPr>
        <w:t>coli</w:t>
      </w:r>
      <w:r w:rsidR="0018702F" w:rsidRPr="006C0D9B">
        <w:rPr>
          <w:rFonts w:ascii="Times New Roman" w:hAnsi="Times New Roman" w:cs="Times New Roman"/>
          <w:sz w:val="24"/>
          <w:szCs w:val="24"/>
        </w:rPr>
        <w:t>carnitine</w:t>
      </w:r>
      <w:proofErr w:type="spellEnd"/>
      <w:r w:rsidR="0018702F" w:rsidRPr="006C0D9B">
        <w:rPr>
          <w:rFonts w:ascii="Times New Roman" w:hAnsi="Times New Roman" w:cs="Times New Roman"/>
          <w:sz w:val="24"/>
          <w:szCs w:val="24"/>
        </w:rPr>
        <w:t xml:space="preserve"> coenzyme </w:t>
      </w:r>
      <w:r w:rsidR="00F13F2A" w:rsidRPr="006C0D9B">
        <w:rPr>
          <w:rFonts w:ascii="Times New Roman" w:hAnsi="Times New Roman" w:cs="Times New Roman"/>
          <w:sz w:val="24"/>
          <w:szCs w:val="24"/>
        </w:rPr>
        <w:t xml:space="preserve">A </w:t>
      </w:r>
      <w:proofErr w:type="spellStart"/>
      <w:r w:rsidR="00F13F2A" w:rsidRPr="006C0D9B">
        <w:rPr>
          <w:rFonts w:ascii="Times New Roman" w:hAnsi="Times New Roman" w:cs="Times New Roman"/>
          <w:sz w:val="24"/>
          <w:szCs w:val="24"/>
        </w:rPr>
        <w:t>transferase</w:t>
      </w:r>
      <w:r w:rsidR="002D689A" w:rsidRPr="006C0D9B">
        <w:rPr>
          <w:rFonts w:ascii="Times New Roman" w:hAnsi="Times New Roman" w:cs="Times New Roman"/>
          <w:sz w:val="24"/>
          <w:szCs w:val="24"/>
        </w:rPr>
        <w:t>was</w:t>
      </w:r>
      <w:proofErr w:type="spellEnd"/>
      <w:r w:rsidR="002D689A" w:rsidRPr="006C0D9B">
        <w:rPr>
          <w:rFonts w:ascii="Times New Roman" w:hAnsi="Times New Roman" w:cs="Times New Roman"/>
          <w:sz w:val="24"/>
          <w:szCs w:val="24"/>
        </w:rPr>
        <w:t xml:space="preserve"> used as an</w:t>
      </w:r>
      <w:r w:rsidR="00F13F2A" w:rsidRPr="006C0D9B">
        <w:rPr>
          <w:rFonts w:ascii="Times New Roman" w:hAnsi="Times New Roman" w:cs="Times New Roman"/>
          <w:sz w:val="24"/>
          <w:szCs w:val="24"/>
        </w:rPr>
        <w:t xml:space="preserve"> out</w:t>
      </w:r>
      <w:r w:rsidR="0018702F" w:rsidRPr="006C0D9B">
        <w:rPr>
          <w:rFonts w:ascii="Times New Roman" w:hAnsi="Times New Roman" w:cs="Times New Roman"/>
          <w:sz w:val="24"/>
          <w:szCs w:val="24"/>
        </w:rPr>
        <w:t>-</w:t>
      </w:r>
      <w:r w:rsidR="00F13F2A" w:rsidRPr="006C0D9B">
        <w:rPr>
          <w:rFonts w:ascii="Times New Roman" w:hAnsi="Times New Roman" w:cs="Times New Roman"/>
          <w:sz w:val="24"/>
          <w:szCs w:val="24"/>
        </w:rPr>
        <w:t>group</w:t>
      </w:r>
      <w:r w:rsidRPr="006C0D9B">
        <w:rPr>
          <w:rFonts w:ascii="Times New Roman" w:hAnsi="Times New Roman" w:cs="Times New Roman"/>
          <w:sz w:val="24"/>
          <w:szCs w:val="24"/>
        </w:rPr>
        <w:t xml:space="preserve">. </w:t>
      </w:r>
      <w:proofErr w:type="spellStart"/>
      <w:r w:rsidR="00AF2923" w:rsidRPr="006C0D9B">
        <w:rPr>
          <w:rFonts w:ascii="Times New Roman" w:hAnsi="Times New Roman" w:cs="Times New Roman"/>
          <w:i/>
          <w:sz w:val="24"/>
          <w:szCs w:val="24"/>
        </w:rPr>
        <w:t>Dinoroseobacteriashibae</w:t>
      </w:r>
      <w:r w:rsidR="00AF2923" w:rsidRPr="006C0D9B">
        <w:rPr>
          <w:rFonts w:ascii="Times New Roman" w:hAnsi="Times New Roman" w:cs="Times New Roman"/>
          <w:sz w:val="24"/>
          <w:szCs w:val="24"/>
        </w:rPr>
        <w:t>DFL</w:t>
      </w:r>
      <w:proofErr w:type="spellEnd"/>
      <w:r w:rsidR="00AF2923" w:rsidRPr="006C0D9B">
        <w:rPr>
          <w:rFonts w:ascii="Times New Roman" w:hAnsi="Times New Roman" w:cs="Times New Roman"/>
          <w:sz w:val="24"/>
          <w:szCs w:val="24"/>
        </w:rPr>
        <w:t xml:space="preserve"> 12 and </w:t>
      </w:r>
      <w:r w:rsidR="00AF2923" w:rsidRPr="006C0D9B">
        <w:rPr>
          <w:rFonts w:ascii="Times New Roman" w:hAnsi="Times New Roman" w:cs="Times New Roman"/>
          <w:i/>
          <w:sz w:val="24"/>
          <w:szCs w:val="24"/>
        </w:rPr>
        <w:t>Ruegeriapomeroyi</w:t>
      </w:r>
      <w:r w:rsidR="00AF2923" w:rsidRPr="006C0D9B">
        <w:rPr>
          <w:rFonts w:ascii="Times New Roman" w:hAnsi="Times New Roman" w:cs="Times New Roman"/>
          <w:sz w:val="24"/>
          <w:szCs w:val="24"/>
        </w:rPr>
        <w:t xml:space="preserve">DSS-3 </w:t>
      </w:r>
      <w:proofErr w:type="spellStart"/>
      <w:r w:rsidR="00AF2923" w:rsidRPr="006C0D9B">
        <w:rPr>
          <w:rFonts w:ascii="Times New Roman" w:hAnsi="Times New Roman" w:cs="Times New Roman"/>
          <w:sz w:val="24"/>
          <w:szCs w:val="24"/>
        </w:rPr>
        <w:t>homolog</w:t>
      </w:r>
      <w:r w:rsidR="0080593F" w:rsidRPr="006C0D9B">
        <w:rPr>
          <w:rFonts w:ascii="Times New Roman" w:hAnsi="Times New Roman" w:cs="Times New Roman"/>
          <w:sz w:val="24"/>
          <w:szCs w:val="24"/>
        </w:rPr>
        <w:t>s</w:t>
      </w:r>
      <w:proofErr w:type="spellEnd"/>
      <w:r w:rsidR="00AF2923" w:rsidRPr="006C0D9B">
        <w:rPr>
          <w:rFonts w:ascii="Times New Roman" w:hAnsi="Times New Roman" w:cs="Times New Roman"/>
          <w:sz w:val="24"/>
          <w:szCs w:val="24"/>
        </w:rPr>
        <w:t xml:space="preserve"> are non-functional </w:t>
      </w:r>
      <w:proofErr w:type="spellStart"/>
      <w:r w:rsidR="00AF2923" w:rsidRPr="006C0D9B">
        <w:rPr>
          <w:rFonts w:ascii="Times New Roman" w:hAnsi="Times New Roman" w:cs="Times New Roman"/>
          <w:sz w:val="24"/>
          <w:szCs w:val="24"/>
        </w:rPr>
        <w:t>outgroup</w:t>
      </w:r>
      <w:proofErr w:type="spellEnd"/>
      <w:r w:rsidR="00AF2923" w:rsidRPr="006C0D9B">
        <w:rPr>
          <w:rFonts w:ascii="Times New Roman" w:hAnsi="Times New Roman" w:cs="Times New Roman"/>
          <w:sz w:val="24"/>
          <w:szCs w:val="24"/>
        </w:rPr>
        <w:t xml:space="preserve"> (Todd </w:t>
      </w:r>
      <w:r w:rsidR="00AF2923" w:rsidRPr="006C0D9B">
        <w:rPr>
          <w:rFonts w:ascii="Times New Roman" w:hAnsi="Times New Roman" w:cs="Times New Roman"/>
          <w:i/>
          <w:sz w:val="24"/>
          <w:szCs w:val="24"/>
        </w:rPr>
        <w:t>et al.</w:t>
      </w:r>
      <w:r w:rsidR="00AF2923" w:rsidRPr="006C0D9B">
        <w:rPr>
          <w:rFonts w:ascii="Times New Roman" w:hAnsi="Times New Roman" w:cs="Times New Roman"/>
          <w:sz w:val="24"/>
          <w:szCs w:val="24"/>
        </w:rPr>
        <w:t xml:space="preserve">, 2011). </w:t>
      </w:r>
      <w:r w:rsidRPr="006C0D9B">
        <w:rPr>
          <w:rFonts w:ascii="Times New Roman" w:hAnsi="Times New Roman" w:cs="Times New Roman"/>
          <w:sz w:val="24"/>
          <w:szCs w:val="24"/>
        </w:rPr>
        <w:t xml:space="preserve">The tree was computed from a 75 </w:t>
      </w:r>
      <w:r w:rsidR="002D689A" w:rsidRPr="006C0D9B">
        <w:rPr>
          <w:rFonts w:ascii="Times New Roman" w:hAnsi="Times New Roman" w:cs="Times New Roman"/>
          <w:sz w:val="24"/>
          <w:szCs w:val="24"/>
        </w:rPr>
        <w:t>amino acid</w:t>
      </w:r>
      <w:r w:rsidRPr="006C0D9B">
        <w:rPr>
          <w:rFonts w:ascii="Times New Roman" w:hAnsi="Times New Roman" w:cs="Times New Roman"/>
          <w:sz w:val="24"/>
          <w:szCs w:val="24"/>
        </w:rPr>
        <w:t xml:space="preserve"> region within the conserved amino-terminal class III </w:t>
      </w:r>
      <w:r w:rsidRPr="006C0D9B">
        <w:rPr>
          <w:rFonts w:ascii="Times New Roman" w:hAnsi="Times New Roman" w:cs="Times New Roman"/>
          <w:sz w:val="24"/>
          <w:szCs w:val="24"/>
        </w:rPr>
        <w:lastRenderedPageBreak/>
        <w:t>coenzyme A domain (</w:t>
      </w:r>
      <w:proofErr w:type="spellStart"/>
      <w:r w:rsidRPr="006C0D9B">
        <w:rPr>
          <w:rFonts w:ascii="Times New Roman" w:hAnsi="Times New Roman" w:cs="Times New Roman"/>
          <w:sz w:val="24"/>
          <w:szCs w:val="24"/>
        </w:rPr>
        <w:t>CaiB</w:t>
      </w:r>
      <w:proofErr w:type="spellEnd"/>
      <w:r w:rsidRPr="006C0D9B">
        <w:rPr>
          <w:rFonts w:ascii="Times New Roman" w:hAnsi="Times New Roman" w:cs="Times New Roman"/>
          <w:sz w:val="24"/>
          <w:szCs w:val="24"/>
        </w:rPr>
        <w:t xml:space="preserve">) using the neighbor-joining algorithm. Organic Lake sequences from this study are </w:t>
      </w:r>
      <w:r w:rsidR="0003772E" w:rsidRPr="006C0D9B">
        <w:rPr>
          <w:rFonts w:ascii="Times New Roman" w:hAnsi="Times New Roman" w:cs="Times New Roman"/>
          <w:sz w:val="24"/>
          <w:szCs w:val="24"/>
        </w:rPr>
        <w:t xml:space="preserve">shown in red and </w:t>
      </w:r>
      <w:r w:rsidRPr="006C0D9B">
        <w:rPr>
          <w:rFonts w:ascii="Times New Roman" w:hAnsi="Times New Roman" w:cs="Times New Roman"/>
          <w:sz w:val="24"/>
          <w:szCs w:val="24"/>
        </w:rPr>
        <w:t>marked with an asterisk (*).</w:t>
      </w:r>
      <w:r w:rsidR="00F13F2A" w:rsidRPr="006C0D9B">
        <w:rPr>
          <w:rFonts w:ascii="Times New Roman" w:hAnsi="Times New Roman" w:cs="Times New Roman"/>
          <w:sz w:val="24"/>
          <w:szCs w:val="24"/>
        </w:rPr>
        <w:t>Numbers in parentheses are counts of sequences which clustered with the Organic Lake homolog shown in the tree with 90% amino acid identity.</w:t>
      </w:r>
      <w:r w:rsidRPr="006C0D9B">
        <w:rPr>
          <w:rFonts w:ascii="Times New Roman" w:hAnsi="Times New Roman" w:cs="Times New Roman"/>
          <w:sz w:val="24"/>
          <w:szCs w:val="24"/>
        </w:rPr>
        <w:t xml:space="preserve"> Sequences with confirmed 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activity are shown in bold. </w:t>
      </w:r>
      <w:r w:rsidR="00F13F2A" w:rsidRPr="006C0D9B">
        <w:rPr>
          <w:rFonts w:ascii="Times New Roman" w:hAnsi="Times New Roman" w:cs="Times New Roman"/>
          <w:sz w:val="24"/>
          <w:szCs w:val="24"/>
        </w:rPr>
        <w:t xml:space="preserve">Accession numbers from top to bottom are: </w:t>
      </w:r>
      <w:r w:rsidR="00177319" w:rsidRPr="006C0D9B">
        <w:rPr>
          <w:rFonts w:ascii="Times New Roman" w:hAnsi="Times New Roman" w:cs="Times New Roman"/>
          <w:sz w:val="24"/>
          <w:szCs w:val="24"/>
        </w:rPr>
        <w:t>EBA01716</w:t>
      </w:r>
      <w:r w:rsidR="00F13F2A" w:rsidRPr="006C0D9B">
        <w:rPr>
          <w:rFonts w:ascii="Times New Roman" w:hAnsi="Times New Roman" w:cs="Times New Roman"/>
          <w:sz w:val="24"/>
          <w:szCs w:val="24"/>
        </w:rPr>
        <w:t xml:space="preserve">, </w:t>
      </w:r>
      <w:r w:rsidR="00177319" w:rsidRPr="006C0D9B">
        <w:rPr>
          <w:rFonts w:ascii="Times New Roman" w:hAnsi="Times New Roman" w:cs="Times New Roman"/>
          <w:sz w:val="24"/>
          <w:szCs w:val="24"/>
        </w:rPr>
        <w:t>AEV37420</w:t>
      </w:r>
      <w:r w:rsidR="00F13F2A" w:rsidRPr="006C0D9B">
        <w:rPr>
          <w:rFonts w:ascii="Times New Roman" w:hAnsi="Times New Roman" w:cs="Times New Roman"/>
          <w:sz w:val="24"/>
          <w:szCs w:val="24"/>
        </w:rPr>
        <w:t xml:space="preserve">, </w:t>
      </w:r>
      <w:r w:rsidR="00177319" w:rsidRPr="006C0D9B">
        <w:rPr>
          <w:rFonts w:ascii="Times New Roman" w:hAnsi="Times New Roman" w:cs="Times New Roman"/>
          <w:sz w:val="24"/>
          <w:szCs w:val="24"/>
        </w:rPr>
        <w:t>ACY01992</w:t>
      </w:r>
      <w:r w:rsidR="00F13F2A" w:rsidRPr="006C0D9B">
        <w:rPr>
          <w:rFonts w:ascii="Times New Roman" w:hAnsi="Times New Roman" w:cs="Times New Roman"/>
          <w:sz w:val="24"/>
          <w:szCs w:val="24"/>
        </w:rPr>
        <w:t xml:space="preserve">, </w:t>
      </w:r>
      <w:r w:rsidR="00177319" w:rsidRPr="006C0D9B">
        <w:rPr>
          <w:rFonts w:ascii="Times New Roman" w:hAnsi="Times New Roman" w:cs="Times New Roman"/>
          <w:sz w:val="24"/>
          <w:szCs w:val="24"/>
        </w:rPr>
        <w:t>ADZ91595</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EAQ63474</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ABR72937</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ACV84065</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ACY02894</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ABI89851</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YP_002822700</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EEE36156</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ABV95365</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AAV94987</w:t>
      </w:r>
      <w:r w:rsidR="00F13F2A" w:rsidRPr="006C0D9B">
        <w:rPr>
          <w:rFonts w:ascii="Times New Roman" w:hAnsi="Times New Roman" w:cs="Times New Roman"/>
          <w:sz w:val="24"/>
          <w:szCs w:val="24"/>
        </w:rPr>
        <w:t xml:space="preserve"> and </w:t>
      </w:r>
      <w:r w:rsidR="004243E8" w:rsidRPr="006C0D9B">
        <w:rPr>
          <w:rFonts w:ascii="Times New Roman" w:hAnsi="Times New Roman" w:cs="Times New Roman"/>
          <w:sz w:val="24"/>
          <w:szCs w:val="24"/>
        </w:rPr>
        <w:t>EGB36199</w:t>
      </w:r>
      <w:r w:rsidR="00F13F2A" w:rsidRPr="006C0D9B">
        <w:rPr>
          <w:rFonts w:ascii="Times New Roman" w:hAnsi="Times New Roman" w:cs="Times New Roman"/>
          <w:sz w:val="24"/>
          <w:szCs w:val="24"/>
        </w:rPr>
        <w:t>.</w:t>
      </w:r>
    </w:p>
    <w:p w:rsidR="00B81F52" w:rsidRDefault="00B81F52"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w:t>
      </w:r>
      <w:r>
        <w:rPr>
          <w:rFonts w:ascii="Times New Roman" w:hAnsi="Times New Roman" w:cs="Times New Roman"/>
          <w:b/>
          <w:sz w:val="24"/>
          <w:szCs w:val="24"/>
        </w:rPr>
        <w:t>9</w:t>
      </w:r>
      <w:r w:rsidRPr="006C0D9B">
        <w:rPr>
          <w:rFonts w:ascii="Times New Roman" w:hAnsi="Times New Roman" w:cs="Times New Roman"/>
          <w:sz w:val="24"/>
          <w:szCs w:val="24"/>
        </w:rPr>
        <w:t xml:space="preserve"> Genomic maps of Organic Lake scaffolds containing the O</w:t>
      </w:r>
      <w:r>
        <w:rPr>
          <w:rFonts w:ascii="Times New Roman" w:hAnsi="Times New Roman" w:cs="Times New Roman"/>
          <w:sz w:val="24"/>
          <w:szCs w:val="24"/>
        </w:rPr>
        <w:t>L-</w:t>
      </w:r>
      <w:proofErr w:type="spellStart"/>
      <w:r>
        <w:rPr>
          <w:rFonts w:ascii="Times New Roman" w:hAnsi="Times New Roman" w:cs="Times New Roman"/>
          <w:sz w:val="24"/>
          <w:szCs w:val="24"/>
        </w:rPr>
        <w:t>dddD</w:t>
      </w:r>
      <w:proofErr w:type="spellEnd"/>
      <w:r w:rsidRPr="006C0D9B">
        <w:rPr>
          <w:rFonts w:ascii="Times New Roman" w:hAnsi="Times New Roman" w:cs="Times New Roman"/>
          <w:sz w:val="24"/>
          <w:szCs w:val="24"/>
        </w:rPr>
        <w:t xml:space="preserve"> homolog.</w:t>
      </w:r>
      <w:ins w:id="0" w:author="Sheree Yau" w:date="2012-12-31T11:24:00Z">
        <w:r w:rsidR="00374939">
          <w:rPr>
            <w:rFonts w:ascii="Times New Roman" w:hAnsi="Times New Roman" w:cs="Times New Roman"/>
            <w:sz w:val="24"/>
            <w:szCs w:val="24"/>
          </w:rPr>
          <w:t xml:space="preserve"> </w:t>
        </w:r>
        <w:proofErr w:type="spellStart"/>
        <w:r w:rsidR="00374939">
          <w:rPr>
            <w:rFonts w:ascii="Times New Roman" w:hAnsi="Times New Roman" w:cs="Times New Roman"/>
            <w:sz w:val="24"/>
            <w:szCs w:val="24"/>
          </w:rPr>
          <w:t>DddT</w:t>
        </w:r>
        <w:proofErr w:type="spellEnd"/>
        <w:r w:rsidR="00374939">
          <w:rPr>
            <w:rFonts w:ascii="Times New Roman" w:hAnsi="Times New Roman" w:cs="Times New Roman"/>
            <w:sz w:val="24"/>
            <w:szCs w:val="24"/>
          </w:rPr>
          <w:t xml:space="preserve"> </w:t>
        </w:r>
      </w:ins>
      <w:ins w:id="1" w:author="Sheree Yau" w:date="2012-12-31T11:38:00Z">
        <w:r w:rsidR="00374939">
          <w:rPr>
            <w:rFonts w:ascii="Times New Roman" w:hAnsi="Times New Roman" w:cs="Times New Roman"/>
            <w:sz w:val="24"/>
            <w:szCs w:val="24"/>
          </w:rPr>
          <w:t xml:space="preserve">and </w:t>
        </w:r>
        <w:proofErr w:type="spellStart"/>
        <w:r w:rsidR="00374939">
          <w:rPr>
            <w:rFonts w:ascii="Times New Roman" w:hAnsi="Times New Roman" w:cs="Times New Roman"/>
            <w:sz w:val="24"/>
            <w:szCs w:val="24"/>
          </w:rPr>
          <w:t>choline</w:t>
        </w:r>
        <w:proofErr w:type="spellEnd"/>
        <w:r w:rsidR="00374939">
          <w:rPr>
            <w:rFonts w:ascii="Times New Roman" w:hAnsi="Times New Roman" w:cs="Times New Roman"/>
            <w:sz w:val="24"/>
            <w:szCs w:val="24"/>
          </w:rPr>
          <w:t xml:space="preserve"> </w:t>
        </w:r>
        <w:proofErr w:type="spellStart"/>
        <w:r w:rsidR="00374939">
          <w:rPr>
            <w:rFonts w:ascii="Times New Roman" w:hAnsi="Times New Roman" w:cs="Times New Roman"/>
            <w:sz w:val="24"/>
            <w:szCs w:val="24"/>
          </w:rPr>
          <w:t>dehydrogenase</w:t>
        </w:r>
        <w:proofErr w:type="spellEnd"/>
        <w:r w:rsidR="00374939" w:rsidRPr="006C0D9B">
          <w:rPr>
            <w:rFonts w:ascii="Times New Roman" w:hAnsi="Times New Roman" w:cs="Times New Roman"/>
            <w:sz w:val="24"/>
            <w:szCs w:val="24"/>
          </w:rPr>
          <w:t xml:space="preserve"> </w:t>
        </w:r>
      </w:ins>
      <w:ins w:id="2" w:author="Sheree Yau" w:date="2012-12-31T11:24:00Z">
        <w:r w:rsidR="00374939" w:rsidRPr="006C0D9B">
          <w:rPr>
            <w:rFonts w:ascii="Times New Roman" w:hAnsi="Times New Roman" w:cs="Times New Roman"/>
            <w:sz w:val="24"/>
            <w:szCs w:val="24"/>
          </w:rPr>
          <w:t>had best BLAST match</w:t>
        </w:r>
      </w:ins>
      <w:ins w:id="3" w:author="Sheree Yau" w:date="2012-12-31T11:42:00Z">
        <w:r w:rsidR="00D82C61">
          <w:rPr>
            <w:rFonts w:ascii="Times New Roman" w:hAnsi="Times New Roman" w:cs="Times New Roman"/>
            <w:sz w:val="24"/>
            <w:szCs w:val="24"/>
          </w:rPr>
          <w:t>es</w:t>
        </w:r>
      </w:ins>
      <w:ins w:id="4" w:author="Sheree Yau" w:date="2012-12-31T11:25:00Z">
        <w:r w:rsidR="00374939">
          <w:rPr>
            <w:rFonts w:ascii="Times New Roman" w:hAnsi="Times New Roman" w:cs="Times New Roman"/>
            <w:sz w:val="24"/>
            <w:szCs w:val="24"/>
          </w:rPr>
          <w:t xml:space="preserve"> </w:t>
        </w:r>
      </w:ins>
      <w:ins w:id="5" w:author="Sheree Yau" w:date="2012-12-31T11:24:00Z">
        <w:r w:rsidR="00374939" w:rsidRPr="006C0D9B">
          <w:rPr>
            <w:rFonts w:ascii="Times New Roman" w:hAnsi="Times New Roman" w:cs="Times New Roman"/>
            <w:sz w:val="24"/>
            <w:szCs w:val="24"/>
          </w:rPr>
          <w:t>to</w:t>
        </w:r>
      </w:ins>
      <w:ins w:id="6" w:author="Sheree Yau" w:date="2012-12-31T11:25:00Z">
        <w:r w:rsidR="00374939">
          <w:rPr>
            <w:rFonts w:ascii="Times New Roman" w:hAnsi="Times New Roman" w:cs="Times New Roman"/>
            <w:sz w:val="24"/>
            <w:szCs w:val="24"/>
          </w:rPr>
          <w:t xml:space="preserve"> </w:t>
        </w:r>
        <w:proofErr w:type="spellStart"/>
        <w:r w:rsidR="00374939">
          <w:rPr>
            <w:rFonts w:ascii="Times New Roman" w:hAnsi="Times New Roman" w:cs="Times New Roman"/>
            <w:i/>
            <w:sz w:val="24"/>
            <w:szCs w:val="24"/>
          </w:rPr>
          <w:t>Halomonas</w:t>
        </w:r>
      </w:ins>
      <w:proofErr w:type="spellEnd"/>
      <w:ins w:id="7" w:author="Sheree Yau" w:date="2012-12-31T11:37:00Z">
        <w:r w:rsidR="00374939">
          <w:rPr>
            <w:rFonts w:ascii="Times New Roman" w:hAnsi="Times New Roman" w:cs="Times New Roman"/>
            <w:i/>
            <w:sz w:val="24"/>
            <w:szCs w:val="24"/>
          </w:rPr>
          <w:t xml:space="preserve"> </w:t>
        </w:r>
        <w:r w:rsidR="00374939">
          <w:rPr>
            <w:rFonts w:ascii="Times New Roman" w:hAnsi="Times New Roman" w:cs="Times New Roman"/>
            <w:sz w:val="24"/>
            <w:szCs w:val="24"/>
          </w:rPr>
          <w:t>sp. HTNK1</w:t>
        </w:r>
      </w:ins>
      <w:ins w:id="8" w:author="Sheree Yau" w:date="2012-12-31T11:25:00Z">
        <w:r w:rsidR="00374939">
          <w:rPr>
            <w:rFonts w:ascii="Times New Roman" w:hAnsi="Times New Roman" w:cs="Times New Roman"/>
            <w:i/>
            <w:sz w:val="24"/>
            <w:szCs w:val="24"/>
          </w:rPr>
          <w:t xml:space="preserve"> </w:t>
        </w:r>
      </w:ins>
      <w:ins w:id="9" w:author="Sheree Yau" w:date="2012-12-31T11:37:00Z">
        <w:r w:rsidR="00374939">
          <w:rPr>
            <w:rFonts w:ascii="Times New Roman" w:hAnsi="Times New Roman" w:cs="Times New Roman"/>
            <w:sz w:val="24"/>
            <w:szCs w:val="24"/>
          </w:rPr>
          <w:t>(</w:t>
        </w:r>
      </w:ins>
      <w:proofErr w:type="spellStart"/>
      <w:ins w:id="10" w:author="Sheree Yau" w:date="2012-12-31T11:25:00Z">
        <w:r w:rsidR="00374939" w:rsidRPr="00374939">
          <w:rPr>
            <w:rFonts w:ascii="Times New Roman" w:hAnsi="Times New Roman" w:cs="Times New Roman"/>
            <w:i/>
            <w:sz w:val="24"/>
            <w:szCs w:val="24"/>
            <w:rPrChange w:id="11" w:author="Sheree Yau" w:date="2012-12-31T11:38:00Z">
              <w:rPr>
                <w:rFonts w:ascii="Times New Roman" w:hAnsi="Times New Roman" w:cs="Times New Roman"/>
                <w:sz w:val="24"/>
                <w:szCs w:val="24"/>
              </w:rPr>
            </w:rPrChange>
          </w:rPr>
          <w:t>Gammaproteobacteria</w:t>
        </w:r>
      </w:ins>
      <w:proofErr w:type="spellEnd"/>
      <w:ins w:id="12" w:author="Sheree Yau" w:date="2012-12-31T11:38:00Z">
        <w:r w:rsidR="00374939">
          <w:rPr>
            <w:rFonts w:ascii="Times New Roman" w:hAnsi="Times New Roman" w:cs="Times New Roman"/>
            <w:sz w:val="24"/>
            <w:szCs w:val="24"/>
          </w:rPr>
          <w:t xml:space="preserve">) and </w:t>
        </w:r>
        <w:proofErr w:type="spellStart"/>
        <w:r w:rsidR="00374939">
          <w:rPr>
            <w:rFonts w:ascii="Times New Roman" w:hAnsi="Times New Roman" w:cs="Times New Roman"/>
            <w:i/>
            <w:sz w:val="24"/>
            <w:szCs w:val="24"/>
          </w:rPr>
          <w:t>Hoeflea</w:t>
        </w:r>
        <w:proofErr w:type="spellEnd"/>
        <w:r w:rsidR="00374939">
          <w:rPr>
            <w:rFonts w:ascii="Times New Roman" w:hAnsi="Times New Roman" w:cs="Times New Roman"/>
            <w:i/>
            <w:sz w:val="24"/>
            <w:szCs w:val="24"/>
          </w:rPr>
          <w:t xml:space="preserve"> </w:t>
        </w:r>
        <w:proofErr w:type="spellStart"/>
        <w:r w:rsidR="00374939">
          <w:rPr>
            <w:rFonts w:ascii="Times New Roman" w:hAnsi="Times New Roman" w:cs="Times New Roman"/>
            <w:i/>
            <w:sz w:val="24"/>
            <w:szCs w:val="24"/>
          </w:rPr>
          <w:t>phototrophica</w:t>
        </w:r>
        <w:proofErr w:type="spellEnd"/>
        <w:r w:rsidR="00374939">
          <w:rPr>
            <w:rFonts w:ascii="Times New Roman" w:hAnsi="Times New Roman" w:cs="Times New Roman"/>
            <w:i/>
            <w:sz w:val="24"/>
            <w:szCs w:val="24"/>
          </w:rPr>
          <w:t xml:space="preserve"> </w:t>
        </w:r>
      </w:ins>
      <w:ins w:id="13" w:author="Sheree Yau" w:date="2012-12-31T11:39:00Z">
        <w:r w:rsidR="00374939">
          <w:rPr>
            <w:rFonts w:ascii="Times New Roman" w:hAnsi="Times New Roman" w:cs="Times New Roman"/>
            <w:sz w:val="24"/>
            <w:szCs w:val="24"/>
          </w:rPr>
          <w:t>DFL-43 (</w:t>
        </w:r>
        <w:proofErr w:type="spellStart"/>
        <w:r w:rsidR="00374939" w:rsidRPr="00374939">
          <w:rPr>
            <w:rFonts w:ascii="Times New Roman" w:hAnsi="Times New Roman" w:cs="Times New Roman"/>
            <w:i/>
            <w:sz w:val="24"/>
            <w:szCs w:val="24"/>
            <w:rPrChange w:id="14" w:author="Sheree Yau" w:date="2012-12-31T11:39:00Z">
              <w:rPr>
                <w:rFonts w:ascii="Times New Roman" w:hAnsi="Times New Roman" w:cs="Times New Roman"/>
                <w:sz w:val="24"/>
                <w:szCs w:val="24"/>
              </w:rPr>
            </w:rPrChange>
          </w:rPr>
          <w:t>Alphaproteobacteria</w:t>
        </w:r>
        <w:proofErr w:type="spellEnd"/>
        <w:r w:rsidR="00374939">
          <w:rPr>
            <w:rFonts w:ascii="Times New Roman" w:hAnsi="Times New Roman" w:cs="Times New Roman"/>
            <w:sz w:val="24"/>
            <w:szCs w:val="24"/>
          </w:rPr>
          <w:t>) respectively</w:t>
        </w:r>
      </w:ins>
      <w:ins w:id="15" w:author="Sheree Yau" w:date="2012-12-31T11:24:00Z">
        <w:r w:rsidR="00374939" w:rsidRPr="006C0D9B">
          <w:rPr>
            <w:rFonts w:ascii="Times New Roman" w:hAnsi="Times New Roman" w:cs="Times New Roman"/>
            <w:sz w:val="24"/>
            <w:szCs w:val="24"/>
          </w:rPr>
          <w:t>. The scale below shows the number of base pairs. The sample depth and filter from which the scaffold was assembled is shown in parentheses beside the scaffold ID.</w:t>
        </w:r>
      </w:ins>
    </w:p>
    <w:p w:rsidR="00EA74B8" w:rsidRPr="006C0D9B" w:rsidRDefault="00EA74B8" w:rsidP="00612425">
      <w:pPr>
        <w:spacing w:line="24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Figure</w:t>
      </w:r>
      <w:r w:rsidR="00B81F52">
        <w:rPr>
          <w:rFonts w:ascii="Times New Roman" w:hAnsi="Times New Roman" w:cs="Times New Roman"/>
          <w:b/>
          <w:sz w:val="24"/>
          <w:szCs w:val="24"/>
        </w:rPr>
        <w:t>S10</w:t>
      </w:r>
      <w:r w:rsidRPr="006C0D9B">
        <w:rPr>
          <w:rFonts w:ascii="Times New Roman" w:hAnsi="Times New Roman" w:cs="Times New Roman"/>
          <w:sz w:val="24"/>
          <w:szCs w:val="24"/>
        </w:rPr>
        <w:t xml:space="preserve">Phylogenetic </w:t>
      </w:r>
      <w:r w:rsidR="002D689A" w:rsidRPr="006C0D9B">
        <w:rPr>
          <w:rFonts w:ascii="Times New Roman" w:hAnsi="Times New Roman" w:cs="Times New Roman"/>
          <w:sz w:val="24"/>
          <w:szCs w:val="24"/>
        </w:rPr>
        <w:t xml:space="preserve">tree </w:t>
      </w:r>
      <w:r w:rsidR="0003772E" w:rsidRPr="006C0D9B">
        <w:rPr>
          <w:rFonts w:ascii="Times New Roman" w:hAnsi="Times New Roman" w:cs="Times New Roman"/>
          <w:sz w:val="24"/>
          <w:szCs w:val="24"/>
        </w:rPr>
        <w:t xml:space="preserve">of </w:t>
      </w:r>
      <w:proofErr w:type="spellStart"/>
      <w:r w:rsidR="0003772E" w:rsidRPr="006C0D9B">
        <w:rPr>
          <w:rFonts w:ascii="Times New Roman" w:hAnsi="Times New Roman" w:cs="Times New Roman"/>
          <w:sz w:val="24"/>
          <w:szCs w:val="24"/>
        </w:rPr>
        <w:t>D</w:t>
      </w:r>
      <w:r w:rsidR="003C767C" w:rsidRPr="006C0D9B">
        <w:rPr>
          <w:rFonts w:ascii="Times New Roman" w:hAnsi="Times New Roman" w:cs="Times New Roman"/>
          <w:sz w:val="24"/>
          <w:szCs w:val="24"/>
        </w:rPr>
        <w:t>ddL</w:t>
      </w:r>
      <w:proofErr w:type="spellEnd"/>
      <w:r w:rsidRPr="006C0D9B">
        <w:rPr>
          <w:rFonts w:ascii="Times New Roman" w:hAnsi="Times New Roman" w:cs="Times New Roman"/>
          <w:sz w:val="24"/>
          <w:szCs w:val="24"/>
        </w:rPr>
        <w:t xml:space="preserve"> 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homologs</w:t>
      </w:r>
      <w:proofErr w:type="spellEnd"/>
      <w:r w:rsidRPr="006C0D9B">
        <w:rPr>
          <w:rFonts w:ascii="Times New Roman" w:hAnsi="Times New Roman" w:cs="Times New Roman"/>
          <w:sz w:val="24"/>
          <w:szCs w:val="24"/>
        </w:rPr>
        <w:t xml:space="preserve"> from Organic Lake and public databases.</w:t>
      </w:r>
      <w:proofErr w:type="gramEnd"/>
      <w:r w:rsidRPr="006C0D9B">
        <w:rPr>
          <w:rFonts w:ascii="Times New Roman" w:hAnsi="Times New Roman" w:cs="Times New Roman"/>
          <w:sz w:val="24"/>
          <w:szCs w:val="24"/>
        </w:rPr>
        <w:t xml:space="preserve"> The tree was computed from an 84 </w:t>
      </w:r>
      <w:r w:rsidR="002D689A" w:rsidRPr="006C0D9B">
        <w:rPr>
          <w:rFonts w:ascii="Times New Roman" w:hAnsi="Times New Roman" w:cs="Times New Roman"/>
          <w:sz w:val="24"/>
          <w:szCs w:val="24"/>
        </w:rPr>
        <w:t xml:space="preserve">amino acid </w:t>
      </w:r>
      <w:r w:rsidRPr="006C0D9B">
        <w:rPr>
          <w:rFonts w:ascii="Times New Roman" w:hAnsi="Times New Roman" w:cs="Times New Roman"/>
          <w:sz w:val="24"/>
          <w:szCs w:val="24"/>
        </w:rPr>
        <w:t>N-terminal region using</w:t>
      </w:r>
      <w:r w:rsidR="003C767C" w:rsidRPr="006C0D9B">
        <w:rPr>
          <w:rFonts w:ascii="Times New Roman" w:hAnsi="Times New Roman" w:cs="Times New Roman"/>
          <w:sz w:val="24"/>
          <w:szCs w:val="24"/>
        </w:rPr>
        <w:t xml:space="preserve"> the neighbor-joining algorithm</w:t>
      </w:r>
      <w:r w:rsidRPr="006C0D9B">
        <w:rPr>
          <w:rFonts w:ascii="Times New Roman" w:hAnsi="Times New Roman" w:cs="Times New Roman"/>
          <w:sz w:val="24"/>
          <w:szCs w:val="24"/>
        </w:rPr>
        <w:t xml:space="preserve">. Organic Lake sequences from this study are </w:t>
      </w:r>
      <w:r w:rsidR="003C767C" w:rsidRPr="006C0D9B">
        <w:rPr>
          <w:rFonts w:ascii="Times New Roman" w:hAnsi="Times New Roman" w:cs="Times New Roman"/>
          <w:sz w:val="24"/>
          <w:szCs w:val="24"/>
        </w:rPr>
        <w:t xml:space="preserve">shown in red and </w:t>
      </w:r>
      <w:r w:rsidRPr="006C0D9B">
        <w:rPr>
          <w:rFonts w:ascii="Times New Roman" w:hAnsi="Times New Roman" w:cs="Times New Roman"/>
          <w:sz w:val="24"/>
          <w:szCs w:val="24"/>
        </w:rPr>
        <w:t xml:space="preserve">marked with an asterisk (*). Numbers in parentheses are counts of sequences which clustered with the Organic Lake homolog shown in the tree with 90% amino acid identity. Sequences with confirmed 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activity are shown in bold. Accession numbers from top to bottom are: </w:t>
      </w:r>
      <w:r w:rsidR="003C767C" w:rsidRPr="006C0D9B">
        <w:rPr>
          <w:rFonts w:ascii="Times New Roman" w:hAnsi="Times New Roman" w:cs="Times New Roman"/>
          <w:sz w:val="24"/>
          <w:szCs w:val="24"/>
        </w:rPr>
        <w:t>EEB86351</w:t>
      </w:r>
      <w:r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ADK55772</w:t>
      </w:r>
      <w:r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EAQ07081</w:t>
      </w:r>
      <w:r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EEE47811</w:t>
      </w:r>
      <w:r w:rsidR="0096549F"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EAV43167</w:t>
      </w:r>
      <w:r w:rsidR="00B208E7" w:rsidRPr="006C0D9B">
        <w:rPr>
          <w:rFonts w:ascii="Times New Roman" w:hAnsi="Times New Roman" w:cs="Times New Roman"/>
          <w:sz w:val="24"/>
          <w:szCs w:val="24"/>
        </w:rPr>
        <w:t>,</w:t>
      </w:r>
      <w:r w:rsidR="00287D95" w:rsidRPr="006C0D9B">
        <w:rPr>
          <w:rFonts w:ascii="Times New Roman" w:hAnsi="Times New Roman" w:cs="Times New Roman"/>
          <w:sz w:val="24"/>
          <w:szCs w:val="24"/>
        </w:rPr>
        <w:t>EAU41122</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EAQ10619</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ABV95046</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EAQ04071</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ABA77574</w:t>
      </w:r>
      <w:r w:rsidR="0096549F" w:rsidRPr="006C0D9B">
        <w:rPr>
          <w:rFonts w:ascii="Times New Roman" w:hAnsi="Times New Roman" w:cs="Times New Roman"/>
          <w:sz w:val="24"/>
          <w:szCs w:val="24"/>
        </w:rPr>
        <w:t xml:space="preserve"> and </w:t>
      </w:r>
      <w:r w:rsidR="00287D95" w:rsidRPr="006C0D9B">
        <w:rPr>
          <w:rFonts w:ascii="Times New Roman" w:hAnsi="Times New Roman" w:cs="Times New Roman"/>
          <w:sz w:val="24"/>
          <w:szCs w:val="24"/>
        </w:rPr>
        <w:t>EHJ04839</w:t>
      </w:r>
      <w:r w:rsidR="0096549F" w:rsidRPr="006C0D9B">
        <w:rPr>
          <w:rFonts w:ascii="Times New Roman" w:hAnsi="Times New Roman" w:cs="Times New Roman"/>
          <w:sz w:val="24"/>
          <w:szCs w:val="24"/>
        </w:rPr>
        <w:t>.</w:t>
      </w:r>
    </w:p>
    <w:p w:rsidR="003C767C" w:rsidRPr="006C0D9B" w:rsidRDefault="00B81F52" w:rsidP="00612425">
      <w:pPr>
        <w:spacing w:line="240" w:lineRule="auto"/>
        <w:rPr>
          <w:rFonts w:ascii="Times New Roman" w:hAnsi="Times New Roman" w:cs="Times New Roman"/>
          <w:sz w:val="24"/>
          <w:szCs w:val="24"/>
        </w:rPr>
      </w:pPr>
      <w:r>
        <w:rPr>
          <w:rFonts w:ascii="Times New Roman" w:hAnsi="Times New Roman" w:cs="Times New Roman"/>
          <w:b/>
          <w:sz w:val="24"/>
          <w:szCs w:val="24"/>
        </w:rPr>
        <w:t>Figure S11</w:t>
      </w:r>
      <w:r w:rsidR="003C767C" w:rsidRPr="006C0D9B">
        <w:rPr>
          <w:rFonts w:ascii="Times New Roman" w:hAnsi="Times New Roman" w:cs="Times New Roman"/>
          <w:sz w:val="24"/>
          <w:szCs w:val="24"/>
        </w:rPr>
        <w:t xml:space="preserve"> </w:t>
      </w:r>
      <w:proofErr w:type="spellStart"/>
      <w:r w:rsidR="003C767C" w:rsidRPr="006C0D9B">
        <w:rPr>
          <w:rFonts w:ascii="Times New Roman" w:hAnsi="Times New Roman" w:cs="Times New Roman"/>
          <w:sz w:val="24"/>
          <w:szCs w:val="24"/>
        </w:rPr>
        <w:t>Phylogenetic</w:t>
      </w:r>
      <w:proofErr w:type="spellEnd"/>
      <w:r w:rsidR="003C767C" w:rsidRPr="006C0D9B">
        <w:rPr>
          <w:rFonts w:ascii="Times New Roman" w:hAnsi="Times New Roman" w:cs="Times New Roman"/>
          <w:sz w:val="24"/>
          <w:szCs w:val="24"/>
        </w:rPr>
        <w:t xml:space="preserve"> tree of </w:t>
      </w:r>
      <w:proofErr w:type="spellStart"/>
      <w:r w:rsidR="003C767C" w:rsidRPr="006C0D9B">
        <w:rPr>
          <w:rFonts w:ascii="Times New Roman" w:hAnsi="Times New Roman" w:cs="Times New Roman"/>
          <w:sz w:val="24"/>
          <w:szCs w:val="24"/>
        </w:rPr>
        <w:t>DddP</w:t>
      </w:r>
      <w:proofErr w:type="spellEnd"/>
      <w:r w:rsidR="003C767C" w:rsidRPr="006C0D9B">
        <w:rPr>
          <w:rFonts w:ascii="Times New Roman" w:hAnsi="Times New Roman" w:cs="Times New Roman"/>
          <w:sz w:val="24"/>
          <w:szCs w:val="24"/>
        </w:rPr>
        <w:t xml:space="preserve"> DMSP </w:t>
      </w:r>
      <w:proofErr w:type="spellStart"/>
      <w:r w:rsidR="003C767C" w:rsidRPr="006C0D9B">
        <w:rPr>
          <w:rFonts w:ascii="Times New Roman" w:hAnsi="Times New Roman" w:cs="Times New Roman"/>
          <w:sz w:val="24"/>
          <w:szCs w:val="24"/>
        </w:rPr>
        <w:t>lyase</w:t>
      </w:r>
      <w:proofErr w:type="spellEnd"/>
      <w:r w:rsidR="003C767C" w:rsidRPr="006C0D9B">
        <w:rPr>
          <w:rFonts w:ascii="Times New Roman" w:hAnsi="Times New Roman" w:cs="Times New Roman"/>
          <w:sz w:val="24"/>
          <w:szCs w:val="24"/>
        </w:rPr>
        <w:t xml:space="preserve"> </w:t>
      </w:r>
      <w:proofErr w:type="spellStart"/>
      <w:r w:rsidR="003C767C" w:rsidRPr="006C0D9B">
        <w:rPr>
          <w:rFonts w:ascii="Times New Roman" w:hAnsi="Times New Roman" w:cs="Times New Roman"/>
          <w:sz w:val="24"/>
          <w:szCs w:val="24"/>
        </w:rPr>
        <w:t>homologs</w:t>
      </w:r>
      <w:proofErr w:type="spellEnd"/>
      <w:r w:rsidR="003C767C" w:rsidRPr="006C0D9B">
        <w:rPr>
          <w:rFonts w:ascii="Times New Roman" w:hAnsi="Times New Roman" w:cs="Times New Roman"/>
          <w:sz w:val="24"/>
          <w:szCs w:val="24"/>
        </w:rPr>
        <w:t xml:space="preserve"> from Organic Lake and public databases.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sidR="003C767C" w:rsidRPr="006C0D9B">
        <w:rPr>
          <w:rFonts w:ascii="Times New Roman" w:hAnsi="Times New Roman" w:cs="Times New Roman"/>
          <w:sz w:val="24"/>
          <w:szCs w:val="24"/>
        </w:rPr>
        <w:t>lyase</w:t>
      </w:r>
      <w:proofErr w:type="spellEnd"/>
      <w:r w:rsidR="003C767C" w:rsidRPr="006C0D9B">
        <w:rPr>
          <w:rFonts w:ascii="Times New Roman" w:hAnsi="Times New Roman" w:cs="Times New Roman"/>
          <w:sz w:val="24"/>
          <w:szCs w:val="24"/>
        </w:rPr>
        <w:t xml:space="preserve"> activity are shown in bold. Accession numbers from top to bottom are: </w:t>
      </w:r>
      <w:r w:rsidR="009E176D" w:rsidRPr="006C0D9B">
        <w:rPr>
          <w:rFonts w:ascii="Times New Roman" w:hAnsi="Times New Roman" w:cs="Times New Roman"/>
          <w:sz w:val="24"/>
          <w:szCs w:val="24"/>
        </w:rPr>
        <w:t>ZP_01755203, YP_167522, YP_613011, YP_682809, EAP77700, ZP_01741265, ZP_01036399, ZP_01881042, ZP_05063825, AFO91571, YP_509721,ZP_01448542, AEQ39103, AEQ39091, XP_001823911, XP_389272</w:t>
      </w:r>
      <w:r w:rsidR="00861059" w:rsidRPr="006C0D9B">
        <w:rPr>
          <w:rFonts w:ascii="Times New Roman" w:hAnsi="Times New Roman" w:cs="Times New Roman"/>
          <w:sz w:val="24"/>
          <w:szCs w:val="24"/>
        </w:rPr>
        <w:t xml:space="preserve"> and ACF19795.</w:t>
      </w:r>
    </w:p>
    <w:p w:rsidR="003C767C" w:rsidRPr="006C0D9B" w:rsidRDefault="00B81F52" w:rsidP="00612425">
      <w:pPr>
        <w:spacing w:line="240" w:lineRule="auto"/>
        <w:rPr>
          <w:rFonts w:ascii="Times New Roman" w:hAnsi="Times New Roman" w:cs="Times New Roman"/>
          <w:sz w:val="24"/>
          <w:szCs w:val="24"/>
        </w:rPr>
      </w:pPr>
      <w:r>
        <w:rPr>
          <w:rFonts w:ascii="Times New Roman" w:hAnsi="Times New Roman" w:cs="Times New Roman"/>
          <w:b/>
          <w:sz w:val="24"/>
          <w:szCs w:val="24"/>
        </w:rPr>
        <w:t>Figure S12</w:t>
      </w:r>
      <w:bookmarkStart w:id="16" w:name="_GoBack"/>
      <w:bookmarkEnd w:id="16"/>
      <w:r w:rsidR="007E18E3" w:rsidRPr="006C0D9B">
        <w:rPr>
          <w:rFonts w:ascii="Times New Roman" w:hAnsi="Times New Roman" w:cs="Times New Roman"/>
          <w:sz w:val="24"/>
          <w:szCs w:val="24"/>
        </w:rPr>
        <w:t xml:space="preserve">Phylogenetic tree of </w:t>
      </w:r>
      <w:proofErr w:type="spellStart"/>
      <w:r w:rsidR="007E18E3" w:rsidRPr="006C0D9B">
        <w:rPr>
          <w:rFonts w:ascii="Times New Roman" w:hAnsi="Times New Roman" w:cs="Times New Roman"/>
          <w:sz w:val="24"/>
          <w:szCs w:val="24"/>
        </w:rPr>
        <w:t>DmdA</w:t>
      </w:r>
      <w:proofErr w:type="spellEnd"/>
      <w:r w:rsidR="007E18E3" w:rsidRPr="006C0D9B">
        <w:rPr>
          <w:rFonts w:ascii="Times New Roman" w:hAnsi="Times New Roman" w:cs="Times New Roman"/>
          <w:sz w:val="24"/>
          <w:szCs w:val="24"/>
        </w:rPr>
        <w:t xml:space="preserve"> DMSP </w:t>
      </w:r>
      <w:proofErr w:type="spellStart"/>
      <w:r w:rsidR="007E18E3" w:rsidRPr="006C0D9B">
        <w:rPr>
          <w:rFonts w:ascii="Times New Roman" w:hAnsi="Times New Roman" w:cs="Times New Roman"/>
          <w:sz w:val="24"/>
          <w:szCs w:val="24"/>
        </w:rPr>
        <w:t>demethylase</w:t>
      </w:r>
      <w:proofErr w:type="spellEnd"/>
      <w:r w:rsidR="007E18E3" w:rsidRPr="006C0D9B">
        <w:rPr>
          <w:rFonts w:ascii="Times New Roman" w:hAnsi="Times New Roman" w:cs="Times New Roman"/>
          <w:sz w:val="24"/>
          <w:szCs w:val="24"/>
        </w:rPr>
        <w:t xml:space="preserve"> </w:t>
      </w:r>
      <w:proofErr w:type="spellStart"/>
      <w:r w:rsidR="007E18E3" w:rsidRPr="006C0D9B">
        <w:rPr>
          <w:rFonts w:ascii="Times New Roman" w:hAnsi="Times New Roman" w:cs="Times New Roman"/>
          <w:sz w:val="24"/>
          <w:szCs w:val="24"/>
        </w:rPr>
        <w:t>homologs</w:t>
      </w:r>
      <w:proofErr w:type="spellEnd"/>
      <w:r w:rsidR="007E18E3" w:rsidRPr="006C0D9B">
        <w:rPr>
          <w:rFonts w:ascii="Times New Roman" w:hAnsi="Times New Roman" w:cs="Times New Roman"/>
          <w:sz w:val="24"/>
          <w:szCs w:val="24"/>
        </w:rPr>
        <w:t xml:space="preserve"> from Organic Lake and public databases.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sidR="007E18E3" w:rsidRPr="006C0D9B">
        <w:rPr>
          <w:rFonts w:ascii="Times New Roman" w:hAnsi="Times New Roman" w:cs="Times New Roman"/>
          <w:sz w:val="24"/>
          <w:szCs w:val="24"/>
        </w:rPr>
        <w:t>lyase</w:t>
      </w:r>
      <w:proofErr w:type="spellEnd"/>
      <w:r w:rsidR="007E18E3" w:rsidRPr="006C0D9B">
        <w:rPr>
          <w:rFonts w:ascii="Times New Roman" w:hAnsi="Times New Roman" w:cs="Times New Roman"/>
          <w:sz w:val="24"/>
          <w:szCs w:val="24"/>
        </w:rPr>
        <w:t xml:space="preserve"> activity are shown in bold. Accession numbers from top to bottom are: EDZ60447, YP_265671, EDZ61098, EAU51039, YP_003550401, EDP61332, </w:t>
      </w:r>
      <w:r w:rsidR="002729D6" w:rsidRPr="006C0D9B">
        <w:rPr>
          <w:rFonts w:ascii="Times New Roman" w:hAnsi="Times New Roman" w:cs="Times New Roman"/>
          <w:sz w:val="24"/>
          <w:szCs w:val="24"/>
        </w:rPr>
        <w:t>EAQ26389, ABV94056, AAV94935, AAV95190, EDY79173, EDY89914, EAW42451, AAV94935 and AAV97197.</w:t>
      </w:r>
    </w:p>
    <w:p w:rsidR="00B81F52" w:rsidRDefault="00B81F52" w:rsidP="00B81F52">
      <w:pPr>
        <w:pStyle w:val="WW-Default"/>
        <w:spacing w:after="0" w:line="24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sz w:val="24"/>
          <w:szCs w:val="24"/>
        </w:rPr>
        <w:t xml:space="preserve">Summary of </w:t>
      </w:r>
      <w:proofErr w:type="spellStart"/>
      <w:r w:rsidRPr="003D439F">
        <w:rPr>
          <w:rFonts w:ascii="Times New Roman" w:hAnsi="Times New Roman" w:cs="Times New Roman"/>
          <w:sz w:val="24"/>
          <w:szCs w:val="24"/>
        </w:rPr>
        <w:t>metagenomic</w:t>
      </w:r>
      <w:proofErr w:type="spellEnd"/>
      <w:r w:rsidRPr="003D439F">
        <w:rPr>
          <w:rFonts w:ascii="Times New Roman" w:hAnsi="Times New Roman" w:cs="Times New Roman"/>
          <w:sz w:val="24"/>
          <w:szCs w:val="24"/>
        </w:rPr>
        <w:t xml:space="preserve"> data for Organic Lake samples.</w:t>
      </w:r>
      <w:proofErr w:type="gramEnd"/>
    </w:p>
    <w:p w:rsidR="00B81F52" w:rsidRPr="003D439F" w:rsidRDefault="00B81F52" w:rsidP="00B81F52">
      <w:pPr>
        <w:pStyle w:val="WW-Default"/>
        <w:spacing w:after="0" w:line="240" w:lineRule="auto"/>
        <w:rPr>
          <w:rFonts w:ascii="Times New Roman" w:hAnsi="Times New Roman" w:cs="Times New Roman"/>
          <w:sz w:val="24"/>
          <w:szCs w:val="24"/>
        </w:rPr>
      </w:pPr>
    </w:p>
    <w:p w:rsidR="00712505" w:rsidRPr="006C0D9B" w:rsidRDefault="00B81F52" w:rsidP="00712505">
      <w:pPr>
        <w:spacing w:after="0" w:line="240" w:lineRule="auto"/>
        <w:rPr>
          <w:rFonts w:ascii="Times New Roman" w:hAnsi="Times New Roman" w:cs="Times New Roman"/>
          <w:sz w:val="24"/>
          <w:szCs w:val="24"/>
        </w:rPr>
      </w:pPr>
      <w:r>
        <w:rPr>
          <w:rFonts w:ascii="Times New Roman" w:hAnsi="Times New Roman" w:cs="Times New Roman"/>
          <w:b/>
          <w:sz w:val="24"/>
          <w:szCs w:val="24"/>
        </w:rPr>
        <w:t>Table S2</w:t>
      </w:r>
      <w:r w:rsidR="00712505" w:rsidRPr="006C0D9B">
        <w:rPr>
          <w:rFonts w:ascii="Times New Roman" w:hAnsi="Times New Roman" w:cs="Times New Roman"/>
          <w:sz w:val="24"/>
          <w:szCs w:val="24"/>
        </w:rPr>
        <w:t xml:space="preserve"> Full list of KEGG </w:t>
      </w:r>
      <w:proofErr w:type="spellStart"/>
      <w:r w:rsidR="00712505" w:rsidRPr="006C0D9B">
        <w:rPr>
          <w:rFonts w:ascii="Times New Roman" w:hAnsi="Times New Roman" w:cs="Times New Roman"/>
          <w:sz w:val="24"/>
          <w:szCs w:val="24"/>
        </w:rPr>
        <w:t>Orthologs</w:t>
      </w:r>
      <w:proofErr w:type="spellEnd"/>
      <w:r w:rsidR="00712505" w:rsidRPr="006C0D9B">
        <w:rPr>
          <w:rFonts w:ascii="Times New Roman" w:hAnsi="Times New Roman" w:cs="Times New Roman"/>
          <w:sz w:val="24"/>
          <w:szCs w:val="24"/>
        </w:rPr>
        <w:t xml:space="preserve"> (KO) involved in carbon, nitrogen and sulfur conversions </w:t>
      </w:r>
      <w:r w:rsidR="00066494" w:rsidRPr="006C0D9B">
        <w:rPr>
          <w:rFonts w:ascii="Times New Roman" w:hAnsi="Times New Roman" w:cs="Times New Roman"/>
          <w:sz w:val="24"/>
          <w:szCs w:val="24"/>
        </w:rPr>
        <w:t xml:space="preserve">that were </w:t>
      </w:r>
      <w:r w:rsidR="00712505" w:rsidRPr="006C0D9B">
        <w:rPr>
          <w:rFonts w:ascii="Times New Roman" w:hAnsi="Times New Roman" w:cs="Times New Roman"/>
          <w:sz w:val="24"/>
          <w:szCs w:val="24"/>
        </w:rPr>
        <w:t xml:space="preserve">searched for in the Organic Lake </w:t>
      </w:r>
      <w:proofErr w:type="spellStart"/>
      <w:r w:rsidR="00712505" w:rsidRPr="006C0D9B">
        <w:rPr>
          <w:rFonts w:ascii="Times New Roman" w:hAnsi="Times New Roman" w:cs="Times New Roman"/>
          <w:sz w:val="24"/>
          <w:szCs w:val="24"/>
        </w:rPr>
        <w:t>metagenome</w:t>
      </w:r>
      <w:proofErr w:type="spellEnd"/>
      <w:r w:rsidR="00712505" w:rsidRPr="006C0D9B">
        <w:rPr>
          <w:rFonts w:ascii="Times New Roman" w:hAnsi="Times New Roman" w:cs="Times New Roman"/>
          <w:sz w:val="24"/>
          <w:szCs w:val="24"/>
        </w:rPr>
        <w:t xml:space="preserve">. </w:t>
      </w:r>
      <w:r w:rsidR="00066494" w:rsidRPr="006C0D9B">
        <w:rPr>
          <w:rFonts w:ascii="Times New Roman" w:hAnsi="Times New Roman" w:cs="Times New Roman"/>
          <w:sz w:val="24"/>
          <w:szCs w:val="24"/>
        </w:rPr>
        <w:t xml:space="preserve">Abbreviations: </w:t>
      </w:r>
      <w:proofErr w:type="spellStart"/>
      <w:r w:rsidR="00712505" w:rsidRPr="006C0D9B">
        <w:rPr>
          <w:rFonts w:ascii="Times New Roman" w:hAnsi="Times New Roman" w:cs="Times New Roman"/>
          <w:sz w:val="24"/>
          <w:szCs w:val="24"/>
        </w:rPr>
        <w:t>rTCA</w:t>
      </w:r>
      <w:proofErr w:type="spellEnd"/>
      <w:r w:rsidR="00712505" w:rsidRPr="006C0D9B">
        <w:rPr>
          <w:rFonts w:ascii="Times New Roman" w:hAnsi="Times New Roman" w:cs="Times New Roman"/>
          <w:sz w:val="24"/>
          <w:szCs w:val="24"/>
        </w:rPr>
        <w:t xml:space="preserve">, </w:t>
      </w:r>
      <w:proofErr w:type="spellStart"/>
      <w:r w:rsidR="00712505" w:rsidRPr="006C0D9B">
        <w:rPr>
          <w:rFonts w:ascii="Times New Roman" w:hAnsi="Times New Roman" w:cs="Times New Roman"/>
          <w:sz w:val="24"/>
          <w:szCs w:val="24"/>
        </w:rPr>
        <w:t>tricarboxylic</w:t>
      </w:r>
      <w:proofErr w:type="spellEnd"/>
      <w:r w:rsidR="00712505" w:rsidRPr="006C0D9B">
        <w:rPr>
          <w:rFonts w:ascii="Times New Roman" w:hAnsi="Times New Roman" w:cs="Times New Roman"/>
          <w:sz w:val="24"/>
          <w:szCs w:val="24"/>
        </w:rPr>
        <w:t xml:space="preserve"> acid cycle; WL, Wood-</w:t>
      </w:r>
      <w:proofErr w:type="spellStart"/>
      <w:r w:rsidR="00712505" w:rsidRPr="006C0D9B">
        <w:rPr>
          <w:rFonts w:ascii="Times New Roman" w:hAnsi="Times New Roman" w:cs="Times New Roman"/>
          <w:sz w:val="24"/>
          <w:szCs w:val="24"/>
        </w:rPr>
        <w:t>Ljungdahl</w:t>
      </w:r>
      <w:proofErr w:type="spellEnd"/>
      <w:r w:rsidR="00712505" w:rsidRPr="006C0D9B">
        <w:rPr>
          <w:rFonts w:ascii="Times New Roman" w:hAnsi="Times New Roman" w:cs="Times New Roman"/>
          <w:sz w:val="24"/>
          <w:szCs w:val="24"/>
        </w:rPr>
        <w:t xml:space="preserve"> pathway; </w:t>
      </w:r>
      <w:proofErr w:type="spellStart"/>
      <w:r w:rsidR="00712505" w:rsidRPr="006C0D9B">
        <w:rPr>
          <w:rFonts w:ascii="Times New Roman" w:hAnsi="Times New Roman" w:cs="Times New Roman"/>
          <w:sz w:val="24"/>
          <w:szCs w:val="24"/>
        </w:rPr>
        <w:t>AAnP</w:t>
      </w:r>
      <w:proofErr w:type="spellEnd"/>
      <w:r w:rsidR="00712505" w:rsidRPr="006C0D9B">
        <w:rPr>
          <w:rFonts w:ascii="Times New Roman" w:hAnsi="Times New Roman" w:cs="Times New Roman"/>
          <w:sz w:val="24"/>
          <w:szCs w:val="24"/>
        </w:rPr>
        <w:t xml:space="preserve">, aerobic </w:t>
      </w:r>
      <w:proofErr w:type="spellStart"/>
      <w:r w:rsidR="00712505" w:rsidRPr="006C0D9B">
        <w:rPr>
          <w:rFonts w:ascii="Times New Roman" w:hAnsi="Times New Roman" w:cs="Times New Roman"/>
          <w:sz w:val="24"/>
          <w:szCs w:val="24"/>
        </w:rPr>
        <w:t>anoxygenicphototrophy</w:t>
      </w:r>
      <w:proofErr w:type="spellEnd"/>
      <w:r w:rsidR="00712505" w:rsidRPr="006C0D9B">
        <w:rPr>
          <w:rFonts w:ascii="Times New Roman" w:hAnsi="Times New Roman" w:cs="Times New Roman"/>
          <w:sz w:val="24"/>
          <w:szCs w:val="24"/>
        </w:rPr>
        <w:t xml:space="preserve">; DNRA, </w:t>
      </w:r>
      <w:proofErr w:type="spellStart"/>
      <w:r w:rsidR="00712505" w:rsidRPr="006C0D9B">
        <w:rPr>
          <w:rFonts w:ascii="Times New Roman" w:hAnsi="Times New Roman" w:cs="Times New Roman"/>
          <w:sz w:val="24"/>
          <w:szCs w:val="24"/>
        </w:rPr>
        <w:lastRenderedPageBreak/>
        <w:t>dissimilatory</w:t>
      </w:r>
      <w:proofErr w:type="spellEnd"/>
      <w:r w:rsidR="00712505" w:rsidRPr="006C0D9B">
        <w:rPr>
          <w:rFonts w:ascii="Times New Roman" w:hAnsi="Times New Roman" w:cs="Times New Roman"/>
          <w:sz w:val="24"/>
          <w:szCs w:val="24"/>
        </w:rPr>
        <w:t xml:space="preserve"> nitrate reduction to ammonia; anaerobic ammonia oxidation; ASR, assimilatory sulfate reduction; DSR, </w:t>
      </w:r>
      <w:proofErr w:type="spellStart"/>
      <w:r w:rsidR="00712505" w:rsidRPr="006C0D9B">
        <w:rPr>
          <w:rFonts w:ascii="Times New Roman" w:hAnsi="Times New Roman" w:cs="Times New Roman"/>
          <w:sz w:val="24"/>
          <w:szCs w:val="24"/>
        </w:rPr>
        <w:t>dissimilatory</w:t>
      </w:r>
      <w:proofErr w:type="spellEnd"/>
      <w:r w:rsidR="00712505" w:rsidRPr="006C0D9B">
        <w:rPr>
          <w:rFonts w:ascii="Times New Roman" w:hAnsi="Times New Roman" w:cs="Times New Roman"/>
          <w:sz w:val="24"/>
          <w:szCs w:val="24"/>
        </w:rPr>
        <w:t xml:space="preserve"> sulfate reduction; SRB, sulfate-reducing bacteria.</w:t>
      </w:r>
    </w:p>
    <w:p w:rsidR="00712505" w:rsidRPr="006C0D9B" w:rsidRDefault="00712505" w:rsidP="00712505">
      <w:pPr>
        <w:spacing w:after="0" w:line="240" w:lineRule="auto"/>
        <w:rPr>
          <w:rFonts w:ascii="Times New Roman" w:hAnsi="Times New Roman" w:cs="Times New Roman"/>
          <w:sz w:val="24"/>
          <w:szCs w:val="24"/>
        </w:rPr>
      </w:pPr>
    </w:p>
    <w:p w:rsidR="00960085" w:rsidRPr="006C0D9B" w:rsidRDefault="00B81F52" w:rsidP="00612425">
      <w:pPr>
        <w:spacing w:after="0" w:line="240" w:lineRule="auto"/>
        <w:rPr>
          <w:rFonts w:ascii="Times New Roman" w:hAnsi="Times New Roman" w:cs="Times New Roman"/>
          <w:sz w:val="24"/>
          <w:szCs w:val="24"/>
        </w:rPr>
      </w:pPr>
      <w:r>
        <w:rPr>
          <w:rFonts w:ascii="Times New Roman" w:hAnsi="Times New Roman" w:cs="Times New Roman"/>
          <w:b/>
          <w:sz w:val="24"/>
          <w:szCs w:val="24"/>
        </w:rPr>
        <w:t>Table S3</w:t>
      </w:r>
      <w:r w:rsidR="00E11354" w:rsidRPr="006C0D9B">
        <w:rPr>
          <w:rFonts w:ascii="Times New Roman" w:hAnsi="Times New Roman" w:cs="Times New Roman"/>
          <w:sz w:val="24"/>
          <w:szCs w:val="24"/>
        </w:rPr>
        <w:t>S</w:t>
      </w:r>
      <w:r w:rsidR="00960085" w:rsidRPr="006C0D9B">
        <w:rPr>
          <w:rFonts w:ascii="Times New Roman" w:hAnsi="Times New Roman" w:cs="Times New Roman"/>
          <w:sz w:val="24"/>
          <w:szCs w:val="24"/>
        </w:rPr>
        <w:t xml:space="preserve">equences used in this study as BLAST queries for retrieving homologs in the Organic Lake </w:t>
      </w:r>
      <w:proofErr w:type="spellStart"/>
      <w:r w:rsidR="00960085" w:rsidRPr="006C0D9B">
        <w:rPr>
          <w:rFonts w:ascii="Times New Roman" w:hAnsi="Times New Roman" w:cs="Times New Roman"/>
          <w:sz w:val="24"/>
          <w:szCs w:val="24"/>
        </w:rPr>
        <w:t>metagenomes</w:t>
      </w:r>
      <w:proofErr w:type="spellEnd"/>
      <w:r w:rsidR="00960085" w:rsidRPr="006C0D9B">
        <w:rPr>
          <w:rFonts w:ascii="Times New Roman" w:hAnsi="Times New Roman" w:cs="Times New Roman"/>
          <w:sz w:val="24"/>
          <w:szCs w:val="24"/>
        </w:rPr>
        <w:t>. (%ID) is the minimum am</w:t>
      </w:r>
      <w:r w:rsidR="00695309" w:rsidRPr="006C0D9B">
        <w:rPr>
          <w:rFonts w:ascii="Times New Roman" w:hAnsi="Times New Roman" w:cs="Times New Roman"/>
          <w:sz w:val="24"/>
          <w:szCs w:val="24"/>
        </w:rPr>
        <w:t>ino acid sequence identity for matches to be considered a homolog</w:t>
      </w:r>
      <w:r w:rsidR="00960085" w:rsidRPr="006C0D9B">
        <w:rPr>
          <w:rFonts w:ascii="Times New Roman" w:hAnsi="Times New Roman" w:cs="Times New Roman"/>
          <w:sz w:val="24"/>
          <w:szCs w:val="24"/>
        </w:rPr>
        <w:t xml:space="preserve">. </w:t>
      </w:r>
    </w:p>
    <w:p w:rsidR="00111031" w:rsidRPr="006C0D9B" w:rsidRDefault="00111031" w:rsidP="00111031">
      <w:pPr>
        <w:spacing w:after="0" w:line="240" w:lineRule="auto"/>
        <w:rPr>
          <w:rFonts w:ascii="Times New Roman" w:hAnsi="Times New Roman" w:cs="Times New Roman"/>
          <w:sz w:val="24"/>
          <w:szCs w:val="24"/>
        </w:rPr>
      </w:pPr>
    </w:p>
    <w:p w:rsidR="00332E9C" w:rsidRDefault="00332E9C" w:rsidP="00066494">
      <w:pPr>
        <w:spacing w:line="240" w:lineRule="auto"/>
        <w:rPr>
          <w:ins w:id="17" w:author="Sheree Yau" w:date="2012-12-31T11:44:00Z"/>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sidR="003D439F">
        <w:rPr>
          <w:rFonts w:ascii="Times New Roman" w:hAnsi="Times New Roman"/>
          <w:sz w:val="24"/>
          <w:szCs w:val="24"/>
        </w:rPr>
        <w:t>. A</w:t>
      </w:r>
      <w:r w:rsidRPr="006C0D9B">
        <w:rPr>
          <w:rFonts w:ascii="Times New Roman" w:hAnsi="Times New Roman"/>
          <w:sz w:val="24"/>
          <w:szCs w:val="24"/>
        </w:rPr>
        <w:t>nalysis of SSU</w:t>
      </w:r>
      <w:r w:rsidR="003D439F">
        <w:rPr>
          <w:rFonts w:ascii="Times New Roman" w:hAnsi="Times New Roman"/>
          <w:sz w:val="24"/>
          <w:szCs w:val="24"/>
        </w:rPr>
        <w:t xml:space="preserve"> gene</w:t>
      </w:r>
      <w:r w:rsidRPr="006C0D9B">
        <w:rPr>
          <w:rFonts w:ascii="Times New Roman" w:hAnsi="Times New Roman"/>
          <w:sz w:val="24"/>
          <w:szCs w:val="24"/>
        </w:rPr>
        <w:t xml:space="preserve"> sequences</w:t>
      </w:r>
      <w:r w:rsidR="00B73187" w:rsidRPr="006C0D9B">
        <w:rPr>
          <w:rFonts w:ascii="Times New Roman" w:hAnsi="Times New Roman"/>
          <w:sz w:val="24"/>
          <w:szCs w:val="24"/>
        </w:rPr>
        <w:t xml:space="preserve">shown in </w:t>
      </w:r>
      <w:r w:rsidR="00D114AB" w:rsidRPr="006C0D9B">
        <w:rPr>
          <w:rFonts w:ascii="Times New Roman" w:hAnsi="Times New Roman"/>
          <w:sz w:val="24"/>
          <w:szCs w:val="24"/>
        </w:rPr>
        <w:t>phylum, class and genus</w:t>
      </w:r>
      <w:r w:rsidR="00B73187" w:rsidRPr="006C0D9B">
        <w:rPr>
          <w:rFonts w:ascii="Times New Roman" w:hAnsi="Times New Roman"/>
          <w:sz w:val="24"/>
          <w:szCs w:val="24"/>
        </w:rPr>
        <w:t xml:space="preserve"> ranks</w:t>
      </w:r>
      <w:r w:rsidR="00D22FEF" w:rsidRPr="006C0D9B">
        <w:rPr>
          <w:rFonts w:ascii="Times New Roman" w:hAnsi="Times New Roman"/>
          <w:sz w:val="24"/>
          <w:szCs w:val="24"/>
        </w:rPr>
        <w:t xml:space="preserve"> as defined by the SILVA taxonomy except </w:t>
      </w:r>
      <w:r w:rsidR="00D22FEF" w:rsidRPr="006C0D9B">
        <w:rPr>
          <w:rFonts w:ascii="Times New Roman" w:hAnsi="Times New Roman" w:cs="Times New Roman"/>
          <w:sz w:val="24"/>
          <w:szCs w:val="24"/>
        </w:rPr>
        <w:t xml:space="preserve">RF3 </w:t>
      </w:r>
      <w:r w:rsidR="003D439F">
        <w:rPr>
          <w:rFonts w:ascii="Times New Roman" w:hAnsi="Times New Roman" w:cs="Times New Roman"/>
          <w:sz w:val="24"/>
          <w:szCs w:val="24"/>
        </w:rPr>
        <w:t xml:space="preserve">which </w:t>
      </w:r>
      <w:r w:rsidR="00D22FEF" w:rsidRPr="006C0D9B">
        <w:rPr>
          <w:rFonts w:ascii="Times New Roman" w:hAnsi="Times New Roman" w:cs="Times New Roman"/>
          <w:sz w:val="24"/>
          <w:szCs w:val="24"/>
        </w:rPr>
        <w:t xml:space="preserve">is placed with the </w:t>
      </w:r>
      <w:proofErr w:type="spellStart"/>
      <w:r w:rsidR="00D22FEF" w:rsidRPr="006C0D9B">
        <w:rPr>
          <w:rFonts w:ascii="Times New Roman" w:hAnsi="Times New Roman" w:cs="Times New Roman"/>
          <w:i/>
          <w:sz w:val="24"/>
          <w:szCs w:val="24"/>
        </w:rPr>
        <w:t>Firmicutes</w:t>
      </w:r>
      <w:proofErr w:type="spellEnd"/>
      <w:r w:rsidR="00D22FEF" w:rsidRPr="006C0D9B">
        <w:rPr>
          <w:rFonts w:ascii="Times New Roman" w:hAnsi="Times New Roman" w:cs="Times New Roman"/>
          <w:sz w:val="24"/>
          <w:szCs w:val="24"/>
        </w:rPr>
        <w:t xml:space="preserve"> according to Tajima </w:t>
      </w:r>
      <w:r w:rsidR="00D22FEF" w:rsidRPr="006C0D9B">
        <w:rPr>
          <w:rFonts w:ascii="Times New Roman" w:hAnsi="Times New Roman" w:cs="Times New Roman"/>
          <w:i/>
          <w:sz w:val="24"/>
          <w:szCs w:val="24"/>
        </w:rPr>
        <w:t>et al.</w:t>
      </w:r>
      <w:r w:rsidR="00D22FEF" w:rsidRPr="006C0D9B">
        <w:rPr>
          <w:rFonts w:ascii="Times New Roman" w:hAnsi="Times New Roman" w:cs="Times New Roman"/>
          <w:sz w:val="24"/>
          <w:szCs w:val="24"/>
        </w:rPr>
        <w:t xml:space="preserve"> (1999).</w:t>
      </w:r>
      <w:r w:rsidRPr="006C0D9B">
        <w:rPr>
          <w:rFonts w:ascii="Times New Roman" w:hAnsi="Times New Roman" w:cs="Times New Roman"/>
          <w:sz w:val="24"/>
          <w:szCs w:val="24"/>
        </w:rPr>
        <w:t xml:space="preserve">SSU </w:t>
      </w:r>
      <w:r w:rsidR="003D439F">
        <w:rPr>
          <w:rFonts w:ascii="Times New Roman" w:hAnsi="Times New Roman" w:cs="Times New Roman"/>
          <w:sz w:val="24"/>
          <w:szCs w:val="24"/>
        </w:rPr>
        <w:t xml:space="preserve">gene </w:t>
      </w:r>
      <w:r w:rsidRPr="006C0D9B">
        <w:rPr>
          <w:rFonts w:ascii="Times New Roman" w:hAnsi="Times New Roman" w:cs="Times New Roman"/>
          <w:sz w:val="24"/>
          <w:szCs w:val="24"/>
        </w:rPr>
        <w:t xml:space="preserve">sequences were classified to the genus level or to the lowest rank with </w:t>
      </w:r>
      <w:proofErr w:type="spellStart"/>
      <w:r w:rsidRPr="006C0D9B">
        <w:rPr>
          <w:rFonts w:ascii="Times New Roman" w:hAnsi="Times New Roman" w:cs="Times New Roman"/>
          <w:sz w:val="24"/>
          <w:szCs w:val="24"/>
        </w:rPr>
        <w:t>bootstap</w:t>
      </w:r>
      <w:proofErr w:type="spellEnd"/>
      <w:r w:rsidRPr="006C0D9B">
        <w:rPr>
          <w:rFonts w:ascii="Times New Roman" w:hAnsi="Times New Roman" w:cs="Times New Roman"/>
          <w:sz w:val="24"/>
          <w:szCs w:val="24"/>
        </w:rPr>
        <w:t xml:space="preserve"> confidence &gt;85% (see materials and methods).</w:t>
      </w:r>
      <w:r w:rsidR="00D114AB" w:rsidRPr="006C0D9B">
        <w:rPr>
          <w:rFonts w:ascii="Times New Roman" w:hAnsi="Times New Roman" w:cs="Times New Roman"/>
          <w:sz w:val="24"/>
          <w:szCs w:val="24"/>
        </w:rPr>
        <w:t xml:space="preserve">The best BLAST matches to environmental </w:t>
      </w:r>
      <w:r w:rsidR="003D439F">
        <w:rPr>
          <w:rFonts w:ascii="Times New Roman" w:hAnsi="Times New Roman" w:cs="Times New Roman"/>
          <w:sz w:val="24"/>
          <w:szCs w:val="24"/>
        </w:rPr>
        <w:t>SSU</w:t>
      </w:r>
      <w:r w:rsidR="00D114AB" w:rsidRPr="006C0D9B">
        <w:rPr>
          <w:rFonts w:ascii="Times New Roman" w:hAnsi="Times New Roman" w:cs="Times New Roman"/>
          <w:sz w:val="24"/>
          <w:szCs w:val="24"/>
        </w:rPr>
        <w:t xml:space="preserve"> clone sequences are shown for the abundant candidate divisions RF3 and OD1. </w:t>
      </w:r>
    </w:p>
    <w:p w:rsidR="00475304" w:rsidRDefault="00475304" w:rsidP="00475304">
      <w:pPr>
        <w:pStyle w:val="Normal1"/>
        <w:spacing w:after="0" w:line="240" w:lineRule="auto"/>
        <w:ind w:left="426" w:hanging="426"/>
        <w:rPr>
          <w:ins w:id="18" w:author="Sheree Yau" w:date="2012-12-31T11:44:00Z"/>
        </w:rPr>
      </w:pPr>
      <w:ins w:id="19" w:author="Sheree Yau" w:date="2012-12-31T11:44:00Z">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meromictic</w:t>
        </w:r>
        <w:proofErr w:type="spellEnd"/>
        <w:r>
          <w:rPr>
            <w:rFonts w:ascii="Times New Roman" w:eastAsia="Times New Roman" w:hAnsi="Times New Roman" w:cs="Times New Roman"/>
            <w:sz w:val="24"/>
          </w:rPr>
          <w:t xml:space="preserve"> lakes and stratified marine basins of the </w:t>
        </w:r>
        <w:proofErr w:type="spellStart"/>
        <w:r>
          <w:rPr>
            <w:rFonts w:ascii="Times New Roman" w:eastAsia="Times New Roman" w:hAnsi="Times New Roman" w:cs="Times New Roman"/>
            <w:sz w:val="24"/>
          </w:rPr>
          <w:t>Vestfold</w:t>
        </w:r>
        <w:proofErr w:type="spellEnd"/>
        <w:r>
          <w:rPr>
            <w:rFonts w:ascii="Times New Roman" w:eastAsia="Times New Roman" w:hAnsi="Times New Roman" w:cs="Times New Roman"/>
            <w:sz w:val="24"/>
          </w:rPr>
          <w:t xml:space="preserve"> Hills, East Antarctica. </w:t>
        </w:r>
        <w:proofErr w:type="spellStart"/>
        <w:r>
          <w:rPr>
            <w:rFonts w:ascii="Times New Roman" w:eastAsia="Times New Roman" w:hAnsi="Times New Roman" w:cs="Times New Roman"/>
            <w:i/>
            <w:sz w:val="24"/>
          </w:rPr>
          <w:t>Antarct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Sci</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:175–192.</w:t>
        </w:r>
      </w:ins>
    </w:p>
    <w:p w:rsidR="00475304" w:rsidRPr="006C0D9B" w:rsidRDefault="00475304" w:rsidP="00066494">
      <w:pPr>
        <w:spacing w:line="240" w:lineRule="auto"/>
        <w:rPr>
          <w:rFonts w:ascii="Times New Roman" w:hAnsi="Times New Roman" w:cs="Times New Roman"/>
          <w:sz w:val="24"/>
          <w:szCs w:val="24"/>
        </w:rPr>
      </w:pPr>
    </w:p>
    <w:sectPr w:rsidR="00475304" w:rsidRPr="006C0D9B"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357967"/>
    <w:rsid w:val="00000E8B"/>
    <w:rsid w:val="00013611"/>
    <w:rsid w:val="00021738"/>
    <w:rsid w:val="0003772E"/>
    <w:rsid w:val="000624B0"/>
    <w:rsid w:val="00066494"/>
    <w:rsid w:val="000756E3"/>
    <w:rsid w:val="000822D8"/>
    <w:rsid w:val="00082597"/>
    <w:rsid w:val="00087961"/>
    <w:rsid w:val="000A3713"/>
    <w:rsid w:val="000B4460"/>
    <w:rsid w:val="000C0463"/>
    <w:rsid w:val="001026A0"/>
    <w:rsid w:val="00111031"/>
    <w:rsid w:val="00114A19"/>
    <w:rsid w:val="00127A3E"/>
    <w:rsid w:val="0013218B"/>
    <w:rsid w:val="00150C14"/>
    <w:rsid w:val="001676E0"/>
    <w:rsid w:val="00177319"/>
    <w:rsid w:val="00184A58"/>
    <w:rsid w:val="0018702F"/>
    <w:rsid w:val="001E62BC"/>
    <w:rsid w:val="00211C76"/>
    <w:rsid w:val="00233629"/>
    <w:rsid w:val="00240042"/>
    <w:rsid w:val="0026590C"/>
    <w:rsid w:val="002729D6"/>
    <w:rsid w:val="0028035A"/>
    <w:rsid w:val="0028679A"/>
    <w:rsid w:val="00287D95"/>
    <w:rsid w:val="002C0EA3"/>
    <w:rsid w:val="002C60A5"/>
    <w:rsid w:val="002D2EBB"/>
    <w:rsid w:val="002D5666"/>
    <w:rsid w:val="002D5A7F"/>
    <w:rsid w:val="002D689A"/>
    <w:rsid w:val="002E6364"/>
    <w:rsid w:val="002F5D42"/>
    <w:rsid w:val="002F7525"/>
    <w:rsid w:val="00300096"/>
    <w:rsid w:val="00306329"/>
    <w:rsid w:val="00311583"/>
    <w:rsid w:val="00331DBB"/>
    <w:rsid w:val="00332E9C"/>
    <w:rsid w:val="00345F83"/>
    <w:rsid w:val="00357967"/>
    <w:rsid w:val="00374939"/>
    <w:rsid w:val="00383F7C"/>
    <w:rsid w:val="00386F42"/>
    <w:rsid w:val="003C4ADB"/>
    <w:rsid w:val="003C767C"/>
    <w:rsid w:val="003D439F"/>
    <w:rsid w:val="003F489D"/>
    <w:rsid w:val="00403CC6"/>
    <w:rsid w:val="00404605"/>
    <w:rsid w:val="004243E8"/>
    <w:rsid w:val="00435D17"/>
    <w:rsid w:val="00441DB9"/>
    <w:rsid w:val="00442D83"/>
    <w:rsid w:val="00445244"/>
    <w:rsid w:val="00455911"/>
    <w:rsid w:val="004607B6"/>
    <w:rsid w:val="00475304"/>
    <w:rsid w:val="004851A0"/>
    <w:rsid w:val="004A0A6E"/>
    <w:rsid w:val="004A5F5D"/>
    <w:rsid w:val="004F5C75"/>
    <w:rsid w:val="004F67EA"/>
    <w:rsid w:val="00512BC5"/>
    <w:rsid w:val="00533F82"/>
    <w:rsid w:val="00571E3D"/>
    <w:rsid w:val="00595491"/>
    <w:rsid w:val="005C3B9C"/>
    <w:rsid w:val="005D7338"/>
    <w:rsid w:val="005E151C"/>
    <w:rsid w:val="00602716"/>
    <w:rsid w:val="00612425"/>
    <w:rsid w:val="00631C3C"/>
    <w:rsid w:val="00667CF8"/>
    <w:rsid w:val="00677115"/>
    <w:rsid w:val="006923C3"/>
    <w:rsid w:val="00694783"/>
    <w:rsid w:val="00695309"/>
    <w:rsid w:val="006A02F7"/>
    <w:rsid w:val="006A5132"/>
    <w:rsid w:val="006C0D9B"/>
    <w:rsid w:val="006C7209"/>
    <w:rsid w:val="006C7F21"/>
    <w:rsid w:val="007122AA"/>
    <w:rsid w:val="00712505"/>
    <w:rsid w:val="007140EC"/>
    <w:rsid w:val="00735C1F"/>
    <w:rsid w:val="00743021"/>
    <w:rsid w:val="00761A4C"/>
    <w:rsid w:val="0076238E"/>
    <w:rsid w:val="00773146"/>
    <w:rsid w:val="007759BA"/>
    <w:rsid w:val="007C45B8"/>
    <w:rsid w:val="007E18E3"/>
    <w:rsid w:val="007F029D"/>
    <w:rsid w:val="0080593F"/>
    <w:rsid w:val="00811E73"/>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A6538"/>
    <w:rsid w:val="009B0A06"/>
    <w:rsid w:val="009C0EC1"/>
    <w:rsid w:val="009C1289"/>
    <w:rsid w:val="009D674F"/>
    <w:rsid w:val="009E176D"/>
    <w:rsid w:val="009F2052"/>
    <w:rsid w:val="009F6B55"/>
    <w:rsid w:val="00A14EE5"/>
    <w:rsid w:val="00A3292E"/>
    <w:rsid w:val="00A34181"/>
    <w:rsid w:val="00A523F9"/>
    <w:rsid w:val="00A57023"/>
    <w:rsid w:val="00A92B23"/>
    <w:rsid w:val="00A97321"/>
    <w:rsid w:val="00AB0AAD"/>
    <w:rsid w:val="00AE7CF5"/>
    <w:rsid w:val="00AF2923"/>
    <w:rsid w:val="00AF4F03"/>
    <w:rsid w:val="00B050EA"/>
    <w:rsid w:val="00B208E7"/>
    <w:rsid w:val="00B2176A"/>
    <w:rsid w:val="00B5448A"/>
    <w:rsid w:val="00B73187"/>
    <w:rsid w:val="00B76839"/>
    <w:rsid w:val="00B81F52"/>
    <w:rsid w:val="00B96C41"/>
    <w:rsid w:val="00BB61B1"/>
    <w:rsid w:val="00BC3C1F"/>
    <w:rsid w:val="00BD39E6"/>
    <w:rsid w:val="00BE5369"/>
    <w:rsid w:val="00BF1F36"/>
    <w:rsid w:val="00BF50F6"/>
    <w:rsid w:val="00C107FE"/>
    <w:rsid w:val="00C17AAB"/>
    <w:rsid w:val="00C22313"/>
    <w:rsid w:val="00C408C7"/>
    <w:rsid w:val="00C422D1"/>
    <w:rsid w:val="00C77091"/>
    <w:rsid w:val="00C90928"/>
    <w:rsid w:val="00CB4E7E"/>
    <w:rsid w:val="00CC278B"/>
    <w:rsid w:val="00D01E19"/>
    <w:rsid w:val="00D114AB"/>
    <w:rsid w:val="00D22FEF"/>
    <w:rsid w:val="00D2463E"/>
    <w:rsid w:val="00D33A5F"/>
    <w:rsid w:val="00D34A04"/>
    <w:rsid w:val="00D44F48"/>
    <w:rsid w:val="00D54C1A"/>
    <w:rsid w:val="00D646CD"/>
    <w:rsid w:val="00D80279"/>
    <w:rsid w:val="00D82C61"/>
    <w:rsid w:val="00D86B48"/>
    <w:rsid w:val="00D93D50"/>
    <w:rsid w:val="00DA1892"/>
    <w:rsid w:val="00DB498A"/>
    <w:rsid w:val="00DC3761"/>
    <w:rsid w:val="00DE3133"/>
    <w:rsid w:val="00DE3A88"/>
    <w:rsid w:val="00DE56B8"/>
    <w:rsid w:val="00DE5FC1"/>
    <w:rsid w:val="00E00A58"/>
    <w:rsid w:val="00E02E4C"/>
    <w:rsid w:val="00E077EF"/>
    <w:rsid w:val="00E11354"/>
    <w:rsid w:val="00E51918"/>
    <w:rsid w:val="00E97713"/>
    <w:rsid w:val="00EA74B8"/>
    <w:rsid w:val="00EA74E0"/>
    <w:rsid w:val="00ED49E7"/>
    <w:rsid w:val="00EF4CDD"/>
    <w:rsid w:val="00EF60BD"/>
    <w:rsid w:val="00EF7BD5"/>
    <w:rsid w:val="00F13F2A"/>
    <w:rsid w:val="00F1549F"/>
    <w:rsid w:val="00F15A5B"/>
    <w:rsid w:val="00F277CD"/>
    <w:rsid w:val="00F623F5"/>
    <w:rsid w:val="00F7489E"/>
    <w:rsid w:val="00F80424"/>
    <w:rsid w:val="00F86756"/>
    <w:rsid w:val="00F95393"/>
    <w:rsid w:val="00FA2F42"/>
    <w:rsid w:val="00FB4C4A"/>
    <w:rsid w:val="00FD54B0"/>
    <w:rsid w:val="00FF23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 w:type="paragraph" w:customStyle="1" w:styleId="Normal1">
    <w:name w:val="Normal1"/>
    <w:uiPriority w:val="99"/>
    <w:rsid w:val="00475304"/>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 Yau</dc:creator>
  <cp:lastModifiedBy>Sheree Yau</cp:lastModifiedBy>
  <cp:revision>4</cp:revision>
  <dcterms:created xsi:type="dcterms:W3CDTF">2012-12-28T18:52:00Z</dcterms:created>
  <dcterms:modified xsi:type="dcterms:W3CDTF">2012-12-31T00:44:00Z</dcterms:modified>
</cp:coreProperties>
</file>