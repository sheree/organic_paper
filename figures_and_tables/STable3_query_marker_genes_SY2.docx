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9018" w:type="dxa"/>
        <w:tblLayout w:type="fixed"/>
        <w:tblLook w:val="0620"/>
        <w:tblPrChange w:id="0" w:author="Sheree Yau" w:date="2012-12-30T21:11:00Z">
          <w:tblPr>
            <w:tblStyle w:val="LightShading"/>
            <w:tblW w:w="9018" w:type="dxa"/>
            <w:tblLayout w:type="fixed"/>
            <w:tblLook w:val="0620"/>
          </w:tblPr>
        </w:tblPrChange>
      </w:tblPr>
      <w:tblGrid>
        <w:gridCol w:w="1360"/>
        <w:gridCol w:w="3338"/>
        <w:gridCol w:w="1620"/>
        <w:gridCol w:w="2700"/>
        <w:tblGridChange w:id="1">
          <w:tblGrid>
            <w:gridCol w:w="1360"/>
            <w:gridCol w:w="3420"/>
            <w:gridCol w:w="1620"/>
            <w:gridCol w:w="2618"/>
          </w:tblGrid>
        </w:tblGridChange>
      </w:tblGrid>
      <w:tr w:rsidR="00BD1B34" w:rsidRPr="006877F8" w:rsidTr="00573BF7">
        <w:trPr>
          <w:cnfStyle w:val="100000000000"/>
          <w:trHeight w:val="357"/>
          <w:trPrChange w:id="2" w:author="Sheree Yau" w:date="2012-12-30T21:11:00Z">
            <w:trPr>
              <w:trHeight w:val="357"/>
            </w:trPr>
          </w:trPrChange>
        </w:trPr>
        <w:tc>
          <w:tcPr>
            <w:tcW w:w="1360" w:type="dxa"/>
            <w:tcPrChange w:id="3" w:author="Sheree Yau" w:date="2012-12-30T21:11:00Z">
              <w:tcPr>
                <w:tcW w:w="1360" w:type="dxa"/>
              </w:tcPr>
            </w:tcPrChange>
          </w:tcPr>
          <w:p w:rsidR="00BD1B34" w:rsidRPr="00FB2F0D" w:rsidRDefault="00137AC4" w:rsidP="0079695E">
            <w:pPr>
              <w:snapToGrid w:val="0"/>
              <w:spacing w:line="100" w:lineRule="atLeast"/>
              <w:cnfStyle w:val="10000000000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B2F0D">
              <w:rPr>
                <w:rFonts w:ascii="Times New Roman" w:hAnsi="Times New Roman" w:cs="Times New Roman"/>
                <w:sz w:val="20"/>
                <w:szCs w:val="20"/>
              </w:rPr>
              <w:t>Gene</w:t>
            </w:r>
            <w:r w:rsidR="00BD1B34" w:rsidRPr="00FB2F0D">
              <w:rPr>
                <w:rFonts w:ascii="Times New Roman" w:hAnsi="Times New Roman" w:cs="Times New Roman"/>
                <w:sz w:val="20"/>
                <w:szCs w:val="20"/>
              </w:rPr>
              <w:t xml:space="preserve"> (% ID)</w:t>
            </w:r>
          </w:p>
        </w:tc>
        <w:tc>
          <w:tcPr>
            <w:tcW w:w="3338" w:type="dxa"/>
            <w:tcPrChange w:id="4" w:author="Sheree Yau" w:date="2012-12-30T21:11:00Z">
              <w:tcPr>
                <w:tcW w:w="3420" w:type="dxa"/>
              </w:tcPr>
            </w:tcPrChange>
          </w:tcPr>
          <w:p w:rsidR="00BD1B34" w:rsidRPr="00FB2F0D" w:rsidRDefault="00BD1B34" w:rsidP="00457076">
            <w:pPr>
              <w:snapToGrid w:val="0"/>
              <w:spacing w:line="100" w:lineRule="atLeast"/>
              <w:cnfStyle w:val="10000000000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B2F0D">
              <w:rPr>
                <w:rFonts w:ascii="Times New Roman" w:hAnsi="Times New Roman" w:cs="Times New Roman"/>
                <w:sz w:val="20"/>
                <w:szCs w:val="20"/>
              </w:rPr>
              <w:t>Organism</w:t>
            </w:r>
          </w:p>
        </w:tc>
        <w:tc>
          <w:tcPr>
            <w:tcW w:w="1620" w:type="dxa"/>
            <w:tcPrChange w:id="5" w:author="Sheree Yau" w:date="2012-12-30T21:11:00Z">
              <w:tcPr>
                <w:tcW w:w="1620" w:type="dxa"/>
              </w:tcPr>
            </w:tcPrChange>
          </w:tcPr>
          <w:p w:rsidR="00BD1B34" w:rsidRPr="00FB2F0D" w:rsidRDefault="005A43CE" w:rsidP="00457076">
            <w:pPr>
              <w:snapToGrid w:val="0"/>
              <w:spacing w:line="100" w:lineRule="atLeast"/>
              <w:cnfStyle w:val="10000000000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A</w:t>
            </w:r>
            <w:r w:rsidR="00BD1B34" w:rsidRPr="00FB2F0D">
              <w:rPr>
                <w:rFonts w:ascii="Times New Roman" w:hAnsi="Times New Roman" w:cs="Times New Roman"/>
                <w:sz w:val="20"/>
                <w:szCs w:val="20"/>
              </w:rPr>
              <w:t>ccession</w:t>
            </w:r>
          </w:p>
        </w:tc>
        <w:tc>
          <w:tcPr>
            <w:tcW w:w="2700" w:type="dxa"/>
            <w:tcPrChange w:id="6" w:author="Sheree Yau" w:date="2012-12-30T21:11:00Z">
              <w:tcPr>
                <w:tcW w:w="2618" w:type="dxa"/>
              </w:tcPr>
            </w:tcPrChange>
          </w:tcPr>
          <w:p w:rsidR="00BD1B34" w:rsidRPr="00FB2F0D" w:rsidRDefault="005A43CE" w:rsidP="00457076">
            <w:pPr>
              <w:snapToGrid w:val="0"/>
              <w:spacing w:line="100" w:lineRule="atLeast"/>
              <w:cnfStyle w:val="10000000000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R</w:t>
            </w:r>
            <w:r w:rsidR="00BD1B34" w:rsidRPr="00FB2F0D">
              <w:rPr>
                <w:rFonts w:ascii="Times New Roman" w:hAnsi="Times New Roman" w:cs="Times New Roman"/>
                <w:sz w:val="20"/>
                <w:szCs w:val="20"/>
              </w:rPr>
              <w:t>eference</w:t>
            </w:r>
          </w:p>
        </w:tc>
      </w:tr>
      <w:tr w:rsidR="001F04A4" w:rsidRPr="006877F8" w:rsidTr="00573BF7">
        <w:trPr>
          <w:trHeight w:val="247"/>
          <w:trPrChange w:id="7" w:author="Sheree Yau" w:date="2012-12-30T21:11:00Z">
            <w:trPr>
              <w:trHeight w:val="247"/>
            </w:trPr>
          </w:trPrChange>
        </w:trPr>
        <w:tc>
          <w:tcPr>
            <w:tcW w:w="1360" w:type="dxa"/>
            <w:vMerge w:val="restart"/>
            <w:tcPrChange w:id="8" w:author="Sheree Yau" w:date="2012-12-30T21:11:00Z">
              <w:tcPr>
                <w:tcW w:w="1360" w:type="dxa"/>
                <w:vMerge w:val="restart"/>
              </w:tcPr>
            </w:tcPrChange>
          </w:tcPr>
          <w:p w:rsidR="001F04A4" w:rsidRPr="006877F8" w:rsidRDefault="00137AC4" w:rsidP="00BC37D3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1F04A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proofErr w:type="spellEnd"/>
            <w:r w:rsidR="001F04A4">
              <w:rPr>
                <w:rFonts w:ascii="Times New Roman" w:hAnsi="Times New Roman" w:cs="Times New Roman"/>
                <w:sz w:val="20"/>
                <w:szCs w:val="20"/>
              </w:rPr>
              <w:t xml:space="preserve"> (60)</w:t>
            </w:r>
          </w:p>
        </w:tc>
        <w:tc>
          <w:tcPr>
            <w:tcW w:w="3338" w:type="dxa"/>
            <w:tcPrChange w:id="9" w:author="Sheree Yau" w:date="2012-12-30T21:11:00Z">
              <w:tcPr>
                <w:tcW w:w="3420" w:type="dxa"/>
              </w:tcPr>
            </w:tcPrChange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Marinomonas</w:t>
            </w:r>
            <w:proofErr w:type="spellEnd"/>
            <w:r w:rsidRPr="006877F8">
              <w:rPr>
                <w:rFonts w:ascii="Times New Roman" w:hAnsi="Times New Roman"/>
                <w:sz w:val="20"/>
                <w:szCs w:val="20"/>
              </w:rPr>
              <w:t xml:space="preserve"> sp.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MWYL1</w:t>
            </w:r>
          </w:p>
        </w:tc>
        <w:tc>
          <w:tcPr>
            <w:tcW w:w="1620" w:type="dxa"/>
            <w:tcPrChange w:id="10" w:author="Sheree Yau" w:date="2012-12-30T21:11:00Z">
              <w:tcPr>
                <w:tcW w:w="1620" w:type="dxa"/>
              </w:tcPr>
            </w:tcPrChange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ABR72937.1</w:t>
            </w:r>
          </w:p>
        </w:tc>
        <w:tc>
          <w:tcPr>
            <w:tcW w:w="2700" w:type="dxa"/>
            <w:tcPrChange w:id="11" w:author="Sheree Yau" w:date="2012-12-30T21:11:00Z">
              <w:tcPr>
                <w:tcW w:w="2618" w:type="dxa"/>
              </w:tcPr>
            </w:tcPrChange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., 2007</w:t>
            </w:r>
          </w:p>
        </w:tc>
      </w:tr>
      <w:tr w:rsidR="001F04A4" w:rsidRPr="006877F8" w:rsidTr="00573BF7">
        <w:trPr>
          <w:trHeight w:val="265"/>
          <w:trPrChange w:id="12" w:author="Sheree Yau" w:date="2012-12-30T21:11:00Z">
            <w:trPr>
              <w:trHeight w:val="265"/>
            </w:trPr>
          </w:trPrChange>
        </w:trPr>
        <w:tc>
          <w:tcPr>
            <w:tcW w:w="1360" w:type="dxa"/>
            <w:vMerge/>
            <w:tcPrChange w:id="13" w:author="Sheree Yau" w:date="2012-12-30T21:11:00Z">
              <w:tcPr>
                <w:tcW w:w="1360" w:type="dxa"/>
                <w:vMerge/>
              </w:tcPr>
            </w:tcPrChange>
          </w:tcPr>
          <w:p w:rsidR="001F04A4" w:rsidRPr="006877F8" w:rsidRDefault="001F04A4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8" w:type="dxa"/>
            <w:tcPrChange w:id="14" w:author="Sheree Yau" w:date="2012-12-30T21:11:00Z">
              <w:tcPr>
                <w:tcW w:w="3420" w:type="dxa"/>
              </w:tcPr>
            </w:tcPrChange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Pseudomonas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sp.</w:t>
            </w:r>
            <w:r>
              <w:rPr>
                <w:rFonts w:ascii="Times New Roman" w:hAnsi="Times New Roman"/>
                <w:sz w:val="20"/>
                <w:szCs w:val="20"/>
              </w:rPr>
              <w:t>J465</w:t>
            </w:r>
          </w:p>
        </w:tc>
        <w:tc>
          <w:tcPr>
            <w:tcW w:w="1620" w:type="dxa"/>
            <w:tcPrChange w:id="15" w:author="Sheree Yau" w:date="2012-12-30T21:11:00Z">
              <w:tcPr>
                <w:tcW w:w="1620" w:type="dxa"/>
              </w:tcPr>
            </w:tcPrChange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ACY01992.1</w:t>
            </w:r>
          </w:p>
        </w:tc>
        <w:tc>
          <w:tcPr>
            <w:tcW w:w="2700" w:type="dxa"/>
            <w:tcPrChange w:id="16" w:author="Sheree Yau" w:date="2012-12-30T21:11:00Z">
              <w:tcPr>
                <w:tcW w:w="2618" w:type="dxa"/>
              </w:tcPr>
            </w:tcPrChange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1F04A4" w:rsidRPr="006877F8" w:rsidTr="00573BF7">
        <w:trPr>
          <w:trHeight w:val="256"/>
          <w:trPrChange w:id="17" w:author="Sheree Yau" w:date="2012-12-30T21:11:00Z">
            <w:trPr>
              <w:trHeight w:val="256"/>
            </w:trPr>
          </w:trPrChange>
        </w:trPr>
        <w:tc>
          <w:tcPr>
            <w:tcW w:w="1360" w:type="dxa"/>
            <w:vMerge/>
            <w:tcPrChange w:id="18" w:author="Sheree Yau" w:date="2012-12-30T21:11:00Z">
              <w:tcPr>
                <w:tcW w:w="1360" w:type="dxa"/>
                <w:vMerge/>
              </w:tcPr>
            </w:tcPrChange>
          </w:tcPr>
          <w:p w:rsidR="001F04A4" w:rsidRPr="006877F8" w:rsidRDefault="001F04A4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8" w:type="dxa"/>
            <w:tcPrChange w:id="19" w:author="Sheree Yau" w:date="2012-12-30T21:11:00Z">
              <w:tcPr>
                <w:tcW w:w="3420" w:type="dxa"/>
              </w:tcPr>
            </w:tcPrChange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Psychrobacter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sp.J466</w:t>
            </w:r>
          </w:p>
        </w:tc>
        <w:tc>
          <w:tcPr>
            <w:tcW w:w="1620" w:type="dxa"/>
            <w:tcPrChange w:id="20" w:author="Sheree Yau" w:date="2012-12-30T21:11:00Z">
              <w:tcPr>
                <w:tcW w:w="1620" w:type="dxa"/>
              </w:tcPr>
            </w:tcPrChange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ACY02894.1</w:t>
            </w:r>
          </w:p>
        </w:tc>
        <w:tc>
          <w:tcPr>
            <w:tcW w:w="2700" w:type="dxa"/>
            <w:tcPrChange w:id="21" w:author="Sheree Yau" w:date="2012-12-30T21:11:00Z">
              <w:tcPr>
                <w:tcW w:w="2618" w:type="dxa"/>
              </w:tcPr>
            </w:tcPrChange>
          </w:tcPr>
          <w:p w:rsidR="001F04A4" w:rsidRPr="006877F8" w:rsidRDefault="001F04A4" w:rsidP="002E664F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FA13E7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1F04A4" w:rsidRPr="006877F8" w:rsidTr="00573BF7">
        <w:trPr>
          <w:trHeight w:val="274"/>
          <w:trPrChange w:id="22" w:author="Sheree Yau" w:date="2012-12-30T21:11:00Z">
            <w:trPr>
              <w:trHeight w:val="274"/>
            </w:trPr>
          </w:trPrChange>
        </w:trPr>
        <w:tc>
          <w:tcPr>
            <w:tcW w:w="1360" w:type="dxa"/>
            <w:vMerge/>
            <w:tcBorders>
              <w:bottom w:val="single" w:sz="4" w:space="0" w:color="000000"/>
            </w:tcBorders>
            <w:tcPrChange w:id="23" w:author="Sheree Yau" w:date="2012-12-30T21:11:00Z">
              <w:tcPr>
                <w:tcW w:w="1360" w:type="dxa"/>
                <w:vMerge/>
                <w:tcBorders>
                  <w:bottom w:val="single" w:sz="4" w:space="0" w:color="000000"/>
                </w:tcBorders>
              </w:tcPr>
            </w:tcPrChange>
          </w:tcPr>
          <w:p w:rsidR="001F04A4" w:rsidRPr="006877F8" w:rsidRDefault="001F04A4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8" w:type="dxa"/>
            <w:tcBorders>
              <w:bottom w:val="single" w:sz="4" w:space="0" w:color="000000"/>
            </w:tcBorders>
            <w:tcPrChange w:id="24" w:author="Sheree Yau" w:date="2012-12-30T21:11:00Z">
              <w:tcPr>
                <w:tcW w:w="3420" w:type="dxa"/>
                <w:tcBorders>
                  <w:bottom w:val="single" w:sz="4" w:space="0" w:color="000000"/>
                </w:tcBorders>
              </w:tcPr>
            </w:tcPrChange>
          </w:tcPr>
          <w:p w:rsidR="001F04A4" w:rsidRPr="00FA13E7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HTNK1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tcPrChange w:id="25" w:author="Sheree Yau" w:date="2012-12-30T21:11:00Z">
              <w:tcPr>
                <w:tcW w:w="1620" w:type="dxa"/>
                <w:tcBorders>
                  <w:bottom w:val="single" w:sz="4" w:space="0" w:color="000000"/>
                </w:tcBorders>
              </w:tcPr>
            </w:tcPrChange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A13E7">
              <w:rPr>
                <w:rFonts w:ascii="Times New Roman" w:hAnsi="Times New Roman"/>
                <w:sz w:val="20"/>
                <w:szCs w:val="20"/>
              </w:rPr>
              <w:t>ACV84065.1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tcPrChange w:id="26" w:author="Sheree Yau" w:date="2012-12-30T21:11:00Z">
              <w:tcPr>
                <w:tcW w:w="2618" w:type="dxa"/>
                <w:tcBorders>
                  <w:bottom w:val="single" w:sz="4" w:space="0" w:color="000000"/>
                </w:tcBorders>
              </w:tcPr>
            </w:tcPrChange>
          </w:tcPr>
          <w:p w:rsidR="001F04A4" w:rsidRPr="00FA13E7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2010</w:t>
            </w:r>
          </w:p>
        </w:tc>
      </w:tr>
      <w:tr w:rsidR="001F04A4" w:rsidRPr="006877F8" w:rsidTr="00573BF7">
        <w:trPr>
          <w:trHeight w:val="256"/>
          <w:trPrChange w:id="27" w:author="Sheree Yau" w:date="2012-12-30T21:11:00Z">
            <w:trPr>
              <w:trHeight w:val="256"/>
            </w:trPr>
          </w:trPrChange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  <w:tcPrChange w:id="28" w:author="Sheree Yau" w:date="2012-12-30T21:11:00Z">
              <w:tcPr>
                <w:tcW w:w="1360" w:type="dxa"/>
                <w:vMerge w:val="restart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1F04A4" w:rsidRPr="00FB75E3" w:rsidRDefault="00137AC4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1F04A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ddL</w:t>
            </w:r>
            <w:proofErr w:type="spellEnd"/>
            <w:r w:rsidR="001F04A4"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3338" w:type="dxa"/>
            <w:tcBorders>
              <w:top w:val="single" w:sz="4" w:space="0" w:color="000000"/>
              <w:bottom w:val="nil"/>
            </w:tcBorders>
            <w:tcPrChange w:id="29" w:author="Sheree Yau" w:date="2012-12-30T21:11:00Z">
              <w:tcPr>
                <w:tcW w:w="3420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1F04A4" w:rsidRPr="00FB75E3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EE36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  <w:tcPrChange w:id="30" w:author="Sheree Yau" w:date="2012-12-30T21:11:00Z">
              <w:tcPr>
                <w:tcW w:w="1620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ADK55772.1</w:t>
            </w:r>
          </w:p>
        </w:tc>
        <w:tc>
          <w:tcPr>
            <w:tcW w:w="2700" w:type="dxa"/>
            <w:tcBorders>
              <w:top w:val="single" w:sz="4" w:space="0" w:color="000000"/>
              <w:bottom w:val="nil"/>
            </w:tcBorders>
            <w:tcPrChange w:id="31" w:author="Sheree Yau" w:date="2012-12-30T21:11:00Z">
              <w:tcPr>
                <w:tcW w:w="2618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1F04A4" w:rsidRPr="0040684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1F04A4" w:rsidRPr="006877F8" w:rsidTr="00573BF7">
        <w:trPr>
          <w:trHeight w:val="274"/>
          <w:trPrChange w:id="32" w:author="Sheree Yau" w:date="2012-12-30T21:11:00Z">
            <w:trPr>
              <w:trHeight w:val="274"/>
            </w:trPr>
          </w:trPrChange>
        </w:trPr>
        <w:tc>
          <w:tcPr>
            <w:tcW w:w="1360" w:type="dxa"/>
            <w:vMerge/>
            <w:tcBorders>
              <w:top w:val="nil"/>
              <w:bottom w:val="single" w:sz="4" w:space="0" w:color="000000"/>
            </w:tcBorders>
            <w:tcPrChange w:id="33" w:author="Sheree Yau" w:date="2012-12-30T21:11:00Z">
              <w:tcPr>
                <w:tcW w:w="1360" w:type="dxa"/>
                <w:vMerge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1F04A4" w:rsidRPr="006877F8" w:rsidRDefault="001F04A4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8" w:type="dxa"/>
            <w:tcBorders>
              <w:top w:val="nil"/>
              <w:bottom w:val="single" w:sz="4" w:space="0" w:color="000000"/>
            </w:tcBorders>
            <w:tcPrChange w:id="34" w:author="Sheree Yau" w:date="2012-12-30T21:11:00Z">
              <w:tcPr>
                <w:tcW w:w="3420" w:type="dxa"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1F04A4" w:rsidRPr="00FB75E3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Rhodobacter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sphaeroides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2.4.1</w:t>
            </w:r>
          </w:p>
        </w:tc>
        <w:tc>
          <w:tcPr>
            <w:tcW w:w="1620" w:type="dxa"/>
            <w:tcBorders>
              <w:top w:val="nil"/>
              <w:bottom w:val="single" w:sz="4" w:space="0" w:color="000000"/>
            </w:tcBorders>
            <w:tcPrChange w:id="35" w:author="Sheree Yau" w:date="2012-12-30T21:11:00Z">
              <w:tcPr>
                <w:tcW w:w="1620" w:type="dxa"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ABA77574.1</w:t>
            </w:r>
          </w:p>
        </w:tc>
        <w:tc>
          <w:tcPr>
            <w:tcW w:w="2700" w:type="dxa"/>
            <w:tcBorders>
              <w:top w:val="nil"/>
              <w:bottom w:val="single" w:sz="4" w:space="0" w:color="000000"/>
            </w:tcBorders>
            <w:tcPrChange w:id="36" w:author="Sheree Yau" w:date="2012-12-30T21:11:00Z">
              <w:tcPr>
                <w:tcW w:w="2618" w:type="dxa"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BD1B34" w:rsidRPr="006877F8" w:rsidTr="00573BF7">
        <w:trPr>
          <w:trHeight w:val="256"/>
          <w:trPrChange w:id="37" w:author="Sheree Yau" w:date="2012-12-30T21:11:00Z">
            <w:trPr>
              <w:trHeight w:val="256"/>
            </w:trPr>
          </w:trPrChange>
        </w:trPr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  <w:tcPrChange w:id="38" w:author="Sheree Yau" w:date="2012-12-30T21:11:00Z">
              <w:tcPr>
                <w:tcW w:w="1360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:rsidR="00BD1B34" w:rsidRPr="00FB75E3" w:rsidRDefault="00137AC4" w:rsidP="00756B7C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6109EE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</w:t>
            </w:r>
            <w:r w:rsidR="001F04A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proofErr w:type="spellEnd"/>
            <w:r w:rsidR="001F04A4">
              <w:rPr>
                <w:rFonts w:ascii="Times New Roman" w:hAnsi="Times New Roman" w:cs="Times New Roman"/>
                <w:sz w:val="20"/>
                <w:szCs w:val="20"/>
              </w:rPr>
              <w:t xml:space="preserve"> (5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</w:p>
        </w:tc>
        <w:tc>
          <w:tcPr>
            <w:tcW w:w="3338" w:type="dxa"/>
            <w:tcBorders>
              <w:top w:val="single" w:sz="4" w:space="0" w:color="000000"/>
              <w:bottom w:val="single" w:sz="4" w:space="0" w:color="000000"/>
            </w:tcBorders>
            <w:tcPrChange w:id="39" w:author="Sheree Yau" w:date="2012-12-30T21:11:00Z">
              <w:tcPr>
                <w:tcW w:w="3420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:rsidR="00BD1B34" w:rsidRPr="006877F8" w:rsidRDefault="00BD1B3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  <w:tcPrChange w:id="40" w:author="Sheree Yau" w:date="2012-12-30T21:11:00Z">
              <w:tcPr>
                <w:tcW w:w="1620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:rsidR="00BD1B34" w:rsidRPr="006877F8" w:rsidRDefault="00BD1B3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EAP77700.1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  <w:tcPrChange w:id="41" w:author="Sheree Yau" w:date="2012-12-30T21:11:00Z">
              <w:tcPr>
                <w:tcW w:w="2618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:rsidR="00BD1B34" w:rsidRPr="00EF3657" w:rsidRDefault="00EF3657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2009</w:t>
            </w:r>
          </w:p>
        </w:tc>
      </w:tr>
      <w:tr w:rsidR="001F04A4" w:rsidRPr="006877F8" w:rsidTr="00573BF7">
        <w:trPr>
          <w:trHeight w:val="274"/>
          <w:trPrChange w:id="42" w:author="Sheree Yau" w:date="2012-12-30T21:11:00Z">
            <w:trPr>
              <w:trHeight w:val="274"/>
            </w:trPr>
          </w:trPrChange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  <w:tcPrChange w:id="43" w:author="Sheree Yau" w:date="2012-12-30T21:11:00Z">
              <w:tcPr>
                <w:tcW w:w="1360" w:type="dxa"/>
                <w:vMerge w:val="restart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1F04A4" w:rsidRPr="00137AC4" w:rsidRDefault="00137AC4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1F04A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ddQ</w:t>
            </w:r>
            <w:proofErr w:type="spellEnd"/>
          </w:p>
        </w:tc>
        <w:tc>
          <w:tcPr>
            <w:tcW w:w="3338" w:type="dxa"/>
            <w:tcBorders>
              <w:top w:val="single" w:sz="4" w:space="0" w:color="000000"/>
              <w:bottom w:val="nil"/>
            </w:tcBorders>
            <w:tcPrChange w:id="44" w:author="Sheree Yau" w:date="2012-12-30T21:11:00Z">
              <w:tcPr>
                <w:tcW w:w="3420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  <w:tcPrChange w:id="45" w:author="Sheree Yau" w:date="2012-12-30T21:11:00Z">
              <w:tcPr>
                <w:tcW w:w="1620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AAV94883.1</w:t>
            </w:r>
          </w:p>
        </w:tc>
        <w:tc>
          <w:tcPr>
            <w:tcW w:w="2700" w:type="dxa"/>
            <w:tcBorders>
              <w:top w:val="single" w:sz="4" w:space="0" w:color="000000"/>
              <w:bottom w:val="nil"/>
            </w:tcBorders>
            <w:tcPrChange w:id="46" w:author="Sheree Yau" w:date="2012-12-30T21:11:00Z">
              <w:tcPr>
                <w:tcW w:w="2618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1F04A4" w:rsidRPr="00EF3657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1F04A4" w:rsidRPr="006877F8" w:rsidTr="00573BF7">
        <w:trPr>
          <w:trHeight w:val="348"/>
          <w:trPrChange w:id="47" w:author="Sheree Yau" w:date="2012-12-30T21:11:00Z">
            <w:trPr>
              <w:trHeight w:val="348"/>
            </w:trPr>
          </w:trPrChange>
        </w:trPr>
        <w:tc>
          <w:tcPr>
            <w:tcW w:w="1360" w:type="dxa"/>
            <w:vMerge/>
            <w:tcBorders>
              <w:top w:val="nil"/>
            </w:tcBorders>
            <w:tcPrChange w:id="48" w:author="Sheree Yau" w:date="2012-12-30T21:11:00Z">
              <w:tcPr>
                <w:tcW w:w="1360" w:type="dxa"/>
                <w:vMerge/>
                <w:tcBorders>
                  <w:top w:val="nil"/>
                </w:tcBorders>
              </w:tcPr>
            </w:tcPrChange>
          </w:tcPr>
          <w:p w:rsidR="001F04A4" w:rsidRPr="006877F8" w:rsidRDefault="001F04A4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8" w:type="dxa"/>
            <w:tcBorders>
              <w:top w:val="nil"/>
            </w:tcBorders>
            <w:tcPrChange w:id="49" w:author="Sheree Yau" w:date="2012-12-30T21:11:00Z">
              <w:tcPr>
                <w:tcW w:w="3420" w:type="dxa"/>
                <w:tcBorders>
                  <w:top w:val="nil"/>
                </w:tcBorders>
              </w:tcPr>
            </w:tcPrChange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620" w:type="dxa"/>
            <w:tcBorders>
              <w:top w:val="nil"/>
            </w:tcBorders>
            <w:tcPrChange w:id="50" w:author="Sheree Yau" w:date="2012-12-30T21:11:00Z">
              <w:tcPr>
                <w:tcW w:w="1620" w:type="dxa"/>
                <w:tcBorders>
                  <w:top w:val="nil"/>
                </w:tcBorders>
              </w:tcPr>
            </w:tcPrChange>
          </w:tcPr>
          <w:p w:rsidR="001F04A4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EAP76001.1</w:t>
            </w:r>
          </w:p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EAP76002.1</w:t>
            </w:r>
          </w:p>
        </w:tc>
        <w:tc>
          <w:tcPr>
            <w:tcW w:w="2700" w:type="dxa"/>
            <w:tcBorders>
              <w:top w:val="nil"/>
            </w:tcBorders>
            <w:tcPrChange w:id="51" w:author="Sheree Yau" w:date="2012-12-30T21:11:00Z">
              <w:tcPr>
                <w:tcW w:w="2618" w:type="dxa"/>
                <w:tcBorders>
                  <w:top w:val="nil"/>
                </w:tcBorders>
              </w:tcPr>
            </w:tcPrChange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1F04A4" w:rsidRPr="006877F8" w:rsidTr="00573BF7">
        <w:trPr>
          <w:trHeight w:val="385"/>
          <w:trPrChange w:id="52" w:author="Sheree Yau" w:date="2012-12-30T21:11:00Z">
            <w:trPr>
              <w:trHeight w:val="385"/>
            </w:trPr>
          </w:trPrChange>
        </w:trPr>
        <w:tc>
          <w:tcPr>
            <w:tcW w:w="1360" w:type="dxa"/>
            <w:vMerge/>
            <w:tcBorders>
              <w:bottom w:val="single" w:sz="4" w:space="0" w:color="000000"/>
            </w:tcBorders>
            <w:tcPrChange w:id="53" w:author="Sheree Yau" w:date="2012-12-30T21:11:00Z">
              <w:tcPr>
                <w:tcW w:w="1360" w:type="dxa"/>
                <w:vMerge/>
                <w:tcBorders>
                  <w:bottom w:val="single" w:sz="4" w:space="0" w:color="000000"/>
                </w:tcBorders>
              </w:tcPr>
            </w:tcPrChange>
          </w:tcPr>
          <w:p w:rsidR="001F04A4" w:rsidRPr="006877F8" w:rsidRDefault="001F04A4" w:rsidP="00821476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8" w:type="dxa"/>
            <w:tcBorders>
              <w:bottom w:val="single" w:sz="4" w:space="0" w:color="000000"/>
            </w:tcBorders>
            <w:tcPrChange w:id="54" w:author="Sheree Yau" w:date="2012-12-30T21:11:00Z">
              <w:tcPr>
                <w:tcW w:w="3420" w:type="dxa"/>
                <w:tcBorders>
                  <w:bottom w:val="single" w:sz="4" w:space="0" w:color="000000"/>
                </w:tcBorders>
              </w:tcPr>
            </w:tcPrChange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metagenome</w:t>
            </w:r>
            <w:proofErr w:type="spellEnd"/>
          </w:p>
        </w:tc>
        <w:tc>
          <w:tcPr>
            <w:tcW w:w="1620" w:type="dxa"/>
            <w:tcBorders>
              <w:bottom w:val="single" w:sz="4" w:space="0" w:color="000000"/>
            </w:tcBorders>
            <w:tcPrChange w:id="55" w:author="Sheree Yau" w:date="2012-12-30T21:11:00Z">
              <w:tcPr>
                <w:tcW w:w="1620" w:type="dxa"/>
                <w:tcBorders>
                  <w:bottom w:val="single" w:sz="4" w:space="0" w:color="000000"/>
                </w:tcBorders>
              </w:tcPr>
            </w:tcPrChange>
          </w:tcPr>
          <w:p w:rsidR="001F04A4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GOS_7860946</w:t>
            </w:r>
          </w:p>
          <w:p w:rsidR="001F04A4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GOS_2632696</w:t>
            </w:r>
          </w:p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 w:cs="Times New Roman"/>
                <w:sz w:val="20"/>
                <w:szCs w:val="20"/>
              </w:rPr>
              <w:t>GOS_2469775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tcPrChange w:id="56" w:author="Sheree Yau" w:date="2012-12-30T21:11:00Z">
              <w:tcPr>
                <w:tcW w:w="2618" w:type="dxa"/>
                <w:tcBorders>
                  <w:bottom w:val="single" w:sz="4" w:space="0" w:color="000000"/>
                </w:tcBorders>
              </w:tcPr>
            </w:tcPrChange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BD1B34" w:rsidRPr="006877F8" w:rsidTr="00573BF7">
        <w:trPr>
          <w:trHeight w:val="265"/>
          <w:trPrChange w:id="57" w:author="Sheree Yau" w:date="2012-12-30T21:11:00Z">
            <w:trPr>
              <w:trHeight w:val="265"/>
            </w:trPr>
          </w:trPrChange>
        </w:trPr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  <w:tcPrChange w:id="58" w:author="Sheree Yau" w:date="2012-12-30T21:11:00Z">
              <w:tcPr>
                <w:tcW w:w="1360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:rsidR="00BD1B34" w:rsidRPr="00137AC4" w:rsidRDefault="00137AC4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6109EE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</w:t>
            </w:r>
            <w:r w:rsidR="00BD1B3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proofErr w:type="spellEnd"/>
          </w:p>
        </w:tc>
        <w:tc>
          <w:tcPr>
            <w:tcW w:w="3338" w:type="dxa"/>
            <w:tcBorders>
              <w:top w:val="single" w:sz="4" w:space="0" w:color="000000"/>
              <w:bottom w:val="single" w:sz="4" w:space="0" w:color="000000"/>
            </w:tcBorders>
            <w:tcPrChange w:id="59" w:author="Sheree Yau" w:date="2012-12-30T21:11:00Z">
              <w:tcPr>
                <w:tcW w:w="3420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:rsidR="00BD1B34" w:rsidRPr="006877F8" w:rsidRDefault="00BD1B34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BD1B34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  <w:tcPrChange w:id="60" w:author="Sheree Yau" w:date="2012-12-30T21:11:00Z">
              <w:tcPr>
                <w:tcW w:w="1620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:rsidR="00BD1B34" w:rsidRPr="006877F8" w:rsidRDefault="00BD1B34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AAV93771.1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  <w:tcPrChange w:id="61" w:author="Sheree Yau" w:date="2012-12-30T21:11:00Z">
              <w:tcPr>
                <w:tcW w:w="2618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:rsidR="00BD1B34" w:rsidRPr="00EF3657" w:rsidRDefault="00EF3657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2012</w:t>
            </w:r>
          </w:p>
        </w:tc>
      </w:tr>
      <w:tr w:rsidR="00BD1B34" w:rsidRPr="006877F8" w:rsidTr="00573BF7">
        <w:trPr>
          <w:trHeight w:val="256"/>
          <w:trPrChange w:id="62" w:author="Sheree Yau" w:date="2012-12-30T21:11:00Z">
            <w:trPr>
              <w:trHeight w:val="256"/>
            </w:trPr>
          </w:trPrChange>
        </w:trPr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  <w:tcPrChange w:id="63" w:author="Sheree Yau" w:date="2012-12-30T21:11:00Z">
              <w:tcPr>
                <w:tcW w:w="1360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:rsidR="00BD1B34" w:rsidRPr="00137AC4" w:rsidRDefault="00137AC4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6109EE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</w:t>
            </w:r>
            <w:r w:rsidR="00BD1B3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Y</w:t>
            </w:r>
            <w:proofErr w:type="spellEnd"/>
          </w:p>
        </w:tc>
        <w:tc>
          <w:tcPr>
            <w:tcW w:w="3338" w:type="dxa"/>
            <w:tcBorders>
              <w:top w:val="single" w:sz="4" w:space="0" w:color="000000"/>
              <w:bottom w:val="single" w:sz="4" w:space="0" w:color="000000"/>
            </w:tcBorders>
            <w:tcPrChange w:id="64" w:author="Sheree Yau" w:date="2012-12-30T21:11:00Z">
              <w:tcPr>
                <w:tcW w:w="3420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:rsidR="00BD1B34" w:rsidRPr="00BD1B34" w:rsidRDefault="00BD1B34" w:rsidP="00036C38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Alcaligenes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faecalis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  <w:tcPrChange w:id="65" w:author="Sheree Yau" w:date="2012-12-30T21:11:00Z">
              <w:tcPr>
                <w:tcW w:w="1620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:rsidR="00BD1B34" w:rsidRPr="006877F8" w:rsidRDefault="00BD1B34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ADT64689.1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  <w:tcPrChange w:id="66" w:author="Sheree Yau" w:date="2012-12-30T21:11:00Z">
              <w:tcPr>
                <w:tcW w:w="2618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:rsidR="00BD1B34" w:rsidRPr="00EF3657" w:rsidRDefault="00EF3657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AB4490" w:rsidRPr="006877F8" w:rsidTr="00573BF7">
        <w:trPr>
          <w:trHeight w:val="256"/>
          <w:trPrChange w:id="67" w:author="Sheree Yau" w:date="2012-12-30T21:11:00Z">
            <w:trPr>
              <w:trHeight w:val="256"/>
            </w:trPr>
          </w:trPrChange>
        </w:trPr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  <w:tcPrChange w:id="68" w:author="Sheree Yau" w:date="2012-12-30T21:11:00Z">
              <w:tcPr>
                <w:tcW w:w="1360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:rsidR="00AB4490" w:rsidRDefault="00137AC4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AB4490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mdA</w:t>
            </w:r>
            <w:proofErr w:type="spellEnd"/>
            <w:r w:rsidR="00477D3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0446D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477D3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0446D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338" w:type="dxa"/>
            <w:tcBorders>
              <w:top w:val="single" w:sz="4" w:space="0" w:color="000000"/>
              <w:bottom w:val="single" w:sz="4" w:space="0" w:color="000000"/>
            </w:tcBorders>
            <w:tcPrChange w:id="69" w:author="Sheree Yau" w:date="2012-12-30T21:11:00Z">
              <w:tcPr>
                <w:tcW w:w="3420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:rsidR="00AB4490" w:rsidRDefault="00AC523E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BD1B34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  <w:p w:rsidR="00BF5FC1" w:rsidRPr="00BF5FC1" w:rsidRDefault="00BF5FC1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Pelagibacter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ubique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HTCC1062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  <w:tcPrChange w:id="70" w:author="Sheree Yau" w:date="2012-12-30T21:11:00Z">
              <w:tcPr>
                <w:tcW w:w="1620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:rsidR="00AB4490" w:rsidRDefault="00AC523E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AC523E">
              <w:rPr>
                <w:rFonts w:ascii="Times New Roman" w:hAnsi="Times New Roman"/>
                <w:sz w:val="20"/>
                <w:szCs w:val="20"/>
              </w:rPr>
              <w:t>AAV95190.1</w:t>
            </w:r>
          </w:p>
          <w:p w:rsidR="00BF5FC1" w:rsidRPr="00BD1B34" w:rsidRDefault="00BF5FC1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F5FC1">
              <w:rPr>
                <w:rFonts w:ascii="Times New Roman" w:hAnsi="Times New Roman"/>
                <w:sz w:val="20"/>
                <w:szCs w:val="20"/>
              </w:rPr>
              <w:t>YP_265671.1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  <w:tcPrChange w:id="71" w:author="Sheree Yau" w:date="2012-12-30T21:11:00Z">
              <w:tcPr>
                <w:tcW w:w="2618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:rsidR="00AB4490" w:rsidRPr="00934FD9" w:rsidRDefault="00934FD9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Howard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280D14" w:rsidRPr="006877F8" w:rsidTr="00573BF7">
        <w:trPr>
          <w:trHeight w:val="51"/>
          <w:trPrChange w:id="72" w:author="Sheree Yau" w:date="2012-12-30T21:11:00Z">
            <w:trPr>
              <w:trHeight w:val="51"/>
            </w:trPr>
          </w:trPrChange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  <w:tcPrChange w:id="73" w:author="Sheree Yau" w:date="2012-12-30T21:11:00Z">
              <w:tcPr>
                <w:tcW w:w="1360" w:type="dxa"/>
                <w:vMerge w:val="restart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280D14" w:rsidRDefault="00280D14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</w:tc>
        <w:tc>
          <w:tcPr>
            <w:tcW w:w="3338" w:type="dxa"/>
            <w:tcBorders>
              <w:top w:val="single" w:sz="4" w:space="0" w:color="000000"/>
              <w:bottom w:val="nil"/>
            </w:tcBorders>
            <w:tcPrChange w:id="74" w:author="Sheree Yau" w:date="2012-12-30T21:11:00Z">
              <w:tcPr>
                <w:tcW w:w="3420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280D14" w:rsidRPr="00280D14" w:rsidRDefault="00280D14" w:rsidP="00036C38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Dokdonia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>donghaensis</w:t>
            </w:r>
            <w:proofErr w:type="spellEnd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280D14">
              <w:rPr>
                <w:rFonts w:ascii="Times New Roman" w:hAnsi="Times New Roman"/>
                <w:sz w:val="20"/>
                <w:szCs w:val="20"/>
              </w:rPr>
              <w:t>MED134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  <w:tcPrChange w:id="75" w:author="Sheree Yau" w:date="2012-12-30T21:11:00Z">
              <w:tcPr>
                <w:tcW w:w="1620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280D14" w:rsidRPr="004606E2" w:rsidRDefault="00280D14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280D14">
              <w:rPr>
                <w:rFonts w:ascii="Times New Roman" w:hAnsi="Times New Roman"/>
                <w:sz w:val="20"/>
                <w:szCs w:val="20"/>
              </w:rPr>
              <w:t>EAQ40507</w:t>
            </w:r>
            <w:r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  <w:tc>
          <w:tcPr>
            <w:tcW w:w="2700" w:type="dxa"/>
            <w:tcBorders>
              <w:top w:val="single" w:sz="4" w:space="0" w:color="000000"/>
              <w:bottom w:val="nil"/>
            </w:tcBorders>
            <w:tcPrChange w:id="76" w:author="Sheree Yau" w:date="2012-12-30T21:11:00Z">
              <w:tcPr>
                <w:tcW w:w="2618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280D14" w:rsidRPr="00DA313C" w:rsidRDefault="00DA313C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ó</w:t>
            </w:r>
            <w:r>
              <w:rPr>
                <w:rFonts w:ascii="Times New Roman" w:hAnsi="Times New Roman"/>
                <w:sz w:val="20"/>
                <w:szCs w:val="20"/>
              </w:rPr>
              <w:t>mez-Con</w:t>
            </w:r>
            <w:ins w:id="77" w:author="Sheree Yau" w:date="2012-12-30T21:11:00Z">
              <w:r w:rsidR="00573BF7">
                <w:rPr>
                  <w:rFonts w:ascii="Times New Roman" w:hAnsi="Times New Roman"/>
                  <w:sz w:val="20"/>
                  <w:szCs w:val="20"/>
                </w:rPr>
                <w:t>s</w:t>
              </w:r>
            </w:ins>
            <w:r>
              <w:rPr>
                <w:rFonts w:ascii="Times New Roman" w:hAnsi="Times New Roman"/>
                <w:sz w:val="20"/>
                <w:szCs w:val="20"/>
              </w:rPr>
              <w:t>arnau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2007</w:t>
            </w:r>
          </w:p>
        </w:tc>
      </w:tr>
      <w:tr w:rsidR="00280D14" w:rsidRPr="006877F8" w:rsidTr="00573BF7">
        <w:trPr>
          <w:trHeight w:val="51"/>
          <w:trPrChange w:id="78" w:author="Sheree Yau" w:date="2012-12-30T21:11:00Z">
            <w:trPr>
              <w:trHeight w:val="51"/>
            </w:trPr>
          </w:trPrChange>
        </w:trPr>
        <w:tc>
          <w:tcPr>
            <w:tcW w:w="1360" w:type="dxa"/>
            <w:vMerge/>
            <w:tcBorders>
              <w:top w:val="nil"/>
              <w:bottom w:val="nil"/>
            </w:tcBorders>
            <w:tcPrChange w:id="79" w:author="Sheree Yau" w:date="2012-12-30T21:11:00Z">
              <w:tcPr>
                <w:tcW w:w="1360" w:type="dxa"/>
                <w:vMerge/>
                <w:tcBorders>
                  <w:top w:val="nil"/>
                  <w:bottom w:val="nil"/>
                </w:tcBorders>
              </w:tcPr>
            </w:tcPrChange>
          </w:tcPr>
          <w:p w:rsidR="00280D14" w:rsidRDefault="00280D14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8" w:type="dxa"/>
            <w:tcBorders>
              <w:top w:val="nil"/>
              <w:bottom w:val="nil"/>
            </w:tcBorders>
            <w:tcPrChange w:id="80" w:author="Sheree Yau" w:date="2012-12-30T21:11:00Z">
              <w:tcPr>
                <w:tcW w:w="3420" w:type="dxa"/>
                <w:tcBorders>
                  <w:top w:val="nil"/>
                  <w:bottom w:val="nil"/>
                </w:tcBorders>
              </w:tcPr>
            </w:tcPrChange>
          </w:tcPr>
          <w:p w:rsidR="00280D14" w:rsidRDefault="00280D14" w:rsidP="00036C38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>Vibrio</w:t>
            </w:r>
            <w:proofErr w:type="spellEnd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280D14">
              <w:rPr>
                <w:rFonts w:ascii="Times New Roman" w:hAnsi="Times New Roman"/>
                <w:sz w:val="20"/>
                <w:szCs w:val="20"/>
              </w:rPr>
              <w:t>sp. AND4</w:t>
            </w:r>
          </w:p>
        </w:tc>
        <w:tc>
          <w:tcPr>
            <w:tcW w:w="1620" w:type="dxa"/>
            <w:tcBorders>
              <w:top w:val="nil"/>
              <w:bottom w:val="nil"/>
            </w:tcBorders>
            <w:tcPrChange w:id="81" w:author="Sheree Yau" w:date="2012-12-30T21:11:00Z">
              <w:tcPr>
                <w:tcW w:w="1620" w:type="dxa"/>
                <w:tcBorders>
                  <w:top w:val="nil"/>
                  <w:bottom w:val="nil"/>
                </w:tcBorders>
              </w:tcPr>
            </w:tcPrChange>
          </w:tcPr>
          <w:p w:rsidR="00280D14" w:rsidRPr="004606E2" w:rsidRDefault="00280D14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80D14">
              <w:rPr>
                <w:rFonts w:ascii="Times New Roman" w:hAnsi="Times New Roman" w:cs="Times New Roman"/>
                <w:sz w:val="20"/>
                <w:szCs w:val="20"/>
              </w:rPr>
              <w:t>ZP_02194911.1</w:t>
            </w:r>
          </w:p>
        </w:tc>
        <w:tc>
          <w:tcPr>
            <w:tcW w:w="2700" w:type="dxa"/>
            <w:tcBorders>
              <w:top w:val="nil"/>
              <w:bottom w:val="nil"/>
            </w:tcBorders>
            <w:tcPrChange w:id="82" w:author="Sheree Yau" w:date="2012-12-30T21:11:00Z">
              <w:tcPr>
                <w:tcW w:w="2618" w:type="dxa"/>
                <w:tcBorders>
                  <w:top w:val="nil"/>
                  <w:bottom w:val="nil"/>
                </w:tcBorders>
              </w:tcPr>
            </w:tcPrChange>
          </w:tcPr>
          <w:p w:rsidR="00280D14" w:rsidRDefault="00F35E5D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ó</w:t>
            </w:r>
            <w:r>
              <w:rPr>
                <w:rFonts w:ascii="Times New Roman" w:hAnsi="Times New Roman"/>
                <w:sz w:val="20"/>
                <w:szCs w:val="20"/>
              </w:rPr>
              <w:t>mez-Con</w:t>
            </w:r>
            <w:ins w:id="83" w:author="Sheree Yau" w:date="2012-12-30T21:11:00Z">
              <w:r w:rsidR="00573BF7">
                <w:rPr>
                  <w:rFonts w:ascii="Times New Roman" w:hAnsi="Times New Roman"/>
                  <w:sz w:val="20"/>
                  <w:szCs w:val="20"/>
                </w:rPr>
                <w:t>s</w:t>
              </w:r>
            </w:ins>
            <w:r>
              <w:rPr>
                <w:rFonts w:ascii="Times New Roman" w:hAnsi="Times New Roman"/>
                <w:sz w:val="20"/>
                <w:szCs w:val="20"/>
              </w:rPr>
              <w:t>arnau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280D14" w:rsidRPr="006877F8" w:rsidTr="00573BF7">
        <w:trPr>
          <w:trHeight w:val="51"/>
          <w:trPrChange w:id="84" w:author="Sheree Yau" w:date="2012-12-30T21:11:00Z">
            <w:trPr>
              <w:trHeight w:val="51"/>
            </w:trPr>
          </w:trPrChange>
        </w:trPr>
        <w:tc>
          <w:tcPr>
            <w:tcW w:w="1360" w:type="dxa"/>
            <w:vMerge/>
            <w:tcBorders>
              <w:top w:val="nil"/>
              <w:bottom w:val="single" w:sz="4" w:space="0" w:color="000000"/>
            </w:tcBorders>
            <w:tcPrChange w:id="85" w:author="Sheree Yau" w:date="2012-12-30T21:11:00Z">
              <w:tcPr>
                <w:tcW w:w="1360" w:type="dxa"/>
                <w:vMerge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280D14" w:rsidRDefault="00280D14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8" w:type="dxa"/>
            <w:tcBorders>
              <w:top w:val="nil"/>
              <w:bottom w:val="single" w:sz="4" w:space="0" w:color="000000"/>
            </w:tcBorders>
            <w:tcPrChange w:id="86" w:author="Sheree Yau" w:date="2012-12-30T21:11:00Z">
              <w:tcPr>
                <w:tcW w:w="3420" w:type="dxa"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280D14" w:rsidRDefault="00280D14" w:rsidP="00036C38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>Salinibacter</w:t>
            </w:r>
            <w:proofErr w:type="spellEnd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>ruber</w:t>
            </w:r>
            <w:proofErr w:type="spellEnd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280D14">
              <w:rPr>
                <w:rFonts w:ascii="Times New Roman" w:hAnsi="Times New Roman"/>
                <w:sz w:val="20"/>
                <w:szCs w:val="20"/>
              </w:rPr>
              <w:t>DSM 13855</w:t>
            </w:r>
          </w:p>
        </w:tc>
        <w:tc>
          <w:tcPr>
            <w:tcW w:w="1620" w:type="dxa"/>
            <w:tcBorders>
              <w:top w:val="nil"/>
              <w:bottom w:val="single" w:sz="4" w:space="0" w:color="000000"/>
            </w:tcBorders>
            <w:tcPrChange w:id="87" w:author="Sheree Yau" w:date="2012-12-30T21:11:00Z">
              <w:tcPr>
                <w:tcW w:w="1620" w:type="dxa"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280D14" w:rsidRPr="004606E2" w:rsidRDefault="00280D14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80D14">
              <w:rPr>
                <w:rFonts w:ascii="Times New Roman" w:hAnsi="Times New Roman" w:cs="Times New Roman"/>
                <w:sz w:val="20"/>
                <w:szCs w:val="20"/>
              </w:rPr>
              <w:t>YP_445623.1</w:t>
            </w:r>
          </w:p>
        </w:tc>
        <w:tc>
          <w:tcPr>
            <w:tcW w:w="2700" w:type="dxa"/>
            <w:tcBorders>
              <w:top w:val="nil"/>
              <w:bottom w:val="single" w:sz="4" w:space="0" w:color="000000"/>
            </w:tcBorders>
            <w:tcPrChange w:id="88" w:author="Sheree Yau" w:date="2012-12-30T21:11:00Z">
              <w:tcPr>
                <w:tcW w:w="2618" w:type="dxa"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280D14" w:rsidRPr="00F35E5D" w:rsidRDefault="00F35E5D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Balashov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2005</w:t>
            </w:r>
          </w:p>
        </w:tc>
      </w:tr>
      <w:tr w:rsidR="009B0886" w:rsidRPr="006877F8" w:rsidTr="00573BF7">
        <w:trPr>
          <w:trHeight w:val="162"/>
          <w:trPrChange w:id="89" w:author="Sheree Yau" w:date="2012-12-30T21:11:00Z">
            <w:trPr>
              <w:trHeight w:val="162"/>
            </w:trPr>
          </w:trPrChange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  <w:tcPrChange w:id="90" w:author="Sheree Yau" w:date="2012-12-30T21:11:00Z">
              <w:tcPr>
                <w:tcW w:w="1360" w:type="dxa"/>
                <w:vMerge w:val="restart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9B0886" w:rsidRPr="00D34066" w:rsidRDefault="009B088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pufL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(45)</w:t>
            </w:r>
          </w:p>
        </w:tc>
        <w:tc>
          <w:tcPr>
            <w:tcW w:w="3338" w:type="dxa"/>
            <w:tcBorders>
              <w:top w:val="single" w:sz="4" w:space="0" w:color="000000"/>
              <w:bottom w:val="nil"/>
            </w:tcBorders>
            <w:tcPrChange w:id="91" w:author="Sheree Yau" w:date="2012-12-30T21:11:00Z">
              <w:tcPr>
                <w:tcW w:w="3420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tolerans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  <w:tcPrChange w:id="92" w:author="Sheree Yau" w:date="2012-12-30T21:11:00Z">
              <w:tcPr>
                <w:tcW w:w="1620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B06D2">
              <w:rPr>
                <w:rFonts w:ascii="Times New Roman" w:hAnsi="Times New Roman"/>
                <w:sz w:val="20"/>
                <w:szCs w:val="20"/>
              </w:rPr>
              <w:t>ABK88229.1</w:t>
            </w:r>
          </w:p>
        </w:tc>
        <w:tc>
          <w:tcPr>
            <w:tcW w:w="2700" w:type="dxa"/>
            <w:tcBorders>
              <w:top w:val="single" w:sz="4" w:space="0" w:color="000000"/>
              <w:bottom w:val="nil"/>
            </w:tcBorders>
            <w:tcPrChange w:id="93" w:author="Sheree Yau" w:date="2012-12-30T21:11:00Z">
              <w:tcPr>
                <w:tcW w:w="2618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9B0886" w:rsidRDefault="00A27461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Labrenz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1999</w:t>
            </w:r>
          </w:p>
        </w:tc>
      </w:tr>
      <w:tr w:rsidR="009B0886" w:rsidRPr="006877F8" w:rsidTr="00573BF7">
        <w:trPr>
          <w:trHeight w:val="161"/>
          <w:trPrChange w:id="94" w:author="Sheree Yau" w:date="2012-12-30T21:11:00Z">
            <w:trPr>
              <w:trHeight w:val="161"/>
            </w:trPr>
          </w:trPrChange>
        </w:trPr>
        <w:tc>
          <w:tcPr>
            <w:tcW w:w="1360" w:type="dxa"/>
            <w:vMerge/>
            <w:tcBorders>
              <w:top w:val="nil"/>
              <w:bottom w:val="single" w:sz="4" w:space="0" w:color="000000"/>
            </w:tcBorders>
            <w:tcPrChange w:id="95" w:author="Sheree Yau" w:date="2012-12-30T21:11:00Z">
              <w:tcPr>
                <w:tcW w:w="1360" w:type="dxa"/>
                <w:vMerge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9B0886" w:rsidRPr="00137AC4" w:rsidRDefault="009B088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338" w:type="dxa"/>
            <w:tcBorders>
              <w:top w:val="nil"/>
              <w:bottom w:val="single" w:sz="4" w:space="0" w:color="000000"/>
            </w:tcBorders>
            <w:tcPrChange w:id="96" w:author="Sheree Yau" w:date="2012-12-30T21:11:00Z">
              <w:tcPr>
                <w:tcW w:w="3420" w:type="dxa"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>Congregibacter</w:t>
            </w:r>
            <w:proofErr w:type="spellEnd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>litoralis</w:t>
            </w:r>
            <w:proofErr w:type="spellEnd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CF4A69">
              <w:rPr>
                <w:rFonts w:ascii="Times New Roman" w:hAnsi="Times New Roman"/>
                <w:sz w:val="20"/>
                <w:szCs w:val="20"/>
              </w:rPr>
              <w:t>KT71</w:t>
            </w:r>
          </w:p>
        </w:tc>
        <w:tc>
          <w:tcPr>
            <w:tcW w:w="1620" w:type="dxa"/>
            <w:tcBorders>
              <w:top w:val="nil"/>
              <w:bottom w:val="single" w:sz="4" w:space="0" w:color="000000"/>
            </w:tcBorders>
            <w:tcPrChange w:id="97" w:author="Sheree Yau" w:date="2012-12-30T21:11:00Z">
              <w:tcPr>
                <w:tcW w:w="1620" w:type="dxa"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9B0886" w:rsidRPr="00EB06D2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B06D2">
              <w:rPr>
                <w:rFonts w:ascii="Times New Roman" w:hAnsi="Times New Roman"/>
                <w:sz w:val="20"/>
                <w:szCs w:val="20"/>
              </w:rPr>
              <w:t>ZP_01104363.1</w:t>
            </w:r>
          </w:p>
        </w:tc>
        <w:tc>
          <w:tcPr>
            <w:tcW w:w="2700" w:type="dxa"/>
            <w:tcBorders>
              <w:top w:val="nil"/>
              <w:bottom w:val="single" w:sz="4" w:space="0" w:color="000000"/>
            </w:tcBorders>
            <w:tcPrChange w:id="98" w:author="Sheree Yau" w:date="2012-12-30T21:11:00Z">
              <w:tcPr>
                <w:tcW w:w="2618" w:type="dxa"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9B0886" w:rsidRDefault="00A27461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Fuchs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9B0886" w:rsidRPr="006877F8" w:rsidTr="00573BF7">
        <w:trPr>
          <w:trHeight w:val="162"/>
          <w:trPrChange w:id="99" w:author="Sheree Yau" w:date="2012-12-30T21:11:00Z">
            <w:trPr>
              <w:trHeight w:val="162"/>
            </w:trPr>
          </w:trPrChange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  <w:tcPrChange w:id="100" w:author="Sheree Yau" w:date="2012-12-30T21:11:00Z">
              <w:tcPr>
                <w:tcW w:w="1360" w:type="dxa"/>
                <w:vMerge w:val="restart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9B0886" w:rsidRPr="00D34066" w:rsidRDefault="009B088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pufM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(45)</w:t>
            </w:r>
          </w:p>
        </w:tc>
        <w:tc>
          <w:tcPr>
            <w:tcW w:w="3338" w:type="dxa"/>
            <w:tcBorders>
              <w:top w:val="single" w:sz="4" w:space="0" w:color="000000"/>
              <w:bottom w:val="nil"/>
            </w:tcBorders>
            <w:tcPrChange w:id="101" w:author="Sheree Yau" w:date="2012-12-30T21:11:00Z">
              <w:tcPr>
                <w:tcW w:w="3420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9B0886" w:rsidRP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tolerans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  <w:tcPrChange w:id="102" w:author="Sheree Yau" w:date="2012-12-30T21:11:00Z">
              <w:tcPr>
                <w:tcW w:w="1620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2708D4">
              <w:rPr>
                <w:rFonts w:ascii="Times New Roman" w:hAnsi="Times New Roman"/>
                <w:sz w:val="20"/>
                <w:szCs w:val="20"/>
              </w:rPr>
              <w:t>ABK88230.1</w:t>
            </w:r>
          </w:p>
        </w:tc>
        <w:tc>
          <w:tcPr>
            <w:tcW w:w="2700" w:type="dxa"/>
            <w:tcBorders>
              <w:top w:val="single" w:sz="4" w:space="0" w:color="000000"/>
              <w:bottom w:val="nil"/>
            </w:tcBorders>
            <w:tcPrChange w:id="103" w:author="Sheree Yau" w:date="2012-12-30T21:11:00Z">
              <w:tcPr>
                <w:tcW w:w="2618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9B0886" w:rsidRPr="00EB06D2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Labrenz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1999</w:t>
            </w:r>
          </w:p>
        </w:tc>
      </w:tr>
      <w:tr w:rsidR="009B0886" w:rsidRPr="006877F8" w:rsidTr="00573BF7">
        <w:trPr>
          <w:trHeight w:val="161"/>
          <w:trPrChange w:id="104" w:author="Sheree Yau" w:date="2012-12-30T21:11:00Z">
            <w:trPr>
              <w:trHeight w:val="161"/>
            </w:trPr>
          </w:trPrChange>
        </w:trPr>
        <w:tc>
          <w:tcPr>
            <w:tcW w:w="1360" w:type="dxa"/>
            <w:vMerge/>
            <w:tcBorders>
              <w:top w:val="nil"/>
              <w:bottom w:val="single" w:sz="4" w:space="0" w:color="000000"/>
            </w:tcBorders>
            <w:tcPrChange w:id="105" w:author="Sheree Yau" w:date="2012-12-30T21:11:00Z">
              <w:tcPr>
                <w:tcW w:w="1360" w:type="dxa"/>
                <w:vMerge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9B0886" w:rsidRPr="00137AC4" w:rsidRDefault="009B088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338" w:type="dxa"/>
            <w:tcBorders>
              <w:top w:val="nil"/>
              <w:bottom w:val="single" w:sz="4" w:space="0" w:color="000000"/>
            </w:tcBorders>
            <w:tcPrChange w:id="106" w:author="Sheree Yau" w:date="2012-12-30T21:11:00Z">
              <w:tcPr>
                <w:tcW w:w="3420" w:type="dxa"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>Congregibacter</w:t>
            </w:r>
            <w:proofErr w:type="spellEnd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>litoralis</w:t>
            </w:r>
            <w:proofErr w:type="spellEnd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CF4A69">
              <w:rPr>
                <w:rFonts w:ascii="Times New Roman" w:hAnsi="Times New Roman"/>
                <w:sz w:val="20"/>
                <w:szCs w:val="20"/>
              </w:rPr>
              <w:t>KT71</w:t>
            </w:r>
          </w:p>
        </w:tc>
        <w:tc>
          <w:tcPr>
            <w:tcW w:w="1620" w:type="dxa"/>
            <w:tcBorders>
              <w:top w:val="nil"/>
              <w:bottom w:val="single" w:sz="4" w:space="0" w:color="000000"/>
            </w:tcBorders>
            <w:tcPrChange w:id="107" w:author="Sheree Yau" w:date="2012-12-30T21:11:00Z">
              <w:tcPr>
                <w:tcW w:w="1620" w:type="dxa"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9B0886" w:rsidRPr="002708D4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B06D2">
              <w:rPr>
                <w:rFonts w:ascii="Times New Roman" w:hAnsi="Times New Roman"/>
                <w:sz w:val="20"/>
                <w:szCs w:val="20"/>
              </w:rPr>
              <w:t>ZP_01104362.1</w:t>
            </w:r>
          </w:p>
        </w:tc>
        <w:tc>
          <w:tcPr>
            <w:tcW w:w="2700" w:type="dxa"/>
            <w:tcBorders>
              <w:top w:val="nil"/>
              <w:bottom w:val="single" w:sz="4" w:space="0" w:color="000000"/>
            </w:tcBorders>
            <w:tcPrChange w:id="108" w:author="Sheree Yau" w:date="2012-12-30T21:11:00Z">
              <w:tcPr>
                <w:tcW w:w="2618" w:type="dxa"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Fuchs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9B0886" w:rsidRPr="006877F8" w:rsidTr="00573BF7">
        <w:trPr>
          <w:trHeight w:val="89"/>
          <w:trPrChange w:id="109" w:author="Sheree Yau" w:date="2012-12-30T21:11:00Z">
            <w:trPr>
              <w:trHeight w:val="89"/>
            </w:trPr>
          </w:trPrChange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  <w:tcPrChange w:id="110" w:author="Sheree Yau" w:date="2012-12-30T21:11:00Z">
              <w:tcPr>
                <w:tcW w:w="1360" w:type="dxa"/>
                <w:vMerge w:val="restart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9B0886" w:rsidRPr="009B0886" w:rsidRDefault="009B088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soxB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(45)</w:t>
            </w:r>
          </w:p>
        </w:tc>
        <w:tc>
          <w:tcPr>
            <w:tcW w:w="3338" w:type="dxa"/>
            <w:tcBorders>
              <w:top w:val="single" w:sz="4" w:space="0" w:color="000000"/>
              <w:bottom w:val="nil"/>
            </w:tcBorders>
            <w:tcPrChange w:id="111" w:author="Sheree Yau" w:date="2012-12-30T21:11:00Z">
              <w:tcPr>
                <w:tcW w:w="3420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9B0886" w:rsidRP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denitrificans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DSM 1251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  <w:tcPrChange w:id="112" w:author="Sheree Yau" w:date="2012-12-30T21:11:00Z">
              <w:tcPr>
                <w:tcW w:w="1620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9B0886" w:rsidRPr="002708D4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9B0886">
              <w:rPr>
                <w:rFonts w:ascii="Times New Roman" w:hAnsi="Times New Roman"/>
                <w:sz w:val="20"/>
                <w:szCs w:val="20"/>
              </w:rPr>
              <w:t>YP_392780.1</w:t>
            </w:r>
          </w:p>
        </w:tc>
        <w:tc>
          <w:tcPr>
            <w:tcW w:w="2700" w:type="dxa"/>
            <w:tcBorders>
              <w:top w:val="single" w:sz="4" w:space="0" w:color="000000"/>
              <w:bottom w:val="nil"/>
            </w:tcBorders>
            <w:tcPrChange w:id="113" w:author="Sheree Yau" w:date="2012-12-30T21:11:00Z">
              <w:tcPr>
                <w:tcW w:w="2618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9B0886" w:rsidRPr="00743158" w:rsidRDefault="00743158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Sievert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9B0886" w:rsidRPr="006877F8" w:rsidTr="00573BF7">
        <w:trPr>
          <w:trHeight w:val="88"/>
          <w:trPrChange w:id="114" w:author="Sheree Yau" w:date="2012-12-30T21:11:00Z">
            <w:trPr>
              <w:trHeight w:val="88"/>
            </w:trPr>
          </w:trPrChange>
        </w:trPr>
        <w:tc>
          <w:tcPr>
            <w:tcW w:w="1360" w:type="dxa"/>
            <w:vMerge/>
            <w:tcBorders>
              <w:top w:val="nil"/>
              <w:bottom w:val="single" w:sz="4" w:space="0" w:color="000000"/>
            </w:tcBorders>
            <w:tcPrChange w:id="115" w:author="Sheree Yau" w:date="2012-12-30T21:11:00Z">
              <w:tcPr>
                <w:tcW w:w="1360" w:type="dxa"/>
                <w:vMerge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9B0886" w:rsidRDefault="009B088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338" w:type="dxa"/>
            <w:tcBorders>
              <w:top w:val="nil"/>
              <w:bottom w:val="single" w:sz="4" w:space="0" w:color="000000"/>
            </w:tcBorders>
            <w:tcPrChange w:id="116" w:author="Sheree Yau" w:date="2012-12-30T21:11:00Z">
              <w:tcPr>
                <w:tcW w:w="3420" w:type="dxa"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9B0886" w:rsidRP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crunogena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XCL-2</w:t>
            </w:r>
          </w:p>
        </w:tc>
        <w:tc>
          <w:tcPr>
            <w:tcW w:w="1620" w:type="dxa"/>
            <w:tcBorders>
              <w:top w:val="nil"/>
              <w:bottom w:val="single" w:sz="4" w:space="0" w:color="000000"/>
            </w:tcBorders>
            <w:tcPrChange w:id="117" w:author="Sheree Yau" w:date="2012-12-30T21:11:00Z">
              <w:tcPr>
                <w:tcW w:w="1620" w:type="dxa"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9B0886" w:rsidRP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9B0886">
              <w:rPr>
                <w:rFonts w:ascii="Times New Roman" w:hAnsi="Times New Roman"/>
                <w:sz w:val="20"/>
                <w:szCs w:val="20"/>
              </w:rPr>
              <w:t>ABB42141.1</w:t>
            </w:r>
          </w:p>
        </w:tc>
        <w:tc>
          <w:tcPr>
            <w:tcW w:w="2700" w:type="dxa"/>
            <w:tcBorders>
              <w:top w:val="nil"/>
              <w:bottom w:val="single" w:sz="4" w:space="0" w:color="000000"/>
            </w:tcBorders>
            <w:tcPrChange w:id="118" w:author="Sheree Yau" w:date="2012-12-30T21:11:00Z">
              <w:tcPr>
                <w:tcW w:w="2618" w:type="dxa"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9B0886" w:rsidRPr="00743158" w:rsidRDefault="00743158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Scott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C60B0D" w:rsidRPr="006877F8" w:rsidTr="00573BF7">
        <w:trPr>
          <w:trHeight w:val="89"/>
          <w:trPrChange w:id="119" w:author="Sheree Yau" w:date="2012-12-30T21:11:00Z">
            <w:trPr>
              <w:trHeight w:val="89"/>
            </w:trPr>
          </w:trPrChange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  <w:tcPrChange w:id="120" w:author="Sheree Yau" w:date="2012-12-30T21:11:00Z">
              <w:tcPr>
                <w:tcW w:w="1360" w:type="dxa"/>
                <w:vMerge w:val="restart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C60B0D" w:rsidRPr="00C60B0D" w:rsidRDefault="00C60B0D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soxA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(45)</w:t>
            </w:r>
          </w:p>
        </w:tc>
        <w:tc>
          <w:tcPr>
            <w:tcW w:w="3338" w:type="dxa"/>
            <w:tcBorders>
              <w:top w:val="single" w:sz="4" w:space="0" w:color="000000"/>
              <w:bottom w:val="nil"/>
            </w:tcBorders>
            <w:tcPrChange w:id="121" w:author="Sheree Yau" w:date="2012-12-30T21:11:00Z">
              <w:tcPr>
                <w:tcW w:w="3420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C60B0D" w:rsidRPr="009B0886" w:rsidRDefault="00C60B0D" w:rsidP="00D42EE0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denitrificans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DSM 1251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  <w:tcPrChange w:id="122" w:author="Sheree Yau" w:date="2012-12-30T21:11:00Z">
              <w:tcPr>
                <w:tcW w:w="1620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C60B0D" w:rsidRPr="002708D4" w:rsidRDefault="00C60B0D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C60B0D">
              <w:rPr>
                <w:rFonts w:ascii="Times New Roman" w:hAnsi="Times New Roman"/>
                <w:sz w:val="20"/>
                <w:szCs w:val="20"/>
              </w:rPr>
              <w:t>YP_392779.1</w:t>
            </w:r>
          </w:p>
        </w:tc>
        <w:tc>
          <w:tcPr>
            <w:tcW w:w="2700" w:type="dxa"/>
            <w:tcBorders>
              <w:top w:val="single" w:sz="4" w:space="0" w:color="000000"/>
              <w:bottom w:val="nil"/>
            </w:tcBorders>
            <w:tcPrChange w:id="123" w:author="Sheree Yau" w:date="2012-12-30T21:11:00Z">
              <w:tcPr>
                <w:tcW w:w="2618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C60B0D" w:rsidRDefault="00C60B0D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Sievert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C60B0D" w:rsidRPr="006877F8" w:rsidTr="00573BF7">
        <w:trPr>
          <w:trHeight w:val="88"/>
          <w:trPrChange w:id="124" w:author="Sheree Yau" w:date="2012-12-30T21:11:00Z">
            <w:trPr>
              <w:trHeight w:val="88"/>
            </w:trPr>
          </w:trPrChange>
        </w:trPr>
        <w:tc>
          <w:tcPr>
            <w:tcW w:w="1360" w:type="dxa"/>
            <w:vMerge/>
            <w:tcBorders>
              <w:top w:val="nil"/>
              <w:bottom w:val="single" w:sz="4" w:space="0" w:color="000000"/>
            </w:tcBorders>
            <w:tcPrChange w:id="125" w:author="Sheree Yau" w:date="2012-12-30T21:11:00Z">
              <w:tcPr>
                <w:tcW w:w="1360" w:type="dxa"/>
                <w:vMerge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C60B0D" w:rsidRDefault="00C60B0D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338" w:type="dxa"/>
            <w:tcBorders>
              <w:top w:val="nil"/>
              <w:bottom w:val="single" w:sz="4" w:space="0" w:color="000000"/>
            </w:tcBorders>
            <w:tcPrChange w:id="126" w:author="Sheree Yau" w:date="2012-12-30T21:11:00Z">
              <w:tcPr>
                <w:tcW w:w="3420" w:type="dxa"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C60B0D" w:rsidRPr="009B0886" w:rsidRDefault="00C60B0D" w:rsidP="00D42EE0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crunogena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XCL-2</w:t>
            </w:r>
          </w:p>
        </w:tc>
        <w:tc>
          <w:tcPr>
            <w:tcW w:w="1620" w:type="dxa"/>
            <w:tcBorders>
              <w:top w:val="nil"/>
              <w:bottom w:val="single" w:sz="4" w:space="0" w:color="000000"/>
            </w:tcBorders>
            <w:tcPrChange w:id="127" w:author="Sheree Yau" w:date="2012-12-30T21:11:00Z">
              <w:tcPr>
                <w:tcW w:w="1620" w:type="dxa"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C60B0D" w:rsidRPr="002708D4" w:rsidRDefault="00C60B0D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C60B0D">
              <w:rPr>
                <w:rFonts w:ascii="Times New Roman" w:hAnsi="Times New Roman"/>
                <w:sz w:val="20"/>
                <w:szCs w:val="20"/>
              </w:rPr>
              <w:t>YP_390871.1</w:t>
            </w:r>
          </w:p>
        </w:tc>
        <w:tc>
          <w:tcPr>
            <w:tcW w:w="2700" w:type="dxa"/>
            <w:tcBorders>
              <w:top w:val="nil"/>
              <w:bottom w:val="single" w:sz="4" w:space="0" w:color="000000"/>
            </w:tcBorders>
            <w:tcPrChange w:id="128" w:author="Sheree Yau" w:date="2012-12-30T21:11:00Z">
              <w:tcPr>
                <w:tcW w:w="2618" w:type="dxa"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C60B0D" w:rsidRDefault="00C60B0D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Scott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E47BF6" w:rsidRPr="006877F8" w:rsidTr="00573BF7">
        <w:trPr>
          <w:trHeight w:val="90"/>
          <w:trPrChange w:id="129" w:author="Sheree Yau" w:date="2012-12-30T21:11:00Z">
            <w:trPr>
              <w:trHeight w:val="90"/>
            </w:trPr>
          </w:trPrChange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  <w:tcPrChange w:id="130" w:author="Sheree Yau" w:date="2012-12-30T21:11:00Z">
              <w:tcPr>
                <w:tcW w:w="1360" w:type="dxa"/>
                <w:vMerge w:val="restart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E47BF6" w:rsidRDefault="00E47BF6" w:rsidP="00E47BF6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soxC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(45)</w:t>
            </w:r>
          </w:p>
        </w:tc>
        <w:tc>
          <w:tcPr>
            <w:tcW w:w="3338" w:type="dxa"/>
            <w:tcBorders>
              <w:top w:val="single" w:sz="4" w:space="0" w:color="000000"/>
              <w:bottom w:val="nil"/>
            </w:tcBorders>
            <w:tcPrChange w:id="131" w:author="Sheree Yau" w:date="2012-12-30T21:11:00Z">
              <w:tcPr>
                <w:tcW w:w="3420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E47BF6" w:rsidRPr="009B0886" w:rsidRDefault="00E47BF6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denitrificans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DSM 1251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  <w:tcPrChange w:id="132" w:author="Sheree Yau" w:date="2012-12-30T21:11:00Z">
              <w:tcPr>
                <w:tcW w:w="1620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E47BF6" w:rsidRPr="00C60B0D" w:rsidRDefault="00895D4F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895D4F">
              <w:rPr>
                <w:rFonts w:ascii="Times New Roman" w:hAnsi="Times New Roman"/>
                <w:sz w:val="20"/>
                <w:szCs w:val="20"/>
              </w:rPr>
              <w:t>YP_394569.1</w:t>
            </w:r>
          </w:p>
        </w:tc>
        <w:tc>
          <w:tcPr>
            <w:tcW w:w="2700" w:type="dxa"/>
            <w:tcBorders>
              <w:top w:val="single" w:sz="4" w:space="0" w:color="000000"/>
              <w:bottom w:val="nil"/>
            </w:tcBorders>
            <w:tcPrChange w:id="133" w:author="Sheree Yau" w:date="2012-12-30T21:11:00Z">
              <w:tcPr>
                <w:tcW w:w="2618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E47BF6" w:rsidRDefault="00895D4F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Sievert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E47BF6" w:rsidRPr="006877F8" w:rsidTr="00573BF7">
        <w:trPr>
          <w:trHeight w:val="90"/>
          <w:trPrChange w:id="134" w:author="Sheree Yau" w:date="2012-12-30T21:11:00Z">
            <w:trPr>
              <w:trHeight w:val="90"/>
            </w:trPr>
          </w:trPrChange>
        </w:trPr>
        <w:tc>
          <w:tcPr>
            <w:tcW w:w="1360" w:type="dxa"/>
            <w:vMerge/>
            <w:tcBorders>
              <w:top w:val="nil"/>
              <w:bottom w:val="single" w:sz="4" w:space="0" w:color="000000"/>
            </w:tcBorders>
            <w:tcPrChange w:id="135" w:author="Sheree Yau" w:date="2012-12-30T21:11:00Z">
              <w:tcPr>
                <w:tcW w:w="1360" w:type="dxa"/>
                <w:vMerge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E47BF6" w:rsidRDefault="00E47BF6" w:rsidP="00E47BF6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338" w:type="dxa"/>
            <w:tcBorders>
              <w:top w:val="nil"/>
              <w:bottom w:val="single" w:sz="4" w:space="0" w:color="000000"/>
            </w:tcBorders>
            <w:tcPrChange w:id="136" w:author="Sheree Yau" w:date="2012-12-30T21:11:00Z">
              <w:tcPr>
                <w:tcW w:w="3420" w:type="dxa"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E47BF6" w:rsidRPr="009B0886" w:rsidRDefault="00E47BF6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crunogena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XCL-2</w:t>
            </w:r>
          </w:p>
        </w:tc>
        <w:tc>
          <w:tcPr>
            <w:tcW w:w="1620" w:type="dxa"/>
            <w:tcBorders>
              <w:top w:val="nil"/>
              <w:bottom w:val="single" w:sz="4" w:space="0" w:color="000000"/>
            </w:tcBorders>
            <w:tcPrChange w:id="137" w:author="Sheree Yau" w:date="2012-12-30T21:11:00Z">
              <w:tcPr>
                <w:tcW w:w="1620" w:type="dxa"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E47BF6" w:rsidRPr="00C60B0D" w:rsidRDefault="00895D4F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895D4F">
              <w:rPr>
                <w:rFonts w:ascii="Times New Roman" w:hAnsi="Times New Roman"/>
                <w:sz w:val="20"/>
                <w:szCs w:val="20"/>
              </w:rPr>
              <w:t>YP_390426.1</w:t>
            </w:r>
          </w:p>
        </w:tc>
        <w:tc>
          <w:tcPr>
            <w:tcW w:w="2700" w:type="dxa"/>
            <w:tcBorders>
              <w:top w:val="nil"/>
              <w:bottom w:val="single" w:sz="4" w:space="0" w:color="000000"/>
            </w:tcBorders>
            <w:tcPrChange w:id="138" w:author="Sheree Yau" w:date="2012-12-30T21:11:00Z">
              <w:tcPr>
                <w:tcW w:w="2618" w:type="dxa"/>
                <w:tcBorders>
                  <w:top w:val="nil"/>
                  <w:bottom w:val="single" w:sz="4" w:space="0" w:color="000000"/>
                </w:tcBorders>
              </w:tcPr>
            </w:tcPrChange>
          </w:tcPr>
          <w:p w:rsidR="00E47BF6" w:rsidRDefault="00895D4F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Scott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E47BF6" w:rsidRPr="006877F8" w:rsidTr="00573BF7">
        <w:trPr>
          <w:trHeight w:val="90"/>
          <w:trPrChange w:id="139" w:author="Sheree Yau" w:date="2012-12-30T21:11:00Z">
            <w:trPr>
              <w:trHeight w:val="90"/>
            </w:trPr>
          </w:trPrChange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  <w:tcPrChange w:id="140" w:author="Sheree Yau" w:date="2012-12-30T21:11:00Z">
              <w:tcPr>
                <w:tcW w:w="1360" w:type="dxa"/>
                <w:vMerge w:val="restart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E47BF6" w:rsidRDefault="00E47BF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soxD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(45)</w:t>
            </w:r>
          </w:p>
        </w:tc>
        <w:tc>
          <w:tcPr>
            <w:tcW w:w="3338" w:type="dxa"/>
            <w:tcBorders>
              <w:top w:val="single" w:sz="4" w:space="0" w:color="000000"/>
              <w:bottom w:val="nil"/>
            </w:tcBorders>
            <w:tcPrChange w:id="141" w:author="Sheree Yau" w:date="2012-12-30T21:11:00Z">
              <w:tcPr>
                <w:tcW w:w="3420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E47BF6" w:rsidRPr="009B0886" w:rsidRDefault="00E47BF6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denitrificans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DSM 1251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  <w:tcPrChange w:id="142" w:author="Sheree Yau" w:date="2012-12-30T21:11:00Z">
              <w:tcPr>
                <w:tcW w:w="1620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E47BF6" w:rsidRPr="00C60B0D" w:rsidRDefault="00895D4F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895D4F">
              <w:rPr>
                <w:rFonts w:ascii="Times New Roman" w:hAnsi="Times New Roman"/>
                <w:sz w:val="20"/>
                <w:szCs w:val="20"/>
              </w:rPr>
              <w:t>YP_394568.1</w:t>
            </w:r>
          </w:p>
        </w:tc>
        <w:tc>
          <w:tcPr>
            <w:tcW w:w="2700" w:type="dxa"/>
            <w:tcBorders>
              <w:top w:val="single" w:sz="4" w:space="0" w:color="000000"/>
              <w:bottom w:val="nil"/>
            </w:tcBorders>
            <w:tcPrChange w:id="143" w:author="Sheree Yau" w:date="2012-12-30T21:11:00Z">
              <w:tcPr>
                <w:tcW w:w="2618" w:type="dxa"/>
                <w:tcBorders>
                  <w:top w:val="single" w:sz="4" w:space="0" w:color="000000"/>
                  <w:bottom w:val="nil"/>
                </w:tcBorders>
              </w:tcPr>
            </w:tcPrChange>
          </w:tcPr>
          <w:p w:rsidR="00E47BF6" w:rsidRDefault="00895D4F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Sievert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E47BF6" w:rsidRPr="006877F8" w:rsidTr="00573BF7">
        <w:trPr>
          <w:trHeight w:val="90"/>
          <w:trPrChange w:id="144" w:author="Sheree Yau" w:date="2012-12-30T21:11:00Z">
            <w:trPr>
              <w:trHeight w:val="90"/>
            </w:trPr>
          </w:trPrChange>
        </w:trPr>
        <w:tc>
          <w:tcPr>
            <w:tcW w:w="1360" w:type="dxa"/>
            <w:vMerge/>
            <w:tcBorders>
              <w:top w:val="nil"/>
              <w:bottom w:val="single" w:sz="8" w:space="0" w:color="000000" w:themeColor="text1"/>
            </w:tcBorders>
            <w:tcPrChange w:id="145" w:author="Sheree Yau" w:date="2012-12-30T21:11:00Z">
              <w:tcPr>
                <w:tcW w:w="1360" w:type="dxa"/>
                <w:vMerge/>
                <w:tcBorders>
                  <w:top w:val="nil"/>
                  <w:bottom w:val="single" w:sz="8" w:space="0" w:color="000000" w:themeColor="text1"/>
                </w:tcBorders>
              </w:tcPr>
            </w:tcPrChange>
          </w:tcPr>
          <w:p w:rsidR="00E47BF6" w:rsidRDefault="00E47BF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338" w:type="dxa"/>
            <w:tcBorders>
              <w:top w:val="nil"/>
              <w:bottom w:val="single" w:sz="8" w:space="0" w:color="000000" w:themeColor="text1"/>
            </w:tcBorders>
            <w:tcPrChange w:id="146" w:author="Sheree Yau" w:date="2012-12-30T21:11:00Z">
              <w:tcPr>
                <w:tcW w:w="3420" w:type="dxa"/>
                <w:tcBorders>
                  <w:top w:val="nil"/>
                  <w:bottom w:val="single" w:sz="8" w:space="0" w:color="000000" w:themeColor="text1"/>
                </w:tcBorders>
              </w:tcPr>
            </w:tcPrChange>
          </w:tcPr>
          <w:p w:rsidR="00E47BF6" w:rsidRPr="009B0886" w:rsidRDefault="00E47BF6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crunogena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XCL-2</w:t>
            </w:r>
          </w:p>
        </w:tc>
        <w:tc>
          <w:tcPr>
            <w:tcW w:w="1620" w:type="dxa"/>
            <w:tcBorders>
              <w:top w:val="nil"/>
              <w:bottom w:val="single" w:sz="8" w:space="0" w:color="000000" w:themeColor="text1"/>
            </w:tcBorders>
            <w:tcPrChange w:id="147" w:author="Sheree Yau" w:date="2012-12-30T21:11:00Z">
              <w:tcPr>
                <w:tcW w:w="1620" w:type="dxa"/>
                <w:tcBorders>
                  <w:top w:val="nil"/>
                  <w:bottom w:val="single" w:sz="8" w:space="0" w:color="000000" w:themeColor="text1"/>
                </w:tcBorders>
              </w:tcPr>
            </w:tcPrChange>
          </w:tcPr>
          <w:p w:rsidR="00E47BF6" w:rsidRPr="00C60B0D" w:rsidRDefault="00895D4F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895D4F">
              <w:rPr>
                <w:rFonts w:ascii="Times New Roman" w:hAnsi="Times New Roman"/>
                <w:sz w:val="20"/>
                <w:szCs w:val="20"/>
              </w:rPr>
              <w:t>YP_390427.1</w:t>
            </w:r>
          </w:p>
        </w:tc>
        <w:tc>
          <w:tcPr>
            <w:tcW w:w="2700" w:type="dxa"/>
            <w:tcBorders>
              <w:top w:val="nil"/>
              <w:bottom w:val="single" w:sz="8" w:space="0" w:color="000000" w:themeColor="text1"/>
            </w:tcBorders>
            <w:tcPrChange w:id="148" w:author="Sheree Yau" w:date="2012-12-30T21:11:00Z">
              <w:tcPr>
                <w:tcW w:w="2618" w:type="dxa"/>
                <w:tcBorders>
                  <w:top w:val="nil"/>
                  <w:bottom w:val="single" w:sz="8" w:space="0" w:color="000000" w:themeColor="text1"/>
                </w:tcBorders>
              </w:tcPr>
            </w:tcPrChange>
          </w:tcPr>
          <w:p w:rsidR="00E47BF6" w:rsidRDefault="00895D4F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Scott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115138" w:rsidRPr="006877F8" w:rsidTr="00573BF7">
        <w:trPr>
          <w:trHeight w:val="90"/>
          <w:trPrChange w:id="149" w:author="Sheree Yau" w:date="2012-12-30T21:11:00Z">
            <w:trPr>
              <w:trHeight w:val="90"/>
            </w:trPr>
          </w:trPrChange>
        </w:trPr>
        <w:tc>
          <w:tcPr>
            <w:tcW w:w="1360" w:type="dxa"/>
            <w:tcBorders>
              <w:top w:val="nil"/>
              <w:bottom w:val="single" w:sz="8" w:space="0" w:color="000000" w:themeColor="text1"/>
            </w:tcBorders>
            <w:tcPrChange w:id="150" w:author="Sheree Yau" w:date="2012-12-30T21:11:00Z">
              <w:tcPr>
                <w:tcW w:w="1360" w:type="dxa"/>
                <w:tcBorders>
                  <w:top w:val="nil"/>
                  <w:bottom w:val="single" w:sz="8" w:space="0" w:color="000000" w:themeColor="text1"/>
                </w:tcBorders>
              </w:tcPr>
            </w:tcPrChange>
          </w:tcPr>
          <w:p w:rsidR="00115138" w:rsidRPr="00115138" w:rsidRDefault="00115138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sqr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(60)</w:t>
            </w:r>
          </w:p>
        </w:tc>
        <w:tc>
          <w:tcPr>
            <w:tcW w:w="3338" w:type="dxa"/>
            <w:tcBorders>
              <w:top w:val="nil"/>
              <w:bottom w:val="single" w:sz="8" w:space="0" w:color="000000" w:themeColor="text1"/>
            </w:tcBorders>
            <w:tcPrChange w:id="151" w:author="Sheree Yau" w:date="2012-12-30T21:11:00Z">
              <w:tcPr>
                <w:tcW w:w="3420" w:type="dxa"/>
                <w:tcBorders>
                  <w:top w:val="nil"/>
                  <w:bottom w:val="single" w:sz="8" w:space="0" w:color="000000" w:themeColor="text1"/>
                </w:tcBorders>
              </w:tcPr>
            </w:tcPrChange>
          </w:tcPr>
          <w:p w:rsidR="00115138" w:rsidRDefault="00115138" w:rsidP="004F543D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denitrificans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DSM 1251</w:t>
            </w:r>
          </w:p>
        </w:tc>
        <w:tc>
          <w:tcPr>
            <w:tcW w:w="1620" w:type="dxa"/>
            <w:tcBorders>
              <w:top w:val="nil"/>
              <w:bottom w:val="single" w:sz="8" w:space="0" w:color="000000" w:themeColor="text1"/>
            </w:tcBorders>
            <w:tcPrChange w:id="152" w:author="Sheree Yau" w:date="2012-12-30T21:11:00Z">
              <w:tcPr>
                <w:tcW w:w="1620" w:type="dxa"/>
                <w:tcBorders>
                  <w:top w:val="nil"/>
                  <w:bottom w:val="single" w:sz="8" w:space="0" w:color="000000" w:themeColor="text1"/>
                </w:tcBorders>
              </w:tcPr>
            </w:tcPrChange>
          </w:tcPr>
          <w:p w:rsidR="00115138" w:rsidRPr="00895D4F" w:rsidRDefault="00115138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115138">
              <w:rPr>
                <w:rFonts w:ascii="Times New Roman" w:hAnsi="Times New Roman"/>
                <w:sz w:val="20"/>
                <w:szCs w:val="20"/>
              </w:rPr>
              <w:t>ABB43898.1</w:t>
            </w:r>
          </w:p>
        </w:tc>
        <w:tc>
          <w:tcPr>
            <w:tcW w:w="2700" w:type="dxa"/>
            <w:tcBorders>
              <w:top w:val="nil"/>
              <w:bottom w:val="single" w:sz="8" w:space="0" w:color="000000" w:themeColor="text1"/>
            </w:tcBorders>
            <w:tcPrChange w:id="153" w:author="Sheree Yau" w:date="2012-12-30T21:11:00Z">
              <w:tcPr>
                <w:tcW w:w="2618" w:type="dxa"/>
                <w:tcBorders>
                  <w:top w:val="nil"/>
                  <w:bottom w:val="single" w:sz="8" w:space="0" w:color="000000" w:themeColor="text1"/>
                </w:tcBorders>
              </w:tcPr>
            </w:tcPrChange>
          </w:tcPr>
          <w:p w:rsidR="00115138" w:rsidRDefault="00115138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Sievert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E47BF6" w:rsidRPr="006877F8" w:rsidTr="00573BF7">
        <w:trPr>
          <w:trHeight w:val="256"/>
          <w:trPrChange w:id="154" w:author="Sheree Yau" w:date="2012-12-30T21:11:00Z">
            <w:trPr>
              <w:trHeight w:val="256"/>
            </w:trPr>
          </w:trPrChange>
        </w:trPr>
        <w:tc>
          <w:tcPr>
            <w:tcW w:w="1360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tcPrChange w:id="155" w:author="Sheree Yau" w:date="2012-12-30T21:11:00Z">
              <w:tcPr>
                <w:tcW w:w="1360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</w:tcPr>
            </w:tcPrChange>
          </w:tcPr>
          <w:p w:rsidR="00E47BF6" w:rsidRPr="00137AC4" w:rsidRDefault="00E47BF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recA</w:t>
            </w:r>
            <w:proofErr w:type="spellEnd"/>
          </w:p>
        </w:tc>
        <w:tc>
          <w:tcPr>
            <w:tcW w:w="333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tcPrChange w:id="156" w:author="Sheree Yau" w:date="2012-12-30T21:11:00Z">
              <w:tcPr>
                <w:tcW w:w="3420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</w:tcPr>
            </w:tcPrChange>
          </w:tcPr>
          <w:p w:rsidR="00E47BF6" w:rsidRPr="00A91895" w:rsidRDefault="00E47BF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Escherichia coli </w:t>
            </w:r>
            <w:r>
              <w:rPr>
                <w:rFonts w:ascii="Times New Roman" w:hAnsi="Times New Roman"/>
                <w:sz w:val="20"/>
                <w:szCs w:val="20"/>
              </w:rPr>
              <w:t>K12</w:t>
            </w:r>
          </w:p>
        </w:tc>
        <w:tc>
          <w:tcPr>
            <w:tcW w:w="1620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tcPrChange w:id="157" w:author="Sheree Yau" w:date="2012-12-30T21:11:00Z">
              <w:tcPr>
                <w:tcW w:w="1620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</w:tcPr>
            </w:tcPrChange>
          </w:tcPr>
          <w:p w:rsidR="00E47BF6" w:rsidRPr="00AC523E" w:rsidRDefault="00E47BF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P0A7G6.2</w:t>
            </w:r>
          </w:p>
        </w:tc>
        <w:tc>
          <w:tcPr>
            <w:tcW w:w="2700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tcPrChange w:id="158" w:author="Sheree Yau" w:date="2012-12-30T21:11:00Z">
              <w:tcPr>
                <w:tcW w:w="2618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</w:tcPr>
            </w:tcPrChange>
          </w:tcPr>
          <w:p w:rsidR="00E47BF6" w:rsidRPr="003677AB" w:rsidRDefault="00E47BF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Howard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</w:tbl>
    <w:p w:rsidR="00226BD6" w:rsidRPr="006877F8" w:rsidRDefault="00226BD6">
      <w:pPr>
        <w:rPr>
          <w:sz w:val="20"/>
          <w:szCs w:val="20"/>
        </w:rPr>
      </w:pPr>
    </w:p>
    <w:sectPr w:rsidR="00226BD6" w:rsidRPr="006877F8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trackRevisions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46D1"/>
    <w:rsid w:val="00070773"/>
    <w:rsid w:val="000B149E"/>
    <w:rsid w:val="000B55D1"/>
    <w:rsid w:val="00115138"/>
    <w:rsid w:val="001265D5"/>
    <w:rsid w:val="001339C8"/>
    <w:rsid w:val="00137AC4"/>
    <w:rsid w:val="00140EFF"/>
    <w:rsid w:val="001C5BAF"/>
    <w:rsid w:val="001F04A4"/>
    <w:rsid w:val="002023EC"/>
    <w:rsid w:val="00226BD6"/>
    <w:rsid w:val="00260D98"/>
    <w:rsid w:val="002708D4"/>
    <w:rsid w:val="00277341"/>
    <w:rsid w:val="00280D14"/>
    <w:rsid w:val="002D000A"/>
    <w:rsid w:val="0033346F"/>
    <w:rsid w:val="003677AB"/>
    <w:rsid w:val="0038427F"/>
    <w:rsid w:val="00406848"/>
    <w:rsid w:val="00410C51"/>
    <w:rsid w:val="0041513A"/>
    <w:rsid w:val="004606E2"/>
    <w:rsid w:val="00477D3B"/>
    <w:rsid w:val="00482523"/>
    <w:rsid w:val="004D5EA6"/>
    <w:rsid w:val="004E35FF"/>
    <w:rsid w:val="004F00AD"/>
    <w:rsid w:val="00536A65"/>
    <w:rsid w:val="00573BF7"/>
    <w:rsid w:val="005A43CE"/>
    <w:rsid w:val="005C6EF0"/>
    <w:rsid w:val="006109EE"/>
    <w:rsid w:val="006722AF"/>
    <w:rsid w:val="006877F8"/>
    <w:rsid w:val="00692FFE"/>
    <w:rsid w:val="006A3F1F"/>
    <w:rsid w:val="006D15FA"/>
    <w:rsid w:val="00743158"/>
    <w:rsid w:val="00756B7C"/>
    <w:rsid w:val="0079695E"/>
    <w:rsid w:val="008177C0"/>
    <w:rsid w:val="00821476"/>
    <w:rsid w:val="00823307"/>
    <w:rsid w:val="0083244C"/>
    <w:rsid w:val="00843DFC"/>
    <w:rsid w:val="00887089"/>
    <w:rsid w:val="00895D4F"/>
    <w:rsid w:val="008B2804"/>
    <w:rsid w:val="00934FD9"/>
    <w:rsid w:val="0095528B"/>
    <w:rsid w:val="0096140B"/>
    <w:rsid w:val="009B0886"/>
    <w:rsid w:val="009B2131"/>
    <w:rsid w:val="009F5738"/>
    <w:rsid w:val="00A27461"/>
    <w:rsid w:val="00A619AA"/>
    <w:rsid w:val="00A91895"/>
    <w:rsid w:val="00AB4490"/>
    <w:rsid w:val="00AB5F1A"/>
    <w:rsid w:val="00AC523E"/>
    <w:rsid w:val="00B02339"/>
    <w:rsid w:val="00B43432"/>
    <w:rsid w:val="00B47A58"/>
    <w:rsid w:val="00B60EE0"/>
    <w:rsid w:val="00B76D55"/>
    <w:rsid w:val="00BC37D3"/>
    <w:rsid w:val="00BD1B34"/>
    <w:rsid w:val="00BD612E"/>
    <w:rsid w:val="00BF5FC1"/>
    <w:rsid w:val="00C417FF"/>
    <w:rsid w:val="00C51CA6"/>
    <w:rsid w:val="00C60B0D"/>
    <w:rsid w:val="00CF14C9"/>
    <w:rsid w:val="00CF4A69"/>
    <w:rsid w:val="00D34066"/>
    <w:rsid w:val="00D34627"/>
    <w:rsid w:val="00D35CA4"/>
    <w:rsid w:val="00D651C9"/>
    <w:rsid w:val="00D84DEA"/>
    <w:rsid w:val="00D879B4"/>
    <w:rsid w:val="00DA313C"/>
    <w:rsid w:val="00DA4D26"/>
    <w:rsid w:val="00DE32F7"/>
    <w:rsid w:val="00E300AC"/>
    <w:rsid w:val="00E32235"/>
    <w:rsid w:val="00E33D3F"/>
    <w:rsid w:val="00E47BF6"/>
    <w:rsid w:val="00EB06D2"/>
    <w:rsid w:val="00EB7EA3"/>
    <w:rsid w:val="00EE7572"/>
    <w:rsid w:val="00EF014D"/>
    <w:rsid w:val="00EF34E6"/>
    <w:rsid w:val="00EF3657"/>
    <w:rsid w:val="00EF5B31"/>
    <w:rsid w:val="00EF66F2"/>
    <w:rsid w:val="00F00959"/>
    <w:rsid w:val="00F35E5D"/>
    <w:rsid w:val="00F86362"/>
    <w:rsid w:val="00F9254A"/>
    <w:rsid w:val="00F9333B"/>
    <w:rsid w:val="00F94968"/>
    <w:rsid w:val="00FA13E7"/>
    <w:rsid w:val="00FB2F0D"/>
    <w:rsid w:val="00FB75E3"/>
    <w:rsid w:val="00FF4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88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886"/>
    <w:rPr>
      <w:rFonts w:ascii="Tahoma" w:eastAsia="Times New Roman" w:hAnsi="Tahoma" w:cs="Calibri"/>
      <w:sz w:val="16"/>
      <w:szCs w:val="16"/>
      <w:lang w:val="en-AU" w:eastAsia="ar-SA"/>
    </w:rPr>
  </w:style>
  <w:style w:type="table" w:styleId="TableGrid">
    <w:name w:val="Table Grid"/>
    <w:basedOn w:val="TableNormal"/>
    <w:uiPriority w:val="59"/>
    <w:rsid w:val="00FB2F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B2F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9B21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3</cp:revision>
  <dcterms:created xsi:type="dcterms:W3CDTF">2012-12-30T10:01:00Z</dcterms:created>
  <dcterms:modified xsi:type="dcterms:W3CDTF">2012-12-30T10:12:00Z</dcterms:modified>
</cp:coreProperties>
</file>