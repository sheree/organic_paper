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ins w:id="0" w:author="Sheree Yau" w:date="2012-11-17T19:22:00Z">
        <w:r w:rsidR="00D646CD">
          <w:rPr>
            <w:rFonts w:ascii="Times New Roman" w:hAnsi="Times New Roman" w:cs="Times New Roman"/>
          </w:rPr>
          <w:t xml:space="preserve"> aggregated at a class level</w:t>
        </w:r>
      </w:ins>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r w:rsidRPr="00013611">
        <w:rPr>
          <w:rFonts w:ascii="Times New Roman" w:hAnsi="Times New Roman" w:cs="Times New Roman"/>
        </w:rPr>
        <w:t xml:space="preserve">Genetic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and sulfur cycling in Organic Lake.</w:t>
      </w:r>
      <w:r w:rsidR="006C7F21" w:rsidRPr="00013611">
        <w:rPr>
          <w:rFonts w:ascii="Times New Roman" w:hAnsi="Times New Roman" w:cs="Times New Roman"/>
        </w:rPr>
        <w:t xml:space="preserve"> </w:t>
      </w:r>
      <w:r w:rsidR="00BF1F36">
        <w:rPr>
          <w:rFonts w:ascii="Times New Roman" w:hAnsi="Times New Roman" w:cs="Times New Roman"/>
        </w:rPr>
        <w:t>The diagram</w:t>
      </w:r>
      <w:r w:rsidR="00743021">
        <w:rPr>
          <w:rFonts w:ascii="Times New Roman" w:hAnsi="Times New Roman" w:cs="Times New Roman"/>
        </w:rPr>
        <w:t>s</w:t>
      </w:r>
      <w:r w:rsidR="00BF1F36">
        <w:rPr>
          <w:rFonts w:ascii="Times New Roman" w:hAnsi="Times New Roman" w:cs="Times New Roman"/>
        </w:rPr>
        <w:t xml:space="preserve"> on the left hand s</w:t>
      </w:r>
      <w:r w:rsidR="00743021">
        <w:rPr>
          <w:rFonts w:ascii="Times New Roman" w:hAnsi="Times New Roman" w:cs="Times New Roman"/>
        </w:rPr>
        <w:t xml:space="preserve">ide </w:t>
      </w:r>
      <w:r w:rsidR="009F6B55">
        <w:rPr>
          <w:rFonts w:ascii="Times New Roman" w:hAnsi="Times New Roman" w:cs="Times New Roman"/>
        </w:rPr>
        <w:t>are</w:t>
      </w:r>
      <w:r w:rsidR="00743021">
        <w:rPr>
          <w:rFonts w:ascii="Times New Roman" w:hAnsi="Times New Roman" w:cs="Times New Roman"/>
        </w:rPr>
        <w:t xml:space="preserve"> simplified</w:t>
      </w:r>
      <w:r w:rsidR="009F6B55">
        <w:rPr>
          <w:rFonts w:ascii="Times New Roman" w:hAnsi="Times New Roman" w:cs="Times New Roman"/>
        </w:rPr>
        <w:t xml:space="preserve"> biogeochemical</w:t>
      </w:r>
      <w:r w:rsidR="00743021">
        <w:rPr>
          <w:rFonts w:ascii="Times New Roman" w:hAnsi="Times New Roman" w:cs="Times New Roman"/>
        </w:rPr>
        <w:t xml:space="preserve"> pathways. Black arrows represent pathways for which marker genes were detected where arrow width is proportional to the normalized counts for those genes in all samples (log10 scale). </w:t>
      </w:r>
      <w:r w:rsidR="009F6B55">
        <w:rPr>
          <w:rFonts w:ascii="Times New Roman" w:hAnsi="Times New Roman" w:cs="Times New Roman"/>
        </w:rPr>
        <w:t xml:space="preserve">Black arrows that start with an open square are pathways that may increase flux in the indicated direction. </w:t>
      </w:r>
      <w:r w:rsidR="00743021">
        <w:rPr>
          <w:rFonts w:ascii="Times New Roman" w:hAnsi="Times New Roman" w:cs="Times New Roman"/>
        </w:rPr>
        <w:t xml:space="preserve">Dashed blue arrows are </w:t>
      </w:r>
      <w:r w:rsidR="009F6B55">
        <w:rPr>
          <w:rFonts w:ascii="Times New Roman" w:hAnsi="Times New Roman" w:cs="Times New Roman"/>
        </w:rPr>
        <w:t xml:space="preserve">inferred </w:t>
      </w:r>
      <w:r w:rsidR="00743021">
        <w:rPr>
          <w:rFonts w:ascii="Times New Roman" w:hAnsi="Times New Roman" w:cs="Times New Roman"/>
        </w:rPr>
        <w:t xml:space="preserve">pathways. Dashed black arrows marked with a red cross are pathways </w:t>
      </w:r>
      <w:r w:rsidR="006C7F21">
        <w:rPr>
          <w:rFonts w:ascii="Times New Roman" w:hAnsi="Times New Roman" w:cs="Times New Roman"/>
        </w:rPr>
        <w:t>for which the</w:t>
      </w:r>
      <w:r w:rsidR="00743021">
        <w:rPr>
          <w:rFonts w:ascii="Times New Roman" w:hAnsi="Times New Roman" w:cs="Times New Roman"/>
        </w:rPr>
        <w:t xml:space="preserve"> marker genes </w:t>
      </w:r>
      <w:r w:rsidR="006C7F21">
        <w:rPr>
          <w:rFonts w:ascii="Times New Roman" w:hAnsi="Times New Roman" w:cs="Times New Roman"/>
        </w:rPr>
        <w:t xml:space="preserve">and </w:t>
      </w:r>
      <w:proofErr w:type="spellStart"/>
      <w:r w:rsidR="006C7F21">
        <w:rPr>
          <w:rFonts w:ascii="Times New Roman" w:hAnsi="Times New Roman" w:cs="Times New Roman"/>
        </w:rPr>
        <w:t>taxa</w:t>
      </w:r>
      <w:proofErr w:type="spellEnd"/>
      <w:r w:rsidR="006C7F21">
        <w:rPr>
          <w:rFonts w:ascii="Times New Roman" w:hAnsi="Times New Roman" w:cs="Times New Roman"/>
        </w:rPr>
        <w:t xml:space="preserve"> known to mediate the process </w:t>
      </w:r>
      <w:r w:rsidR="00743021">
        <w:rPr>
          <w:rFonts w:ascii="Times New Roman" w:hAnsi="Times New Roman" w:cs="Times New Roman"/>
        </w:rPr>
        <w:t xml:space="preserve">were not detected. </w:t>
      </w:r>
      <w:r w:rsidR="00FD54B0">
        <w:rPr>
          <w:rFonts w:ascii="Times New Roman" w:hAnsi="Times New Roman" w:cs="Times New Roman"/>
        </w:rPr>
        <w:t>The p</w:t>
      </w:r>
      <w:r w:rsidR="009F6B55">
        <w:rPr>
          <w:rFonts w:ascii="Times New Roman" w:hAnsi="Times New Roman" w:cs="Times New Roman"/>
        </w:rPr>
        <w:t>lots on the right show</w:t>
      </w:r>
      <w:r w:rsidRPr="00013611">
        <w:rPr>
          <w:rFonts w:ascii="Times New Roman" w:hAnsi="Times New Roman" w:cs="Times New Roman"/>
        </w:rPr>
        <w:t xml:space="preserve"> </w:t>
      </w:r>
      <w:r w:rsidR="006C7F21">
        <w:rPr>
          <w:rFonts w:ascii="Times New Roman" w:hAnsi="Times New Roman" w:cs="Times New Roman"/>
        </w:rPr>
        <w:t xml:space="preserve">genetic potential for </w:t>
      </w:r>
      <w:r w:rsidR="00694783">
        <w:rPr>
          <w:rFonts w:ascii="Times New Roman" w:hAnsi="Times New Roman" w:cs="Times New Roman"/>
        </w:rPr>
        <w:t>biogeochemical pathways</w:t>
      </w:r>
      <w:r w:rsidR="006C7F21">
        <w:rPr>
          <w:rFonts w:ascii="Times New Roman" w:hAnsi="Times New Roman" w:cs="Times New Roman"/>
        </w:rPr>
        <w:t xml:space="preserve"> along the depth profile </w:t>
      </w:r>
      <w:r w:rsidR="00FD54B0">
        <w:rPr>
          <w:rFonts w:ascii="Times New Roman" w:hAnsi="Times New Roman" w:cs="Times New Roman"/>
        </w:rPr>
        <w:t>for</w:t>
      </w:r>
      <w:r w:rsidR="006C7F21">
        <w:rPr>
          <w:rFonts w:ascii="Times New Roman" w:hAnsi="Times New Roman" w:cs="Times New Roman"/>
        </w:rPr>
        <w:t xml:space="preserve"> each size fraction. 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normalized 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r w:rsidR="006C7F21">
        <w:rPr>
          <w:rFonts w:ascii="Times New Roman" w:hAnsi="Times New Roman" w:cs="Times New Roman"/>
        </w:rPr>
        <w:t xml:space="preserve"> where counts from t</w:t>
      </w:r>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r w:rsidR="00FD54B0">
        <w:rPr>
          <w:rFonts w:ascii="Times New Roman" w:hAnsi="Times New Roman" w:cs="Times New Roman"/>
        </w:rPr>
        <w:t xml:space="preserve">SCFA, short chain fatty acids; 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proofErr w:type="spellStart"/>
      <w:r w:rsidR="00FD54B0">
        <w:rPr>
          <w:rFonts w:ascii="Times New Roman" w:hAnsi="Times New Roman" w:cs="Times New Roman"/>
        </w:rPr>
        <w:t>anammox</w:t>
      </w:r>
      <w:proofErr w:type="spellEnd"/>
      <w:r w:rsidR="00FD54B0">
        <w:rPr>
          <w:rFonts w:ascii="Times New Roman" w:hAnsi="Times New Roman" w:cs="Times New Roman"/>
        </w:rPr>
        <w:t xml:space="preserve">, anaerobic ammonia oxidation; MT, </w:t>
      </w:r>
      <w:proofErr w:type="spellStart"/>
      <w:r w:rsidR="00FD54B0">
        <w:rPr>
          <w:rFonts w:ascii="Times New Roman" w:hAnsi="Times New Roman" w:cs="Times New Roman"/>
        </w:rPr>
        <w:t>methanethiol</w:t>
      </w:r>
      <w:proofErr w:type="spellEnd"/>
      <w:r w:rsidR="00FD54B0">
        <w:rPr>
          <w:rFonts w:ascii="Times New Roman" w:hAnsi="Times New Roman" w:cs="Times New Roman"/>
        </w:rPr>
        <w:t xml:space="preserve">; 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 xml:space="preserve">; DMS, </w:t>
      </w:r>
      <w:proofErr w:type="spellStart"/>
      <w:r w:rsidR="00FD54B0">
        <w:rPr>
          <w:rFonts w:ascii="Times New Roman" w:hAnsi="Times New Roman" w:cs="Times New Roman"/>
        </w:rPr>
        <w:t>dimethylsulfide</w:t>
      </w:r>
      <w:proofErr w:type="spellEnd"/>
      <w:r w:rsidR="00FD54B0">
        <w:rPr>
          <w:rFonts w:ascii="Times New Roman" w:hAnsi="Times New Roman" w:cs="Times New Roman"/>
        </w:rPr>
        <w:t xml:space="preserve">; DMSO </w:t>
      </w:r>
      <w:proofErr w:type="spellStart"/>
      <w:r w:rsidR="00FD54B0">
        <w:rPr>
          <w:rFonts w:ascii="Times New Roman" w:hAnsi="Times New Roman" w:cs="Times New Roman"/>
        </w:rPr>
        <w:t>dimethylsulfoxide</w:t>
      </w:r>
      <w:proofErr w:type="spellEnd"/>
      <w:r w:rsidR="00FD54B0">
        <w:rPr>
          <w:rFonts w:ascii="Times New Roman" w:hAnsi="Times New Roman" w:cs="Times New Roman"/>
        </w:rPr>
        <w:t xml:space="preserve">; ASR, assimilatory sulfate reduction; DSR,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sulfate </w:t>
      </w:r>
      <w:proofErr w:type="spellStart"/>
      <w:r w:rsidR="00FD54B0">
        <w:rPr>
          <w:rFonts w:ascii="Times New Roman" w:hAnsi="Times New Roman" w:cs="Times New Roman"/>
        </w:rPr>
        <w:t>redution</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RDefault="00871AAE" w:rsidP="00612425">
      <w:pPr>
        <w:spacing w:line="240" w:lineRule="auto"/>
        <w:rPr>
          <w:rFonts w:ascii="Times New Roman" w:hAnsi="Times New Roman" w:cs="Times New Roman"/>
        </w:rPr>
      </w:pPr>
      <w:r>
        <w:rPr>
          <w:rFonts w:ascii="Times New Roman" w:hAnsi="Times New Roman" w:cs="Times New Roman"/>
        </w:rPr>
        <w:t xml:space="preserve">Figure S6. </w:t>
      </w:r>
      <w:proofErr w:type="spellStart"/>
      <w:r>
        <w:rPr>
          <w:rFonts w:ascii="Times New Roman" w:hAnsi="Times New Roman" w:cs="Times New Roman"/>
        </w:rPr>
        <w:t>Barplots</w:t>
      </w:r>
      <w:proofErr w:type="spellEnd"/>
      <w:r>
        <w:rPr>
          <w:rFonts w:ascii="Times New Roman" w:hAnsi="Times New Roman" w:cs="Times New Roman"/>
        </w:rPr>
        <w:t xml:space="preserve"> showing the </w:t>
      </w:r>
      <w:r w:rsidR="00A3292E">
        <w:rPr>
          <w:rFonts w:ascii="Times New Roman" w:hAnsi="Times New Roman" w:cs="Times New Roman"/>
        </w:rPr>
        <w:t xml:space="preserve">frequencies of taxonomic assignments to the KEGG </w:t>
      </w:r>
      <w:proofErr w:type="spellStart"/>
      <w:r w:rsidR="00A3292E">
        <w:rPr>
          <w:rFonts w:ascii="Times New Roman" w:hAnsi="Times New Roman" w:cs="Times New Roman"/>
        </w:rPr>
        <w:t>orthologs</w:t>
      </w:r>
      <w:proofErr w:type="spellEnd"/>
      <w:r w:rsidR="00E077EF">
        <w:rPr>
          <w:rFonts w:ascii="Times New Roman" w:hAnsi="Times New Roman" w:cs="Times New Roman"/>
        </w:rPr>
        <w:t xml:space="preserve"> (KO)</w:t>
      </w:r>
      <w:r w:rsidR="00A3292E">
        <w:rPr>
          <w:rFonts w:ascii="Times New Roman" w:hAnsi="Times New Roman" w:cs="Times New Roman"/>
        </w:rPr>
        <w:t xml:space="preserve"> that were markers for (</w:t>
      </w:r>
      <w:r w:rsidR="00A3292E" w:rsidRPr="00A3292E">
        <w:rPr>
          <w:rFonts w:ascii="Times New Roman" w:hAnsi="Times New Roman" w:cs="Times New Roman"/>
          <w:b/>
        </w:rPr>
        <w:t>A</w:t>
      </w:r>
      <w:r w:rsidR="00A3292E">
        <w:rPr>
          <w:rFonts w:ascii="Times New Roman" w:hAnsi="Times New Roman" w:cs="Times New Roman"/>
        </w:rPr>
        <w:t>) carbon, (</w:t>
      </w:r>
      <w:r w:rsidR="00A3292E" w:rsidRPr="00A3292E">
        <w:rPr>
          <w:rFonts w:ascii="Times New Roman" w:hAnsi="Times New Roman" w:cs="Times New Roman"/>
          <w:b/>
        </w:rPr>
        <w:t>B</w:t>
      </w:r>
      <w:r w:rsidR="00A3292E">
        <w:rPr>
          <w:rFonts w:ascii="Times New Roman" w:hAnsi="Times New Roman" w:cs="Times New Roman"/>
        </w:rPr>
        <w:t>) nitrogen and (</w:t>
      </w:r>
      <w:r w:rsidR="00A3292E" w:rsidRPr="00A3292E">
        <w:rPr>
          <w:rFonts w:ascii="Times New Roman" w:hAnsi="Times New Roman" w:cs="Times New Roman"/>
          <w:b/>
        </w:rPr>
        <w:t>C</w:t>
      </w:r>
      <w:r w:rsidR="00A3292E">
        <w:rPr>
          <w:rFonts w:ascii="Times New Roman" w:hAnsi="Times New Roman" w:cs="Times New Roman"/>
        </w:rPr>
        <w:t>) sulfur conversions.</w:t>
      </w:r>
      <w:r w:rsidR="00E077EF">
        <w:rPr>
          <w:rFonts w:ascii="Times New Roman" w:hAnsi="Times New Roman" w:cs="Times New Roman"/>
        </w:rPr>
        <w:t xml:space="preserve"> The x-axis shows normalized counts of the marker genes across all lake samples. Enzyme name and corresponding KO identification number is shown on the left of each plot. See Table S2 for full KOs search list and gene marker gene descriptions.</w:t>
      </w:r>
    </w:p>
    <w:p w:rsidR="00EF60BD" w:rsidRDefault="00EF60BD" w:rsidP="00612425">
      <w:pPr>
        <w:spacing w:line="240" w:lineRule="auto"/>
        <w:rPr>
          <w:rFonts w:ascii="Times New Roman" w:hAnsi="Times New Roman" w:cs="Times New Roman"/>
        </w:rPr>
      </w:pPr>
      <w:r>
        <w:rPr>
          <w:rFonts w:ascii="Times New Roman" w:hAnsi="Times New Roman" w:cs="Times New Roman"/>
        </w:rPr>
        <w:t xml:space="preserve">Figure S7.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612425">
      <w:pPr>
        <w:spacing w:line="240" w:lineRule="auto"/>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w:t>
      </w:r>
      <w:proofErr w:type="spellStart"/>
      <w:ins w:id="1" w:author="Sheree Yau" w:date="2012-11-17T22:43:00Z">
        <w:r w:rsidR="00AF2923">
          <w:rPr>
            <w:rFonts w:ascii="Times New Roman" w:hAnsi="Times New Roman" w:cs="Times New Roman"/>
            <w:i/>
          </w:rPr>
          <w:t>Dinoroseobacteria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shibae</w:t>
        </w:r>
        <w:proofErr w:type="spellEnd"/>
        <w:r w:rsidR="00AF2923">
          <w:rPr>
            <w:rFonts w:ascii="Times New Roman" w:hAnsi="Times New Roman" w:cs="Times New Roman"/>
            <w:i/>
          </w:rPr>
          <w:t xml:space="preserve"> </w:t>
        </w:r>
        <w:r w:rsidR="00AF2923">
          <w:rPr>
            <w:rFonts w:ascii="Times New Roman" w:hAnsi="Times New Roman" w:cs="Times New Roman"/>
          </w:rPr>
          <w:t xml:space="preserve">DFL 12 and </w:t>
        </w:r>
        <w:proofErr w:type="spellStart"/>
        <w:r w:rsidR="00AF2923">
          <w:rPr>
            <w:rFonts w:ascii="Times New Roman" w:hAnsi="Times New Roman" w:cs="Times New Roman"/>
            <w:i/>
          </w:rPr>
          <w:t>Ruegeria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pomeroyi</w:t>
        </w:r>
        <w:proofErr w:type="spellEnd"/>
        <w:r w:rsidR="00AF2923">
          <w:rPr>
            <w:rFonts w:ascii="Times New Roman" w:hAnsi="Times New Roman" w:cs="Times New Roman"/>
            <w:i/>
          </w:rPr>
          <w:t xml:space="preserve"> </w:t>
        </w:r>
        <w:r w:rsidR="00AF2923">
          <w:rPr>
            <w:rFonts w:ascii="Times New Roman" w:hAnsi="Times New Roman" w:cs="Times New Roman"/>
          </w:rPr>
          <w:t xml:space="preserve">DSS-3 </w:t>
        </w:r>
        <w:proofErr w:type="spellStart"/>
        <w:r w:rsidR="00AF2923">
          <w:rPr>
            <w:rFonts w:ascii="Times New Roman" w:hAnsi="Times New Roman" w:cs="Times New Roman"/>
          </w:rPr>
          <w:t>homolog</w:t>
        </w:r>
      </w:ins>
      <w:ins w:id="2" w:author="Sheree Yau" w:date="2012-11-17T23:46:00Z">
        <w:r w:rsidR="0080593F">
          <w:rPr>
            <w:rFonts w:ascii="Times New Roman" w:hAnsi="Times New Roman" w:cs="Times New Roman"/>
          </w:rPr>
          <w:t>s</w:t>
        </w:r>
      </w:ins>
      <w:proofErr w:type="spellEnd"/>
      <w:ins w:id="3" w:author="Sheree Yau" w:date="2012-11-17T22:43:00Z">
        <w:r w:rsidR="00AF2923">
          <w:rPr>
            <w:rFonts w:ascii="Times New Roman" w:hAnsi="Times New Roman" w:cs="Times New Roman"/>
          </w:rPr>
          <w:t xml:space="preserve"> are non-functional</w:t>
        </w:r>
        <w:r w:rsidR="00AF2923">
          <w:rPr>
            <w:rFonts w:ascii="Times New Roman" w:hAnsi="Times New Roman" w:cs="Times New Roman"/>
          </w:rPr>
          <w:t xml:space="preserve"> </w:t>
        </w:r>
        <w:proofErr w:type="spellStart"/>
        <w:r w:rsidR="00AF2923">
          <w:rPr>
            <w:rFonts w:ascii="Times New Roman" w:hAnsi="Times New Roman" w:cs="Times New Roman"/>
          </w:rPr>
          <w:t>outgroup</w:t>
        </w:r>
        <w:proofErr w:type="spellEnd"/>
        <w:r w:rsidR="00AF2923">
          <w:rPr>
            <w:rFonts w:ascii="Times New Roman" w:hAnsi="Times New Roman" w:cs="Times New Roman"/>
          </w:rPr>
          <w:t xml:space="preserve"> (Todd </w:t>
        </w:r>
      </w:ins>
      <w:ins w:id="4" w:author="Sheree Yau" w:date="2012-11-17T22:44:00Z">
        <w:r w:rsidR="00AF2923">
          <w:rPr>
            <w:rFonts w:ascii="Times New Roman" w:hAnsi="Times New Roman" w:cs="Times New Roman"/>
            <w:i/>
          </w:rPr>
          <w:t>et al.</w:t>
        </w:r>
        <w:r w:rsidR="00AF2923">
          <w:rPr>
            <w:rFonts w:ascii="Times New Roman" w:hAnsi="Times New Roman" w:cs="Times New Roman"/>
          </w:rPr>
          <w:t>, 201</w:t>
        </w:r>
      </w:ins>
      <w:ins w:id="5" w:author="Sheree Yau" w:date="2012-11-17T22:45:00Z">
        <w:r w:rsidR="00AF2923">
          <w:rPr>
            <w:rFonts w:ascii="Times New Roman" w:hAnsi="Times New Roman" w:cs="Times New Roman"/>
          </w:rPr>
          <w:t>1</w:t>
        </w:r>
      </w:ins>
      <w:ins w:id="6" w:author="Sheree Yau" w:date="2012-11-17T22:44:00Z">
        <w:r w:rsidR="00AF2923">
          <w:rPr>
            <w:rFonts w:ascii="Times New Roman" w:hAnsi="Times New Roman" w:cs="Times New Roman"/>
          </w:rPr>
          <w:t>)</w:t>
        </w:r>
      </w:ins>
      <w:ins w:id="7" w:author="Sheree Yau" w:date="2012-11-17T22:43:00Z">
        <w:r w:rsidR="00AF2923">
          <w:rPr>
            <w:rFonts w:ascii="Times New Roman" w:hAnsi="Times New Roman" w:cs="Times New Roman"/>
          </w:rPr>
          <w:t xml:space="preserve">. </w:t>
        </w:r>
      </w:ins>
      <w:r>
        <w:rPr>
          <w:rFonts w:ascii="Times New Roman" w:hAnsi="Times New Roman" w:cs="Times New Roman"/>
        </w:rPr>
        <w:t xml:space="preserve">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del w:id="8" w:author="Sheree Yau" w:date="2012-11-17T22:43:00Z">
        <w:r w:rsidR="00F13F2A" w:rsidDel="00AF2923">
          <w:rPr>
            <w:rFonts w:ascii="Times New Roman" w:hAnsi="Times New Roman" w:cs="Times New Roman"/>
          </w:rPr>
          <w:delText xml:space="preserve"> </w:delText>
        </w:r>
      </w:del>
      <w:r w:rsidR="00F13F2A">
        <w:rPr>
          <w:rFonts w:ascii="Times New Roman" w:hAnsi="Times New Roman" w:cs="Times New Roman"/>
        </w:rPr>
        <w:t>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lastRenderedPageBreak/>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ins w:id="9" w:author="Sheree Yau" w:date="2012-11-18T00:16:00Z"/>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 xml:space="preserve">matched to KEGG </w:t>
      </w:r>
      <w:proofErr w:type="spellStart"/>
      <w:r w:rsidR="001676E0">
        <w:rPr>
          <w:rFonts w:ascii="Times New Roman" w:hAnsi="Times New Roman" w:cs="Times New Roman"/>
          <w:sz w:val="24"/>
          <w:szCs w:val="24"/>
        </w:rPr>
        <w:t>orthologs</w:t>
      </w:r>
      <w:proofErr w:type="spellEnd"/>
      <w:r>
        <w:rPr>
          <w:rFonts w:ascii="Times New Roman" w:hAnsi="Times New Roman" w:cs="Times New Roman"/>
          <w:sz w:val="24"/>
          <w:szCs w:val="24"/>
        </w:rPr>
        <w:t xml:space="preserve">. </w:t>
      </w:r>
      <w:proofErr w:type="spellStart"/>
      <w:r w:rsidR="00761A4C">
        <w:rPr>
          <w:rFonts w:ascii="Times New Roman" w:hAnsi="Times New Roman" w:cs="Times New Roman"/>
          <w:i/>
          <w:sz w:val="24"/>
          <w:szCs w:val="24"/>
        </w:rPr>
        <w:t>Mollicutes</w:t>
      </w:r>
      <w:proofErr w:type="spellEnd"/>
      <w:r w:rsidR="00761A4C">
        <w:rPr>
          <w:rFonts w:ascii="Times New Roman" w:hAnsi="Times New Roman" w:cs="Times New Roman"/>
          <w:i/>
          <w:sz w:val="24"/>
          <w:szCs w:val="24"/>
        </w:rPr>
        <w:t xml:space="preserve"> </w:t>
      </w:r>
      <w:r w:rsidR="00761A4C">
        <w:rPr>
          <w:rFonts w:ascii="Times New Roman" w:hAnsi="Times New Roman" w:cs="Times New Roman"/>
          <w:sz w:val="24"/>
          <w:szCs w:val="24"/>
        </w:rPr>
        <w:t>are likely to actually be the related candidate division RF3.</w:t>
      </w:r>
    </w:p>
    <w:p w:rsidR="00EA74E0" w:rsidRPr="00EA74E0" w:rsidRDefault="00EA74E0" w:rsidP="00612425">
      <w:pPr>
        <w:spacing w:line="240" w:lineRule="auto"/>
        <w:rPr>
          <w:rFonts w:ascii="Times New Roman" w:hAnsi="Times New Roman" w:cs="Times New Roman"/>
          <w:sz w:val="24"/>
          <w:szCs w:val="24"/>
        </w:rPr>
      </w:pPr>
      <w:proofErr w:type="gramStart"/>
      <w:ins w:id="10" w:author="Sheree Yau" w:date="2012-11-18T00:16:00Z">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ins>
      <w:ins w:id="11" w:author="Sheree Yau" w:date="2012-11-18T00:20:00Z">
        <w:r>
          <w:rPr>
            <w:rFonts w:ascii="Times New Roman" w:hAnsi="Times New Roman" w:cs="Times New Roman"/>
            <w:sz w:val="24"/>
            <w:szCs w:val="24"/>
          </w:rPr>
          <w:t>Counts of</w:t>
        </w:r>
      </w:ins>
      <w:ins w:id="12" w:author="Sheree Yau" w:date="2012-11-18T00:17:00Z">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homologs</w:t>
        </w:r>
        <w:proofErr w:type="spellEnd"/>
        <w:r>
          <w:rPr>
            <w:rFonts w:ascii="Times New Roman" w:hAnsi="Times New Roman" w:cs="Times New Roman"/>
            <w:sz w:val="24"/>
            <w:szCs w:val="24"/>
          </w:rPr>
          <w:t xml:space="preserve"> for genes </w:t>
        </w:r>
      </w:ins>
      <w:ins w:id="13" w:author="Sheree Yau" w:date="2012-11-18T00:20:00Z">
        <w:r>
          <w:rPr>
            <w:rFonts w:ascii="Times New Roman" w:hAnsi="Times New Roman" w:cs="Times New Roman"/>
            <w:sz w:val="24"/>
            <w:szCs w:val="24"/>
          </w:rPr>
          <w:t xml:space="preserve">per 100 </w:t>
        </w:r>
        <w:proofErr w:type="spellStart"/>
        <w:r>
          <w:rPr>
            <w:rFonts w:ascii="Times New Roman" w:hAnsi="Times New Roman" w:cs="Times New Roman"/>
            <w:sz w:val="24"/>
            <w:szCs w:val="24"/>
          </w:rPr>
          <w:t>Mbp</w:t>
        </w:r>
        <w:proofErr w:type="spellEnd"/>
        <w:r>
          <w:rPr>
            <w:rFonts w:ascii="Times New Roman" w:hAnsi="Times New Roman" w:cs="Times New Roman"/>
            <w:sz w:val="24"/>
            <w:szCs w:val="24"/>
          </w:rPr>
          <w:t xml:space="preserve"> </w:t>
        </w:r>
      </w:ins>
      <w:ins w:id="14" w:author="Sheree Yau" w:date="2012-11-18T00:17:00Z">
        <w:r>
          <w:rPr>
            <w:rFonts w:ascii="Times New Roman" w:hAnsi="Times New Roman" w:cs="Times New Roman"/>
            <w:sz w:val="24"/>
            <w:szCs w:val="24"/>
          </w:rPr>
          <w:t xml:space="preserve">involved in DMSP catabolism and </w:t>
        </w:r>
        <w:proofErr w:type="spellStart"/>
        <w:r>
          <w:rPr>
            <w:rFonts w:ascii="Times New Roman" w:hAnsi="Times New Roman" w:cs="Times New Roman"/>
            <w:sz w:val="24"/>
            <w:szCs w:val="24"/>
          </w:rPr>
          <w:t>photoheterotrophy</w:t>
        </w:r>
        <w:proofErr w:type="spellEnd"/>
        <w:r>
          <w:rPr>
            <w:rFonts w:ascii="Times New Roman" w:hAnsi="Times New Roman" w:cs="Times New Roman"/>
            <w:sz w:val="24"/>
            <w:szCs w:val="24"/>
          </w:rPr>
          <w:t xml:space="preserve"> in Organic Lake, Ace Lake and GOS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w:t>
        </w:r>
      </w:ins>
      <w:ins w:id="15" w:author="Sheree Yau" w:date="2012-11-18T00:21:00Z">
        <w:r>
          <w:rPr>
            <w:rFonts w:ascii="Times New Roman" w:hAnsi="Times New Roman" w:cs="Times New Roman"/>
            <w:sz w:val="24"/>
            <w:szCs w:val="24"/>
          </w:rPr>
          <w:t xml:space="preserve">Percentages shown in parentheses </w:t>
        </w:r>
      </w:ins>
      <w:ins w:id="16" w:author="Sheree Yau" w:date="2012-11-18T00:22:00Z">
        <w:r>
          <w:rPr>
            <w:rFonts w:ascii="Times New Roman" w:hAnsi="Times New Roman" w:cs="Times New Roman"/>
            <w:sz w:val="24"/>
            <w:szCs w:val="24"/>
          </w:rPr>
          <w:t>are calculated from</w:t>
        </w:r>
      </w:ins>
      <w:ins w:id="17" w:author="Sheree Yau" w:date="2012-11-18T00:21:00Z">
        <w:r>
          <w:rPr>
            <w:rFonts w:ascii="Times New Roman" w:hAnsi="Times New Roman" w:cs="Times New Roman"/>
            <w:sz w:val="24"/>
            <w:szCs w:val="24"/>
          </w:rPr>
          <w:t xml:space="preserve"> ratio of each homolog to </w:t>
        </w:r>
      </w:ins>
      <w:ins w:id="18" w:author="Sheree Yau" w:date="2012-11-18T00:22:00Z">
        <w:r>
          <w:rPr>
            <w:rFonts w:ascii="Times New Roman" w:hAnsi="Times New Roman" w:cs="Times New Roman"/>
            <w:sz w:val="24"/>
            <w:szCs w:val="24"/>
          </w:rPr>
          <w:t xml:space="preserve">the </w:t>
        </w:r>
      </w:ins>
      <w:ins w:id="19" w:author="Sheree Yau" w:date="2012-11-18T00:21:00Z">
        <w:r>
          <w:rPr>
            <w:rFonts w:ascii="Times New Roman" w:hAnsi="Times New Roman" w:cs="Times New Roman"/>
            <w:sz w:val="24"/>
            <w:szCs w:val="24"/>
          </w:rPr>
          <w:t>single-copy</w:t>
        </w:r>
      </w:ins>
      <w:ins w:id="20" w:author="Sheree Yau" w:date="2012-11-18T00:22:00Z">
        <w:r>
          <w:rPr>
            <w:rFonts w:ascii="Times New Roman" w:hAnsi="Times New Roman" w:cs="Times New Roman"/>
            <w:sz w:val="24"/>
            <w:szCs w:val="24"/>
          </w:rPr>
          <w:t xml:space="preserve"> gene </w:t>
        </w:r>
        <w:proofErr w:type="spellStart"/>
        <w:r>
          <w:rPr>
            <w:rFonts w:ascii="Times New Roman" w:hAnsi="Times New Roman" w:cs="Times New Roman"/>
            <w:i/>
            <w:sz w:val="24"/>
            <w:szCs w:val="24"/>
          </w:rPr>
          <w:t>recA</w:t>
        </w:r>
        <w:proofErr w:type="spellEnd"/>
        <w:r>
          <w:rPr>
            <w:rFonts w:ascii="Times New Roman" w:hAnsi="Times New Roman" w:cs="Times New Roman"/>
            <w:sz w:val="24"/>
            <w:szCs w:val="24"/>
          </w:rPr>
          <w:t xml:space="preserve">.  </w:t>
        </w:r>
      </w:ins>
      <w:ins w:id="21" w:author="Sheree Yau" w:date="2012-11-18T00:23:00Z">
        <w:r>
          <w:rPr>
            <w:rFonts w:ascii="Times New Roman" w:hAnsi="Times New Roman" w:cs="Times New Roman"/>
            <w:sz w:val="24"/>
            <w:szCs w:val="24"/>
          </w:rPr>
          <w:t>(*</w:t>
        </w:r>
        <w:r w:rsidRPr="004F5C75">
          <w:rPr>
            <w:rFonts w:ascii="Times New Roman" w:hAnsi="Times New Roman" w:cs="Times New Roman"/>
            <w:sz w:val="24"/>
            <w:szCs w:val="24"/>
            <w:highlight w:val="yellow"/>
            <w:rPrChange w:id="22" w:author="Sheree Yau" w:date="2012-11-18T00:23:00Z">
              <w:rPr>
                <w:rFonts w:ascii="Times New Roman" w:hAnsi="Times New Roman" w:cs="Times New Roman"/>
                <w:sz w:val="24"/>
                <w:szCs w:val="24"/>
              </w:rPr>
            </w:rPrChange>
          </w:rPr>
          <w:t>I</w:t>
        </w:r>
        <w:r w:rsidRPr="004F5C75">
          <w:rPr>
            <w:rFonts w:ascii="Times New Roman" w:hAnsi="Times New Roman" w:cs="Times New Roman"/>
            <w:sz w:val="24"/>
            <w:szCs w:val="24"/>
            <w:highlight w:val="yellow"/>
            <w:rPrChange w:id="23" w:author="Sheree Yau" w:date="2012-11-18T00:23:00Z">
              <w:rPr>
                <w:rFonts w:ascii="Times New Roman" w:hAnsi="Times New Roman" w:cs="Times New Roman"/>
                <w:sz w:val="24"/>
                <w:szCs w:val="24"/>
              </w:rPr>
            </w:rPrChange>
          </w:rPr>
          <w:t>’</w:t>
        </w:r>
        <w:r w:rsidRPr="004F5C75">
          <w:rPr>
            <w:rFonts w:ascii="Times New Roman" w:hAnsi="Times New Roman" w:cs="Times New Roman"/>
            <w:sz w:val="24"/>
            <w:szCs w:val="24"/>
            <w:highlight w:val="yellow"/>
            <w:rPrChange w:id="24" w:author="Sheree Yau" w:date="2012-11-18T00:23:00Z">
              <w:rPr>
                <w:rFonts w:ascii="Times New Roman" w:hAnsi="Times New Roman" w:cs="Times New Roman"/>
                <w:sz w:val="24"/>
                <w:szCs w:val="24"/>
              </w:rPr>
            </w:rPrChange>
          </w:rPr>
          <w:t xml:space="preserve">ve shown the percentages for GOS sites as calculated by Howard </w:t>
        </w:r>
        <w:r w:rsidRPr="004F5C75">
          <w:rPr>
            <w:rFonts w:ascii="Times New Roman" w:hAnsi="Times New Roman" w:cs="Times New Roman"/>
            <w:i/>
            <w:sz w:val="24"/>
            <w:szCs w:val="24"/>
            <w:highlight w:val="yellow"/>
            <w:rPrChange w:id="25" w:author="Sheree Yau" w:date="2012-11-18T00:23:00Z">
              <w:rPr>
                <w:rFonts w:ascii="Times New Roman" w:hAnsi="Times New Roman" w:cs="Times New Roman"/>
                <w:i/>
                <w:sz w:val="24"/>
                <w:szCs w:val="24"/>
              </w:rPr>
            </w:rPrChange>
          </w:rPr>
          <w:t>et al</w:t>
        </w:r>
        <w:r w:rsidRPr="004F5C75">
          <w:rPr>
            <w:rFonts w:ascii="Times New Roman" w:hAnsi="Times New Roman" w:cs="Times New Roman"/>
            <w:sz w:val="24"/>
            <w:szCs w:val="24"/>
            <w:highlight w:val="yellow"/>
            <w:rPrChange w:id="26" w:author="Sheree Yau" w:date="2012-11-18T00:23:00Z">
              <w:rPr>
                <w:rFonts w:ascii="Times New Roman" w:hAnsi="Times New Roman" w:cs="Times New Roman"/>
                <w:sz w:val="24"/>
                <w:szCs w:val="24"/>
              </w:rPr>
            </w:rPrChange>
          </w:rPr>
          <w:t>., 2008</w:t>
        </w:r>
        <w:r w:rsidR="004F5C75" w:rsidRPr="004F5C75">
          <w:rPr>
            <w:rFonts w:ascii="Times New Roman" w:hAnsi="Times New Roman" w:cs="Times New Roman"/>
            <w:sz w:val="24"/>
            <w:szCs w:val="24"/>
            <w:highlight w:val="yellow"/>
            <w:rPrChange w:id="27" w:author="Sheree Yau" w:date="2012-11-18T00:23:00Z">
              <w:rPr>
                <w:rFonts w:ascii="Times New Roman" w:hAnsi="Times New Roman" w:cs="Times New Roman"/>
                <w:sz w:val="24"/>
                <w:szCs w:val="24"/>
              </w:rPr>
            </w:rPrChange>
          </w:rPr>
          <w:t xml:space="preserve"> for the moment</w:t>
        </w:r>
        <w:r>
          <w:rPr>
            <w:rFonts w:ascii="Times New Roman" w:hAnsi="Times New Roman" w:cs="Times New Roman"/>
            <w:sz w:val="24"/>
            <w:szCs w:val="24"/>
          </w:rPr>
          <w:t>).</w:t>
        </w:r>
      </w:ins>
    </w:p>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612425" w:rsidRDefault="00612425" w:rsidP="00612425">
      <w:pPr>
        <w:spacing w:after="0" w:line="240" w:lineRule="auto"/>
        <w:rPr>
          <w:rFonts w:ascii="Times New Roman" w:hAnsi="Times New Roman" w:cs="Times New Roman"/>
          <w:sz w:val="24"/>
          <w:szCs w:val="24"/>
        </w:rPr>
      </w:pPr>
    </w:p>
    <w:p w:rsidR="00960085" w:rsidRDefault="00BC3C1F" w:rsidP="00612425">
      <w:pPr>
        <w:spacing w:after="0" w:line="240" w:lineRule="auto"/>
        <w:rPr>
          <w:rFonts w:ascii="Times New Roman" w:hAnsi="Times New Roman" w:cs="Times New Roman"/>
        </w:rPr>
      </w:pPr>
      <w:r>
        <w:rPr>
          <w:rFonts w:ascii="Times New Roman" w:hAnsi="Times New Roman" w:cs="Times New Roman"/>
          <w:sz w:val="24"/>
          <w:szCs w:val="24"/>
        </w:rPr>
        <w:t xml:space="preserve">Table S2.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w:t>
      </w:r>
      <w:r w:rsidR="00D2463E">
        <w:rPr>
          <w:rFonts w:ascii="Times New Roman" w:hAnsi="Times New Roman" w:cs="Times New Roman"/>
          <w:sz w:val="24"/>
          <w:szCs w:val="24"/>
        </w:rPr>
        <w:t xml:space="preserve"> </w:t>
      </w:r>
      <w:proofErr w:type="spellStart"/>
      <w:r w:rsidR="00D2463E">
        <w:rPr>
          <w:rFonts w:ascii="Times New Roman" w:hAnsi="Times New Roman" w:cs="Times New Roman"/>
          <w:sz w:val="24"/>
          <w:szCs w:val="24"/>
        </w:rPr>
        <w:t>rTCA</w:t>
      </w:r>
      <w:proofErr w:type="spellEnd"/>
      <w:r w:rsidR="00D2463E">
        <w:rPr>
          <w:rFonts w:ascii="Times New Roman" w:hAnsi="Times New Roman" w:cs="Times New Roman"/>
          <w:sz w:val="24"/>
          <w:szCs w:val="24"/>
        </w:rPr>
        <w:t>,</w:t>
      </w:r>
      <w:r w:rsidR="00455911">
        <w:rPr>
          <w:rFonts w:ascii="Times New Roman" w:hAnsi="Times New Roman" w:cs="Times New Roman"/>
          <w:sz w:val="24"/>
          <w:szCs w:val="24"/>
        </w:rPr>
        <w:t xml:space="preserve"> </w:t>
      </w:r>
      <w:proofErr w:type="spellStart"/>
      <w:r w:rsidR="00D2463E">
        <w:rPr>
          <w:rFonts w:ascii="Times New Roman" w:hAnsi="Times New Roman" w:cs="Times New Roman"/>
        </w:rPr>
        <w:t>tricarboxylic</w:t>
      </w:r>
      <w:proofErr w:type="spellEnd"/>
      <w:r w:rsidR="00D2463E">
        <w:rPr>
          <w:rFonts w:ascii="Times New Roman" w:hAnsi="Times New Roman" w:cs="Times New Roman"/>
        </w:rPr>
        <w:t xml:space="preserve"> acid cycle; WL, Wood-</w:t>
      </w:r>
      <w:proofErr w:type="spellStart"/>
      <w:r w:rsidR="00D2463E">
        <w:rPr>
          <w:rFonts w:ascii="Times New Roman" w:hAnsi="Times New Roman" w:cs="Times New Roman"/>
        </w:rPr>
        <w:t>Ljungdahl</w:t>
      </w:r>
      <w:proofErr w:type="spellEnd"/>
      <w:r w:rsidR="00D2463E">
        <w:rPr>
          <w:rFonts w:ascii="Times New Roman" w:hAnsi="Times New Roman" w:cs="Times New Roman"/>
        </w:rPr>
        <w:t xml:space="preserve"> pathway;</w:t>
      </w:r>
      <w:r w:rsidR="00455911">
        <w:rPr>
          <w:rFonts w:ascii="Times New Roman" w:hAnsi="Times New Roman" w:cs="Times New Roman"/>
        </w:rPr>
        <w:t xml:space="preserve"> </w:t>
      </w:r>
      <w:proofErr w:type="spellStart"/>
      <w:r w:rsidR="00455911">
        <w:rPr>
          <w:rFonts w:ascii="Times New Roman" w:hAnsi="Times New Roman" w:cs="Times New Roman"/>
        </w:rPr>
        <w:t>A</w:t>
      </w:r>
      <w:r w:rsidR="00D2463E">
        <w:rPr>
          <w:rFonts w:ascii="Times New Roman" w:hAnsi="Times New Roman" w:cs="Times New Roman"/>
        </w:rPr>
        <w:t>AnP</w:t>
      </w:r>
      <w:proofErr w:type="spellEnd"/>
      <w:r w:rsidR="00D2463E">
        <w:rPr>
          <w:rFonts w:ascii="Times New Roman" w:hAnsi="Times New Roman" w:cs="Times New Roman"/>
        </w:rPr>
        <w:t xml:space="preserve">, aerobic </w:t>
      </w:r>
      <w:proofErr w:type="spellStart"/>
      <w:r w:rsidR="00D2463E">
        <w:rPr>
          <w:rFonts w:ascii="Times New Roman" w:hAnsi="Times New Roman" w:cs="Times New Roman"/>
        </w:rPr>
        <w:t>anoxygenic</w:t>
      </w:r>
      <w:proofErr w:type="spellEnd"/>
      <w:r w:rsidR="00D2463E">
        <w:rPr>
          <w:rFonts w:ascii="Times New Roman" w:hAnsi="Times New Roman" w:cs="Times New Roman"/>
        </w:rPr>
        <w:t xml:space="preserve"> </w:t>
      </w:r>
      <w:proofErr w:type="spellStart"/>
      <w:r w:rsidR="00D2463E">
        <w:rPr>
          <w:rFonts w:ascii="Times New Roman" w:hAnsi="Times New Roman" w:cs="Times New Roman"/>
        </w:rPr>
        <w:t>phototrophy</w:t>
      </w:r>
      <w:proofErr w:type="spellEnd"/>
      <w:r w:rsidR="00D2463E">
        <w:rPr>
          <w:rFonts w:ascii="Times New Roman" w:hAnsi="Times New Roman" w:cs="Times New Roman"/>
        </w:rPr>
        <w:t>; DNRA,</w:t>
      </w:r>
      <w:r w:rsidR="00455911">
        <w:rPr>
          <w:rFonts w:ascii="Times New Roman" w:hAnsi="Times New Roman" w:cs="Times New Roman"/>
        </w:rPr>
        <w:t xml:space="preserve"> </w:t>
      </w:r>
      <w:proofErr w:type="spellStart"/>
      <w:r w:rsidR="00455911">
        <w:rPr>
          <w:rFonts w:ascii="Times New Roman" w:hAnsi="Times New Roman" w:cs="Times New Roman"/>
        </w:rPr>
        <w:t>dissimilato</w:t>
      </w:r>
      <w:r w:rsidR="00D2463E">
        <w:rPr>
          <w:rFonts w:ascii="Times New Roman" w:hAnsi="Times New Roman" w:cs="Times New Roman"/>
        </w:rPr>
        <w:t>ry</w:t>
      </w:r>
      <w:proofErr w:type="spellEnd"/>
      <w:r w:rsidR="00D2463E">
        <w:rPr>
          <w:rFonts w:ascii="Times New Roman" w:hAnsi="Times New Roman" w:cs="Times New Roman"/>
        </w:rPr>
        <w:t xml:space="preserve"> nitrate reduction to ammonia;</w:t>
      </w:r>
      <w:r w:rsidR="00455911">
        <w:rPr>
          <w:rFonts w:ascii="Times New Roman" w:hAnsi="Times New Roman" w:cs="Times New Roman"/>
        </w:rPr>
        <w:t xml:space="preserve"> </w:t>
      </w:r>
      <w:proofErr w:type="spellStart"/>
      <w:r w:rsidR="00D2463E">
        <w:rPr>
          <w:rFonts w:ascii="Times New Roman" w:hAnsi="Times New Roman" w:cs="Times New Roman"/>
        </w:rPr>
        <w:t>Anammox</w:t>
      </w:r>
      <w:proofErr w:type="spellEnd"/>
      <w:r w:rsidR="00D2463E">
        <w:rPr>
          <w:rFonts w:ascii="Times New Roman" w:hAnsi="Times New Roman" w:cs="Times New Roman"/>
        </w:rPr>
        <w:t>, anaerobic ammonia oxidation;</w:t>
      </w:r>
      <w:r w:rsidR="00BB61B1">
        <w:rPr>
          <w:rFonts w:ascii="Times New Roman" w:hAnsi="Times New Roman" w:cs="Times New Roman"/>
        </w:rPr>
        <w:t xml:space="preserve"> </w:t>
      </w:r>
      <w:r w:rsidR="00D2463E">
        <w:rPr>
          <w:rFonts w:ascii="Times New Roman" w:hAnsi="Times New Roman" w:cs="Times New Roman"/>
        </w:rPr>
        <w:t>ASR, assimilatory sulfate reduction; DSR,</w:t>
      </w:r>
      <w:r w:rsidR="00455911">
        <w:rPr>
          <w:rFonts w:ascii="Times New Roman" w:hAnsi="Times New Roman" w:cs="Times New Roman"/>
        </w:rPr>
        <w:t xml:space="preserve"> </w:t>
      </w:r>
      <w:proofErr w:type="spellStart"/>
      <w:r w:rsidR="00D2463E">
        <w:rPr>
          <w:rFonts w:ascii="Times New Roman" w:hAnsi="Times New Roman" w:cs="Times New Roman"/>
        </w:rPr>
        <w:t>dissimilatory</w:t>
      </w:r>
      <w:proofErr w:type="spellEnd"/>
      <w:r w:rsidR="00D2463E">
        <w:rPr>
          <w:rFonts w:ascii="Times New Roman" w:hAnsi="Times New Roman" w:cs="Times New Roman"/>
        </w:rPr>
        <w:t xml:space="preserve"> sulfate reduction; SRB,</w:t>
      </w:r>
      <w:r w:rsidR="00571E3D">
        <w:rPr>
          <w:rFonts w:ascii="Times New Roman" w:hAnsi="Times New Roman" w:cs="Times New Roman"/>
        </w:rPr>
        <w:t xml:space="preserve"> sulfate-reducing bacteria.</w:t>
      </w:r>
    </w:p>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r w:rsidR="00695309">
        <w:rPr>
          <w:rFonts w:ascii="Times New Roman" w:hAnsi="Times New Roman" w:cs="Times New Roman"/>
        </w:rPr>
        <w:t xml:space="preserve">and </w:t>
      </w:r>
      <w:proofErr w:type="spellStart"/>
      <w:r w:rsidR="00695309">
        <w:rPr>
          <w:rFonts w:ascii="Times New Roman" w:hAnsi="Times New Roman" w:cs="Times New Roman"/>
        </w:rPr>
        <w:t>demethylase</w:t>
      </w:r>
      <w:proofErr w:type="spellEnd"/>
      <w:r w:rsidR="00695309">
        <w:rPr>
          <w:rFonts w:ascii="Times New Roman" w:hAnsi="Times New Roman" w:cs="Times New Roman"/>
        </w:rPr>
        <w:t xml:space="preserve"> </w:t>
      </w:r>
      <w:r>
        <w:rPr>
          <w:rFonts w:ascii="Times New Roman" w:hAnsi="Times New Roman" w:cs="Times New Roman"/>
        </w:rPr>
        <w:t xml:space="preserve">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RDefault="00332E9C" w:rsidP="00612425">
      <w:pPr>
        <w:spacing w:after="0" w:line="240" w:lineRule="auto"/>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612425">
      <w:pPr>
        <w:spacing w:after="0" w:line="240" w:lineRule="auto"/>
        <w:rPr>
          <w:rFonts w:ascii="Times New Roman" w:hAnsi="Times New Roman"/>
        </w:rPr>
      </w:pPr>
    </w:p>
    <w:p w:rsidR="00332E9C" w:rsidRPr="00013611" w:rsidRDefault="00332E9C" w:rsidP="00612425">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14A19"/>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5C75"/>
    <w:rsid w:val="004F67EA"/>
    <w:rsid w:val="00512BC5"/>
    <w:rsid w:val="00533F82"/>
    <w:rsid w:val="00571E3D"/>
    <w:rsid w:val="00595491"/>
    <w:rsid w:val="005C3B9C"/>
    <w:rsid w:val="005D7338"/>
    <w:rsid w:val="005E151C"/>
    <w:rsid w:val="00602716"/>
    <w:rsid w:val="00612425"/>
    <w:rsid w:val="00631C3C"/>
    <w:rsid w:val="00667CF8"/>
    <w:rsid w:val="006923C3"/>
    <w:rsid w:val="00694783"/>
    <w:rsid w:val="00695309"/>
    <w:rsid w:val="006A02F7"/>
    <w:rsid w:val="006A5132"/>
    <w:rsid w:val="006C7209"/>
    <w:rsid w:val="006C7F21"/>
    <w:rsid w:val="007122AA"/>
    <w:rsid w:val="007140EC"/>
    <w:rsid w:val="00735C1F"/>
    <w:rsid w:val="00743021"/>
    <w:rsid w:val="00761A4C"/>
    <w:rsid w:val="0076238E"/>
    <w:rsid w:val="00773146"/>
    <w:rsid w:val="007759BA"/>
    <w:rsid w:val="007C45B8"/>
    <w:rsid w:val="007E18E3"/>
    <w:rsid w:val="0080593F"/>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AF2923"/>
    <w:rsid w:val="00B050EA"/>
    <w:rsid w:val="00B208E7"/>
    <w:rsid w:val="00B2176A"/>
    <w:rsid w:val="00B5448A"/>
    <w:rsid w:val="00BB61B1"/>
    <w:rsid w:val="00BC3C1F"/>
    <w:rsid w:val="00BD39E6"/>
    <w:rsid w:val="00BE5369"/>
    <w:rsid w:val="00BF1F36"/>
    <w:rsid w:val="00BF50F6"/>
    <w:rsid w:val="00C17AAB"/>
    <w:rsid w:val="00C22313"/>
    <w:rsid w:val="00C408C7"/>
    <w:rsid w:val="00C422D1"/>
    <w:rsid w:val="00C77091"/>
    <w:rsid w:val="00D2463E"/>
    <w:rsid w:val="00D33A5F"/>
    <w:rsid w:val="00D34A04"/>
    <w:rsid w:val="00D44F48"/>
    <w:rsid w:val="00D54C1A"/>
    <w:rsid w:val="00D646CD"/>
    <w:rsid w:val="00D86B48"/>
    <w:rsid w:val="00D93D50"/>
    <w:rsid w:val="00DA1892"/>
    <w:rsid w:val="00DE3133"/>
    <w:rsid w:val="00DE3A88"/>
    <w:rsid w:val="00DE56B8"/>
    <w:rsid w:val="00DE5FC1"/>
    <w:rsid w:val="00E00A58"/>
    <w:rsid w:val="00E02E4C"/>
    <w:rsid w:val="00E077EF"/>
    <w:rsid w:val="00E51918"/>
    <w:rsid w:val="00E97713"/>
    <w:rsid w:val="00EA74B8"/>
    <w:rsid w:val="00EA74E0"/>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cp:revision>
  <dcterms:created xsi:type="dcterms:W3CDTF">2012-11-17T08:23:00Z</dcterms:created>
  <dcterms:modified xsi:type="dcterms:W3CDTF">2012-11-17T13:23:00Z</dcterms:modified>
</cp:coreProperties>
</file>