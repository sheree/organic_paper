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commentRangeStart w:id="0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  <w:commentRangeEnd w:id="0"/>
            <w:r w:rsidR="00BB39B7">
              <w:rPr>
                <w:rStyle w:val="CommentReference"/>
              </w:rPr>
              <w:commentReference w:id="0"/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>
              <w:rPr>
                <w:rFonts w:ascii="Times New Roman" w:hAnsi="Times New Roman" w:cs="Times New Roman"/>
                <w:sz w:val="20"/>
                <w:szCs w:val="20"/>
              </w:rPr>
              <w:t>Anaerobic</w:t>
            </w:r>
            <w:commentRangeEnd w:id="1"/>
            <w:r w:rsidR="0084579D"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commentRangeStart w:id="2"/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  <w:commentRangeEnd w:id="2"/>
            <w:r w:rsidR="0084579D">
              <w:rPr>
                <w:rStyle w:val="CommentReference"/>
              </w:rPr>
              <w:commentReference w:id="2"/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commentRangeStart w:id="3"/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commentRangeEnd w:id="3"/>
            <w:proofErr w:type="spellEnd"/>
            <w:r w:rsidR="0084579D">
              <w:rPr>
                <w:rStyle w:val="CommentReference"/>
              </w:rPr>
              <w:commentReference w:id="3"/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commentRangeEnd w:id="4"/>
            <w:proofErr w:type="spellEnd"/>
            <w:r w:rsidR="00E356F1">
              <w:rPr>
                <w:rStyle w:val="CommentReference"/>
              </w:rPr>
              <w:commentReference w:id="4"/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End w:id="5"/>
            <w:r w:rsidR="006A51A0">
              <w:rPr>
                <w:rStyle w:val="CommentReference"/>
              </w:rPr>
              <w:commentReference w:id="5"/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  <w:commentRangeEnd w:id="6"/>
            <w:r w:rsidR="00E356F1">
              <w:rPr>
                <w:rStyle w:val="CommentReference"/>
              </w:rPr>
              <w:commentReference w:id="6"/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7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End w:id="7"/>
            <w:r w:rsidR="00C966C8">
              <w:rPr>
                <w:rStyle w:val="CommentReference"/>
              </w:rPr>
              <w:commentReference w:id="7"/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8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ins w:id="9" w:author="z9370715" w:date="2012-11-13T15:22:00Z">
              <w:r w:rsidR="00D211FB">
                <w:rPr>
                  <w:rFonts w:ascii="Times New Roman" w:hAnsi="Times New Roman" w:cs="Times New Roman"/>
                  <w:sz w:val="20"/>
                  <w:szCs w:val="20"/>
                </w:rPr>
                <w:t>yl</w:t>
              </w:r>
            </w:ins>
            <w:commentRangeEnd w:id="8"/>
            <w:proofErr w:type="spellEnd"/>
            <w:r w:rsidR="00A02E5D">
              <w:rPr>
                <w:rStyle w:val="CommentReference"/>
              </w:rPr>
              <w:commentReference w:id="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imothy Williams" w:date="2012-11-29T14:20:00Z" w:initials="TW">
    <w:p w:rsidR="00BB39B7" w:rsidRDefault="00BB39B7">
      <w:pPr>
        <w:pStyle w:val="CommentText"/>
      </w:pPr>
      <w:r>
        <w:rPr>
          <w:rStyle w:val="CommentReference"/>
        </w:rPr>
        <w:annotationRef/>
      </w:r>
      <w:r>
        <w:t xml:space="preserve">This column features marker genes, not enzymes. Plus, it would be handy to actual give the shorthand of each marker gene - like </w:t>
      </w:r>
      <w:proofErr w:type="spellStart"/>
      <w:r>
        <w:t>aclA</w:t>
      </w:r>
      <w:proofErr w:type="spellEnd"/>
      <w:r>
        <w:t xml:space="preserve"> or </w:t>
      </w:r>
      <w:proofErr w:type="spellStart"/>
      <w:r>
        <w:t>aclB</w:t>
      </w:r>
      <w:proofErr w:type="spellEnd"/>
      <w:r>
        <w:t xml:space="preserve"> (or both) for ATP citrate </w:t>
      </w:r>
      <w:proofErr w:type="spellStart"/>
      <w:r>
        <w:t>lyase</w:t>
      </w:r>
      <w:proofErr w:type="spellEnd"/>
      <w:r>
        <w:t xml:space="preserve"> genes, and so on.</w:t>
      </w:r>
    </w:p>
  </w:comment>
  <w:comment w:id="1" w:author="z9370715" w:date="2012-11-13T16:54:00Z" w:initials="z">
    <w:p w:rsidR="00CB0C7B" w:rsidRDefault="00CB0C7B">
      <w:pPr>
        <w:pStyle w:val="CommentText"/>
      </w:pPr>
      <w:r>
        <w:rPr>
          <w:rStyle w:val="CommentReference"/>
        </w:rPr>
        <w:annotationRef/>
      </w:r>
      <w:r>
        <w:t>I would split up the Reverse TCA cycle and the Reverse acetyl-</w:t>
      </w:r>
      <w:proofErr w:type="spellStart"/>
      <w:r>
        <w:t>CoA</w:t>
      </w:r>
      <w:proofErr w:type="spellEnd"/>
      <w:r>
        <w:t xml:space="preserve"> (=Wood-</w:t>
      </w:r>
      <w:proofErr w:type="spellStart"/>
      <w:r>
        <w:t>Ljungdahl</w:t>
      </w:r>
      <w:proofErr w:type="spellEnd"/>
      <w:r>
        <w:t>) cycle</w:t>
      </w:r>
      <w:r w:rsidR="00A02E5D">
        <w:t xml:space="preserve"> into separate rows</w:t>
      </w:r>
      <w:r>
        <w:t>.</w:t>
      </w:r>
    </w:p>
    <w:p w:rsidR="00CB0C7B" w:rsidRDefault="00CB0C7B">
      <w:pPr>
        <w:pStyle w:val="CommentText"/>
      </w:pPr>
    </w:p>
    <w:p w:rsidR="00CB0C7B" w:rsidRDefault="00CB0C7B">
      <w:pPr>
        <w:pStyle w:val="CommentText"/>
      </w:pPr>
      <w:r>
        <w:t xml:space="preserve">The Reverse TCA cycle isn’t necessarily anaerobic.  Especially if performed by </w:t>
      </w:r>
      <w:proofErr w:type="spellStart"/>
      <w:r>
        <w:t>Proteobacteria</w:t>
      </w:r>
      <w:proofErr w:type="spellEnd"/>
      <w:r>
        <w:t>.</w:t>
      </w:r>
    </w:p>
  </w:comment>
  <w:comment w:id="2" w:author="z9370715" w:date="2012-11-13T15:11:00Z" w:initials="z">
    <w:p w:rsidR="00CB0C7B" w:rsidRDefault="00CB0C7B">
      <w:pPr>
        <w:pStyle w:val="CommentText"/>
      </w:pPr>
      <w:r>
        <w:rPr>
          <w:rStyle w:val="CommentReference"/>
        </w:rPr>
        <w:annotationRef/>
      </w:r>
      <w:r>
        <w:t>So you’re saying here that the Clostridia are using the Reverse acetyl-</w:t>
      </w:r>
      <w:proofErr w:type="spellStart"/>
      <w:r>
        <w:t>CoA</w:t>
      </w:r>
      <w:proofErr w:type="spellEnd"/>
      <w:r>
        <w:t xml:space="preserve"> (=Wood-</w:t>
      </w:r>
      <w:proofErr w:type="spellStart"/>
      <w:r>
        <w:t>Ljungdahl</w:t>
      </w:r>
      <w:proofErr w:type="spellEnd"/>
      <w:r>
        <w:t xml:space="preserve">) cycle, which is anaerobic.  </w:t>
      </w:r>
    </w:p>
  </w:comment>
  <w:comment w:id="3" w:author="z9370715" w:date="2012-11-13T14:58:00Z" w:initials="z">
    <w:p w:rsidR="00CB0C7B" w:rsidRDefault="00CB0C7B">
      <w:pPr>
        <w:pStyle w:val="CommentText"/>
      </w:pPr>
      <w:r>
        <w:rPr>
          <w:rStyle w:val="CommentReference"/>
        </w:rPr>
        <w:annotationRef/>
      </w:r>
      <w:r>
        <w:t xml:space="preserve">Might be helpful to mention which types of </w:t>
      </w:r>
      <w:proofErr w:type="spellStart"/>
      <w:r>
        <w:t>Proteobacteria</w:t>
      </w:r>
      <w:proofErr w:type="spellEnd"/>
      <w:r>
        <w:t>.</w:t>
      </w:r>
    </w:p>
  </w:comment>
  <w:comment w:id="4" w:author="z9370715" w:date="2012-11-13T15:11:00Z" w:initials="z">
    <w:p w:rsidR="00CB0C7B" w:rsidRDefault="00CB0C7B">
      <w:pPr>
        <w:pStyle w:val="CommentText"/>
      </w:pPr>
      <w:r>
        <w:rPr>
          <w:rStyle w:val="CommentReference"/>
        </w:rPr>
        <w:annotationRef/>
      </w:r>
      <w:r>
        <w:t xml:space="preserve">Why not </w:t>
      </w:r>
      <w:proofErr w:type="spellStart"/>
      <w:r>
        <w:t>photoautotrophy</w:t>
      </w:r>
      <w:proofErr w:type="spellEnd"/>
      <w:r>
        <w:t xml:space="preserve"> as well?</w:t>
      </w:r>
    </w:p>
  </w:comment>
  <w:comment w:id="5" w:author="Timothy Williams" w:date="2012-11-13T17:03:00Z" w:initials="TW">
    <w:p w:rsidR="006A51A0" w:rsidRDefault="006A51A0">
      <w:pPr>
        <w:pStyle w:val="CommentText"/>
      </w:pPr>
      <w:r>
        <w:rPr>
          <w:rStyle w:val="CommentReference"/>
        </w:rPr>
        <w:annotationRef/>
      </w:r>
      <w:r>
        <w:t xml:space="preserve">Depending on the type of nitrite </w:t>
      </w:r>
      <w:proofErr w:type="spellStart"/>
      <w:r>
        <w:t>reductase</w:t>
      </w:r>
      <w:proofErr w:type="spellEnd"/>
      <w:r>
        <w:t xml:space="preserve">, a nitrite </w:t>
      </w:r>
      <w:proofErr w:type="spellStart"/>
      <w:r>
        <w:t>reductase</w:t>
      </w:r>
      <w:proofErr w:type="spellEnd"/>
      <w:r>
        <w:t xml:space="preserve"> can catalyse the reduction of nitrite to nitric oxide, or nitrite to ammonia.  </w:t>
      </w:r>
      <w:r w:rsidR="00DE793C">
        <w:t>Which one is this</w:t>
      </w:r>
      <w:r w:rsidR="00671E7C">
        <w:t>: ammonia-forming or NO-forming</w:t>
      </w:r>
      <w:r w:rsidR="00DE793C">
        <w:t>?</w:t>
      </w:r>
      <w:r w:rsidR="00A02E5D">
        <w:t xml:space="preserve">  This being CFB, I’m guessing it’s ammonia-forming</w:t>
      </w:r>
      <w:r w:rsidR="00A71190">
        <w:t xml:space="preserve"> nitrite </w:t>
      </w:r>
      <w:proofErr w:type="spellStart"/>
      <w:r w:rsidR="00A71190">
        <w:t>reductase</w:t>
      </w:r>
      <w:proofErr w:type="spellEnd"/>
      <w:r w:rsidR="00A02E5D">
        <w:t>.</w:t>
      </w:r>
    </w:p>
  </w:comment>
  <w:comment w:id="6" w:author="z9370715" w:date="2012-11-13T15:13:00Z" w:initials="z">
    <w:p w:rsidR="00CB0C7B" w:rsidRDefault="00CB0C7B">
      <w:pPr>
        <w:pStyle w:val="CommentText"/>
      </w:pPr>
      <w:r>
        <w:rPr>
          <w:rStyle w:val="CommentReference"/>
        </w:rPr>
        <w:annotationRef/>
      </w:r>
      <w:r>
        <w:t xml:space="preserve">I would prefer to call this </w:t>
      </w:r>
      <w:proofErr w:type="spellStart"/>
      <w:r>
        <w:t>ammonification</w:t>
      </w:r>
      <w:proofErr w:type="spellEnd"/>
      <w:r>
        <w:t>.</w:t>
      </w:r>
    </w:p>
  </w:comment>
  <w:comment w:id="7" w:author="Timothy Williams" w:date="2012-11-29T14:21:00Z" w:initials="TW">
    <w:p w:rsidR="00C966C8" w:rsidRDefault="00C966C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sorAB</w:t>
      </w:r>
      <w:proofErr w:type="spellEnd"/>
      <w:proofErr w:type="gramEnd"/>
    </w:p>
  </w:comment>
  <w:comment w:id="8" w:author="Timothy Williams" w:date="2012-11-13T16:54:00Z" w:initials="TW">
    <w:p w:rsidR="00A02E5D" w:rsidRDefault="00A02E5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adenylyl</w:t>
      </w:r>
      <w:proofErr w:type="spellEnd"/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0EB2"/>
    <w:rsid w:val="004D5EA6"/>
    <w:rsid w:val="004D6D99"/>
    <w:rsid w:val="004E35FF"/>
    <w:rsid w:val="004F00AD"/>
    <w:rsid w:val="004F2B12"/>
    <w:rsid w:val="005162C1"/>
    <w:rsid w:val="0052206E"/>
    <w:rsid w:val="00533B75"/>
    <w:rsid w:val="00534ABA"/>
    <w:rsid w:val="00535386"/>
    <w:rsid w:val="00542900"/>
    <w:rsid w:val="005503E2"/>
    <w:rsid w:val="00587A43"/>
    <w:rsid w:val="005C4E9E"/>
    <w:rsid w:val="005F7CDB"/>
    <w:rsid w:val="006261A9"/>
    <w:rsid w:val="00671E7C"/>
    <w:rsid w:val="0068149C"/>
    <w:rsid w:val="00684878"/>
    <w:rsid w:val="006877F8"/>
    <w:rsid w:val="006A51A0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4579D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67D49"/>
    <w:rsid w:val="00982BC2"/>
    <w:rsid w:val="00993BED"/>
    <w:rsid w:val="009B0308"/>
    <w:rsid w:val="009D6C4E"/>
    <w:rsid w:val="009F5E65"/>
    <w:rsid w:val="00A02E5D"/>
    <w:rsid w:val="00A154A3"/>
    <w:rsid w:val="00A27F7D"/>
    <w:rsid w:val="00A31B8F"/>
    <w:rsid w:val="00A619AA"/>
    <w:rsid w:val="00A71190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28E1"/>
    <w:rsid w:val="00B94204"/>
    <w:rsid w:val="00BA0084"/>
    <w:rsid w:val="00BB39B7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966C8"/>
    <w:rsid w:val="00CA18E5"/>
    <w:rsid w:val="00CB0C7B"/>
    <w:rsid w:val="00CF14C9"/>
    <w:rsid w:val="00CF3051"/>
    <w:rsid w:val="00D211FB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DE793C"/>
    <w:rsid w:val="00E32235"/>
    <w:rsid w:val="00E3352A"/>
    <w:rsid w:val="00E356F1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57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7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79D"/>
    <w:rPr>
      <w:rFonts w:ascii="Calibri" w:eastAsia="Times New Roman" w:hAnsi="Calibri" w:cs="Calibri"/>
      <w:sz w:val="20"/>
      <w:szCs w:val="20"/>
      <w:lang w:val="en-AU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7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9D"/>
    <w:rPr>
      <w:rFonts w:ascii="Tahoma" w:eastAsia="Times New Roman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Timothy Williams</cp:lastModifiedBy>
  <cp:revision>12</cp:revision>
  <dcterms:created xsi:type="dcterms:W3CDTF">2012-11-13T03:56:00Z</dcterms:created>
  <dcterms:modified xsi:type="dcterms:W3CDTF">2012-11-29T03:21:00Z</dcterms:modified>
</cp:coreProperties>
</file>