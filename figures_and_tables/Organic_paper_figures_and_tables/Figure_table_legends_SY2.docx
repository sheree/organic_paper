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6E3" w:rsidRPr="00013611" w:rsidRDefault="000756E3" w:rsidP="00612425">
      <w:pPr>
        <w:spacing w:line="240" w:lineRule="auto"/>
        <w:rPr>
          <w:rFonts w:ascii="Times New Roman" w:hAnsi="Times New Roman" w:cs="Times New Roman"/>
        </w:rPr>
      </w:pPr>
      <w:proofErr w:type="gramStart"/>
      <w:r>
        <w:rPr>
          <w:rFonts w:ascii="Times New Roman" w:hAnsi="Times New Roman" w:cs="Times New Roman"/>
        </w:rPr>
        <w:t>Figure</w:t>
      </w:r>
      <w:r w:rsidR="00A523F9">
        <w:rPr>
          <w:rFonts w:ascii="Times New Roman" w:hAnsi="Times New Roman" w:cs="Times New Roman"/>
        </w:rPr>
        <w:t xml:space="preserve"> 1</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Vertical structure of Organic Lake.</w:t>
      </w:r>
      <w:proofErr w:type="gramEnd"/>
      <w:r>
        <w:rPr>
          <w:rFonts w:ascii="Times New Roman" w:hAnsi="Times New Roman" w:cs="Times New Roman"/>
        </w:rPr>
        <w:t xml:space="preserve"> </w:t>
      </w:r>
      <w:r w:rsidR="000822D8">
        <w:rPr>
          <w:rFonts w:ascii="Times New Roman" w:hAnsi="Times New Roman" w:cs="Times New Roman"/>
        </w:rPr>
        <w:t>(</w:t>
      </w:r>
      <w:r w:rsidRPr="00F15A5B">
        <w:rPr>
          <w:rFonts w:ascii="Times New Roman" w:hAnsi="Times New Roman" w:cs="Times New Roman"/>
          <w:b/>
        </w:rPr>
        <w:t>A</w:t>
      </w:r>
      <w:r w:rsidR="000822D8">
        <w:rPr>
          <w:rFonts w:ascii="Times New Roman" w:hAnsi="Times New Roman" w:cs="Times New Roman"/>
        </w:rPr>
        <w:t>)</w:t>
      </w:r>
      <w:r>
        <w:rPr>
          <w:rFonts w:ascii="Times New Roman" w:hAnsi="Times New Roman" w:cs="Times New Roman"/>
        </w:rPr>
        <w:t xml:space="preserve"> Parameters that var</w:t>
      </w:r>
      <w:r w:rsidR="00A523F9">
        <w:rPr>
          <w:rFonts w:ascii="Times New Roman" w:hAnsi="Times New Roman" w:cs="Times New Roman"/>
        </w:rPr>
        <w:t>ied</w:t>
      </w:r>
      <w:r>
        <w:rPr>
          <w:rFonts w:ascii="Times New Roman" w:hAnsi="Times New Roman" w:cs="Times New Roman"/>
        </w:rPr>
        <w:t xml:space="preserve"> </w:t>
      </w:r>
      <w:proofErr w:type="spellStart"/>
      <w:r>
        <w:rPr>
          <w:rFonts w:ascii="Times New Roman" w:hAnsi="Times New Roman" w:cs="Times New Roman"/>
        </w:rPr>
        <w:t>unimodally</w:t>
      </w:r>
      <w:proofErr w:type="spellEnd"/>
      <w:r>
        <w:rPr>
          <w:rFonts w:ascii="Times New Roman" w:hAnsi="Times New Roman" w:cs="Times New Roman"/>
        </w:rPr>
        <w:t xml:space="preserve"> with depth show</w:t>
      </w:r>
      <w:r w:rsidR="008C5B36">
        <w:rPr>
          <w:rFonts w:ascii="Times New Roman" w:hAnsi="Times New Roman" w:cs="Times New Roman"/>
        </w:rPr>
        <w:t>ed two zones: an aerobic mixed zone</w:t>
      </w:r>
      <w:r>
        <w:rPr>
          <w:rFonts w:ascii="Times New Roman" w:hAnsi="Times New Roman" w:cs="Times New Roman"/>
        </w:rPr>
        <w:t xml:space="preserve"> above 5.7 m and </w:t>
      </w:r>
      <w:r w:rsidR="008C5B36">
        <w:rPr>
          <w:rFonts w:ascii="Times New Roman" w:hAnsi="Times New Roman" w:cs="Times New Roman"/>
        </w:rPr>
        <w:t>a dense</w:t>
      </w:r>
      <w:r w:rsidR="00300096">
        <w:rPr>
          <w:rFonts w:ascii="Times New Roman" w:hAnsi="Times New Roman" w:cs="Times New Roman"/>
        </w:rPr>
        <w:t>r</w:t>
      </w:r>
      <w:r w:rsidR="008C5B36">
        <w:rPr>
          <w:rFonts w:ascii="Times New Roman" w:hAnsi="Times New Roman" w:cs="Times New Roman"/>
        </w:rPr>
        <w:t xml:space="preserve"> </w:t>
      </w:r>
      <w:proofErr w:type="spellStart"/>
      <w:r w:rsidR="008C5B36">
        <w:rPr>
          <w:rFonts w:ascii="Times New Roman" w:hAnsi="Times New Roman" w:cs="Times New Roman"/>
        </w:rPr>
        <w:t>suboxic</w:t>
      </w:r>
      <w:proofErr w:type="spellEnd"/>
      <w:r w:rsidR="008C5B36">
        <w:rPr>
          <w:rFonts w:ascii="Times New Roman" w:hAnsi="Times New Roman" w:cs="Times New Roman"/>
        </w:rPr>
        <w:t xml:space="preserve"> deep zone</w:t>
      </w:r>
      <w:r>
        <w:rPr>
          <w:rFonts w:ascii="Times New Roman" w:hAnsi="Times New Roman" w:cs="Times New Roman"/>
        </w:rPr>
        <w:t xml:space="preserve"> below. </w:t>
      </w:r>
      <w:r w:rsidR="000822D8">
        <w:rPr>
          <w:rFonts w:ascii="Times New Roman" w:hAnsi="Times New Roman" w:cs="Times New Roman"/>
        </w:rPr>
        <w:t>(</w:t>
      </w:r>
      <w:r w:rsidRPr="00F15A5B">
        <w:rPr>
          <w:rFonts w:ascii="Times New Roman" w:hAnsi="Times New Roman" w:cs="Times New Roman"/>
          <w:b/>
        </w:rPr>
        <w:t>B</w:t>
      </w:r>
      <w:r w:rsidR="000822D8">
        <w:rPr>
          <w:rFonts w:ascii="Times New Roman" w:hAnsi="Times New Roman" w:cs="Times New Roman"/>
        </w:rPr>
        <w:t>)</w:t>
      </w:r>
      <w:r w:rsidR="002D5666">
        <w:rPr>
          <w:rFonts w:ascii="Times New Roman" w:hAnsi="Times New Roman" w:cs="Times New Roman"/>
        </w:rPr>
        <w:t xml:space="preserve"> Additional f</w:t>
      </w:r>
      <w:r>
        <w:rPr>
          <w:rFonts w:ascii="Times New Roman" w:hAnsi="Times New Roman" w:cs="Times New Roman"/>
        </w:rPr>
        <w:t xml:space="preserve">actors </w:t>
      </w:r>
      <w:r w:rsidR="002D5666">
        <w:rPr>
          <w:rFonts w:ascii="Times New Roman" w:hAnsi="Times New Roman" w:cs="Times New Roman"/>
        </w:rPr>
        <w:t xml:space="preserve">that </w:t>
      </w:r>
      <w:r>
        <w:rPr>
          <w:rFonts w:ascii="Times New Roman" w:hAnsi="Times New Roman" w:cs="Times New Roman"/>
        </w:rPr>
        <w:t xml:space="preserve">revealed stratification </w:t>
      </w:r>
      <w:r w:rsidR="00A523F9">
        <w:rPr>
          <w:rFonts w:ascii="Times New Roman" w:hAnsi="Times New Roman" w:cs="Times New Roman"/>
        </w:rPr>
        <w:t>within</w:t>
      </w:r>
      <w:r>
        <w:rPr>
          <w:rFonts w:ascii="Times New Roman" w:hAnsi="Times New Roman" w:cs="Times New Roman"/>
        </w:rPr>
        <w:t xml:space="preserve"> the</w:t>
      </w:r>
      <w:r w:rsidR="008C5B36">
        <w:rPr>
          <w:rFonts w:ascii="Times New Roman" w:hAnsi="Times New Roman" w:cs="Times New Roman"/>
        </w:rPr>
        <w:t xml:space="preserve"> deep zone.</w:t>
      </w:r>
      <w:r w:rsidR="006A02F7">
        <w:rPr>
          <w:rFonts w:ascii="Times New Roman" w:hAnsi="Times New Roman" w:cs="Times New Roman"/>
        </w:rPr>
        <w:t xml:space="preserve"> The peak </w:t>
      </w:r>
      <w:r w:rsidR="002D5666">
        <w:rPr>
          <w:rFonts w:ascii="Times New Roman" w:hAnsi="Times New Roman" w:cs="Times New Roman"/>
        </w:rPr>
        <w:t>in concentration at 6.5 m</w:t>
      </w:r>
      <w:r w:rsidR="006A02F7">
        <w:rPr>
          <w:rFonts w:ascii="Times New Roman" w:hAnsi="Times New Roman" w:cs="Times New Roman"/>
        </w:rPr>
        <w:t xml:space="preserve"> </w:t>
      </w:r>
      <w:r w:rsidR="002D5666">
        <w:rPr>
          <w:rFonts w:ascii="Times New Roman" w:hAnsi="Times New Roman" w:cs="Times New Roman"/>
        </w:rPr>
        <w:t>for ammonia</w:t>
      </w:r>
      <w:r w:rsidR="006A02F7">
        <w:rPr>
          <w:rFonts w:ascii="Times New Roman" w:hAnsi="Times New Roman" w:cs="Times New Roman"/>
        </w:rPr>
        <w:t xml:space="preserve"> was also observed </w:t>
      </w:r>
      <w:r w:rsidR="002D5666">
        <w:rPr>
          <w:rFonts w:ascii="Times New Roman" w:hAnsi="Times New Roman" w:cs="Times New Roman"/>
        </w:rPr>
        <w:t>for</w:t>
      </w:r>
      <w:r w:rsidR="006A02F7">
        <w:rPr>
          <w:rFonts w:ascii="Times New Roman" w:hAnsi="Times New Roman" w:cs="Times New Roman"/>
        </w:rPr>
        <w:t xml:space="preserve"> all other nutrients </w:t>
      </w:r>
      <w:r w:rsidR="002D5666">
        <w:rPr>
          <w:rFonts w:ascii="Times New Roman" w:hAnsi="Times New Roman" w:cs="Times New Roman"/>
        </w:rPr>
        <w:t>assaye</w:t>
      </w:r>
      <w:r w:rsidR="006A02F7">
        <w:rPr>
          <w:rFonts w:ascii="Times New Roman" w:hAnsi="Times New Roman" w:cs="Times New Roman"/>
        </w:rPr>
        <w:t>d except</w:t>
      </w:r>
      <w:r w:rsidR="00F15A5B">
        <w:rPr>
          <w:rFonts w:ascii="Times New Roman" w:hAnsi="Times New Roman" w:cs="Times New Roman"/>
        </w:rPr>
        <w:t xml:space="preserve"> nitrate and nitrite (see Table 1</w:t>
      </w:r>
      <w:r w:rsidR="006A02F7">
        <w:rPr>
          <w:rFonts w:ascii="Times New Roman" w:hAnsi="Times New Roman" w:cs="Times New Roman"/>
        </w:rPr>
        <w:t>).</w:t>
      </w:r>
      <w:r w:rsidR="008C5B36">
        <w:rPr>
          <w:rFonts w:ascii="Times New Roman" w:hAnsi="Times New Roman" w:cs="Times New Roman"/>
        </w:rPr>
        <w:t xml:space="preserve"> </w:t>
      </w:r>
      <w:proofErr w:type="spellStart"/>
      <w:proofErr w:type="gramStart"/>
      <w:r w:rsidR="00386F42">
        <w:rPr>
          <w:rFonts w:ascii="Times New Roman" w:hAnsi="Times New Roman" w:cs="Times New Roman"/>
        </w:rPr>
        <w:t>σ</w:t>
      </w:r>
      <w:r w:rsidR="00386F42" w:rsidRPr="009D674F">
        <w:rPr>
          <w:rFonts w:ascii="Times New Roman" w:hAnsi="Times New Roman" w:cs="Times New Roman"/>
          <w:vertAlign w:val="subscript"/>
        </w:rPr>
        <w:t>T</w:t>
      </w:r>
      <w:proofErr w:type="spellEnd"/>
      <w:proofErr w:type="gramEnd"/>
      <w:r w:rsidR="00386F42">
        <w:rPr>
          <w:rFonts w:ascii="Times New Roman" w:hAnsi="Times New Roman" w:cs="Times New Roman"/>
        </w:rPr>
        <w:t xml:space="preserve"> = (1000−density); </w:t>
      </w:r>
      <w:r w:rsidR="008C5B36">
        <w:rPr>
          <w:rFonts w:ascii="Times New Roman" w:hAnsi="Times New Roman" w:cs="Times New Roman"/>
        </w:rPr>
        <w:t xml:space="preserve"> </w:t>
      </w:r>
      <w:proofErr w:type="spellStart"/>
      <w:r w:rsidR="008C5B36">
        <w:rPr>
          <w:rFonts w:ascii="Times New Roman" w:hAnsi="Times New Roman" w:cs="Times New Roman"/>
        </w:rPr>
        <w:t>cond</w:t>
      </w:r>
      <w:proofErr w:type="spellEnd"/>
      <w:r w:rsidR="00386F42">
        <w:rPr>
          <w:rFonts w:ascii="Times New Roman" w:hAnsi="Times New Roman" w:cs="Times New Roman"/>
        </w:rPr>
        <w:t>, conductivity;</w:t>
      </w:r>
      <w:r w:rsidR="008C5B36">
        <w:rPr>
          <w:rFonts w:ascii="Times New Roman" w:hAnsi="Times New Roman" w:cs="Times New Roman"/>
        </w:rPr>
        <w:t xml:space="preserve"> </w:t>
      </w:r>
      <w:r w:rsidR="00386F42">
        <w:rPr>
          <w:rFonts w:ascii="Times New Roman" w:hAnsi="Times New Roman" w:cs="Times New Roman"/>
        </w:rPr>
        <w:t xml:space="preserve">DO, dissolved oxygen; </w:t>
      </w:r>
      <w:proofErr w:type="spellStart"/>
      <w:r w:rsidR="00953584">
        <w:rPr>
          <w:rFonts w:ascii="Times New Roman" w:hAnsi="Times New Roman" w:cs="Times New Roman"/>
        </w:rPr>
        <w:t>turb</w:t>
      </w:r>
      <w:proofErr w:type="spellEnd"/>
      <w:r w:rsidR="00953584">
        <w:rPr>
          <w:rFonts w:ascii="Times New Roman" w:hAnsi="Times New Roman" w:cs="Times New Roman"/>
        </w:rPr>
        <w:t>, turbidity</w:t>
      </w:r>
      <w:r w:rsidR="008C5B36">
        <w:rPr>
          <w:rFonts w:ascii="Times New Roman" w:hAnsi="Times New Roman" w:cs="Times New Roman"/>
        </w:rPr>
        <w:t>.</w:t>
      </w:r>
      <w:r>
        <w:rPr>
          <w:rFonts w:ascii="Times New Roman" w:hAnsi="Times New Roman" w:cs="Times New Roman"/>
        </w:rPr>
        <w:t xml:space="preserve"> </w:t>
      </w:r>
    </w:p>
    <w:p w:rsidR="009C0EC1" w:rsidRDefault="00B2176A" w:rsidP="00612425">
      <w:pPr>
        <w:spacing w:line="240" w:lineRule="auto"/>
        <w:rPr>
          <w:rFonts w:ascii="Times New Roman" w:hAnsi="Times New Roman" w:cs="Times New Roman"/>
        </w:rPr>
      </w:pPr>
      <w:proofErr w:type="gramStart"/>
      <w:r>
        <w:rPr>
          <w:rFonts w:ascii="Times New Roman" w:hAnsi="Times New Roman" w:cs="Times New Roman"/>
        </w:rPr>
        <w:t>Figure 2.</w:t>
      </w:r>
      <w:proofErr w:type="gramEnd"/>
      <w:r>
        <w:rPr>
          <w:rFonts w:ascii="Times New Roman" w:hAnsi="Times New Roman" w:cs="Times New Roman"/>
        </w:rPr>
        <w:t xml:space="preserve"> Diversity of (</w:t>
      </w:r>
      <w:r w:rsidRPr="00F15A5B">
        <w:rPr>
          <w:rFonts w:ascii="Times New Roman" w:hAnsi="Times New Roman" w:cs="Times New Roman"/>
          <w:b/>
        </w:rPr>
        <w:t>A</w:t>
      </w:r>
      <w:r w:rsidR="00F15A5B">
        <w:rPr>
          <w:rFonts w:ascii="Times New Roman" w:hAnsi="Times New Roman" w:cs="Times New Roman"/>
        </w:rPr>
        <w:t>)</w:t>
      </w:r>
      <w:r>
        <w:rPr>
          <w:rFonts w:ascii="Times New Roman" w:hAnsi="Times New Roman" w:cs="Times New Roman"/>
        </w:rPr>
        <w:t xml:space="preserve"> Bacteria </w:t>
      </w:r>
      <w:r w:rsidR="00F15A5B">
        <w:rPr>
          <w:rFonts w:ascii="Times New Roman" w:hAnsi="Times New Roman" w:cs="Times New Roman"/>
        </w:rPr>
        <w:t>and (</w:t>
      </w:r>
      <w:r w:rsidR="00F15A5B">
        <w:rPr>
          <w:rFonts w:ascii="Times New Roman" w:hAnsi="Times New Roman" w:cs="Times New Roman"/>
          <w:b/>
        </w:rPr>
        <w:t>B</w:t>
      </w:r>
      <w:r w:rsidR="00F15A5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Eucarya</w:t>
      </w:r>
      <w:proofErr w:type="spellEnd"/>
      <w:r>
        <w:rPr>
          <w:rFonts w:ascii="Times New Roman" w:hAnsi="Times New Roman" w:cs="Times New Roman"/>
        </w:rPr>
        <w:t xml:space="preserve"> from each size fraction (0.1, 0.8 and 3.0 µm) at each sample depth (</w:t>
      </w:r>
      <w:r w:rsidR="006923C3" w:rsidRPr="00013611">
        <w:rPr>
          <w:rFonts w:ascii="Times New Roman" w:hAnsi="Times New Roman" w:cs="Times New Roman"/>
        </w:rPr>
        <w:t>1.7, 4.2, 5.7, 6.5 and 6.7 m</w:t>
      </w:r>
      <w:r>
        <w:rPr>
          <w:rFonts w:ascii="Times New Roman" w:hAnsi="Times New Roman" w:cs="Times New Roman"/>
        </w:rPr>
        <w:t>) o</w:t>
      </w:r>
      <w:r w:rsidR="00BF50F6">
        <w:rPr>
          <w:rFonts w:ascii="Times New Roman" w:hAnsi="Times New Roman" w:cs="Times New Roman"/>
        </w:rPr>
        <w:t>f</w:t>
      </w:r>
      <w:r>
        <w:rPr>
          <w:rFonts w:ascii="Times New Roman" w:hAnsi="Times New Roman" w:cs="Times New Roman"/>
        </w:rPr>
        <w:t xml:space="preserve"> Organic Lake</w:t>
      </w:r>
      <w:ins w:id="0" w:author="Sheree Yau" w:date="2012-11-17T19:22:00Z">
        <w:r w:rsidR="00D646CD">
          <w:rPr>
            <w:rFonts w:ascii="Times New Roman" w:hAnsi="Times New Roman" w:cs="Times New Roman"/>
          </w:rPr>
          <w:t xml:space="preserve"> aggregated at a class level</w:t>
        </w:r>
      </w:ins>
      <w:r>
        <w:rPr>
          <w:rFonts w:ascii="Times New Roman" w:hAnsi="Times New Roman" w:cs="Times New Roman"/>
        </w:rPr>
        <w:t xml:space="preserve">. The x-axis shows </w:t>
      </w:r>
      <w:r w:rsidR="002F5D42">
        <w:rPr>
          <w:rFonts w:ascii="Times New Roman" w:hAnsi="Times New Roman" w:cs="Times New Roman"/>
        </w:rPr>
        <w:t xml:space="preserve">normalized </w:t>
      </w:r>
      <w:r>
        <w:rPr>
          <w:rFonts w:ascii="Times New Roman" w:hAnsi="Times New Roman" w:cs="Times New Roman"/>
        </w:rPr>
        <w:t>counts of</w:t>
      </w:r>
      <w:r w:rsidR="002F5D42">
        <w:rPr>
          <w:rFonts w:ascii="Times New Roman" w:hAnsi="Times New Roman" w:cs="Times New Roman"/>
        </w:rPr>
        <w:t xml:space="preserve"> SSU sequences</w:t>
      </w:r>
      <w:r>
        <w:rPr>
          <w:rFonts w:ascii="Times New Roman" w:hAnsi="Times New Roman" w:cs="Times New Roman"/>
        </w:rPr>
        <w:t>.</w:t>
      </w:r>
      <w:r w:rsidRPr="00B2176A">
        <w:rPr>
          <w:rFonts w:ascii="Times New Roman" w:hAnsi="Times New Roman" w:cs="Times New Roman"/>
        </w:rPr>
        <w:t xml:space="preserve"> </w:t>
      </w:r>
      <w:proofErr w:type="spellStart"/>
      <w:r w:rsidR="00667CF8">
        <w:rPr>
          <w:rFonts w:ascii="Times New Roman" w:hAnsi="Times New Roman" w:cs="Times New Roman"/>
        </w:rPr>
        <w:t>Taxa</w:t>
      </w:r>
      <w:proofErr w:type="spellEnd"/>
      <w:r w:rsidR="00667CF8">
        <w:rPr>
          <w:rFonts w:ascii="Times New Roman" w:hAnsi="Times New Roman" w:cs="Times New Roman"/>
        </w:rPr>
        <w:t xml:space="preserve"> that </w:t>
      </w:r>
      <w:r w:rsidR="00F277CD">
        <w:rPr>
          <w:rFonts w:ascii="Times New Roman" w:hAnsi="Times New Roman" w:cs="Times New Roman"/>
        </w:rPr>
        <w:t>belong to the same rank</w:t>
      </w:r>
      <w:r w:rsidR="00667CF8">
        <w:rPr>
          <w:rFonts w:ascii="Times New Roman" w:hAnsi="Times New Roman" w:cs="Times New Roman"/>
        </w:rPr>
        <w:t xml:space="preserve"> are shown grouped </w:t>
      </w:r>
      <w:r w:rsidR="00F277CD">
        <w:rPr>
          <w:rFonts w:ascii="Times New Roman" w:hAnsi="Times New Roman" w:cs="Times New Roman"/>
        </w:rPr>
        <w:t xml:space="preserve">with a square bracket </w:t>
      </w:r>
      <w:r w:rsidR="00667CF8">
        <w:rPr>
          <w:rFonts w:ascii="Times New Roman" w:hAnsi="Times New Roman" w:cs="Times New Roman"/>
        </w:rPr>
        <w:t xml:space="preserve">in the legend. </w:t>
      </w:r>
      <w:r w:rsidR="002F5D42">
        <w:rPr>
          <w:rFonts w:ascii="Times New Roman" w:hAnsi="Times New Roman" w:cs="Times New Roman"/>
        </w:rPr>
        <w:t xml:space="preserve">Abundant </w:t>
      </w:r>
      <w:proofErr w:type="spellStart"/>
      <w:r w:rsidR="002F5D42">
        <w:rPr>
          <w:rFonts w:ascii="Times New Roman" w:hAnsi="Times New Roman" w:cs="Times New Roman"/>
        </w:rPr>
        <w:t>t</w:t>
      </w:r>
      <w:r w:rsidR="00442D83">
        <w:rPr>
          <w:rFonts w:ascii="Times New Roman" w:hAnsi="Times New Roman" w:cs="Times New Roman"/>
        </w:rPr>
        <w:t>axa</w:t>
      </w:r>
      <w:proofErr w:type="spellEnd"/>
      <w:r w:rsidR="0026590C">
        <w:rPr>
          <w:rFonts w:ascii="Times New Roman" w:hAnsi="Times New Roman" w:cs="Times New Roman"/>
        </w:rPr>
        <w:t xml:space="preserve"> are </w:t>
      </w:r>
      <w:r w:rsidR="00441DB9">
        <w:rPr>
          <w:rFonts w:ascii="Times New Roman" w:hAnsi="Times New Roman" w:cs="Times New Roman"/>
        </w:rPr>
        <w:t xml:space="preserve">labeled in the </w:t>
      </w:r>
      <w:r w:rsidR="00F277CD">
        <w:rPr>
          <w:rFonts w:ascii="Times New Roman" w:hAnsi="Times New Roman" w:cs="Times New Roman"/>
        </w:rPr>
        <w:t xml:space="preserve">plot </w:t>
      </w:r>
      <w:r w:rsidR="00441DB9">
        <w:rPr>
          <w:rFonts w:ascii="Times New Roman" w:hAnsi="Times New Roman" w:cs="Times New Roman"/>
        </w:rPr>
        <w:t>with a number that</w:t>
      </w:r>
      <w:r w:rsidR="00602716">
        <w:rPr>
          <w:rFonts w:ascii="Times New Roman" w:hAnsi="Times New Roman" w:cs="Times New Roman"/>
        </w:rPr>
        <w:t xml:space="preserve"> </w:t>
      </w:r>
      <w:r w:rsidR="00441DB9">
        <w:rPr>
          <w:rFonts w:ascii="Times New Roman" w:hAnsi="Times New Roman" w:cs="Times New Roman"/>
        </w:rPr>
        <w:t>corresponds to the</w:t>
      </w:r>
      <w:r w:rsidR="00667CF8">
        <w:rPr>
          <w:rFonts w:ascii="Times New Roman" w:hAnsi="Times New Roman" w:cs="Times New Roman"/>
        </w:rPr>
        <w:t xml:space="preserve"> number</w:t>
      </w:r>
      <w:r w:rsidR="00602716">
        <w:rPr>
          <w:rFonts w:ascii="Times New Roman" w:hAnsi="Times New Roman" w:cs="Times New Roman"/>
        </w:rPr>
        <w:t>ed</w:t>
      </w:r>
      <w:r w:rsidR="00F277CD">
        <w:rPr>
          <w:rFonts w:ascii="Times New Roman" w:hAnsi="Times New Roman" w:cs="Times New Roman"/>
        </w:rPr>
        <w:t xml:space="preserve"> boxes </w:t>
      </w:r>
      <w:r w:rsidR="00667CF8">
        <w:rPr>
          <w:rFonts w:ascii="Times New Roman" w:hAnsi="Times New Roman" w:cs="Times New Roman"/>
        </w:rPr>
        <w:t>in the legend.</w:t>
      </w:r>
      <w:r w:rsidR="002F5D42">
        <w:rPr>
          <w:rFonts w:ascii="Times New Roman" w:hAnsi="Times New Roman" w:cs="Times New Roman"/>
        </w:rPr>
        <w:t xml:space="preserve"> (</w:t>
      </w:r>
      <w:r w:rsidR="002F5D42">
        <w:rPr>
          <w:rFonts w:ascii="Times New Roman" w:hAnsi="Times New Roman" w:cs="Times New Roman"/>
          <w:b/>
        </w:rPr>
        <w:t>C</w:t>
      </w:r>
      <w:r w:rsidR="002F5D42">
        <w:rPr>
          <w:rFonts w:ascii="Times New Roman" w:hAnsi="Times New Roman" w:cs="Times New Roman"/>
        </w:rPr>
        <w:t xml:space="preserve">) Composition of abundant bacterial classes. </w:t>
      </w:r>
    </w:p>
    <w:p w:rsidR="00AB0AAD" w:rsidRPr="00013611" w:rsidRDefault="00AB0AAD" w:rsidP="00612425">
      <w:pPr>
        <w:spacing w:line="240" w:lineRule="auto"/>
        <w:rPr>
          <w:rFonts w:ascii="Times New Roman" w:hAnsi="Times New Roman" w:cs="Times New Roman"/>
        </w:rPr>
      </w:pPr>
      <w:proofErr w:type="gramStart"/>
      <w:r w:rsidRPr="00013611">
        <w:rPr>
          <w:rFonts w:ascii="Times New Roman" w:hAnsi="Times New Roman" w:cs="Times New Roman"/>
        </w:rPr>
        <w:t>Figure</w:t>
      </w:r>
      <w:r w:rsidR="00B2176A">
        <w:rPr>
          <w:rFonts w:ascii="Times New Roman" w:hAnsi="Times New Roman" w:cs="Times New Roman"/>
        </w:rPr>
        <w:t xml:space="preserve"> 3</w:t>
      </w:r>
      <w:r w:rsidRPr="00013611">
        <w:rPr>
          <w:rFonts w:ascii="Times New Roman" w:hAnsi="Times New Roman" w:cs="Times New Roman"/>
        </w:rPr>
        <w:t>.</w:t>
      </w:r>
      <w:proofErr w:type="gramEnd"/>
      <w:r w:rsidRPr="00013611">
        <w:rPr>
          <w:rFonts w:ascii="Times New Roman" w:hAnsi="Times New Roman" w:cs="Times New Roman"/>
        </w:rPr>
        <w:t xml:space="preserve"> </w:t>
      </w:r>
      <w:proofErr w:type="spellStart"/>
      <w:r w:rsidRPr="00013611">
        <w:rPr>
          <w:rFonts w:ascii="Times New Roman" w:hAnsi="Times New Roman" w:cs="Times New Roman"/>
        </w:rPr>
        <w:t>Heatma</w:t>
      </w:r>
      <w:r w:rsidR="00233629" w:rsidRPr="00013611">
        <w:rPr>
          <w:rFonts w:ascii="Times New Roman" w:hAnsi="Times New Roman" w:cs="Times New Roman"/>
        </w:rPr>
        <w:t>p</w:t>
      </w:r>
      <w:proofErr w:type="spellEnd"/>
      <w:r w:rsidR="00233629" w:rsidRPr="00013611">
        <w:rPr>
          <w:rFonts w:ascii="Times New Roman" w:hAnsi="Times New Roman" w:cs="Times New Roman"/>
        </w:rPr>
        <w:t xml:space="preserve"> and </w:t>
      </w:r>
      <w:proofErr w:type="spellStart"/>
      <w:r w:rsidR="00233629" w:rsidRPr="00013611">
        <w:rPr>
          <w:rFonts w:ascii="Times New Roman" w:hAnsi="Times New Roman" w:cs="Times New Roman"/>
        </w:rPr>
        <w:t>biclustering</w:t>
      </w:r>
      <w:proofErr w:type="spellEnd"/>
      <w:r w:rsidR="00233629" w:rsidRPr="00013611">
        <w:rPr>
          <w:rFonts w:ascii="Times New Roman" w:hAnsi="Times New Roman" w:cs="Times New Roman"/>
        </w:rPr>
        <w:t xml:space="preserve"> plot of the SSU composition of size fractionated (3.0, 0.8 and 0.1 µ</w:t>
      </w:r>
      <w:r w:rsidR="00B2176A">
        <w:rPr>
          <w:rFonts w:ascii="Times New Roman" w:hAnsi="Times New Roman" w:cs="Times New Roman"/>
        </w:rPr>
        <w:t>m</w:t>
      </w:r>
      <w:r w:rsidR="00233629" w:rsidRPr="00013611">
        <w:rPr>
          <w:rFonts w:ascii="Times New Roman" w:hAnsi="Times New Roman" w:cs="Times New Roman"/>
        </w:rPr>
        <w:t xml:space="preserve">) samples from a depth profile (1.7, 4.2, 5.7, 6.5 and 6.7 m) of Organic Lake. SSU were classified to the </w:t>
      </w:r>
      <w:r w:rsidR="00C408C7">
        <w:rPr>
          <w:rFonts w:ascii="Times New Roman" w:hAnsi="Times New Roman" w:cs="Times New Roman"/>
        </w:rPr>
        <w:t xml:space="preserve">lowest </w:t>
      </w:r>
      <w:r w:rsidR="00233629" w:rsidRPr="00013611">
        <w:rPr>
          <w:rFonts w:ascii="Times New Roman" w:hAnsi="Times New Roman" w:cs="Times New Roman"/>
        </w:rPr>
        <w:t>taxonomic rank that ga</w:t>
      </w:r>
      <w:r w:rsidR="00C408C7">
        <w:rPr>
          <w:rFonts w:ascii="Times New Roman" w:hAnsi="Times New Roman" w:cs="Times New Roman"/>
        </w:rPr>
        <w:t>ve bootstrap confidence &gt; 85% until</w:t>
      </w:r>
      <w:r w:rsidR="00233629" w:rsidRPr="00013611">
        <w:rPr>
          <w:rFonts w:ascii="Times New Roman" w:hAnsi="Times New Roman" w:cs="Times New Roman"/>
        </w:rPr>
        <w:t xml:space="preserve"> the </w:t>
      </w:r>
      <w:r w:rsidR="009C0EC1">
        <w:rPr>
          <w:rFonts w:ascii="Times New Roman" w:hAnsi="Times New Roman" w:cs="Times New Roman"/>
        </w:rPr>
        <w:t>rank</w:t>
      </w:r>
      <w:r w:rsidR="00C408C7">
        <w:rPr>
          <w:rFonts w:ascii="Times New Roman" w:hAnsi="Times New Roman" w:cs="Times New Roman"/>
        </w:rPr>
        <w:t xml:space="preserve"> of </w:t>
      </w:r>
      <w:r w:rsidR="006A5132">
        <w:rPr>
          <w:rFonts w:ascii="Times New Roman" w:hAnsi="Times New Roman" w:cs="Times New Roman"/>
        </w:rPr>
        <w:t>genus</w:t>
      </w:r>
      <w:r w:rsidR="00233629" w:rsidRPr="00013611">
        <w:rPr>
          <w:rFonts w:ascii="Times New Roman" w:hAnsi="Times New Roman" w:cs="Times New Roman"/>
        </w:rPr>
        <w:t xml:space="preserve">. </w:t>
      </w:r>
      <w:r w:rsidR="00B2176A">
        <w:rPr>
          <w:rFonts w:ascii="Times New Roman" w:hAnsi="Times New Roman" w:cs="Times New Roman"/>
        </w:rPr>
        <w:t xml:space="preserve">SSU counts were normalized </w:t>
      </w:r>
      <w:r w:rsidR="0076238E">
        <w:rPr>
          <w:rFonts w:ascii="Times New Roman" w:hAnsi="Times New Roman" w:cs="Times New Roman"/>
        </w:rPr>
        <w:t xml:space="preserve">and square root transformed. </w:t>
      </w:r>
      <w:proofErr w:type="spellStart"/>
      <w:r w:rsidR="0076238E">
        <w:rPr>
          <w:rFonts w:ascii="Times New Roman" w:hAnsi="Times New Roman" w:cs="Times New Roman"/>
        </w:rPr>
        <w:t>Taxa</w:t>
      </w:r>
      <w:proofErr w:type="spellEnd"/>
      <w:r w:rsidR="0076238E">
        <w:rPr>
          <w:rFonts w:ascii="Times New Roman" w:hAnsi="Times New Roman" w:cs="Times New Roman"/>
        </w:rPr>
        <w:t xml:space="preserve"> that comprised &lt;2% of the sample were not included.</w:t>
      </w:r>
    </w:p>
    <w:p w:rsidR="00E02E4C" w:rsidRDefault="00E02E4C" w:rsidP="00612425">
      <w:pPr>
        <w:spacing w:line="240" w:lineRule="auto"/>
        <w:rPr>
          <w:rFonts w:ascii="Times New Roman" w:hAnsi="Times New Roman" w:cs="Times New Roman"/>
        </w:rPr>
      </w:pPr>
      <w:proofErr w:type="gramStart"/>
      <w:r w:rsidRPr="00013611">
        <w:rPr>
          <w:rFonts w:ascii="Times New Roman" w:hAnsi="Times New Roman" w:cs="Times New Roman"/>
        </w:rPr>
        <w:t>Figure</w:t>
      </w:r>
      <w:r w:rsidR="00F15A5B">
        <w:rPr>
          <w:rFonts w:ascii="Times New Roman" w:hAnsi="Times New Roman" w:cs="Times New Roman"/>
        </w:rPr>
        <w:t xml:space="preserve"> 4.</w:t>
      </w:r>
      <w:proofErr w:type="gramEnd"/>
      <w:r w:rsidR="00F15A5B">
        <w:rPr>
          <w:rFonts w:ascii="Times New Roman" w:hAnsi="Times New Roman" w:cs="Times New Roman"/>
        </w:rPr>
        <w:t xml:space="preserve"> </w:t>
      </w:r>
      <w:r w:rsidRPr="00013611">
        <w:rPr>
          <w:rFonts w:ascii="Times New Roman" w:hAnsi="Times New Roman" w:cs="Times New Roman"/>
        </w:rPr>
        <w:t xml:space="preserve">Genetic potential for </w:t>
      </w:r>
      <w:r w:rsidR="006C7F21">
        <w:rPr>
          <w:rFonts w:ascii="Times New Roman" w:hAnsi="Times New Roman" w:cs="Times New Roman"/>
        </w:rPr>
        <w:t>(</w:t>
      </w:r>
      <w:r w:rsidR="006C7F21" w:rsidRPr="00013611">
        <w:rPr>
          <w:rFonts w:ascii="Times New Roman" w:hAnsi="Times New Roman" w:cs="Times New Roman"/>
          <w:b/>
        </w:rPr>
        <w:t>A</w:t>
      </w:r>
      <w:r w:rsidR="006C7F21">
        <w:rPr>
          <w:rFonts w:ascii="Times New Roman" w:hAnsi="Times New Roman" w:cs="Times New Roman"/>
        </w:rPr>
        <w:t>) c</w:t>
      </w:r>
      <w:r w:rsidR="006C7F21" w:rsidRPr="00013611">
        <w:rPr>
          <w:rFonts w:ascii="Times New Roman" w:hAnsi="Times New Roman" w:cs="Times New Roman"/>
        </w:rPr>
        <w:t xml:space="preserve">arbon </w:t>
      </w:r>
      <w:r w:rsidR="006C7F21">
        <w:rPr>
          <w:rFonts w:ascii="Times New Roman" w:hAnsi="Times New Roman" w:cs="Times New Roman"/>
        </w:rPr>
        <w:t>(</w:t>
      </w:r>
      <w:r w:rsidR="006C7F21" w:rsidRPr="00013611">
        <w:rPr>
          <w:rFonts w:ascii="Times New Roman" w:hAnsi="Times New Roman" w:cs="Times New Roman"/>
          <w:b/>
        </w:rPr>
        <w:t>B</w:t>
      </w:r>
      <w:r w:rsidR="006C7F21">
        <w:rPr>
          <w:rFonts w:ascii="Times New Roman" w:hAnsi="Times New Roman" w:cs="Times New Roman"/>
        </w:rPr>
        <w:t>) n</w:t>
      </w:r>
      <w:r w:rsidR="006C7F21" w:rsidRPr="00013611">
        <w:rPr>
          <w:rFonts w:ascii="Times New Roman" w:hAnsi="Times New Roman" w:cs="Times New Roman"/>
        </w:rPr>
        <w:t>itro</w:t>
      </w:r>
      <w:r w:rsidR="006C7F21">
        <w:rPr>
          <w:rFonts w:ascii="Times New Roman" w:hAnsi="Times New Roman" w:cs="Times New Roman"/>
        </w:rPr>
        <w:t>gen (</w:t>
      </w:r>
      <w:r w:rsidR="006C7F21" w:rsidRPr="00013611">
        <w:rPr>
          <w:rFonts w:ascii="Times New Roman" w:hAnsi="Times New Roman" w:cs="Times New Roman"/>
          <w:b/>
        </w:rPr>
        <w:t>C</w:t>
      </w:r>
      <w:r w:rsidR="006C7F21">
        <w:rPr>
          <w:rFonts w:ascii="Times New Roman" w:hAnsi="Times New Roman" w:cs="Times New Roman"/>
        </w:rPr>
        <w:t>)  and sulfur cycling in Organic Lake.</w:t>
      </w:r>
      <w:r w:rsidR="006C7F21" w:rsidRPr="00013611">
        <w:rPr>
          <w:rFonts w:ascii="Times New Roman" w:hAnsi="Times New Roman" w:cs="Times New Roman"/>
        </w:rPr>
        <w:t xml:space="preserve"> </w:t>
      </w:r>
      <w:r w:rsidR="00BF1F36">
        <w:rPr>
          <w:rFonts w:ascii="Times New Roman" w:hAnsi="Times New Roman" w:cs="Times New Roman"/>
        </w:rPr>
        <w:t>The diagram</w:t>
      </w:r>
      <w:r w:rsidR="00743021">
        <w:rPr>
          <w:rFonts w:ascii="Times New Roman" w:hAnsi="Times New Roman" w:cs="Times New Roman"/>
        </w:rPr>
        <w:t>s</w:t>
      </w:r>
      <w:r w:rsidR="00BF1F36">
        <w:rPr>
          <w:rFonts w:ascii="Times New Roman" w:hAnsi="Times New Roman" w:cs="Times New Roman"/>
        </w:rPr>
        <w:t xml:space="preserve"> on the left hand s</w:t>
      </w:r>
      <w:r w:rsidR="00743021">
        <w:rPr>
          <w:rFonts w:ascii="Times New Roman" w:hAnsi="Times New Roman" w:cs="Times New Roman"/>
        </w:rPr>
        <w:t xml:space="preserve">ide </w:t>
      </w:r>
      <w:r w:rsidR="009F6B55">
        <w:rPr>
          <w:rFonts w:ascii="Times New Roman" w:hAnsi="Times New Roman" w:cs="Times New Roman"/>
        </w:rPr>
        <w:t>are</w:t>
      </w:r>
      <w:r w:rsidR="00743021">
        <w:rPr>
          <w:rFonts w:ascii="Times New Roman" w:hAnsi="Times New Roman" w:cs="Times New Roman"/>
        </w:rPr>
        <w:t xml:space="preserve"> simplified</w:t>
      </w:r>
      <w:r w:rsidR="009F6B55">
        <w:rPr>
          <w:rFonts w:ascii="Times New Roman" w:hAnsi="Times New Roman" w:cs="Times New Roman"/>
        </w:rPr>
        <w:t xml:space="preserve"> biogeochemical</w:t>
      </w:r>
      <w:r w:rsidR="00743021">
        <w:rPr>
          <w:rFonts w:ascii="Times New Roman" w:hAnsi="Times New Roman" w:cs="Times New Roman"/>
        </w:rPr>
        <w:t xml:space="preserve"> pathways. Black arrows represent pathways for which marker genes were detected where arrow width is proportional to the normalized counts for those genes in all samples (log10 scale). </w:t>
      </w:r>
      <w:r w:rsidR="009F6B55">
        <w:rPr>
          <w:rFonts w:ascii="Times New Roman" w:hAnsi="Times New Roman" w:cs="Times New Roman"/>
        </w:rPr>
        <w:t xml:space="preserve">Black arrows that start with an open square are pathways that may increase flux in the indicated direction. </w:t>
      </w:r>
      <w:r w:rsidR="00743021">
        <w:rPr>
          <w:rFonts w:ascii="Times New Roman" w:hAnsi="Times New Roman" w:cs="Times New Roman"/>
        </w:rPr>
        <w:t xml:space="preserve">Dashed blue arrows are </w:t>
      </w:r>
      <w:r w:rsidR="009F6B55">
        <w:rPr>
          <w:rFonts w:ascii="Times New Roman" w:hAnsi="Times New Roman" w:cs="Times New Roman"/>
        </w:rPr>
        <w:t xml:space="preserve">inferred </w:t>
      </w:r>
      <w:r w:rsidR="00743021">
        <w:rPr>
          <w:rFonts w:ascii="Times New Roman" w:hAnsi="Times New Roman" w:cs="Times New Roman"/>
        </w:rPr>
        <w:t xml:space="preserve">pathways. Dashed black arrows marked with a red cross are pathways </w:t>
      </w:r>
      <w:r w:rsidR="006C7F21">
        <w:rPr>
          <w:rFonts w:ascii="Times New Roman" w:hAnsi="Times New Roman" w:cs="Times New Roman"/>
        </w:rPr>
        <w:t>for which the</w:t>
      </w:r>
      <w:r w:rsidR="00743021">
        <w:rPr>
          <w:rFonts w:ascii="Times New Roman" w:hAnsi="Times New Roman" w:cs="Times New Roman"/>
        </w:rPr>
        <w:t xml:space="preserve"> marker genes </w:t>
      </w:r>
      <w:r w:rsidR="006C7F21">
        <w:rPr>
          <w:rFonts w:ascii="Times New Roman" w:hAnsi="Times New Roman" w:cs="Times New Roman"/>
        </w:rPr>
        <w:t xml:space="preserve">and </w:t>
      </w:r>
      <w:proofErr w:type="spellStart"/>
      <w:r w:rsidR="006C7F21">
        <w:rPr>
          <w:rFonts w:ascii="Times New Roman" w:hAnsi="Times New Roman" w:cs="Times New Roman"/>
        </w:rPr>
        <w:t>taxa</w:t>
      </w:r>
      <w:proofErr w:type="spellEnd"/>
      <w:r w:rsidR="006C7F21">
        <w:rPr>
          <w:rFonts w:ascii="Times New Roman" w:hAnsi="Times New Roman" w:cs="Times New Roman"/>
        </w:rPr>
        <w:t xml:space="preserve"> known to mediate the process </w:t>
      </w:r>
      <w:r w:rsidR="00743021">
        <w:rPr>
          <w:rFonts w:ascii="Times New Roman" w:hAnsi="Times New Roman" w:cs="Times New Roman"/>
        </w:rPr>
        <w:t xml:space="preserve">were not detected. </w:t>
      </w:r>
      <w:r w:rsidR="00FD54B0">
        <w:rPr>
          <w:rFonts w:ascii="Times New Roman" w:hAnsi="Times New Roman" w:cs="Times New Roman"/>
        </w:rPr>
        <w:t>The p</w:t>
      </w:r>
      <w:r w:rsidR="009F6B55">
        <w:rPr>
          <w:rFonts w:ascii="Times New Roman" w:hAnsi="Times New Roman" w:cs="Times New Roman"/>
        </w:rPr>
        <w:t>lots on the right show</w:t>
      </w:r>
      <w:r w:rsidRPr="00013611">
        <w:rPr>
          <w:rFonts w:ascii="Times New Roman" w:hAnsi="Times New Roman" w:cs="Times New Roman"/>
        </w:rPr>
        <w:t xml:space="preserve"> </w:t>
      </w:r>
      <w:r w:rsidR="006C7F21">
        <w:rPr>
          <w:rFonts w:ascii="Times New Roman" w:hAnsi="Times New Roman" w:cs="Times New Roman"/>
        </w:rPr>
        <w:t xml:space="preserve">genetic potential for </w:t>
      </w:r>
      <w:r w:rsidR="00694783">
        <w:rPr>
          <w:rFonts w:ascii="Times New Roman" w:hAnsi="Times New Roman" w:cs="Times New Roman"/>
        </w:rPr>
        <w:t>biogeochemical pathways</w:t>
      </w:r>
      <w:r w:rsidR="006C7F21">
        <w:rPr>
          <w:rFonts w:ascii="Times New Roman" w:hAnsi="Times New Roman" w:cs="Times New Roman"/>
        </w:rPr>
        <w:t xml:space="preserve"> along the depth profile </w:t>
      </w:r>
      <w:r w:rsidR="00FD54B0">
        <w:rPr>
          <w:rFonts w:ascii="Times New Roman" w:hAnsi="Times New Roman" w:cs="Times New Roman"/>
        </w:rPr>
        <w:t>for</w:t>
      </w:r>
      <w:r w:rsidR="006C7F21">
        <w:rPr>
          <w:rFonts w:ascii="Times New Roman" w:hAnsi="Times New Roman" w:cs="Times New Roman"/>
        </w:rPr>
        <w:t xml:space="preserve"> each size fraction. The y-axis </w:t>
      </w:r>
      <w:r w:rsidR="00FD54B0">
        <w:rPr>
          <w:rFonts w:ascii="Times New Roman" w:hAnsi="Times New Roman" w:cs="Times New Roman"/>
        </w:rPr>
        <w:t>shows</w:t>
      </w:r>
      <w:r w:rsidR="006C7F21">
        <w:rPr>
          <w:rFonts w:ascii="Times New Roman" w:hAnsi="Times New Roman" w:cs="Times New Roman"/>
        </w:rPr>
        <w:t xml:space="preserve"> sample depths (m) and the x-axis shows normalized counts</w:t>
      </w:r>
      <w:r w:rsidR="00386F42">
        <w:rPr>
          <w:rFonts w:ascii="Times New Roman" w:hAnsi="Times New Roman" w:cs="Times New Roman"/>
        </w:rPr>
        <w:t xml:space="preserve"> </w:t>
      </w:r>
      <w:r w:rsidR="006C7F21">
        <w:rPr>
          <w:rFonts w:ascii="Times New Roman" w:hAnsi="Times New Roman" w:cs="Times New Roman"/>
        </w:rPr>
        <w:t xml:space="preserve">of </w:t>
      </w:r>
      <w:r w:rsidR="00F86756">
        <w:rPr>
          <w:rFonts w:ascii="Times New Roman" w:hAnsi="Times New Roman" w:cs="Times New Roman"/>
        </w:rPr>
        <w:t>marker genes</w:t>
      </w:r>
      <w:r w:rsidR="006C7F21">
        <w:rPr>
          <w:rFonts w:ascii="Times New Roman" w:hAnsi="Times New Roman" w:cs="Times New Roman"/>
        </w:rPr>
        <w:t xml:space="preserve"> where counts from t</w:t>
      </w:r>
      <w:r w:rsidRPr="00013611">
        <w:rPr>
          <w:rFonts w:ascii="Times New Roman" w:hAnsi="Times New Roman" w:cs="Times New Roman"/>
        </w:rPr>
        <w:t>he 0.1</w:t>
      </w:r>
      <w:r w:rsidR="006C7F21">
        <w:rPr>
          <w:rFonts w:ascii="Times New Roman" w:hAnsi="Times New Roman" w:cs="Times New Roman"/>
        </w:rPr>
        <w:t>, 0.8 and 3.0</w:t>
      </w:r>
      <w:r w:rsidRPr="00013611">
        <w:rPr>
          <w:rFonts w:ascii="Times New Roman" w:hAnsi="Times New Roman" w:cs="Times New Roman"/>
        </w:rPr>
        <w:t xml:space="preserve"> µm </w:t>
      </w:r>
      <w:r w:rsidR="00F15A5B">
        <w:rPr>
          <w:rFonts w:ascii="Times New Roman" w:hAnsi="Times New Roman" w:cs="Times New Roman"/>
        </w:rPr>
        <w:t>size fractions</w:t>
      </w:r>
      <w:r w:rsidRPr="00013611">
        <w:rPr>
          <w:rFonts w:ascii="Times New Roman" w:hAnsi="Times New Roman" w:cs="Times New Roman"/>
        </w:rPr>
        <w:t xml:space="preserve"> are shown as </w:t>
      </w:r>
      <w:r w:rsidR="006C7F21">
        <w:rPr>
          <w:rFonts w:ascii="Times New Roman" w:hAnsi="Times New Roman" w:cs="Times New Roman"/>
        </w:rPr>
        <w:t>blue</w:t>
      </w:r>
      <w:r w:rsidRPr="00013611">
        <w:rPr>
          <w:rFonts w:ascii="Times New Roman" w:hAnsi="Times New Roman" w:cs="Times New Roman"/>
        </w:rPr>
        <w:t xml:space="preserve">, red and </w:t>
      </w:r>
      <w:r w:rsidR="006C7F21">
        <w:rPr>
          <w:rFonts w:ascii="Times New Roman" w:hAnsi="Times New Roman" w:cs="Times New Roman"/>
        </w:rPr>
        <w:t xml:space="preserve">green </w:t>
      </w:r>
      <w:r w:rsidRPr="00013611">
        <w:rPr>
          <w:rFonts w:ascii="Times New Roman" w:hAnsi="Times New Roman" w:cs="Times New Roman"/>
        </w:rPr>
        <w:t xml:space="preserve">respectively. </w:t>
      </w:r>
      <w:r w:rsidR="00FD54B0">
        <w:rPr>
          <w:rFonts w:ascii="Times New Roman" w:hAnsi="Times New Roman" w:cs="Times New Roman"/>
        </w:rPr>
        <w:t xml:space="preserve">SCFA, short chain fatty acids; DNRA, </w:t>
      </w:r>
      <w:proofErr w:type="spellStart"/>
      <w:r w:rsidR="00FD54B0">
        <w:rPr>
          <w:rFonts w:ascii="Times New Roman" w:hAnsi="Times New Roman" w:cs="Times New Roman"/>
        </w:rPr>
        <w:t>dissimilatory</w:t>
      </w:r>
      <w:proofErr w:type="spellEnd"/>
      <w:r w:rsidR="00FD54B0">
        <w:rPr>
          <w:rFonts w:ascii="Times New Roman" w:hAnsi="Times New Roman" w:cs="Times New Roman"/>
        </w:rPr>
        <w:t xml:space="preserve"> nitrate reduction to ammonia; </w:t>
      </w:r>
      <w:proofErr w:type="spellStart"/>
      <w:r w:rsidR="00FD54B0">
        <w:rPr>
          <w:rFonts w:ascii="Times New Roman" w:hAnsi="Times New Roman" w:cs="Times New Roman"/>
        </w:rPr>
        <w:t>anammox</w:t>
      </w:r>
      <w:proofErr w:type="spellEnd"/>
      <w:r w:rsidR="00FD54B0">
        <w:rPr>
          <w:rFonts w:ascii="Times New Roman" w:hAnsi="Times New Roman" w:cs="Times New Roman"/>
        </w:rPr>
        <w:t xml:space="preserve">, anaerobic ammonia oxidation; MT, </w:t>
      </w:r>
      <w:proofErr w:type="spellStart"/>
      <w:r w:rsidR="00FD54B0">
        <w:rPr>
          <w:rFonts w:ascii="Times New Roman" w:hAnsi="Times New Roman" w:cs="Times New Roman"/>
        </w:rPr>
        <w:t>methanethiol</w:t>
      </w:r>
      <w:proofErr w:type="spellEnd"/>
      <w:r w:rsidR="00FD54B0">
        <w:rPr>
          <w:rFonts w:ascii="Times New Roman" w:hAnsi="Times New Roman" w:cs="Times New Roman"/>
        </w:rPr>
        <w:t xml:space="preserve">; DMSP, </w:t>
      </w:r>
      <w:proofErr w:type="spellStart"/>
      <w:r w:rsidR="00FD54B0">
        <w:rPr>
          <w:rFonts w:ascii="Times New Roman" w:hAnsi="Times New Roman" w:cs="Times New Roman"/>
        </w:rPr>
        <w:t>dimethylsulfoniopropionate</w:t>
      </w:r>
      <w:proofErr w:type="spellEnd"/>
      <w:r w:rsidR="00FD54B0">
        <w:rPr>
          <w:rFonts w:ascii="Times New Roman" w:hAnsi="Times New Roman" w:cs="Times New Roman"/>
        </w:rPr>
        <w:t xml:space="preserve">; DMS, </w:t>
      </w:r>
      <w:proofErr w:type="spellStart"/>
      <w:r w:rsidR="00FD54B0">
        <w:rPr>
          <w:rFonts w:ascii="Times New Roman" w:hAnsi="Times New Roman" w:cs="Times New Roman"/>
        </w:rPr>
        <w:t>dimethylsulfide</w:t>
      </w:r>
      <w:proofErr w:type="spellEnd"/>
      <w:r w:rsidR="00FD54B0">
        <w:rPr>
          <w:rFonts w:ascii="Times New Roman" w:hAnsi="Times New Roman" w:cs="Times New Roman"/>
        </w:rPr>
        <w:t xml:space="preserve">; DMSO </w:t>
      </w:r>
      <w:proofErr w:type="spellStart"/>
      <w:r w:rsidR="00FD54B0">
        <w:rPr>
          <w:rFonts w:ascii="Times New Roman" w:hAnsi="Times New Roman" w:cs="Times New Roman"/>
        </w:rPr>
        <w:t>dimethylsulfoxide</w:t>
      </w:r>
      <w:proofErr w:type="spellEnd"/>
      <w:r w:rsidR="00FD54B0">
        <w:rPr>
          <w:rFonts w:ascii="Times New Roman" w:hAnsi="Times New Roman" w:cs="Times New Roman"/>
        </w:rPr>
        <w:t xml:space="preserve">; ASR, assimilatory sulfate reduction; DSR, </w:t>
      </w:r>
      <w:proofErr w:type="spellStart"/>
      <w:r w:rsidR="00FD54B0">
        <w:rPr>
          <w:rFonts w:ascii="Times New Roman" w:hAnsi="Times New Roman" w:cs="Times New Roman"/>
        </w:rPr>
        <w:t>dissimilatory</w:t>
      </w:r>
      <w:proofErr w:type="spellEnd"/>
      <w:r w:rsidR="00FD54B0">
        <w:rPr>
          <w:rFonts w:ascii="Times New Roman" w:hAnsi="Times New Roman" w:cs="Times New Roman"/>
        </w:rPr>
        <w:t xml:space="preserve"> sulfate </w:t>
      </w:r>
      <w:proofErr w:type="spellStart"/>
      <w:r w:rsidR="00FD54B0">
        <w:rPr>
          <w:rFonts w:ascii="Times New Roman" w:hAnsi="Times New Roman" w:cs="Times New Roman"/>
        </w:rPr>
        <w:t>redution</w:t>
      </w:r>
      <w:proofErr w:type="spellEnd"/>
      <w:r w:rsidR="00FD54B0">
        <w:rPr>
          <w:rFonts w:ascii="Times New Roman" w:hAnsi="Times New Roman" w:cs="Times New Roman"/>
        </w:rPr>
        <w:t>.</w:t>
      </w:r>
    </w:p>
    <w:p w:rsidR="007759BA" w:rsidRPr="005E151C" w:rsidRDefault="007759BA" w:rsidP="00612425">
      <w:pPr>
        <w:spacing w:line="240" w:lineRule="auto"/>
        <w:rPr>
          <w:rFonts w:ascii="Times New Roman" w:hAnsi="Times New Roman" w:cs="Times New Roman"/>
        </w:rPr>
      </w:pPr>
      <w:r>
        <w:rPr>
          <w:rFonts w:ascii="Times New Roman" w:hAnsi="Times New Roman" w:cs="Times New Roman"/>
        </w:rPr>
        <w:t xml:space="preserve">Figure S1. Map of the </w:t>
      </w:r>
      <w:proofErr w:type="spellStart"/>
      <w:r>
        <w:rPr>
          <w:rFonts w:ascii="Times New Roman" w:hAnsi="Times New Roman" w:cs="Times New Roman"/>
        </w:rPr>
        <w:t>Vestfold</w:t>
      </w:r>
      <w:proofErr w:type="spellEnd"/>
      <w:r>
        <w:rPr>
          <w:rFonts w:ascii="Times New Roman" w:hAnsi="Times New Roman" w:cs="Times New Roman"/>
        </w:rPr>
        <w:t xml:space="preserve"> Hills</w:t>
      </w:r>
      <w:r w:rsidR="00EF4CDD">
        <w:rPr>
          <w:rFonts w:ascii="Times New Roman" w:hAnsi="Times New Roman" w:cs="Times New Roman"/>
        </w:rPr>
        <w:t xml:space="preserve"> showing</w:t>
      </w:r>
      <w:r w:rsidR="00DE3A88">
        <w:rPr>
          <w:rFonts w:ascii="Times New Roman" w:hAnsi="Times New Roman" w:cs="Times New Roman"/>
        </w:rPr>
        <w:t xml:space="preserve"> Organic Lake (circled in red),</w:t>
      </w:r>
      <w:r w:rsidR="00EF4CDD">
        <w:rPr>
          <w:rFonts w:ascii="Times New Roman" w:hAnsi="Times New Roman" w:cs="Times New Roman"/>
        </w:rPr>
        <w:t xml:space="preserve"> </w:t>
      </w:r>
      <w:r w:rsidR="00240042">
        <w:rPr>
          <w:rFonts w:ascii="Times New Roman" w:hAnsi="Times New Roman" w:cs="Times New Roman"/>
        </w:rPr>
        <w:t xml:space="preserve">fjords, </w:t>
      </w:r>
      <w:r w:rsidR="00EF4CDD">
        <w:rPr>
          <w:rFonts w:ascii="Times New Roman" w:hAnsi="Times New Roman" w:cs="Times New Roman"/>
        </w:rPr>
        <w:t xml:space="preserve">bays and </w:t>
      </w:r>
      <w:proofErr w:type="spellStart"/>
      <w:r w:rsidR="00240042">
        <w:rPr>
          <w:rFonts w:ascii="Times New Roman" w:hAnsi="Times New Roman" w:cs="Times New Roman"/>
        </w:rPr>
        <w:t>meromictic</w:t>
      </w:r>
      <w:proofErr w:type="spellEnd"/>
      <w:r w:rsidR="00240042">
        <w:rPr>
          <w:rFonts w:ascii="Times New Roman" w:hAnsi="Times New Roman" w:cs="Times New Roman"/>
        </w:rPr>
        <w:t xml:space="preserve"> </w:t>
      </w:r>
      <w:r w:rsidR="00EF4CDD">
        <w:rPr>
          <w:rFonts w:ascii="Times New Roman" w:hAnsi="Times New Roman" w:cs="Times New Roman"/>
        </w:rPr>
        <w:t xml:space="preserve">lakes </w:t>
      </w:r>
      <w:r w:rsidR="00240042">
        <w:rPr>
          <w:rFonts w:ascii="Times New Roman" w:hAnsi="Times New Roman" w:cs="Times New Roman"/>
        </w:rPr>
        <w:t>(</w:t>
      </w:r>
      <w:r w:rsidR="00EF4CDD">
        <w:rPr>
          <w:rFonts w:ascii="Times New Roman" w:hAnsi="Times New Roman" w:cs="Times New Roman"/>
        </w:rPr>
        <w:t>numbered</w:t>
      </w:r>
      <w:r w:rsidR="00240042">
        <w:rPr>
          <w:rFonts w:ascii="Times New Roman" w:hAnsi="Times New Roman" w:cs="Times New Roman"/>
        </w:rPr>
        <w:t>)</w:t>
      </w:r>
      <w:r w:rsidR="00EF4CDD">
        <w:rPr>
          <w:rFonts w:ascii="Times New Roman" w:hAnsi="Times New Roman" w:cs="Times New Roman"/>
        </w:rPr>
        <w:t xml:space="preserve">. </w:t>
      </w:r>
      <w:r w:rsidR="00915FC2">
        <w:rPr>
          <w:rFonts w:ascii="Times New Roman" w:hAnsi="Times New Roman" w:cs="Times New Roman"/>
        </w:rPr>
        <w:t xml:space="preserve">Inset is the position of the </w:t>
      </w:r>
      <w:proofErr w:type="spellStart"/>
      <w:r w:rsidR="00915FC2">
        <w:rPr>
          <w:rFonts w:ascii="Times New Roman" w:hAnsi="Times New Roman" w:cs="Times New Roman"/>
        </w:rPr>
        <w:t>Vestfold</w:t>
      </w:r>
      <w:proofErr w:type="spellEnd"/>
      <w:r w:rsidR="00915FC2">
        <w:rPr>
          <w:rFonts w:ascii="Times New Roman" w:hAnsi="Times New Roman" w:cs="Times New Roman"/>
        </w:rPr>
        <w:t xml:space="preserve"> Hills relative to Australia and other Antarctic coastal oases. </w:t>
      </w:r>
      <w:proofErr w:type="spellStart"/>
      <w:r w:rsidR="00EF4CDD">
        <w:rPr>
          <w:rFonts w:ascii="Times New Roman" w:hAnsi="Times New Roman" w:cs="Times New Roman"/>
        </w:rPr>
        <w:t>Meromictic</w:t>
      </w:r>
      <w:proofErr w:type="spellEnd"/>
      <w:r w:rsidR="00EF4CDD">
        <w:rPr>
          <w:rFonts w:ascii="Times New Roman" w:hAnsi="Times New Roman" w:cs="Times New Roman"/>
        </w:rPr>
        <w:t xml:space="preserve"> lakes, black fill; seasonally isolated marine basins </w:t>
      </w:r>
      <w:r w:rsidR="00DE3A88">
        <w:rPr>
          <w:rFonts w:ascii="Times New Roman" w:hAnsi="Times New Roman" w:cs="Times New Roman"/>
        </w:rPr>
        <w:t>and other lakes</w:t>
      </w:r>
      <w:r w:rsidR="00EF4CDD">
        <w:rPr>
          <w:rFonts w:ascii="Times New Roman" w:hAnsi="Times New Roman" w:cs="Times New Roman"/>
        </w:rPr>
        <w:t xml:space="preserve">, lined fill; the Southern Ocean, gray fill; continental ice sheet; stippled. The </w:t>
      </w:r>
      <w:r w:rsidR="00915FC2">
        <w:rPr>
          <w:rFonts w:ascii="Times New Roman" w:hAnsi="Times New Roman" w:cs="Times New Roman"/>
        </w:rPr>
        <w:t xml:space="preserve">lakes </w:t>
      </w:r>
      <w:r w:rsidR="00A34181">
        <w:rPr>
          <w:rFonts w:ascii="Times New Roman" w:hAnsi="Times New Roman" w:cs="Times New Roman"/>
        </w:rPr>
        <w:t>are: 1.</w:t>
      </w:r>
      <w:r w:rsidR="00EF4CDD">
        <w:rPr>
          <w:rFonts w:ascii="Times New Roman" w:hAnsi="Times New Roman" w:cs="Times New Roman"/>
        </w:rPr>
        <w:t xml:space="preserve"> unnamed lake 2; 2.Organic Lake; 3. Pendant Lake; 4. Glider lake; 5. Ace Lake; 6. unnamed lake 1; 7. Williams Lake; 8. </w:t>
      </w:r>
      <w:proofErr w:type="spellStart"/>
      <w:r w:rsidR="00EF4CDD">
        <w:rPr>
          <w:rFonts w:ascii="Times New Roman" w:hAnsi="Times New Roman" w:cs="Times New Roman"/>
        </w:rPr>
        <w:t>Abraxas</w:t>
      </w:r>
      <w:proofErr w:type="spellEnd"/>
      <w:r w:rsidR="00EF4CDD">
        <w:rPr>
          <w:rFonts w:ascii="Times New Roman" w:hAnsi="Times New Roman" w:cs="Times New Roman"/>
        </w:rPr>
        <w:t xml:space="preserve"> Lake; 9. </w:t>
      </w:r>
      <w:proofErr w:type="spellStart"/>
      <w:r w:rsidR="00EF4CDD">
        <w:rPr>
          <w:rFonts w:ascii="Times New Roman" w:hAnsi="Times New Roman" w:cs="Times New Roman"/>
        </w:rPr>
        <w:t>Johnstone</w:t>
      </w:r>
      <w:proofErr w:type="spellEnd"/>
      <w:r w:rsidR="00EF4CDD">
        <w:rPr>
          <w:rFonts w:ascii="Times New Roman" w:hAnsi="Times New Roman" w:cs="Times New Roman"/>
        </w:rPr>
        <w:t xml:space="preserve"> Lake; 10. </w:t>
      </w:r>
      <w:proofErr w:type="spellStart"/>
      <w:proofErr w:type="gramStart"/>
      <w:r w:rsidR="00EF4CDD">
        <w:rPr>
          <w:rFonts w:ascii="Times New Roman" w:hAnsi="Times New Roman" w:cs="Times New Roman"/>
        </w:rPr>
        <w:t>Ekho</w:t>
      </w:r>
      <w:proofErr w:type="spellEnd"/>
      <w:r w:rsidR="00EF4CDD">
        <w:rPr>
          <w:rFonts w:ascii="Times New Roman" w:hAnsi="Times New Roman" w:cs="Times New Roman"/>
        </w:rPr>
        <w:t xml:space="preserve"> Lake; 11.</w:t>
      </w:r>
      <w:proofErr w:type="gramEnd"/>
      <w:r w:rsidR="00EF4CDD">
        <w:rPr>
          <w:rFonts w:ascii="Times New Roman" w:hAnsi="Times New Roman" w:cs="Times New Roman"/>
        </w:rPr>
        <w:t xml:space="preserve"> </w:t>
      </w:r>
      <w:proofErr w:type="gramStart"/>
      <w:r w:rsidR="00EF4CDD">
        <w:rPr>
          <w:rFonts w:ascii="Times New Roman" w:hAnsi="Times New Roman" w:cs="Times New Roman"/>
        </w:rPr>
        <w:t xml:space="preserve">Lake Farrell; </w:t>
      </w:r>
      <w:r w:rsidR="00915FC2">
        <w:rPr>
          <w:rFonts w:ascii="Times New Roman" w:hAnsi="Times New Roman" w:cs="Times New Roman"/>
        </w:rPr>
        <w:t>12.</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Sheild</w:t>
      </w:r>
      <w:proofErr w:type="spellEnd"/>
      <w:r w:rsidR="00915FC2">
        <w:rPr>
          <w:rFonts w:ascii="Times New Roman" w:hAnsi="Times New Roman" w:cs="Times New Roman"/>
        </w:rPr>
        <w:t xml:space="preserve"> Lake; 13.</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Oval Lake; 14.</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Ephyra</w:t>
      </w:r>
      <w:proofErr w:type="spellEnd"/>
      <w:r w:rsidR="00915FC2">
        <w:rPr>
          <w:rFonts w:ascii="Times New Roman" w:hAnsi="Times New Roman" w:cs="Times New Roman"/>
        </w:rPr>
        <w:t xml:space="preserve"> Lake; 15.</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Scale Lake; 16.</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Anderson; 17.</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Oblong Lake; 18.</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McCallum; 19.</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Clear Lake; 20.</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Laternula</w:t>
      </w:r>
      <w:proofErr w:type="spellEnd"/>
      <w:r w:rsidR="00915FC2">
        <w:rPr>
          <w:rFonts w:ascii="Times New Roman" w:hAnsi="Times New Roman" w:cs="Times New Roman"/>
        </w:rPr>
        <w:t xml:space="preserve"> Lake; 21.</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South Angle Lake.</w:t>
      </w:r>
      <w:proofErr w:type="gramEnd"/>
      <w:r w:rsidR="005E151C">
        <w:rPr>
          <w:rFonts w:ascii="Times New Roman" w:hAnsi="Times New Roman" w:cs="Times New Roman"/>
        </w:rPr>
        <w:t xml:space="preserve"> Map is adapted from Gibson </w:t>
      </w:r>
      <w:r w:rsidR="005E151C">
        <w:rPr>
          <w:rFonts w:ascii="Times New Roman" w:hAnsi="Times New Roman" w:cs="Times New Roman"/>
          <w:i/>
        </w:rPr>
        <w:t>et al.</w:t>
      </w:r>
      <w:r w:rsidR="005E151C">
        <w:rPr>
          <w:rFonts w:ascii="Times New Roman" w:hAnsi="Times New Roman" w:cs="Times New Roman"/>
        </w:rPr>
        <w:t>, 1999.</w:t>
      </w:r>
    </w:p>
    <w:p w:rsidR="00300096" w:rsidRPr="00013611"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Pr>
          <w:rFonts w:ascii="Times New Roman" w:hAnsi="Times New Roman" w:cs="Times New Roman"/>
        </w:rPr>
        <w:t xml:space="preserve"> S</w:t>
      </w:r>
      <w:r w:rsidR="007759BA">
        <w:rPr>
          <w:rFonts w:ascii="Times New Roman" w:hAnsi="Times New Roman" w:cs="Times New Roman"/>
        </w:rPr>
        <w:t>2</w:t>
      </w:r>
      <w:r>
        <w:rPr>
          <w:rFonts w:ascii="Times New Roman" w:hAnsi="Times New Roman" w:cs="Times New Roman"/>
        </w:rPr>
        <w:t>.</w:t>
      </w:r>
      <w:r w:rsidRPr="00013611">
        <w:rPr>
          <w:rFonts w:ascii="Times New Roman" w:hAnsi="Times New Roman" w:cs="Times New Roman"/>
        </w:rPr>
        <w:t xml:space="preserve"> Bathymetry of Organic Lake 9 November 2008</w:t>
      </w:r>
      <w:r w:rsidR="00DA1892">
        <w:rPr>
          <w:rFonts w:ascii="Times New Roman" w:hAnsi="Times New Roman" w:cs="Times New Roman"/>
        </w:rPr>
        <w:t>.</w:t>
      </w:r>
    </w:p>
    <w:p w:rsidR="00300096"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S3</w:t>
      </w:r>
      <w:r w:rsidRPr="00013611">
        <w:rPr>
          <w:rFonts w:ascii="Times New Roman" w:hAnsi="Times New Roman" w:cs="Times New Roman"/>
        </w:rPr>
        <w:t xml:space="preserve">. </w:t>
      </w:r>
      <w:proofErr w:type="gramStart"/>
      <w:r w:rsidRPr="00013611">
        <w:rPr>
          <w:rFonts w:ascii="Times New Roman" w:hAnsi="Times New Roman" w:cs="Times New Roman"/>
        </w:rPr>
        <w:t xml:space="preserve">Vertical profiles of physical and chemical parameters of Organic Lake taken </w:t>
      </w:r>
      <w:r w:rsidRPr="00013611">
        <w:rPr>
          <w:rFonts w:ascii="Times New Roman" w:hAnsi="Times New Roman" w:cs="Times New Roman"/>
          <w:i/>
        </w:rPr>
        <w:t>in situ</w:t>
      </w:r>
      <w:r w:rsidRPr="00013611">
        <w:rPr>
          <w:rFonts w:ascii="Times New Roman" w:hAnsi="Times New Roman" w:cs="Times New Roman"/>
        </w:rPr>
        <w:t xml:space="preserve"> at </w:t>
      </w:r>
      <w:r>
        <w:rPr>
          <w:rFonts w:ascii="Times New Roman" w:hAnsi="Times New Roman" w:cs="Times New Roman"/>
        </w:rPr>
        <w:t>the deepest point in the lake</w:t>
      </w:r>
      <w:r w:rsidR="00DA1892">
        <w:rPr>
          <w:rFonts w:ascii="Times New Roman" w:hAnsi="Times New Roman" w:cs="Times New Roman"/>
        </w:rPr>
        <w:t xml:space="preserve"> on 9 November 2008</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σ</w:t>
      </w:r>
      <w:r w:rsidRPr="009D674F">
        <w:rPr>
          <w:rFonts w:ascii="Times New Roman" w:hAnsi="Times New Roman" w:cs="Times New Roman"/>
          <w:vertAlign w:val="subscript"/>
        </w:rPr>
        <w:t>T</w:t>
      </w:r>
      <w:proofErr w:type="spellEnd"/>
      <w:proofErr w:type="gramEnd"/>
      <w:r>
        <w:rPr>
          <w:rFonts w:ascii="Times New Roman" w:hAnsi="Times New Roman" w:cs="Times New Roman"/>
        </w:rPr>
        <w:t xml:space="preserve"> (1000−density) was </w:t>
      </w:r>
      <w:r w:rsidRPr="00013611">
        <w:rPr>
          <w:rFonts w:ascii="Times New Roman" w:hAnsi="Times New Roman" w:cs="Times New Roman"/>
        </w:rPr>
        <w:t>calculated from temperature and conductivity.</w:t>
      </w:r>
    </w:p>
    <w:p w:rsidR="00300096" w:rsidRPr="00013611"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S4</w:t>
      </w:r>
      <w:r>
        <w:rPr>
          <w:rFonts w:ascii="Times New Roman" w:hAnsi="Times New Roman" w:cs="Times New Roman"/>
        </w:rPr>
        <w:t xml:space="preserve">. </w:t>
      </w:r>
      <w:proofErr w:type="spellStart"/>
      <w:r w:rsidRPr="00013611">
        <w:rPr>
          <w:rFonts w:ascii="Times New Roman" w:hAnsi="Times New Roman" w:cs="Times New Roman"/>
        </w:rPr>
        <w:t>Epifluorescence</w:t>
      </w:r>
      <w:proofErr w:type="spellEnd"/>
      <w:r w:rsidRPr="00013611">
        <w:rPr>
          <w:rFonts w:ascii="Times New Roman" w:hAnsi="Times New Roman" w:cs="Times New Roman"/>
        </w:rPr>
        <w:t xml:space="preserve"> microscopy imag</w:t>
      </w:r>
      <w:r>
        <w:rPr>
          <w:rFonts w:ascii="Times New Roman" w:hAnsi="Times New Roman" w:cs="Times New Roman"/>
        </w:rPr>
        <w:t xml:space="preserve">es of Organic Lake </w:t>
      </w:r>
      <w:proofErr w:type="spellStart"/>
      <w:r>
        <w:rPr>
          <w:rFonts w:ascii="Times New Roman" w:hAnsi="Times New Roman" w:cs="Times New Roman"/>
        </w:rPr>
        <w:t>microbiota</w:t>
      </w:r>
      <w:proofErr w:type="spellEnd"/>
      <w:r w:rsidRPr="00013611">
        <w:rPr>
          <w:rFonts w:ascii="Times New Roman" w:hAnsi="Times New Roman" w:cs="Times New Roman"/>
        </w:rPr>
        <w:t xml:space="preserve"> filtered onto 0.01 </w:t>
      </w:r>
      <w:r>
        <w:rPr>
          <w:rFonts w:ascii="Times New Roman" w:hAnsi="Times New Roman" w:cs="Times New Roman"/>
        </w:rPr>
        <w:t>µ</w:t>
      </w:r>
      <w:r w:rsidRPr="00013611">
        <w:rPr>
          <w:rFonts w:ascii="Times New Roman" w:hAnsi="Times New Roman" w:cs="Times New Roman"/>
        </w:rPr>
        <w:t xml:space="preserve">m polycarbonate membrane and stained with SYBR Gold. From </w:t>
      </w:r>
      <w:r>
        <w:rPr>
          <w:rFonts w:ascii="Times New Roman" w:hAnsi="Times New Roman" w:cs="Times New Roman"/>
        </w:rPr>
        <w:t>top to bottom, 1.7, 4.2, 5.7, 6.5 and 6.7 m sample depths.</w:t>
      </w:r>
    </w:p>
    <w:p w:rsidR="00300096"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S5</w:t>
      </w:r>
      <w:r w:rsidRPr="00013611">
        <w:rPr>
          <w:rFonts w:ascii="Times New Roman" w:hAnsi="Times New Roman" w:cs="Times New Roman"/>
        </w:rPr>
        <w:t xml:space="preserve">. </w:t>
      </w:r>
      <w:proofErr w:type="gramStart"/>
      <w:r w:rsidRPr="00013611">
        <w:rPr>
          <w:rFonts w:ascii="Times New Roman" w:hAnsi="Times New Roman" w:cs="Times New Roman"/>
        </w:rPr>
        <w:t xml:space="preserve">PCA analysis of </w:t>
      </w:r>
      <w:proofErr w:type="spellStart"/>
      <w:r w:rsidRPr="00013611">
        <w:rPr>
          <w:rFonts w:ascii="Times New Roman" w:hAnsi="Times New Roman" w:cs="Times New Roman"/>
        </w:rPr>
        <w:t>physico</w:t>
      </w:r>
      <w:proofErr w:type="spellEnd"/>
      <w:r w:rsidRPr="00013611">
        <w:rPr>
          <w:rFonts w:ascii="Times New Roman" w:hAnsi="Times New Roman" w:cs="Times New Roman"/>
        </w:rPr>
        <w:t>-chemical parameters and cell</w:t>
      </w:r>
      <w:r>
        <w:rPr>
          <w:rFonts w:ascii="Times New Roman" w:hAnsi="Times New Roman" w:cs="Times New Roman"/>
        </w:rPr>
        <w:t>/</w:t>
      </w:r>
      <w:r w:rsidRPr="00013611">
        <w:rPr>
          <w:rFonts w:ascii="Times New Roman" w:hAnsi="Times New Roman" w:cs="Times New Roman"/>
        </w:rPr>
        <w:t xml:space="preserve">VLP counts </w:t>
      </w:r>
      <w:r>
        <w:rPr>
          <w:rFonts w:ascii="Times New Roman" w:hAnsi="Times New Roman" w:cs="Times New Roman"/>
        </w:rPr>
        <w:t xml:space="preserve">of Organic Lake </w:t>
      </w:r>
      <w:r w:rsidRPr="00013611">
        <w:rPr>
          <w:rFonts w:ascii="Times New Roman" w:hAnsi="Times New Roman" w:cs="Times New Roman"/>
        </w:rPr>
        <w:t>profile.</w:t>
      </w:r>
      <w:proofErr w:type="gramEnd"/>
      <w:r w:rsidRPr="00013611">
        <w:rPr>
          <w:rFonts w:ascii="Times New Roman" w:hAnsi="Times New Roman" w:cs="Times New Roman"/>
        </w:rPr>
        <w:t xml:space="preserve"> Data points are the sampling depths 1.7, 4.2, 5.7, 6.5 and 6.7</w:t>
      </w:r>
      <w:r>
        <w:rPr>
          <w:rFonts w:ascii="Times New Roman" w:hAnsi="Times New Roman" w:cs="Times New Roman"/>
        </w:rPr>
        <w:t xml:space="preserve"> m. The o</w:t>
      </w:r>
      <w:r w:rsidRPr="00013611">
        <w:rPr>
          <w:rFonts w:ascii="Times New Roman" w:hAnsi="Times New Roman" w:cs="Times New Roman"/>
        </w:rPr>
        <w:t xml:space="preserve">verlaid vector diagram shows the </w:t>
      </w:r>
      <w:r w:rsidRPr="00013611">
        <w:rPr>
          <w:rFonts w:ascii="Times New Roman" w:hAnsi="Times New Roman" w:cs="Times New Roman"/>
        </w:rPr>
        <w:lastRenderedPageBreak/>
        <w:t xml:space="preserve">relative contribution of the variables to explaining the difference between samples. </w:t>
      </w:r>
      <w:r>
        <w:rPr>
          <w:rFonts w:ascii="Times New Roman" w:hAnsi="Times New Roman" w:cs="Times New Roman"/>
        </w:rPr>
        <w:t xml:space="preserve">PC1 explained 74.3% and PC2 14.7% of the variation between samples. Abbreviations: </w:t>
      </w:r>
      <w:proofErr w:type="spellStart"/>
      <w:r>
        <w:rPr>
          <w:rFonts w:ascii="Times New Roman" w:hAnsi="Times New Roman" w:cs="Times New Roman"/>
        </w:rPr>
        <w:t>cond</w:t>
      </w:r>
      <w:proofErr w:type="spellEnd"/>
      <w:r>
        <w:rPr>
          <w:rFonts w:ascii="Times New Roman" w:hAnsi="Times New Roman" w:cs="Times New Roman"/>
        </w:rPr>
        <w:t xml:space="preserve">, conductivity; temp, temperature; </w:t>
      </w:r>
      <w:proofErr w:type="spellStart"/>
      <w:r>
        <w:rPr>
          <w:rFonts w:ascii="Times New Roman" w:hAnsi="Times New Roman" w:cs="Times New Roman"/>
        </w:rPr>
        <w:t>turb</w:t>
      </w:r>
      <w:proofErr w:type="spellEnd"/>
      <w:r>
        <w:rPr>
          <w:rFonts w:ascii="Times New Roman" w:hAnsi="Times New Roman" w:cs="Times New Roman"/>
        </w:rPr>
        <w:t>, turbidity.</w:t>
      </w:r>
    </w:p>
    <w:p w:rsidR="00871AAE" w:rsidRDefault="00871AAE" w:rsidP="00612425">
      <w:pPr>
        <w:spacing w:line="240" w:lineRule="auto"/>
        <w:rPr>
          <w:rFonts w:ascii="Times New Roman" w:hAnsi="Times New Roman" w:cs="Times New Roman"/>
        </w:rPr>
      </w:pPr>
      <w:r>
        <w:rPr>
          <w:rFonts w:ascii="Times New Roman" w:hAnsi="Times New Roman" w:cs="Times New Roman"/>
        </w:rPr>
        <w:t xml:space="preserve">Figure S6. </w:t>
      </w:r>
      <w:proofErr w:type="spellStart"/>
      <w:r>
        <w:rPr>
          <w:rFonts w:ascii="Times New Roman" w:hAnsi="Times New Roman" w:cs="Times New Roman"/>
        </w:rPr>
        <w:t>Barplots</w:t>
      </w:r>
      <w:proofErr w:type="spellEnd"/>
      <w:r>
        <w:rPr>
          <w:rFonts w:ascii="Times New Roman" w:hAnsi="Times New Roman" w:cs="Times New Roman"/>
        </w:rPr>
        <w:t xml:space="preserve"> showing the </w:t>
      </w:r>
      <w:r w:rsidR="00A3292E">
        <w:rPr>
          <w:rFonts w:ascii="Times New Roman" w:hAnsi="Times New Roman" w:cs="Times New Roman"/>
        </w:rPr>
        <w:t xml:space="preserve">frequencies of taxonomic assignments to the KEGG </w:t>
      </w:r>
      <w:proofErr w:type="spellStart"/>
      <w:r w:rsidR="00A3292E">
        <w:rPr>
          <w:rFonts w:ascii="Times New Roman" w:hAnsi="Times New Roman" w:cs="Times New Roman"/>
        </w:rPr>
        <w:t>orthologs</w:t>
      </w:r>
      <w:proofErr w:type="spellEnd"/>
      <w:r w:rsidR="00E077EF">
        <w:rPr>
          <w:rFonts w:ascii="Times New Roman" w:hAnsi="Times New Roman" w:cs="Times New Roman"/>
        </w:rPr>
        <w:t xml:space="preserve"> (KO)</w:t>
      </w:r>
      <w:r w:rsidR="00A3292E">
        <w:rPr>
          <w:rFonts w:ascii="Times New Roman" w:hAnsi="Times New Roman" w:cs="Times New Roman"/>
        </w:rPr>
        <w:t xml:space="preserve"> that were markers for (</w:t>
      </w:r>
      <w:r w:rsidR="00A3292E" w:rsidRPr="00A3292E">
        <w:rPr>
          <w:rFonts w:ascii="Times New Roman" w:hAnsi="Times New Roman" w:cs="Times New Roman"/>
          <w:b/>
        </w:rPr>
        <w:t>A</w:t>
      </w:r>
      <w:r w:rsidR="00A3292E">
        <w:rPr>
          <w:rFonts w:ascii="Times New Roman" w:hAnsi="Times New Roman" w:cs="Times New Roman"/>
        </w:rPr>
        <w:t>) carbon, (</w:t>
      </w:r>
      <w:r w:rsidR="00A3292E" w:rsidRPr="00A3292E">
        <w:rPr>
          <w:rFonts w:ascii="Times New Roman" w:hAnsi="Times New Roman" w:cs="Times New Roman"/>
          <w:b/>
        </w:rPr>
        <w:t>B</w:t>
      </w:r>
      <w:r w:rsidR="00A3292E">
        <w:rPr>
          <w:rFonts w:ascii="Times New Roman" w:hAnsi="Times New Roman" w:cs="Times New Roman"/>
        </w:rPr>
        <w:t>) nitrogen and (</w:t>
      </w:r>
      <w:r w:rsidR="00A3292E" w:rsidRPr="00A3292E">
        <w:rPr>
          <w:rFonts w:ascii="Times New Roman" w:hAnsi="Times New Roman" w:cs="Times New Roman"/>
          <w:b/>
        </w:rPr>
        <w:t>C</w:t>
      </w:r>
      <w:r w:rsidR="00A3292E">
        <w:rPr>
          <w:rFonts w:ascii="Times New Roman" w:hAnsi="Times New Roman" w:cs="Times New Roman"/>
        </w:rPr>
        <w:t>) sulfur conversions.</w:t>
      </w:r>
      <w:r w:rsidR="00E077EF">
        <w:rPr>
          <w:rFonts w:ascii="Times New Roman" w:hAnsi="Times New Roman" w:cs="Times New Roman"/>
        </w:rPr>
        <w:t xml:space="preserve"> The x-axis shows normalized counts of the marker genes across all lake samples. Enzyme name and corresponding KO identification number is shown on the left of each plot. See Table S2 for full KOs search list and gene marker gene descriptions.</w:t>
      </w:r>
    </w:p>
    <w:p w:rsidR="00EF60BD" w:rsidRDefault="00EF60BD" w:rsidP="00612425">
      <w:pPr>
        <w:spacing w:line="240" w:lineRule="auto"/>
        <w:rPr>
          <w:rFonts w:ascii="Times New Roman" w:hAnsi="Times New Roman" w:cs="Times New Roman"/>
        </w:rPr>
      </w:pPr>
      <w:r>
        <w:rPr>
          <w:rFonts w:ascii="Times New Roman" w:hAnsi="Times New Roman" w:cs="Times New Roman"/>
        </w:rPr>
        <w:t xml:space="preserve">Figure S7. </w:t>
      </w:r>
      <w:proofErr w:type="spell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including </w:t>
      </w:r>
      <w:proofErr w:type="spellStart"/>
      <w:r>
        <w:rPr>
          <w:rFonts w:ascii="Times New Roman" w:hAnsi="Times New Roman" w:cs="Times New Roman"/>
        </w:rPr>
        <w:t>proteorhodopsin</w:t>
      </w:r>
      <w:proofErr w:type="spellEnd"/>
      <w:r>
        <w:rPr>
          <w:rFonts w:ascii="Times New Roman" w:hAnsi="Times New Roman" w:cs="Times New Roman"/>
        </w:rPr>
        <w:t xml:space="preserve">, </w:t>
      </w:r>
      <w:proofErr w:type="spellStart"/>
      <w:r>
        <w:rPr>
          <w:rFonts w:ascii="Times New Roman" w:hAnsi="Times New Roman" w:cs="Times New Roman"/>
        </w:rPr>
        <w:t>bacteriorhodopsin</w:t>
      </w:r>
      <w:proofErr w:type="spellEnd"/>
      <w:r>
        <w:rPr>
          <w:rFonts w:ascii="Times New Roman" w:hAnsi="Times New Roman" w:cs="Times New Roman"/>
        </w:rPr>
        <w:t xml:space="preserve">, </w:t>
      </w:r>
      <w:proofErr w:type="spellStart"/>
      <w:r>
        <w:rPr>
          <w:rFonts w:ascii="Times New Roman" w:hAnsi="Times New Roman" w:cs="Times New Roman"/>
        </w:rPr>
        <w:t>actinorhodopsin</w:t>
      </w:r>
      <w:proofErr w:type="spellEnd"/>
      <w:r>
        <w:rPr>
          <w:rFonts w:ascii="Times New Roman" w:hAnsi="Times New Roman" w:cs="Times New Roman"/>
        </w:rPr>
        <w:t xml:space="preserve"> and </w:t>
      </w:r>
      <w:proofErr w:type="spellStart"/>
      <w:r>
        <w:rPr>
          <w:rFonts w:ascii="Times New Roman" w:hAnsi="Times New Roman" w:cs="Times New Roman"/>
        </w:rPr>
        <w:t>xanthorhodopsin</w:t>
      </w:r>
      <w:proofErr w:type="spellEnd"/>
      <w:r>
        <w:rPr>
          <w:rFonts w:ascii="Times New Roman" w:hAnsi="Times New Roman" w:cs="Times New Roman"/>
        </w:rPr>
        <w:t>.</w:t>
      </w:r>
      <w:r w:rsidRPr="002D689A">
        <w:rPr>
          <w:rFonts w:ascii="Times New Roman" w:hAnsi="Times New Roman" w:cs="Times New Roman"/>
        </w:rPr>
        <w:t xml:space="preserve"> </w:t>
      </w:r>
      <w:proofErr w:type="spellStart"/>
      <w:r>
        <w:rPr>
          <w:rFonts w:ascii="Times New Roman" w:hAnsi="Times New Roman" w:cs="Times New Roman"/>
          <w:i/>
        </w:rPr>
        <w:t>Halobacterim</w:t>
      </w:r>
      <w:proofErr w:type="spellEnd"/>
      <w:r>
        <w:rPr>
          <w:rFonts w:ascii="Times New Roman" w:hAnsi="Times New Roman" w:cs="Times New Roman"/>
          <w:i/>
        </w:rPr>
        <w:t xml:space="preserve"> </w:t>
      </w:r>
      <w:proofErr w:type="spellStart"/>
      <w:r>
        <w:rPr>
          <w:rFonts w:ascii="Times New Roman" w:hAnsi="Times New Roman" w:cs="Times New Roman"/>
          <w:i/>
        </w:rPr>
        <w:t>salinarum</w:t>
      </w:r>
      <w:proofErr w:type="spellEnd"/>
      <w:r>
        <w:rPr>
          <w:rFonts w:ascii="Times New Roman" w:hAnsi="Times New Roman" w:cs="Times New Roman"/>
          <w:i/>
        </w:rPr>
        <w:t xml:space="preserve"> </w:t>
      </w:r>
      <w:r>
        <w:rPr>
          <w:rFonts w:ascii="Times New Roman" w:hAnsi="Times New Roman" w:cs="Times New Roman"/>
        </w:rPr>
        <w:t xml:space="preserve">R1 </w:t>
      </w:r>
      <w:proofErr w:type="spellStart"/>
      <w:r>
        <w:rPr>
          <w:rFonts w:ascii="Times New Roman" w:hAnsi="Times New Roman" w:cs="Times New Roman"/>
        </w:rPr>
        <w:t>halorhodopsin</w:t>
      </w:r>
      <w:proofErr w:type="spellEnd"/>
      <w:r>
        <w:rPr>
          <w:rFonts w:ascii="Times New Roman" w:hAnsi="Times New Roman" w:cs="Times New Roman"/>
        </w:rPr>
        <w:t xml:space="preserve"> was used as an out-group. The tree was computed from a 78 amino acid region spanning the motif involved in ‘spectral tuning’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activity are shown in bold. Accession numbers from top to bottom are: EAZ99241, EDP63929, EGF32634, </w:t>
      </w:r>
      <w:r w:rsidRPr="00FA2F42">
        <w:rPr>
          <w:rFonts w:ascii="Times New Roman" w:hAnsi="Times New Roman" w:cs="Times New Roman"/>
        </w:rPr>
        <w:t>ZP_0</w:t>
      </w:r>
      <w:r>
        <w:rPr>
          <w:rFonts w:ascii="Times New Roman" w:hAnsi="Times New Roman" w:cs="Times New Roman"/>
        </w:rPr>
        <w:t>9955974, AEG32267, EDY76405, EDY88259, YP_445623,</w:t>
      </w:r>
      <w:r w:rsidRPr="00FA2F42">
        <w:t xml:space="preserve"> </w:t>
      </w:r>
      <w:r>
        <w:rPr>
          <w:rFonts w:ascii="Times New Roman" w:hAnsi="Times New Roman" w:cs="Times New Roman"/>
        </w:rPr>
        <w:t xml:space="preserve">ACN42850, EIC91904, </w:t>
      </w:r>
      <w:r w:rsidR="009329E2" w:rsidRPr="009329E2">
        <w:rPr>
          <w:rFonts w:ascii="Times New Roman" w:hAnsi="Times New Roman" w:cs="Times New Roman"/>
        </w:rPr>
        <w:t>ZP_02194911</w:t>
      </w:r>
      <w:r w:rsidR="009329E2">
        <w:rPr>
          <w:rFonts w:ascii="Times New Roman" w:hAnsi="Times New Roman" w:cs="Times New Roman"/>
        </w:rPr>
        <w:t>, AAZ21446</w:t>
      </w:r>
      <w:r>
        <w:rPr>
          <w:rFonts w:ascii="Times New Roman" w:hAnsi="Times New Roman" w:cs="Times New Roman"/>
        </w:rPr>
        <w:t>,</w:t>
      </w:r>
      <w:r w:rsidRPr="00FA2F42">
        <w:t xml:space="preserve"> </w:t>
      </w:r>
      <w:r w:rsidR="009329E2">
        <w:rPr>
          <w:rFonts w:ascii="Times New Roman" w:hAnsi="Times New Roman" w:cs="Times New Roman"/>
        </w:rPr>
        <w:t>AAT38609</w:t>
      </w:r>
      <w:r>
        <w:rPr>
          <w:rFonts w:ascii="Times New Roman" w:hAnsi="Times New Roman" w:cs="Times New Roman"/>
        </w:rPr>
        <w:t xml:space="preserve">, </w:t>
      </w:r>
      <w:r w:rsidR="002C60A5">
        <w:rPr>
          <w:rFonts w:ascii="Times New Roman" w:hAnsi="Times New Roman" w:cs="Times New Roman"/>
        </w:rPr>
        <w:t>AEE49633</w:t>
      </w:r>
      <w:r>
        <w:rPr>
          <w:rFonts w:ascii="Times New Roman" w:hAnsi="Times New Roman" w:cs="Times New Roman"/>
        </w:rPr>
        <w:t xml:space="preserve">, </w:t>
      </w:r>
      <w:r w:rsidR="002C60A5">
        <w:rPr>
          <w:rFonts w:ascii="Times New Roman" w:hAnsi="Times New Roman" w:cs="Times New Roman"/>
        </w:rPr>
        <w:t>EAS71907</w:t>
      </w:r>
      <w:r>
        <w:rPr>
          <w:rFonts w:ascii="Times New Roman" w:hAnsi="Times New Roman" w:cs="Times New Roman"/>
        </w:rPr>
        <w:t xml:space="preserve">, </w:t>
      </w:r>
      <w:proofErr w:type="gramStart"/>
      <w:r w:rsidR="009C0EC1">
        <w:rPr>
          <w:rFonts w:ascii="Times New Roman" w:hAnsi="Times New Roman" w:cs="Times New Roman"/>
        </w:rPr>
        <w:t>sequence</w:t>
      </w:r>
      <w:proofErr w:type="gramEnd"/>
      <w:r w:rsidR="009C0EC1">
        <w:rPr>
          <w:rFonts w:ascii="Times New Roman" w:hAnsi="Times New Roman" w:cs="Times New Roman"/>
        </w:rPr>
        <w:t xml:space="preserve"> from </w:t>
      </w:r>
      <w:r>
        <w:rPr>
          <w:rFonts w:ascii="Times New Roman" w:hAnsi="Times New Roman" w:cs="Times New Roman"/>
        </w:rPr>
        <w:t xml:space="preserve">John Bowman </w:t>
      </w:r>
      <w:r w:rsidR="009C0EC1">
        <w:rPr>
          <w:rFonts w:ascii="Times New Roman" w:hAnsi="Times New Roman" w:cs="Times New Roman"/>
        </w:rPr>
        <w:t>(</w:t>
      </w:r>
      <w:r>
        <w:rPr>
          <w:rFonts w:ascii="Times New Roman" w:hAnsi="Times New Roman" w:cs="Times New Roman"/>
        </w:rPr>
        <w:t>personal correspondence</w:t>
      </w:r>
      <w:r w:rsidR="009C0EC1">
        <w:rPr>
          <w:rFonts w:ascii="Times New Roman" w:hAnsi="Times New Roman" w:cs="Times New Roman"/>
        </w:rPr>
        <w:t>)</w:t>
      </w:r>
      <w:r>
        <w:rPr>
          <w:rFonts w:ascii="Times New Roman" w:hAnsi="Times New Roman" w:cs="Times New Roman"/>
        </w:rPr>
        <w:t xml:space="preserve">, </w:t>
      </w:r>
      <w:r w:rsidR="002C60A5">
        <w:rPr>
          <w:rFonts w:ascii="Times New Roman" w:hAnsi="Times New Roman" w:cs="Times New Roman"/>
        </w:rPr>
        <w:t>EAQ40507</w:t>
      </w:r>
      <w:r>
        <w:rPr>
          <w:rFonts w:ascii="Times New Roman" w:hAnsi="Times New Roman" w:cs="Times New Roman"/>
        </w:rPr>
        <w:t xml:space="preserve">, </w:t>
      </w:r>
      <w:r w:rsidR="002C60A5">
        <w:rPr>
          <w:rFonts w:ascii="Times New Roman" w:hAnsi="Times New Roman" w:cs="Times New Roman"/>
        </w:rPr>
        <w:t>EAQ40925</w:t>
      </w:r>
      <w:r>
        <w:rPr>
          <w:rFonts w:ascii="Times New Roman" w:hAnsi="Times New Roman" w:cs="Times New Roman"/>
        </w:rPr>
        <w:t xml:space="preserve">, </w:t>
      </w:r>
      <w:r w:rsidR="002C60A5">
        <w:rPr>
          <w:rFonts w:ascii="Times New Roman" w:hAnsi="Times New Roman" w:cs="Times New Roman"/>
        </w:rPr>
        <w:t>EAR12394</w:t>
      </w:r>
      <w:r>
        <w:rPr>
          <w:rFonts w:ascii="Times New Roman" w:hAnsi="Times New Roman" w:cs="Times New Roman"/>
        </w:rPr>
        <w:t xml:space="preserve">, </w:t>
      </w:r>
      <w:r w:rsidR="002C60A5">
        <w:rPr>
          <w:rFonts w:ascii="Times New Roman" w:hAnsi="Times New Roman" w:cs="Times New Roman"/>
        </w:rPr>
        <w:t>EHQ04368</w:t>
      </w:r>
      <w:r>
        <w:rPr>
          <w:rFonts w:ascii="Times New Roman" w:hAnsi="Times New Roman" w:cs="Times New Roman"/>
        </w:rPr>
        <w:t xml:space="preserve">, </w:t>
      </w:r>
      <w:r w:rsidR="002C60A5">
        <w:rPr>
          <w:rFonts w:ascii="Times New Roman" w:hAnsi="Times New Roman" w:cs="Times New Roman"/>
        </w:rPr>
        <w:t>EAZ94876</w:t>
      </w:r>
      <w:r>
        <w:rPr>
          <w:rFonts w:ascii="Times New Roman" w:hAnsi="Times New Roman" w:cs="Times New Roman"/>
        </w:rPr>
        <w:t xml:space="preserve">, </w:t>
      </w:r>
      <w:r w:rsidR="002C60A5">
        <w:rPr>
          <w:rFonts w:ascii="Times New Roman" w:hAnsi="Times New Roman" w:cs="Times New Roman"/>
        </w:rPr>
        <w:t>EIA08356</w:t>
      </w:r>
      <w:r>
        <w:rPr>
          <w:rFonts w:ascii="Times New Roman" w:hAnsi="Times New Roman" w:cs="Times New Roman"/>
        </w:rPr>
        <w:t xml:space="preserve">, </w:t>
      </w:r>
      <w:r w:rsidR="002C60A5">
        <w:rPr>
          <w:rFonts w:ascii="Times New Roman" w:hAnsi="Times New Roman" w:cs="Times New Roman"/>
        </w:rPr>
        <w:t>AEE20201</w:t>
      </w:r>
      <w:r>
        <w:rPr>
          <w:rFonts w:ascii="Times New Roman" w:hAnsi="Times New Roman" w:cs="Times New Roman"/>
        </w:rPr>
        <w:t xml:space="preserve">, </w:t>
      </w:r>
      <w:r w:rsidR="002C60A5">
        <w:rPr>
          <w:rFonts w:ascii="Times New Roman" w:hAnsi="Times New Roman" w:cs="Times New Roman"/>
        </w:rPr>
        <w:t>EEG43331</w:t>
      </w:r>
      <w:r>
        <w:rPr>
          <w:rFonts w:ascii="Times New Roman" w:hAnsi="Times New Roman" w:cs="Times New Roman"/>
        </w:rPr>
        <w:t xml:space="preserve">, </w:t>
      </w:r>
      <w:r w:rsidR="002C60A5">
        <w:rPr>
          <w:rFonts w:ascii="Times New Roman" w:hAnsi="Times New Roman" w:cs="Times New Roman"/>
        </w:rPr>
        <w:t>ZP_09501337</w:t>
      </w:r>
      <w:r>
        <w:rPr>
          <w:rFonts w:ascii="Times New Roman" w:hAnsi="Times New Roman" w:cs="Times New Roman"/>
        </w:rPr>
        <w:t xml:space="preserve"> and </w:t>
      </w:r>
      <w:r w:rsidR="002C60A5">
        <w:rPr>
          <w:rFonts w:ascii="Times New Roman" w:hAnsi="Times New Roman" w:cs="Times New Roman"/>
        </w:rPr>
        <w:t>YP_001689404.</w:t>
      </w:r>
    </w:p>
    <w:p w:rsidR="000B4460" w:rsidRPr="00013611" w:rsidRDefault="002F7525" w:rsidP="00612425">
      <w:pPr>
        <w:spacing w:line="240" w:lineRule="auto"/>
        <w:rPr>
          <w:rFonts w:ascii="Times New Roman" w:hAnsi="Times New Roman" w:cs="Times New Roman"/>
        </w:rPr>
      </w:pPr>
      <w:r>
        <w:rPr>
          <w:rFonts w:ascii="Times New Roman" w:hAnsi="Times New Roman" w:cs="Times New Roman"/>
        </w:rPr>
        <w:t>Figure</w:t>
      </w:r>
      <w:r w:rsidR="00EF60BD">
        <w:rPr>
          <w:rFonts w:ascii="Times New Roman" w:hAnsi="Times New Roman" w:cs="Times New Roman"/>
        </w:rPr>
        <w:t xml:space="preserve"> S8</w:t>
      </w:r>
      <w:r>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sidR="0003772E">
        <w:rPr>
          <w:rFonts w:ascii="Times New Roman" w:hAnsi="Times New Roman" w:cs="Times New Roman"/>
        </w:rPr>
        <w:t>D</w:t>
      </w:r>
      <w:r w:rsidR="00F13F2A">
        <w:rPr>
          <w:rFonts w:ascii="Times New Roman" w:hAnsi="Times New Roman" w:cs="Times New Roman"/>
        </w:rPr>
        <w:t>ddD</w:t>
      </w:r>
      <w:proofErr w:type="spellEnd"/>
      <w:r w:rsidR="00F13F2A">
        <w:rPr>
          <w:rFonts w:ascii="Times New Roman" w:hAnsi="Times New Roman" w:cs="Times New Roman"/>
        </w:rPr>
        <w:t xml:space="preserve"> </w:t>
      </w:r>
      <w:r>
        <w:rPr>
          <w:rFonts w:ascii="Times New Roman" w:hAnsi="Times New Roman" w:cs="Times New Roman"/>
        </w:rPr>
        <w:t xml:space="preserve">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sidR="002D689A">
        <w:rPr>
          <w:rFonts w:ascii="Times New Roman" w:hAnsi="Times New Roman" w:cs="Times New Roman"/>
        </w:rPr>
        <w:t>.</w:t>
      </w:r>
      <w:proofErr w:type="gramEnd"/>
      <w:r w:rsidR="002D689A">
        <w:rPr>
          <w:rFonts w:ascii="Times New Roman" w:hAnsi="Times New Roman" w:cs="Times New Roman"/>
        </w:rPr>
        <w:t xml:space="preserve"> </w:t>
      </w:r>
      <w:r w:rsidR="00A97321">
        <w:rPr>
          <w:rFonts w:ascii="Times New Roman" w:hAnsi="Times New Roman" w:cs="Times New Roman"/>
          <w:i/>
        </w:rPr>
        <w:t>E. coli</w:t>
      </w:r>
      <w:r w:rsidR="00A97321">
        <w:rPr>
          <w:rFonts w:ascii="Times New Roman" w:hAnsi="Times New Roman" w:cs="Times New Roman"/>
        </w:rPr>
        <w:t xml:space="preserve"> </w:t>
      </w:r>
      <w:proofErr w:type="spellStart"/>
      <w:r w:rsidR="0018702F">
        <w:rPr>
          <w:rFonts w:ascii="Times New Roman" w:hAnsi="Times New Roman" w:cs="Times New Roman"/>
        </w:rPr>
        <w:t>carnitine</w:t>
      </w:r>
      <w:proofErr w:type="spellEnd"/>
      <w:r w:rsidR="0018702F">
        <w:rPr>
          <w:rFonts w:ascii="Times New Roman" w:hAnsi="Times New Roman" w:cs="Times New Roman"/>
        </w:rPr>
        <w:t xml:space="preserve"> coenzyme </w:t>
      </w:r>
      <w:r w:rsidR="00F13F2A">
        <w:rPr>
          <w:rFonts w:ascii="Times New Roman" w:hAnsi="Times New Roman" w:cs="Times New Roman"/>
        </w:rPr>
        <w:t xml:space="preserve">A </w:t>
      </w:r>
      <w:proofErr w:type="spellStart"/>
      <w:r w:rsidR="00F13F2A">
        <w:rPr>
          <w:rFonts w:ascii="Times New Roman" w:hAnsi="Times New Roman" w:cs="Times New Roman"/>
        </w:rPr>
        <w:t>transferase</w:t>
      </w:r>
      <w:proofErr w:type="spellEnd"/>
      <w:r w:rsidR="00F13F2A">
        <w:rPr>
          <w:rFonts w:ascii="Times New Roman" w:hAnsi="Times New Roman" w:cs="Times New Roman"/>
        </w:rPr>
        <w:t xml:space="preserve"> </w:t>
      </w:r>
      <w:r w:rsidR="002D689A">
        <w:rPr>
          <w:rFonts w:ascii="Times New Roman" w:hAnsi="Times New Roman" w:cs="Times New Roman"/>
        </w:rPr>
        <w:t>was used as an</w:t>
      </w:r>
      <w:r w:rsidR="00F13F2A">
        <w:rPr>
          <w:rFonts w:ascii="Times New Roman" w:hAnsi="Times New Roman" w:cs="Times New Roman"/>
        </w:rPr>
        <w:t xml:space="preserve"> out</w:t>
      </w:r>
      <w:r w:rsidR="0018702F">
        <w:rPr>
          <w:rFonts w:ascii="Times New Roman" w:hAnsi="Times New Roman" w:cs="Times New Roman"/>
        </w:rPr>
        <w:t>-</w:t>
      </w:r>
      <w:r w:rsidR="00F13F2A">
        <w:rPr>
          <w:rFonts w:ascii="Times New Roman" w:hAnsi="Times New Roman" w:cs="Times New Roman"/>
        </w:rPr>
        <w:t>group</w:t>
      </w:r>
      <w:r>
        <w:rPr>
          <w:rFonts w:ascii="Times New Roman" w:hAnsi="Times New Roman" w:cs="Times New Roman"/>
        </w:rPr>
        <w:t xml:space="preserve">. </w:t>
      </w:r>
      <w:proofErr w:type="spellStart"/>
      <w:ins w:id="1" w:author="Sheree Yau" w:date="2012-11-17T22:43:00Z">
        <w:r w:rsidR="00AF2923">
          <w:rPr>
            <w:rFonts w:ascii="Times New Roman" w:hAnsi="Times New Roman" w:cs="Times New Roman"/>
            <w:i/>
          </w:rPr>
          <w:t>Dinoroseobacteria</w:t>
        </w:r>
        <w:proofErr w:type="spellEnd"/>
        <w:r w:rsidR="00AF2923">
          <w:rPr>
            <w:rFonts w:ascii="Times New Roman" w:hAnsi="Times New Roman" w:cs="Times New Roman"/>
            <w:i/>
          </w:rPr>
          <w:t xml:space="preserve"> </w:t>
        </w:r>
        <w:proofErr w:type="spellStart"/>
        <w:r w:rsidR="00AF2923">
          <w:rPr>
            <w:rFonts w:ascii="Times New Roman" w:hAnsi="Times New Roman" w:cs="Times New Roman"/>
            <w:i/>
          </w:rPr>
          <w:t>shibae</w:t>
        </w:r>
        <w:proofErr w:type="spellEnd"/>
        <w:r w:rsidR="00AF2923">
          <w:rPr>
            <w:rFonts w:ascii="Times New Roman" w:hAnsi="Times New Roman" w:cs="Times New Roman"/>
            <w:i/>
          </w:rPr>
          <w:t xml:space="preserve"> </w:t>
        </w:r>
        <w:r w:rsidR="00AF2923">
          <w:rPr>
            <w:rFonts w:ascii="Times New Roman" w:hAnsi="Times New Roman" w:cs="Times New Roman"/>
          </w:rPr>
          <w:t xml:space="preserve">DFL 12 and </w:t>
        </w:r>
        <w:proofErr w:type="spellStart"/>
        <w:r w:rsidR="00AF2923">
          <w:rPr>
            <w:rFonts w:ascii="Times New Roman" w:hAnsi="Times New Roman" w:cs="Times New Roman"/>
            <w:i/>
          </w:rPr>
          <w:t>Ruegeria</w:t>
        </w:r>
        <w:proofErr w:type="spellEnd"/>
        <w:r w:rsidR="00AF2923">
          <w:rPr>
            <w:rFonts w:ascii="Times New Roman" w:hAnsi="Times New Roman" w:cs="Times New Roman"/>
            <w:i/>
          </w:rPr>
          <w:t xml:space="preserve"> </w:t>
        </w:r>
        <w:proofErr w:type="spellStart"/>
        <w:r w:rsidR="00AF2923">
          <w:rPr>
            <w:rFonts w:ascii="Times New Roman" w:hAnsi="Times New Roman" w:cs="Times New Roman"/>
            <w:i/>
          </w:rPr>
          <w:t>pomeroyi</w:t>
        </w:r>
        <w:proofErr w:type="spellEnd"/>
        <w:r w:rsidR="00AF2923">
          <w:rPr>
            <w:rFonts w:ascii="Times New Roman" w:hAnsi="Times New Roman" w:cs="Times New Roman"/>
            <w:i/>
          </w:rPr>
          <w:t xml:space="preserve"> </w:t>
        </w:r>
        <w:r w:rsidR="00AF2923">
          <w:rPr>
            <w:rFonts w:ascii="Times New Roman" w:hAnsi="Times New Roman" w:cs="Times New Roman"/>
          </w:rPr>
          <w:t xml:space="preserve">DSS-3 </w:t>
        </w:r>
        <w:proofErr w:type="spellStart"/>
        <w:r w:rsidR="00AF2923">
          <w:rPr>
            <w:rFonts w:ascii="Times New Roman" w:hAnsi="Times New Roman" w:cs="Times New Roman"/>
          </w:rPr>
          <w:t>homolog</w:t>
        </w:r>
      </w:ins>
      <w:ins w:id="2" w:author="Sheree Yau" w:date="2012-11-17T23:46:00Z">
        <w:r w:rsidR="0080593F">
          <w:rPr>
            <w:rFonts w:ascii="Times New Roman" w:hAnsi="Times New Roman" w:cs="Times New Roman"/>
          </w:rPr>
          <w:t>s</w:t>
        </w:r>
      </w:ins>
      <w:proofErr w:type="spellEnd"/>
      <w:ins w:id="3" w:author="Sheree Yau" w:date="2012-11-17T22:43:00Z">
        <w:r w:rsidR="00AF2923">
          <w:rPr>
            <w:rFonts w:ascii="Times New Roman" w:hAnsi="Times New Roman" w:cs="Times New Roman"/>
          </w:rPr>
          <w:t xml:space="preserve"> are non-functional </w:t>
        </w:r>
        <w:proofErr w:type="spellStart"/>
        <w:r w:rsidR="00AF2923">
          <w:rPr>
            <w:rFonts w:ascii="Times New Roman" w:hAnsi="Times New Roman" w:cs="Times New Roman"/>
          </w:rPr>
          <w:t>outgroup</w:t>
        </w:r>
        <w:proofErr w:type="spellEnd"/>
        <w:r w:rsidR="00AF2923">
          <w:rPr>
            <w:rFonts w:ascii="Times New Roman" w:hAnsi="Times New Roman" w:cs="Times New Roman"/>
          </w:rPr>
          <w:t xml:space="preserve"> (Todd </w:t>
        </w:r>
      </w:ins>
      <w:ins w:id="4" w:author="Sheree Yau" w:date="2012-11-17T22:44:00Z">
        <w:r w:rsidR="00AF2923">
          <w:rPr>
            <w:rFonts w:ascii="Times New Roman" w:hAnsi="Times New Roman" w:cs="Times New Roman"/>
            <w:i/>
          </w:rPr>
          <w:t>et al.</w:t>
        </w:r>
        <w:r w:rsidR="00AF2923">
          <w:rPr>
            <w:rFonts w:ascii="Times New Roman" w:hAnsi="Times New Roman" w:cs="Times New Roman"/>
          </w:rPr>
          <w:t>, 201</w:t>
        </w:r>
      </w:ins>
      <w:ins w:id="5" w:author="Sheree Yau" w:date="2012-11-17T22:45:00Z">
        <w:r w:rsidR="00AF2923">
          <w:rPr>
            <w:rFonts w:ascii="Times New Roman" w:hAnsi="Times New Roman" w:cs="Times New Roman"/>
          </w:rPr>
          <w:t>1</w:t>
        </w:r>
      </w:ins>
      <w:ins w:id="6" w:author="Sheree Yau" w:date="2012-11-17T22:44:00Z">
        <w:r w:rsidR="00AF2923">
          <w:rPr>
            <w:rFonts w:ascii="Times New Roman" w:hAnsi="Times New Roman" w:cs="Times New Roman"/>
          </w:rPr>
          <w:t>)</w:t>
        </w:r>
      </w:ins>
      <w:ins w:id="7" w:author="Sheree Yau" w:date="2012-11-17T22:43:00Z">
        <w:r w:rsidR="00AF2923">
          <w:rPr>
            <w:rFonts w:ascii="Times New Roman" w:hAnsi="Times New Roman" w:cs="Times New Roman"/>
          </w:rPr>
          <w:t xml:space="preserve">. </w:t>
        </w:r>
      </w:ins>
      <w:r>
        <w:rPr>
          <w:rFonts w:ascii="Times New Roman" w:hAnsi="Times New Roman" w:cs="Times New Roman"/>
        </w:rPr>
        <w:t xml:space="preserve">The tree was computed from a 75 </w:t>
      </w:r>
      <w:r w:rsidR="002D689A">
        <w:rPr>
          <w:rFonts w:ascii="Times New Roman" w:hAnsi="Times New Roman" w:cs="Times New Roman"/>
        </w:rPr>
        <w:t>amino acid</w:t>
      </w:r>
      <w:r>
        <w:rPr>
          <w:rFonts w:ascii="Times New Roman" w:hAnsi="Times New Roman" w:cs="Times New Roman"/>
        </w:rPr>
        <w:t xml:space="preserve"> region within the conserved amino-terminal class III coenzyme A domain (</w:t>
      </w:r>
      <w:proofErr w:type="spellStart"/>
      <w:r>
        <w:rPr>
          <w:rFonts w:ascii="Times New Roman" w:hAnsi="Times New Roman" w:cs="Times New Roman"/>
        </w:rPr>
        <w:t>CaiB</w:t>
      </w:r>
      <w:proofErr w:type="spellEnd"/>
      <w:r>
        <w:rPr>
          <w:rFonts w:ascii="Times New Roman" w:hAnsi="Times New Roman" w:cs="Times New Roman"/>
        </w:rPr>
        <w:t xml:space="preserve">) using the neighbor-joining algorithm. Organic Lake sequences from this study are </w:t>
      </w:r>
      <w:r w:rsidR="0003772E">
        <w:rPr>
          <w:rFonts w:ascii="Times New Roman" w:hAnsi="Times New Roman" w:cs="Times New Roman"/>
        </w:rPr>
        <w:t xml:space="preserve">shown in red and </w:t>
      </w:r>
      <w:r>
        <w:rPr>
          <w:rFonts w:ascii="Times New Roman" w:hAnsi="Times New Roman" w:cs="Times New Roman"/>
        </w:rPr>
        <w:t>marked with an asterisk (*).</w:t>
      </w:r>
      <w:del w:id="8" w:author="Sheree Yau" w:date="2012-11-17T22:43:00Z">
        <w:r w:rsidR="00F13F2A" w:rsidDel="00AF2923">
          <w:rPr>
            <w:rFonts w:ascii="Times New Roman" w:hAnsi="Times New Roman" w:cs="Times New Roman"/>
          </w:rPr>
          <w:delText xml:space="preserve"> </w:delText>
        </w:r>
      </w:del>
      <w:r w:rsidR="00F13F2A">
        <w:rPr>
          <w:rFonts w:ascii="Times New Roman" w:hAnsi="Times New Roman" w:cs="Times New Roman"/>
        </w:rPr>
        <w:t>Numbers in parentheses are counts of sequences which clustered with the Organic Lake homolog shown in the tree with 90% amino acid identity.</w:t>
      </w:r>
      <w:r>
        <w:rPr>
          <w:rFonts w:ascii="Times New Roman" w:hAnsi="Times New Roman" w:cs="Times New Roman"/>
        </w:rPr>
        <w:t xml:space="preserve">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w:t>
      </w:r>
      <w:r w:rsidR="00F13F2A">
        <w:rPr>
          <w:rFonts w:ascii="Times New Roman" w:hAnsi="Times New Roman" w:cs="Times New Roman"/>
        </w:rPr>
        <w:t xml:space="preserve">Accession numbers from top to bottom are: </w:t>
      </w:r>
      <w:r w:rsidR="00177319">
        <w:rPr>
          <w:rFonts w:ascii="Times New Roman" w:hAnsi="Times New Roman" w:cs="Times New Roman"/>
        </w:rPr>
        <w:t>EBA01716</w:t>
      </w:r>
      <w:r w:rsidR="00F13F2A">
        <w:rPr>
          <w:rFonts w:ascii="Times New Roman" w:hAnsi="Times New Roman" w:cs="Times New Roman"/>
        </w:rPr>
        <w:t xml:space="preserve">, </w:t>
      </w:r>
      <w:r w:rsidR="00177319">
        <w:rPr>
          <w:rFonts w:ascii="Times New Roman" w:hAnsi="Times New Roman" w:cs="Times New Roman"/>
        </w:rPr>
        <w:t>AEV37420</w:t>
      </w:r>
      <w:r w:rsidR="00F13F2A">
        <w:rPr>
          <w:rFonts w:ascii="Times New Roman" w:hAnsi="Times New Roman" w:cs="Times New Roman"/>
        </w:rPr>
        <w:t xml:space="preserve">, </w:t>
      </w:r>
      <w:r w:rsidR="00177319">
        <w:rPr>
          <w:rFonts w:ascii="Times New Roman" w:hAnsi="Times New Roman" w:cs="Times New Roman"/>
        </w:rPr>
        <w:t>ACY01992</w:t>
      </w:r>
      <w:r w:rsidR="00F13F2A">
        <w:rPr>
          <w:rFonts w:ascii="Times New Roman" w:hAnsi="Times New Roman" w:cs="Times New Roman"/>
        </w:rPr>
        <w:t xml:space="preserve">, </w:t>
      </w:r>
      <w:r w:rsidR="00177319">
        <w:rPr>
          <w:rFonts w:ascii="Times New Roman" w:hAnsi="Times New Roman" w:cs="Times New Roman"/>
        </w:rPr>
        <w:t>ADZ91595</w:t>
      </w:r>
      <w:r w:rsidR="00F13F2A">
        <w:rPr>
          <w:rFonts w:ascii="Times New Roman" w:hAnsi="Times New Roman" w:cs="Times New Roman"/>
        </w:rPr>
        <w:t xml:space="preserve">, </w:t>
      </w:r>
      <w:r w:rsidR="004243E8">
        <w:rPr>
          <w:rFonts w:ascii="Times New Roman" w:hAnsi="Times New Roman" w:cs="Times New Roman"/>
        </w:rPr>
        <w:t>EAQ63474</w:t>
      </w:r>
      <w:r w:rsidR="00F13F2A">
        <w:rPr>
          <w:rFonts w:ascii="Times New Roman" w:hAnsi="Times New Roman" w:cs="Times New Roman"/>
        </w:rPr>
        <w:t xml:space="preserve">, </w:t>
      </w:r>
      <w:r w:rsidR="004243E8">
        <w:rPr>
          <w:rFonts w:ascii="Times New Roman" w:hAnsi="Times New Roman" w:cs="Times New Roman"/>
        </w:rPr>
        <w:t>ABR72937</w:t>
      </w:r>
      <w:r w:rsidR="00F13F2A">
        <w:rPr>
          <w:rFonts w:ascii="Times New Roman" w:hAnsi="Times New Roman" w:cs="Times New Roman"/>
        </w:rPr>
        <w:t xml:space="preserve">, </w:t>
      </w:r>
      <w:r w:rsidR="004243E8">
        <w:rPr>
          <w:rFonts w:ascii="Times New Roman" w:hAnsi="Times New Roman" w:cs="Times New Roman"/>
        </w:rPr>
        <w:t>ACV84065</w:t>
      </w:r>
      <w:r w:rsidR="00F13F2A">
        <w:rPr>
          <w:rFonts w:ascii="Times New Roman" w:hAnsi="Times New Roman" w:cs="Times New Roman"/>
        </w:rPr>
        <w:t xml:space="preserve">, </w:t>
      </w:r>
      <w:r w:rsidR="004243E8">
        <w:rPr>
          <w:rFonts w:ascii="Times New Roman" w:hAnsi="Times New Roman" w:cs="Times New Roman"/>
        </w:rPr>
        <w:t>ACY02894</w:t>
      </w:r>
      <w:r w:rsidR="00F13F2A">
        <w:rPr>
          <w:rFonts w:ascii="Times New Roman" w:hAnsi="Times New Roman" w:cs="Times New Roman"/>
        </w:rPr>
        <w:t xml:space="preserve">, </w:t>
      </w:r>
      <w:r w:rsidR="004243E8">
        <w:rPr>
          <w:rFonts w:ascii="Times New Roman" w:hAnsi="Times New Roman" w:cs="Times New Roman"/>
        </w:rPr>
        <w:t>ABI89851</w:t>
      </w:r>
      <w:r w:rsidR="00F13F2A">
        <w:rPr>
          <w:rFonts w:ascii="Times New Roman" w:hAnsi="Times New Roman" w:cs="Times New Roman"/>
        </w:rPr>
        <w:t xml:space="preserve">, </w:t>
      </w:r>
      <w:r w:rsidR="004243E8">
        <w:rPr>
          <w:rFonts w:ascii="Times New Roman" w:hAnsi="Times New Roman" w:cs="Times New Roman"/>
        </w:rPr>
        <w:t>YP_002822700</w:t>
      </w:r>
      <w:r w:rsidR="00F13F2A">
        <w:rPr>
          <w:rFonts w:ascii="Times New Roman" w:hAnsi="Times New Roman" w:cs="Times New Roman"/>
        </w:rPr>
        <w:t xml:space="preserve">, </w:t>
      </w:r>
      <w:r w:rsidR="004243E8">
        <w:rPr>
          <w:rFonts w:ascii="Times New Roman" w:hAnsi="Times New Roman" w:cs="Times New Roman"/>
        </w:rPr>
        <w:t>EEE36156</w:t>
      </w:r>
      <w:r w:rsidR="00F13F2A">
        <w:rPr>
          <w:rFonts w:ascii="Times New Roman" w:hAnsi="Times New Roman" w:cs="Times New Roman"/>
        </w:rPr>
        <w:t xml:space="preserve">, </w:t>
      </w:r>
      <w:r w:rsidR="004243E8">
        <w:rPr>
          <w:rFonts w:ascii="Times New Roman" w:hAnsi="Times New Roman" w:cs="Times New Roman"/>
        </w:rPr>
        <w:t>ABV95365</w:t>
      </w:r>
      <w:r w:rsidR="00F13F2A">
        <w:rPr>
          <w:rFonts w:ascii="Times New Roman" w:hAnsi="Times New Roman" w:cs="Times New Roman"/>
        </w:rPr>
        <w:t xml:space="preserve">, </w:t>
      </w:r>
      <w:r w:rsidR="004243E8">
        <w:rPr>
          <w:rFonts w:ascii="Times New Roman" w:hAnsi="Times New Roman" w:cs="Times New Roman"/>
        </w:rPr>
        <w:t>AAV94987</w:t>
      </w:r>
      <w:r w:rsidR="00F13F2A">
        <w:rPr>
          <w:rFonts w:ascii="Times New Roman" w:hAnsi="Times New Roman" w:cs="Times New Roman"/>
        </w:rPr>
        <w:t xml:space="preserve"> and </w:t>
      </w:r>
      <w:r w:rsidR="004243E8">
        <w:rPr>
          <w:rFonts w:ascii="Times New Roman" w:hAnsi="Times New Roman" w:cs="Times New Roman"/>
        </w:rPr>
        <w:t>EGB36199</w:t>
      </w:r>
      <w:r w:rsidR="00F13F2A">
        <w:rPr>
          <w:rFonts w:ascii="Times New Roman" w:hAnsi="Times New Roman" w:cs="Times New Roman"/>
        </w:rPr>
        <w:t>.</w:t>
      </w:r>
    </w:p>
    <w:p w:rsidR="00EA74B8" w:rsidRDefault="00EA74B8" w:rsidP="00612425">
      <w:pPr>
        <w:spacing w:line="240" w:lineRule="auto"/>
        <w:rPr>
          <w:rFonts w:ascii="Times New Roman" w:hAnsi="Times New Roman" w:cs="Times New Roman"/>
        </w:rPr>
      </w:pPr>
      <w:r>
        <w:rPr>
          <w:rFonts w:ascii="Times New Roman" w:hAnsi="Times New Roman" w:cs="Times New Roman"/>
        </w:rPr>
        <w:t>Figure</w:t>
      </w:r>
      <w:r w:rsidR="0018702F">
        <w:rPr>
          <w:rFonts w:ascii="Times New Roman" w:hAnsi="Times New Roman" w:cs="Times New Roman"/>
        </w:rPr>
        <w:t xml:space="preserve"> </w:t>
      </w:r>
      <w:r w:rsidR="00EF60BD">
        <w:rPr>
          <w:rFonts w:ascii="Times New Roman" w:hAnsi="Times New Roman" w:cs="Times New Roman"/>
        </w:rPr>
        <w:t>S9</w:t>
      </w:r>
      <w:r w:rsidR="00C22313">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w:t>
      </w:r>
      <w:r w:rsidR="002D689A">
        <w:rPr>
          <w:rFonts w:ascii="Times New Roman" w:hAnsi="Times New Roman" w:cs="Times New Roman"/>
        </w:rPr>
        <w:t xml:space="preserve">tree </w:t>
      </w:r>
      <w:r w:rsidR="0003772E">
        <w:rPr>
          <w:rFonts w:ascii="Times New Roman" w:hAnsi="Times New Roman" w:cs="Times New Roman"/>
        </w:rPr>
        <w:t xml:space="preserve">of </w:t>
      </w:r>
      <w:proofErr w:type="spellStart"/>
      <w:r w:rsidR="0003772E">
        <w:rPr>
          <w:rFonts w:ascii="Times New Roman" w:hAnsi="Times New Roman" w:cs="Times New Roman"/>
        </w:rPr>
        <w:t>D</w:t>
      </w:r>
      <w:r w:rsidR="003C767C">
        <w:rPr>
          <w:rFonts w:ascii="Times New Roman" w:hAnsi="Times New Roman" w:cs="Times New Roman"/>
        </w:rPr>
        <w:t>ddL</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an 84 </w:t>
      </w:r>
      <w:r w:rsidR="002D689A">
        <w:rPr>
          <w:rFonts w:ascii="Times New Roman" w:hAnsi="Times New Roman" w:cs="Times New Roman"/>
        </w:rPr>
        <w:t xml:space="preserve">amino acid </w:t>
      </w:r>
      <w:r>
        <w:rPr>
          <w:rFonts w:ascii="Times New Roman" w:hAnsi="Times New Roman" w:cs="Times New Roman"/>
        </w:rPr>
        <w:t>N-terminal region using</w:t>
      </w:r>
      <w:r w:rsidR="003C767C">
        <w:rPr>
          <w:rFonts w:ascii="Times New Roman" w:hAnsi="Times New Roman" w:cs="Times New Roman"/>
        </w:rPr>
        <w:t xml:space="preserve"> the neighbor-joining algorithm</w:t>
      </w:r>
      <w:r>
        <w:rPr>
          <w:rFonts w:ascii="Times New Roman" w:hAnsi="Times New Roman" w:cs="Times New Roman"/>
        </w:rPr>
        <w:t xml:space="preserve">. Organic Lake sequences from this study are </w:t>
      </w:r>
      <w:r w:rsidR="003C767C">
        <w:rPr>
          <w:rFonts w:ascii="Times New Roman" w:hAnsi="Times New Roman" w:cs="Times New Roman"/>
        </w:rPr>
        <w:t xml:space="preserve">shown in red and </w:t>
      </w:r>
      <w:r>
        <w:rPr>
          <w:rFonts w:ascii="Times New Roman" w:hAnsi="Times New Roman" w:cs="Times New Roman"/>
        </w:rPr>
        <w:t xml:space="preserve">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003C767C">
        <w:rPr>
          <w:rFonts w:ascii="Times New Roman" w:hAnsi="Times New Roman" w:cs="Times New Roman"/>
        </w:rPr>
        <w:t>EEB86351</w:t>
      </w:r>
      <w:r>
        <w:rPr>
          <w:rFonts w:ascii="Times New Roman" w:hAnsi="Times New Roman" w:cs="Times New Roman"/>
        </w:rPr>
        <w:t xml:space="preserve">, </w:t>
      </w:r>
      <w:r w:rsidR="003C767C">
        <w:rPr>
          <w:rFonts w:ascii="Times New Roman" w:hAnsi="Times New Roman" w:cs="Times New Roman"/>
        </w:rPr>
        <w:t>ADK55772</w:t>
      </w:r>
      <w:r>
        <w:rPr>
          <w:rFonts w:ascii="Times New Roman" w:hAnsi="Times New Roman" w:cs="Times New Roman"/>
        </w:rPr>
        <w:t xml:space="preserve">, </w:t>
      </w:r>
      <w:r w:rsidR="003C767C">
        <w:rPr>
          <w:rFonts w:ascii="Times New Roman" w:hAnsi="Times New Roman" w:cs="Times New Roman"/>
        </w:rPr>
        <w:t>EAQ07081</w:t>
      </w:r>
      <w:r>
        <w:rPr>
          <w:rFonts w:ascii="Times New Roman" w:hAnsi="Times New Roman" w:cs="Times New Roman"/>
        </w:rPr>
        <w:t xml:space="preserve">, </w:t>
      </w:r>
      <w:r w:rsidR="003C767C">
        <w:rPr>
          <w:rFonts w:ascii="Times New Roman" w:hAnsi="Times New Roman" w:cs="Times New Roman"/>
        </w:rPr>
        <w:t>EEE47811</w:t>
      </w:r>
      <w:r w:rsidR="0096549F">
        <w:rPr>
          <w:rFonts w:ascii="Times New Roman" w:hAnsi="Times New Roman" w:cs="Times New Roman"/>
        </w:rPr>
        <w:t xml:space="preserve">, </w:t>
      </w:r>
      <w:r w:rsidR="003C767C">
        <w:rPr>
          <w:rFonts w:ascii="Times New Roman" w:hAnsi="Times New Roman" w:cs="Times New Roman"/>
        </w:rPr>
        <w:t>EAV43167</w:t>
      </w:r>
      <w:r w:rsidR="00B208E7">
        <w:rPr>
          <w:rFonts w:ascii="Times New Roman" w:hAnsi="Times New Roman" w:cs="Times New Roman"/>
        </w:rPr>
        <w:t>,</w:t>
      </w:r>
      <w:r w:rsidR="0096549F">
        <w:rPr>
          <w:rFonts w:ascii="Times New Roman" w:hAnsi="Times New Roman" w:cs="Times New Roman"/>
        </w:rPr>
        <w:t xml:space="preserve"> </w:t>
      </w:r>
      <w:r w:rsidR="00287D95">
        <w:rPr>
          <w:rFonts w:ascii="Times New Roman" w:hAnsi="Times New Roman" w:cs="Times New Roman"/>
        </w:rPr>
        <w:t>EAU41122</w:t>
      </w:r>
      <w:r w:rsidR="0096549F">
        <w:rPr>
          <w:rFonts w:ascii="Times New Roman" w:hAnsi="Times New Roman" w:cs="Times New Roman"/>
        </w:rPr>
        <w:t xml:space="preserve">, </w:t>
      </w:r>
      <w:r w:rsidR="00287D95">
        <w:rPr>
          <w:rFonts w:ascii="Times New Roman" w:hAnsi="Times New Roman" w:cs="Times New Roman"/>
        </w:rPr>
        <w:t>EAQ10619</w:t>
      </w:r>
      <w:r w:rsidR="0096549F">
        <w:rPr>
          <w:rFonts w:ascii="Times New Roman" w:hAnsi="Times New Roman" w:cs="Times New Roman"/>
        </w:rPr>
        <w:t xml:space="preserve">, </w:t>
      </w:r>
      <w:r w:rsidR="00287D95">
        <w:rPr>
          <w:rFonts w:ascii="Times New Roman" w:hAnsi="Times New Roman" w:cs="Times New Roman"/>
        </w:rPr>
        <w:t>ABV95046</w:t>
      </w:r>
      <w:r w:rsidR="0096549F">
        <w:rPr>
          <w:rFonts w:ascii="Times New Roman" w:hAnsi="Times New Roman" w:cs="Times New Roman"/>
        </w:rPr>
        <w:t xml:space="preserve">, </w:t>
      </w:r>
      <w:r w:rsidR="00287D95">
        <w:rPr>
          <w:rFonts w:ascii="Times New Roman" w:hAnsi="Times New Roman" w:cs="Times New Roman"/>
        </w:rPr>
        <w:t>EAQ04071</w:t>
      </w:r>
      <w:r w:rsidR="0096549F">
        <w:rPr>
          <w:rFonts w:ascii="Times New Roman" w:hAnsi="Times New Roman" w:cs="Times New Roman"/>
        </w:rPr>
        <w:t xml:space="preserve">, </w:t>
      </w:r>
      <w:r w:rsidR="00287D95">
        <w:rPr>
          <w:rFonts w:ascii="Times New Roman" w:hAnsi="Times New Roman" w:cs="Times New Roman"/>
        </w:rPr>
        <w:t>ABA77574</w:t>
      </w:r>
      <w:r w:rsidR="0096549F">
        <w:rPr>
          <w:rFonts w:ascii="Times New Roman" w:hAnsi="Times New Roman" w:cs="Times New Roman"/>
        </w:rPr>
        <w:t xml:space="preserve"> and </w:t>
      </w:r>
      <w:r w:rsidR="00287D95">
        <w:rPr>
          <w:rFonts w:ascii="Times New Roman" w:hAnsi="Times New Roman" w:cs="Times New Roman"/>
        </w:rPr>
        <w:t>EHJ04839</w:t>
      </w:r>
      <w:r w:rsidR="0096549F">
        <w:rPr>
          <w:rFonts w:ascii="Times New Roman" w:hAnsi="Times New Roman" w:cs="Times New Roman"/>
        </w:rPr>
        <w:t>.</w:t>
      </w:r>
    </w:p>
    <w:p w:rsidR="003C767C" w:rsidRDefault="003C767C" w:rsidP="00612425">
      <w:pPr>
        <w:spacing w:line="240" w:lineRule="auto"/>
        <w:rPr>
          <w:rFonts w:ascii="Times New Roman" w:hAnsi="Times New Roman" w:cs="Times New Roman"/>
        </w:rPr>
      </w:pPr>
      <w:r>
        <w:rPr>
          <w:rFonts w:ascii="Times New Roman" w:hAnsi="Times New Roman" w:cs="Times New Roman"/>
        </w:rPr>
        <w:t xml:space="preserve">Figure S10.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DddP</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 129 amino acid C-terminal region including the predicted catalytic sites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009E176D" w:rsidRPr="009E176D">
        <w:rPr>
          <w:rFonts w:ascii="Times New Roman" w:hAnsi="Times New Roman" w:cs="Times New Roman"/>
        </w:rPr>
        <w:t>ZP_01755203</w:t>
      </w:r>
      <w:r w:rsidR="009E176D">
        <w:rPr>
          <w:rFonts w:ascii="Times New Roman" w:hAnsi="Times New Roman" w:cs="Times New Roman"/>
        </w:rPr>
        <w:t xml:space="preserve">, </w:t>
      </w:r>
      <w:r w:rsidR="009E176D" w:rsidRPr="009E176D">
        <w:rPr>
          <w:rFonts w:ascii="Times New Roman" w:hAnsi="Times New Roman" w:cs="Times New Roman"/>
        </w:rPr>
        <w:t>YP_167522</w:t>
      </w:r>
      <w:r w:rsidR="009E176D">
        <w:rPr>
          <w:rFonts w:ascii="Times New Roman" w:hAnsi="Times New Roman" w:cs="Times New Roman"/>
        </w:rPr>
        <w:t xml:space="preserve">, </w:t>
      </w:r>
      <w:r w:rsidR="009E176D" w:rsidRPr="009E176D">
        <w:rPr>
          <w:rFonts w:ascii="Times New Roman" w:hAnsi="Times New Roman" w:cs="Times New Roman"/>
        </w:rPr>
        <w:t>YP_613011</w:t>
      </w:r>
      <w:r w:rsidR="009E176D">
        <w:rPr>
          <w:rFonts w:ascii="Times New Roman" w:hAnsi="Times New Roman" w:cs="Times New Roman"/>
        </w:rPr>
        <w:t xml:space="preserve">, </w:t>
      </w:r>
      <w:r w:rsidR="009E176D" w:rsidRPr="009E176D">
        <w:rPr>
          <w:rFonts w:ascii="Times New Roman" w:hAnsi="Times New Roman" w:cs="Times New Roman"/>
        </w:rPr>
        <w:t>YP_682809</w:t>
      </w:r>
      <w:r w:rsidR="009E176D">
        <w:rPr>
          <w:rFonts w:ascii="Times New Roman" w:hAnsi="Times New Roman" w:cs="Times New Roman"/>
        </w:rPr>
        <w:t xml:space="preserve">, </w:t>
      </w:r>
      <w:r w:rsidR="009E176D" w:rsidRPr="009E176D">
        <w:rPr>
          <w:rFonts w:ascii="Times New Roman" w:hAnsi="Times New Roman" w:cs="Times New Roman"/>
        </w:rPr>
        <w:t>EAP77700</w:t>
      </w:r>
      <w:r w:rsidR="009E176D">
        <w:rPr>
          <w:rFonts w:ascii="Times New Roman" w:hAnsi="Times New Roman" w:cs="Times New Roman"/>
        </w:rPr>
        <w:t xml:space="preserve">, </w:t>
      </w:r>
      <w:r w:rsidR="009E176D" w:rsidRPr="009E176D">
        <w:rPr>
          <w:rFonts w:ascii="Times New Roman" w:hAnsi="Times New Roman" w:cs="Times New Roman"/>
        </w:rPr>
        <w:t>ZP_01741265</w:t>
      </w:r>
      <w:r w:rsidR="009E176D">
        <w:rPr>
          <w:rFonts w:ascii="Times New Roman" w:hAnsi="Times New Roman" w:cs="Times New Roman"/>
        </w:rPr>
        <w:t xml:space="preserve">, </w:t>
      </w:r>
      <w:r w:rsidR="009E176D" w:rsidRPr="009E176D">
        <w:rPr>
          <w:rFonts w:ascii="Times New Roman" w:hAnsi="Times New Roman" w:cs="Times New Roman"/>
        </w:rPr>
        <w:t>ZP_01036399</w:t>
      </w:r>
      <w:r w:rsidR="009E176D">
        <w:rPr>
          <w:rFonts w:ascii="Times New Roman" w:hAnsi="Times New Roman" w:cs="Times New Roman"/>
        </w:rPr>
        <w:t xml:space="preserve">, </w:t>
      </w:r>
      <w:r w:rsidR="009E176D" w:rsidRPr="009E176D">
        <w:rPr>
          <w:rFonts w:ascii="Times New Roman" w:hAnsi="Times New Roman" w:cs="Times New Roman"/>
        </w:rPr>
        <w:t>ZP_01881042</w:t>
      </w:r>
      <w:r w:rsidR="009E176D">
        <w:rPr>
          <w:rFonts w:ascii="Times New Roman" w:hAnsi="Times New Roman" w:cs="Times New Roman"/>
        </w:rPr>
        <w:t xml:space="preserve">, </w:t>
      </w:r>
      <w:r w:rsidR="009E176D" w:rsidRPr="009E176D">
        <w:rPr>
          <w:rFonts w:ascii="Times New Roman" w:hAnsi="Times New Roman" w:cs="Times New Roman"/>
        </w:rPr>
        <w:t>ZP_05063825</w:t>
      </w:r>
      <w:r w:rsidR="009E176D">
        <w:rPr>
          <w:rFonts w:ascii="Times New Roman" w:hAnsi="Times New Roman" w:cs="Times New Roman"/>
        </w:rPr>
        <w:t xml:space="preserve">, </w:t>
      </w:r>
      <w:r w:rsidR="009E176D" w:rsidRPr="009E176D">
        <w:rPr>
          <w:rFonts w:ascii="Times New Roman" w:hAnsi="Times New Roman" w:cs="Times New Roman"/>
        </w:rPr>
        <w:t>AFO91571</w:t>
      </w:r>
      <w:r w:rsidR="009E176D">
        <w:rPr>
          <w:rFonts w:ascii="Times New Roman" w:hAnsi="Times New Roman" w:cs="Times New Roman"/>
        </w:rPr>
        <w:t xml:space="preserve">, </w:t>
      </w:r>
      <w:r w:rsidR="009E176D" w:rsidRPr="009E176D">
        <w:rPr>
          <w:rFonts w:ascii="Times New Roman" w:hAnsi="Times New Roman" w:cs="Times New Roman"/>
        </w:rPr>
        <w:t>YP_509721</w:t>
      </w:r>
      <w:r w:rsidR="009E176D">
        <w:rPr>
          <w:rFonts w:ascii="Times New Roman" w:hAnsi="Times New Roman" w:cs="Times New Roman"/>
        </w:rPr>
        <w:t>,</w:t>
      </w:r>
      <w:r w:rsidR="009E176D" w:rsidRPr="009E176D">
        <w:t xml:space="preserve"> </w:t>
      </w:r>
      <w:r w:rsidR="009E176D" w:rsidRPr="009E176D">
        <w:rPr>
          <w:rFonts w:ascii="Times New Roman" w:hAnsi="Times New Roman" w:cs="Times New Roman"/>
        </w:rPr>
        <w:t>ZP_01448542</w:t>
      </w:r>
      <w:r w:rsidR="009E176D">
        <w:rPr>
          <w:rFonts w:ascii="Times New Roman" w:hAnsi="Times New Roman" w:cs="Times New Roman"/>
        </w:rPr>
        <w:t xml:space="preserve">, </w:t>
      </w:r>
      <w:r w:rsidR="009E176D" w:rsidRPr="009E176D">
        <w:rPr>
          <w:rFonts w:ascii="Times New Roman" w:hAnsi="Times New Roman" w:cs="Times New Roman"/>
        </w:rPr>
        <w:t>AEQ39103</w:t>
      </w:r>
      <w:r w:rsidR="009E176D">
        <w:rPr>
          <w:rFonts w:ascii="Times New Roman" w:hAnsi="Times New Roman" w:cs="Times New Roman"/>
        </w:rPr>
        <w:t xml:space="preserve">, </w:t>
      </w:r>
      <w:r w:rsidR="009E176D" w:rsidRPr="009E176D">
        <w:rPr>
          <w:rFonts w:ascii="Times New Roman" w:hAnsi="Times New Roman" w:cs="Times New Roman"/>
        </w:rPr>
        <w:t>AEQ39091</w:t>
      </w:r>
      <w:r w:rsidR="009E176D">
        <w:rPr>
          <w:rFonts w:ascii="Times New Roman" w:hAnsi="Times New Roman" w:cs="Times New Roman"/>
        </w:rPr>
        <w:t xml:space="preserve">, </w:t>
      </w:r>
      <w:r w:rsidR="009E176D" w:rsidRPr="009E176D">
        <w:rPr>
          <w:rFonts w:ascii="Times New Roman" w:hAnsi="Times New Roman" w:cs="Times New Roman"/>
        </w:rPr>
        <w:t>XP_001823911</w:t>
      </w:r>
      <w:r w:rsidR="009E176D">
        <w:rPr>
          <w:rFonts w:ascii="Times New Roman" w:hAnsi="Times New Roman" w:cs="Times New Roman"/>
        </w:rPr>
        <w:t xml:space="preserve">, </w:t>
      </w:r>
      <w:r w:rsidR="009E176D" w:rsidRPr="009E176D">
        <w:rPr>
          <w:rFonts w:ascii="Times New Roman" w:hAnsi="Times New Roman" w:cs="Times New Roman"/>
        </w:rPr>
        <w:t>XP_389272</w:t>
      </w:r>
      <w:r w:rsidR="00861059">
        <w:rPr>
          <w:rFonts w:ascii="Times New Roman" w:hAnsi="Times New Roman" w:cs="Times New Roman"/>
        </w:rPr>
        <w:t xml:space="preserve"> and </w:t>
      </w:r>
      <w:r w:rsidR="00861059" w:rsidRPr="00861059">
        <w:rPr>
          <w:rFonts w:ascii="Times New Roman" w:hAnsi="Times New Roman" w:cs="Times New Roman"/>
        </w:rPr>
        <w:t>ACF19795</w:t>
      </w:r>
      <w:r w:rsidR="00861059">
        <w:rPr>
          <w:rFonts w:ascii="Times New Roman" w:hAnsi="Times New Roman" w:cs="Times New Roman"/>
        </w:rPr>
        <w:t>.</w:t>
      </w:r>
    </w:p>
    <w:p w:rsidR="003C767C" w:rsidRPr="00013611" w:rsidRDefault="007E18E3" w:rsidP="00612425">
      <w:pPr>
        <w:spacing w:line="240" w:lineRule="auto"/>
        <w:rPr>
          <w:rFonts w:ascii="Times New Roman" w:hAnsi="Times New Roman" w:cs="Times New Roman"/>
        </w:rPr>
      </w:pPr>
      <w:r>
        <w:rPr>
          <w:rFonts w:ascii="Times New Roman" w:hAnsi="Times New Roman" w:cs="Times New Roman"/>
        </w:rPr>
        <w:lastRenderedPageBreak/>
        <w:t xml:space="preserve">Figure S11.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DmdA</w:t>
      </w:r>
      <w:proofErr w:type="spellEnd"/>
      <w:r>
        <w:rPr>
          <w:rFonts w:ascii="Times New Roman" w:hAnsi="Times New Roman" w:cs="Times New Roman"/>
        </w:rPr>
        <w:t xml:space="preserve"> DMSP </w:t>
      </w:r>
      <w:proofErr w:type="spellStart"/>
      <w:r>
        <w:rPr>
          <w:rFonts w:ascii="Times New Roman" w:hAnsi="Times New Roman" w:cs="Times New Roman"/>
        </w:rPr>
        <w:t>demethylase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 128 amino acid region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Pr="007E18E3">
        <w:rPr>
          <w:rFonts w:ascii="Times New Roman" w:hAnsi="Times New Roman" w:cs="Times New Roman"/>
        </w:rPr>
        <w:t>EDZ60447</w:t>
      </w:r>
      <w:r>
        <w:rPr>
          <w:rFonts w:ascii="Times New Roman" w:hAnsi="Times New Roman" w:cs="Times New Roman"/>
        </w:rPr>
        <w:t xml:space="preserve">, </w:t>
      </w:r>
      <w:r w:rsidRPr="007E18E3">
        <w:rPr>
          <w:rFonts w:ascii="Times New Roman" w:hAnsi="Times New Roman" w:cs="Times New Roman"/>
        </w:rPr>
        <w:t>YP_265671</w:t>
      </w:r>
      <w:r>
        <w:rPr>
          <w:rFonts w:ascii="Times New Roman" w:hAnsi="Times New Roman" w:cs="Times New Roman"/>
        </w:rPr>
        <w:t xml:space="preserve">, </w:t>
      </w:r>
      <w:r w:rsidRPr="007E18E3">
        <w:rPr>
          <w:rFonts w:ascii="Times New Roman" w:hAnsi="Times New Roman" w:cs="Times New Roman"/>
        </w:rPr>
        <w:t>EDZ61098</w:t>
      </w:r>
      <w:r>
        <w:rPr>
          <w:rFonts w:ascii="Times New Roman" w:hAnsi="Times New Roman" w:cs="Times New Roman"/>
        </w:rPr>
        <w:t xml:space="preserve">, </w:t>
      </w:r>
      <w:r w:rsidRPr="007E18E3">
        <w:rPr>
          <w:rFonts w:ascii="Times New Roman" w:hAnsi="Times New Roman" w:cs="Times New Roman"/>
        </w:rPr>
        <w:t>EAU51039</w:t>
      </w:r>
      <w:r>
        <w:rPr>
          <w:rFonts w:ascii="Times New Roman" w:hAnsi="Times New Roman" w:cs="Times New Roman"/>
        </w:rPr>
        <w:t xml:space="preserve">, </w:t>
      </w:r>
      <w:r w:rsidRPr="007E18E3">
        <w:rPr>
          <w:rFonts w:ascii="Times New Roman" w:hAnsi="Times New Roman" w:cs="Times New Roman"/>
        </w:rPr>
        <w:t>YP_003550401</w:t>
      </w:r>
      <w:r>
        <w:rPr>
          <w:rFonts w:ascii="Times New Roman" w:hAnsi="Times New Roman" w:cs="Times New Roman"/>
        </w:rPr>
        <w:t xml:space="preserve">, </w:t>
      </w:r>
      <w:r w:rsidRPr="007E18E3">
        <w:rPr>
          <w:rFonts w:ascii="Times New Roman" w:hAnsi="Times New Roman" w:cs="Times New Roman"/>
        </w:rPr>
        <w:t>EDP61332</w:t>
      </w:r>
      <w:r>
        <w:rPr>
          <w:rFonts w:ascii="Times New Roman" w:hAnsi="Times New Roman" w:cs="Times New Roman"/>
        </w:rPr>
        <w:t xml:space="preserve">, </w:t>
      </w:r>
      <w:r w:rsidR="002729D6" w:rsidRPr="002729D6">
        <w:rPr>
          <w:rFonts w:ascii="Times New Roman" w:hAnsi="Times New Roman" w:cs="Times New Roman"/>
        </w:rPr>
        <w:t>EAQ26389</w:t>
      </w:r>
      <w:r w:rsidR="002729D6">
        <w:rPr>
          <w:rFonts w:ascii="Times New Roman" w:hAnsi="Times New Roman" w:cs="Times New Roman"/>
        </w:rPr>
        <w:t xml:space="preserve">, </w:t>
      </w:r>
      <w:r w:rsidR="002729D6" w:rsidRPr="002729D6">
        <w:rPr>
          <w:rFonts w:ascii="Times New Roman" w:hAnsi="Times New Roman" w:cs="Times New Roman"/>
        </w:rPr>
        <w:t>ABV94056</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w:t>
      </w:r>
      <w:r w:rsidR="002729D6" w:rsidRPr="002729D6">
        <w:rPr>
          <w:rFonts w:ascii="Times New Roman" w:hAnsi="Times New Roman" w:cs="Times New Roman"/>
        </w:rPr>
        <w:t>AAV95190</w:t>
      </w:r>
      <w:r w:rsidR="002729D6">
        <w:rPr>
          <w:rFonts w:ascii="Times New Roman" w:hAnsi="Times New Roman" w:cs="Times New Roman"/>
        </w:rPr>
        <w:t xml:space="preserve">, </w:t>
      </w:r>
      <w:r w:rsidR="002729D6" w:rsidRPr="002729D6">
        <w:rPr>
          <w:rFonts w:ascii="Times New Roman" w:hAnsi="Times New Roman" w:cs="Times New Roman"/>
        </w:rPr>
        <w:t>EDY79173</w:t>
      </w:r>
      <w:r w:rsidR="002729D6">
        <w:rPr>
          <w:rFonts w:ascii="Times New Roman" w:hAnsi="Times New Roman" w:cs="Times New Roman"/>
        </w:rPr>
        <w:t xml:space="preserve">, </w:t>
      </w:r>
      <w:r w:rsidR="002729D6" w:rsidRPr="002729D6">
        <w:rPr>
          <w:rFonts w:ascii="Times New Roman" w:hAnsi="Times New Roman" w:cs="Times New Roman"/>
        </w:rPr>
        <w:t>EDY89914</w:t>
      </w:r>
      <w:r w:rsidR="002729D6">
        <w:rPr>
          <w:rFonts w:ascii="Times New Roman" w:hAnsi="Times New Roman" w:cs="Times New Roman"/>
        </w:rPr>
        <w:t xml:space="preserve">, </w:t>
      </w:r>
      <w:r w:rsidR="002729D6" w:rsidRPr="002729D6">
        <w:rPr>
          <w:rFonts w:ascii="Times New Roman" w:hAnsi="Times New Roman" w:cs="Times New Roman"/>
        </w:rPr>
        <w:t>EAW42451</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and </w:t>
      </w:r>
      <w:r w:rsidR="002729D6" w:rsidRPr="002729D6">
        <w:rPr>
          <w:rFonts w:ascii="Times New Roman" w:hAnsi="Times New Roman" w:cs="Times New Roman"/>
        </w:rPr>
        <w:t>AAV97197</w:t>
      </w:r>
      <w:r w:rsidR="002729D6">
        <w:rPr>
          <w:rFonts w:ascii="Times New Roman" w:hAnsi="Times New Roman" w:cs="Times New Roman"/>
        </w:rPr>
        <w:t>.</w:t>
      </w:r>
    </w:p>
    <w:p w:rsidR="00BE5369" w:rsidRDefault="00BE5369" w:rsidP="00612425">
      <w:pPr>
        <w:spacing w:after="0" w:line="240" w:lineRule="auto"/>
        <w:rPr>
          <w:rFonts w:ascii="Times New Roman" w:hAnsi="Times New Roman" w:cs="Times New Roman"/>
        </w:rPr>
      </w:pPr>
      <w:proofErr w:type="gramStart"/>
      <w:r>
        <w:rPr>
          <w:rFonts w:ascii="Times New Roman" w:hAnsi="Times New Roman" w:cs="Times New Roman"/>
        </w:rPr>
        <w:t>Table 1.</w:t>
      </w:r>
      <w:proofErr w:type="gramEnd"/>
      <w:r>
        <w:rPr>
          <w:rFonts w:ascii="Times New Roman" w:hAnsi="Times New Roman" w:cs="Times New Roman"/>
        </w:rPr>
        <w:t xml:space="preserve"> </w:t>
      </w:r>
      <w:proofErr w:type="spellStart"/>
      <w:r>
        <w:rPr>
          <w:rFonts w:ascii="Times New Roman" w:hAnsi="Times New Roman" w:cs="Times New Roman"/>
        </w:rPr>
        <w:t>Physico</w:t>
      </w:r>
      <w:proofErr w:type="spellEnd"/>
      <w:r>
        <w:rPr>
          <w:rFonts w:ascii="Times New Roman" w:hAnsi="Times New Roman" w:cs="Times New Roman"/>
        </w:rPr>
        <w:t>-chemical properties, cell counts and VLP counts of Organic Lake samples. ND</w:t>
      </w:r>
      <w:r w:rsidR="00694783">
        <w:rPr>
          <w:rFonts w:ascii="Times New Roman" w:hAnsi="Times New Roman" w:cs="Times New Roman"/>
        </w:rPr>
        <w:t>, data not determined;</w:t>
      </w:r>
      <w:r>
        <w:rPr>
          <w:rFonts w:ascii="Times New Roman" w:hAnsi="Times New Roman" w:cs="Times New Roman"/>
        </w:rPr>
        <w:t xml:space="preserve"> SRP</w:t>
      </w:r>
      <w:r w:rsidR="00694783">
        <w:rPr>
          <w:rFonts w:ascii="Times New Roman" w:hAnsi="Times New Roman" w:cs="Times New Roman"/>
        </w:rPr>
        <w:t>, soluble reactive phosphate;</w:t>
      </w:r>
      <w:r>
        <w:rPr>
          <w:rFonts w:ascii="Times New Roman" w:hAnsi="Times New Roman" w:cs="Times New Roman"/>
        </w:rPr>
        <w:t xml:space="preserve"> TOC</w:t>
      </w:r>
      <w:r w:rsidR="00694783">
        <w:rPr>
          <w:rFonts w:ascii="Times New Roman" w:hAnsi="Times New Roman" w:cs="Times New Roman"/>
        </w:rPr>
        <w:t>, total organic carbon;</w:t>
      </w:r>
      <w:r>
        <w:rPr>
          <w:rFonts w:ascii="Times New Roman" w:hAnsi="Times New Roman" w:cs="Times New Roman"/>
        </w:rPr>
        <w:t xml:space="preserve"> DOC</w:t>
      </w:r>
      <w:r w:rsidR="00694783">
        <w:rPr>
          <w:rFonts w:ascii="Times New Roman" w:hAnsi="Times New Roman" w:cs="Times New Roman"/>
        </w:rPr>
        <w:t>, dissolved organic carbon;</w:t>
      </w:r>
      <w:r>
        <w:rPr>
          <w:rFonts w:ascii="Times New Roman" w:hAnsi="Times New Roman" w:cs="Times New Roman"/>
        </w:rPr>
        <w:t xml:space="preserve"> TN</w:t>
      </w:r>
      <w:r w:rsidR="00694783">
        <w:rPr>
          <w:rFonts w:ascii="Times New Roman" w:hAnsi="Times New Roman" w:cs="Times New Roman"/>
        </w:rPr>
        <w:t>, total nitrogen;</w:t>
      </w:r>
      <w:r>
        <w:rPr>
          <w:rFonts w:ascii="Times New Roman" w:hAnsi="Times New Roman" w:cs="Times New Roman"/>
        </w:rPr>
        <w:t xml:space="preserve"> TDN</w:t>
      </w:r>
      <w:r w:rsidR="00694783">
        <w:rPr>
          <w:rFonts w:ascii="Times New Roman" w:hAnsi="Times New Roman" w:cs="Times New Roman"/>
        </w:rPr>
        <w:t>, total dissolved nitrogen;</w:t>
      </w:r>
      <w:r>
        <w:rPr>
          <w:rFonts w:ascii="Times New Roman" w:hAnsi="Times New Roman" w:cs="Times New Roman"/>
        </w:rPr>
        <w:t xml:space="preserve"> TP</w:t>
      </w:r>
      <w:r w:rsidR="00694783">
        <w:rPr>
          <w:rFonts w:ascii="Times New Roman" w:hAnsi="Times New Roman" w:cs="Times New Roman"/>
        </w:rPr>
        <w:t>, total phosphorus;</w:t>
      </w:r>
      <w:r>
        <w:rPr>
          <w:rFonts w:ascii="Times New Roman" w:hAnsi="Times New Roman" w:cs="Times New Roman"/>
        </w:rPr>
        <w:t xml:space="preserve"> TDP</w:t>
      </w:r>
      <w:r w:rsidR="00694783">
        <w:rPr>
          <w:rFonts w:ascii="Times New Roman" w:hAnsi="Times New Roman" w:cs="Times New Roman"/>
        </w:rPr>
        <w:t>, total dissolved phosphorus;</w:t>
      </w:r>
      <w:r>
        <w:rPr>
          <w:rFonts w:ascii="Times New Roman" w:hAnsi="Times New Roman" w:cs="Times New Roman"/>
        </w:rPr>
        <w:t xml:space="preserve"> TS</w:t>
      </w:r>
      <w:r w:rsidR="00694783">
        <w:rPr>
          <w:rFonts w:ascii="Times New Roman" w:hAnsi="Times New Roman" w:cs="Times New Roman"/>
        </w:rPr>
        <w:t>, total sulfur;</w:t>
      </w:r>
      <w:r>
        <w:rPr>
          <w:rFonts w:ascii="Times New Roman" w:hAnsi="Times New Roman" w:cs="Times New Roman"/>
        </w:rPr>
        <w:t xml:space="preserve"> TDS</w:t>
      </w:r>
      <w:r w:rsidR="00694783">
        <w:rPr>
          <w:rFonts w:ascii="Times New Roman" w:hAnsi="Times New Roman" w:cs="Times New Roman"/>
        </w:rPr>
        <w:t xml:space="preserve">, total dissolved sulfur; </w:t>
      </w:r>
      <w:r>
        <w:rPr>
          <w:rFonts w:ascii="Times New Roman" w:hAnsi="Times New Roman" w:cs="Times New Roman"/>
        </w:rPr>
        <w:t>VLP</w:t>
      </w:r>
      <w:r w:rsidR="00694783">
        <w:rPr>
          <w:rFonts w:ascii="Times New Roman" w:hAnsi="Times New Roman" w:cs="Times New Roman"/>
        </w:rPr>
        <w:t>,</w:t>
      </w:r>
      <w:r>
        <w:rPr>
          <w:rFonts w:ascii="Times New Roman" w:hAnsi="Times New Roman" w:cs="Times New Roman"/>
        </w:rPr>
        <w:t xml:space="preserve"> virus like particles. </w:t>
      </w:r>
      <w:proofErr w:type="gramStart"/>
      <w:r>
        <w:rPr>
          <w:rFonts w:ascii="Times New Roman" w:hAnsi="Times New Roman" w:cs="Times New Roman"/>
        </w:rPr>
        <w:t>One standard deviation shown for cell and VLP counts.</w:t>
      </w:r>
      <w:proofErr w:type="gramEnd"/>
    </w:p>
    <w:p w:rsidR="00211C76" w:rsidRDefault="00211C76" w:rsidP="00612425">
      <w:pPr>
        <w:spacing w:after="0" w:line="240" w:lineRule="auto"/>
        <w:rPr>
          <w:rFonts w:ascii="Times New Roman" w:hAnsi="Times New Roman" w:cs="Times New Roman"/>
        </w:rPr>
      </w:pPr>
    </w:p>
    <w:p w:rsidR="00BE5369" w:rsidRDefault="00211C76" w:rsidP="00612425">
      <w:pPr>
        <w:spacing w:line="240" w:lineRule="auto"/>
        <w:rPr>
          <w:ins w:id="9" w:author="Sheree Yau" w:date="2012-11-18T00:16:00Z"/>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Marker genes involved in carbon, nitrogen and sulfur cycling detected in Organic Lake </w:t>
      </w:r>
      <w:proofErr w:type="spellStart"/>
      <w:r>
        <w:rPr>
          <w:rFonts w:ascii="Times New Roman" w:hAnsi="Times New Roman" w:cs="Times New Roman"/>
          <w:sz w:val="24"/>
          <w:szCs w:val="24"/>
        </w:rPr>
        <w:t>metagenomes</w:t>
      </w:r>
      <w:proofErr w:type="spellEnd"/>
      <w:r>
        <w:rPr>
          <w:rFonts w:ascii="Times New Roman" w:hAnsi="Times New Roman" w:cs="Times New Roman"/>
          <w:sz w:val="24"/>
          <w:szCs w:val="24"/>
        </w:rPr>
        <w:t xml:space="preserve"> and frequently associated</w:t>
      </w:r>
      <w:r w:rsidRPr="00B70B87">
        <w:rPr>
          <w:rFonts w:ascii="Times New Roman" w:hAnsi="Times New Roman" w:cs="Times New Roman"/>
          <w:sz w:val="24"/>
          <w:szCs w:val="24"/>
        </w:rPr>
        <w:t xml:space="preserve"> </w:t>
      </w:r>
      <w:r>
        <w:rPr>
          <w:rFonts w:ascii="Times New Roman" w:hAnsi="Times New Roman" w:cs="Times New Roman"/>
          <w:sz w:val="24"/>
          <w:szCs w:val="24"/>
        </w:rPr>
        <w:t>taxonomic groups. See Figure S6 for frequencies of all taxonomic groups</w:t>
      </w:r>
      <w:r w:rsidR="001676E0">
        <w:rPr>
          <w:rFonts w:ascii="Times New Roman" w:hAnsi="Times New Roman" w:cs="Times New Roman"/>
          <w:sz w:val="24"/>
          <w:szCs w:val="24"/>
        </w:rPr>
        <w:t xml:space="preserve"> </w:t>
      </w:r>
      <w:r w:rsidR="0013218B">
        <w:rPr>
          <w:rFonts w:ascii="Times New Roman" w:hAnsi="Times New Roman" w:cs="Times New Roman"/>
          <w:sz w:val="24"/>
          <w:szCs w:val="24"/>
        </w:rPr>
        <w:t xml:space="preserve">that </w:t>
      </w:r>
      <w:r w:rsidR="001676E0">
        <w:rPr>
          <w:rFonts w:ascii="Times New Roman" w:hAnsi="Times New Roman" w:cs="Times New Roman"/>
          <w:sz w:val="24"/>
          <w:szCs w:val="24"/>
        </w:rPr>
        <w:t xml:space="preserve">matched to KEGG </w:t>
      </w:r>
      <w:proofErr w:type="spellStart"/>
      <w:r w:rsidR="001676E0">
        <w:rPr>
          <w:rFonts w:ascii="Times New Roman" w:hAnsi="Times New Roman" w:cs="Times New Roman"/>
          <w:sz w:val="24"/>
          <w:szCs w:val="24"/>
        </w:rPr>
        <w:t>orthologs</w:t>
      </w:r>
      <w:proofErr w:type="spellEnd"/>
      <w:r>
        <w:rPr>
          <w:rFonts w:ascii="Times New Roman" w:hAnsi="Times New Roman" w:cs="Times New Roman"/>
          <w:sz w:val="24"/>
          <w:szCs w:val="24"/>
        </w:rPr>
        <w:t xml:space="preserve">. </w:t>
      </w:r>
      <w:proofErr w:type="spellStart"/>
      <w:r w:rsidR="00761A4C">
        <w:rPr>
          <w:rFonts w:ascii="Times New Roman" w:hAnsi="Times New Roman" w:cs="Times New Roman"/>
          <w:i/>
          <w:sz w:val="24"/>
          <w:szCs w:val="24"/>
        </w:rPr>
        <w:t>Mollicutes</w:t>
      </w:r>
      <w:proofErr w:type="spellEnd"/>
      <w:r w:rsidR="00761A4C">
        <w:rPr>
          <w:rFonts w:ascii="Times New Roman" w:hAnsi="Times New Roman" w:cs="Times New Roman"/>
          <w:i/>
          <w:sz w:val="24"/>
          <w:szCs w:val="24"/>
        </w:rPr>
        <w:t xml:space="preserve"> </w:t>
      </w:r>
      <w:r w:rsidR="00761A4C">
        <w:rPr>
          <w:rFonts w:ascii="Times New Roman" w:hAnsi="Times New Roman" w:cs="Times New Roman"/>
          <w:sz w:val="24"/>
          <w:szCs w:val="24"/>
        </w:rPr>
        <w:t>are likely to actually be the related candidate division RF3.</w:t>
      </w:r>
    </w:p>
    <w:p w:rsidR="00EA74E0" w:rsidRPr="00EA74E0" w:rsidRDefault="00EA74E0" w:rsidP="00612425">
      <w:pPr>
        <w:spacing w:line="240" w:lineRule="auto"/>
        <w:rPr>
          <w:rFonts w:ascii="Times New Roman" w:hAnsi="Times New Roman" w:cs="Times New Roman"/>
          <w:sz w:val="24"/>
          <w:szCs w:val="24"/>
        </w:rPr>
      </w:pPr>
      <w:proofErr w:type="gramStart"/>
      <w:ins w:id="10" w:author="Sheree Yau" w:date="2012-11-18T00:16:00Z">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ins>
      <w:ins w:id="11" w:author="Sheree Yau" w:date="2012-11-18T00:20:00Z">
        <w:r>
          <w:rPr>
            <w:rFonts w:ascii="Times New Roman" w:hAnsi="Times New Roman" w:cs="Times New Roman"/>
            <w:sz w:val="24"/>
            <w:szCs w:val="24"/>
          </w:rPr>
          <w:t>Counts of</w:t>
        </w:r>
      </w:ins>
      <w:ins w:id="12" w:author="Sheree Yau" w:date="2012-11-18T00:17:00Z">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homologs</w:t>
        </w:r>
        <w:proofErr w:type="spellEnd"/>
        <w:r>
          <w:rPr>
            <w:rFonts w:ascii="Times New Roman" w:hAnsi="Times New Roman" w:cs="Times New Roman"/>
            <w:sz w:val="24"/>
            <w:szCs w:val="24"/>
          </w:rPr>
          <w:t xml:space="preserve"> for genes </w:t>
        </w:r>
      </w:ins>
      <w:ins w:id="13" w:author="Sheree Yau" w:date="2012-11-18T00:20:00Z">
        <w:r>
          <w:rPr>
            <w:rFonts w:ascii="Times New Roman" w:hAnsi="Times New Roman" w:cs="Times New Roman"/>
            <w:sz w:val="24"/>
            <w:szCs w:val="24"/>
          </w:rPr>
          <w:t xml:space="preserve">per 100 </w:t>
        </w:r>
        <w:proofErr w:type="spellStart"/>
        <w:r>
          <w:rPr>
            <w:rFonts w:ascii="Times New Roman" w:hAnsi="Times New Roman" w:cs="Times New Roman"/>
            <w:sz w:val="24"/>
            <w:szCs w:val="24"/>
          </w:rPr>
          <w:t>Mbp</w:t>
        </w:r>
        <w:proofErr w:type="spellEnd"/>
        <w:r>
          <w:rPr>
            <w:rFonts w:ascii="Times New Roman" w:hAnsi="Times New Roman" w:cs="Times New Roman"/>
            <w:sz w:val="24"/>
            <w:szCs w:val="24"/>
          </w:rPr>
          <w:t xml:space="preserve"> </w:t>
        </w:r>
      </w:ins>
      <w:ins w:id="14" w:author="Sheree Yau" w:date="2012-11-18T00:17:00Z">
        <w:r>
          <w:rPr>
            <w:rFonts w:ascii="Times New Roman" w:hAnsi="Times New Roman" w:cs="Times New Roman"/>
            <w:sz w:val="24"/>
            <w:szCs w:val="24"/>
          </w:rPr>
          <w:t xml:space="preserve">involved in DMSP catabolism and </w:t>
        </w:r>
        <w:proofErr w:type="spellStart"/>
        <w:r>
          <w:rPr>
            <w:rFonts w:ascii="Times New Roman" w:hAnsi="Times New Roman" w:cs="Times New Roman"/>
            <w:sz w:val="24"/>
            <w:szCs w:val="24"/>
          </w:rPr>
          <w:t>photoheterotrophy</w:t>
        </w:r>
        <w:proofErr w:type="spellEnd"/>
        <w:r>
          <w:rPr>
            <w:rFonts w:ascii="Times New Roman" w:hAnsi="Times New Roman" w:cs="Times New Roman"/>
            <w:sz w:val="24"/>
            <w:szCs w:val="24"/>
          </w:rPr>
          <w:t xml:space="preserve"> in Organic Lake, Ace Lake and GOS </w:t>
        </w:r>
        <w:proofErr w:type="spellStart"/>
        <w:r>
          <w:rPr>
            <w:rFonts w:ascii="Times New Roman" w:hAnsi="Times New Roman" w:cs="Times New Roman"/>
            <w:sz w:val="24"/>
            <w:szCs w:val="24"/>
          </w:rPr>
          <w:t>metagenomes</w:t>
        </w:r>
        <w:proofErr w:type="spellEnd"/>
        <w:r>
          <w:rPr>
            <w:rFonts w:ascii="Times New Roman" w:hAnsi="Times New Roman" w:cs="Times New Roman"/>
            <w:sz w:val="24"/>
            <w:szCs w:val="24"/>
          </w:rPr>
          <w:t xml:space="preserve">. </w:t>
        </w:r>
      </w:ins>
      <w:ins w:id="15" w:author="Sheree Yau" w:date="2012-11-18T00:21:00Z">
        <w:r>
          <w:rPr>
            <w:rFonts w:ascii="Times New Roman" w:hAnsi="Times New Roman" w:cs="Times New Roman"/>
            <w:sz w:val="24"/>
            <w:szCs w:val="24"/>
          </w:rPr>
          <w:t xml:space="preserve">Percentages shown in parentheses </w:t>
        </w:r>
      </w:ins>
      <w:ins w:id="16" w:author="Sheree Yau" w:date="2012-11-18T00:22:00Z">
        <w:r>
          <w:rPr>
            <w:rFonts w:ascii="Times New Roman" w:hAnsi="Times New Roman" w:cs="Times New Roman"/>
            <w:sz w:val="24"/>
            <w:szCs w:val="24"/>
          </w:rPr>
          <w:t>are calculated from</w:t>
        </w:r>
      </w:ins>
      <w:ins w:id="17" w:author="Sheree Yau" w:date="2012-11-18T00:21:00Z">
        <w:r>
          <w:rPr>
            <w:rFonts w:ascii="Times New Roman" w:hAnsi="Times New Roman" w:cs="Times New Roman"/>
            <w:sz w:val="24"/>
            <w:szCs w:val="24"/>
          </w:rPr>
          <w:t xml:space="preserve"> ratio of each homolog to </w:t>
        </w:r>
      </w:ins>
      <w:ins w:id="18" w:author="Sheree Yau" w:date="2012-11-18T00:22:00Z">
        <w:r>
          <w:rPr>
            <w:rFonts w:ascii="Times New Roman" w:hAnsi="Times New Roman" w:cs="Times New Roman"/>
            <w:sz w:val="24"/>
            <w:szCs w:val="24"/>
          </w:rPr>
          <w:t xml:space="preserve">the </w:t>
        </w:r>
      </w:ins>
      <w:ins w:id="19" w:author="Sheree Yau" w:date="2012-11-18T00:21:00Z">
        <w:r>
          <w:rPr>
            <w:rFonts w:ascii="Times New Roman" w:hAnsi="Times New Roman" w:cs="Times New Roman"/>
            <w:sz w:val="24"/>
            <w:szCs w:val="24"/>
          </w:rPr>
          <w:t>single-copy</w:t>
        </w:r>
      </w:ins>
      <w:ins w:id="20" w:author="Sheree Yau" w:date="2012-11-18T00:22:00Z">
        <w:r>
          <w:rPr>
            <w:rFonts w:ascii="Times New Roman" w:hAnsi="Times New Roman" w:cs="Times New Roman"/>
            <w:sz w:val="24"/>
            <w:szCs w:val="24"/>
          </w:rPr>
          <w:t xml:space="preserve"> gene </w:t>
        </w:r>
        <w:proofErr w:type="spellStart"/>
        <w:r>
          <w:rPr>
            <w:rFonts w:ascii="Times New Roman" w:hAnsi="Times New Roman" w:cs="Times New Roman"/>
            <w:i/>
            <w:sz w:val="24"/>
            <w:szCs w:val="24"/>
          </w:rPr>
          <w:t>recA</w:t>
        </w:r>
        <w:proofErr w:type="spellEnd"/>
        <w:r>
          <w:rPr>
            <w:rFonts w:ascii="Times New Roman" w:hAnsi="Times New Roman" w:cs="Times New Roman"/>
            <w:sz w:val="24"/>
            <w:szCs w:val="24"/>
          </w:rPr>
          <w:t xml:space="preserve">.  </w:t>
        </w:r>
      </w:ins>
      <w:ins w:id="21" w:author="Sheree Yau" w:date="2012-11-18T00:23:00Z">
        <w:r>
          <w:rPr>
            <w:rFonts w:ascii="Times New Roman" w:hAnsi="Times New Roman" w:cs="Times New Roman"/>
            <w:sz w:val="24"/>
            <w:szCs w:val="24"/>
          </w:rPr>
          <w:t>(*</w:t>
        </w:r>
        <w:r w:rsidR="002E6364" w:rsidRPr="002E6364">
          <w:rPr>
            <w:rFonts w:ascii="Times New Roman" w:hAnsi="Times New Roman" w:cs="Times New Roman"/>
            <w:sz w:val="24"/>
            <w:szCs w:val="24"/>
            <w:highlight w:val="yellow"/>
            <w:rPrChange w:id="22" w:author="Sheree Yau" w:date="2012-11-18T00:23:00Z">
              <w:rPr>
                <w:rFonts w:ascii="Times New Roman" w:hAnsi="Times New Roman" w:cs="Times New Roman"/>
                <w:sz w:val="24"/>
                <w:szCs w:val="24"/>
              </w:rPr>
            </w:rPrChange>
          </w:rPr>
          <w:t xml:space="preserve">I’ve shown the percentages for GOS sites as calculated by Howard </w:t>
        </w:r>
        <w:r w:rsidR="002E6364" w:rsidRPr="002E6364">
          <w:rPr>
            <w:rFonts w:ascii="Times New Roman" w:hAnsi="Times New Roman" w:cs="Times New Roman"/>
            <w:i/>
            <w:sz w:val="24"/>
            <w:szCs w:val="24"/>
            <w:highlight w:val="yellow"/>
            <w:rPrChange w:id="23" w:author="Sheree Yau" w:date="2012-11-18T00:23:00Z">
              <w:rPr>
                <w:rFonts w:ascii="Times New Roman" w:hAnsi="Times New Roman" w:cs="Times New Roman"/>
                <w:i/>
                <w:sz w:val="24"/>
                <w:szCs w:val="24"/>
              </w:rPr>
            </w:rPrChange>
          </w:rPr>
          <w:t>et al</w:t>
        </w:r>
        <w:r w:rsidR="002E6364" w:rsidRPr="002E6364">
          <w:rPr>
            <w:rFonts w:ascii="Times New Roman" w:hAnsi="Times New Roman" w:cs="Times New Roman"/>
            <w:sz w:val="24"/>
            <w:szCs w:val="24"/>
            <w:highlight w:val="yellow"/>
            <w:rPrChange w:id="24" w:author="Sheree Yau" w:date="2012-11-18T00:23:00Z">
              <w:rPr>
                <w:rFonts w:ascii="Times New Roman" w:hAnsi="Times New Roman" w:cs="Times New Roman"/>
                <w:sz w:val="24"/>
                <w:szCs w:val="24"/>
              </w:rPr>
            </w:rPrChange>
          </w:rPr>
          <w:t>., 2008 for the moment</w:t>
        </w:r>
        <w:r>
          <w:rPr>
            <w:rFonts w:ascii="Times New Roman" w:hAnsi="Times New Roman" w:cs="Times New Roman"/>
            <w:sz w:val="24"/>
            <w:szCs w:val="24"/>
          </w:rPr>
          <w:t>).</w:t>
        </w:r>
      </w:ins>
    </w:p>
    <w:p w:rsidR="00712505" w:rsidRDefault="00712505" w:rsidP="00712505">
      <w:pPr>
        <w:spacing w:after="0" w:line="240" w:lineRule="auto"/>
        <w:rPr>
          <w:ins w:id="25" w:author="Sheree Yau" w:date="2012-11-19T16:09:00Z"/>
          <w:rFonts w:ascii="Times New Roman" w:hAnsi="Times New Roman" w:cs="Times New Roman"/>
        </w:rPr>
      </w:pPr>
      <w:moveToRangeStart w:id="26" w:author="Sheree Yau" w:date="2012-11-19T16:09:00Z" w:name="move341104669"/>
      <w:moveTo w:id="27" w:author="Sheree Yau" w:date="2012-11-19T16:09:00Z">
        <w:r>
          <w:rPr>
            <w:rFonts w:ascii="Times New Roman" w:hAnsi="Times New Roman" w:cs="Times New Roman"/>
            <w:sz w:val="24"/>
            <w:szCs w:val="24"/>
          </w:rPr>
          <w:t>Table S</w:t>
        </w:r>
      </w:moveTo>
      <w:ins w:id="28" w:author="Sheree Yau" w:date="2012-11-19T16:09:00Z">
        <w:r>
          <w:rPr>
            <w:rFonts w:ascii="Times New Roman" w:hAnsi="Times New Roman" w:cs="Times New Roman"/>
            <w:sz w:val="24"/>
            <w:szCs w:val="24"/>
          </w:rPr>
          <w:t>1</w:t>
        </w:r>
      </w:ins>
      <w:moveTo w:id="29" w:author="Sheree Yau" w:date="2012-11-19T16:09:00Z">
        <w:del w:id="30" w:author="Sheree Yau" w:date="2012-11-19T16:09:00Z">
          <w:r w:rsidDel="00712505">
            <w:rPr>
              <w:rFonts w:ascii="Times New Roman" w:hAnsi="Times New Roman" w:cs="Times New Roman"/>
              <w:sz w:val="24"/>
              <w:szCs w:val="24"/>
            </w:rPr>
            <w:delText>2</w:delText>
          </w:r>
        </w:del>
        <w:r>
          <w:rPr>
            <w:rFonts w:ascii="Times New Roman" w:hAnsi="Times New Roman" w:cs="Times New Roman"/>
            <w:sz w:val="24"/>
            <w:szCs w:val="24"/>
          </w:rPr>
          <w:t xml:space="preserve">. Full list of KEGG </w:t>
        </w:r>
        <w:proofErr w:type="spellStart"/>
        <w:r>
          <w:rPr>
            <w:rFonts w:ascii="Times New Roman" w:hAnsi="Times New Roman" w:cs="Times New Roman"/>
            <w:sz w:val="24"/>
            <w:szCs w:val="24"/>
          </w:rPr>
          <w:t>Orthologs</w:t>
        </w:r>
        <w:proofErr w:type="spellEnd"/>
        <w:r>
          <w:rPr>
            <w:rFonts w:ascii="Times New Roman" w:hAnsi="Times New Roman" w:cs="Times New Roman"/>
            <w:sz w:val="24"/>
            <w:szCs w:val="24"/>
          </w:rPr>
          <w:t xml:space="preserve"> (KO) involved in carbon, nitrogen and sulfur conversions searched for in the Organic Lake </w:t>
        </w:r>
        <w:proofErr w:type="spellStart"/>
        <w:r>
          <w:rPr>
            <w:rFonts w:ascii="Times New Roman" w:hAnsi="Times New Roman" w:cs="Times New Roman"/>
            <w:sz w:val="24"/>
            <w:szCs w:val="24"/>
          </w:rPr>
          <w:t>metagenome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rTCA</w:t>
        </w:r>
        <w:proofErr w:type="spellEnd"/>
        <w:r>
          <w:rPr>
            <w:rFonts w:ascii="Times New Roman" w:hAnsi="Times New Roman" w:cs="Times New Roman"/>
            <w:sz w:val="24"/>
            <w:szCs w:val="24"/>
          </w:rPr>
          <w:t xml:space="preserve">, </w:t>
        </w:r>
        <w:proofErr w:type="spellStart"/>
        <w:r>
          <w:rPr>
            <w:rFonts w:ascii="Times New Roman" w:hAnsi="Times New Roman" w:cs="Times New Roman"/>
          </w:rPr>
          <w:t>tricarboxylic</w:t>
        </w:r>
        <w:proofErr w:type="spellEnd"/>
        <w:r>
          <w:rPr>
            <w:rFonts w:ascii="Times New Roman" w:hAnsi="Times New Roman" w:cs="Times New Roman"/>
          </w:rPr>
          <w:t xml:space="preserve"> acid cycle; WL, Wood-</w:t>
        </w:r>
        <w:proofErr w:type="spellStart"/>
        <w:r>
          <w:rPr>
            <w:rFonts w:ascii="Times New Roman" w:hAnsi="Times New Roman" w:cs="Times New Roman"/>
          </w:rPr>
          <w:t>Ljungdahl</w:t>
        </w:r>
        <w:proofErr w:type="spellEnd"/>
        <w:r>
          <w:rPr>
            <w:rFonts w:ascii="Times New Roman" w:hAnsi="Times New Roman" w:cs="Times New Roman"/>
          </w:rPr>
          <w:t xml:space="preserve"> pathway; </w:t>
        </w:r>
        <w:proofErr w:type="spellStart"/>
        <w:r>
          <w:rPr>
            <w:rFonts w:ascii="Times New Roman" w:hAnsi="Times New Roman" w:cs="Times New Roman"/>
          </w:rPr>
          <w:t>AAnP</w:t>
        </w:r>
        <w:proofErr w:type="spellEnd"/>
        <w:r>
          <w:rPr>
            <w:rFonts w:ascii="Times New Roman" w:hAnsi="Times New Roman" w:cs="Times New Roman"/>
          </w:rPr>
          <w:t xml:space="preserve">, aerobic </w:t>
        </w:r>
        <w:proofErr w:type="spellStart"/>
        <w:r>
          <w:rPr>
            <w:rFonts w:ascii="Times New Roman" w:hAnsi="Times New Roman" w:cs="Times New Roman"/>
          </w:rPr>
          <w:t>anoxygenic</w:t>
        </w:r>
        <w:proofErr w:type="spellEnd"/>
        <w:r>
          <w:rPr>
            <w:rFonts w:ascii="Times New Roman" w:hAnsi="Times New Roman" w:cs="Times New Roman"/>
          </w:rPr>
          <w:t xml:space="preserve"> </w:t>
        </w:r>
        <w:proofErr w:type="spellStart"/>
        <w:r>
          <w:rPr>
            <w:rFonts w:ascii="Times New Roman" w:hAnsi="Times New Roman" w:cs="Times New Roman"/>
          </w:rPr>
          <w:t>phototrophy</w:t>
        </w:r>
        <w:proofErr w:type="spellEnd"/>
        <w:r>
          <w:rPr>
            <w:rFonts w:ascii="Times New Roman" w:hAnsi="Times New Roman" w:cs="Times New Roman"/>
          </w:rPr>
          <w:t xml:space="preserve">; DNRA, </w:t>
        </w:r>
        <w:proofErr w:type="spellStart"/>
        <w:r>
          <w:rPr>
            <w:rFonts w:ascii="Times New Roman" w:hAnsi="Times New Roman" w:cs="Times New Roman"/>
          </w:rPr>
          <w:t>dissimilatory</w:t>
        </w:r>
        <w:proofErr w:type="spellEnd"/>
        <w:r>
          <w:rPr>
            <w:rFonts w:ascii="Times New Roman" w:hAnsi="Times New Roman" w:cs="Times New Roman"/>
          </w:rPr>
          <w:t xml:space="preserve"> nitrate reduction to ammonia; </w:t>
        </w:r>
        <w:proofErr w:type="spellStart"/>
        <w:r>
          <w:rPr>
            <w:rFonts w:ascii="Times New Roman" w:hAnsi="Times New Roman" w:cs="Times New Roman"/>
          </w:rPr>
          <w:t>Anammox</w:t>
        </w:r>
        <w:proofErr w:type="spellEnd"/>
        <w:r>
          <w:rPr>
            <w:rFonts w:ascii="Times New Roman" w:hAnsi="Times New Roman" w:cs="Times New Roman"/>
          </w:rPr>
          <w:t xml:space="preserve">, anaerobic ammonia oxidation; ASR, assimilatory sulfate reduction; DSR, </w:t>
        </w:r>
        <w:proofErr w:type="spellStart"/>
        <w:r>
          <w:rPr>
            <w:rFonts w:ascii="Times New Roman" w:hAnsi="Times New Roman" w:cs="Times New Roman"/>
          </w:rPr>
          <w:t>dissimilatory</w:t>
        </w:r>
        <w:proofErr w:type="spellEnd"/>
        <w:r>
          <w:rPr>
            <w:rFonts w:ascii="Times New Roman" w:hAnsi="Times New Roman" w:cs="Times New Roman"/>
          </w:rPr>
          <w:t xml:space="preserve"> sulfate reduction; SRB, sulfate-reducing bacteria.</w:t>
        </w:r>
      </w:moveTo>
    </w:p>
    <w:p w:rsidR="00712505" w:rsidRDefault="00712505" w:rsidP="00712505">
      <w:pPr>
        <w:spacing w:after="0" w:line="240" w:lineRule="auto"/>
        <w:rPr>
          <w:rFonts w:ascii="Times New Roman" w:hAnsi="Times New Roman" w:cs="Times New Roman"/>
        </w:rPr>
      </w:pPr>
    </w:p>
    <w:moveToRangeEnd w:id="26"/>
    <w:p w:rsidR="00404605" w:rsidRDefault="00404605" w:rsidP="00612425">
      <w:pPr>
        <w:pStyle w:val="WW-Default"/>
        <w:spacing w:after="0" w:line="240" w:lineRule="auto"/>
        <w:rPr>
          <w:rFonts w:ascii="Times New Roman" w:hAnsi="Times New Roman" w:cs="Times New Roman"/>
          <w:sz w:val="24"/>
          <w:szCs w:val="24"/>
        </w:rPr>
      </w:pPr>
      <w:r w:rsidRPr="00117E7F">
        <w:rPr>
          <w:rFonts w:ascii="Times New Roman" w:hAnsi="Times New Roman" w:cs="Times New Roman"/>
          <w:sz w:val="24"/>
          <w:szCs w:val="24"/>
        </w:rPr>
        <w:t>Table S</w:t>
      </w:r>
      <w:ins w:id="31" w:author="Sheree Yau" w:date="2012-11-19T16:09:00Z">
        <w:r w:rsidR="00712505">
          <w:rPr>
            <w:rFonts w:ascii="Times New Roman" w:hAnsi="Times New Roman" w:cs="Times New Roman"/>
            <w:sz w:val="24"/>
            <w:szCs w:val="24"/>
          </w:rPr>
          <w:t>2</w:t>
        </w:r>
      </w:ins>
      <w:del w:id="32" w:author="Sheree Yau" w:date="2012-11-19T16:09:00Z">
        <w:r w:rsidRPr="00117E7F" w:rsidDel="00712505">
          <w:rPr>
            <w:rFonts w:ascii="Times New Roman" w:hAnsi="Times New Roman" w:cs="Times New Roman"/>
            <w:sz w:val="24"/>
            <w:szCs w:val="24"/>
          </w:rPr>
          <w:delText>1</w:delText>
        </w:r>
      </w:del>
      <w:r w:rsidRPr="00117E7F">
        <w:rPr>
          <w:rFonts w:ascii="Times New Roman" w:hAnsi="Times New Roman" w:cs="Times New Roman"/>
          <w:sz w:val="24"/>
          <w:szCs w:val="24"/>
        </w:rPr>
        <w:t>.</w:t>
      </w:r>
      <w:r>
        <w:rPr>
          <w:rFonts w:ascii="Times New Roman" w:hAnsi="Times New Roman" w:cs="Times New Roman"/>
          <w:b/>
          <w:sz w:val="24"/>
          <w:szCs w:val="24"/>
        </w:rPr>
        <w:t xml:space="preserve"> </w:t>
      </w:r>
      <w:proofErr w:type="gramStart"/>
      <w:r>
        <w:rPr>
          <w:rFonts w:ascii="Times New Roman" w:hAnsi="Times New Roman" w:cs="Times New Roman"/>
          <w:sz w:val="24"/>
          <w:szCs w:val="24"/>
        </w:rPr>
        <w:t xml:space="preserve">Summary of </w:t>
      </w:r>
      <w:proofErr w:type="spellStart"/>
      <w:r>
        <w:rPr>
          <w:rFonts w:ascii="Times New Roman" w:hAnsi="Times New Roman" w:cs="Times New Roman"/>
          <w:sz w:val="24"/>
          <w:szCs w:val="24"/>
        </w:rPr>
        <w:t>metagenomic</w:t>
      </w:r>
      <w:proofErr w:type="spellEnd"/>
      <w:r>
        <w:rPr>
          <w:rFonts w:ascii="Times New Roman" w:hAnsi="Times New Roman" w:cs="Times New Roman"/>
          <w:sz w:val="24"/>
          <w:szCs w:val="24"/>
        </w:rPr>
        <w:t xml:space="preserve"> data for Organic Lake samples.</w:t>
      </w:r>
      <w:proofErr w:type="gramEnd"/>
    </w:p>
    <w:p w:rsidR="00612425" w:rsidRDefault="00612425" w:rsidP="00612425">
      <w:pPr>
        <w:spacing w:after="0" w:line="240" w:lineRule="auto"/>
        <w:rPr>
          <w:rFonts w:ascii="Times New Roman" w:hAnsi="Times New Roman" w:cs="Times New Roman"/>
          <w:sz w:val="24"/>
          <w:szCs w:val="24"/>
        </w:rPr>
      </w:pPr>
    </w:p>
    <w:p w:rsidR="00960085" w:rsidDel="00712505" w:rsidRDefault="00BC3C1F" w:rsidP="00612425">
      <w:pPr>
        <w:spacing w:after="0" w:line="240" w:lineRule="auto"/>
        <w:rPr>
          <w:rFonts w:ascii="Times New Roman" w:hAnsi="Times New Roman" w:cs="Times New Roman"/>
        </w:rPr>
      </w:pPr>
      <w:moveFromRangeStart w:id="33" w:author="Sheree Yau" w:date="2012-11-19T16:09:00Z" w:name="move341104669"/>
      <w:moveFrom w:id="34" w:author="Sheree Yau" w:date="2012-11-19T16:09:00Z">
        <w:r w:rsidDel="00712505">
          <w:rPr>
            <w:rFonts w:ascii="Times New Roman" w:hAnsi="Times New Roman" w:cs="Times New Roman"/>
            <w:sz w:val="24"/>
            <w:szCs w:val="24"/>
          </w:rPr>
          <w:t>Table S2. Full list of KEGG Orthologs (KO) involved in carbon, nitrogen and sulfur conversions searched for in the Organic Lake metagenome.</w:t>
        </w:r>
        <w:r w:rsidR="00D2463E" w:rsidDel="00712505">
          <w:rPr>
            <w:rFonts w:ascii="Times New Roman" w:hAnsi="Times New Roman" w:cs="Times New Roman"/>
            <w:sz w:val="24"/>
            <w:szCs w:val="24"/>
          </w:rPr>
          <w:t xml:space="preserve"> rTCA,</w:t>
        </w:r>
        <w:r w:rsidR="00455911" w:rsidDel="00712505">
          <w:rPr>
            <w:rFonts w:ascii="Times New Roman" w:hAnsi="Times New Roman" w:cs="Times New Roman"/>
            <w:sz w:val="24"/>
            <w:szCs w:val="24"/>
          </w:rPr>
          <w:t xml:space="preserve"> </w:t>
        </w:r>
        <w:r w:rsidR="00D2463E" w:rsidDel="00712505">
          <w:rPr>
            <w:rFonts w:ascii="Times New Roman" w:hAnsi="Times New Roman" w:cs="Times New Roman"/>
          </w:rPr>
          <w:t>tricarboxylic acid cycle; WL, Wood-Ljungdahl pathway;</w:t>
        </w:r>
        <w:r w:rsidR="00455911" w:rsidDel="00712505">
          <w:rPr>
            <w:rFonts w:ascii="Times New Roman" w:hAnsi="Times New Roman" w:cs="Times New Roman"/>
          </w:rPr>
          <w:t xml:space="preserve"> A</w:t>
        </w:r>
        <w:r w:rsidR="00D2463E" w:rsidDel="00712505">
          <w:rPr>
            <w:rFonts w:ascii="Times New Roman" w:hAnsi="Times New Roman" w:cs="Times New Roman"/>
          </w:rPr>
          <w:t>AnP, aerobic anoxygenic phototrophy; DNRA,</w:t>
        </w:r>
        <w:r w:rsidR="00455911" w:rsidDel="00712505">
          <w:rPr>
            <w:rFonts w:ascii="Times New Roman" w:hAnsi="Times New Roman" w:cs="Times New Roman"/>
          </w:rPr>
          <w:t xml:space="preserve"> dissimilato</w:t>
        </w:r>
        <w:r w:rsidR="00D2463E" w:rsidDel="00712505">
          <w:rPr>
            <w:rFonts w:ascii="Times New Roman" w:hAnsi="Times New Roman" w:cs="Times New Roman"/>
          </w:rPr>
          <w:t>ry nitrate reduction to ammonia;</w:t>
        </w:r>
        <w:r w:rsidR="00455911" w:rsidDel="00712505">
          <w:rPr>
            <w:rFonts w:ascii="Times New Roman" w:hAnsi="Times New Roman" w:cs="Times New Roman"/>
          </w:rPr>
          <w:t xml:space="preserve"> </w:t>
        </w:r>
        <w:r w:rsidR="00D2463E" w:rsidDel="00712505">
          <w:rPr>
            <w:rFonts w:ascii="Times New Roman" w:hAnsi="Times New Roman" w:cs="Times New Roman"/>
          </w:rPr>
          <w:t>Anammox, anaerobic ammonia oxidation;</w:t>
        </w:r>
        <w:r w:rsidR="00BB61B1" w:rsidDel="00712505">
          <w:rPr>
            <w:rFonts w:ascii="Times New Roman" w:hAnsi="Times New Roman" w:cs="Times New Roman"/>
          </w:rPr>
          <w:t xml:space="preserve"> </w:t>
        </w:r>
        <w:r w:rsidR="00D2463E" w:rsidDel="00712505">
          <w:rPr>
            <w:rFonts w:ascii="Times New Roman" w:hAnsi="Times New Roman" w:cs="Times New Roman"/>
          </w:rPr>
          <w:t>ASR, assimilatory sulfate reduction; DSR,</w:t>
        </w:r>
        <w:r w:rsidR="00455911" w:rsidDel="00712505">
          <w:rPr>
            <w:rFonts w:ascii="Times New Roman" w:hAnsi="Times New Roman" w:cs="Times New Roman"/>
          </w:rPr>
          <w:t xml:space="preserve"> </w:t>
        </w:r>
        <w:r w:rsidR="00D2463E" w:rsidDel="00712505">
          <w:rPr>
            <w:rFonts w:ascii="Times New Roman" w:hAnsi="Times New Roman" w:cs="Times New Roman"/>
          </w:rPr>
          <w:t>dissimilatory sulfate reduction; SRB,</w:t>
        </w:r>
        <w:r w:rsidR="00571E3D" w:rsidDel="00712505">
          <w:rPr>
            <w:rFonts w:ascii="Times New Roman" w:hAnsi="Times New Roman" w:cs="Times New Roman"/>
          </w:rPr>
          <w:t xml:space="preserve"> sulfate-reducing bacteria.</w:t>
        </w:r>
      </w:moveFrom>
    </w:p>
    <w:moveFromRangeEnd w:id="33"/>
    <w:p w:rsidR="00A14EE5" w:rsidRDefault="00A14EE5" w:rsidP="00612425">
      <w:pPr>
        <w:spacing w:after="0" w:line="240" w:lineRule="auto"/>
        <w:rPr>
          <w:rFonts w:ascii="Times New Roman" w:hAnsi="Times New Roman" w:cs="Times New Roman"/>
        </w:rPr>
      </w:pPr>
    </w:p>
    <w:p w:rsidR="00960085" w:rsidRPr="00D879B4" w:rsidRDefault="00960085" w:rsidP="00612425">
      <w:pPr>
        <w:spacing w:after="0" w:line="240" w:lineRule="auto"/>
        <w:rPr>
          <w:rFonts w:ascii="Times New Roman" w:hAnsi="Times New Roman" w:cs="Times New Roman"/>
        </w:rPr>
      </w:pPr>
      <w:r>
        <w:rPr>
          <w:rFonts w:ascii="Times New Roman" w:hAnsi="Times New Roman" w:cs="Times New Roman"/>
        </w:rPr>
        <w:t>Table S3</w:t>
      </w:r>
      <w:r w:rsidRPr="00823307">
        <w:rPr>
          <w:rFonts w:ascii="Times New Roman" w:hAnsi="Times New Roman" w:cs="Times New Roman"/>
        </w:rPr>
        <w:t xml:space="preserve">. </w:t>
      </w:r>
      <w:r>
        <w:rPr>
          <w:rFonts w:ascii="Times New Roman" w:hAnsi="Times New Roman" w:cs="Times New Roman"/>
        </w:rPr>
        <w:t xml:space="preserve">DMSP </w:t>
      </w:r>
      <w:proofErr w:type="spellStart"/>
      <w:r>
        <w:rPr>
          <w:rFonts w:ascii="Times New Roman" w:hAnsi="Times New Roman" w:cs="Times New Roman"/>
        </w:rPr>
        <w:t>lyase</w:t>
      </w:r>
      <w:proofErr w:type="spellEnd"/>
      <w:r>
        <w:rPr>
          <w:rFonts w:ascii="Times New Roman" w:hAnsi="Times New Roman" w:cs="Times New Roman"/>
        </w:rPr>
        <w:t xml:space="preserve"> </w:t>
      </w:r>
      <w:r w:rsidR="00695309">
        <w:rPr>
          <w:rFonts w:ascii="Times New Roman" w:hAnsi="Times New Roman" w:cs="Times New Roman"/>
        </w:rPr>
        <w:t xml:space="preserve">and </w:t>
      </w:r>
      <w:proofErr w:type="spellStart"/>
      <w:r w:rsidR="00695309">
        <w:rPr>
          <w:rFonts w:ascii="Times New Roman" w:hAnsi="Times New Roman" w:cs="Times New Roman"/>
        </w:rPr>
        <w:t>demethylase</w:t>
      </w:r>
      <w:proofErr w:type="spellEnd"/>
      <w:r w:rsidR="00695309">
        <w:rPr>
          <w:rFonts w:ascii="Times New Roman" w:hAnsi="Times New Roman" w:cs="Times New Roman"/>
        </w:rPr>
        <w:t xml:space="preserve"> </w:t>
      </w:r>
      <w:r>
        <w:rPr>
          <w:rFonts w:ascii="Times New Roman" w:hAnsi="Times New Roman" w:cs="Times New Roman"/>
        </w:rPr>
        <w:t xml:space="preserve">sequences used in this study as BLAST queries for retrieving </w:t>
      </w:r>
      <w:proofErr w:type="spellStart"/>
      <w:r>
        <w:rPr>
          <w:rFonts w:ascii="Times New Roman" w:hAnsi="Times New Roman" w:cs="Times New Roman"/>
        </w:rPr>
        <w:t>homologs</w:t>
      </w:r>
      <w:proofErr w:type="spellEnd"/>
      <w:r>
        <w:rPr>
          <w:rFonts w:ascii="Times New Roman" w:hAnsi="Times New Roman" w:cs="Times New Roman"/>
        </w:rPr>
        <w:t xml:space="preserve"> in the Organic Lake </w:t>
      </w:r>
      <w:proofErr w:type="spellStart"/>
      <w:r>
        <w:rPr>
          <w:rFonts w:ascii="Times New Roman" w:hAnsi="Times New Roman" w:cs="Times New Roman"/>
        </w:rPr>
        <w:t>metagenomes</w:t>
      </w:r>
      <w:proofErr w:type="spellEnd"/>
      <w:r>
        <w:rPr>
          <w:rFonts w:ascii="Times New Roman" w:hAnsi="Times New Roman" w:cs="Times New Roman"/>
        </w:rPr>
        <w:t>. (%ID) is the minimum am</w:t>
      </w:r>
      <w:r w:rsidR="00695309">
        <w:rPr>
          <w:rFonts w:ascii="Times New Roman" w:hAnsi="Times New Roman" w:cs="Times New Roman"/>
        </w:rPr>
        <w:t>ino acid sequence identity for matches to be considered a homolog</w:t>
      </w:r>
      <w:r>
        <w:rPr>
          <w:rFonts w:ascii="Times New Roman" w:hAnsi="Times New Roman" w:cs="Times New Roman"/>
        </w:rPr>
        <w:t xml:space="preserve">. </w:t>
      </w:r>
    </w:p>
    <w:p w:rsidR="00612425" w:rsidRDefault="00612425" w:rsidP="00612425">
      <w:pPr>
        <w:spacing w:after="0" w:line="240" w:lineRule="auto"/>
        <w:rPr>
          <w:rFonts w:ascii="Times New Roman" w:hAnsi="Times New Roman"/>
        </w:rPr>
      </w:pPr>
    </w:p>
    <w:p w:rsidR="00332E9C" w:rsidRPr="002F5D42" w:rsidRDefault="00332E9C" w:rsidP="00612425">
      <w:pPr>
        <w:spacing w:after="0" w:line="240" w:lineRule="auto"/>
        <w:rPr>
          <w:rFonts w:ascii="Times New Roman" w:hAnsi="Times New Roman" w:cs="Times New Roman"/>
        </w:rPr>
      </w:pPr>
      <w:r w:rsidRPr="00332E9C">
        <w:rPr>
          <w:rFonts w:ascii="Times New Roman" w:hAnsi="Times New Roman"/>
        </w:rPr>
        <w:t>Table S</w:t>
      </w:r>
      <w:r>
        <w:rPr>
          <w:rFonts w:ascii="Times New Roman" w:hAnsi="Times New Roman"/>
        </w:rPr>
        <w:t>4</w:t>
      </w:r>
      <w:r w:rsidRPr="00332E9C">
        <w:rPr>
          <w:rFonts w:ascii="Times New Roman" w:hAnsi="Times New Roman"/>
        </w:rPr>
        <w:t xml:space="preserve">. Microbial </w:t>
      </w:r>
      <w:proofErr w:type="spellStart"/>
      <w:r w:rsidRPr="00332E9C">
        <w:rPr>
          <w:rFonts w:ascii="Times New Roman" w:hAnsi="Times New Roman"/>
        </w:rPr>
        <w:t>taxa</w:t>
      </w:r>
      <w:proofErr w:type="spellEnd"/>
      <w:r w:rsidRPr="00332E9C">
        <w:rPr>
          <w:rFonts w:ascii="Times New Roman" w:hAnsi="Times New Roman"/>
        </w:rPr>
        <w:t xml:space="preserve"> detected in the Organic Lake water column profile</w:t>
      </w:r>
      <w:r>
        <w:rPr>
          <w:rFonts w:ascii="Times New Roman" w:hAnsi="Times New Roman"/>
        </w:rPr>
        <w:t xml:space="preserve"> by analysis of SSU sequences</w:t>
      </w:r>
      <w:r w:rsidRPr="00332E9C">
        <w:rPr>
          <w:rFonts w:ascii="Times New Roman" w:hAnsi="Times New Roman"/>
        </w:rPr>
        <w:t>.</w:t>
      </w:r>
      <w:r>
        <w:rPr>
          <w:rFonts w:ascii="Times New Roman" w:hAnsi="Times New Roman"/>
        </w:rPr>
        <w:t xml:space="preserve"> </w:t>
      </w:r>
      <w:r>
        <w:rPr>
          <w:rFonts w:ascii="Times New Roman" w:hAnsi="Times New Roman" w:cs="Times New Roman"/>
        </w:rPr>
        <w:t xml:space="preserve">SSU sequences were classified to the genus level or to the lowest rank with </w:t>
      </w:r>
      <w:proofErr w:type="spellStart"/>
      <w:r>
        <w:rPr>
          <w:rFonts w:ascii="Times New Roman" w:hAnsi="Times New Roman" w:cs="Times New Roman"/>
        </w:rPr>
        <w:t>bootstap</w:t>
      </w:r>
      <w:proofErr w:type="spellEnd"/>
      <w:r>
        <w:rPr>
          <w:rFonts w:ascii="Times New Roman" w:hAnsi="Times New Roman" w:cs="Times New Roman"/>
        </w:rPr>
        <w:t xml:space="preserve"> confidence &gt;85% (see materials and methods).</w:t>
      </w:r>
    </w:p>
    <w:p w:rsidR="00332E9C" w:rsidRPr="00332E9C" w:rsidRDefault="00332E9C" w:rsidP="00612425">
      <w:pPr>
        <w:spacing w:after="0" w:line="240" w:lineRule="auto"/>
        <w:rPr>
          <w:rFonts w:ascii="Times New Roman" w:hAnsi="Times New Roman"/>
        </w:rPr>
      </w:pPr>
    </w:p>
    <w:p w:rsidR="00332E9C" w:rsidRPr="00013611" w:rsidRDefault="00332E9C" w:rsidP="00612425">
      <w:pPr>
        <w:spacing w:line="240" w:lineRule="auto"/>
        <w:rPr>
          <w:rFonts w:ascii="Times New Roman" w:hAnsi="Times New Roman" w:cs="Times New Roman"/>
        </w:rPr>
      </w:pPr>
    </w:p>
    <w:sectPr w:rsidR="00332E9C" w:rsidRPr="00013611" w:rsidSect="009C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ejaVu Sans">
    <w:panose1 w:val="020B0603030804020204"/>
    <w:charset w:val="00"/>
    <w:family w:val="swiss"/>
    <w:pitch w:val="variable"/>
    <w:sig w:usb0="E7002EFF" w:usb1="D200FDFF" w:usb2="0A046029"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20"/>
  <w:characterSpacingControl w:val="doNotCompress"/>
  <w:compat/>
  <w:rsids>
    <w:rsidRoot w:val="00357967"/>
    <w:rsid w:val="00013611"/>
    <w:rsid w:val="0003772E"/>
    <w:rsid w:val="000624B0"/>
    <w:rsid w:val="000756E3"/>
    <w:rsid w:val="000822D8"/>
    <w:rsid w:val="00082597"/>
    <w:rsid w:val="00087961"/>
    <w:rsid w:val="000A3713"/>
    <w:rsid w:val="000B4460"/>
    <w:rsid w:val="00114A19"/>
    <w:rsid w:val="00127A3E"/>
    <w:rsid w:val="0013218B"/>
    <w:rsid w:val="00150C14"/>
    <w:rsid w:val="001676E0"/>
    <w:rsid w:val="00177319"/>
    <w:rsid w:val="00184A58"/>
    <w:rsid w:val="0018702F"/>
    <w:rsid w:val="00211C76"/>
    <w:rsid w:val="00233629"/>
    <w:rsid w:val="00240042"/>
    <w:rsid w:val="0026590C"/>
    <w:rsid w:val="002729D6"/>
    <w:rsid w:val="0028679A"/>
    <w:rsid w:val="00287D95"/>
    <w:rsid w:val="002C0EA3"/>
    <w:rsid w:val="002C60A5"/>
    <w:rsid w:val="002D2EBB"/>
    <w:rsid w:val="002D5666"/>
    <w:rsid w:val="002D5A7F"/>
    <w:rsid w:val="002D689A"/>
    <w:rsid w:val="002E6364"/>
    <w:rsid w:val="002F5D42"/>
    <w:rsid w:val="002F7525"/>
    <w:rsid w:val="00300096"/>
    <w:rsid w:val="00331DBB"/>
    <w:rsid w:val="00332E9C"/>
    <w:rsid w:val="00345F83"/>
    <w:rsid w:val="00357967"/>
    <w:rsid w:val="00383F7C"/>
    <w:rsid w:val="00386F42"/>
    <w:rsid w:val="003C767C"/>
    <w:rsid w:val="00404605"/>
    <w:rsid w:val="004243E8"/>
    <w:rsid w:val="00435D17"/>
    <w:rsid w:val="00441DB9"/>
    <w:rsid w:val="00442D83"/>
    <w:rsid w:val="00445244"/>
    <w:rsid w:val="00455911"/>
    <w:rsid w:val="004607B6"/>
    <w:rsid w:val="004851A0"/>
    <w:rsid w:val="004F5C75"/>
    <w:rsid w:val="004F67EA"/>
    <w:rsid w:val="00512BC5"/>
    <w:rsid w:val="00533F82"/>
    <w:rsid w:val="00571E3D"/>
    <w:rsid w:val="00595491"/>
    <w:rsid w:val="005C3B9C"/>
    <w:rsid w:val="005D7338"/>
    <w:rsid w:val="005E151C"/>
    <w:rsid w:val="00602716"/>
    <w:rsid w:val="00612425"/>
    <w:rsid w:val="00631C3C"/>
    <w:rsid w:val="00667CF8"/>
    <w:rsid w:val="006923C3"/>
    <w:rsid w:val="00694783"/>
    <w:rsid w:val="00695309"/>
    <w:rsid w:val="006A02F7"/>
    <w:rsid w:val="006A5132"/>
    <w:rsid w:val="006C7209"/>
    <w:rsid w:val="006C7F21"/>
    <w:rsid w:val="007122AA"/>
    <w:rsid w:val="00712505"/>
    <w:rsid w:val="007140EC"/>
    <w:rsid w:val="00735C1F"/>
    <w:rsid w:val="00743021"/>
    <w:rsid w:val="00761A4C"/>
    <w:rsid w:val="0076238E"/>
    <w:rsid w:val="00773146"/>
    <w:rsid w:val="007759BA"/>
    <w:rsid w:val="007C45B8"/>
    <w:rsid w:val="007E18E3"/>
    <w:rsid w:val="0080593F"/>
    <w:rsid w:val="00861059"/>
    <w:rsid w:val="00871AAE"/>
    <w:rsid w:val="00876D44"/>
    <w:rsid w:val="008A7321"/>
    <w:rsid w:val="008C5B36"/>
    <w:rsid w:val="008F248F"/>
    <w:rsid w:val="00915FC1"/>
    <w:rsid w:val="00915FC2"/>
    <w:rsid w:val="009329E2"/>
    <w:rsid w:val="0093520F"/>
    <w:rsid w:val="00944F08"/>
    <w:rsid w:val="00953584"/>
    <w:rsid w:val="00960085"/>
    <w:rsid w:val="0096549F"/>
    <w:rsid w:val="0097618C"/>
    <w:rsid w:val="009B0A06"/>
    <w:rsid w:val="009C0EC1"/>
    <w:rsid w:val="009C1289"/>
    <w:rsid w:val="009D674F"/>
    <w:rsid w:val="009E176D"/>
    <w:rsid w:val="009F2052"/>
    <w:rsid w:val="009F6B55"/>
    <w:rsid w:val="00A14EE5"/>
    <w:rsid w:val="00A3292E"/>
    <w:rsid w:val="00A34181"/>
    <w:rsid w:val="00A523F9"/>
    <w:rsid w:val="00A92B23"/>
    <w:rsid w:val="00A97321"/>
    <w:rsid w:val="00AB0AAD"/>
    <w:rsid w:val="00AE7CF5"/>
    <w:rsid w:val="00AF2923"/>
    <w:rsid w:val="00B050EA"/>
    <w:rsid w:val="00B208E7"/>
    <w:rsid w:val="00B2176A"/>
    <w:rsid w:val="00B5448A"/>
    <w:rsid w:val="00BB61B1"/>
    <w:rsid w:val="00BC3C1F"/>
    <w:rsid w:val="00BD39E6"/>
    <w:rsid w:val="00BE5369"/>
    <w:rsid w:val="00BF1F36"/>
    <w:rsid w:val="00BF50F6"/>
    <w:rsid w:val="00C17AAB"/>
    <w:rsid w:val="00C22313"/>
    <w:rsid w:val="00C408C7"/>
    <w:rsid w:val="00C422D1"/>
    <w:rsid w:val="00C77091"/>
    <w:rsid w:val="00D2463E"/>
    <w:rsid w:val="00D33A5F"/>
    <w:rsid w:val="00D34A04"/>
    <w:rsid w:val="00D44F48"/>
    <w:rsid w:val="00D54C1A"/>
    <w:rsid w:val="00D646CD"/>
    <w:rsid w:val="00D80279"/>
    <w:rsid w:val="00D86B48"/>
    <w:rsid w:val="00D93D50"/>
    <w:rsid w:val="00DA1892"/>
    <w:rsid w:val="00DE3133"/>
    <w:rsid w:val="00DE3A88"/>
    <w:rsid w:val="00DE56B8"/>
    <w:rsid w:val="00DE5FC1"/>
    <w:rsid w:val="00E00A58"/>
    <w:rsid w:val="00E02E4C"/>
    <w:rsid w:val="00E077EF"/>
    <w:rsid w:val="00E51918"/>
    <w:rsid w:val="00E97713"/>
    <w:rsid w:val="00EA74B8"/>
    <w:rsid w:val="00EA74E0"/>
    <w:rsid w:val="00ED49E7"/>
    <w:rsid w:val="00EF4CDD"/>
    <w:rsid w:val="00EF60BD"/>
    <w:rsid w:val="00F13F2A"/>
    <w:rsid w:val="00F1549F"/>
    <w:rsid w:val="00F15A5B"/>
    <w:rsid w:val="00F277CD"/>
    <w:rsid w:val="00F7489E"/>
    <w:rsid w:val="00F80424"/>
    <w:rsid w:val="00F86756"/>
    <w:rsid w:val="00F95393"/>
    <w:rsid w:val="00FA2F42"/>
    <w:rsid w:val="00FB4C4A"/>
    <w:rsid w:val="00FD54B0"/>
    <w:rsid w:val="00FF2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E6"/>
    <w:pPr>
      <w:ind w:left="720"/>
      <w:contextualSpacing/>
    </w:pPr>
  </w:style>
  <w:style w:type="paragraph" w:customStyle="1" w:styleId="WW-Default">
    <w:name w:val="WW-Default"/>
    <w:rsid w:val="00404605"/>
    <w:pPr>
      <w:tabs>
        <w:tab w:val="left" w:pos="709"/>
      </w:tabs>
      <w:suppressAutoHyphens/>
      <w:spacing w:line="276" w:lineRule="atLeast"/>
    </w:pPr>
    <w:rPr>
      <w:rFonts w:ascii="Calibri" w:eastAsia="DejaVu Sans" w:hAnsi="Calibri" w:cs="Calibri"/>
      <w:lang w:val="en-AU" w:eastAsia="ar-SA"/>
    </w:rPr>
  </w:style>
  <w:style w:type="paragraph" w:styleId="BalloonText">
    <w:name w:val="Balloon Text"/>
    <w:basedOn w:val="Normal"/>
    <w:link w:val="BalloonTextChar"/>
    <w:uiPriority w:val="99"/>
    <w:semiHidden/>
    <w:unhideWhenUsed/>
    <w:rsid w:val="00AF292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AF2923"/>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3</cp:revision>
  <dcterms:created xsi:type="dcterms:W3CDTF">2012-11-19T05:08:00Z</dcterms:created>
  <dcterms:modified xsi:type="dcterms:W3CDTF">2012-11-19T05:09:00Z</dcterms:modified>
</cp:coreProperties>
</file>