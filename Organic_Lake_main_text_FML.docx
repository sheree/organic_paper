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159" w:rsidRDefault="003B7159" w:rsidP="00EC0B08">
      <w:pPr>
        <w:pStyle w:val="Normal1"/>
        <w:spacing w:after="0" w:line="24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EC0B08">
      <w:pPr>
        <w:pStyle w:val="Normal1"/>
        <w:spacing w:after="0" w:line="240" w:lineRule="auto"/>
        <w:rPr>
          <w:rFonts w:ascii="Times New Roman" w:eastAsia="Times New Roman" w:hAnsi="Times New Roman" w:cs="Times New Roman"/>
          <w:sz w:val="24"/>
          <w:szCs w:val="24"/>
        </w:rPr>
      </w:pPr>
    </w:p>
    <w:p w:rsidR="00E93911" w:rsidRDefault="00C45D27" w:rsidP="00EC0B08">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EC0B08">
      <w:pPr>
        <w:pStyle w:val="Normal1"/>
        <w:spacing w:after="0" w:line="240" w:lineRule="auto"/>
      </w:pPr>
    </w:p>
    <w:p w:rsidR="003B7159" w:rsidRDefault="003B7159" w:rsidP="003B7159">
      <w:pPr>
        <w:pStyle w:val="Normal1"/>
        <w:spacing w:after="0" w:line="24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EC0B08">
      <w:pPr>
        <w:pStyle w:val="Normal1"/>
        <w:spacing w:after="0" w:line="240" w:lineRule="auto"/>
      </w:pPr>
    </w:p>
    <w:p w:rsidR="00BF428A" w:rsidRDefault="00C45D27" w:rsidP="00EC0B08">
      <w:pPr>
        <w:pStyle w:val="Normal1"/>
        <w:spacing w:after="0" w:line="240" w:lineRule="auto"/>
        <w:rPr>
          <w:rFonts w:ascii="Times New Roman" w:eastAsia="Times New Roman" w:hAnsi="Times New Roman" w:cs="Times New Roman"/>
          <w:sz w:val="24"/>
        </w:rPr>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Metagenomics, Organic Lake, Antarctic microbial ecology, 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p>
    <w:p w:rsidR="00BF428A" w:rsidRDefault="00BF428A" w:rsidP="00EC0B08">
      <w:pPr>
        <w:pStyle w:val="Normal1"/>
        <w:spacing w:after="0" w:line="240" w:lineRule="auto"/>
        <w:rPr>
          <w:rFonts w:ascii="Times New Roman" w:eastAsia="Times New Roman" w:hAnsi="Times New Roman" w:cs="Times New Roman"/>
          <w:sz w:val="24"/>
        </w:rPr>
      </w:pPr>
    </w:p>
    <w:p w:rsidR="00E93911" w:rsidRDefault="00C45D27" w:rsidP="00EC0B08">
      <w:pPr>
        <w:pStyle w:val="Heading1"/>
        <w:spacing w:before="0" w:line="24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t>Abstract</w:t>
      </w:r>
    </w:p>
    <w:p w:rsidR="00EC0B08" w:rsidRPr="00EC0B08" w:rsidRDefault="00EC0B08" w:rsidP="00EC0B08">
      <w:pPr>
        <w:pStyle w:val="Normal1"/>
        <w:spacing w:after="0" w:line="240" w:lineRule="auto"/>
      </w:pPr>
    </w:p>
    <w:p w:rsidR="00BF428A" w:rsidRDefault="00C45D27" w:rsidP="00EC0B08">
      <w:pPr>
        <w:pStyle w:val="Normal1"/>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Organic Lake is a shallow marine-derived hypersaline lake in the Vestfold Hills, Antarctica that has the highest reported concentration of dimethylsulfide (DMS) in a natural body of water</w:t>
      </w:r>
      <w:del w:id="0" w:author="Federico Lauro" w:date="2012-12-28T19:36:00Z">
        <w:r w:rsidDel="00F22999">
          <w:rPr>
            <w:rFonts w:ascii="Times New Roman" w:eastAsia="Times New Roman" w:hAnsi="Times New Roman" w:cs="Times New Roman"/>
            <w:b/>
            <w:sz w:val="24"/>
          </w:rPr>
          <w:delText xml:space="preserve"> (Franzmann </w:delText>
        </w:r>
        <w:r w:rsidDel="00F22999">
          <w:rPr>
            <w:rFonts w:ascii="Times New Roman" w:eastAsia="Times New Roman" w:hAnsi="Times New Roman" w:cs="Times New Roman"/>
            <w:b/>
            <w:i/>
            <w:sz w:val="24"/>
          </w:rPr>
          <w:delText>et al.</w:delText>
        </w:r>
        <w:r w:rsidDel="00F22999">
          <w:rPr>
            <w:rFonts w:ascii="Times New Roman" w:eastAsia="Times New Roman" w:hAnsi="Times New Roman" w:cs="Times New Roman"/>
            <w:b/>
            <w:sz w:val="24"/>
          </w:rPr>
          <w:delText>, 1987b)</w:delText>
        </w:r>
      </w:del>
      <w:r>
        <w:rPr>
          <w:rFonts w:ascii="Times New Roman" w:eastAsia="Times New Roman" w:hAnsi="Times New Roman" w:cs="Times New Roman"/>
          <w:b/>
          <w:sz w:val="24"/>
        </w:rPr>
        <w:t>. To determine the composition and functional potential of the microbial community and learn about the unusual sulfur chemistry in Organic Lake, shotgun metagenomics</w:t>
      </w:r>
      <w:del w:id="1" w:author="Federico Lauro" w:date="2012-12-28T19:36:00Z">
        <w:r w:rsidDel="00F22999">
          <w:rPr>
            <w:rFonts w:ascii="Times New Roman" w:eastAsia="Times New Roman" w:hAnsi="Times New Roman" w:cs="Times New Roman"/>
            <w:b/>
            <w:sz w:val="24"/>
          </w:rPr>
          <w:delText xml:space="preserve"> (2.4 Gbp titanium 454)</w:delText>
        </w:r>
      </w:del>
      <w:r>
        <w:rPr>
          <w:rFonts w:ascii="Times New Roman" w:eastAsia="Times New Roman" w:hAnsi="Times New Roman" w:cs="Times New Roman"/>
          <w:b/>
          <w:sz w:val="24"/>
        </w:rPr>
        <w:t xml:space="preserve"> was performed on size fractionated samples</w:t>
      </w:r>
      <w:del w:id="2" w:author="Federico Lauro" w:date="2012-12-28T19:36:00Z">
        <w:r w:rsidDel="00F22999">
          <w:rPr>
            <w:rFonts w:ascii="Times New Roman" w:eastAsia="Times New Roman" w:hAnsi="Times New Roman" w:cs="Times New Roman"/>
            <w:b/>
            <w:sz w:val="24"/>
          </w:rPr>
          <w:delText xml:space="preserve"> (3.0, 0.8 and 0.1 µm)</w:delText>
        </w:r>
      </w:del>
      <w:r>
        <w:rPr>
          <w:rFonts w:ascii="Times New Roman" w:eastAsia="Times New Roman" w:hAnsi="Times New Roman" w:cs="Times New Roman"/>
          <w:b/>
          <w:sz w:val="24"/>
        </w:rPr>
        <w:t xml:space="preserve">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allowing more carbon to be 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p>
    <w:p w:rsidR="00BF428A" w:rsidRDefault="00BF428A" w:rsidP="00EC0B08">
      <w:pPr>
        <w:pStyle w:val="Normal1"/>
        <w:spacing w:after="0" w:line="240" w:lineRule="auto"/>
        <w:rPr>
          <w:rFonts w:ascii="Times New Roman" w:eastAsia="Times New Roman" w:hAnsi="Times New Roman" w:cs="Times New Roman"/>
          <w:b/>
          <w:sz w:val="24"/>
        </w:rPr>
      </w:pPr>
    </w:p>
    <w:p w:rsidR="00E93911" w:rsidRDefault="00C45D27" w:rsidP="00EC0B08">
      <w:pPr>
        <w:pStyle w:val="Heading1"/>
        <w:spacing w:before="0" w:line="240" w:lineRule="auto"/>
      </w:pPr>
      <w:bookmarkStart w:id="3" w:name="_GoBack"/>
      <w:bookmarkEnd w:id="3"/>
      <w:r>
        <w:rPr>
          <w:rFonts w:ascii="Times New Roman" w:eastAsia="Times New Roman" w:hAnsi="Times New Roman" w:cs="Times New Roman"/>
          <w:color w:val="000000"/>
          <w:sz w:val="24"/>
        </w:rPr>
        <w:t>Introduction</w:t>
      </w:r>
    </w:p>
    <w:p w:rsidR="00E93911" w:rsidRDefault="00E93911" w:rsidP="00EC0B08">
      <w:pPr>
        <w:pStyle w:val="Normal1"/>
        <w:spacing w:after="0" w:line="240" w:lineRule="auto"/>
      </w:pPr>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w:t>
      </w:r>
      <w:proofErr w:type="gramStart"/>
      <w:r>
        <w:rPr>
          <w:rFonts w:ascii="Times New Roman" w:eastAsia="Times New Roman" w:hAnsi="Times New Roman" w:cs="Times New Roman"/>
          <w:sz w:val="24"/>
        </w:rPr>
        <w:t>sea-level</w:t>
      </w:r>
      <w:proofErr w:type="gramEnd"/>
      <w:r>
        <w:rPr>
          <w:rFonts w:ascii="Times New Roman" w:eastAsia="Times New Roman" w:hAnsi="Times New Roman" w:cs="Times New Roman"/>
          <w:sz w:val="24"/>
        </w:rPr>
        <w:t xml:space="preserve">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EC0B08">
      <w:pPr>
        <w:pStyle w:val="Normal1"/>
        <w:spacing w:after="0" w:line="24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or</w:t>
      </w:r>
      <w:r w:rsidRPr="000956E1">
        <w:rPr>
          <w:rFonts w:ascii="Times New Roman" w:hAnsi="Times New Roman" w:cs="Times New Roman"/>
          <w:sz w:val="24"/>
          <w:szCs w:val="24"/>
          <w:lang w:val="en-AU"/>
        </w:rPr>
        <w:t xml:space="preserve"> </w:t>
      </w:r>
      <w:r>
        <w:rPr>
          <w:rFonts w:ascii="Times New Roman" w:hAnsi="Times New Roman" w:cs="Times New Roman"/>
          <w:sz w:val="24"/>
          <w:szCs w:val="24"/>
          <w:lang w:val="en-AU"/>
        </w:rPr>
        <w:t>liberating</w:t>
      </w:r>
      <w:r w:rsidRPr="000956E1">
        <w:rPr>
          <w:rFonts w:ascii="Times New Roman" w:hAnsi="Times New Roman" w:cs="Times New Roman"/>
          <w:sz w:val="24"/>
          <w:szCs w:val="24"/>
          <w:lang w:val="en-AU"/>
        </w:rPr>
        <w:t xml:space="preserve"> CO</w:t>
      </w:r>
      <w:r w:rsidRPr="009607A3">
        <w:rPr>
          <w:rFonts w:ascii="Times New Roman" w:hAnsi="Times New Roman" w:cs="Times New Roman"/>
          <w:sz w:val="24"/>
          <w:szCs w:val="24"/>
          <w:vertAlign w:val="subscript"/>
          <w:lang w:val="en-AU"/>
        </w:rPr>
        <w:t>2</w:t>
      </w:r>
      <w:r>
        <w:rPr>
          <w:rFonts w:ascii="Times New Roman" w:hAnsi="Times New Roman" w:cs="Times New Roman"/>
          <w:sz w:val="24"/>
          <w:szCs w:val="24"/>
          <w:lang w:val="en-AU"/>
        </w:rPr>
        <w:t xml:space="preserve"> 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w:t>
      </w:r>
      <w:proofErr w:type="gramStart"/>
      <w:r>
        <w:rPr>
          <w:rFonts w:ascii="Times New Roman" w:hAnsi="Times New Roman" w:cs="Times New Roman"/>
          <w:sz w:val="24"/>
          <w:szCs w:val="24"/>
          <w:lang w:val="en-AU"/>
        </w:rPr>
        <w:t>is</w:t>
      </w:r>
      <w:proofErr w:type="gramEnd"/>
      <w:r>
        <w:rPr>
          <w:rFonts w:ascii="Times New Roman" w:hAnsi="Times New Roman" w:cs="Times New Roman"/>
          <w:sz w:val="24"/>
          <w:szCs w:val="24"/>
          <w:lang w:val="en-AU"/>
        </w:rPr>
        <w:t xml:space="preserve">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commentRangeStart w:id="4"/>
      <w:r>
        <w:rPr>
          <w:rFonts w:ascii="Times New Roman" w:eastAsia="Times New Roman" w:hAnsi="Times New Roman" w:cs="Times New Roman"/>
          <w:sz w:val="24"/>
        </w:rPr>
        <w:t>1987</w:t>
      </w:r>
      <w:commentRangeEnd w:id="4"/>
      <w:r w:rsidR="00AC03B2">
        <w:rPr>
          <w:rStyle w:val="CommentReference"/>
          <w:rFonts w:asciiTheme="minorHAnsi" w:eastAsiaTheme="minorEastAsia" w:hAnsiTheme="minorHAnsi" w:cstheme="minorBidi"/>
          <w:color w:val="auto"/>
        </w:rPr>
        <w:commentReference w:id="4"/>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EC0B08">
      <w:pPr>
        <w:pStyle w:val="Normal1"/>
        <w:spacing w:after="0" w:line="24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w:t>
      </w:r>
      <w:proofErr w:type="gramStart"/>
      <w:r w:rsidR="00C45D27">
        <w:rPr>
          <w:rFonts w:ascii="Times New Roman" w:eastAsia="Times New Roman" w:hAnsi="Times New Roman" w:cs="Times New Roman"/>
          <w:sz w:val="24"/>
        </w:rPr>
        <w:t xml:space="preserve">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cloud condensation nuclei</w:t>
      </w:r>
      <w:proofErr w:type="gramEnd"/>
      <w:r w:rsidR="00C45D27">
        <w:rPr>
          <w:rFonts w:ascii="Times New Roman" w:eastAsia="Times New Roman" w:hAnsi="Times New Roman" w:cs="Times New Roman"/>
          <w:sz w:val="24"/>
        </w:rPr>
        <w:t xml:space="preserve">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analyses were performed on biomass captured by sequential filtration through a 20 µm pre-filter 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EC0B08">
      <w:pPr>
        <w:pStyle w:val="Normal1"/>
        <w:spacing w:after="0" w:line="240" w:lineRule="auto"/>
        <w:ind w:firstLine="426"/>
      </w:pPr>
    </w:p>
    <w:p w:rsidR="00E93911" w:rsidRDefault="009256C5" w:rsidP="00EC0B08">
      <w:pPr>
        <w:pStyle w:val="Heading1"/>
        <w:spacing w:before="0" w:line="24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rsidP="00EC0B08">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28.3</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E078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20.9</w:t>
      </w:r>
      <w:r w:rsidR="004B12EA">
        <w:rPr>
          <w:rFonts w:ascii="Times New Roman" w:eastAsia="Times New Roman" w:hAnsi="Times New Roman" w:cs="Times New Roman"/>
          <w:sz w:val="24"/>
        </w:rPr>
        <w:t>″</w:t>
      </w:r>
      <w:r>
        <w:rPr>
          <w:rFonts w:ascii="Times New Roman" w:eastAsia="Times New Roman" w:hAnsi="Times New Roman" w:cs="Times New Roman"/>
          <w:sz w:val="24"/>
        </w:rPr>
        <w:t>.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w:t>
      </w:r>
      <w:proofErr w:type="gramStart"/>
      <w:r>
        <w:rPr>
          <w:rFonts w:ascii="Times New Roman" w:eastAsia="Times New Roman" w:hAnsi="Times New Roman" w:cs="Times New Roman"/>
          <w:sz w:val="24"/>
        </w:rPr>
        <w:t>thermometer</w:t>
      </w:r>
      <w:proofErr w:type="gramEnd"/>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EC0B08">
      <w:pPr>
        <w:pStyle w:val="Normal1"/>
        <w:spacing w:after="0" w:line="240" w:lineRule="auto"/>
        <w:ind w:firstLine="720"/>
      </w:pPr>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EC0B08">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w:t>
      </w:r>
      <w:proofErr w:type="gramStart"/>
      <w:r>
        <w:rPr>
          <w:rFonts w:ascii="Times New Roman" w:eastAsia="Times New Roman" w:hAnsi="Times New Roman" w:cs="Times New Roman"/>
          <w:sz w:val="24"/>
        </w:rPr>
        <w:t>20 µ</w:t>
      </w:r>
      <w:proofErr w:type="gramEnd"/>
      <w:r>
        <w:rPr>
          <w:rFonts w:ascii="Times New Roman" w:eastAsia="Times New Roman" w:hAnsi="Times New Roman" w:cs="Times New Roman"/>
          <w:sz w:val="24"/>
        </w:rPr>
        <w:t xml:space="preserve">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USA).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rsidP="00EC0B08">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EC0B08">
      <w:pPr>
        <w:pStyle w:val="Heading2"/>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Analysis of functional potential</w:t>
      </w:r>
    </w:p>
    <w:p w:rsidR="00B73F03" w:rsidRDefault="007A4284"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r w:rsidR="002E6296">
        <w:rPr>
          <w:rFonts w:ascii="Times New Roman" w:eastAsia="Times New Roman" w:hAnsi="Times New Roman" w:cs="Times New Roman"/>
          <w:sz w:val="24"/>
        </w:rPr>
        <w:t xml:space="preserve">1. </w:t>
      </w:r>
      <w:r w:rsidR="00C45D27">
        <w:rPr>
          <w:rFonts w:ascii="Times New Roman" w:eastAsia="Times New Roman" w:hAnsi="Times New Roman" w:cs="Times New Roman"/>
          <w:sz w:val="24"/>
        </w:rPr>
        <w:t xml:space="preserve">Marker enzymes were assigned to taxonomic groups based on the species of origin of the best KEGG GENES BLASTp match. </w:t>
      </w:r>
      <w:proofErr w:type="gramStart"/>
      <w:r w:rsidR="00C45D27">
        <w:rPr>
          <w:rFonts w:ascii="Times New Roman" w:eastAsia="Times New Roman" w:hAnsi="Times New Roman" w:cs="Times New Roman"/>
          <w:sz w:val="24"/>
        </w:rPr>
        <w:t xml:space="preserve">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sidR="0068330B">
        <w:rPr>
          <w:rFonts w:ascii="Times New Roman" w:eastAsia="Times New Roman" w:hAnsi="Times New Roman" w:cs="Times New Roman"/>
          <w:sz w:val="24"/>
        </w:rPr>
        <w:t xml:space="preserve">2)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database of translated ORFs predicted from metagenomic reads</w:t>
      </w:r>
      <w:proofErr w:type="gramEnd"/>
      <w:r w:rsidR="00C45D27">
        <w:rPr>
          <w:rFonts w:ascii="Times New Roman" w:eastAsia="Times New Roman" w:hAnsi="Times New Roman" w:cs="Times New Roman"/>
          <w:sz w:val="24"/>
        </w:rPr>
        <w:t xml:space="preserve">.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r w:rsidR="0068330B">
        <w:rPr>
          <w:rFonts w:ascii="Times New Roman" w:eastAsia="Times New Roman" w:hAnsi="Times New Roman" w:cs="Times New Roman"/>
          <w:sz w:val="24"/>
        </w:rPr>
        <w:t>2)</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w:t>
      </w:r>
      <w:commentRangeStart w:id="5"/>
      <w:r w:rsidR="0096256A">
        <w:rPr>
          <w:rFonts w:ascii="Times New Roman" w:eastAsia="Times New Roman" w:hAnsi="Times New Roman" w:cs="Times New Roman"/>
          <w:sz w:val="24"/>
        </w:rPr>
        <w:t xml:space="preserve">100 </w:t>
      </w:r>
      <w:r w:rsidR="005D2D88">
        <w:rPr>
          <w:rFonts w:ascii="Times New Roman" w:eastAsia="Times New Roman" w:hAnsi="Times New Roman" w:cs="Times New Roman"/>
          <w:sz w:val="24"/>
        </w:rPr>
        <w:t xml:space="preserve">Mbp </w:t>
      </w:r>
      <w:commentRangeEnd w:id="5"/>
      <w:r w:rsidR="00A23803">
        <w:rPr>
          <w:rStyle w:val="CommentReference"/>
          <w:rFonts w:asciiTheme="minorHAnsi" w:eastAsiaTheme="minorEastAsia" w:hAnsiTheme="minorHAnsi" w:cstheme="minorBidi"/>
          <w:color w:val="auto"/>
        </w:rPr>
        <w:commentReference w:id="5"/>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w:t>
      </w:r>
      <w:proofErr w:type="gramStart"/>
      <w:r>
        <w:rPr>
          <w:rFonts w:ascii="Times New Roman" w:eastAsia="Times New Roman" w:hAnsi="Times New Roman" w:cs="Times New Roman"/>
          <w:sz w:val="24"/>
        </w:rPr>
        <w:t>Neighbor-joining</w:t>
      </w:r>
      <w:proofErr w:type="gramEnd"/>
      <w:r>
        <w:rPr>
          <w:rFonts w:ascii="Times New Roman" w:eastAsia="Times New Roman" w:hAnsi="Times New Roman" w:cs="Times New Roman"/>
          <w:sz w:val="24"/>
        </w:rPr>
        <w:t xml:space="preserve"> was used to compute the phylogenies with a Poisson substitution model, uniform rates of change and complete deletion of alignment gaps. Node support was tested with bootstrap analysis (500 replicates). </w:t>
      </w:r>
    </w:p>
    <w:p w:rsidR="00E93911" w:rsidRDefault="00E93911" w:rsidP="00EC0B08">
      <w:pPr>
        <w:pStyle w:val="Normal1"/>
        <w:spacing w:after="0" w:line="240" w:lineRule="auto"/>
        <w:rPr>
          <w:rFonts w:ascii="Times New Roman" w:eastAsia="Times New Roman" w:hAnsi="Times New Roman" w:cs="Times New Roman"/>
          <w:sz w:val="24"/>
        </w:rPr>
      </w:pPr>
    </w:p>
    <w:p w:rsidR="007B0571" w:rsidRDefault="007B0571" w:rsidP="00EC0B08">
      <w:pPr>
        <w:pStyle w:val="Normal1"/>
        <w:spacing w:after="0" w:line="240" w:lineRule="auto"/>
      </w:pPr>
    </w:p>
    <w:p w:rsidR="00E93911" w:rsidRDefault="00C45D27" w:rsidP="00EC0B08">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rsidP="00EC0B08">
      <w:pPr>
        <w:pStyle w:val="Heading2"/>
        <w:spacing w:before="0" w:line="240" w:lineRule="auto"/>
        <w:rPr>
          <w:rFonts w:ascii="Times New Roman" w:eastAsia="Times New Roman" w:hAnsi="Times New Roman" w:cs="Times New Roman"/>
          <w:b w:val="0"/>
          <w:i/>
          <w:color w:val="000000"/>
          <w:sz w:val="24"/>
        </w:rPr>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rsidP="00EC0B08">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EC0B08">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w:t>
      </w:r>
      <w:proofErr w:type="gramStart"/>
      <w:r>
        <w:rPr>
          <w:rFonts w:ascii="Times New Roman" w:eastAsia="Times New Roman" w:hAnsi="Times New Roman" w:cs="Times New Roman"/>
          <w:sz w:val="24"/>
        </w:rPr>
        <w:t xml:space="preserve">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w:t>
      </w:r>
      <w:proofErr w:type="gramEnd"/>
      <w:r>
        <w:rPr>
          <w:rFonts w:ascii="Times New Roman" w:eastAsia="Times New Roman" w:hAnsi="Times New Roman" w:cs="Times New Roman"/>
          <w:sz w:val="24"/>
        </w:rPr>
        <w:t xml:space="preserve">.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1994) as these nutrients are indicative of the breakdown of high molecular weight carbohydrates, lipids and proteins. Furthermore, the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nitrogen and phosphorous</w:t>
      </w:r>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rsidP="00EC0B08">
      <w:pPr>
        <w:pStyle w:val="Normal1"/>
        <w:spacing w:after="0" w:line="24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w:t>
      </w:r>
      <w:proofErr w:type="gramStart"/>
      <w:r>
        <w:rPr>
          <w:rFonts w:ascii="Times New Roman" w:eastAsia="Times New Roman" w:hAnsi="Times New Roman" w:cs="Times New Roman"/>
          <w:sz w:val="24"/>
        </w:rPr>
        <w:t>deep sea</w:t>
      </w:r>
      <w:proofErr w:type="gramEnd"/>
      <w:r>
        <w:rPr>
          <w:rFonts w:ascii="Times New Roman" w:eastAsia="Times New Roman" w:hAnsi="Times New Roman" w:cs="Times New Roman"/>
          <w:sz w:val="24"/>
        </w:rPr>
        <w:t xml:space="preserve">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w:t>
      </w:r>
      <w:commentRangeStart w:id="6"/>
      <w:r>
        <w:rPr>
          <w:rFonts w:ascii="Times New Roman" w:eastAsia="Times New Roman" w:hAnsi="Times New Roman" w:cs="Times New Roman"/>
          <w:sz w:val="24"/>
        </w:rPr>
        <w:t>Microbial diversity was low, consisting of 15 bacterial phyla and 6 eucaryal superkingdom divisions</w:t>
      </w:r>
      <w:r w:rsidR="006A6595">
        <w:rPr>
          <w:rFonts w:ascii="Times New Roman" w:eastAsia="Times New Roman" w:hAnsi="Times New Roman" w:cs="Times New Roman"/>
          <w:sz w:val="24"/>
        </w:rPr>
        <w:t xml:space="preserve"> (Figure 2)</w:t>
      </w:r>
      <w:r>
        <w:rPr>
          <w:rFonts w:ascii="Times New Roman" w:eastAsia="Times New Roman" w:hAnsi="Times New Roman" w:cs="Times New Roman"/>
          <w:sz w:val="24"/>
        </w:rPr>
        <w:t xml:space="preserve">. Of these, only 7 bacterial phyla and 4 eucaryal phyla were predominant. </w:t>
      </w:r>
      <w:commentRangeEnd w:id="6"/>
      <w:r w:rsidR="000F30BE">
        <w:rPr>
          <w:rStyle w:val="CommentReference"/>
          <w:rFonts w:asciiTheme="minorHAnsi" w:eastAsiaTheme="minorEastAsia" w:hAnsiTheme="minorHAnsi" w:cstheme="minorBidi"/>
          <w:vanish/>
          <w:color w:val="auto"/>
        </w:rPr>
        <w:commentReference w:id="6"/>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EC0B08">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w:t>
      </w:r>
      <w:ins w:id="7" w:author="Federico Lauro" w:date="2012-12-23T09:03:00Z">
        <w:r w:rsidR="000F30BE">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w:t>
      </w:r>
      <w:commentRangeStart w:id="8"/>
      <w:r>
        <w:rPr>
          <w:rFonts w:ascii="Times New Roman" w:eastAsia="Times New Roman" w:hAnsi="Times New Roman" w:cs="Times New Roman"/>
          <w:sz w:val="24"/>
        </w:rPr>
        <w:t xml:space="preserve">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commentRangeEnd w:id="8"/>
      <w:r w:rsidR="00C17191">
        <w:rPr>
          <w:rStyle w:val="CommentReference"/>
          <w:rFonts w:asciiTheme="minorHAnsi" w:eastAsiaTheme="minorEastAsia" w:hAnsiTheme="minorHAnsi" w:cstheme="minorBidi"/>
          <w:vanish/>
          <w:color w:val="auto"/>
        </w:rPr>
        <w:commentReference w:id="8"/>
      </w:r>
    </w:p>
    <w:p w:rsidR="00E93911" w:rsidRDefault="00C45D27" w:rsidP="00EC0B08">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w:t>
      </w:r>
      <w:proofErr w:type="gramStart"/>
      <w:r>
        <w:rPr>
          <w:rFonts w:ascii="Times New Roman" w:eastAsia="Times New Roman" w:hAnsi="Times New Roman" w:cs="Times New Roman"/>
          <w:sz w:val="24"/>
        </w:rPr>
        <w:t>.0 µ</w:t>
      </w:r>
      <w:proofErr w:type="gramEnd"/>
      <w:r>
        <w:rPr>
          <w:rFonts w:ascii="Times New Roman" w:eastAsia="Times New Roman" w:hAnsi="Times New Roman" w:cs="Times New Roman"/>
          <w:sz w:val="24"/>
        </w:rPr>
        <w:t xml:space="preserve">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t>
      </w:r>
      <w:proofErr w:type="gramStart"/>
      <w:r w:rsidR="006D0E34">
        <w:rPr>
          <w:rFonts w:ascii="Times New Roman" w:eastAsia="Times New Roman" w:hAnsi="Times New Roman" w:cs="Times New Roman"/>
          <w:sz w:val="24"/>
        </w:rPr>
        <w:t>would be expected to be captured</w:t>
      </w:r>
      <w:proofErr w:type="gramEnd"/>
      <w:r w:rsidR="006D0E34">
        <w:rPr>
          <w:rFonts w:ascii="Times New Roman" w:eastAsia="Times New Roman" w:hAnsi="Times New Roman" w:cs="Times New Roman"/>
          <w:sz w:val="24"/>
        </w:rPr>
        <w:t xml:space="preserve">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w:t>
      </w:r>
      <w:proofErr w:type="gramStart"/>
      <w:r>
        <w:rPr>
          <w:rFonts w:ascii="Times New Roman" w:eastAsia="Times New Roman" w:hAnsi="Times New Roman" w:cs="Times New Roman"/>
          <w:sz w:val="24"/>
        </w:rPr>
        <w:t>3 µ</w:t>
      </w:r>
      <w:proofErr w:type="gramEnd"/>
      <w:r>
        <w:rPr>
          <w:rFonts w:ascii="Times New Roman" w:eastAsia="Times New Roman" w:hAnsi="Times New Roman" w:cs="Times New Roman"/>
          <w:sz w:val="24"/>
        </w:rPr>
        <w:t>m filter</w:t>
      </w:r>
      <w:r w:rsidR="006D0E34">
        <w:rPr>
          <w:rFonts w:ascii="Times New Roman" w:eastAsia="Times New Roman" w:hAnsi="Times New Roman" w:cs="Times New Roman"/>
          <w:sz w:val="24"/>
        </w:rPr>
        <w:t xml:space="preserve"> may therefore be a different species,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 xml:space="preserve">nutrient-replete </w:t>
      </w:r>
      <w:proofErr w:type="gramStart"/>
      <w:r w:rsidR="00307710" w:rsidRPr="00307710">
        <w:rPr>
          <w:rFonts w:ascii="Times New Roman" w:eastAsia="Times New Roman" w:hAnsi="Times New Roman" w:cs="Times New Roman"/>
          <w:sz w:val="24"/>
        </w:rPr>
        <w:t>plankton</w:t>
      </w:r>
      <w:proofErr w:type="gramEnd"/>
      <w:r w:rsidR="00307710" w:rsidRPr="00307710">
        <w:rPr>
          <w:rFonts w:ascii="Times New Roman" w:eastAsia="Times New Roman" w:hAnsi="Times New Roman" w:cs="Times New Roman"/>
          <w:sz w:val="24"/>
        </w:rPr>
        <w:t xml:space="preserve">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proofErr w:type="gramStart"/>
      <w:r>
        <w:rPr>
          <w:rFonts w:ascii="Times New Roman" w:eastAsia="Times New Roman" w:hAnsi="Times New Roman" w:cs="Times New Roman"/>
          <w:sz w:val="24"/>
        </w:rPr>
        <w:t>has been reported to be enriched</w:t>
      </w:r>
      <w:proofErr w:type="gramEnd"/>
      <w:r>
        <w:rPr>
          <w:rFonts w:ascii="Times New Roman" w:eastAsia="Times New Roman" w:hAnsi="Times New Roman" w:cs="Times New Roman"/>
          <w:sz w:val="24"/>
        </w:rPr>
        <w:t xml:space="preserve">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EC0B08">
      <w:pPr>
        <w:pStyle w:val="Normal1"/>
        <w:spacing w:after="0" w:line="240" w:lineRule="auto"/>
        <w:ind w:firstLine="426"/>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surface Ar</w:t>
      </w:r>
      <w:ins w:id="9" w:author="Federico Lauro" w:date="2012-12-23T09:20:00Z">
        <w:r w:rsidR="00102AD1">
          <w:rPr>
            <w:rFonts w:ascii="Times New Roman" w:eastAsia="Times New Roman" w:hAnsi="Times New Roman" w:cs="Times New Roman"/>
            <w:sz w:val="24"/>
          </w:rPr>
          <w:t>c</w:t>
        </w:r>
      </w:ins>
      <w:r>
        <w:rPr>
          <w:rFonts w:ascii="Times New Roman" w:eastAsia="Times New Roman" w:hAnsi="Times New Roman" w:cs="Times New Roman"/>
          <w:sz w:val="24"/>
        </w:rPr>
        <w:t xml:space="preserve">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rsidP="00EC0B08">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w:t>
      </w:r>
      <w:proofErr w:type="gramStart"/>
      <w:r>
        <w:rPr>
          <w:rFonts w:ascii="Times New Roman" w:eastAsia="Times New Roman" w:hAnsi="Times New Roman" w:cs="Times New Roman"/>
          <w:sz w:val="24"/>
        </w:rPr>
        <w:t xml:space="preserve">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w:t>
      </w:r>
      <w:proofErr w:type="gramEnd"/>
      <w:r>
        <w:rPr>
          <w:rFonts w:ascii="Times New Roman" w:eastAsia="Times New Roman" w:hAnsi="Times New Roman" w:cs="Times New Roman"/>
          <w:sz w:val="24"/>
        </w:rPr>
        <w:t xml:space="preserve">.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EC0B08">
      <w:pPr>
        <w:pStyle w:val="Normal1"/>
        <w:spacing w:after="0" w:line="24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fixation was much lower than for 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w:t>
      </w:r>
      <w:proofErr w:type="gramStart"/>
      <w:r w:rsidR="00FD31E7">
        <w:rPr>
          <w:rFonts w:ascii="Times New Roman" w:eastAsia="Times New Roman" w:hAnsi="Times New Roman" w:cs="Times New Roman"/>
          <w:sz w:val="24"/>
        </w:rPr>
        <w:t>undermines</w:t>
      </w:r>
      <w:proofErr w:type="gramEnd"/>
      <w:r w:rsidR="00FD31E7">
        <w:rPr>
          <w:rFonts w:ascii="Times New Roman" w:eastAsia="Times New Roman" w:hAnsi="Times New Roman" w:cs="Times New Roman"/>
          <w:sz w:val="24"/>
        </w:rPr>
        <w:t xml:space="preserve">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commentRangeStart w:id="10"/>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452D35">
        <w:rPr>
          <w:rFonts w:ascii="Times New Roman" w:eastAsia="Times New Roman" w:hAnsi="Times New Roman" w:cs="Times New Roman"/>
          <w:sz w:val="24"/>
        </w:rPr>
        <w:t xml:space="preserve"> </w:t>
      </w:r>
      <w:commentRangeEnd w:id="10"/>
      <w:r w:rsidR="00C421F1">
        <w:rPr>
          <w:rStyle w:val="CommentReference"/>
          <w:rFonts w:asciiTheme="minorHAnsi" w:eastAsiaTheme="minorEastAsia" w:hAnsiTheme="minorHAnsi" w:cstheme="minorBidi"/>
          <w:color w:val="auto"/>
        </w:rPr>
        <w:commentReference w:id="10"/>
      </w:r>
      <w:r w:rsidR="00452D35">
        <w:rPr>
          <w:rFonts w:ascii="Times New Roman" w:eastAsia="Times New Roman" w:hAnsi="Times New Roman" w:cs="Times New Roman"/>
          <w:sz w:val="24"/>
        </w:rPr>
        <w:t xml:space="preserve">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w:t>
      </w:r>
      <w:proofErr w:type="gramStart"/>
      <w:r w:rsidR="00F14F8A">
        <w:rPr>
          <w:rFonts w:ascii="Times New Roman" w:eastAsia="Times New Roman" w:hAnsi="Times New Roman" w:cs="Times New Roman"/>
          <w:sz w:val="24"/>
        </w:rPr>
        <w:t>is</w:t>
      </w:r>
      <w:proofErr w:type="gramEnd"/>
      <w:r w:rsidR="00F14F8A">
        <w:rPr>
          <w:rFonts w:ascii="Times New Roman" w:eastAsia="Times New Roman" w:hAnsi="Times New Roman" w:cs="Times New Roman"/>
          <w:sz w:val="24"/>
        </w:rPr>
        <w:t xml:space="preserve">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 xml:space="preserve">bacteriochlorophyll </w:t>
      </w:r>
      <w:proofErr w:type="gramStart"/>
      <w:r w:rsidR="005F1F2F">
        <w:rPr>
          <w:rFonts w:ascii="Times New Roman" w:eastAsia="Times New Roman" w:hAnsi="Times New Roman" w:cs="Times New Roman"/>
          <w:sz w:val="24"/>
        </w:rPr>
        <w:t>A</w:t>
      </w:r>
      <w:proofErr w:type="gramEnd"/>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w:t>
      </w:r>
      <w:proofErr w:type="gramStart"/>
      <w:r>
        <w:rPr>
          <w:rFonts w:ascii="Times New Roman" w:eastAsia="Times New Roman" w:hAnsi="Times New Roman" w:cs="Times New Roman"/>
          <w:sz w:val="24"/>
        </w:rPr>
        <w:t>.0 µ</w:t>
      </w:r>
      <w:proofErr w:type="gramEnd"/>
      <w:r>
        <w:rPr>
          <w:rFonts w:ascii="Times New Roman" w:eastAsia="Times New Roman" w:hAnsi="Times New Roman" w:cs="Times New Roman"/>
          <w:sz w:val="24"/>
        </w:rPr>
        <w:t xml:space="preserve">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EC0B08">
      <w:pPr>
        <w:pStyle w:val="Normal1"/>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w:t>
      </w:r>
      <w:proofErr w:type="gramEnd"/>
      <w:r w:rsidR="00C45D27">
        <w:rPr>
          <w:rFonts w:ascii="Times New Roman" w:eastAsia="Times New Roman" w:hAnsi="Times New Roman" w:cs="Times New Roman"/>
          <w:sz w:val="24"/>
        </w:rPr>
        <w:t xml:space="preserve">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proofErr w:type="gramStart"/>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w:t>
      </w:r>
      <w:proofErr w:type="gramEnd"/>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r w:rsidR="00E71749">
        <w:rPr>
          <w:rFonts w:ascii="Times New Roman" w:eastAsia="Times New Roman" w:hAnsi="Times New Roman" w:cs="Times New Roman"/>
          <w:sz w:val="24"/>
        </w:rPr>
        <w:t>,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proofErr w:type="gramStart"/>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ins w:id="11" w:author="Federico Lauro" w:date="2012-12-23T09:41:00Z">
        <w:r w:rsidR="004A0003">
          <w:rPr>
            <w:rFonts w:ascii="Times New Roman" w:eastAsia="Times New Roman" w:hAnsi="Times New Roman" w:cs="Times New Roman"/>
            <w:sz w:val="24"/>
          </w:rPr>
          <w:t xml:space="preserve"> at the time of sampling</w:t>
        </w:r>
      </w:ins>
      <w:proofErr w:type="gramEnd"/>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r w:rsidR="00C93962">
        <w:rPr>
          <w:rFonts w:ascii="Times New Roman" w:eastAsia="Times New Roman" w:hAnsi="Times New Roman" w:cs="Times New Roman"/>
          <w:i/>
          <w:sz w:val="24"/>
        </w:rPr>
        <w:t>nasA</w:t>
      </w:r>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12"/>
      <w:r>
        <w:rPr>
          <w:rFonts w:ascii="Times New Roman" w:eastAsia="Times New Roman" w:hAnsi="Times New Roman" w:cs="Times New Roman"/>
          <w:sz w:val="24"/>
        </w:rPr>
        <w:t xml:space="preserve">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predominant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w:t>
      </w:r>
      <w:ins w:id="13" w:author="Federico Lauro" w:date="2012-12-23T09:42:00Z">
        <w:r w:rsidR="004A0003">
          <w:rPr>
            <w:rFonts w:ascii="Times New Roman" w:eastAsia="Times New Roman" w:hAnsi="Times New Roman" w:cs="Times New Roman"/>
            <w:sz w:val="24"/>
          </w:rPr>
          <w:t>input to the lake</w:t>
        </w:r>
      </w:ins>
      <w:del w:id="14" w:author="Federico Lauro" w:date="2012-12-23T09:42:00Z">
        <w:r w:rsidDel="004A0003">
          <w:rPr>
            <w:rFonts w:ascii="Times New Roman" w:eastAsia="Times New Roman" w:hAnsi="Times New Roman" w:cs="Times New Roman"/>
            <w:sz w:val="24"/>
          </w:rPr>
          <w:delText>cycle</w:delText>
        </w:r>
      </w:del>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12"/>
      <w:r w:rsidR="00043292">
        <w:rPr>
          <w:rStyle w:val="CommentReference"/>
          <w:rFonts w:asciiTheme="minorHAnsi" w:eastAsiaTheme="minorEastAsia" w:hAnsiTheme="minorHAnsi" w:cstheme="minorBidi"/>
          <w:color w:val="auto"/>
        </w:rPr>
        <w:commentReference w:id="12"/>
      </w:r>
    </w:p>
    <w:p w:rsidR="00E93911" w:rsidRDefault="00E93911" w:rsidP="00EC0B08">
      <w:pPr>
        <w:pStyle w:val="Heading2"/>
        <w:spacing w:before="0" w:line="240" w:lineRule="auto"/>
      </w:pPr>
    </w:p>
    <w:p w:rsidR="00E93911" w:rsidRPr="003F3D1E" w:rsidRDefault="00C45D27" w:rsidP="00EC0B08">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greater than ~150 are characterized 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Default="00B843AF" w:rsidP="00EC0B08">
      <w:pPr>
        <w:pStyle w:val="Normal1"/>
        <w:spacing w:after="0" w:line="24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p>
    <w:p w:rsidR="00CC3AE8" w:rsidRPr="000C5D6B" w:rsidRDefault="00342213" w:rsidP="00EC0B08">
      <w:pPr>
        <w:pStyle w:val="Normal1"/>
        <w:spacing w:after="0" w:line="24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EC0B08">
      <w:pPr>
        <w:pStyle w:val="Normal1"/>
        <w:spacing w:after="0" w:line="24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taxonomic origins uncertain. The abundance of OL-dddD on the 3</w:t>
      </w:r>
      <w:proofErr w:type="gramStart"/>
      <w:r>
        <w:rPr>
          <w:rFonts w:ascii="Times New Roman" w:eastAsia="Times New Roman" w:hAnsi="Times New Roman" w:cs="Times New Roman"/>
          <w:sz w:val="24"/>
        </w:rPr>
        <w:t>.0 µ</w:t>
      </w:r>
      <w:proofErr w:type="gramEnd"/>
      <w:r>
        <w:rPr>
          <w:rFonts w:ascii="Times New Roman" w:eastAsia="Times New Roman" w:hAnsi="Times New Roman" w:cs="Times New Roman"/>
          <w:sz w:val="24"/>
        </w:rPr>
        <w:t xml:space="preserve">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 xml:space="preserve">consistent with the “pick ‘n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Upstream of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commentRangeStart w:id="15"/>
      <w:r w:rsidR="00A00256">
        <w:rPr>
          <w:rFonts w:ascii="Times New Roman" w:eastAsia="Times New Roman" w:hAnsi="Times New Roman"/>
          <w:kern w:val="1"/>
          <w:sz w:val="24"/>
        </w:rPr>
        <w:t>**</w:t>
      </w:r>
      <w:commentRangeEnd w:id="15"/>
      <w:r w:rsidR="00A00256">
        <w:rPr>
          <w:rStyle w:val="CommentReference"/>
          <w:rFonts w:asciiTheme="minorHAnsi" w:eastAsiaTheme="minorEastAsia" w:hAnsiTheme="minorHAnsi" w:cstheme="minorBidi"/>
          <w:color w:val="auto"/>
        </w:rPr>
        <w:commentReference w:id="15"/>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EC0B08">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w:t>
      </w:r>
      <w:ins w:id="16" w:author="Federico Lauro" w:date="2012-12-24T08:16:00Z">
        <w:r w:rsidR="000F4AA6">
          <w:rPr>
            <w:rFonts w:ascii="Times New Roman" w:eastAsia="Times New Roman" w:hAnsi="Times New Roman" w:cs="Times New Roman"/>
            <w:sz w:val="24"/>
          </w:rPr>
          <w:t>3</w:t>
        </w:r>
      </w:ins>
      <w:r w:rsidR="002701AD">
        <w:rPr>
          <w:rFonts w:ascii="Times New Roman" w:eastAsia="Times New Roman" w:hAnsi="Times New Roman" w:cs="Times New Roman"/>
          <w:sz w:val="24"/>
        </w:rPr>
        <w:t xml:space="preserve">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commentRangeStart w:id="17"/>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commentRangeEnd w:id="17"/>
      <w:r w:rsidR="004A0003">
        <w:rPr>
          <w:rStyle w:val="CommentReference"/>
          <w:rFonts w:asciiTheme="minorHAnsi" w:eastAsiaTheme="minorEastAsia" w:hAnsiTheme="minorHAnsi" w:cstheme="minorBidi"/>
          <w:vanish/>
          <w:color w:val="auto"/>
        </w:rPr>
        <w:commentReference w:id="17"/>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 xml:space="preserve">from guano deposited in a small penguin rookery nearby the lake, through Giant Petrel or Skua grazing and defecation, and/or by decaying animal carcasses such as elephant </w:t>
      </w:r>
      <w:proofErr w:type="gramStart"/>
      <w:r>
        <w:rPr>
          <w:rFonts w:ascii="Times New Roman" w:eastAsia="Times New Roman" w:hAnsi="Times New Roman" w:cs="Times New Roman"/>
          <w:sz w:val="24"/>
        </w:rPr>
        <w:t>seals which</w:t>
      </w:r>
      <w:proofErr w:type="gramEnd"/>
      <w:r>
        <w:rPr>
          <w:rFonts w:ascii="Times New Roman" w:eastAsia="Times New Roman" w:hAnsi="Times New Roman" w:cs="Times New Roman"/>
          <w:sz w:val="24"/>
        </w:rPr>
        <w:t xml:space="preserve">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productive,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EC0B08">
      <w:pPr>
        <w:pStyle w:val="Normal1"/>
        <w:spacing w:after="0" w:line="240" w:lineRule="auto"/>
      </w:pPr>
    </w:p>
    <w:p w:rsidR="00E93911" w:rsidRPr="0076428A" w:rsidRDefault="00C45D27" w:rsidP="00EC0B08">
      <w:pPr>
        <w:pStyle w:val="Heading2"/>
        <w:spacing w:before="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EC0B08">
      <w:pPr>
        <w:pStyle w:val="Normal1"/>
        <w:spacing w:after="0" w:line="240" w:lineRule="auto"/>
      </w:pPr>
      <w:proofErr w:type="gramStart"/>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proofErr w:type="gramEnd"/>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EC0B08">
      <w:pPr>
        <w:pStyle w:val="Heading2"/>
        <w:spacing w:before="0" w:line="240" w:lineRule="auto"/>
        <w:rPr>
          <w:rFonts w:ascii="Times New Roman" w:eastAsia="Times New Roman" w:hAnsi="Times New Roman" w:cs="Times New Roman"/>
          <w:color w:val="000000"/>
          <w:sz w:val="24"/>
        </w:rPr>
      </w:pPr>
    </w:p>
    <w:p w:rsidR="00E93911" w:rsidRDefault="00C45D27" w:rsidP="00EC0B08">
      <w:pPr>
        <w:pStyle w:val="Heading2"/>
        <w:spacing w:before="0" w:line="240" w:lineRule="auto"/>
      </w:pPr>
      <w:r>
        <w:rPr>
          <w:rFonts w:ascii="Times New Roman" w:eastAsia="Times New Roman" w:hAnsi="Times New Roman" w:cs="Times New Roman"/>
          <w:color w:val="000000"/>
          <w:sz w:val="24"/>
        </w:rPr>
        <w:t>References</w:t>
      </w:r>
    </w:p>
    <w:p w:rsidR="00E93911" w:rsidRPr="001230BE" w:rsidRDefault="00C45D27" w:rsidP="00EC0B08">
      <w:pPr>
        <w:pStyle w:val="Normal1"/>
        <w:spacing w:after="0" w:line="24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r w:rsidR="0076428A" w:rsidRPr="001230BE">
        <w:rPr>
          <w:rFonts w:ascii="Times New Roman" w:eastAsia="Times New Roman" w:hAnsi="Times New Roman" w:cs="Times New Roman"/>
          <w:sz w:val="24"/>
          <w:szCs w:val="24"/>
        </w:rPr>
        <w:t xml:space="preserve"> </w:t>
      </w:r>
      <w:proofErr w:type="gramStart"/>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265–277.</w:t>
      </w:r>
      <w:proofErr w:type="gramEnd"/>
      <w:r w:rsidRPr="001230BE">
        <w:rPr>
          <w:rFonts w:ascii="Times New Roman" w:eastAsia="Times New Roman" w:hAnsi="Times New Roman" w:cs="Times New Roman"/>
          <w:sz w:val="24"/>
          <w:szCs w:val="24"/>
        </w:rPr>
        <w:t xml:space="preserve"> </w:t>
      </w:r>
    </w:p>
    <w:p w:rsidR="00E9432C" w:rsidRPr="001230BE" w:rsidRDefault="00E9432C" w:rsidP="00EC0B08">
      <w:pPr>
        <w:spacing w:after="0" w:line="240" w:lineRule="auto"/>
        <w:ind w:left="284" w:hanging="284"/>
        <w:rPr>
          <w:sz w:val="24"/>
          <w:szCs w:val="24"/>
        </w:rPr>
      </w:pPr>
      <w:r w:rsidRPr="001230BE">
        <w:rPr>
          <w:rFonts w:ascii="Times New Roman" w:eastAsia="Times" w:hAnsi="Times New Roman" w:cs="Times New Roman"/>
          <w:sz w:val="24"/>
          <w:szCs w:val="24"/>
          <w:lang w:val="en-AU"/>
        </w:rPr>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proofErr w:type="gramStart"/>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roofErr w:type="gramEnd"/>
    </w:p>
    <w:p w:rsidR="00E93911" w:rsidRDefault="00C45D27" w:rsidP="00EC0B08">
      <w:pPr>
        <w:pStyle w:val="Normal1"/>
        <w:spacing w:after="0" w:line="24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proofErr w:type="gramStart"/>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proofErr w:type="gramStart"/>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proofErr w:type="gramStart"/>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 xml:space="preserve">Klotz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w:t>
      </w:r>
      <w:proofErr w:type="gramEnd"/>
      <w:r>
        <w:rPr>
          <w:rFonts w:ascii="Times New Roman" w:eastAsia="Times New Roman" w:hAnsi="Times New Roman" w:cs="Times New Roman"/>
          <w:sz w:val="24"/>
        </w:rPr>
        <w:t>: evident for their evolutionary history.</w:t>
      </w:r>
      <w:r w:rsidR="00C133F0">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proofErr w:type="gramStart"/>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Bowman JP, McCammon SA, Rea SM, McMeekin TA.</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(2000)</w:t>
      </w:r>
      <w:r w:rsidR="00E9432C">
        <w:rPr>
          <w:rFonts w:ascii="Times New Roman" w:eastAsia="Times New Roman" w:hAnsi="Times New Roman" w:cs="Times New Roman"/>
          <w:sz w:val="24"/>
        </w:rPr>
        <w:t xml:space="preserve"> </w:t>
      </w:r>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roofErr w:type="gramEnd"/>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a stratified fjords of the Vestfold Hills, Antarctica. </w:t>
      </w:r>
      <w:proofErr w:type="gramStart"/>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13–23.</w:t>
      </w:r>
      <w:proofErr w:type="gramEnd"/>
      <w:r>
        <w:rPr>
          <w:rFonts w:ascii="Times New Roman" w:eastAsia="Times New Roman" w:hAnsi="Times New Roman" w:cs="Times New Roman"/>
          <w:sz w:val="24"/>
        </w:rPr>
        <w:t xml:space="preserve"> </w:t>
      </w:r>
    </w:p>
    <w:p w:rsidR="00942EB7" w:rsidRPr="00942EB7" w:rsidRDefault="00942EB7" w:rsidP="00EC0B08">
      <w:pPr>
        <w:pStyle w:val="Normal1"/>
        <w:spacing w:after="0" w:line="240" w:lineRule="auto"/>
        <w:ind w:left="426" w:hanging="426"/>
      </w:pPr>
      <w:r>
        <w:rPr>
          <w:rFonts w:ascii="Times New Roman" w:eastAsia="Times New Roman" w:hAnsi="Times New Roman" w:cs="Times New Roman"/>
          <w:sz w:val="24"/>
        </w:rPr>
        <w:t xml:space="preserve">Campbell BJ, Engel AS, </w:t>
      </w:r>
      <w:proofErr w:type="gramStart"/>
      <w:r>
        <w:rPr>
          <w:rFonts w:ascii="Times New Roman" w:eastAsia="Times New Roman" w:hAnsi="Times New Roman" w:cs="Times New Roman"/>
          <w:sz w:val="24"/>
        </w:rPr>
        <w:t>Porter ML, Takai K. (2006) The versatile ε-proteobacteria</w:t>
      </w:r>
      <w:proofErr w:type="gramEnd"/>
      <w:r>
        <w:rPr>
          <w:rFonts w:ascii="Times New Roman" w:eastAsia="Times New Roman" w:hAnsi="Times New Roman" w:cs="Times New Roman"/>
          <w:sz w:val="24"/>
        </w:rPr>
        <w:t xml:space="preserve">: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i/>
          <w:sz w:val="24"/>
        </w:rPr>
        <w:t xml:space="preserve">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proofErr w:type="gramStart"/>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Clarke KR and Gorley RN.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EC0B08">
      <w:pPr>
        <w:pStyle w:val="Normal1"/>
        <w:spacing w:after="0" w:line="240" w:lineRule="auto"/>
        <w:ind w:left="426" w:hanging="426"/>
      </w:pPr>
      <w:proofErr w:type="gramStart"/>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Curran MAJ and Jones GB. </w:t>
      </w:r>
      <w:proofErr w:type="gramStart"/>
      <w:r>
        <w:rPr>
          <w:rFonts w:ascii="Times New Roman" w:eastAsia="Times New Roman" w:hAnsi="Times New Roman" w:cs="Times New Roman"/>
          <w:sz w:val="24"/>
        </w:rPr>
        <w:t>(1998) Spatial distribution of dimethylsulfide and dimethylsulfonioproprionate in the Australasian sector of the Southern Ocean.</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EC0B08">
      <w:pPr>
        <w:pStyle w:val="Normal1"/>
        <w:spacing w:after="0" w:line="240" w:lineRule="auto"/>
        <w:ind w:left="426" w:hanging="426"/>
      </w:pPr>
      <w:commentRangeStart w:id="18"/>
      <w:r>
        <w:rPr>
          <w:rFonts w:ascii="Times New Roman" w:eastAsia="Times New Roman" w:hAnsi="Times New Roman" w:cs="Times New Roman"/>
          <w:sz w:val="24"/>
        </w:rPr>
        <w:t>Curson</w:t>
      </w:r>
      <w:commentRangeEnd w:id="18"/>
      <w:r w:rsidR="0014620C">
        <w:rPr>
          <w:rStyle w:val="CommentReference"/>
          <w:rFonts w:asciiTheme="minorHAnsi" w:eastAsiaTheme="minorEastAsia" w:hAnsiTheme="minorHAnsi" w:cstheme="minorBidi"/>
          <w:color w:val="auto"/>
        </w:rPr>
        <w:commentReference w:id="18"/>
      </w:r>
      <w:r>
        <w:rPr>
          <w:rFonts w:ascii="Times New Roman" w:eastAsia="Times New Roman" w:hAnsi="Times New Roman" w:cs="Times New Roman"/>
          <w:sz w:val="24"/>
        </w:rPr>
        <w:t xml:space="preserve">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sidR="00E943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(2010) </w:t>
      </w:r>
      <w:proofErr w:type="gramStart"/>
      <w:r>
        <w:rPr>
          <w:rFonts w:ascii="Times New Roman" w:eastAsia="Times New Roman" w:hAnsi="Times New Roman" w:cs="Times New Roman"/>
          <w:sz w:val="24"/>
        </w:rPr>
        <w:t>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proofErr w:type="gramStart"/>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Deprez PP, Franzmann PD, Burton HR. (1986) Determination of reduced sulfur gases in Antarctic lakes and seawater by gas chromatography after solid adsorbent </w:t>
      </w:r>
      <w:proofErr w:type="gramStart"/>
      <w:r>
        <w:rPr>
          <w:rFonts w:ascii="Times New Roman" w:eastAsia="Times New Roman" w:hAnsi="Times New Roman" w:cs="Times New Roman"/>
          <w:sz w:val="24"/>
        </w:rPr>
        <w:t>preconcentration.</w:t>
      </w:r>
      <w:r>
        <w:rPr>
          <w:rFonts w:ascii="Times New Roman" w:eastAsia="Times New Roman" w:hAnsi="Times New Roman" w:cs="Times New Roman"/>
          <w:i/>
          <w:sz w:val="24"/>
        </w:rPr>
        <w:t>J</w:t>
      </w:r>
      <w:proofErr w:type="gramEnd"/>
      <w:r>
        <w:rPr>
          <w:rFonts w:ascii="Times New Roman" w:eastAsia="Times New Roman" w:hAnsi="Times New Roman" w:cs="Times New Roman"/>
          <w:i/>
          <w:sz w:val="24"/>
        </w:rPr>
        <w:t xml:space="preserve">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James SR, Franzmann PD, McMeekin TA. (1991) A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proofErr w:type="gramStart"/>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Edwards KJ, Rogers DR, Wirsen CO, McCollom TM.</w:t>
      </w:r>
      <w:r w:rsidR="001462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(2003) </w:t>
      </w:r>
      <w:proofErr w:type="gramStart"/>
      <w:r>
        <w:rPr>
          <w:rFonts w:ascii="Times New Roman" w:eastAsia="Times New Roman" w:hAnsi="Times New Roman" w:cs="Times New Roman"/>
          <w:sz w:val="24"/>
        </w:rPr>
        <w:t>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proofErr w:type="gramStart"/>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proofErr w:type="gramStart"/>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roofErr w:type="gramEnd"/>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EC0B08">
      <w:pPr>
        <w:pStyle w:val="Normal1"/>
        <w:spacing w:after="0" w:line="24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proofErr w:type="gramStart"/>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Fuhrman JA, Schwalbach MS, </w:t>
      </w:r>
      <w:proofErr w:type="gramStart"/>
      <w:r>
        <w:rPr>
          <w:rFonts w:ascii="Times New Roman" w:eastAsia="Times New Roman" w:hAnsi="Times New Roman" w:cs="Times New Roman"/>
          <w:sz w:val="24"/>
        </w:rPr>
        <w:t>Stingl U. (2008) Proteorhodopsins</w:t>
      </w:r>
      <w:proofErr w:type="gramEnd"/>
      <w:r>
        <w:rPr>
          <w:rFonts w:ascii="Times New Roman" w:eastAsia="Times New Roman" w:hAnsi="Times New Roman" w:cs="Times New Roman"/>
          <w:sz w:val="24"/>
        </w:rPr>
        <w:t xml:space="preserve">: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sp. nov., a new, extremely halotolerant, hydrocarbon-degrading marine bacterium. </w:t>
      </w:r>
      <w:proofErr w:type="gramStart"/>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Garrick RC, Franzmann PD, Deprez PP, Burton H. (1991) Reduced sulfur gases in saline lakes of the Vestfold Hills, Antarctica. </w:t>
      </w:r>
      <w:proofErr w:type="gramStart"/>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proofErr w:type="gramStart"/>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(1999) The meromictic lakes and stratified marine basins of the Vestfold Hills, East Antarctica. </w:t>
      </w:r>
      <w:proofErr w:type="gramStart"/>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proofErr w:type="gramStart"/>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Goberna M, Insam H, Franke-Whittle IH. (2009) </w:t>
      </w:r>
      <w:proofErr w:type="gramStart"/>
      <w:r>
        <w:rPr>
          <w:rFonts w:ascii="Times New Roman" w:eastAsia="Times New Roman" w:hAnsi="Times New Roman" w:cs="Times New Roman"/>
          <w:sz w:val="24"/>
        </w:rPr>
        <w:t>Effect of biowaste sludge maturation on the diversity of thermophilic bacteria and archaea in an anaerobic reactor.</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roofErr w:type="gramEnd"/>
    </w:p>
    <w:p w:rsidR="00DF75C3"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EC0B08">
      <w:pPr>
        <w:pStyle w:val="Normal1"/>
        <w:spacing w:after="0" w:line="240" w:lineRule="auto"/>
        <w:ind w:left="426" w:hanging="426"/>
      </w:pPr>
      <w:proofErr w:type="gramStart"/>
      <w:r>
        <w:rPr>
          <w:rFonts w:ascii="Times New Roman" w:eastAsia="Times New Roman" w:hAnsi="Times New Roman" w:cs="Times New Roman"/>
          <w:sz w:val="24"/>
        </w:rPr>
        <w:t>Green DH, Bowman JP, Smith EA, Gutierrez T, Bolch CJ.</w:t>
      </w:r>
      <w:proofErr w:type="gramEnd"/>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sp. nov</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isolated from laboratory cultures of paralytic shellfish toxin-producing dinoflagellates. </w:t>
      </w:r>
      <w:proofErr w:type="gramStart"/>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Stadler P, Wu QL, Pöckl. (2004) The filtration–acclimatization method for isolation of an important fraction of the not readily cultivable bacteria. </w:t>
      </w:r>
      <w:proofErr w:type="gramStart"/>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proofErr w:type="gramStart"/>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roofErr w:type="gramEnd"/>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w:t>
      </w:r>
      <w:proofErr w:type="gramStart"/>
      <w:r>
        <w:rPr>
          <w:rFonts w:ascii="Times New Roman" w:eastAsia="Times New Roman" w:hAnsi="Times New Roman" w:cs="Times New Roman"/>
          <w:sz w:val="24"/>
        </w:rPr>
        <w:t>Getting</w:t>
      </w:r>
      <w:proofErr w:type="gramEnd"/>
      <w:r>
        <w:rPr>
          <w:rFonts w:ascii="Times New Roman" w:eastAsia="Times New Roman" w:hAnsi="Times New Roman" w:cs="Times New Roman"/>
          <w:sz w:val="24"/>
        </w:rPr>
        <w:t xml:space="preserve"> things in order: an introduction to R package seriation. </w:t>
      </w:r>
      <w:proofErr w:type="gramStart"/>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roofErr w:type="gramEnd"/>
    </w:p>
    <w:p w:rsidR="00C96AB8" w:rsidRDefault="00C96AB8" w:rsidP="00EC0B08">
      <w:pPr>
        <w:pStyle w:val="Normal1"/>
        <w:spacing w:after="0" w:line="24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proofErr w:type="gramStart"/>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proofErr w:type="gramStart"/>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proofErr w:type="gramStart"/>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proofErr w:type="gramStart"/>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roofErr w:type="gramEnd"/>
    </w:p>
    <w:p w:rsidR="000F7E5D" w:rsidRPr="000F7E5D" w:rsidRDefault="000F7E5D" w:rsidP="00EC0B08">
      <w:pPr>
        <w:pStyle w:val="Normal1"/>
        <w:spacing w:after="0" w:line="24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sp. nov</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 halophilic bacterium isolated from a Vietnamese oil-producing well. </w:t>
      </w:r>
      <w:proofErr w:type="gramStart"/>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proofErr w:type="gramStart"/>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proofErr w:type="gramStart"/>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proofErr w:type="gramStart"/>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 xml:space="preserve">The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in aquatic environments.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(2011) Microbial nitrate respiration – genes, enzymes and environmental distribution.</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proofErr w:type="gramStart"/>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gen. nov</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proofErr w:type="gramStart"/>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roofErr w:type="gramEnd"/>
    </w:p>
    <w:p w:rsidR="00EE12C2"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proofErr w:type="gramStart"/>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roofErr w:type="gramEnd"/>
    </w:p>
    <w:p w:rsidR="00EE12C2" w:rsidRPr="00EE12C2" w:rsidRDefault="00EE12C2" w:rsidP="00EC0B08">
      <w:pPr>
        <w:pStyle w:val="Normal1"/>
        <w:spacing w:after="0" w:line="24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(2005)</w:t>
      </w:r>
      <w:proofErr w:type="gramStart"/>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two contrasting Antarctic saline lakes.</w:t>
      </w:r>
      <w:proofErr w:type="gramEnd"/>
      <w:r w:rsidRPr="00EE12C2">
        <w:rPr>
          <w:rFonts w:ascii="Times New Roman" w:hAnsi="Times New Roman" w:cs="Times New Roman"/>
          <w:sz w:val="24"/>
          <w:szCs w:val="24"/>
          <w:lang w:val="en-AU"/>
        </w:rPr>
        <w:t xml:space="preserve"> </w:t>
      </w:r>
      <w:proofErr w:type="gramStart"/>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proofErr w:type="gramStart"/>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Laybourn-Parry J and Pearce D. (2007) The biodiversity and ecology of Antarctic lakes: models for evolution. </w:t>
      </w:r>
      <w:proofErr w:type="gramStart"/>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proofErr w:type="gramStart"/>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proofErr w:type="gramStart"/>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proofErr w:type="gramStart"/>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proofErr w:type="gramStart"/>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(2012) Genomic insights into bacterial DMSP </w:t>
      </w:r>
      <w:proofErr w:type="gramStart"/>
      <w:r>
        <w:rPr>
          <w:rFonts w:ascii="Times New Roman" w:eastAsia="Times New Roman" w:hAnsi="Times New Roman" w:cs="Times New Roman"/>
          <w:sz w:val="24"/>
        </w:rPr>
        <w:t>transformations.</w:t>
      </w:r>
      <w:r>
        <w:rPr>
          <w:rFonts w:ascii="Times New Roman" w:eastAsia="Times New Roman" w:hAnsi="Times New Roman" w:cs="Times New Roman"/>
          <w:i/>
          <w:sz w:val="24"/>
        </w:rPr>
        <w:t>Ann</w:t>
      </w:r>
      <w:proofErr w:type="gramEnd"/>
      <w:r>
        <w:rPr>
          <w:rFonts w:ascii="Times New Roman" w:eastAsia="Times New Roman" w:hAnsi="Times New Roman" w:cs="Times New Roman"/>
          <w:i/>
          <w:sz w:val="24"/>
        </w:rPr>
        <w:t xml:space="preserve">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roofErr w:type="gramEnd"/>
    </w:p>
    <w:p w:rsidR="00E93911" w:rsidRPr="001D32D0" w:rsidRDefault="00C45D27" w:rsidP="00EC0B08">
      <w:pPr>
        <w:pStyle w:val="Normal1"/>
        <w:spacing w:after="0" w:line="24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 T. (2006) MetaGene</w:t>
      </w:r>
      <w:proofErr w:type="gramEnd"/>
      <w:r w:rsidRPr="00AC03B2">
        <w:rPr>
          <w:rFonts w:ascii="Times New Roman" w:eastAsia="Times New Roman" w:hAnsi="Times New Roman" w:cs="Times New Roman"/>
          <w:sz w:val="24"/>
          <w:szCs w:val="24"/>
        </w:rPr>
        <w:t xml:space="preserve">: prokaryotic gene finding from environmental genome shotgun sequences. </w:t>
      </w:r>
      <w:proofErr w:type="gramStart"/>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roofErr w:type="gramEnd"/>
    </w:p>
    <w:p w:rsidR="002D6BAD" w:rsidRPr="001D32D0" w:rsidRDefault="000C0C5B" w:rsidP="00EC0B08">
      <w:pPr>
        <w:pStyle w:val="Normal1"/>
        <w:spacing w:after="0" w:line="24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Do the organic sulfur compounds DMSP and DMS drive coral microbial associations? </w:t>
      </w:r>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
    <w:p w:rsidR="00E93911" w:rsidRDefault="00C45D27" w:rsidP="00EC0B08">
      <w:pPr>
        <w:pStyle w:val="Normal1"/>
        <w:spacing w:after="0" w:line="240" w:lineRule="auto"/>
        <w:ind w:left="426" w:hanging="426"/>
      </w:pPr>
      <w:r w:rsidRPr="00AC03B2">
        <w:rPr>
          <w:rFonts w:ascii="Times New Roman" w:eastAsia="Times New Roman" w:hAnsi="Times New Roman" w:cs="Times New Roman"/>
          <w:sz w:val="24"/>
          <w:szCs w:val="24"/>
        </w:rPr>
        <w:t>Redfield AC, Ketchum BH, Richards FA. (1963) The influence of organisms on the composition</w:t>
      </w:r>
      <w:r>
        <w:rPr>
          <w:rFonts w:ascii="Times New Roman" w:eastAsia="Times New Roman" w:hAnsi="Times New Roman" w:cs="Times New Roman"/>
          <w:sz w:val="24"/>
        </w:rPr>
        <w:t xml:space="preserve"> of seawater,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Hill MN (ed). The sea. John Wiley and Sons: New York, pp 26–77.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proofErr w:type="gramStart"/>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meromictic lake. </w:t>
      </w:r>
      <w:proofErr w:type="gramStart"/>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proofErr w:type="gramStart"/>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proofErr w:type="gramStart"/>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Schmidtova J, Hallam SJ, Baldwin SA.</w:t>
      </w:r>
      <w:proofErr w:type="gramEnd"/>
      <w:r>
        <w:rPr>
          <w:rFonts w:ascii="Times New Roman" w:eastAsia="Times New Roman" w:hAnsi="Times New Roman" w:cs="Times New Roman"/>
          <w:sz w:val="24"/>
        </w:rPr>
        <w:t xml:space="preserve">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rsidP="00EC0B08">
      <w:pPr>
        <w:pStyle w:val="Normal1"/>
        <w:spacing w:after="0" w:line="240" w:lineRule="auto"/>
        <w:ind w:left="426" w:hanging="426"/>
      </w:pPr>
      <w:r>
        <w:rPr>
          <w:rFonts w:ascii="Times New Roman" w:eastAsia="Times New Roman" w:hAnsi="Times New Roman" w:cs="Times New Roman"/>
          <w:sz w:val="24"/>
        </w:rPr>
        <w:t xml:space="preserve">Scott KM, Sievert SM, Abril FN, Ball LA, Barrett CJ, Blake 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 xml:space="preserve">PLoS Biol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p>
    <w:p w:rsidR="00F419AC"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Sharma AK, Zhaxybayeva O, Papke RT, Doolittle WF.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5A4198" w:rsidRPr="00223F25" w:rsidRDefault="005A4198" w:rsidP="00EC0B08">
      <w:pPr>
        <w:pStyle w:val="Normal1"/>
        <w:spacing w:after="0" w:line="240" w:lineRule="auto"/>
        <w:ind w:left="426" w:hanging="426"/>
      </w:pPr>
      <w:r>
        <w:rPr>
          <w:rFonts w:ascii="Times New Roman" w:eastAsia="Times New Roman" w:hAnsi="Times New Roman" w:cs="Times New Roman"/>
          <w:sz w:val="24"/>
        </w:rPr>
        <w:t>Sievert SM, Scott KM, Klotz MG, Chain PSG, Hauser LJ, Hemp J</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 xml:space="preserve">Sulfurimonas denitrificans. </w:t>
      </w:r>
      <w:proofErr w:type="gramStart"/>
      <w:r w:rsidR="00223F25">
        <w:rPr>
          <w:rFonts w:ascii="Times New Roman" w:eastAsia="Times New Roman" w:hAnsi="Times New Roman" w:cs="Times New Roman"/>
          <w:i/>
          <w:sz w:val="24"/>
        </w:rPr>
        <w:t xml:space="preserve">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proofErr w:type="gramStart"/>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159–169.</w:t>
      </w:r>
      <w:proofErr w:type="gramEnd"/>
      <w:r>
        <w:rPr>
          <w:rFonts w:ascii="Times New Roman" w:eastAsia="Times New Roman" w:hAnsi="Times New Roman" w:cs="Times New Roman"/>
          <w:sz w:val="24"/>
        </w:rPr>
        <w:t xml:space="preserve">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proofErr w:type="gramStart"/>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roofErr w:type="gramEnd"/>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proofErr w:type="gramStart"/>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1477–1461.</w:t>
      </w:r>
      <w:proofErr w:type="gramEnd"/>
      <w:r>
        <w:rPr>
          <w:rFonts w:ascii="Times New Roman" w:eastAsia="Times New Roman" w:hAnsi="Times New Roman" w:cs="Times New Roman"/>
          <w:sz w:val="24"/>
        </w:rPr>
        <w:t xml:space="preserve"> </w:t>
      </w:r>
    </w:p>
    <w:p w:rsidR="003C3AE3" w:rsidRPr="003C3AE3" w:rsidRDefault="003C3AE3"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proofErr w:type="gramStart"/>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roofErr w:type="gramEnd"/>
    </w:p>
    <w:p w:rsidR="00DF0E2F" w:rsidRPr="00DF0E2F" w:rsidRDefault="00DF0E2F" w:rsidP="00EC0B08">
      <w:pPr>
        <w:pStyle w:val="Normal1"/>
        <w:spacing w:after="0" w:line="240" w:lineRule="auto"/>
        <w:ind w:left="426" w:hanging="426"/>
      </w:pPr>
      <w:r>
        <w:rPr>
          <w:rFonts w:ascii="Times New Roman" w:eastAsia="Times New Roman" w:hAnsi="Times New Roman" w:cs="Times New Roman"/>
          <w:sz w:val="24"/>
        </w:rPr>
        <w:t xml:space="preserve">Thomsen HA. </w:t>
      </w:r>
      <w:proofErr w:type="gramStart"/>
      <w:r>
        <w:rPr>
          <w:rFonts w:ascii="Times New Roman" w:eastAsia="Times New Roman" w:hAnsi="Times New Roman" w:cs="Times New Roman"/>
          <w:sz w:val="24"/>
        </w:rPr>
        <w:t>(1988) Ultrastructural studies of the flagellate and cyst stages of Pseudopedinella tricostata (Pedinellales, Chrysophyceae).</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proofErr w:type="gramStart"/>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roofErr w:type="gramEnd"/>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:1376</w:t>
      </w:r>
      <w:proofErr w:type="gramEnd"/>
      <w:r>
        <w:rPr>
          <w:rFonts w:ascii="Times New Roman" w:eastAsia="Times New Roman" w:hAnsi="Times New Roman" w:cs="Times New Roman"/>
          <w:sz w:val="24"/>
        </w:rPr>
        <w:t>–1385.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Kirkwood M, Sullivan MJ, Green RT, Johnston AWB.</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:427</w:t>
      </w:r>
      <w:proofErr w:type="gramEnd"/>
      <w:r>
        <w:rPr>
          <w:rFonts w:ascii="Times New Roman" w:eastAsia="Times New Roman" w:hAnsi="Times New Roman" w:cs="Times New Roman"/>
          <w:sz w:val="24"/>
        </w:rPr>
        <w:t>–438.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:223</w:t>
      </w:r>
      <w:proofErr w:type="gramEnd"/>
      <w:r>
        <w:rPr>
          <w:rFonts w:ascii="Times New Roman" w:eastAsia="Times New Roman" w:hAnsi="Times New Roman" w:cs="Times New Roman"/>
          <w:sz w:val="24"/>
        </w:rPr>
        <w:t>–226.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Unrein F, Izaguirre I, Massana R, </w:t>
      </w:r>
      <w:proofErr w:type="gramStart"/>
      <w:r>
        <w:rPr>
          <w:rFonts w:ascii="Times New Roman" w:eastAsia="Times New Roman" w:hAnsi="Times New Roman" w:cs="Times New Roman"/>
          <w:sz w:val="24"/>
        </w:rPr>
        <w:t>Balagué</w:t>
      </w:r>
      <w:proofErr w:type="gramEnd"/>
      <w:r>
        <w:rPr>
          <w:rFonts w:ascii="Times New Roman" w:eastAsia="Times New Roman" w:hAnsi="Times New Roman" w:cs="Times New Roman"/>
          <w:sz w:val="24"/>
        </w:rPr>
        <w:t xml:space="preserve"> V, Gasol JM. (2005) Nanoplankton assemblages in maritime Antarctic lakes: characterisation and molecular fingerprinting comparison. </w:t>
      </w:r>
      <w:proofErr w:type="gramStart"/>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Wagner-Döbler </w:t>
      </w:r>
      <w:proofErr w:type="gramStart"/>
      <w:r>
        <w:rPr>
          <w:rFonts w:ascii="Times New Roman" w:eastAsia="Times New Roman" w:hAnsi="Times New Roman" w:cs="Times New Roman"/>
          <w:sz w:val="24"/>
        </w:rPr>
        <w:t xml:space="preserve">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roofErr w:type="gramEnd"/>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t>
      </w:r>
      <w:proofErr w:type="gramStart"/>
      <w:r>
        <w:rPr>
          <w:rFonts w:ascii="Times New Roman" w:eastAsia="Times New Roman" w:hAnsi="Times New Roman" w:cs="Times New Roman"/>
          <w:sz w:val="24"/>
        </w:rPr>
        <w:t>Wells ML. (2005) Denitrification in the hypolimnion of permanently ice-covered Lake Bonney, Antarctica</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roofErr w:type="gramEnd"/>
    </w:p>
    <w:p w:rsidR="00B12249" w:rsidRPr="00B12249" w:rsidRDefault="00B12249"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(2012a) Key microbial drivers in Antarctic aquatic environments. </w:t>
      </w:r>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w:t>
      </w:r>
      <w:proofErr w:type="gramStart"/>
      <w:r>
        <w:rPr>
          <w:rFonts w:ascii="Times New Roman" w:eastAsia="Times New Roman" w:hAnsi="Times New Roman" w:cs="Times New Roman"/>
          <w:sz w:val="24"/>
        </w:rPr>
        <w:t>:10.1111</w:t>
      </w:r>
      <w:proofErr w:type="gramEnd"/>
      <w:r>
        <w:rPr>
          <w:rFonts w:ascii="Times New Roman" w:eastAsia="Times New Roman" w:hAnsi="Times New Roman" w:cs="Times New Roman"/>
          <w:sz w:val="24"/>
        </w:rPr>
        <w:t>/1574-6976.12007.</w:t>
      </w:r>
    </w:p>
    <w:p w:rsidR="00B12249" w:rsidRPr="00B12249" w:rsidRDefault="00B12249" w:rsidP="00EC0B08">
      <w:pPr>
        <w:pStyle w:val="Normal1"/>
        <w:spacing w:after="0" w:line="24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The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w:t>
      </w:r>
      <w:proofErr w:type="gramStart"/>
      <w:r>
        <w:rPr>
          <w:rFonts w:ascii="Times New Roman" w:eastAsia="Times New Roman" w:hAnsi="Times New Roman" w:cs="Times New Roman"/>
          <w:sz w:val="24"/>
        </w:rPr>
        <w:t>:10.1111</w:t>
      </w:r>
      <w:proofErr w:type="gramEnd"/>
      <w:r>
        <w:rPr>
          <w:rFonts w:ascii="Times New Roman" w:eastAsia="Times New Roman" w:hAnsi="Times New Roman" w:cs="Times New Roman"/>
          <w:sz w:val="24"/>
        </w:rPr>
        <w:t>/1462-2920.12017.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proofErr w:type="gramStart"/>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proofErr w:type="gramStart"/>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(2012) Ecological structuring of bacterial and archaeal taxa in </w:t>
      </w:r>
      <w:proofErr w:type="gramStart"/>
      <w:r>
        <w:rPr>
          <w:rFonts w:ascii="Times New Roman" w:eastAsia="Times New Roman" w:hAnsi="Times New Roman" w:cs="Times New Roman"/>
          <w:sz w:val="24"/>
        </w:rPr>
        <w:t>surface ocean</w:t>
      </w:r>
      <w:proofErr w:type="gramEnd"/>
      <w:r>
        <w:rPr>
          <w:rFonts w:ascii="Times New Roman" w:eastAsia="Times New Roman" w:hAnsi="Times New Roman" w:cs="Times New Roman"/>
          <w:sz w:val="24"/>
        </w:rPr>
        <w:t xml:space="preserve"> waters.</w:t>
      </w:r>
      <w:r w:rsidR="008055D7">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EC0B08">
      <w:pPr>
        <w:pStyle w:val="Normal1"/>
        <w:spacing w:after="0" w:line="240" w:lineRule="auto"/>
        <w:ind w:left="426"/>
      </w:pPr>
    </w:p>
    <w:p w:rsidR="00FA4EBC" w:rsidRDefault="00FA4EBC" w:rsidP="00EC0B08">
      <w:pPr>
        <w:spacing w:after="0" w:line="24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EC0B08">
      <w:pPr>
        <w:spacing w:after="0" w:line="240" w:lineRule="auto"/>
        <w:rPr>
          <w:rFonts w:ascii="Times New Roman" w:hAnsi="Times New Roman" w:cs="Times New Roman"/>
          <w:b/>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Additional factors that revealed stratification within the deep zone. The peak in concentration at 6.5 m for ammonia was also observed for all other nutrients assayed except nitrate and nitrite (see Table 1). σ</w:t>
      </w:r>
      <w:r w:rsidRPr="006C0D9B">
        <w:rPr>
          <w:rFonts w:ascii="Times New Roman" w:hAnsi="Times New Roman" w:cs="Times New Roman"/>
          <w:sz w:val="24"/>
          <w:szCs w:val="24"/>
          <w:vertAlign w:val="subscript"/>
        </w:rPr>
        <w:t>T</w:t>
      </w:r>
      <w:r w:rsidRPr="006C0D9B">
        <w:rPr>
          <w:rFonts w:ascii="Times New Roman" w:hAnsi="Times New Roman" w:cs="Times New Roman"/>
          <w:sz w:val="24"/>
          <w:szCs w:val="24"/>
        </w:rPr>
        <w:t xml:space="preserve"> = (1000−density); cond, conductivity; DO, dissolved oxygen; turb, turbidity.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6.5 and 6.7 m) 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S1 and Table S3. AAnP, aerobic anoxygenic photosynthesis; rTCA, reverse TCA; WL, </w:t>
      </w:r>
      <w:r w:rsidRPr="003D439F">
        <w:rPr>
          <w:rFonts w:ascii="Times New Roman" w:eastAsia="Times New Roman" w:hAnsi="Times New Roman" w:cs="Times New Roman"/>
          <w:sz w:val="24"/>
          <w:szCs w:val="24"/>
        </w:rPr>
        <w:t>Wood-Ljungdahl;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EC0B08">
      <w:pPr>
        <w:spacing w:after="0" w:line="240" w:lineRule="auto"/>
        <w:rPr>
          <w:rFonts w:ascii="Times New Roman" w:hAnsi="Times New Roman" w:cs="Times New Roman"/>
          <w:sz w:val="24"/>
          <w:szCs w:val="24"/>
        </w:rPr>
      </w:pPr>
    </w:p>
    <w:p w:rsidR="00FA4EBC" w:rsidRPr="006C0D9B"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proofErr w:type="gramStart"/>
      <w:r w:rsidRPr="006C0D9B">
        <w:rPr>
          <w:rFonts w:ascii="Times New Roman" w:hAnsi="Times New Roman" w:cs="Times New Roman"/>
          <w:sz w:val="24"/>
          <w:szCs w:val="24"/>
        </w:rPr>
        <w:t>Physico-chemical properties</w:t>
      </w:r>
      <w:proofErr w:type="gramEnd"/>
      <w:r w:rsidRPr="006C0D9B">
        <w:rPr>
          <w:rFonts w:ascii="Times New Roman" w:hAnsi="Times New Roman" w:cs="Times New Roman"/>
          <w:sz w:val="24"/>
          <w:szCs w:val="24"/>
        </w:rPr>
        <w:t xml:space="preserve">, cell counts and VLP counts of Organic Lake samples. </w:t>
      </w:r>
    </w:p>
    <w:p w:rsidR="00FA4EBC" w:rsidRPr="006C0D9B" w:rsidRDefault="00FA4EBC"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w:t>
      </w:r>
      <w:proofErr w:type="gramStart"/>
      <w:r w:rsidRPr="006C0D9B">
        <w:rPr>
          <w:rFonts w:ascii="Times New Roman" w:hAnsi="Times New Roman" w:cs="Times New Roman"/>
          <w:sz w:val="24"/>
          <w:szCs w:val="24"/>
        </w:rPr>
        <w:t>.01 µ</w:t>
      </w:r>
      <w:proofErr w:type="gramEnd"/>
      <w:r w:rsidRPr="006C0D9B">
        <w:rPr>
          <w:rFonts w:ascii="Times New Roman" w:hAnsi="Times New Roman" w:cs="Times New Roman"/>
          <w:sz w:val="24"/>
          <w:szCs w:val="24"/>
        </w:rPr>
        <w:t xml:space="preserve">m polycarbonate membrane and stained with SYBR Gold.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sz w:val="24"/>
          <w:szCs w:val="24"/>
        </w:rPr>
        <w:t xml:space="preserve"> </w:t>
      </w: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S9</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S10</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S11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S1</w:t>
      </w:r>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EC0B08">
      <w:pPr>
        <w:spacing w:after="0" w:line="240" w:lineRule="auto"/>
        <w:rPr>
          <w:rFonts w:ascii="Times New Roman" w:hAnsi="Times New Roman" w:cs="Times New Roman"/>
          <w:sz w:val="24"/>
          <w:szCs w:val="24"/>
        </w:rPr>
      </w:pPr>
    </w:p>
    <w:p w:rsidR="00EF48BA" w:rsidRPr="006C0D9B" w:rsidRDefault="00EF48BA" w:rsidP="00EF48BA">
      <w:pPr>
        <w:spacing w:after="0" w:line="240" w:lineRule="auto"/>
        <w:rPr>
          <w:rFonts w:ascii="Times New Roman" w:hAnsi="Times New Roman" w:cs="Times New Roman"/>
          <w:sz w:val="24"/>
          <w:szCs w:val="24"/>
        </w:rPr>
      </w:pPr>
      <w:r>
        <w:rPr>
          <w:rFonts w:ascii="Times New Roman" w:hAnsi="Times New Roman" w:cs="Times New Roman"/>
          <w:b/>
          <w:sz w:val="24"/>
          <w:szCs w:val="24"/>
        </w:rPr>
        <w:t>Table S2</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EF48BA">
      <w:pPr>
        <w:spacing w:after="0" w:line="240" w:lineRule="auto"/>
        <w:rPr>
          <w:rFonts w:ascii="Times New Roman" w:hAnsi="Times New Roman"/>
          <w:sz w:val="24"/>
          <w:szCs w:val="24"/>
        </w:rPr>
      </w:pPr>
    </w:p>
    <w:p w:rsidR="00EC0B08" w:rsidRPr="003D439F" w:rsidRDefault="00EC0B08" w:rsidP="00EC0B08">
      <w:pPr>
        <w:pStyle w:val="WW-Default"/>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S</w:t>
      </w:r>
      <w:r w:rsidR="00EF48BA">
        <w:rPr>
          <w:rFonts w:ascii="Times New Roman" w:hAnsi="Times New Roman" w:cs="Times New Roman"/>
          <w:b/>
          <w:sz w:val="24"/>
          <w:szCs w:val="24"/>
        </w:rPr>
        <w:t>3</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Summary of metagenomic data for Organic Lake samples.</w:t>
      </w:r>
    </w:p>
    <w:p w:rsidR="00EC0B08" w:rsidRPr="006C0D9B" w:rsidRDefault="00EC0B08" w:rsidP="00EC0B08">
      <w:pPr>
        <w:spacing w:after="0" w:line="240" w:lineRule="auto"/>
        <w:rPr>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gutter="0"/>
      <w:lnNumType w:countBy="1" w:restart="continuous"/>
      <w:docGrid w:linePitch="29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User" w:date="2012-12-21T07:04:00Z" w:initials="U">
    <w:p w:rsidR="000F4AA6" w:rsidRDefault="000F4AA6">
      <w:pPr>
        <w:pStyle w:val="CommentText"/>
      </w:pPr>
      <w:r>
        <w:rPr>
          <w:rStyle w:val="CommentReference"/>
        </w:rPr>
        <w:annotationRef/>
      </w:r>
      <w:r>
        <w:t>Sheree please check all Franzmann refs, e.g. 1987a or b?</w:t>
      </w:r>
    </w:p>
  </w:comment>
  <w:comment w:id="5" w:author="Sheree Yau" w:date="2012-12-20T12:28:00Z" w:initials="SY">
    <w:p w:rsidR="000F4AA6" w:rsidRDefault="000F4AA6">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6" w:author="Federico Lauro" w:date="2012-12-28T19:33:00Z" w:initials="FL">
    <w:p w:rsidR="000F4AA6" w:rsidRDefault="000F4AA6">
      <w:pPr>
        <w:pStyle w:val="CommentText"/>
      </w:pPr>
      <w:r>
        <w:rPr>
          <w:rStyle w:val="CommentReference"/>
        </w:rPr>
        <w:annotationRef/>
      </w:r>
      <w:r w:rsidR="00DA3072">
        <w:t xml:space="preserve">I am not sure about this. Diversity is defined as the number of species and not the number of higher-level taxa. Example: I cannot say the diversity of the oceans is low because there are only </w:t>
      </w:r>
      <w:proofErr w:type="gramStart"/>
      <w:r w:rsidR="00DA3072">
        <w:t>3  kingdoms</w:t>
      </w:r>
      <w:proofErr w:type="gramEnd"/>
      <w:r w:rsidR="00DA3072">
        <w:t>.</w:t>
      </w:r>
    </w:p>
  </w:comment>
  <w:comment w:id="8" w:author="Federico Lauro" w:date="2012-12-28T19:34:00Z" w:initials="FL">
    <w:p w:rsidR="000F4AA6" w:rsidRDefault="000F4AA6">
      <w:pPr>
        <w:pStyle w:val="CommentText"/>
      </w:pPr>
      <w:r>
        <w:rPr>
          <w:rStyle w:val="CommentReference"/>
        </w:rPr>
        <w:annotationRef/>
      </w:r>
      <w:r>
        <w:t>I am not too sure about this (see also below your discussion on rTCA). I would expect primary photoautotrophy to be an important path to carbon fixation for a relatively small portion of the year while bottom-dwelling chemoautotrophs could be metabolically active year-round.</w:t>
      </w:r>
      <w:r w:rsidR="00DA3072">
        <w:t xml:space="preserve"> In this case the main source of primary production might be through the chemoautotrophs.</w:t>
      </w:r>
    </w:p>
  </w:comment>
  <w:comment w:id="10" w:author="Timothy Williams" w:date="2012-12-20T12:28:00Z" w:initials="TW">
    <w:p w:rsidR="000F4AA6" w:rsidRDefault="000F4AA6">
      <w:pPr>
        <w:pStyle w:val="CommentText"/>
      </w:pPr>
      <w:r>
        <w:rPr>
          <w:rStyle w:val="CommentReference"/>
        </w:rPr>
        <w:annotationRef/>
      </w:r>
      <w:r>
        <w:t>Wrong figure.</w:t>
      </w:r>
    </w:p>
  </w:comment>
  <w:comment w:id="12" w:author="Timothy Williams" w:date="2012-12-20T12:28:00Z" w:initials="TW">
    <w:p w:rsidR="000F4AA6" w:rsidRDefault="000F4AA6">
      <w:pPr>
        <w:pStyle w:val="CommentText"/>
      </w:pPr>
      <w:r>
        <w:rPr>
          <w:rStyle w:val="CommentReference"/>
        </w:rPr>
        <w:annotationRef/>
      </w:r>
      <w:r>
        <w:t>I have to admit, I don’t fully understand this section… perhaps FL can check.</w:t>
      </w:r>
    </w:p>
  </w:comment>
  <w:comment w:id="15" w:author="User" w:date="2012-12-21T06:50:00Z" w:initials="U">
    <w:p w:rsidR="000F4AA6" w:rsidRDefault="000F4AA6">
      <w:pPr>
        <w:pStyle w:val="CommentText"/>
      </w:pPr>
      <w:r>
        <w:rPr>
          <w:rStyle w:val="CommentReference"/>
        </w:rPr>
        <w:annotationRef/>
      </w:r>
      <w:r>
        <w:t>Which figure or delete?</w:t>
      </w:r>
    </w:p>
  </w:comment>
  <w:comment w:id="17" w:author="Federico Lauro" w:date="2012-12-28T19:35:00Z" w:initials="FL">
    <w:p w:rsidR="000F4AA6" w:rsidRDefault="000F4AA6">
      <w:pPr>
        <w:pStyle w:val="CommentText"/>
      </w:pPr>
      <w:r>
        <w:rPr>
          <w:rStyle w:val="CommentReference"/>
        </w:rPr>
        <w:annotationRef/>
      </w:r>
      <w:r w:rsidR="00DA3072">
        <w:t>See comment above on chemo- vs photo- primary production.</w:t>
      </w:r>
    </w:p>
  </w:comment>
  <w:comment w:id="18" w:author="User" w:date="2012-12-21T07:02:00Z" w:initials="U">
    <w:p w:rsidR="000F4AA6" w:rsidRDefault="000F4AA6">
      <w:pPr>
        <w:pStyle w:val="CommentText"/>
      </w:pPr>
      <w:r>
        <w:rPr>
          <w:rStyle w:val="CommentReference"/>
        </w:rPr>
        <w:annotationRef/>
      </w:r>
      <w:r>
        <w:t>Sheree please check all Curson refs as I did not see all cited – e.g 2011 and 2011a</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oNotTrackMoves/>
  <w:defaultTabStop w:val="720"/>
  <w:characterSpacingControl w:val="doNotCompress"/>
  <w:compat>
    <w:useFELayout/>
  </w:compat>
  <w:rsids>
    <w:rsidRoot w:val="00E93911"/>
    <w:rsid w:val="00005942"/>
    <w:rsid w:val="000065C3"/>
    <w:rsid w:val="000117B9"/>
    <w:rsid w:val="00017B51"/>
    <w:rsid w:val="00021AAF"/>
    <w:rsid w:val="00036EE5"/>
    <w:rsid w:val="00040C23"/>
    <w:rsid w:val="00043292"/>
    <w:rsid w:val="00043A3B"/>
    <w:rsid w:val="000518B6"/>
    <w:rsid w:val="000607A7"/>
    <w:rsid w:val="000642BB"/>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30BE"/>
    <w:rsid w:val="000F4AA6"/>
    <w:rsid w:val="000F7E5D"/>
    <w:rsid w:val="00102AD1"/>
    <w:rsid w:val="001138DD"/>
    <w:rsid w:val="001230BE"/>
    <w:rsid w:val="0012356E"/>
    <w:rsid w:val="00127E32"/>
    <w:rsid w:val="001347D2"/>
    <w:rsid w:val="0014620C"/>
    <w:rsid w:val="001467C9"/>
    <w:rsid w:val="0015089A"/>
    <w:rsid w:val="00186906"/>
    <w:rsid w:val="00186F1A"/>
    <w:rsid w:val="00187DEE"/>
    <w:rsid w:val="00190366"/>
    <w:rsid w:val="00195A11"/>
    <w:rsid w:val="00197FC2"/>
    <w:rsid w:val="001A376A"/>
    <w:rsid w:val="001A468C"/>
    <w:rsid w:val="001D32D0"/>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1A16"/>
    <w:rsid w:val="002701AD"/>
    <w:rsid w:val="00274999"/>
    <w:rsid w:val="00284832"/>
    <w:rsid w:val="002A2486"/>
    <w:rsid w:val="002A4001"/>
    <w:rsid w:val="002A7885"/>
    <w:rsid w:val="002B7BA4"/>
    <w:rsid w:val="002C7FB8"/>
    <w:rsid w:val="002D067E"/>
    <w:rsid w:val="002D4116"/>
    <w:rsid w:val="002D5261"/>
    <w:rsid w:val="002D6BAD"/>
    <w:rsid w:val="002E5345"/>
    <w:rsid w:val="002E59E4"/>
    <w:rsid w:val="002E6296"/>
    <w:rsid w:val="002F4144"/>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B7159"/>
    <w:rsid w:val="003C07AE"/>
    <w:rsid w:val="003C0E5F"/>
    <w:rsid w:val="003C27B1"/>
    <w:rsid w:val="003C3AE3"/>
    <w:rsid w:val="003C59EF"/>
    <w:rsid w:val="003E00CE"/>
    <w:rsid w:val="003F3D1E"/>
    <w:rsid w:val="003F43FF"/>
    <w:rsid w:val="0042478B"/>
    <w:rsid w:val="00424A76"/>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003"/>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62354"/>
    <w:rsid w:val="005654ED"/>
    <w:rsid w:val="00574FAE"/>
    <w:rsid w:val="005816D3"/>
    <w:rsid w:val="00582C6A"/>
    <w:rsid w:val="005924E0"/>
    <w:rsid w:val="005A4198"/>
    <w:rsid w:val="005A59F5"/>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3F6D"/>
    <w:rsid w:val="006418DA"/>
    <w:rsid w:val="0064285E"/>
    <w:rsid w:val="00645985"/>
    <w:rsid w:val="0065003A"/>
    <w:rsid w:val="0065040E"/>
    <w:rsid w:val="00653E28"/>
    <w:rsid w:val="00665209"/>
    <w:rsid w:val="00667617"/>
    <w:rsid w:val="006702DA"/>
    <w:rsid w:val="00673914"/>
    <w:rsid w:val="00674DF7"/>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6185D"/>
    <w:rsid w:val="00A72295"/>
    <w:rsid w:val="00A74772"/>
    <w:rsid w:val="00A80A20"/>
    <w:rsid w:val="00A81AB6"/>
    <w:rsid w:val="00AA310A"/>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332F5"/>
    <w:rsid w:val="00B73F03"/>
    <w:rsid w:val="00B80844"/>
    <w:rsid w:val="00B843AF"/>
    <w:rsid w:val="00BA4471"/>
    <w:rsid w:val="00BA5F2B"/>
    <w:rsid w:val="00BB3C3C"/>
    <w:rsid w:val="00BB6A3F"/>
    <w:rsid w:val="00BC531B"/>
    <w:rsid w:val="00BD455C"/>
    <w:rsid w:val="00BD5343"/>
    <w:rsid w:val="00BE2C47"/>
    <w:rsid w:val="00BF428A"/>
    <w:rsid w:val="00BF69B3"/>
    <w:rsid w:val="00C00339"/>
    <w:rsid w:val="00C0743C"/>
    <w:rsid w:val="00C11FAE"/>
    <w:rsid w:val="00C133F0"/>
    <w:rsid w:val="00C17191"/>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50A24"/>
    <w:rsid w:val="00D50C94"/>
    <w:rsid w:val="00D55EE4"/>
    <w:rsid w:val="00D96368"/>
    <w:rsid w:val="00DA3072"/>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7F57"/>
    <w:rsid w:val="00E211C1"/>
    <w:rsid w:val="00E27132"/>
    <w:rsid w:val="00E30C81"/>
    <w:rsid w:val="00E340A9"/>
    <w:rsid w:val="00E6670E"/>
    <w:rsid w:val="00E71749"/>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4C50"/>
    <w:rsid w:val="00EE12C2"/>
    <w:rsid w:val="00EE169A"/>
    <w:rsid w:val="00EE6983"/>
    <w:rsid w:val="00EF48BA"/>
    <w:rsid w:val="00F127C3"/>
    <w:rsid w:val="00F14F8A"/>
    <w:rsid w:val="00F22999"/>
    <w:rsid w:val="00F419AC"/>
    <w:rsid w:val="00F57109"/>
    <w:rsid w:val="00F57554"/>
    <w:rsid w:val="00F625D3"/>
    <w:rsid w:val="00F70AFB"/>
    <w:rsid w:val="00F74579"/>
    <w:rsid w:val="00F75D51"/>
    <w:rsid w:val="00F826F9"/>
    <w:rsid w:val="00F8352C"/>
    <w:rsid w:val="00F85AC9"/>
    <w:rsid w:val="00F862D2"/>
    <w:rsid w:val="00F93353"/>
    <w:rsid w:val="00F941DF"/>
    <w:rsid w:val="00F961E3"/>
    <w:rsid w:val="00FA3156"/>
    <w:rsid w:val="00FA454F"/>
    <w:rsid w:val="00FA4EBC"/>
    <w:rsid w:val="00FA5B59"/>
    <w:rsid w:val="00FC29A7"/>
    <w:rsid w:val="00FC4138"/>
    <w:rsid w:val="00FC6E4F"/>
    <w:rsid w:val="00FD31E7"/>
    <w:rsid w:val="00FD6618"/>
    <w:rsid w:val="00FE01F6"/>
    <w:rsid w:val="00FE7E8E"/>
  </w:rsids>
  <m:mathPr>
    <m:mathFont m:val="DejaVu San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719AC-DAF4-0443-80EA-AF65CCF4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26</Pages>
  <Words>12941</Words>
  <Characters>73767</Characters>
  <Application>Microsoft Macintosh Word</Application>
  <DocSecurity>0</DocSecurity>
  <Lines>614</Lines>
  <Paragraphs>147</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Federico Lauro</cp:lastModifiedBy>
  <cp:revision>5</cp:revision>
  <dcterms:created xsi:type="dcterms:W3CDTF">2012-12-22T22:22:00Z</dcterms:created>
  <dcterms:modified xsi:type="dcterms:W3CDTF">2012-12-28T08:37:00Z</dcterms:modified>
</cp:coreProperties>
</file>