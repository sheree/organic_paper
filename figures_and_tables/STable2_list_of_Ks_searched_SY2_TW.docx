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8478" w:type="dxa"/>
        <w:tblLayout w:type="fixed"/>
        <w:tblLook w:val="0620"/>
      </w:tblPr>
      <w:tblGrid>
        <w:gridCol w:w="1548"/>
        <w:gridCol w:w="4770"/>
        <w:gridCol w:w="900"/>
        <w:gridCol w:w="1260"/>
      </w:tblGrid>
      <w:tr w:rsidR="00BA5BEC" w:rsidRPr="006877F8" w:rsidTr="001F58C4">
        <w:trPr>
          <w:cnfStyle w:val="100000000000"/>
          <w:trHeight w:val="440"/>
        </w:trPr>
        <w:tc>
          <w:tcPr>
            <w:tcW w:w="1548" w:type="dxa"/>
          </w:tcPr>
          <w:p w:rsidR="00BA5BEC" w:rsidRPr="00DE1411" w:rsidRDefault="00BA5BEC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</w:p>
        </w:tc>
        <w:tc>
          <w:tcPr>
            <w:tcW w:w="4770" w:type="dxa"/>
          </w:tcPr>
          <w:p w:rsidR="00BA5BEC" w:rsidRPr="00DE1411" w:rsidRDefault="00BA5BEC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</w:p>
        </w:tc>
        <w:tc>
          <w:tcPr>
            <w:tcW w:w="900" w:type="dxa"/>
          </w:tcPr>
          <w:p w:rsidR="00BA5BEC" w:rsidRPr="00DE1411" w:rsidRDefault="00BA5BEC" w:rsidP="00B5645B">
            <w:pPr>
              <w:snapToGrid w:val="0"/>
              <w:spacing w:line="100" w:lineRule="atLeast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E1411">
              <w:rPr>
                <w:rFonts w:ascii="Times New Roman" w:hAnsi="Times New Roman"/>
                <w:sz w:val="20"/>
                <w:szCs w:val="20"/>
              </w:rPr>
              <w:t>KO</w:t>
            </w:r>
          </w:p>
        </w:tc>
        <w:tc>
          <w:tcPr>
            <w:tcW w:w="1260" w:type="dxa"/>
          </w:tcPr>
          <w:p w:rsidR="00BA5BEC" w:rsidRPr="00DE1411" w:rsidRDefault="007848A0" w:rsidP="00B5645B">
            <w:pPr>
              <w:snapToGrid w:val="0"/>
              <w:spacing w:line="100" w:lineRule="atLeast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  <w:r w:rsidR="00F522BC">
              <w:rPr>
                <w:rFonts w:ascii="Times New Roman" w:hAnsi="Times New Roman"/>
                <w:sz w:val="20"/>
                <w:szCs w:val="20"/>
              </w:rPr>
              <w:t>otes</w:t>
            </w:r>
          </w:p>
        </w:tc>
      </w:tr>
      <w:tr w:rsidR="00BA5BEC" w:rsidRPr="006877F8" w:rsidTr="001F58C4">
        <w:trPr>
          <w:trHeight w:val="186"/>
        </w:trPr>
        <w:tc>
          <w:tcPr>
            <w:tcW w:w="1548" w:type="dxa"/>
            <w:vMerge w:val="restart"/>
          </w:tcPr>
          <w:p w:rsidR="00BA5BEC" w:rsidRDefault="00BA5BEC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 fixation</w:t>
            </w:r>
          </w:p>
        </w:tc>
        <w:tc>
          <w:tcPr>
            <w:tcW w:w="4770" w:type="dxa"/>
          </w:tcPr>
          <w:p w:rsidR="00BA5BEC" w:rsidRPr="00BA5BEC" w:rsidRDefault="00BA5BEC" w:rsidP="00595AA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 w:rsidR="00595AAA">
              <w:rPr>
                <w:rFonts w:ascii="Times New Roman" w:hAnsi="Times New Roman" w:cs="Times New Roman"/>
                <w:i/>
                <w:sz w:val="20"/>
                <w:szCs w:val="20"/>
              </w:rPr>
              <w:t>cbb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BA5BEC" w:rsidRDefault="00BA5BEC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K01601</w:t>
            </w:r>
          </w:p>
        </w:tc>
        <w:tc>
          <w:tcPr>
            <w:tcW w:w="1260" w:type="dxa"/>
          </w:tcPr>
          <w:p w:rsidR="00F522BC" w:rsidRDefault="00601B55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1F58C4">
        <w:trPr>
          <w:trHeight w:val="186"/>
        </w:trPr>
        <w:tc>
          <w:tcPr>
            <w:tcW w:w="1548" w:type="dxa"/>
            <w:vMerge/>
          </w:tcPr>
          <w:p w:rsidR="00BA5BEC" w:rsidRDefault="00BA5BEC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BA5BEC" w:rsidRPr="00B35CC0" w:rsidRDefault="00BA5BEC" w:rsidP="00595AA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 w:rsidR="00595AAA">
              <w:rPr>
                <w:rFonts w:ascii="Times New Roman" w:hAnsi="Times New Roman" w:cs="Times New Roman"/>
                <w:i/>
                <w:sz w:val="20"/>
                <w:szCs w:val="20"/>
              </w:rPr>
              <w:t>cbb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BA5BEC" w:rsidRDefault="00BA5BEC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</w:tc>
        <w:tc>
          <w:tcPr>
            <w:tcW w:w="1260" w:type="dxa"/>
          </w:tcPr>
          <w:p w:rsidR="00BA5BEC" w:rsidRPr="00A15C8A" w:rsidRDefault="00601B55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1F58C4">
        <w:trPr>
          <w:trHeight w:val="186"/>
        </w:trPr>
        <w:tc>
          <w:tcPr>
            <w:tcW w:w="1548" w:type="dxa"/>
            <w:vMerge/>
          </w:tcPr>
          <w:p w:rsidR="00BA5BEC" w:rsidRDefault="00BA5BEC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BA5BEC" w:rsidRPr="009C3404" w:rsidRDefault="000D1EFF" w:rsidP="000D1EFF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</w:t>
            </w:r>
            <w:r w:rsidR="00BA5BEC"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 w:rsidR="00BA5BE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BA5BEC">
              <w:rPr>
                <w:rFonts w:ascii="Times New Roman" w:hAnsi="Times New Roman" w:cs="Times New Roman"/>
                <w:i/>
                <w:sz w:val="20"/>
                <w:szCs w:val="20"/>
              </w:rPr>
              <w:t>prk</w:t>
            </w:r>
            <w:r w:rsid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 w:rsidR="00BA5B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BA5BEC" w:rsidRDefault="00BA5BEC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1260" w:type="dxa"/>
          </w:tcPr>
          <w:p w:rsidR="00BA5BEC" w:rsidRPr="00A15C8A" w:rsidRDefault="00601B55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120DC9" w:rsidRPr="006877F8" w:rsidTr="001F58C4">
        <w:trPr>
          <w:trHeight w:val="186"/>
        </w:trPr>
        <w:tc>
          <w:tcPr>
            <w:tcW w:w="1548" w:type="dxa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1F58C4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K15230</w:t>
            </w:r>
          </w:p>
        </w:tc>
        <w:tc>
          <w:tcPr>
            <w:tcW w:w="1260" w:type="dxa"/>
          </w:tcPr>
          <w:p w:rsidR="00120DC9" w:rsidRPr="00F522BC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  <w:ins w:id="0" w:author="Timothy Williams" w:date="2012-12-20T11:16:00Z">
              <w:r w:rsidR="00CC5886">
                <w:rPr>
                  <w:rFonts w:ascii="Times New Roman" w:hAnsi="Times New Roman"/>
                  <w:sz w:val="20"/>
                  <w:szCs w:val="20"/>
                </w:rPr>
                <w:t xml:space="preserve"> cycle</w:t>
              </w:r>
            </w:ins>
          </w:p>
        </w:tc>
      </w:tr>
      <w:tr w:rsidR="00120DC9" w:rsidRPr="006877F8" w:rsidTr="001F58C4">
        <w:trPr>
          <w:trHeight w:val="183"/>
        </w:trPr>
        <w:tc>
          <w:tcPr>
            <w:tcW w:w="1548" w:type="dxa"/>
            <w:vMerge w:val="restart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1F58C4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K15231</w:t>
            </w:r>
          </w:p>
        </w:tc>
        <w:tc>
          <w:tcPr>
            <w:tcW w:w="1260" w:type="dxa"/>
          </w:tcPr>
          <w:p w:rsidR="00120DC9" w:rsidRPr="00F522BC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  <w:ins w:id="1" w:author="Timothy Williams" w:date="2012-12-20T11:17:00Z">
              <w:r w:rsidR="00CC5886">
                <w:rPr>
                  <w:rFonts w:ascii="Times New Roman" w:hAnsi="Times New Roman"/>
                  <w:sz w:val="20"/>
                  <w:szCs w:val="20"/>
                </w:rPr>
                <w:t xml:space="preserve"> cycle</w:t>
              </w:r>
            </w:ins>
          </w:p>
        </w:tc>
      </w:tr>
      <w:tr w:rsidR="00120DC9" w:rsidRPr="006877F8" w:rsidTr="001F58C4">
        <w:trPr>
          <w:trHeight w:val="183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Pr="00F522BC" w:rsidRDefault="00120DC9" w:rsidP="002B0811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K15234</w:t>
            </w:r>
          </w:p>
        </w:tc>
        <w:tc>
          <w:tcPr>
            <w:tcW w:w="1260" w:type="dxa"/>
          </w:tcPr>
          <w:p w:rsidR="00120DC9" w:rsidRPr="00F522BC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  <w:ins w:id="2" w:author="Timothy Williams" w:date="2012-12-20T11:17:00Z">
              <w:r w:rsidR="00CC5886">
                <w:rPr>
                  <w:rFonts w:ascii="Times New Roman" w:hAnsi="Times New Roman"/>
                  <w:sz w:val="20"/>
                  <w:szCs w:val="20"/>
                </w:rPr>
                <w:t xml:space="preserve"> cycle</w:t>
              </w:r>
            </w:ins>
          </w:p>
        </w:tc>
      </w:tr>
      <w:tr w:rsidR="00120DC9" w:rsidRPr="006877F8" w:rsidTr="001F58C4">
        <w:trPr>
          <w:trHeight w:val="183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2B0811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ccs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K15233</w:t>
            </w:r>
          </w:p>
        </w:tc>
        <w:tc>
          <w:tcPr>
            <w:tcW w:w="1260" w:type="dxa"/>
          </w:tcPr>
          <w:p w:rsidR="00120DC9" w:rsidRPr="00F522BC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  <w:ins w:id="3" w:author="Timothy Williams" w:date="2012-12-20T11:17:00Z">
              <w:r w:rsidR="00CC5886">
                <w:rPr>
                  <w:rFonts w:ascii="Times New Roman" w:hAnsi="Times New Roman"/>
                  <w:sz w:val="20"/>
                  <w:szCs w:val="20"/>
                </w:rPr>
                <w:t xml:space="preserve"> cycle</w:t>
              </w:r>
            </w:ins>
          </w:p>
        </w:tc>
      </w:tr>
      <w:tr w:rsidR="00120DC9" w:rsidRPr="006877F8" w:rsidTr="001F58C4">
        <w:trPr>
          <w:trHeight w:val="90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595AA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(</w:t>
            </w:r>
            <w:proofErr w:type="spellStart"/>
            <w:r w:rsidR="00595AAA">
              <w:rPr>
                <w:rFonts w:ascii="Times New Roman" w:hAnsi="Times New Roman" w:cs="Times New Roman"/>
                <w:i/>
                <w:sz w:val="20"/>
                <w:szCs w:val="20"/>
              </w:rPr>
              <w:t>cdhA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993EA7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K14138</w:t>
            </w:r>
          </w:p>
        </w:tc>
        <w:tc>
          <w:tcPr>
            <w:tcW w:w="1260" w:type="dxa"/>
          </w:tcPr>
          <w:p w:rsidR="00120DC9" w:rsidRPr="00F522BC" w:rsidRDefault="00120DC9" w:rsidP="00993EA7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120DC9" w:rsidRPr="006877F8" w:rsidTr="001F58C4">
        <w:trPr>
          <w:trHeight w:val="90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595AA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(</w:t>
            </w:r>
            <w:proofErr w:type="spellStart"/>
            <w:r w:rsidR="00595AAA">
              <w:rPr>
                <w:rFonts w:ascii="Times New Roman" w:hAnsi="Times New Roman" w:cs="Times New Roman"/>
                <w:i/>
                <w:sz w:val="20"/>
                <w:szCs w:val="20"/>
              </w:rPr>
              <w:t>cdhB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993EA7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K00190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Pr="00F522BC" w:rsidRDefault="00120DC9" w:rsidP="00993EA7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120DC9" w:rsidRPr="006877F8" w:rsidTr="001F58C4">
        <w:trPr>
          <w:trHeight w:val="183"/>
        </w:trPr>
        <w:tc>
          <w:tcPr>
            <w:tcW w:w="1548" w:type="dxa"/>
            <w:tcBorders>
              <w:top w:val="single" w:sz="4" w:space="0" w:color="000000"/>
              <w:bottom w:val="nil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A15C8A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120DC9" w:rsidRPr="006877F8" w:rsidTr="001F58C4">
        <w:trPr>
          <w:trHeight w:val="138"/>
        </w:trPr>
        <w:tc>
          <w:tcPr>
            <w:tcW w:w="1548" w:type="dxa"/>
            <w:vMerge w:val="restart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III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Pr="00F522BC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K02274</w:t>
            </w:r>
          </w:p>
        </w:tc>
        <w:tc>
          <w:tcPr>
            <w:tcW w:w="1260" w:type="dxa"/>
          </w:tcPr>
          <w:p w:rsidR="00120DC9" w:rsidRPr="00F522BC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Pr="00F522BC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120DC9" w:rsidRPr="006877F8" w:rsidTr="001F58C4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1F58C4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 w:rsidR="001F58C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1F58C4">
              <w:rPr>
                <w:rFonts w:ascii="Times New Roman" w:hAnsi="Times New Roman" w:cs="Times New Roman"/>
                <w:i/>
                <w:sz w:val="20"/>
                <w:szCs w:val="20"/>
              </w:rPr>
              <w:t>ldh</w:t>
            </w:r>
            <w:proofErr w:type="spellEnd"/>
            <w:r w:rsidR="001F58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9E10A6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Pr="001F58C4" w:rsidRDefault="00120DC9" w:rsidP="001F58C4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</w:t>
            </w:r>
            <w:r w:rsidR="001F58C4">
              <w:rPr>
                <w:rFonts w:ascii="Times New Roman" w:hAnsi="Times New Roman" w:cs="Times New Roman"/>
                <w:sz w:val="20"/>
                <w:szCs w:val="20"/>
              </w:rPr>
              <w:t>erredoxin</w:t>
            </w:r>
            <w:proofErr w:type="spellEnd"/>
            <w:r w:rsidR="001F58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F58C4"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 w:rsidR="001F58C4">
              <w:rPr>
                <w:rFonts w:ascii="Times New Roman" w:hAnsi="Times New Roman" w:cs="Times New Roman"/>
                <w:sz w:val="20"/>
                <w:szCs w:val="20"/>
              </w:rPr>
              <w:t xml:space="preserve"> alpha (</w:t>
            </w:r>
            <w:proofErr w:type="spellStart"/>
            <w:r w:rsidR="001F58C4">
              <w:rPr>
                <w:rFonts w:ascii="Times New Roman" w:hAnsi="Times New Roman" w:cs="Times New Roman"/>
                <w:i/>
                <w:sz w:val="20"/>
                <w:szCs w:val="20"/>
              </w:rPr>
              <w:t>porA</w:t>
            </w:r>
            <w:proofErr w:type="spellEnd"/>
            <w:r w:rsidR="001F58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Pr="001F58C4" w:rsidRDefault="00120DC9" w:rsidP="001F58C4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</w:t>
            </w:r>
            <w:r w:rsidR="001F58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F58C4">
              <w:rPr>
                <w:rFonts w:ascii="Times New Roman" w:hAnsi="Times New Roman" w:cs="Times New Roman"/>
                <w:i/>
                <w:sz w:val="20"/>
                <w:szCs w:val="20"/>
              </w:rPr>
              <w:t>porB</w:t>
            </w:r>
            <w:proofErr w:type="spellEnd"/>
            <w:r w:rsidR="001F58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F947C1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90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AAnP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F109CC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pu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K08928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90"/>
        </w:trPr>
        <w:tc>
          <w:tcPr>
            <w:tcW w:w="1548" w:type="dxa"/>
            <w:vMerge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single" w:sz="4" w:space="0" w:color="000000"/>
            </w:tcBorders>
          </w:tcPr>
          <w:p w:rsidR="00120DC9" w:rsidRPr="00F109CC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 subunit (</w:t>
            </w:r>
            <w:proofErr w:type="spellStart"/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pufM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K08929</w:t>
            </w:r>
          </w:p>
        </w:tc>
        <w:tc>
          <w:tcPr>
            <w:tcW w:w="126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6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Methanogenesis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A15C8A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coenzyme M methyl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mcr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K00401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6"/>
        </w:trPr>
        <w:tc>
          <w:tcPr>
            <w:tcW w:w="1548" w:type="dxa"/>
            <w:vMerge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methyl coenzyme 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system</w:t>
            </w:r>
          </w:p>
        </w:tc>
        <w:tc>
          <w:tcPr>
            <w:tcW w:w="90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K00400</w:t>
            </w:r>
          </w:p>
        </w:tc>
        <w:tc>
          <w:tcPr>
            <w:tcW w:w="126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233"/>
        </w:trPr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8679D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477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soluble methane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K08684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6B4922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8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BE795B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anf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K00531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8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molybdenum-iron protein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8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iron protein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</w:tc>
        <w:tc>
          <w:tcPr>
            <w:tcW w:w="1260" w:type="dxa"/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8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molybdenum-iron protein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6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8501E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F67F25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5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Pr="00F67F25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20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Pr="008501E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239"/>
        </w:trPr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77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90336F" w:rsidRDefault="006E64BA" w:rsidP="0090336F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periplasmic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20DC9"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 w:rsidR="00120DC9">
              <w:rPr>
                <w:rFonts w:ascii="Times New Roman" w:hAnsi="Times New Roman" w:cs="Times New Roman"/>
                <w:sz w:val="20"/>
                <w:szCs w:val="20"/>
              </w:rPr>
              <w:t xml:space="preserve"> c-552 (</w:t>
            </w:r>
            <w:proofErr w:type="spellStart"/>
            <w:r w:rsidR="00120DC9"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 w:rsidR="00120DC9"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 w:rsidR="00120DC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F67F25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257"/>
        </w:trPr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Default="007144AF" w:rsidP="00BD334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D3349">
              <w:rPr>
                <w:rFonts w:ascii="Times New Roman" w:hAnsi="Times New Roman" w:cs="Times New Roman"/>
                <w:sz w:val="20"/>
                <w:szCs w:val="20"/>
              </w:rPr>
              <w:t>dissimilation</w:t>
            </w:r>
          </w:p>
        </w:tc>
        <w:tc>
          <w:tcPr>
            <w:tcW w:w="477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43467">
              <w:rPr>
                <w:rFonts w:ascii="Times New Roman" w:hAnsi="Times New Roman" w:cs="Times New Roman"/>
                <w:i/>
                <w:sz w:val="20"/>
                <w:szCs w:val="20"/>
              </w:rPr>
              <w:t>hao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1F58C4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43467">
              <w:rPr>
                <w:rFonts w:ascii="Times New Roman" w:hAnsi="Times New Roman"/>
                <w:i/>
                <w:sz w:val="20"/>
                <w:szCs w:val="20"/>
              </w:rPr>
              <w:t>hzo</w:t>
            </w:r>
            <w:proofErr w:type="spellEnd"/>
            <w:r w:rsidR="001F58C4">
              <w:rPr>
                <w:rFonts w:ascii="Times New Roman" w:hAnsi="Times New Roman"/>
                <w:sz w:val="20"/>
                <w:szCs w:val="20"/>
              </w:rPr>
              <w:t>-like</w:t>
            </w:r>
          </w:p>
        </w:tc>
      </w:tr>
      <w:tr w:rsidR="00120DC9" w:rsidRPr="006877F8" w:rsidTr="001F58C4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mineralization/</w:t>
            </w:r>
            <w:r w:rsidR="007144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assimilation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404271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gud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roc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nil"/>
            </w:tcBorders>
          </w:tcPr>
          <w:p w:rsidR="00120DC9" w:rsidRDefault="00120DC9" w:rsidP="00706387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(NAD(P)+)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1260" w:type="dxa"/>
            <w:tcBorders>
              <w:top w:val="nil"/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6E64BA">
        <w:trPr>
          <w:trHeight w:val="74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F67F25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6E64BA" w:rsidRPr="006877F8" w:rsidTr="006E64BA">
        <w:trPr>
          <w:trHeight w:val="74"/>
        </w:trPr>
        <w:tc>
          <w:tcPr>
            <w:tcW w:w="1548" w:type="dxa"/>
            <w:vMerge/>
            <w:tcBorders>
              <w:top w:val="single" w:sz="4" w:space="0" w:color="000000"/>
              <w:bottom w:val="nil"/>
            </w:tcBorders>
          </w:tcPr>
          <w:p w:rsidR="006E64BA" w:rsidRDefault="006E64BA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nil"/>
            </w:tcBorders>
          </w:tcPr>
          <w:p w:rsidR="006E64BA" w:rsidRPr="006E64BA" w:rsidRDefault="006E64BA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nasA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E64BA" w:rsidRDefault="006E64BA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K00372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64BA" w:rsidRPr="00F67F25" w:rsidRDefault="006E64BA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74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Pr="001D7A4E" w:rsidRDefault="006E64BA" w:rsidP="006E64B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</w:t>
            </w:r>
            <w:r w:rsidR="00120DC9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proofErr w:type="spellStart"/>
            <w:r w:rsidR="00120DC9"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 w:rsidR="00120DC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120DC9">
              <w:rPr>
                <w:rFonts w:ascii="Times New Roman" w:hAnsi="Times New Roman" w:cs="Times New Roman"/>
                <w:i/>
                <w:sz w:val="20"/>
                <w:szCs w:val="20"/>
              </w:rPr>
              <w:t>nar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proofErr w:type="spellEnd"/>
            <w:r w:rsidR="00120DC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6E64BA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</w:t>
            </w:r>
            <w:r w:rsidR="006E64BA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Pr="00F67F25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5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Pr="0046558E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</w:tc>
        <w:tc>
          <w:tcPr>
            <w:tcW w:w="1260" w:type="dxa"/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(NADPH/NADH)(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</w:tc>
        <w:tc>
          <w:tcPr>
            <w:tcW w:w="1260" w:type="dxa"/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55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Nitrification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893C72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K10944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54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K10945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54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C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K10946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41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993BED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8679D2" w:rsidRDefault="00120DC9" w:rsidP="0048343C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120DC9" w:rsidRPr="006877F8" w:rsidTr="001F58C4">
        <w:trPr>
          <w:trHeight w:val="141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K00395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Pr="008679D2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120DC9" w:rsidRPr="006877F8" w:rsidTr="001F58C4">
        <w:trPr>
          <w:trHeight w:val="141"/>
        </w:trPr>
        <w:tc>
          <w:tcPr>
            <w:tcW w:w="1548" w:type="dxa"/>
            <w:vMerge/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Pr="008679D2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K11180</w:t>
            </w:r>
          </w:p>
        </w:tc>
        <w:tc>
          <w:tcPr>
            <w:tcW w:w="1260" w:type="dxa"/>
          </w:tcPr>
          <w:p w:rsidR="00120DC9" w:rsidRPr="008679D2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120DC9" w:rsidRPr="006877F8" w:rsidTr="001F58C4">
        <w:trPr>
          <w:trHeight w:val="141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Pr="008679D2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K11181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Pr="008679D2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120DC9" w:rsidRPr="006877F8" w:rsidTr="001F58C4">
        <w:trPr>
          <w:trHeight w:val="188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14584F" w:rsidRDefault="00120DC9" w:rsidP="009D2466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del w:id="4" w:author="Timothy Williams" w:date="2012-12-20T11:17:00Z">
              <w:r w:rsidDel="00A048E7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Adenyl </w:delText>
              </w:r>
            </w:del>
            <w:proofErr w:type="spellStart"/>
            <w:ins w:id="5" w:author="Timothy Williams" w:date="2012-12-20T11:17:00Z">
              <w:r w:rsidR="00A048E7">
                <w:rPr>
                  <w:rFonts w:ascii="Times New Roman" w:hAnsi="Times New Roman" w:cs="Times New Roman"/>
                  <w:sz w:val="20"/>
                  <w:szCs w:val="20"/>
                </w:rPr>
                <w:t>adenyl</w:t>
              </w:r>
            </w:ins>
            <w:ins w:id="6" w:author="Timothy Williams" w:date="2012-12-20T12:45:00Z">
              <w:r w:rsidR="0068542F">
                <w:rPr>
                  <w:rFonts w:ascii="Times New Roman" w:hAnsi="Times New Roman" w:cs="Times New Roman"/>
                  <w:sz w:val="20"/>
                  <w:szCs w:val="20"/>
                </w:rPr>
                <w:t>yl</w:t>
              </w:r>
            </w:ins>
            <w:proofErr w:type="spellEnd"/>
            <w:ins w:id="7" w:author="Timothy Williams" w:date="2012-12-20T11:17:00Z">
              <w:r w:rsidR="00A048E7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</w:ins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</w:t>
            </w:r>
            <w:r w:rsidRPr="006E64BA">
              <w:rPr>
                <w:rFonts w:ascii="Times New Roman" w:hAnsi="Times New Roman" w:cs="Times New Roman"/>
                <w:i/>
                <w:sz w:val="20"/>
                <w:szCs w:val="20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9D246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8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del w:id="8" w:author="Timothy Williams" w:date="2012-12-20T11:17:00Z">
              <w:r w:rsidDel="00A048E7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Sulfate </w:delText>
              </w:r>
            </w:del>
            <w:proofErr w:type="spellStart"/>
            <w:ins w:id="9" w:author="Timothy Williams" w:date="2012-12-20T11:17:00Z">
              <w:r w:rsidR="00A048E7">
                <w:rPr>
                  <w:rFonts w:ascii="Times New Roman" w:hAnsi="Times New Roman" w:cs="Times New Roman"/>
                  <w:sz w:val="20"/>
                  <w:szCs w:val="20"/>
                </w:rPr>
                <w:t>sulfate</w:t>
              </w:r>
              <w:proofErr w:type="spellEnd"/>
              <w:r w:rsidR="00A048E7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</w:ins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 w:rsidRPr="006E64BA">
              <w:rPr>
                <w:rFonts w:ascii="Times New Roman" w:hAnsi="Times New Roman" w:cs="Times New Roman"/>
                <w:i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8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del w:id="10" w:author="Timothy Williams" w:date="2012-12-20T11:17:00Z">
              <w:r w:rsidDel="00A048E7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Sulfate </w:delText>
              </w:r>
            </w:del>
            <w:proofErr w:type="spellStart"/>
            <w:ins w:id="11" w:author="Timothy Williams" w:date="2012-12-20T11:17:00Z">
              <w:r w:rsidR="00A048E7">
                <w:rPr>
                  <w:rFonts w:ascii="Times New Roman" w:hAnsi="Times New Roman" w:cs="Times New Roman"/>
                  <w:sz w:val="20"/>
                  <w:szCs w:val="20"/>
                </w:rPr>
                <w:t>sulfate</w:t>
              </w:r>
              <w:proofErr w:type="spellEnd"/>
              <w:r w:rsidR="00A048E7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</w:ins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 w:rsidRPr="006E64BA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6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Default="00120DC9" w:rsidP="006E64B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del w:id="12" w:author="Timothy Williams" w:date="2012-12-20T11:17:00Z">
              <w:r w:rsidDel="00A048E7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Cysteine </w:delText>
              </w:r>
            </w:del>
            <w:proofErr w:type="spellStart"/>
            <w:ins w:id="13" w:author="Timothy Williams" w:date="2012-12-20T11:17:00Z">
              <w:r w:rsidR="00A048E7">
                <w:rPr>
                  <w:rFonts w:ascii="Times New Roman" w:hAnsi="Times New Roman" w:cs="Times New Roman"/>
                  <w:sz w:val="20"/>
                  <w:szCs w:val="20"/>
                </w:rPr>
                <w:t>cysteine</w:t>
              </w:r>
              <w:proofErr w:type="spellEnd"/>
              <w:r w:rsidR="00A048E7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</w:ins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6E64BA">
              <w:rPr>
                <w:rFonts w:ascii="Times New Roman" w:hAnsi="Times New Roman" w:cs="Times New Roman"/>
                <w:i/>
                <w:sz w:val="20"/>
                <w:szCs w:val="20"/>
              </w:rPr>
              <w:t>cdoI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K00456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6"/>
        </w:trPr>
        <w:tc>
          <w:tcPr>
            <w:tcW w:w="1548" w:type="dxa"/>
            <w:vMerge/>
            <w:tcBorders>
              <w:top w:val="nil"/>
              <w:bottom w:val="single" w:sz="8" w:space="0" w:color="000000" w:themeColor="text1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single" w:sz="8" w:space="0" w:color="000000" w:themeColor="text1"/>
            </w:tcBorders>
          </w:tcPr>
          <w:p w:rsidR="00120DC9" w:rsidRPr="00CC25B5" w:rsidRDefault="00120DC9" w:rsidP="006E64B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thiosulfate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sse</w:t>
            </w:r>
            <w:r w:rsidR="00F8301C" w:rsidRPr="00F8301C">
              <w:rPr>
                <w:rFonts w:ascii="Times New Roman" w:hAnsi="Times New Roman" w:cs="Times New Roman"/>
                <w:i/>
                <w:sz w:val="20"/>
                <w:szCs w:val="20"/>
                <w:rPrChange w:id="14" w:author="Timothy Williams" w:date="2012-12-20T11:17:00Z">
                  <w:rPr>
                    <w:rFonts w:ascii="Times New Roman" w:hAnsi="Times New Roman" w:cs="Times New Roman"/>
                    <w:sz w:val="20"/>
                    <w:szCs w:val="20"/>
                  </w:rPr>
                </w:rPrChange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single" w:sz="8" w:space="0" w:color="000000" w:themeColor="text1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K01011</w:t>
            </w:r>
          </w:p>
        </w:tc>
        <w:tc>
          <w:tcPr>
            <w:tcW w:w="1260" w:type="dxa"/>
            <w:tcBorders>
              <w:top w:val="nil"/>
              <w:bottom w:val="single" w:sz="8" w:space="0" w:color="000000" w:themeColor="text1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6"/>
        </w:trPr>
        <w:tc>
          <w:tcPr>
            <w:tcW w:w="1548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477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20DC9" w:rsidRPr="00CC25B5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dms</w:t>
            </w:r>
            <w:r w:rsidR="00F8301C" w:rsidRPr="00F8301C">
              <w:rPr>
                <w:rFonts w:ascii="Times New Roman" w:hAnsi="Times New Roman" w:cs="Times New Roman"/>
                <w:i/>
                <w:sz w:val="20"/>
                <w:szCs w:val="20"/>
                <w:rPrChange w:id="15" w:author="Timothy Williams" w:date="2012-12-20T11:17:00Z">
                  <w:rPr>
                    <w:rFonts w:ascii="Times New Roman" w:hAnsi="Times New Roman" w:cs="Times New Roman"/>
                    <w:sz w:val="20"/>
                    <w:szCs w:val="20"/>
                  </w:rPr>
                </w:rPrChange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K07306</w:t>
            </w:r>
          </w:p>
        </w:tc>
        <w:tc>
          <w:tcPr>
            <w:tcW w:w="126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Pr="00B70B87" w:rsidRDefault="00B5645B">
      <w:pPr>
        <w:rPr>
          <w:rFonts w:ascii="Times New Roman" w:hAnsi="Times New Roman" w:cs="Times New Roman"/>
          <w:sz w:val="24"/>
          <w:szCs w:val="24"/>
        </w:rPr>
      </w:pPr>
    </w:p>
    <w:sectPr w:rsidR="00B5645B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463FA"/>
    <w:rsid w:val="00080AD4"/>
    <w:rsid w:val="000B149E"/>
    <w:rsid w:val="000B55D1"/>
    <w:rsid w:val="000D1EFF"/>
    <w:rsid w:val="000E0F16"/>
    <w:rsid w:val="00114BEE"/>
    <w:rsid w:val="00120DC9"/>
    <w:rsid w:val="00125E62"/>
    <w:rsid w:val="001265D5"/>
    <w:rsid w:val="00131FD1"/>
    <w:rsid w:val="00140EFF"/>
    <w:rsid w:val="0014584F"/>
    <w:rsid w:val="00146E22"/>
    <w:rsid w:val="0017091E"/>
    <w:rsid w:val="00181C4A"/>
    <w:rsid w:val="00193DCF"/>
    <w:rsid w:val="001A479C"/>
    <w:rsid w:val="001D7A4E"/>
    <w:rsid w:val="001F3CC4"/>
    <w:rsid w:val="001F58C4"/>
    <w:rsid w:val="00215508"/>
    <w:rsid w:val="00226BD6"/>
    <w:rsid w:val="00267AF8"/>
    <w:rsid w:val="002C41D3"/>
    <w:rsid w:val="002D125E"/>
    <w:rsid w:val="00310995"/>
    <w:rsid w:val="00327C71"/>
    <w:rsid w:val="003367FE"/>
    <w:rsid w:val="003506CB"/>
    <w:rsid w:val="003571B7"/>
    <w:rsid w:val="00370DD6"/>
    <w:rsid w:val="003769F6"/>
    <w:rsid w:val="0038427F"/>
    <w:rsid w:val="003944D0"/>
    <w:rsid w:val="003F0D9E"/>
    <w:rsid w:val="00404271"/>
    <w:rsid w:val="00410C51"/>
    <w:rsid w:val="0041513A"/>
    <w:rsid w:val="0046558E"/>
    <w:rsid w:val="0047236D"/>
    <w:rsid w:val="0048343C"/>
    <w:rsid w:val="004C0C30"/>
    <w:rsid w:val="004D5EA6"/>
    <w:rsid w:val="004D6D99"/>
    <w:rsid w:val="004E35FF"/>
    <w:rsid w:val="004F00AD"/>
    <w:rsid w:val="00534ABA"/>
    <w:rsid w:val="00535386"/>
    <w:rsid w:val="00542900"/>
    <w:rsid w:val="00587A43"/>
    <w:rsid w:val="00595AAA"/>
    <w:rsid w:val="005C4E9E"/>
    <w:rsid w:val="00601B55"/>
    <w:rsid w:val="006457D1"/>
    <w:rsid w:val="00684878"/>
    <w:rsid w:val="0068542F"/>
    <w:rsid w:val="006877F8"/>
    <w:rsid w:val="00693628"/>
    <w:rsid w:val="006B4922"/>
    <w:rsid w:val="006D15FA"/>
    <w:rsid w:val="006E64BA"/>
    <w:rsid w:val="00706387"/>
    <w:rsid w:val="007144AF"/>
    <w:rsid w:val="00723751"/>
    <w:rsid w:val="007339F8"/>
    <w:rsid w:val="0073511D"/>
    <w:rsid w:val="00746C4F"/>
    <w:rsid w:val="007538B6"/>
    <w:rsid w:val="00756B7C"/>
    <w:rsid w:val="00781B4F"/>
    <w:rsid w:val="0078245D"/>
    <w:rsid w:val="007848A0"/>
    <w:rsid w:val="0079695E"/>
    <w:rsid w:val="007B24C0"/>
    <w:rsid w:val="007F034A"/>
    <w:rsid w:val="007F78F8"/>
    <w:rsid w:val="00813907"/>
    <w:rsid w:val="008177C0"/>
    <w:rsid w:val="00821476"/>
    <w:rsid w:val="00823307"/>
    <w:rsid w:val="00833984"/>
    <w:rsid w:val="00841F4A"/>
    <w:rsid w:val="00843DFC"/>
    <w:rsid w:val="008501E9"/>
    <w:rsid w:val="00864E2F"/>
    <w:rsid w:val="008679D2"/>
    <w:rsid w:val="008803E0"/>
    <w:rsid w:val="00887089"/>
    <w:rsid w:val="00893C72"/>
    <w:rsid w:val="008A0C91"/>
    <w:rsid w:val="008A1FB8"/>
    <w:rsid w:val="008B2804"/>
    <w:rsid w:val="008B7924"/>
    <w:rsid w:val="008F0DFC"/>
    <w:rsid w:val="008F56EC"/>
    <w:rsid w:val="00900CDD"/>
    <w:rsid w:val="0090336F"/>
    <w:rsid w:val="0095089C"/>
    <w:rsid w:val="009548AD"/>
    <w:rsid w:val="0095528B"/>
    <w:rsid w:val="00961311"/>
    <w:rsid w:val="00961603"/>
    <w:rsid w:val="00982BC2"/>
    <w:rsid w:val="00993BED"/>
    <w:rsid w:val="009B0308"/>
    <w:rsid w:val="009C3404"/>
    <w:rsid w:val="009D2466"/>
    <w:rsid w:val="009D6C4E"/>
    <w:rsid w:val="009E10A6"/>
    <w:rsid w:val="009F5E65"/>
    <w:rsid w:val="00A048E7"/>
    <w:rsid w:val="00A154A3"/>
    <w:rsid w:val="00A15C8A"/>
    <w:rsid w:val="00A27F7D"/>
    <w:rsid w:val="00A31B8F"/>
    <w:rsid w:val="00A32D08"/>
    <w:rsid w:val="00A36B85"/>
    <w:rsid w:val="00A568C2"/>
    <w:rsid w:val="00A619AA"/>
    <w:rsid w:val="00AB1518"/>
    <w:rsid w:val="00AB5F1A"/>
    <w:rsid w:val="00AC5326"/>
    <w:rsid w:val="00AE1272"/>
    <w:rsid w:val="00B02339"/>
    <w:rsid w:val="00B15E7D"/>
    <w:rsid w:val="00B35CC0"/>
    <w:rsid w:val="00B415CE"/>
    <w:rsid w:val="00B47A58"/>
    <w:rsid w:val="00B5645B"/>
    <w:rsid w:val="00B60EE0"/>
    <w:rsid w:val="00B7075A"/>
    <w:rsid w:val="00B70B87"/>
    <w:rsid w:val="00B76D55"/>
    <w:rsid w:val="00B94204"/>
    <w:rsid w:val="00BA5BEC"/>
    <w:rsid w:val="00BC07BC"/>
    <w:rsid w:val="00BC37D3"/>
    <w:rsid w:val="00BD3349"/>
    <w:rsid w:val="00BE795B"/>
    <w:rsid w:val="00C226A9"/>
    <w:rsid w:val="00C31CED"/>
    <w:rsid w:val="00C417FF"/>
    <w:rsid w:val="00C43467"/>
    <w:rsid w:val="00C51CA6"/>
    <w:rsid w:val="00C9548E"/>
    <w:rsid w:val="00CB0BE0"/>
    <w:rsid w:val="00CC25B5"/>
    <w:rsid w:val="00CC5886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E32235"/>
    <w:rsid w:val="00E77891"/>
    <w:rsid w:val="00E85619"/>
    <w:rsid w:val="00EA2FD1"/>
    <w:rsid w:val="00EA5B36"/>
    <w:rsid w:val="00EB7EA3"/>
    <w:rsid w:val="00EC6825"/>
    <w:rsid w:val="00ED1B20"/>
    <w:rsid w:val="00EF34E6"/>
    <w:rsid w:val="00EF66F2"/>
    <w:rsid w:val="00F00959"/>
    <w:rsid w:val="00F026F7"/>
    <w:rsid w:val="00F109CC"/>
    <w:rsid w:val="00F1527C"/>
    <w:rsid w:val="00F178F8"/>
    <w:rsid w:val="00F522BC"/>
    <w:rsid w:val="00F6159F"/>
    <w:rsid w:val="00F67F25"/>
    <w:rsid w:val="00F8301C"/>
    <w:rsid w:val="00F86362"/>
    <w:rsid w:val="00F9254A"/>
    <w:rsid w:val="00F947C1"/>
    <w:rsid w:val="00F94968"/>
    <w:rsid w:val="00FA13E7"/>
    <w:rsid w:val="00FA3CFB"/>
    <w:rsid w:val="00FA4E4F"/>
    <w:rsid w:val="00FB0FD2"/>
    <w:rsid w:val="00FE1C9A"/>
    <w:rsid w:val="00FE3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styleId="TableGrid">
    <w:name w:val="Table Grid"/>
    <w:basedOn w:val="TableNormal"/>
    <w:uiPriority w:val="59"/>
    <w:rsid w:val="00CB0B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D33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E7"/>
    <w:rPr>
      <w:rFonts w:ascii="Tahoma" w:eastAsia="Times New Roman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Timothy Williams</cp:lastModifiedBy>
  <cp:revision>3</cp:revision>
  <dcterms:created xsi:type="dcterms:W3CDTF">2012-12-20T00:17:00Z</dcterms:created>
  <dcterms:modified xsi:type="dcterms:W3CDTF">2012-12-20T01:45:00Z</dcterms:modified>
</cp:coreProperties>
</file>