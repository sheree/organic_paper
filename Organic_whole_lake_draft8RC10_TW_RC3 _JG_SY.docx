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7159" w:rsidRDefault="003B7159" w:rsidP="00EC0B08">
      <w:pPr>
        <w:pStyle w:val="Normal1"/>
        <w:spacing w:after="0" w:line="240" w:lineRule="auto"/>
        <w:rPr>
          <w:rFonts w:ascii="Times New Roman" w:hAnsi="Times New Roman" w:cs="Times New Roman"/>
          <w:bCs/>
          <w:sz w:val="24"/>
          <w:szCs w:val="24"/>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rPr>
        <w:t>Integrated genomics and post-genomics approaches in microbial ecology</w:t>
      </w:r>
    </w:p>
    <w:p w:rsidR="003B7159" w:rsidRPr="003B7159" w:rsidRDefault="003B7159" w:rsidP="00EC0B08">
      <w:pPr>
        <w:pStyle w:val="Normal1"/>
        <w:spacing w:after="0" w:line="240" w:lineRule="auto"/>
        <w:rPr>
          <w:rFonts w:ascii="Times New Roman" w:eastAsia="Times New Roman" w:hAnsi="Times New Roman" w:cs="Times New Roman"/>
          <w:sz w:val="24"/>
          <w:szCs w:val="24"/>
        </w:rPr>
      </w:pPr>
    </w:p>
    <w:p w:rsidR="00E93911" w:rsidRDefault="00C45D27" w:rsidP="00EC0B08">
      <w:pPr>
        <w:pStyle w:val="Normal1"/>
        <w:spacing w:after="0" w:line="24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EC0B08">
      <w:pPr>
        <w:pStyle w:val="Normal1"/>
        <w:spacing w:after="0" w:line="240" w:lineRule="auto"/>
      </w:pPr>
    </w:p>
    <w:p w:rsidR="003B7159" w:rsidRDefault="003B7159" w:rsidP="003B7159">
      <w:pPr>
        <w:pStyle w:val="Normal1"/>
        <w:spacing w:after="0" w:line="24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w:t>
      </w:r>
      <w:r w:rsidR="00091A9D">
        <w:rPr>
          <w:rFonts w:ascii="Times New Roman" w:eastAsia="Times New Roman" w:hAnsi="Times New Roman" w:cs="Times New Roman"/>
          <w:sz w:val="24"/>
        </w:rPr>
        <w:t xml:space="preserve">imothy </w:t>
      </w:r>
      <w:r>
        <w:rPr>
          <w:rFonts w:ascii="Times New Roman" w:eastAsia="Times New Roman" w:hAnsi="Times New Roman" w:cs="Times New Roman"/>
          <w:sz w:val="24"/>
        </w:rPr>
        <w: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9E0F24">
        <w:rPr>
          <w:rFonts w:ascii="Times New Roman" w:eastAsia="Times New Roman" w:hAnsi="Times New Roman" w:cs="Times New Roman"/>
          <w:sz w:val="24"/>
        </w:rPr>
        <w:t>Federico M. Lauro</w:t>
      </w:r>
      <w:r w:rsidR="009E0F24">
        <w:rPr>
          <w:rFonts w:ascii="Times New Roman" w:eastAsia="Times New Roman" w:hAnsi="Times New Roman" w:cs="Times New Roman"/>
          <w:sz w:val="24"/>
          <w:vertAlign w:val="superscript"/>
        </w:rPr>
        <w:t>1</w:t>
      </w:r>
      <w:r w:rsidR="009E0F24">
        <w:rPr>
          <w:rFonts w:ascii="Times New Roman" w:eastAsia="Times New Roman" w:hAnsi="Times New Roman" w:cs="Times New Roman"/>
          <w:sz w:val="24"/>
        </w:rPr>
        <w:t xml:space="preserve">, </w:t>
      </w:r>
      <w:r>
        <w:rPr>
          <w:rFonts w:ascii="Times New Roman" w:eastAsia="Times New Roman" w:hAnsi="Times New Roman" w:cs="Times New Roman"/>
          <w:sz w:val="24"/>
        </w:rPr>
        <w:t>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r w:rsidR="003B7159">
        <w:rPr>
          <w:rFonts w:ascii="Times New Roman" w:eastAsia="Times New Roman" w:hAnsi="Times New Roman" w:cs="Times New Roman"/>
          <w:sz w:val="24"/>
          <w:vertAlign w:val="superscript"/>
        </w:rPr>
        <w:t>*</w:t>
      </w:r>
    </w:p>
    <w:p w:rsidR="00E93911" w:rsidRDefault="00E93911"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rsidP="00EC0B08">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rsidP="00EC0B08">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P. O. Box 5824</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Albany 6332</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Western Australia</w:t>
      </w:r>
      <w:r>
        <w:rPr>
          <w:rFonts w:ascii="Times New Roman" w:eastAsia="Times New Roman" w:hAnsi="Times New Roman" w:cs="Times New Roman"/>
          <w:sz w:val="24"/>
        </w:rPr>
        <w:t>, Australia.</w:t>
      </w:r>
      <w:proofErr w:type="gramEnd"/>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w:t>
      </w:r>
      <w:del w:id="0" w:author="Gibson" w:date="2012-12-22T22:23:00Z">
        <w:r w:rsidDel="00F96F24">
          <w:rPr>
            <w:rFonts w:ascii="Times New Roman" w:eastAsia="Times New Roman" w:hAnsi="Times New Roman" w:cs="Times New Roman"/>
            <w:sz w:val="24"/>
          </w:rPr>
          <w:delText>Marine Research Laboratories, Tasmanian Aquaculture and Fisheries Institute</w:delText>
        </w:r>
      </w:del>
      <w:ins w:id="1" w:author="Gibson" w:date="2012-12-22T22:23:00Z">
        <w:r w:rsidR="00F96F24">
          <w:rPr>
            <w:rFonts w:ascii="Times New Roman" w:eastAsia="Times New Roman" w:hAnsi="Times New Roman" w:cs="Times New Roman"/>
            <w:sz w:val="24"/>
          </w:rPr>
          <w:t>Institute of Marine and Antarctic Studies</w:t>
        </w:r>
      </w:ins>
      <w:r>
        <w:rPr>
          <w:rFonts w:ascii="Times New Roman" w:eastAsia="Times New Roman" w:hAnsi="Times New Roman" w:cs="Times New Roman"/>
          <w:sz w:val="24"/>
        </w:rPr>
        <w:t>, University of Tasmania, Hobart, Tasmania, Australia.</w:t>
      </w:r>
    </w:p>
    <w:p w:rsidR="003B7159" w:rsidRPr="003B7159" w:rsidRDefault="003B7159" w:rsidP="003B7159">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B7159">
        <w:rPr>
          <w:rFonts w:ascii="Times New Roman" w:eastAsia="Times New Roman" w:hAnsi="Times New Roman" w:cs="Times New Roman"/>
          <w:sz w:val="24"/>
        </w:rPr>
        <w:t xml:space="preserve">To whom correspondence should be addressed: Ricardo Cavicchioli, School of Biotechnology and Biomolecular Sciences, The University of New South Wales, Sydney, NSW, 2052, Tel. (+61 2) 9385 3516, Fax. </w:t>
      </w:r>
      <w:proofErr w:type="gramStart"/>
      <w:r w:rsidRPr="003B7159">
        <w:rPr>
          <w:rFonts w:ascii="Times New Roman" w:eastAsia="Times New Roman" w:hAnsi="Times New Roman" w:cs="Times New Roman"/>
          <w:sz w:val="24"/>
        </w:rPr>
        <w:t>(+61 2) 9385 2742, Email.</w:t>
      </w:r>
      <w:proofErr w:type="gramEnd"/>
      <w:r w:rsidRPr="003B7159">
        <w:rPr>
          <w:rFonts w:ascii="Times New Roman" w:eastAsia="Times New Roman" w:hAnsi="Times New Roman" w:cs="Times New Roman"/>
          <w:sz w:val="24"/>
        </w:rPr>
        <w:t xml:space="preserve"> r.cavicchioli@unsw.edu.au</w:t>
      </w:r>
    </w:p>
    <w:p w:rsidR="00E93911" w:rsidRDefault="00E93911" w:rsidP="00EC0B08">
      <w:pPr>
        <w:pStyle w:val="Normal1"/>
        <w:spacing w:after="0" w:line="240" w:lineRule="auto"/>
      </w:pPr>
    </w:p>
    <w:p w:rsidR="00EC0B08" w:rsidRPr="00EC0B08" w:rsidRDefault="00C45D27" w:rsidP="00EC0B08">
      <w:pPr>
        <w:pStyle w:val="Normal1"/>
        <w:spacing w:after="0" w:line="240" w:lineRule="auto"/>
      </w:pPr>
      <w:r w:rsidRPr="003B7159">
        <w:rPr>
          <w:rFonts w:ascii="Times New Roman" w:eastAsia="Times New Roman" w:hAnsi="Times New Roman" w:cs="Times New Roman"/>
          <w:sz w:val="24"/>
        </w:rPr>
        <w:t>Keywords: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Metagenomics, Organic Lake, Antarctic microbial ecology, </w:t>
      </w:r>
      <w:bookmarkStart w:id="2" w:name="_GoBack"/>
      <w:bookmarkEnd w:id="2"/>
      <w:r>
        <w:rPr>
          <w:rFonts w:ascii="Times New Roman" w:eastAsia="Times New Roman" w:hAnsi="Times New Roman" w:cs="Times New Roman"/>
          <w:sz w:val="24"/>
        </w:rPr>
        <w:t>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lastRenderedPageBreak/>
        <w:t>Abstract</w:t>
      </w:r>
    </w:p>
    <w:p w:rsidR="00EC0B08" w:rsidRPr="00EC0B08" w:rsidRDefault="00EC0B08" w:rsidP="00EC0B08">
      <w:pPr>
        <w:pStyle w:val="Normal1"/>
        <w:spacing w:after="0" w:line="240" w:lineRule="auto"/>
      </w:pPr>
    </w:p>
    <w:p w:rsidR="00EC0B08" w:rsidRPr="00EC0B08" w:rsidRDefault="00C45D27" w:rsidP="00EC0B08">
      <w:pPr>
        <w:pStyle w:val="Normal1"/>
        <w:spacing w:after="0" w:line="240" w:lineRule="auto"/>
      </w:pPr>
      <w:r>
        <w:rPr>
          <w:rFonts w:ascii="Times New Roman" w:eastAsia="Times New Roman" w:hAnsi="Times New Roman" w:cs="Times New Roman"/>
          <w:b/>
          <w:sz w:val="24"/>
        </w:rPr>
        <w:t>Organic Lake is a shallow</w:t>
      </w:r>
      <w:ins w:id="3" w:author="Gibson" w:date="2012-12-22T22:24:00Z">
        <w:r w:rsidR="00F96F24">
          <w:rPr>
            <w:rFonts w:ascii="Times New Roman" w:eastAsia="Times New Roman" w:hAnsi="Times New Roman" w:cs="Times New Roman"/>
            <w:b/>
            <w:sz w:val="24"/>
          </w:rPr>
          <w:t>,</w:t>
        </w:r>
      </w:ins>
      <w:r>
        <w:rPr>
          <w:rFonts w:ascii="Times New Roman" w:eastAsia="Times New Roman" w:hAnsi="Times New Roman" w:cs="Times New Roman"/>
          <w:b/>
          <w:sz w:val="24"/>
        </w:rPr>
        <w:t xml:space="preserve">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5341F3">
        <w:rPr>
          <w:rFonts w:ascii="Times New Roman" w:eastAsia="Times New Roman" w:hAnsi="Times New Roman" w:cs="Times New Roman"/>
          <w:b/>
          <w:sz w:val="24"/>
        </w:rPr>
        <w:t xml:space="preserve"> </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CO oxidation</w:t>
      </w:r>
      <w:r w:rsidR="00882FF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s</w:t>
      </w:r>
      <w:r w:rsidR="00A07593" w:rsidRPr="00A07593">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 xml:space="preserve">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allowing more carbon to be used for biosynthetic processes</w:t>
      </w:r>
      <w:r w:rsidR="00A07593">
        <w:rPr>
          <w:rFonts w:ascii="Times New Roman" w:eastAsia="Times New Roman" w:hAnsi="Times New Roman" w:cs="Times New Roman"/>
          <w:b/>
          <w:sz w:val="24"/>
        </w:rPr>
        <w:t>.</w:t>
      </w:r>
      <w:r w:rsidR="00A07593" w:rsidRP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pPr>
      <w:r>
        <w:rPr>
          <w:rFonts w:ascii="Times New Roman" w:eastAsia="Times New Roman" w:hAnsi="Times New Roman" w:cs="Times New Roman"/>
          <w:color w:val="000000"/>
          <w:sz w:val="24"/>
        </w:rPr>
        <w:lastRenderedPageBreak/>
        <w:t>Introduction</w:t>
      </w:r>
    </w:p>
    <w:p w:rsidR="00E93911" w:rsidRDefault="00E93911" w:rsidP="00EC0B08">
      <w:pPr>
        <w:pStyle w:val="Normal1"/>
        <w:spacing w:after="0" w:line="240" w:lineRule="auto"/>
      </w:pPr>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w:t>
      </w:r>
      <w:r w:rsidR="007912D0">
        <w:rPr>
          <w:rFonts w:ascii="Times New Roman" w:eastAsia="Times New Roman" w:hAnsi="Times New Roman" w:cs="Times New Roman"/>
          <w:sz w:val="24"/>
        </w:rPr>
        <w:t xml:space="preserve"> </w:t>
      </w:r>
      <w:r>
        <w:rPr>
          <w:rFonts w:ascii="Times New Roman" w:eastAsia="Times New Roman" w:hAnsi="Times New Roman" w:cs="Times New Roman"/>
          <w:sz w:val="24"/>
        </w:rPr>
        <w:t>approach for learning about microbial ecology in Antarctic environments.</w:t>
      </w:r>
      <w:r w:rsidR="009F01F9">
        <w:rPr>
          <w:rFonts w:ascii="Times New Roman" w:eastAsia="Times New Roman" w:hAnsi="Times New Roman" w:cs="Times New Roman"/>
          <w:sz w:val="24"/>
        </w:rPr>
        <w:t xml:space="preserve"> </w:t>
      </w:r>
    </w:p>
    <w:p w:rsidR="009F01F9" w:rsidRDefault="009F01F9" w:rsidP="00EC0B08">
      <w:pPr>
        <w:pStyle w:val="Normal1"/>
        <w:spacing w:after="0" w:line="24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r w:rsidRPr="00F961E3">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phototrophic</w:t>
      </w:r>
      <w:r>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 xml:space="preserve">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In 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Pr>
          <w:rFonts w:ascii="Times New Roman" w:hAnsi="Times New Roman" w:cs="Times New Roman"/>
          <w:sz w:val="24"/>
          <w:szCs w:val="24"/>
          <w:lang w:val="en-AU"/>
        </w:rPr>
        <w:t xml:space="preserve"> </w:t>
      </w:r>
      <w:r w:rsidR="00777B81" w:rsidRPr="00777B81">
        <w:rPr>
          <w:rFonts w:ascii="Times New Roman" w:hAnsi="Times New Roman" w:cs="Times New Roman"/>
          <w:sz w:val="24"/>
          <w:szCs w:val="24"/>
        </w:rPr>
        <w:t>(AAnP)</w:t>
      </w:r>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t xml:space="preserve">from </w:t>
      </w:r>
      <w:r w:rsidRPr="009607A3">
        <w:rPr>
          <w:rFonts w:ascii="Times New Roman" w:hAnsi="Times New Roman" w:cs="Times New Roman"/>
          <w:sz w:val="24"/>
          <w:szCs w:val="24"/>
          <w:lang w:val="en-AU"/>
        </w:rPr>
        <w:lastRenderedPageBreak/>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t>Gaining energy by not</w:t>
      </w:r>
      <w:r w:rsidRPr="000956E1">
        <w:rPr>
          <w:rFonts w:ascii="Times New Roman" w:hAnsi="Times New Roman" w:cs="Times New Roman"/>
          <w:sz w:val="24"/>
          <w:szCs w:val="24"/>
          <w:lang w:val="en-AU"/>
        </w:rPr>
        <w:t xml:space="preserve"> 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w:t>
      </w:r>
      <w:commentRangeStart w:id="4"/>
      <w:del w:id="5" w:author="Sheree Yau" w:date="2012-12-23T14:05:00Z">
        <w:r w:rsidDel="0063028E">
          <w:rPr>
            <w:rFonts w:ascii="Times New Roman" w:hAnsi="Times New Roman" w:cs="Times New Roman"/>
            <w:sz w:val="24"/>
            <w:szCs w:val="24"/>
            <w:lang w:val="en-AU"/>
          </w:rPr>
          <w:delText>or</w:delText>
        </w:r>
        <w:r w:rsidRPr="000956E1" w:rsidDel="0063028E">
          <w:rPr>
            <w:rFonts w:ascii="Times New Roman" w:hAnsi="Times New Roman" w:cs="Times New Roman"/>
            <w:sz w:val="24"/>
            <w:szCs w:val="24"/>
            <w:lang w:val="en-AU"/>
          </w:rPr>
          <w:delText xml:space="preserve"> </w:delText>
        </w:r>
        <w:r w:rsidDel="0063028E">
          <w:rPr>
            <w:rFonts w:ascii="Times New Roman" w:hAnsi="Times New Roman" w:cs="Times New Roman"/>
            <w:sz w:val="24"/>
            <w:szCs w:val="24"/>
            <w:lang w:val="en-AU"/>
          </w:rPr>
          <w:delText>liberating</w:delText>
        </w:r>
        <w:r w:rsidRPr="000956E1" w:rsidDel="0063028E">
          <w:rPr>
            <w:rFonts w:ascii="Times New Roman" w:hAnsi="Times New Roman" w:cs="Times New Roman"/>
            <w:sz w:val="24"/>
            <w:szCs w:val="24"/>
            <w:lang w:val="en-AU"/>
          </w:rPr>
          <w:delText xml:space="preserve"> CO</w:delText>
        </w:r>
        <w:r w:rsidRPr="009607A3" w:rsidDel="0063028E">
          <w:rPr>
            <w:rFonts w:ascii="Times New Roman" w:hAnsi="Times New Roman" w:cs="Times New Roman"/>
            <w:sz w:val="24"/>
            <w:szCs w:val="24"/>
            <w:vertAlign w:val="subscript"/>
            <w:lang w:val="en-AU"/>
          </w:rPr>
          <w:delText>2</w:delText>
        </w:r>
        <w:r w:rsidDel="0063028E">
          <w:rPr>
            <w:rFonts w:ascii="Times New Roman" w:hAnsi="Times New Roman" w:cs="Times New Roman"/>
            <w:sz w:val="24"/>
            <w:szCs w:val="24"/>
            <w:lang w:val="en-AU"/>
          </w:rPr>
          <w:delText xml:space="preserve"> </w:delText>
        </w:r>
      </w:del>
      <w:commentRangeEnd w:id="4"/>
      <w:r w:rsidR="0063028E">
        <w:rPr>
          <w:rStyle w:val="CommentReference"/>
          <w:rFonts w:asciiTheme="minorHAnsi" w:eastAsiaTheme="minorEastAsia" w:hAnsiTheme="minorHAnsi" w:cstheme="minorBidi"/>
          <w:color w:val="auto"/>
        </w:rPr>
        <w:commentReference w:id="4"/>
      </w:r>
      <w:r>
        <w:rPr>
          <w:rFonts w:ascii="Times New Roman" w:hAnsi="Times New Roman" w:cs="Times New Roman"/>
          <w:sz w:val="24"/>
          <w:szCs w:val="24"/>
          <w:lang w:val="en-AU"/>
        </w:rPr>
        <w:t xml:space="preserve">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is inferred to lead to </w:t>
      </w:r>
      <w:r w:rsidRPr="00A13A40">
        <w:rPr>
          <w:rFonts w:ascii="Times New Roman" w:hAnsi="Times New Roman" w:cs="Times New Roman"/>
          <w:sz w:val="24"/>
          <w:szCs w:val="24"/>
          <w:lang w:val="en-AU"/>
        </w:rPr>
        <w:t>particulate</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 xml:space="preserv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w:t>
      </w:r>
      <w:r w:rsidRPr="009F01F9">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commentRangeStart w:id="6"/>
      <w:r>
        <w:rPr>
          <w:rFonts w:ascii="Times New Roman" w:eastAsia="Times New Roman" w:hAnsi="Times New Roman" w:cs="Times New Roman"/>
          <w:sz w:val="24"/>
        </w:rPr>
        <w:t>1987</w:t>
      </w:r>
      <w:commentRangeEnd w:id="6"/>
      <w:r w:rsidR="00AC03B2">
        <w:rPr>
          <w:rStyle w:val="CommentReference"/>
          <w:rFonts w:asciiTheme="minorHAnsi" w:eastAsiaTheme="minorEastAsia" w:hAnsiTheme="minorHAnsi" w:cstheme="minorBidi"/>
          <w:color w:val="auto"/>
        </w:rPr>
        <w:commentReference w:id="6"/>
      </w:r>
      <w:ins w:id="7" w:author="Sheree Yau" w:date="2012-12-23T14:05:00Z">
        <w:r w:rsidR="0063028E">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EC0B08">
      <w:pPr>
        <w:pStyle w:val="Normal1"/>
        <w:spacing w:after="0" w:line="24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 xml:space="preserve">cloud condensation nuclei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2012). The main source of DMS in the marine environment is from the breakdown of DMSP. </w:t>
      </w:r>
      <w:proofErr w:type="gramStart"/>
      <w:r w:rsidR="00C45D27">
        <w:rPr>
          <w:rFonts w:ascii="Times New Roman" w:eastAsia="Times New Roman" w:hAnsi="Times New Roman" w:cs="Times New Roman"/>
          <w:sz w:val="24"/>
        </w:rPr>
        <w:t>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w:t>
      </w:r>
      <w:proofErr w:type="gramEnd"/>
      <w:r w:rsidR="00C45D27">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w:t>
      </w:r>
      <w:r>
        <w:rPr>
          <w:rFonts w:ascii="Times New Roman" w:eastAsia="Times New Roman" w:hAnsi="Times New Roman" w:cs="Times New Roman"/>
          <w:sz w:val="24"/>
        </w:rPr>
        <w:lastRenderedPageBreak/>
        <w:t xml:space="preserve">analyses were performed on biomass captured by sequential filtration through a 20 µm pre-filter onto 3.0, 0.8, 0.1 µm filters, from a depth profile (1.7, 4.2, 5.7, 6.5 and 6.7 m) taken in 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EC0B08">
      <w:pPr>
        <w:pStyle w:val="Normal1"/>
        <w:spacing w:after="0" w:line="240" w:lineRule="auto"/>
        <w:ind w:firstLine="426"/>
      </w:pPr>
    </w:p>
    <w:p w:rsidR="00E93911" w:rsidRDefault="009256C5" w:rsidP="00EC0B08">
      <w:pPr>
        <w:pStyle w:val="Heading1"/>
        <w:spacing w:before="0" w:line="24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rsidP="00EC0B08">
      <w:pPr>
        <w:pStyle w:val="Normal1"/>
        <w:spacing w:after="0" w:line="240" w:lineRule="auto"/>
      </w:pPr>
      <w:r>
        <w:rPr>
          <w:rFonts w:ascii="Times New Roman" w:eastAsia="Times New Roman" w:hAnsi="Times New Roman" w:cs="Times New Roman"/>
          <w:sz w:val="24"/>
        </w:rPr>
        <w:t xml:space="preserve">The water level of Organic Lake was measured by surveying as +1.886 m relative to the survey mark (NMV / S / 53) located at </w:t>
      </w:r>
      <w:commentRangeStart w:id="8"/>
      <w:r>
        <w:rPr>
          <w:rFonts w:ascii="Times New Roman" w:eastAsia="Times New Roman" w:hAnsi="Times New Roman" w:cs="Times New Roman"/>
          <w:sz w:val="24"/>
        </w:rPr>
        <w:t>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28.3</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E078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20.9</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w:t>
      </w:r>
      <w:commentRangeEnd w:id="8"/>
      <w:r w:rsidR="00682ACF">
        <w:rPr>
          <w:rStyle w:val="CommentReference"/>
          <w:rFonts w:asciiTheme="minorHAnsi" w:eastAsiaTheme="minorEastAsia" w:hAnsiTheme="minorHAnsi" w:cstheme="minorBidi"/>
          <w:color w:val="auto"/>
        </w:rPr>
        <w:commentReference w:id="8"/>
      </w:r>
      <w:r>
        <w:rPr>
          <w:rFonts w:ascii="Times New Roman" w:eastAsia="Times New Roman" w:hAnsi="Times New Roman" w:cs="Times New Roman"/>
          <w:sz w:val="24"/>
        </w:rPr>
        <w:t>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r w:rsidR="00C96A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d="9" w:author="Sheree Yau" w:date="2012-12-23T14:08:00Z">
        <w:r w:rsidR="003C6F3E">
          <w:rPr>
            <w:rFonts w:ascii="Times New Roman" w:eastAsia="Times New Roman" w:hAnsi="Times New Roman" w:cs="Times New Roman"/>
            <w:sz w:val="24"/>
          </w:rPr>
          <w:t xml:space="preserve"> </w:t>
        </w:r>
        <w:r w:rsidR="003C6F3E" w:rsidRPr="003C6F3E">
          <w:rPr>
            <w:rFonts w:ascii="Times New Roman" w:eastAsia="Times New Roman" w:hAnsi="Times New Roman" w:cs="Times New Roman"/>
            <w:sz w:val="24"/>
          </w:rPr>
          <w:t>(summary of metagenomic data available in Supplementary Table S1)</w:t>
        </w:r>
      </w:ins>
      <w:r>
        <w:rPr>
          <w:rFonts w:ascii="Times New Roman" w:eastAsia="Times New Roman" w:hAnsi="Times New Roman" w:cs="Times New Roman"/>
          <w:sz w:val="24"/>
        </w:rPr>
        <w:t xml:space="preserve">. </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w:t>
      </w:r>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10</w:t>
      </w:r>
      <w:ins w:id="10" w:author="Gibson" w:date="2012-12-22T22:39:00Z">
        <w:r w:rsidR="00682AC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temperature was converted to conductivity at 15</w:t>
      </w:r>
      <w:ins w:id="11" w:author="Gibson" w:date="2012-12-22T22:39:00Z">
        <w:r w:rsidR="00682AC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EC0B08">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EC0B08">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t>
      </w:r>
      <w:r>
        <w:rPr>
          <w:rFonts w:ascii="Times New Roman" w:eastAsia="Times New Roman" w:hAnsi="Times New Roman" w:cs="Times New Roman"/>
          <w:sz w:val="24"/>
        </w:rPr>
        <w:lastRenderedPageBreak/>
        <w:t xml:space="preserve">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xml:space="preserve">).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rsidP="00EC0B08">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EC0B08">
      <w:pPr>
        <w:pStyle w:val="Heading2"/>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sidR="00882FF4">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total C:P, total N:P, cell counts and VLP counts. The Bio-Env procedure in BEST looks at all the abiotic variables in combination and finds a subset sufficient to best explain the biotic structure. A heat map with bi-</w:t>
      </w:r>
      <w:r>
        <w:rPr>
          <w:rFonts w:ascii="Times New Roman" w:eastAsia="Times New Roman" w:hAnsi="Times New Roman" w:cs="Times New Roman"/>
          <w:sz w:val="24"/>
        </w:rPr>
        <w:lastRenderedPageBreak/>
        <w:t xml:space="preserve">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Analysis of functional potential</w:t>
      </w:r>
    </w:p>
    <w:p w:rsidR="00B73F03" w:rsidRDefault="007A4284"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relative abundance and taxonomic origin of functional marker genes was used to</w:t>
      </w:r>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r w:rsidR="00882FF4">
        <w:rPr>
          <w:rFonts w:ascii="Times New Roman" w:eastAsia="Times New Roman" w:hAnsi="Times New Roman" w:cs="Times New Roman"/>
          <w:sz w:val="24"/>
        </w:rPr>
        <w:t xml:space="preserve"> </w:t>
      </w:r>
      <w:r w:rsidR="002E6296">
        <w:rPr>
          <w:rFonts w:ascii="Times New Roman" w:eastAsia="Times New Roman" w:hAnsi="Times New Roman" w:cs="Times New Roman"/>
          <w:sz w:val="24"/>
        </w:rPr>
        <w:t xml:space="preserve">are listed in </w:t>
      </w:r>
      <w:r w:rsidR="006A6595">
        <w:rPr>
          <w:rFonts w:ascii="Times New Roman" w:eastAsia="Times New Roman" w:hAnsi="Times New Roman" w:cs="Times New Roman"/>
          <w:sz w:val="24"/>
        </w:rPr>
        <w:t>Supplementary Table S</w:t>
      </w:r>
      <w:del w:id="12" w:author="Sheree Yau" w:date="2012-12-23T14:07:00Z">
        <w:r w:rsidR="002E6296" w:rsidDel="00ED24AA">
          <w:rPr>
            <w:rFonts w:ascii="Times New Roman" w:eastAsia="Times New Roman" w:hAnsi="Times New Roman" w:cs="Times New Roman"/>
            <w:sz w:val="24"/>
          </w:rPr>
          <w:delText>1</w:delText>
        </w:r>
      </w:del>
      <w:ins w:id="13" w:author="Sheree Yau" w:date="2012-12-23T14:07:00Z">
        <w:r w:rsidR="00ED24AA">
          <w:rPr>
            <w:rFonts w:ascii="Times New Roman" w:eastAsia="Times New Roman" w:hAnsi="Times New Roman" w:cs="Times New Roman"/>
            <w:sz w:val="24"/>
          </w:rPr>
          <w:t>2</w:t>
        </w:r>
      </w:ins>
      <w:r w:rsidR="002E6296">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p</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queries</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 xml:space="preserve">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ins w:id="14" w:author="Sheree Yau" w:date="2012-12-23T14:07:00Z">
        <w:r w:rsidR="00ED24AA">
          <w:rPr>
            <w:rFonts w:ascii="Times New Roman" w:eastAsia="Times New Roman" w:hAnsi="Times New Roman" w:cs="Times New Roman"/>
            <w:sz w:val="24"/>
          </w:rPr>
          <w:t>3</w:t>
        </w:r>
      </w:ins>
      <w:del w:id="15" w:author="Sheree Yau" w:date="2012-12-23T14:07:00Z">
        <w:r w:rsidR="0068330B" w:rsidDel="00ED24AA">
          <w:rPr>
            <w:rFonts w:ascii="Times New Roman" w:eastAsia="Times New Roman" w:hAnsi="Times New Roman" w:cs="Times New Roman"/>
            <w:sz w:val="24"/>
          </w:rPr>
          <w:delText>2</w:delText>
        </w:r>
      </w:del>
      <w:r w:rsidR="0068330B">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 xml:space="preserve">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ins w:id="16" w:author="Sheree Yau" w:date="2012-12-23T14:08:00Z">
        <w:r w:rsidR="002A36C1">
          <w:rPr>
            <w:rFonts w:ascii="Times New Roman" w:eastAsia="Times New Roman" w:hAnsi="Times New Roman" w:cs="Times New Roman"/>
            <w:sz w:val="24"/>
          </w:rPr>
          <w:t>3</w:t>
        </w:r>
      </w:ins>
      <w:del w:id="17" w:author="Sheree Yau" w:date="2012-12-23T14:08:00Z">
        <w:r w:rsidR="0068330B" w:rsidDel="002A36C1">
          <w:rPr>
            <w:rFonts w:ascii="Times New Roman" w:eastAsia="Times New Roman" w:hAnsi="Times New Roman" w:cs="Times New Roman"/>
            <w:sz w:val="24"/>
          </w:rPr>
          <w:delText>2</w:delText>
        </w:r>
      </w:del>
      <w:r w:rsidR="0068330B">
        <w:rPr>
          <w:rFonts w:ascii="Times New Roman" w:eastAsia="Times New Roman" w:hAnsi="Times New Roman" w:cs="Times New Roman"/>
          <w:sz w:val="24"/>
        </w:rPr>
        <w:t>)</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w:t>
      </w:r>
      <w:commentRangeStart w:id="18"/>
      <w:r w:rsidR="0096256A">
        <w:rPr>
          <w:rFonts w:ascii="Times New Roman" w:eastAsia="Times New Roman" w:hAnsi="Times New Roman" w:cs="Times New Roman"/>
          <w:sz w:val="24"/>
        </w:rPr>
        <w:t xml:space="preserve">100 </w:t>
      </w:r>
      <w:r w:rsidR="005D2D88">
        <w:rPr>
          <w:rFonts w:ascii="Times New Roman" w:eastAsia="Times New Roman" w:hAnsi="Times New Roman" w:cs="Times New Roman"/>
          <w:sz w:val="24"/>
        </w:rPr>
        <w:t xml:space="preserve">Mbp </w:t>
      </w:r>
      <w:commentRangeEnd w:id="18"/>
      <w:r w:rsidR="00A23803">
        <w:rPr>
          <w:rStyle w:val="CommentReference"/>
          <w:rFonts w:asciiTheme="minorHAnsi" w:eastAsiaTheme="minorEastAsia" w:hAnsiTheme="minorHAnsi" w:cstheme="minorBidi"/>
          <w:color w:val="auto"/>
        </w:rPr>
        <w:commentReference w:id="18"/>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with e-value &lt;1e-20</w:t>
      </w:r>
      <w:r w:rsidR="007B0571" w:rsidRPr="008F3C4F">
        <w:rPr>
          <w:rFonts w:ascii="Times New Roman" w:eastAsia="Times New Roman" w:hAnsi="Times New Roman" w:cs="Times New Roman"/>
          <w:sz w:val="24"/>
        </w:rPr>
        <w:t xml:space="preserve"> </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sidR="007B0571" w:rsidDel="00255595">
        <w:t xml:space="preserve"> </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sidR="00B73F0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rsidP="00EC0B08">
      <w:pPr>
        <w:pStyle w:val="Normal1"/>
        <w:spacing w:after="0" w:line="240" w:lineRule="auto"/>
        <w:rPr>
          <w:rFonts w:ascii="Times New Roman" w:eastAsia="Times New Roman" w:hAnsi="Times New Roman" w:cs="Times New Roman"/>
          <w:sz w:val="24"/>
        </w:rPr>
      </w:pPr>
    </w:p>
    <w:p w:rsidR="007B0571" w:rsidRDefault="007B0571" w:rsidP="00EC0B08">
      <w:pPr>
        <w:pStyle w:val="Normal1"/>
        <w:spacing w:after="0" w:line="240" w:lineRule="auto"/>
      </w:pPr>
    </w:p>
    <w:p w:rsidR="00E93911" w:rsidRDefault="00C45D27" w:rsidP="00EC0B08">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rsidP="00EC0B08">
      <w:pPr>
        <w:pStyle w:val="Heading2"/>
        <w:spacing w:before="0" w:line="240" w:lineRule="auto"/>
        <w:rPr>
          <w:rFonts w:ascii="Times New Roman" w:eastAsia="Times New Roman" w:hAnsi="Times New Roman" w:cs="Times New Roman"/>
          <w:b w:val="0"/>
          <w:i/>
          <w:color w:val="000000"/>
          <w:sz w:val="24"/>
        </w:rPr>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rsidP="00EC0B08">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3) determined the existence of two zones: an upper mixed zone </w:t>
      </w:r>
      <w:r>
        <w:rPr>
          <w:rFonts w:ascii="Times New Roman" w:eastAsia="Times New Roman" w:hAnsi="Times New Roman" w:cs="Times New Roman"/>
          <w:sz w:val="24"/>
        </w:rPr>
        <w:lastRenderedPageBreak/>
        <w:t>above 5.7 m and a suboxic deep zone below 5.7 m (Figure 1A). The separation of the two zones 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EC0B08">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nitrogen and phosphoro</w:t>
      </w:r>
      <w:del w:id="19" w:author="Gibson" w:date="2012-12-22T22:41:00Z">
        <w:r w:rsidR="006A6595" w:rsidDel="00682ACF">
          <w:rPr>
            <w:rFonts w:ascii="Times New Roman" w:eastAsia="Times New Roman" w:hAnsi="Times New Roman" w:cs="Times New Roman"/>
            <w:sz w:val="24"/>
          </w:rPr>
          <w:delText>u</w:delText>
        </w:r>
      </w:del>
      <w:r w:rsidR="006A6595">
        <w:rPr>
          <w:rFonts w:ascii="Times New Roman" w:eastAsia="Times New Roman" w:hAnsi="Times New Roman" w:cs="Times New Roman"/>
          <w:sz w:val="24"/>
        </w:rPr>
        <w:t>s</w:t>
      </w:r>
      <w:r>
        <w:rPr>
          <w:rFonts w:ascii="Times New Roman" w:eastAsia="Times New Roman" w:hAnsi="Times New Roman" w:cs="Times New Roman"/>
          <w:sz w:val="24"/>
        </w:rPr>
        <w:t xml:space="preserve"> were not relatively limited (Table 1). PCA analysis of physico-chemical parameters showed all samples, 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rsidP="00EC0B08">
      <w:pPr>
        <w:pStyle w:val="Normal1"/>
        <w:spacing w:after="0" w:line="24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w:t>
      </w:r>
      <w:r w:rsidR="006A6595">
        <w:rPr>
          <w:rFonts w:ascii="Times New Roman" w:eastAsia="Times New Roman" w:hAnsi="Times New Roman" w:cs="Times New Roman"/>
          <w:sz w:val="24"/>
        </w:rPr>
        <w:t xml:space="preserve"> (Figure 2)</w:t>
      </w:r>
      <w:r>
        <w:rPr>
          <w:rFonts w:ascii="Times New Roman" w:eastAsia="Times New Roman" w:hAnsi="Times New Roman" w:cs="Times New Roman"/>
          <w:sz w:val="24"/>
        </w:rPr>
        <w:t xml:space="preserve">. Of these, only 7 bacterial phyla and 4 eucaryal phyla were predominant.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lastRenderedPageBreak/>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EC0B08">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rsidP="00EC0B08">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sidR="00AD167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would be expected to be captured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3 µm filter</w:t>
      </w:r>
      <w:r w:rsidR="006D0E34">
        <w:rPr>
          <w:rFonts w:ascii="Times New Roman" w:eastAsia="Times New Roman" w:hAnsi="Times New Roman" w:cs="Times New Roman"/>
          <w:sz w:val="24"/>
        </w:rPr>
        <w:t xml:space="preserve"> may therefore be a different </w:t>
      </w:r>
      <w:proofErr w:type="gramStart"/>
      <w:r w:rsidR="006D0E34">
        <w:rPr>
          <w:rFonts w:ascii="Times New Roman" w:eastAsia="Times New Roman" w:hAnsi="Times New Roman" w:cs="Times New Roman"/>
          <w:sz w:val="24"/>
        </w:rPr>
        <w:t>species,</w:t>
      </w:r>
      <w:proofErr w:type="gramEnd"/>
      <w:r w:rsidR="006D0E34">
        <w:rPr>
          <w:rFonts w:ascii="Times New Roman" w:eastAsia="Times New Roman" w:hAnsi="Times New Roman" w:cs="Times New Roman"/>
          <w:sz w:val="24"/>
        </w:rPr>
        <w:t xml:space="preserve">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6D0E34">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lastRenderedPageBreak/>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0518B6">
        <w:rPr>
          <w:rFonts w:ascii="Times New Roman" w:eastAsia="Times New Roman" w:hAnsi="Times New Roman" w:cs="Times New Roman"/>
          <w:sz w:val="24"/>
        </w:rPr>
        <w:t xml:space="preserve"> </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BA5F2B">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Pr>
          <w:rFonts w:ascii="Times New Roman" w:eastAsia="Times New Roman" w:hAnsi="Times New Roman" w:cs="Times New Roman"/>
          <w:sz w:val="24"/>
        </w:rPr>
        <w:t xml:space="preserve"> </w:t>
      </w:r>
      <w:r w:rsidR="005312B0">
        <w:rPr>
          <w:rFonts w:ascii="Times New Roman" w:eastAsia="Times New Roman" w:hAnsi="Times New Roman" w:cs="Times New Roman"/>
          <w:i/>
          <w:sz w:val="24"/>
        </w:rPr>
        <w:t>Marinobacter</w:t>
      </w:r>
      <w:r w:rsidR="00983E41">
        <w:rPr>
          <w:rFonts w:ascii="Times New Roman" w:eastAsia="Times New Roman" w:hAnsi="Times New Roman" w:cs="Times New Roman"/>
          <w:i/>
          <w:sz w:val="24"/>
        </w:rPr>
        <w:t xml:space="preserve"> </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CA7" w:rsidRPr="007C5CA7">
        <w:rPr>
          <w:rFonts w:ascii="Times New Roman" w:eastAsia="Times New Roman" w:hAnsi="Times New Roman" w:cs="Times New Roman"/>
          <w:sz w:val="24"/>
        </w:rPr>
        <w:t xml:space="preserve"> </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7C50ED">
        <w:rPr>
          <w:rFonts w:ascii="Times New Roman" w:eastAsia="Times New Roman" w:hAnsi="Times New Roman" w:cs="Times New Roman"/>
          <w:sz w:val="24"/>
        </w:rPr>
        <w:t xml:space="preserve"> </w:t>
      </w:r>
      <w:r w:rsidR="00983E41">
        <w:rPr>
          <w:rFonts w:ascii="Times New Roman" w:eastAsia="Times New Roman" w:hAnsi="Times New Roman" w:cs="Times New Roman"/>
          <w:sz w:val="24"/>
        </w:rPr>
        <w:t>reported</w:t>
      </w:r>
      <w:r w:rsidR="007C50ED">
        <w:rPr>
          <w:rFonts w:ascii="Times New Roman" w:eastAsia="Times New Roman" w:hAnsi="Times New Roman" w:cs="Times New Roman"/>
          <w:sz w:val="24"/>
        </w:rPr>
        <w:t xml:space="preserve"> </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sidR="00A051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EC0B08">
      <w:pPr>
        <w:pStyle w:val="Normal1"/>
        <w:spacing w:after="0" w:line="240" w:lineRule="auto"/>
        <w:ind w:firstLine="426"/>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 xml:space="preserve">of Antarctic Peninsular </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w:t>
      </w:r>
      <w:r>
        <w:rPr>
          <w:rFonts w:ascii="Times New Roman" w:eastAsia="Times New Roman" w:hAnsi="Times New Roman" w:cs="Times New Roman"/>
          <w:sz w:val="24"/>
        </w:rPr>
        <w:lastRenderedPageBreak/>
        <w:t xml:space="preserve">Lake small (0.8–0.1 µm) free-living members </w:t>
      </w:r>
      <w:r w:rsidR="00DF0E2F">
        <w:rPr>
          <w:rFonts w:ascii="Times New Roman" w:eastAsia="Times New Roman" w:hAnsi="Times New Roman" w:cs="Times New Roman"/>
          <w:sz w:val="24"/>
        </w:rPr>
        <w:t xml:space="preserve">or </w:t>
      </w:r>
      <w:del w:id="20" w:author="Gibson" w:date="2012-12-22T22:45:00Z">
        <w:r w:rsidR="00DF0E2F" w:rsidDel="002C0376">
          <w:rPr>
            <w:rFonts w:ascii="Times New Roman" w:eastAsia="Times New Roman" w:hAnsi="Times New Roman" w:cs="Times New Roman"/>
            <w:sz w:val="24"/>
          </w:rPr>
          <w:delText xml:space="preserve">chloroplast </w:delText>
        </w:r>
      </w:del>
      <w:ins w:id="21" w:author="Gibson" w:date="2012-12-22T22:45:00Z">
        <w:r w:rsidR="002C0376">
          <w:rPr>
            <w:rFonts w:ascii="Times New Roman" w:eastAsia="Times New Roman" w:hAnsi="Times New Roman" w:cs="Times New Roman"/>
            <w:sz w:val="24"/>
          </w:rPr>
          <w:t>chloroplast-</w:t>
        </w:r>
      </w:ins>
      <w:r w:rsidR="00DF0E2F">
        <w:rPr>
          <w:rFonts w:ascii="Times New Roman" w:eastAsia="Times New Roman" w:hAnsi="Times New Roman" w:cs="Times New Roman"/>
          <w:sz w:val="24"/>
        </w:rPr>
        <w:t xml:space="preserve">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rsidP="00EC0B08">
      <w:pPr>
        <w:pStyle w:val="Normal1"/>
        <w:spacing w:after="0" w:line="24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EC0B08">
      <w:pPr>
        <w:pStyle w:val="Normal1"/>
        <w:spacing w:after="0" w:line="24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commentRangeStart w:id="22"/>
      <w:r>
        <w:rPr>
          <w:rFonts w:ascii="Times New Roman" w:eastAsia="Times New Roman" w:hAnsi="Times New Roman" w:cs="Times New Roman"/>
          <w:sz w:val="24"/>
        </w:rPr>
        <w:t xml:space="preserve">fixation was much lower than for </w:t>
      </w:r>
      <w:commentRangeEnd w:id="22"/>
      <w:r w:rsidR="002C0376">
        <w:rPr>
          <w:rStyle w:val="CommentReference"/>
          <w:rFonts w:asciiTheme="minorHAnsi" w:eastAsiaTheme="minorEastAsia" w:hAnsiTheme="minorHAnsi" w:cstheme="minorBidi"/>
          <w:color w:val="auto"/>
        </w:rPr>
        <w:commentReference w:id="22"/>
      </w:r>
      <w:r>
        <w:rPr>
          <w:rFonts w:ascii="Times New Roman" w:eastAsia="Times New Roman" w:hAnsi="Times New Roman" w:cs="Times New Roman"/>
          <w:sz w:val="24"/>
        </w:rPr>
        <w:t xml:space="preserve">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lastRenderedPageBreak/>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FD31E7">
        <w:rPr>
          <w:rFonts w:ascii="Times New Roman" w:eastAsia="Times New Roman" w:hAnsi="Times New Roman" w:cs="Times New Roman"/>
          <w:sz w:val="24"/>
        </w:rPr>
        <w:t xml:space="preserve"> </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Sievert, 2011), undermines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certain groups</w:t>
      </w:r>
      <w:r w:rsidR="00FD31E7">
        <w:rPr>
          <w:rFonts w:ascii="Times New Roman" w:eastAsia="Times New Roman" w:hAnsi="Times New Roman" w:cs="Times New Roman"/>
          <w:sz w:val="24"/>
        </w:rPr>
        <w:t>.</w:t>
      </w:r>
      <w:r w:rsidR="00350BAE">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r w:rsidR="001D32D0">
        <w:rPr>
          <w:rFonts w:ascii="Times New Roman" w:eastAsia="Times New Roman" w:hAnsi="Times New Roman" w:cs="Times New Roman"/>
          <w:sz w:val="24"/>
        </w:rPr>
        <w:t xml:space="preserve"> </w:t>
      </w:r>
    </w:p>
    <w:p w:rsidR="00F14F8A" w:rsidRDefault="00C2609B"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ins w:id="23" w:author="Sheree Yau" w:date="2012-12-23T14:09:00Z">
        <w:r w:rsidR="002A36C1">
          <w:rPr>
            <w:rFonts w:ascii="Times New Roman" w:eastAsia="Times New Roman" w:hAnsi="Times New Roman" w:cs="Times New Roman"/>
            <w:sz w:val="24"/>
          </w:rPr>
          <w:t xml:space="preserve"> (Figure 4A)</w:t>
        </w:r>
      </w:ins>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ins w:id="24" w:author="Sheree Yau" w:date="2012-12-23T14:09:00Z">
        <w:r w:rsidR="002A36C1">
          <w:rPr>
            <w:rFonts w:ascii="Times New Roman" w:eastAsia="Times New Roman" w:hAnsi="Times New Roman" w:cs="Times New Roman"/>
            <w:sz w:val="24"/>
          </w:rPr>
          <w:t>Table 2</w:t>
        </w:r>
      </w:ins>
      <w:del w:id="25" w:author="Sheree Yau" w:date="2012-12-23T14:09:00Z">
        <w:r w:rsidR="006A6595" w:rsidDel="002A36C1">
          <w:rPr>
            <w:rFonts w:ascii="Times New Roman" w:eastAsia="Times New Roman" w:hAnsi="Times New Roman" w:cs="Times New Roman"/>
            <w:sz w:val="24"/>
          </w:rPr>
          <w:delText>Supplementary Figure S</w:delText>
        </w:r>
        <w:r w:rsidDel="002A36C1">
          <w:rPr>
            <w:rFonts w:ascii="Times New Roman" w:eastAsia="Times New Roman" w:hAnsi="Times New Roman" w:cs="Times New Roman"/>
            <w:sz w:val="24"/>
          </w:rPr>
          <w:delText>6A</w:delText>
        </w:r>
      </w:del>
      <w:r>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In general, the rTCA cycle is restricted to anaerobic and </w:t>
      </w:r>
      <w:r w:rsidR="00452D35" w:rsidRPr="00452D35">
        <w:rPr>
          <w:rFonts w:ascii="Times New Roman" w:eastAsia="Times New Roman" w:hAnsi="Times New Roman" w:cs="Times New Roman"/>
          <w:sz w:val="24"/>
        </w:rPr>
        <w:t>microaerophilic bacteria</w:t>
      </w:r>
      <w:r w:rsidR="00F14F8A">
        <w:rPr>
          <w:rFonts w:ascii="Times New Roman" w:eastAsia="Times New Roman" w:hAnsi="Times New Roman" w:cs="Times New Roman"/>
          <w:sz w:val="24"/>
        </w:rPr>
        <w:t xml:space="preserve"> </w:t>
      </w:r>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pathway</w:t>
      </w:r>
      <w:r w:rsidR="00545CFF">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w:t>
      </w:r>
      <w:r w:rsidR="00284832">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sidR="00C45D2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sidR="000065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t>play an important ecological role in Organic Lake by degrading high molecular weight 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E83757">
        <w:rPr>
          <w:rFonts w:ascii="Times New Roman" w:eastAsia="Times New Roman" w:hAnsi="Times New Roman" w:cs="Times New Roman"/>
          <w:i/>
          <w:sz w:val="24"/>
        </w:rPr>
        <w:t xml:space="preserve"> </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w:t>
      </w:r>
      <w:r w:rsidR="008A397A">
        <w:rPr>
          <w:rFonts w:ascii="Times New Roman" w:eastAsia="Times New Roman" w:hAnsi="Times New Roman" w:cs="Times New Roman"/>
          <w:sz w:val="24"/>
        </w:rPr>
        <w:lastRenderedPageBreak/>
        <w:t xml:space="preserve">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which produces xanthorhodopsin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73265C" w:rsidRPr="0073265C">
        <w:rPr>
          <w:rFonts w:ascii="Times New Roman" w:hAnsi="Times New Roman"/>
          <w:sz w:val="24"/>
        </w:rPr>
        <w:t xml:space="preserve"> </w:t>
      </w:r>
      <w:r w:rsidR="00902986">
        <w:rPr>
          <w:rFonts w:ascii="Times New Roman" w:eastAsia="Times New Roman" w:hAnsi="Times New Roman"/>
          <w:kern w:val="1"/>
          <w:sz w:val="24"/>
        </w:rPr>
        <w:t>All ORFs adjacent to</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r w:rsidR="00902986">
        <w:rPr>
          <w:rFonts w:ascii="Times New Roman" w:eastAsia="Times New Roman" w:hAnsi="Times New Roman"/>
          <w:kern w:val="1"/>
          <w:sz w:val="24"/>
        </w:rPr>
        <w:t xml:space="preserve"> </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w:t>
      </w:r>
      <w:r w:rsidR="00902986">
        <w:rPr>
          <w:rFonts w:ascii="Times New Roman" w:eastAsia="Times New Roman" w:hAnsi="Times New Roman"/>
          <w:kern w:val="1"/>
          <w:sz w:val="24"/>
        </w:rPr>
        <w:t xml:space="preserve"> </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D20D0A">
        <w:rPr>
          <w:rFonts w:ascii="Times New Roman" w:eastAsia="Times New Roman" w:hAnsi="Times New Roman"/>
          <w:kern w:val="1"/>
          <w:sz w:val="24"/>
        </w:rPr>
        <w:t xml:space="preserve"> </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4B2DFC">
        <w:rPr>
          <w:rFonts w:ascii="Times New Roman" w:eastAsia="Times New Roman" w:hAnsi="Times New Roman"/>
          <w:kern w:val="1"/>
          <w:sz w:val="24"/>
        </w:rPr>
        <w:t xml:space="preserve"> </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5C1EA8">
        <w:rPr>
          <w:rFonts w:ascii="Times New Roman" w:eastAsia="Times New Roman" w:hAnsi="Times New Roman"/>
          <w:kern w:val="1"/>
          <w:sz w:val="24"/>
        </w:rPr>
        <w:t xml:space="preserve"> </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6702DA">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r w:rsidR="00CE3D2C">
        <w:rPr>
          <w:rFonts w:ascii="Times New Roman" w:eastAsia="Times New Roman" w:hAnsi="Times New Roman"/>
          <w:kern w:val="1"/>
          <w:sz w:val="24"/>
        </w:rPr>
        <w:t xml:space="preserve"> </w:t>
      </w:r>
      <w:r w:rsidR="008C65F2">
        <w:rPr>
          <w:rFonts w:ascii="Times New Roman" w:eastAsia="Times New Roman" w:hAnsi="Times New Roman"/>
          <w:kern w:val="1"/>
          <w:sz w:val="24"/>
        </w:rPr>
        <w:t xml:space="preserve">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CE3D2C">
        <w:rPr>
          <w:rFonts w:ascii="Times New Roman" w:eastAsia="Times New Roman" w:hAnsi="Times New Roman"/>
          <w:kern w:val="1"/>
          <w:sz w:val="24"/>
        </w:rPr>
        <w:t xml:space="preserve"> </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w:t>
      </w:r>
      <w:r w:rsidR="006702DA">
        <w:rPr>
          <w:rFonts w:ascii="Times New Roman" w:eastAsia="Times New Roman" w:hAnsi="Times New Roman"/>
          <w:kern w:val="1"/>
          <w:sz w:val="24"/>
        </w:rPr>
        <w:t xml:space="preserve"> </w:t>
      </w:r>
      <w:r w:rsidR="000B0F7E">
        <w:rPr>
          <w:rFonts w:ascii="Times New Roman" w:eastAsia="Times New Roman" w:hAnsi="Times New Roman"/>
          <w:kern w:val="1"/>
          <w:sz w:val="24"/>
        </w:rPr>
        <w:t>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3741D8">
        <w:rPr>
          <w:rFonts w:ascii="Times New Roman" w:eastAsia="Times New Roman" w:hAnsi="Times New Roman"/>
          <w:kern w:val="1"/>
          <w:sz w:val="24"/>
        </w:rPr>
        <w:t xml:space="preserve"> </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r w:rsidR="008D1AB8">
        <w:rPr>
          <w:rFonts w:ascii="Times New Roman" w:eastAsia="Times New Roman" w:hAnsi="Times New Roman"/>
          <w:kern w:val="1"/>
          <w:sz w:val="24"/>
        </w:rPr>
        <w:t xml:space="preserve"> </w:t>
      </w:r>
    </w:p>
    <w:p w:rsidR="00CE3D2C" w:rsidRDefault="00610D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GOS samples,</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9D063C">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9D063C">
        <w:rPr>
          <w:rFonts w:ascii="Times New Roman" w:eastAsia="Times New Roman" w:hAnsi="Times New Roman"/>
          <w:kern w:val="1"/>
          <w:sz w:val="24"/>
        </w:rPr>
        <w:t xml:space="preserve"> </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sidR="00AB0CFF">
        <w:rPr>
          <w:rFonts w:ascii="Times New Roman" w:eastAsia="Times New Roman" w:hAnsi="Times New Roman"/>
          <w:kern w:val="1"/>
          <w:sz w:val="24"/>
        </w:rPr>
        <w:t xml:space="preserve"> </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3B3C7B">
        <w:rPr>
          <w:rFonts w:ascii="Times New Roman" w:eastAsia="Times New Roman" w:hAnsi="Times New Roman"/>
          <w:kern w:val="1"/>
          <w:sz w:val="24"/>
        </w:rPr>
        <w:t xml:space="preserve"> </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r w:rsidR="001D32D0">
        <w:rPr>
          <w:rFonts w:ascii="Times New Roman" w:eastAsia="Times New Roman" w:hAnsi="Times New Roman"/>
          <w:kern w:val="1"/>
          <w:sz w:val="24"/>
        </w:rPr>
        <w:t xml:space="preserve"> </w:t>
      </w:r>
    </w:p>
    <w:p w:rsidR="00D20D0A" w:rsidRPr="00CE3D2C" w:rsidRDefault="007530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cs="Times New Roman"/>
          <w:sz w:val="24"/>
        </w:rPr>
        <w:lastRenderedPageBreak/>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r w:rsidR="004750ED">
        <w:rPr>
          <w:rFonts w:ascii="Times New Roman" w:eastAsia="Times New Roman" w:hAnsi="Times New Roman" w:cs="Times New Roman"/>
          <w:sz w:val="24"/>
        </w:rPr>
        <w:t>occurs</w:t>
      </w:r>
      <w:r w:rsidR="00810D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1A468C">
        <w:rPr>
          <w:rFonts w:ascii="Times New Roman" w:eastAsia="Times New Roman" w:hAnsi="Times New Roman" w:cs="Times New Roman"/>
          <w:sz w:val="24"/>
        </w:rPr>
        <w:t xml:space="preserve"> </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 xml:space="preserve"> </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i/>
          <w:sz w:val="24"/>
        </w:rPr>
        <w:t xml:space="preserve"> </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Pr>
          <w:rFonts w:ascii="Times New Roman" w:eastAsia="Times New Roman" w:hAnsi="Times New Roman" w:cs="Times New Roman"/>
          <w:sz w:val="24"/>
        </w:rPr>
        <w:t xml:space="preserve"> </w:t>
      </w:r>
      <w:r w:rsidR="00187DEE" w:rsidRPr="00187DEE">
        <w:rPr>
          <w:rFonts w:ascii="Times New Roman" w:eastAsia="Times New Roman" w:hAnsi="Times New Roman" w:cs="Times New Roman"/>
          <w:i/>
          <w:sz w:val="24"/>
        </w:rPr>
        <w:t>Psychroflexus</w:t>
      </w:r>
      <w:r w:rsidR="00187DEE">
        <w:rPr>
          <w:rFonts w:ascii="Times New Roman" w:eastAsia="Times New Roman" w:hAnsi="Times New Roman" w:cs="Times New Roman"/>
          <w:sz w:val="24"/>
        </w:rPr>
        <w:t xml:space="preserve"> </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43032A">
        <w:rPr>
          <w:rFonts w:ascii="Times New Roman" w:eastAsia="Times New Roman" w:hAnsi="Times New Roman" w:cs="Times New Roman"/>
          <w:sz w:val="24"/>
        </w:rPr>
        <w:t xml:space="preserve"> </w:t>
      </w:r>
      <w:r w:rsidR="00F85AC9">
        <w:rPr>
          <w:rFonts w:ascii="Times New Roman" w:eastAsia="Times New Roman" w:hAnsi="Times New Roman" w:cs="Times New Roman"/>
          <w:i/>
          <w:sz w:val="24"/>
        </w:rPr>
        <w:t>Bacteroidetes</w:t>
      </w:r>
      <w:r w:rsidR="00F85AC9" w:rsidDel="00F85AC9">
        <w:rPr>
          <w:rFonts w:ascii="Times New Roman" w:eastAsia="Times New Roman" w:hAnsi="Times New Roman" w:cs="Times New Roman"/>
          <w:sz w:val="24"/>
        </w:rPr>
        <w:t xml:space="preserve"> </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proofErr w:type="gramStart"/>
      <w:r w:rsidR="00E71749">
        <w:rPr>
          <w:rFonts w:ascii="Times New Roman" w:eastAsia="Times New Roman" w:hAnsi="Times New Roman" w:cs="Times New Roman"/>
          <w:sz w:val="24"/>
        </w:rPr>
        <w:t>,</w:t>
      </w:r>
      <w:proofErr w:type="gramEnd"/>
      <w:r w:rsidR="00E71749">
        <w:rPr>
          <w:rFonts w:ascii="Times New Roman" w:eastAsia="Times New Roman" w:hAnsi="Times New Roman" w:cs="Times New Roman"/>
          <w:sz w:val="24"/>
        </w:rPr>
        <w:t xml:space="preserve">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9D7427">
        <w:rPr>
          <w:rFonts w:ascii="Times New Roman" w:eastAsia="Times New Roman" w:hAnsi="Times New Roman" w:cs="Times New Roman"/>
          <w:sz w:val="24"/>
        </w:rPr>
        <w:t xml:space="preserve"> </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1D6508">
        <w:rPr>
          <w:rFonts w:ascii="Times New Roman" w:eastAsia="Times New Roman" w:hAnsi="Times New Roman" w:cs="Times New Roman"/>
          <w:sz w:val="24"/>
        </w:rPr>
        <w:t xml:space="preserve"> </w:t>
      </w:r>
      <w:proofErr w:type="gramStart"/>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8103E2">
        <w:rPr>
          <w:rFonts w:ascii="Times New Roman" w:eastAsia="Times New Roman" w:hAnsi="Times New Roman" w:cs="Times New Roman"/>
          <w:sz w:val="24"/>
        </w:rPr>
        <w:t xml:space="preserve"> </w:t>
      </w:r>
      <w:r w:rsidR="00FE7E8E">
        <w:rPr>
          <w:rFonts w:ascii="Times New Roman" w:eastAsia="Times New Roman" w:hAnsi="Times New Roman" w:cs="Times New Roman"/>
          <w:sz w:val="24"/>
        </w:rPr>
        <w:t>those from</w:t>
      </w:r>
      <w:r w:rsidR="00FC6E4F">
        <w:rPr>
          <w:rFonts w:ascii="Times New Roman" w:eastAsia="Times New Roman" w:hAnsi="Times New Roman" w:cs="Times New Roman"/>
          <w:sz w:val="24"/>
        </w:rPr>
        <w:t xml:space="preserve"> </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Pr>
          <w:rFonts w:ascii="Times New Roman" w:eastAsia="Times New Roman" w:hAnsi="Times New Roman" w:cs="Times New Roman"/>
          <w:sz w:val="24"/>
        </w:rPr>
        <w:t xml:space="preserve"> </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sidR="003170D5">
        <w:rPr>
          <w:rFonts w:ascii="Times New Roman" w:eastAsia="Times New Roman" w:hAnsi="Times New Roman" w:cs="Times New Roman"/>
          <w:sz w:val="24"/>
        </w:rPr>
        <w:t xml:space="preserve"> </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lastRenderedPageBreak/>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w:t>
      </w:r>
      <w:commentRangeStart w:id="26"/>
      <w:r>
        <w:rPr>
          <w:rFonts w:ascii="Times New Roman" w:eastAsia="Times New Roman" w:hAnsi="Times New Roman" w:cs="Times New Roman"/>
          <w:sz w:val="24"/>
        </w:rPr>
        <w:t xml:space="preserve">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w:t>
      </w:r>
      <w:commentRangeStart w:id="27"/>
      <w:r>
        <w:rPr>
          <w:rFonts w:ascii="Times New Roman" w:eastAsia="Times New Roman" w:hAnsi="Times New Roman" w:cs="Times New Roman"/>
          <w:sz w:val="24"/>
        </w:rPr>
        <w:t>predominant</w:t>
      </w:r>
      <w:commentRangeEnd w:id="27"/>
      <w:r w:rsidR="002C0376">
        <w:rPr>
          <w:rStyle w:val="CommentReference"/>
          <w:rFonts w:asciiTheme="minorHAnsi" w:eastAsiaTheme="minorEastAsia" w:hAnsiTheme="minorHAnsi" w:cstheme="minorBidi"/>
          <w:color w:val="auto"/>
        </w:rPr>
        <w:commentReference w:id="27"/>
      </w:r>
      <w:r>
        <w:rPr>
          <w:rFonts w:ascii="Times New Roman" w:eastAsia="Times New Roman" w:hAnsi="Times New Roman" w:cs="Times New Roman"/>
          <w:sz w:val="24"/>
        </w:rPr>
        <w:t xml:space="preserve">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commentRangeEnd w:id="26"/>
      <w:r w:rsidR="00043292">
        <w:rPr>
          <w:rStyle w:val="CommentReference"/>
          <w:rFonts w:asciiTheme="minorHAnsi" w:eastAsiaTheme="minorEastAsia" w:hAnsiTheme="minorHAnsi" w:cstheme="minorBidi"/>
          <w:color w:val="auto"/>
        </w:rPr>
        <w:commentReference w:id="26"/>
      </w:r>
    </w:p>
    <w:p w:rsidR="00E93911" w:rsidRDefault="00E93911" w:rsidP="00EC0B08">
      <w:pPr>
        <w:pStyle w:val="Heading2"/>
        <w:spacing w:before="0" w:line="240" w:lineRule="auto"/>
      </w:pPr>
    </w:p>
    <w:p w:rsidR="00E93911" w:rsidRPr="003F3D1E" w:rsidRDefault="00C45D27" w:rsidP="00EC0B08">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w:t>
      </w:r>
      <w:commentRangeStart w:id="28"/>
      <w:r>
        <w:rPr>
          <w:rFonts w:ascii="Times New Roman" w:eastAsia="Times New Roman" w:hAnsi="Times New Roman" w:cs="Times New Roman"/>
          <w:sz w:val="24"/>
        </w:rPr>
        <w:t xml:space="preserve">greater than ~150 are characterized </w:t>
      </w:r>
      <w:commentRangeEnd w:id="28"/>
      <w:r w:rsidR="002C0376">
        <w:rPr>
          <w:rStyle w:val="CommentReference"/>
          <w:rFonts w:asciiTheme="minorHAnsi" w:eastAsiaTheme="minorEastAsia" w:hAnsiTheme="minorHAnsi" w:cstheme="minorBidi"/>
          <w:color w:val="auto"/>
        </w:rPr>
        <w:commentReference w:id="28"/>
      </w:r>
      <w:r>
        <w:rPr>
          <w:rFonts w:ascii="Times New Roman" w:eastAsia="Times New Roman" w:hAnsi="Times New Roman" w:cs="Times New Roman"/>
          <w:sz w:val="24"/>
        </w:rPr>
        <w:t xml:space="preserve">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3405BB">
        <w:rPr>
          <w:rFonts w:ascii="Times New Roman" w:eastAsia="Times New Roman" w:hAnsi="Times New Roman" w:cs="Times New Roman"/>
          <w:sz w:val="24"/>
        </w:rPr>
        <w:t xml:space="preserve"> </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was low</w:t>
      </w:r>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Default="00B843AF" w:rsidP="00EC0B08">
      <w:pPr>
        <w:pStyle w:val="Normal1"/>
        <w:spacing w:after="0" w:line="24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EA687D">
        <w:rPr>
          <w:rFonts w:ascii="Times New Roman" w:eastAsia="Times New Roman" w:hAnsi="Times New Roman" w:cs="Times New Roman"/>
          <w:sz w:val="24"/>
        </w:rPr>
        <w:t xml:space="preserve"> </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94523A">
        <w:rPr>
          <w:rFonts w:ascii="Times New Roman" w:eastAsia="Times New Roman" w:hAnsi="Times New Roman" w:cs="Times New Roman"/>
          <w:sz w:val="24"/>
        </w:rPr>
        <w:t xml:space="preserve"> </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0642BB">
        <w:rPr>
          <w:rFonts w:ascii="Times New Roman" w:eastAsia="Times New Roman" w:hAnsi="Times New Roman" w:cs="Times New Roman"/>
          <w:sz w:val="24"/>
        </w:rPr>
        <w:t xml:space="preserve"> </w:t>
      </w:r>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EA687D">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d</w:t>
      </w:r>
      <w:r w:rsidR="005A59F5">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ins w:id="29" w:author="Sheree Yau" w:date="2012-12-23T14:14:00Z">
        <w:r w:rsidR="002A36C1">
          <w:rPr>
            <w:rFonts w:ascii="Times New Roman" w:eastAsia="Times New Roman" w:hAnsi="Times New Roman" w:cs="Times New Roman"/>
            <w:sz w:val="24"/>
          </w:rPr>
          <w:t>-clade</w:t>
        </w:r>
      </w:ins>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9B23C9">
        <w:rPr>
          <w:rFonts w:ascii="Times New Roman" w:eastAsia="Times New Roman" w:hAnsi="Times New Roman" w:cs="Times New Roman"/>
          <w:sz w:val="24"/>
        </w:rPr>
        <w:t xml:space="preserve"> </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3405BB">
        <w:rPr>
          <w:rFonts w:ascii="Times New Roman" w:eastAsia="Times New Roman" w:hAnsi="Times New Roman" w:cs="Times New Roman"/>
          <w:i/>
          <w:sz w:val="24"/>
        </w:rPr>
        <w:t xml:space="preserve"> </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2D067E">
        <w:rPr>
          <w:rFonts w:ascii="Times New Roman" w:eastAsia="Times New Roman" w:hAnsi="Times New Roman" w:cs="Times New Roman"/>
          <w:sz w:val="24"/>
        </w:rPr>
        <w:t xml:space="preserve"> </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sz w:val="24"/>
        </w:rPr>
        <w:t xml:space="preserve">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4F6822">
        <w:rPr>
          <w:rFonts w:ascii="Times New Roman" w:eastAsia="Times New Roman" w:hAnsi="Times New Roman" w:cs="Times New Roman"/>
          <w:sz w:val="24"/>
        </w:rPr>
        <w:t xml:space="preserve"> </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3405BB">
        <w:rPr>
          <w:rFonts w:ascii="Times New Roman" w:eastAsia="Times New Roman" w:hAnsi="Times New Roman" w:cs="Times New Roman"/>
          <w:sz w:val="24"/>
        </w:rPr>
        <w:t xml:space="preserve"> </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lastRenderedPageBreak/>
        <w:t>(</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Takai, 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r w:rsidR="004F6822">
        <w:rPr>
          <w:rFonts w:ascii="Times New Roman" w:eastAsia="Times New Roman" w:hAnsi="Times New Roman" w:cs="Times New Roman"/>
          <w:sz w:val="24"/>
        </w:rPr>
        <w:t xml:space="preserve"> </w:t>
      </w:r>
    </w:p>
    <w:p w:rsidR="00CC3AE8" w:rsidRPr="000C5D6B" w:rsidRDefault="00342213" w:rsidP="00EC0B08">
      <w:pPr>
        <w:pStyle w:val="Normal1"/>
        <w:spacing w:after="0" w:line="24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nor has methane been detected</w:t>
      </w:r>
      <w:r w:rsidR="00665209">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EC0B08">
      <w:pPr>
        <w:pStyle w:val="Normal1"/>
        <w:spacing w:after="0" w:line="24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 xml:space="preserve">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consistent with the “pick ‘n</w:t>
      </w:r>
      <w:ins w:id="30" w:author="Gibson" w:date="2012-12-22T22:54:00Z">
        <w:r w:rsidR="00070733">
          <w:rPr>
            <w:rFonts w:ascii="Times New Roman" w:eastAsia="Times New Roman" w:hAnsi="Times New Roman"/>
            <w:kern w:val="1"/>
            <w:sz w:val="24"/>
          </w:rPr>
          <w:t>’</w:t>
        </w:r>
      </w:ins>
      <w:r w:rsidR="003F3D1E" w:rsidRPr="003F3D1E">
        <w:rPr>
          <w:rFonts w:ascii="Times New Roman" w:eastAsia="Times New Roman" w:hAnsi="Times New Roman"/>
          <w:kern w:val="1"/>
          <w:sz w:val="24"/>
        </w:rPr>
        <w:t xml:space="preserve">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Upstream of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commentRangeStart w:id="31"/>
      <w:r w:rsidR="00A00256">
        <w:rPr>
          <w:rFonts w:ascii="Times New Roman" w:eastAsia="Times New Roman" w:hAnsi="Times New Roman"/>
          <w:kern w:val="1"/>
          <w:sz w:val="24"/>
        </w:rPr>
        <w:t>**</w:t>
      </w:r>
      <w:commentRangeEnd w:id="31"/>
      <w:r w:rsidR="00A00256">
        <w:rPr>
          <w:rStyle w:val="CommentReference"/>
          <w:rFonts w:asciiTheme="minorHAnsi" w:eastAsiaTheme="minorEastAsia" w:hAnsiTheme="minorHAnsi" w:cstheme="minorBidi"/>
          <w:color w:val="auto"/>
        </w:rPr>
        <w:commentReference w:id="31"/>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w:t>
      </w:r>
      <w:r w:rsidR="00507FEC">
        <w:rPr>
          <w:rFonts w:ascii="Times New Roman" w:eastAsia="Times New Roman" w:hAnsi="Times New Roman"/>
          <w:kern w:val="1"/>
          <w:sz w:val="24"/>
        </w:rPr>
        <w:t>similar to</w:t>
      </w:r>
      <w:r w:rsidR="003F3D1E" w:rsidRPr="003F3D1E">
        <w:rPr>
          <w:rFonts w:ascii="Times New Roman" w:eastAsia="Times New Roman" w:hAnsi="Times New Roman"/>
          <w:kern w:val="1"/>
          <w:sz w:val="24"/>
        </w:rPr>
        <w:t xml:space="preserve">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r w:rsidR="00DA66B1">
        <w:rPr>
          <w:rFonts w:ascii="Times New Roman" w:eastAsia="Times New Roman" w:hAnsi="Times New Roman"/>
          <w:kern w:val="1"/>
          <w:sz w:val="24"/>
        </w:rPr>
        <w:t xml:space="preserve"> </w:t>
      </w:r>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EC0B08">
      <w:pPr>
        <w:pStyle w:val="Normal1"/>
        <w:spacing w:after="0" w:line="240" w:lineRule="auto"/>
        <w:ind w:firstLine="426"/>
      </w:pPr>
      <w:r>
        <w:rPr>
          <w:rFonts w:ascii="Times New Roman" w:eastAsia="Times New Roman" w:hAnsi="Times New Roman" w:cs="Times New Roman"/>
          <w:sz w:val="24"/>
        </w:rPr>
        <w:lastRenderedPageBreak/>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ins w:id="32" w:author="Sheree Yau" w:date="2012-12-23T14:06:00Z">
        <w:r w:rsidR="0063028E">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w:t>
      </w:r>
      <w:ins w:id="33" w:author="Sheree Yau" w:date="2012-12-23T14:35:00Z">
        <w:r w:rsidR="00650A79">
          <w:rPr>
            <w:rFonts w:ascii="Times New Roman" w:eastAsia="Times New Roman" w:hAnsi="Times New Roman" w:cs="Times New Roman"/>
            <w:sz w:val="24"/>
          </w:rPr>
          <w:t xml:space="preserve">enzymes involved in these </w:t>
        </w:r>
      </w:ins>
      <w:r>
        <w:rPr>
          <w:rFonts w:ascii="Times New Roman" w:eastAsia="Times New Roman" w:hAnsi="Times New Roman" w:cs="Times New Roman"/>
          <w:sz w:val="24"/>
        </w:rPr>
        <w:t xml:space="preserve">pathways have not been </w:t>
      </w:r>
      <w:commentRangeStart w:id="34"/>
      <w:commentRangeStart w:id="35"/>
      <w:r>
        <w:rPr>
          <w:rFonts w:ascii="Times New Roman" w:eastAsia="Times New Roman" w:hAnsi="Times New Roman" w:cs="Times New Roman"/>
          <w:sz w:val="24"/>
        </w:rPr>
        <w:t>established</w:t>
      </w:r>
      <w:commentRangeEnd w:id="34"/>
      <w:r w:rsidR="00070733">
        <w:rPr>
          <w:rStyle w:val="CommentReference"/>
          <w:rFonts w:asciiTheme="minorHAnsi" w:eastAsiaTheme="minorEastAsia" w:hAnsiTheme="minorHAnsi" w:cstheme="minorBidi"/>
          <w:color w:val="auto"/>
        </w:rPr>
        <w:commentReference w:id="34"/>
      </w:r>
      <w:commentRangeEnd w:id="35"/>
      <w:r w:rsidR="0055442F">
        <w:rPr>
          <w:rStyle w:val="CommentReference"/>
          <w:rFonts w:asciiTheme="minorHAnsi" w:eastAsiaTheme="minorEastAsia" w:hAnsiTheme="minorHAnsi" w:cstheme="minorBidi"/>
          <w:color w:val="auto"/>
        </w:rPr>
        <w:commentReference w:id="35"/>
      </w:r>
      <w:r>
        <w:rPr>
          <w:rFonts w:ascii="Times New Roman" w:eastAsia="Times New Roman" w:hAnsi="Times New Roman" w:cs="Times New Roman"/>
          <w:sz w:val="24"/>
        </w:rPr>
        <w:t xml:space="preserve">. When cultivated, </w:t>
      </w:r>
      <w:commentRangeStart w:id="36"/>
      <w:commentRangeStart w:id="37"/>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 providing some evidence that DMS production from anaerobic degradation of amino acids can occur</w:t>
      </w:r>
      <w:commentRangeEnd w:id="36"/>
      <w:r w:rsidR="00070733">
        <w:rPr>
          <w:rStyle w:val="CommentReference"/>
          <w:rFonts w:asciiTheme="minorHAnsi" w:eastAsiaTheme="minorEastAsia" w:hAnsiTheme="minorHAnsi" w:cstheme="minorBidi"/>
          <w:color w:val="auto"/>
        </w:rPr>
        <w:commentReference w:id="36"/>
      </w:r>
      <w:commentRangeEnd w:id="37"/>
      <w:r w:rsidR="002A36C1">
        <w:rPr>
          <w:rStyle w:val="CommentReference"/>
          <w:rFonts w:asciiTheme="minorHAnsi" w:eastAsiaTheme="minorEastAsia" w:hAnsiTheme="minorHAnsi" w:cstheme="minorBidi"/>
          <w:color w:val="auto"/>
        </w:rPr>
        <w:commentReference w:id="37"/>
      </w:r>
      <w:r>
        <w:rPr>
          <w:rFonts w:ascii="Times New Roman" w:eastAsia="Times New Roman" w:hAnsi="Times New Roman" w:cs="Times New Roman"/>
          <w:sz w:val="24"/>
        </w:rPr>
        <w:t xml:space="preserve">. </w:t>
      </w:r>
      <w:ins w:id="38" w:author="Sheree Yau" w:date="2012-12-23T14:40:00Z">
        <w:r w:rsidR="0055442F">
          <w:rPr>
            <w:rFonts w:ascii="Times New Roman" w:eastAsia="Times New Roman" w:hAnsi="Times New Roman" w:cs="Times New Roman"/>
            <w:sz w:val="24"/>
          </w:rPr>
          <w:t>Abiotic pathways for anaerobic production of DMS have also been proposed (</w:t>
        </w:r>
        <w:proofErr w:type="gramStart"/>
        <w:r w:rsidR="0055442F">
          <w:rPr>
            <w:rFonts w:ascii="Times New Roman" w:eastAsia="Times New Roman" w:hAnsi="Times New Roman" w:cs="Times New Roman"/>
            <w:sz w:val="24"/>
          </w:rPr>
          <w:t>Roberts</w:t>
        </w:r>
        <w:proofErr w:type="gramEnd"/>
        <w:r w:rsidR="0055442F">
          <w:rPr>
            <w:rFonts w:ascii="Times New Roman" w:eastAsia="Times New Roman" w:hAnsi="Times New Roman" w:cs="Times New Roman"/>
            <w:sz w:val="24"/>
          </w:rPr>
          <w:t xml:space="preserve"> </w:t>
        </w:r>
        <w:r w:rsidR="0055442F">
          <w:rPr>
            <w:rFonts w:ascii="Times New Roman" w:eastAsia="Times New Roman" w:hAnsi="Times New Roman" w:cs="Times New Roman"/>
            <w:i/>
            <w:sz w:val="24"/>
          </w:rPr>
          <w:t>et al.</w:t>
        </w:r>
        <w:r w:rsidR="0055442F">
          <w:rPr>
            <w:rFonts w:ascii="Times New Roman" w:eastAsia="Times New Roman" w:hAnsi="Times New Roman" w:cs="Times New Roman"/>
            <w:sz w:val="24"/>
          </w:rPr>
          <w:t>, 1993</w:t>
        </w:r>
      </w:ins>
      <w:ins w:id="39" w:author="Sheree Yau" w:date="2012-12-23T14:41:00Z">
        <w:r w:rsidR="0055442F">
          <w:rPr>
            <w:rFonts w:ascii="Times New Roman" w:eastAsia="Times New Roman" w:hAnsi="Times New Roman" w:cs="Times New Roman"/>
            <w:sz w:val="24"/>
          </w:rPr>
          <w:t>b</w:t>
        </w:r>
      </w:ins>
      <w:ins w:id="40" w:author="Sheree Yau" w:date="2012-12-23T14:40:00Z">
        <w:r w:rsidR="0055442F">
          <w:rPr>
            <w:rFonts w:ascii="Times New Roman" w:eastAsia="Times New Roman" w:hAnsi="Times New Roman" w:cs="Times New Roman"/>
            <w:sz w:val="24"/>
          </w:rPr>
          <w:t>).</w:t>
        </w:r>
      </w:ins>
    </w:p>
    <w:p w:rsidR="002701AD" w:rsidRDefault="00C45D27" w:rsidP="00EC0B08">
      <w:pPr>
        <w:pStyle w:val="Normal1"/>
        <w:spacing w:after="0" w:line="24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342213" w:rsidRPr="00342213">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(Table 3). Previous estimates have </w:t>
      </w:r>
      <w:r w:rsidR="002701AD">
        <w:rPr>
          <w:rFonts w:ascii="Times New Roman" w:eastAsia="Times New Roman" w:hAnsi="Times New Roman" w:cs="Times New Roman"/>
          <w:sz w:val="24"/>
        </w:rPr>
        <w:t>similarly 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sidR="00507FEC">
        <w:rPr>
          <w:rFonts w:ascii="Times New Roman" w:eastAsia="Times New Roman" w:hAnsi="Times New Roman" w:cs="Times New Roman"/>
          <w:sz w:val="24"/>
        </w:rPr>
        <w:t xml:space="preserve"> </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074D3">
        <w:rPr>
          <w:rFonts w:ascii="Times New Roman" w:eastAsia="Times New Roman" w:hAnsi="Times New Roman" w:cs="Times New Roman"/>
          <w:sz w:val="24"/>
        </w:rPr>
        <w:t>This suggests</w:t>
      </w:r>
      <w:r w:rsidR="002701AD">
        <w:rPr>
          <w:rFonts w:ascii="Times New Roman" w:eastAsia="Times New Roman" w:hAnsi="Times New Roman" w:cs="Times New Roman"/>
          <w:sz w:val="24"/>
        </w:rPr>
        <w:t xml:space="preserve"> </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BB3C3C">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color w:val="000000"/>
          <w:sz w:val="24"/>
        </w:rPr>
        <w:t>Conclusion</w:t>
      </w:r>
    </w:p>
    <w:p w:rsidR="0021772E"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7B7D5E">
        <w:rPr>
          <w:rFonts w:ascii="Times New Roman" w:eastAsia="Times New Roman" w:hAnsi="Times New Roman" w:cs="Times New Roman"/>
          <w:sz w:val="24"/>
        </w:rPr>
        <w:t xml:space="preserve"> </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A6185D">
        <w:rPr>
          <w:rFonts w:ascii="Times New Roman" w:eastAsia="Times New Roman" w:hAnsi="Times New Roman" w:cs="Times New Roman"/>
          <w:sz w:val="24"/>
        </w:rPr>
        <w:t xml:space="preserve"> </w:t>
      </w:r>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provided</w:t>
      </w:r>
      <w:r w:rsidR="007B7D5E">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 xml:space="preserve">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r w:rsidR="004E0C50">
        <w:rPr>
          <w:rFonts w:ascii="Times New Roman" w:eastAsia="Times New Roman" w:hAnsi="Times New Roman" w:cs="Times New Roman"/>
          <w:sz w:val="24"/>
        </w:rPr>
        <w:t>.</w:t>
      </w:r>
      <w:r w:rsidR="00A6185D">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w:t>
      </w:r>
      <w:r w:rsidR="00A6185D">
        <w:rPr>
          <w:rFonts w:ascii="Times New Roman" w:eastAsia="Times New Roman" w:hAnsi="Times New Roman" w:cs="Times New Roman"/>
          <w:sz w:val="24"/>
        </w:rPr>
        <w:lastRenderedPageBreak/>
        <w:t>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21772E">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 xml:space="preserve">we uncovered processes 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describe the functional capacities and 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w:t>
      </w:r>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t>
      </w:r>
      <w:r w:rsidR="005C2E51">
        <w:rPr>
          <w:rFonts w:ascii="Times New Roman" w:eastAsia="Times New Roman" w:hAnsi="Times New Roman" w:cs="Times New Roman"/>
          <w:sz w:val="24"/>
        </w:rPr>
        <w:t>evaluated</w:t>
      </w:r>
      <w:r w:rsidR="003F43FF">
        <w:rPr>
          <w:rFonts w:ascii="Times New Roman" w:eastAsia="Times New Roman" w:hAnsi="Times New Roman" w:cs="Times New Roman"/>
          <w:sz w:val="24"/>
        </w:rPr>
        <w:t xml:space="preserve"> </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from guano deposited in a small penguin rookery nearby the lake, through Giant Petrel or Skua grazing and defecation, and/or by decaying animal carcasses such as elephant seals which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EC0B08">
      <w:pPr>
        <w:pStyle w:val="Normal1"/>
        <w:spacing w:after="0" w:line="240" w:lineRule="auto"/>
      </w:pPr>
    </w:p>
    <w:p w:rsidR="00E93911" w:rsidRPr="0076428A" w:rsidRDefault="00C45D27" w:rsidP="00EC0B08">
      <w:pPr>
        <w:pStyle w:val="Heading2"/>
        <w:spacing w:before="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EC0B08">
      <w:pPr>
        <w:pStyle w:val="Normal1"/>
        <w:spacing w:after="0" w:line="240" w:lineRule="auto"/>
      </w:pPr>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r w:rsidR="00507FEC">
        <w:t xml:space="preserve"> </w:t>
      </w:r>
    </w:p>
    <w:p w:rsidR="00EC0B08" w:rsidRDefault="00EC0B08" w:rsidP="00EC0B08">
      <w:pPr>
        <w:pStyle w:val="Heading2"/>
        <w:spacing w:before="0" w:line="240" w:lineRule="auto"/>
        <w:rPr>
          <w:rFonts w:ascii="Times New Roman" w:eastAsia="Times New Roman" w:hAnsi="Times New Roman" w:cs="Times New Roman"/>
          <w:color w:val="000000"/>
          <w:sz w:val="24"/>
        </w:rPr>
      </w:pPr>
    </w:p>
    <w:p w:rsidR="00E93911" w:rsidRDefault="00C45D27" w:rsidP="00EC0B08">
      <w:pPr>
        <w:pStyle w:val="Heading2"/>
        <w:spacing w:before="0" w:line="240" w:lineRule="auto"/>
      </w:pPr>
      <w:r>
        <w:rPr>
          <w:rFonts w:ascii="Times New Roman" w:eastAsia="Times New Roman" w:hAnsi="Times New Roman" w:cs="Times New Roman"/>
          <w:color w:val="000000"/>
          <w:sz w:val="24"/>
        </w:rPr>
        <w:t>References</w:t>
      </w:r>
    </w:p>
    <w:p w:rsidR="00E93911" w:rsidRPr="001230BE" w:rsidRDefault="00C45D27" w:rsidP="00EC0B08">
      <w:pPr>
        <w:pStyle w:val="Normal1"/>
        <w:spacing w:after="0" w:line="24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lastRenderedPageBreak/>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r w:rsidR="0076428A">
        <w:rPr>
          <w:rFonts w:ascii="Times New Roman" w:eastAsia="Times New Roman" w:hAnsi="Times New Roman" w:cs="Times New Roman"/>
          <w:sz w:val="24"/>
        </w:rPr>
        <w:t xml:space="preserve"> </w:t>
      </w:r>
      <w:proofErr w:type="gramStart"/>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proofErr w:type="gramEnd"/>
      <w:r w:rsidR="0076428A" w:rsidRPr="001230BE">
        <w:rPr>
          <w:rFonts w:ascii="Times New Roman" w:eastAsia="Times New Roman" w:hAnsi="Times New Roman" w:cs="Times New Roman"/>
          <w:sz w:val="24"/>
          <w:szCs w:val="24"/>
        </w:rPr>
        <w:t xml:space="preserve"> </w:t>
      </w:r>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xml:space="preserve">: 265–277. </w:t>
      </w:r>
    </w:p>
    <w:p w:rsidR="00E9432C" w:rsidRPr="001230BE" w:rsidRDefault="00E9432C" w:rsidP="00EC0B08">
      <w:pPr>
        <w:spacing w:after="0" w:line="240" w:lineRule="auto"/>
        <w:ind w:left="284" w:hanging="284"/>
        <w:rPr>
          <w:sz w:val="24"/>
          <w:szCs w:val="24"/>
        </w:rPr>
      </w:pPr>
      <w:r w:rsidRPr="001230BE">
        <w:rPr>
          <w:rFonts w:ascii="Times New Roman" w:eastAsia="Times" w:hAnsi="Times New Roman" w:cs="Times New Roman"/>
          <w:sz w:val="24"/>
          <w:szCs w:val="24"/>
          <w:lang w:val="en-AU"/>
        </w:rPr>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r w:rsidRPr="00E9432C">
        <w:rPr>
          <w:rFonts w:ascii="Times New Roman" w:eastAsia="Times" w:hAnsi="Times New Roman" w:cs="Times New Roman"/>
          <w:i/>
          <w:iCs/>
          <w:sz w:val="24"/>
          <w:szCs w:val="24"/>
          <w:lang w:val="en-AU"/>
        </w:rPr>
        <w:t>FEMS Microbiol Ecol</w:t>
      </w:r>
      <w:r w:rsidRPr="001230BE">
        <w:rPr>
          <w:rFonts w:ascii="Times New Roman" w:eastAsia="Times" w:hAnsi="Times New Roman" w:cs="Times New Roman"/>
          <w:i/>
          <w:iCs/>
          <w:sz w:val="24"/>
          <w:szCs w:val="24"/>
          <w:lang w:val="en-AU"/>
        </w:rPr>
        <w:t xml:space="preserve"> </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
    <w:p w:rsidR="00E93911" w:rsidRDefault="00C45D27" w:rsidP="00EC0B08">
      <w:pPr>
        <w:pStyle w:val="Normal1"/>
        <w:spacing w:after="0" w:line="240" w:lineRule="auto"/>
        <w:ind w:left="426" w:hanging="426"/>
      </w:pPr>
      <w:r w:rsidRPr="001230BE">
        <w:rPr>
          <w:rFonts w:ascii="Times New Roman" w:eastAsia="Times New Roman" w:hAnsi="Times New Roman" w:cs="Times New Roman"/>
          <w:sz w:val="24"/>
          <w:szCs w:val="24"/>
        </w:rPr>
        <w:t xml:space="preserve">Altschul SF, Gish W, Miller W, Myers EW, Lipman DJ. </w:t>
      </w:r>
      <w:proofErr w:type="gramStart"/>
      <w:r w:rsidRPr="001230BE">
        <w:rPr>
          <w:rFonts w:ascii="Times New Roman" w:eastAsia="Times New Roman" w:hAnsi="Times New Roman" w:cs="Times New Roman"/>
          <w:sz w:val="24"/>
          <w:szCs w:val="24"/>
        </w:rPr>
        <w:t>(1990) Basic Local Alignment Search</w:t>
      </w:r>
      <w:r>
        <w:rPr>
          <w:rFonts w:ascii="Times New Roman" w:eastAsia="Times New Roman" w:hAnsi="Times New Roman" w:cs="Times New Roman"/>
          <w:sz w:val="24"/>
        </w:rPr>
        <w:t xml:space="preserve"> Tool.</w:t>
      </w:r>
      <w:proofErr w:type="gramEnd"/>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Antonie Van Leeuwenhoek</w:t>
      </w:r>
      <w:r w:rsidR="00C96AB8">
        <w:rPr>
          <w:rFonts w:ascii="Times New Roman" w:eastAsia="Times New Roman" w:hAnsi="Times New Roman" w:cs="Times New Roman"/>
          <w:i/>
          <w:sz w:val="24"/>
        </w:rPr>
        <w:t xml:space="preserve"> </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Rea SM, McMeekin TA. (2000)</w:t>
      </w:r>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microbial composition of three limnologically disparate hypersaline Antarctic lakes.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rsidP="00EC0B08">
      <w:pPr>
        <w:pStyle w:val="Normal1"/>
        <w:spacing w:after="0" w:line="240" w:lineRule="auto"/>
        <w:ind w:left="426" w:hanging="426"/>
      </w:pPr>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EC0B08">
      <w:pPr>
        <w:pStyle w:val="Normal1"/>
        <w:spacing w:after="0" w:line="240" w:lineRule="auto"/>
        <w:ind w:left="426" w:hanging="426"/>
      </w:pPr>
      <w:proofErr w:type="gramStart"/>
      <w:r>
        <w:rPr>
          <w:rFonts w:ascii="Times New Roman" w:eastAsia="Times New Roman" w:hAnsi="Times New Roman" w:cs="Times New Roman"/>
          <w:sz w:val="24"/>
        </w:rPr>
        <w:lastRenderedPageBreak/>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EC0B08">
      <w:pPr>
        <w:pStyle w:val="Normal1"/>
        <w:spacing w:after="0" w:line="240" w:lineRule="auto"/>
        <w:ind w:left="426" w:hanging="426"/>
      </w:pPr>
      <w:commentRangeStart w:id="41"/>
      <w:r>
        <w:rPr>
          <w:rFonts w:ascii="Times New Roman" w:eastAsia="Times New Roman" w:hAnsi="Times New Roman" w:cs="Times New Roman"/>
          <w:sz w:val="24"/>
        </w:rPr>
        <w:t>Curson</w:t>
      </w:r>
      <w:commentRangeEnd w:id="41"/>
      <w:r w:rsidR="0014620C">
        <w:rPr>
          <w:rStyle w:val="CommentReference"/>
          <w:rFonts w:asciiTheme="minorHAnsi" w:eastAsiaTheme="minorEastAsia" w:hAnsiTheme="minorHAnsi" w:cstheme="minorBidi"/>
          <w:color w:val="auto"/>
        </w:rPr>
        <w:commentReference w:id="41"/>
      </w:r>
      <w:r>
        <w:rPr>
          <w:rFonts w:ascii="Times New Roman" w:eastAsia="Times New Roman" w:hAnsi="Times New Roman" w:cs="Times New Roman"/>
          <w:sz w:val="24"/>
        </w:rPr>
        <w:t xml:space="preserve">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proofErr w:type="gramEnd"/>
      <w:ins w:id="42" w:author="Gibson" w:date="2012-12-22T22:59:00Z">
        <w:r w:rsidR="0007073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Edwards KJ, Rogers DR, Wirsen CO, McCollom TM.</w:t>
      </w:r>
      <w:proofErr w:type="gramEnd"/>
      <w:r w:rsidR="0014620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w:t>
      </w:r>
      <w:del w:id="43" w:author="Gibson" w:date="2012-12-22T22:59:00Z">
        <w:r w:rsidDel="00070733">
          <w:rPr>
            <w:rFonts w:ascii="Times New Roman" w:eastAsia="Times New Roman" w:hAnsi="Times New Roman" w:cs="Times New Roman"/>
            <w:sz w:val="24"/>
          </w:rPr>
          <w:delText xml:space="preserve">the </w:delText>
        </w:r>
      </w:del>
      <w:r>
        <w:rPr>
          <w:rFonts w:ascii="Times New Roman" w:eastAsia="Times New Roman" w:hAnsi="Times New Roman" w:cs="Times New Roman"/>
          <w:sz w:val="24"/>
        </w:rPr>
        <w:t xml:space="preserve">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EC0B08">
      <w:pPr>
        <w:pStyle w:val="Normal1"/>
        <w:spacing w:after="0" w:line="240" w:lineRule="auto"/>
        <w:ind w:left="426" w:hanging="426"/>
      </w:pPr>
      <w:r>
        <w:rPr>
          <w:rFonts w:ascii="Times New Roman" w:eastAsia="Times New Roman" w:hAnsi="Times New Roman" w:cs="Times New Roman"/>
          <w:sz w:val="24"/>
        </w:rPr>
        <w:t xml:space="preserve">Friedrich CG, Bardischewsky F, Rother D, Quentmeier A, Fischer J. (2005) Prokaryotic sulfur oxidation. </w:t>
      </w:r>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Gómez-Consarnau L, González JM, Coll-Lladó M, Gourdon P, Pascher T, Neutze R</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DF75C3"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EC0B08">
      <w:pPr>
        <w:pStyle w:val="Normal1"/>
        <w:spacing w:after="0" w:line="240" w:lineRule="auto"/>
        <w:ind w:left="426" w:hanging="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EC0B08">
      <w:pPr>
        <w:pStyle w:val="Normal1"/>
        <w:spacing w:after="0" w:line="240" w:lineRule="auto"/>
        <w:ind w:left="426" w:hanging="426"/>
      </w:pPr>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rsidP="00EC0B08">
      <w:pPr>
        <w:pStyle w:val="Normal1"/>
        <w:spacing w:after="0" w:line="24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James SR, Dobson SJ, Franzmann PD, McMeekin TA.</w:t>
      </w:r>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Kang I, Lee K, Yang S-J, Choi A, Kang D, Lee YK</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E12C2"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sidR="00AC03B2">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070733" w:rsidRDefault="00070733" w:rsidP="00070733">
      <w:pPr>
        <w:pStyle w:val="Normal1"/>
        <w:spacing w:after="0" w:line="240" w:lineRule="auto"/>
        <w:ind w:left="426" w:hanging="426"/>
      </w:pPr>
      <w:moveToRangeStart w:id="44" w:author="Gibson" w:date="2012-12-22T23:00:00Z" w:name="move343980584"/>
      <w:moveTo w:id="45" w:author="Gibson" w:date="2012-12-22T23:00:00Z">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 xml:space="preserve">Phil Trans R Soc B </w:t>
        </w:r>
        <w:r>
          <w:rPr>
            <w:rFonts w:ascii="Times New Roman" w:eastAsia="Times New Roman" w:hAnsi="Times New Roman" w:cs="Times New Roman"/>
            <w:b/>
            <w:sz w:val="24"/>
          </w:rPr>
          <w:t>364</w:t>
        </w:r>
        <w:r>
          <w:rPr>
            <w:rFonts w:ascii="Times New Roman" w:eastAsia="Times New Roman" w:hAnsi="Times New Roman" w:cs="Times New Roman"/>
            <w:sz w:val="24"/>
          </w:rPr>
          <w:t>: 2273–2289.</w:t>
        </w:r>
      </w:moveTo>
    </w:p>
    <w:moveToRangeEnd w:id="44"/>
    <w:p w:rsidR="00EE12C2" w:rsidRPr="00EE12C2" w:rsidRDefault="00EE12C2" w:rsidP="00EC0B08">
      <w:pPr>
        <w:pStyle w:val="Normal1"/>
        <w:spacing w:after="0" w:line="240" w:lineRule="auto"/>
        <w:ind w:left="426" w:hanging="426"/>
        <w:rPr>
          <w:rFonts w:ascii="Times New Roman" w:eastAsia="Times New Roman" w:hAnsi="Times New Roman" w:cs="Times New Roman"/>
          <w:sz w:val="24"/>
        </w:rPr>
      </w:pPr>
      <w:proofErr w:type="gramStart"/>
      <w:r w:rsidRPr="00EE12C2">
        <w:rPr>
          <w:rFonts w:ascii="Times New Roman" w:hAnsi="Times New Roman" w:cs="Times New Roman"/>
          <w:sz w:val="24"/>
          <w:szCs w:val="24"/>
          <w:lang w:val="en-AU"/>
        </w:rPr>
        <w:t>Laybourn-Parry J, Marshall WA, Marchant HJ.</w:t>
      </w:r>
      <w:proofErr w:type="gramEnd"/>
      <w:r w:rsidRPr="00EE12C2">
        <w:rPr>
          <w:rFonts w:ascii="Times New Roman" w:hAnsi="Times New Roman" w:cs="Times New Roman"/>
          <w:sz w:val="24"/>
          <w:szCs w:val="24"/>
          <w:lang w:val="en-AU"/>
        </w:rPr>
        <w:t xml:space="preserve"> </w:t>
      </w:r>
      <w:proofErr w:type="gramStart"/>
      <w:r w:rsidRPr="00EE12C2">
        <w:rPr>
          <w:rFonts w:ascii="Times New Roman" w:hAnsi="Times New Roman" w:cs="Times New Roman"/>
          <w:sz w:val="24"/>
          <w:szCs w:val="24"/>
          <w:lang w:val="en-AU"/>
        </w:rPr>
        <w:t>(2005).</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to survival in</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two contrasting Antarctic saline lakes.</w:t>
      </w:r>
      <w:proofErr w:type="gramEnd"/>
      <w:r w:rsidRPr="00EE12C2">
        <w:rPr>
          <w:rFonts w:ascii="Times New Roman" w:hAnsi="Times New Roman" w:cs="Times New Roman"/>
          <w:sz w:val="24"/>
          <w:szCs w:val="24"/>
          <w:lang w:val="en-AU"/>
        </w:rPr>
        <w:t xml:space="preserve"> </w:t>
      </w:r>
      <w:r w:rsidRPr="00EE12C2">
        <w:rPr>
          <w:rFonts w:ascii="Times New Roman" w:hAnsi="Times New Roman" w:cs="Times New Roman"/>
          <w:i/>
          <w:sz w:val="24"/>
          <w:szCs w:val="24"/>
          <w:lang w:val="en-AU"/>
        </w:rPr>
        <w:t>Freshw Biol</w:t>
      </w:r>
      <w:r w:rsidRPr="00EE12C2">
        <w:rPr>
          <w:rFonts w:ascii="Times New Roman" w:hAnsi="Times New Roman" w:cs="Times New Roman"/>
          <w:sz w:val="24"/>
          <w:szCs w:val="24"/>
          <w:lang w:val="en-AU"/>
        </w:rPr>
        <w:t xml:space="preserve"> </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830–838.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Lovelock JE and Maggs RJ.</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(1972) Atmospheric dimethyl sulfide and the natural sulphur cycle.</w:t>
      </w:r>
      <w:proofErr w:type="gramEnd"/>
      <w:r w:rsidR="00EE12C2">
        <w:rPr>
          <w:rFonts w:ascii="Times New Roman" w:eastAsia="Times New Roman" w:hAnsi="Times New Roman" w:cs="Times New Roman"/>
          <w:sz w:val="24"/>
        </w:rPr>
        <w:t xml:space="preserve">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Del="00070733" w:rsidRDefault="00C45D27" w:rsidP="00EC0B08">
      <w:pPr>
        <w:pStyle w:val="Normal1"/>
        <w:spacing w:after="0" w:line="240" w:lineRule="auto"/>
        <w:ind w:left="426" w:hanging="426"/>
      </w:pPr>
      <w:moveFromRangeStart w:id="46" w:author="Gibson" w:date="2012-12-22T23:00:00Z" w:name="move343980584"/>
      <w:moveFrom w:id="47" w:author="Gibson" w:date="2012-12-22T23:00:00Z">
        <w:r w:rsidDel="00070733">
          <w:rPr>
            <w:rFonts w:ascii="Times New Roman" w:eastAsia="Times New Roman" w:hAnsi="Times New Roman" w:cs="Times New Roman"/>
            <w:sz w:val="24"/>
          </w:rPr>
          <w:t xml:space="preserve">Laybourn-Parry J and Pearce D. (2007) The biodiversity and ecology of Antarctic lakes: models for evolution. </w:t>
        </w:r>
        <w:r w:rsidDel="00070733">
          <w:rPr>
            <w:rFonts w:ascii="Times New Roman" w:eastAsia="Times New Roman" w:hAnsi="Times New Roman" w:cs="Times New Roman"/>
            <w:i/>
            <w:sz w:val="24"/>
          </w:rPr>
          <w:t>Phil Trans R Soc B</w:t>
        </w:r>
        <w:r w:rsidR="008055D7" w:rsidDel="00070733">
          <w:rPr>
            <w:rFonts w:ascii="Times New Roman" w:eastAsia="Times New Roman" w:hAnsi="Times New Roman" w:cs="Times New Roman"/>
            <w:i/>
            <w:sz w:val="24"/>
          </w:rPr>
          <w:t xml:space="preserve"> </w:t>
        </w:r>
        <w:r w:rsidDel="00070733">
          <w:rPr>
            <w:rFonts w:ascii="Times New Roman" w:eastAsia="Times New Roman" w:hAnsi="Times New Roman" w:cs="Times New Roman"/>
            <w:b/>
            <w:sz w:val="24"/>
          </w:rPr>
          <w:t>364</w:t>
        </w:r>
        <w:r w:rsidDel="00070733">
          <w:rPr>
            <w:rFonts w:ascii="Times New Roman" w:eastAsia="Times New Roman" w:hAnsi="Times New Roman" w:cs="Times New Roman"/>
            <w:sz w:val="24"/>
          </w:rPr>
          <w:t>: 2273–2289.</w:t>
        </w:r>
      </w:moveFrom>
    </w:p>
    <w:moveFromRangeEnd w:id="46"/>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Biosci</w:t>
      </w:r>
      <w:r w:rsidR="00036EE5">
        <w:rPr>
          <w:rFonts w:ascii="Times New Roman" w:eastAsia="Times New Roman" w:hAnsi="Times New Roman" w:cs="Times New Roman"/>
          <w:i/>
          <w:sz w:val="24"/>
        </w:rPr>
        <w:t xml:space="preserve"> </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Reisch CR, Kiene RP, Whitman WB.</w:t>
      </w:r>
      <w:proofErr w:type="gramEnd"/>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Pr="001D32D0" w:rsidRDefault="00C45D27" w:rsidP="00EC0B08">
      <w:pPr>
        <w:pStyle w:val="Normal1"/>
        <w:spacing w:after="0" w:line="24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w:t>
      </w:r>
      <w:proofErr w:type="gramEnd"/>
      <w:r w:rsidRPr="00AC03B2">
        <w:rPr>
          <w:rFonts w:ascii="Times New Roman" w:eastAsia="Times New Roman" w:hAnsi="Times New Roman" w:cs="Times New Roman"/>
          <w:sz w:val="24"/>
          <w:szCs w:val="24"/>
        </w:rPr>
        <w:t xml:space="preserve"> T. (2006) MetaGene: prokaryotic gene finding from environmental genome shotgun sequences. </w:t>
      </w:r>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
    <w:p w:rsidR="002D6BAD" w:rsidRPr="001D32D0" w:rsidRDefault="000C0C5B" w:rsidP="00EC0B08">
      <w:pPr>
        <w:pStyle w:val="Normal1"/>
        <w:spacing w:after="0" w:line="24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w:t>
      </w:r>
      <w:proofErr w:type="gramStart"/>
      <w:r w:rsidRPr="001D32D0">
        <w:rPr>
          <w:rFonts w:ascii="Times New Roman" w:hAnsi="Times New Roman" w:cs="Times New Roman"/>
          <w:sz w:val="24"/>
          <w:szCs w:val="24"/>
        </w:rPr>
        <w:t>Do</w:t>
      </w:r>
      <w:proofErr w:type="gramEnd"/>
      <w:r w:rsidRPr="001D32D0">
        <w:rPr>
          <w:rFonts w:ascii="Times New Roman" w:hAnsi="Times New Roman" w:cs="Times New Roman"/>
          <w:sz w:val="24"/>
          <w:szCs w:val="24"/>
        </w:rPr>
        <w:t xml:space="preserve"> the organic sulfur compounds DMSP and DMS drive coral microbial associations? </w:t>
      </w:r>
      <w:proofErr w:type="gramStart"/>
      <w:r w:rsidRPr="001D32D0">
        <w:rPr>
          <w:rFonts w:ascii="Times New Roman" w:hAnsi="Times New Roman" w:cs="Times New Roman"/>
          <w:i/>
          <w:sz w:val="24"/>
          <w:szCs w:val="24"/>
        </w:rPr>
        <w:t>Trends Microbiol</w:t>
      </w:r>
      <w:r w:rsidRPr="001D32D0">
        <w:rPr>
          <w:rFonts w:ascii="Times New Roman" w:hAnsi="Times New Roman" w:cs="Times New Roman"/>
          <w:sz w:val="24"/>
          <w:szCs w:val="24"/>
        </w:rPr>
        <w:t xml:space="preserve"> </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roofErr w:type="gramEnd"/>
    </w:p>
    <w:p w:rsidR="00E93911" w:rsidRDefault="00C45D27" w:rsidP="00EC0B08">
      <w:pPr>
        <w:pStyle w:val="Normal1"/>
        <w:spacing w:after="0" w:line="240" w:lineRule="auto"/>
        <w:ind w:left="426" w:hanging="426"/>
      </w:pPr>
      <w:r w:rsidRPr="00AC03B2">
        <w:rPr>
          <w:rFonts w:ascii="Times New Roman" w:eastAsia="Times New Roman" w:hAnsi="Times New Roman" w:cs="Times New Roman"/>
          <w:sz w:val="24"/>
          <w:szCs w:val="24"/>
        </w:rPr>
        <w:t xml:space="preserve">Redfield AC, Ketchum BH, Richards FA. (1963) </w:t>
      </w:r>
      <w:proofErr w:type="gramStart"/>
      <w:r w:rsidRPr="00AC03B2">
        <w:rPr>
          <w:rFonts w:ascii="Times New Roman" w:eastAsia="Times New Roman" w:hAnsi="Times New Roman" w:cs="Times New Roman"/>
          <w:sz w:val="24"/>
          <w:szCs w:val="24"/>
        </w:rPr>
        <w:t>The</w:t>
      </w:r>
      <w:proofErr w:type="gramEnd"/>
      <w:r w:rsidRPr="00AC03B2">
        <w:rPr>
          <w:rFonts w:ascii="Times New Roman" w:eastAsia="Times New Roman" w:hAnsi="Times New Roman" w:cs="Times New Roman"/>
          <w:sz w:val="24"/>
          <w:szCs w:val="24"/>
        </w:rPr>
        <w:t xml:space="preserve"> influence of organisms on the composition</w:t>
      </w:r>
      <w:r>
        <w:rPr>
          <w:rFonts w:ascii="Times New Roman" w:eastAsia="Times New Roman" w:hAnsi="Times New Roman" w:cs="Times New Roman"/>
          <w:sz w:val="24"/>
        </w:rPr>
        <w:t xml:space="preserve">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rsidP="00EC0B08">
      <w:pPr>
        <w:pStyle w:val="Normal1"/>
        <w:spacing w:after="0" w:line="240" w:lineRule="auto"/>
        <w:ind w:left="426" w:hanging="426"/>
      </w:pPr>
      <w:r>
        <w:rPr>
          <w:rFonts w:ascii="Times New Roman" w:eastAsia="Times New Roman" w:hAnsi="Times New Roman" w:cs="Times New Roman"/>
          <w:sz w:val="24"/>
        </w:rPr>
        <w:t xml:space="preserve">Scott KM, Sievert SM, Abril FN, Ball LA, Barrett CJ, Blake 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 xml:space="preserve">PLoS Biol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p>
    <w:p w:rsidR="00F419AC"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5A4198" w:rsidRPr="00223F25" w:rsidRDefault="005A4198" w:rsidP="00EC0B08">
      <w:pPr>
        <w:pStyle w:val="Normal1"/>
        <w:spacing w:after="0" w:line="240" w:lineRule="auto"/>
        <w:ind w:left="426" w:hanging="426"/>
      </w:pPr>
      <w:r>
        <w:rPr>
          <w:rFonts w:ascii="Times New Roman" w:eastAsia="Times New Roman" w:hAnsi="Times New Roman" w:cs="Times New Roman"/>
          <w:sz w:val="24"/>
        </w:rPr>
        <w:t>Sievert SM, Scott KM, Klotz MG, Chain PSG, Hauser LJ, Hemp J</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 xml:space="preserve">Sulfurimonas denitrificans.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rsidP="00EC0B08">
      <w:pPr>
        <w:pStyle w:val="Normal1"/>
        <w:spacing w:after="0" w:line="240" w:lineRule="auto"/>
        <w:ind w:left="426" w:hanging="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 Phycol J</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w:t>
      </w:r>
      <w:proofErr w:type="gramStart"/>
      <w:r>
        <w:rPr>
          <w:rFonts w:ascii="Times New Roman" w:eastAsia="Times New Roman" w:hAnsi="Times New Roman" w:cs="Times New Roman"/>
          <w:sz w:val="24"/>
        </w:rPr>
        <w:t>The</w:t>
      </w:r>
      <w:proofErr w:type="gramEnd"/>
      <w:r w:rsidR="00F419AC">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Kirkwood M, Newton-Payne S, Johnston AWB.</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Wang Q,</w:t>
      </w:r>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Garrity GM, Tiedje JM, Cole JR. (2007) Naïve Bayesian classifier for rapid assignment of rRNA sequences into new bacterial taxonomy.</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Wilkins D, Yau S, Williams TJ, Allen MA, Brown MV, DeMaere MZ</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(2012a) Key microbial drivers in Antarctic aquatic environments.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roofErr w:type="gramEnd"/>
    </w:p>
    <w:p w:rsidR="00B12249" w:rsidRPr="00B12249" w:rsidRDefault="00B12249" w:rsidP="00EC0B08">
      <w:pPr>
        <w:pStyle w:val="Normal1"/>
        <w:spacing w:after="0" w:line="24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Yilmaz P, Iversen MH, Hankeln W, Kottman R, Quast C, Glöckner FO.</w:t>
      </w:r>
      <w:r w:rsidR="006903D8">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(2012) Ecological structuring of bacterial and archaeal taxa in surface ocean waters.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EC0B08">
      <w:pPr>
        <w:pStyle w:val="Normal1"/>
        <w:spacing w:after="0" w:line="240" w:lineRule="auto"/>
        <w:ind w:left="426"/>
      </w:pPr>
    </w:p>
    <w:p w:rsidR="00FA4EBC" w:rsidRDefault="00FA4EBC" w:rsidP="00EC0B08">
      <w:pPr>
        <w:spacing w:after="0" w:line="24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t>Additional Supporting Information may be found in the online version of this article:</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EC0B08">
      <w:pPr>
        <w:spacing w:after="0" w:line="240" w:lineRule="auto"/>
        <w:rPr>
          <w:rFonts w:ascii="Times New Roman" w:hAnsi="Times New Roman" w:cs="Times New Roman"/>
          <w:b/>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Additional factors that revealed stratification within the deep zone. The peak in concentration at 6.5 m for ammonia was also observed for all other nutrients assayed except nitrate and nitrite (see Table 1). </w:t>
      </w:r>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gramEnd"/>
      <w:r w:rsidRPr="006C0D9B">
        <w:rPr>
          <w:rFonts w:ascii="Times New Roman" w:hAnsi="Times New Roman" w:cs="Times New Roman"/>
          <w:sz w:val="24"/>
          <w:szCs w:val="24"/>
        </w:rPr>
        <w:t xml:space="preserve"> = (1000−</w:t>
      </w:r>
      <w:commentRangeStart w:id="48"/>
      <w:r w:rsidRPr="006C0D9B">
        <w:rPr>
          <w:rFonts w:ascii="Times New Roman" w:hAnsi="Times New Roman" w:cs="Times New Roman"/>
          <w:sz w:val="24"/>
          <w:szCs w:val="24"/>
        </w:rPr>
        <w:t>density</w:t>
      </w:r>
      <w:commentRangeEnd w:id="48"/>
      <w:r w:rsidR="00070733">
        <w:rPr>
          <w:rStyle w:val="CommentReference"/>
        </w:rPr>
        <w:commentReference w:id="48"/>
      </w:r>
      <w:r w:rsidRPr="006C0D9B">
        <w:rPr>
          <w:rFonts w:ascii="Times New Roman" w:hAnsi="Times New Roman" w:cs="Times New Roman"/>
          <w:sz w:val="24"/>
          <w:szCs w:val="24"/>
        </w:rPr>
        <w:t xml:space="preserve">); cond, conductivity; DO, dissolved oxygen; turb, turbidity.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xml:space="preserve">, 6.5 and 6.7 m) </w:t>
      </w:r>
      <w:r w:rsidRPr="006C0D9B">
        <w:rPr>
          <w:rFonts w:ascii="Times New Roman" w:hAnsi="Times New Roman" w:cs="Times New Roman"/>
          <w:sz w:val="24"/>
          <w:szCs w:val="24"/>
        </w:rPr>
        <w:lastRenderedPageBreak/>
        <w:t>aggregated according to class. The x-axis shows counts of SSU sequences normalized to average reads acquired per sample filter. Taxa that belong to the same higher rank are shown grouped 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w:t>
      </w:r>
      <w:ins w:id="49" w:author="Sheree Yau" w:date="2012-12-23T14:07:00Z">
        <w:r w:rsidR="00ED24AA">
          <w:rPr>
            <w:rFonts w:ascii="Times New Roman" w:hAnsi="Times New Roman" w:cs="Times New Roman"/>
            <w:sz w:val="24"/>
            <w:szCs w:val="24"/>
          </w:rPr>
          <w:t>2</w:t>
        </w:r>
      </w:ins>
      <w:del w:id="50" w:author="Sheree Yau" w:date="2012-12-23T14:07:00Z">
        <w:r w:rsidRPr="006C0D9B" w:rsidDel="00ED24AA">
          <w:rPr>
            <w:rFonts w:ascii="Times New Roman" w:hAnsi="Times New Roman" w:cs="Times New Roman"/>
            <w:sz w:val="24"/>
            <w:szCs w:val="24"/>
          </w:rPr>
          <w:delText>1</w:delText>
        </w:r>
      </w:del>
      <w:r w:rsidRPr="006C0D9B">
        <w:rPr>
          <w:rFonts w:ascii="Times New Roman" w:hAnsi="Times New Roman" w:cs="Times New Roman"/>
          <w:sz w:val="24"/>
          <w:szCs w:val="24"/>
        </w:rPr>
        <w:t xml:space="preserve"> and Table S3. AAnP, aerobic anoxygenic photosynthesis; rTCA, reverse TCA; WL, </w:t>
      </w:r>
      <w:r w:rsidRPr="003D439F">
        <w:rPr>
          <w:rFonts w:ascii="Times New Roman" w:eastAsia="Times New Roman" w:hAnsi="Times New Roman" w:cs="Times New Roman"/>
          <w:sz w:val="24"/>
          <w:szCs w:val="24"/>
        </w:rPr>
        <w:t>Wood-Ljungdahl;</w:t>
      </w:r>
      <w:r w:rsidRPr="006C0D9B">
        <w:rPr>
          <w:rFonts w:ascii="Times New Roman" w:eastAsia="Times New Roman" w:hAnsi="Times New Roman" w:cs="Times New Roman"/>
          <w:sz w:val="24"/>
          <w:szCs w:val="24"/>
        </w:rPr>
        <w:t xml:space="preserve"> </w:t>
      </w:r>
      <w:r w:rsidRPr="006C0D9B">
        <w:rPr>
          <w:rFonts w:ascii="Times New Roman" w:hAnsi="Times New Roman" w:cs="Times New Roman"/>
          <w:sz w:val="24"/>
          <w:szCs w:val="24"/>
        </w:rPr>
        <w:t>DNRA, dissimilatory nitrate reduction to ammonia; DSR, dissimilatory sulfate reduction,</w:t>
      </w:r>
      <w:r w:rsidRPr="006C0D9B" w:rsidDel="003F489D">
        <w:rPr>
          <w:rFonts w:ascii="Times New Roman" w:hAnsi="Times New Roman" w:cs="Times New Roman"/>
          <w:sz w:val="24"/>
          <w:szCs w:val="24"/>
        </w:rPr>
        <w:t xml:space="preserve"> </w:t>
      </w:r>
      <w:r w:rsidRPr="006C0D9B">
        <w:rPr>
          <w:rFonts w:ascii="Times New Roman" w:hAnsi="Times New Roman" w:cs="Times New Roman"/>
          <w:sz w:val="24"/>
          <w:szCs w:val="24"/>
        </w:rPr>
        <w:t>DMSO dimethylsulfoxide; ASR, assimilatory sulfate reduction; DMSP, dimethylsulfoniopropionate.</w:t>
      </w:r>
    </w:p>
    <w:p w:rsidR="00EC0B08" w:rsidRPr="006C0D9B" w:rsidRDefault="00EC0B08" w:rsidP="00EC0B08">
      <w:pPr>
        <w:spacing w:after="0" w:line="240" w:lineRule="auto"/>
        <w:rPr>
          <w:rFonts w:ascii="Times New Roman" w:hAnsi="Times New Roman" w:cs="Times New Roman"/>
          <w:sz w:val="24"/>
          <w:szCs w:val="24"/>
        </w:rPr>
      </w:pPr>
    </w:p>
    <w:p w:rsidR="00FA4EBC" w:rsidRPr="006C0D9B"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r w:rsidRPr="006C0D9B">
        <w:rPr>
          <w:rFonts w:ascii="Times New Roman" w:hAnsi="Times New Roman" w:cs="Times New Roman"/>
          <w:sz w:val="24"/>
          <w:szCs w:val="24"/>
        </w:rPr>
        <w:t xml:space="preserve">Physico-chemical properties, cell counts and VLP counts of Organic Lake samples. </w:t>
      </w:r>
    </w:p>
    <w:p w:rsidR="00FA4EBC" w:rsidRPr="006C0D9B" w:rsidRDefault="00FA4EBC"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3D439F">
        <w:rPr>
          <w:rFonts w:ascii="Times New Roman" w:hAnsi="Times New Roman" w:cs="Times New Roman"/>
          <w:sz w:val="24"/>
          <w:szCs w:val="24"/>
        </w:rPr>
        <w:t xml:space="preserve"> </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r w:rsidRPr="009607A3">
        <w:rPr>
          <w:rFonts w:ascii="Times New Roman" w:hAnsi="Times New Roman" w:cs="Times New Roman"/>
          <w:sz w:val="24"/>
          <w:szCs w:val="24"/>
        </w:rPr>
        <w:t xml:space="preserve"> </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Supplementary Figure legends and supplementary table titles</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 </w:t>
      </w:r>
      <w:r w:rsidRPr="006C0D9B">
        <w:rPr>
          <w:rFonts w:ascii="Times New Roman" w:hAnsi="Times New Roman" w:cs="Times New Roman"/>
          <w:sz w:val="24"/>
          <w:szCs w:val="24"/>
        </w:rPr>
        <w:t>Map of the Vestfold Hills showing Organic Lake.</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S2 </w:t>
      </w:r>
      <w:r w:rsidRPr="006C0D9B">
        <w:rPr>
          <w:rFonts w:ascii="Times New Roman" w:hAnsi="Times New Roman" w:cs="Times New Roman"/>
          <w:sz w:val="24"/>
          <w:szCs w:val="24"/>
        </w:rPr>
        <w:t>Bathymetry of Organic Lake 9 November 2008.</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S3 </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 on 9 November 2008.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S4</w:t>
      </w:r>
      <w:r w:rsidRPr="006C0D9B">
        <w:rPr>
          <w:rFonts w:ascii="Times New Roman" w:hAnsi="Times New Roman" w:cs="Times New Roman"/>
          <w:sz w:val="24"/>
          <w:szCs w:val="24"/>
        </w:rPr>
        <w:t xml:space="preserve"> Epifluorescence microscopy images of Organic Lake microbiota (&lt;20 µm) filtered onto 0.01 µm polycarbonate membrane and stained with SYBR Gold.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S5</w:t>
      </w:r>
      <w:r w:rsidRPr="006C0D9B">
        <w:rPr>
          <w:rFonts w:ascii="Times New Roman" w:hAnsi="Times New Roman" w:cs="Times New Roman"/>
          <w:sz w:val="24"/>
          <w:szCs w:val="24"/>
        </w:rPr>
        <w:t xml:space="preserve"> PCA analysis of physico-chemical parameters and cell/VLP counts of Organic Lake profile.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S6 </w:t>
      </w:r>
      <w:r w:rsidRPr="006C0D9B">
        <w:rPr>
          <w:rFonts w:ascii="Times New Roman" w:hAnsi="Times New Roman" w:cs="Times New Roman"/>
          <w:sz w:val="24"/>
          <w:szCs w:val="24"/>
        </w:rPr>
        <w:t>Phylogenetic tree of rhodopsin homologs including proteorhodopsin, bacteriorhodopsin, actinorhodopsin and xanthorhodopsin.</w:t>
      </w: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sz w:val="24"/>
          <w:szCs w:val="24"/>
        </w:rPr>
        <w:lastRenderedPageBreak/>
        <w:t xml:space="preserve"> </w:t>
      </w: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Pr="006C0D9B">
        <w:rPr>
          <w:rFonts w:ascii="Times New Roman" w:hAnsi="Times New Roman" w:cs="Times New Roman"/>
          <w:sz w:val="24"/>
          <w:szCs w:val="24"/>
        </w:rPr>
        <w:t xml:space="preserve"> Genomic maps of Organic Lake scaffolds containing the OL-R1 rhodopsin homolog.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S8</w:t>
      </w:r>
      <w:r w:rsidRPr="006C0D9B">
        <w:rPr>
          <w:rFonts w:ascii="Times New Roman" w:hAnsi="Times New Roman" w:cs="Times New Roman"/>
          <w:sz w:val="24"/>
          <w:szCs w:val="24"/>
        </w:rPr>
        <w:t xml:space="preserve"> Phylogenetic tree of DddD DMSP lyase homologs.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S9</w:t>
      </w:r>
      <w:r w:rsidRPr="006C0D9B">
        <w:rPr>
          <w:rFonts w:ascii="Times New Roman" w:hAnsi="Times New Roman" w:cs="Times New Roman"/>
          <w:sz w:val="24"/>
          <w:szCs w:val="24"/>
        </w:rPr>
        <w:t xml:space="preserve"> Phylogenetic tree of DddL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S10</w:t>
      </w:r>
      <w:r w:rsidRPr="006C0D9B">
        <w:rPr>
          <w:rFonts w:ascii="Times New Roman" w:hAnsi="Times New Roman" w:cs="Times New Roman"/>
          <w:sz w:val="24"/>
          <w:szCs w:val="24"/>
        </w:rPr>
        <w:t xml:space="preserve"> Phylogenetic tree of DddP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S11 </w:t>
      </w:r>
      <w:r w:rsidRPr="006C0D9B">
        <w:rPr>
          <w:rFonts w:ascii="Times New Roman" w:hAnsi="Times New Roman" w:cs="Times New Roman"/>
          <w:sz w:val="24"/>
          <w:szCs w:val="24"/>
        </w:rPr>
        <w:t xml:space="preserve">Phylogenetic tree of DmdA DMSP demethylase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D24AA" w:rsidRDefault="00ED24AA" w:rsidP="00ED24AA">
      <w:pPr>
        <w:pStyle w:val="WW-Default"/>
        <w:spacing w:after="0" w:line="240" w:lineRule="auto"/>
        <w:rPr>
          <w:ins w:id="51" w:author="Sheree Yau" w:date="2012-12-23T14:07:00Z"/>
          <w:rFonts w:ascii="Times New Roman" w:hAnsi="Times New Roman" w:cs="Times New Roman"/>
          <w:sz w:val="24"/>
          <w:szCs w:val="24"/>
        </w:rPr>
      </w:pPr>
      <w:proofErr w:type="gramStart"/>
      <w:ins w:id="52" w:author="Sheree Yau" w:date="2012-12-23T14:07:00Z">
        <w:r w:rsidRPr="006C0D9B">
          <w:rPr>
            <w:rFonts w:ascii="Times New Roman" w:hAnsi="Times New Roman" w:cs="Times New Roman"/>
            <w:b/>
            <w:sz w:val="24"/>
            <w:szCs w:val="24"/>
          </w:rPr>
          <w:t>Table S</w:t>
        </w:r>
        <w:r>
          <w:rPr>
            <w:rFonts w:ascii="Times New Roman" w:hAnsi="Times New Roman" w:cs="Times New Roman"/>
            <w:b/>
            <w:sz w:val="24"/>
            <w:szCs w:val="24"/>
          </w:rPr>
          <w:t>1</w:t>
        </w:r>
        <w:r w:rsidRPr="003D439F">
          <w:rPr>
            <w:rFonts w:ascii="Times New Roman" w:hAnsi="Times New Roman" w:cs="Times New Roman"/>
            <w:b/>
            <w:sz w:val="24"/>
            <w:szCs w:val="24"/>
          </w:rPr>
          <w:t xml:space="preserve"> </w:t>
        </w:r>
        <w:r w:rsidRPr="003D439F">
          <w:rPr>
            <w:rFonts w:ascii="Times New Roman" w:hAnsi="Times New Roman" w:cs="Times New Roman"/>
            <w:sz w:val="24"/>
            <w:szCs w:val="24"/>
          </w:rPr>
          <w:t>Summary of metagenomic data for Organic Lake samples.</w:t>
        </w:r>
        <w:proofErr w:type="gramEnd"/>
      </w:ins>
    </w:p>
    <w:p w:rsidR="00ED24AA" w:rsidRPr="003D439F" w:rsidRDefault="00ED24AA" w:rsidP="00ED24AA">
      <w:pPr>
        <w:pStyle w:val="WW-Default"/>
        <w:spacing w:after="0" w:line="240" w:lineRule="auto"/>
        <w:rPr>
          <w:ins w:id="53" w:author="Sheree Yau" w:date="2012-12-23T14:07:00Z"/>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S</w:t>
      </w:r>
      <w:ins w:id="54" w:author="Sheree Yau" w:date="2012-12-23T14:07:00Z">
        <w:r w:rsidR="00ED24AA">
          <w:rPr>
            <w:rFonts w:ascii="Times New Roman" w:hAnsi="Times New Roman" w:cs="Times New Roman"/>
            <w:b/>
            <w:sz w:val="24"/>
            <w:szCs w:val="24"/>
          </w:rPr>
          <w:t>2</w:t>
        </w:r>
      </w:ins>
      <w:del w:id="55" w:author="Sheree Yau" w:date="2012-12-23T14:07:00Z">
        <w:r w:rsidRPr="006C0D9B" w:rsidDel="00ED24AA">
          <w:rPr>
            <w:rFonts w:ascii="Times New Roman" w:hAnsi="Times New Roman" w:cs="Times New Roman"/>
            <w:b/>
            <w:sz w:val="24"/>
            <w:szCs w:val="24"/>
          </w:rPr>
          <w:delText>1</w:delText>
        </w:r>
      </w:del>
      <w:r w:rsidRPr="006C0D9B">
        <w:rPr>
          <w:rFonts w:ascii="Times New Roman" w:hAnsi="Times New Roman" w:cs="Times New Roman"/>
          <w:sz w:val="24"/>
          <w:szCs w:val="24"/>
        </w:rPr>
        <w:t xml:space="preserve"> Full list of KEGG Orthologs (KO) involved in carbon, nitrogen and sulfur conversions that were searched for in the Organic Lake metagenome. </w:t>
      </w:r>
    </w:p>
    <w:p w:rsidR="00EC0B08" w:rsidRPr="006C0D9B" w:rsidRDefault="00EC0B08" w:rsidP="00EC0B08">
      <w:pPr>
        <w:spacing w:after="0" w:line="240" w:lineRule="auto"/>
        <w:rPr>
          <w:rFonts w:ascii="Times New Roman" w:hAnsi="Times New Roman" w:cs="Times New Roman"/>
          <w:sz w:val="24"/>
          <w:szCs w:val="24"/>
        </w:rPr>
      </w:pPr>
    </w:p>
    <w:p w:rsidR="00EF48BA" w:rsidRPr="006C0D9B" w:rsidRDefault="00EF48BA" w:rsidP="00EF48BA">
      <w:pPr>
        <w:spacing w:after="0" w:line="240" w:lineRule="auto"/>
        <w:rPr>
          <w:rFonts w:ascii="Times New Roman" w:hAnsi="Times New Roman" w:cs="Times New Roman"/>
          <w:sz w:val="24"/>
          <w:szCs w:val="24"/>
        </w:rPr>
      </w:pPr>
      <w:r>
        <w:rPr>
          <w:rFonts w:ascii="Times New Roman" w:hAnsi="Times New Roman" w:cs="Times New Roman"/>
          <w:b/>
          <w:sz w:val="24"/>
          <w:szCs w:val="24"/>
        </w:rPr>
        <w:t>Table S</w:t>
      </w:r>
      <w:ins w:id="56" w:author="Sheree Yau" w:date="2012-12-23T14:07:00Z">
        <w:r w:rsidR="00ED24AA">
          <w:rPr>
            <w:rFonts w:ascii="Times New Roman" w:hAnsi="Times New Roman" w:cs="Times New Roman"/>
            <w:b/>
            <w:sz w:val="24"/>
            <w:szCs w:val="24"/>
          </w:rPr>
          <w:t>3</w:t>
        </w:r>
      </w:ins>
      <w:del w:id="57" w:author="Sheree Yau" w:date="2012-12-23T14:07:00Z">
        <w:r w:rsidDel="00ED24AA">
          <w:rPr>
            <w:rFonts w:ascii="Times New Roman" w:hAnsi="Times New Roman" w:cs="Times New Roman"/>
            <w:b/>
            <w:sz w:val="24"/>
            <w:szCs w:val="24"/>
          </w:rPr>
          <w:delText>2</w:delText>
        </w:r>
      </w:del>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Sequences used in this study as BLAST queries for retrieving homologs in the Organic Lake metagenomes. </w:t>
      </w:r>
    </w:p>
    <w:p w:rsidR="00EF48BA" w:rsidRPr="006C0D9B" w:rsidRDefault="00EF48BA" w:rsidP="00EF48BA">
      <w:pPr>
        <w:spacing w:after="0" w:line="240" w:lineRule="auto"/>
        <w:rPr>
          <w:rFonts w:ascii="Times New Roman" w:hAnsi="Times New Roman"/>
          <w:sz w:val="24"/>
          <w:szCs w:val="24"/>
        </w:rPr>
      </w:pPr>
    </w:p>
    <w:p w:rsidR="00EC0B08" w:rsidRPr="003D439F" w:rsidDel="00ED24AA" w:rsidRDefault="00EC0B08" w:rsidP="00EC0B08">
      <w:pPr>
        <w:pStyle w:val="WW-Default"/>
        <w:spacing w:after="0" w:line="240" w:lineRule="auto"/>
        <w:rPr>
          <w:del w:id="58" w:author="Sheree Yau" w:date="2012-12-23T14:07:00Z"/>
          <w:rFonts w:ascii="Times New Roman" w:hAnsi="Times New Roman" w:cs="Times New Roman"/>
          <w:sz w:val="24"/>
          <w:szCs w:val="24"/>
        </w:rPr>
      </w:pPr>
      <w:del w:id="59" w:author="Sheree Yau" w:date="2012-12-23T14:07:00Z">
        <w:r w:rsidRPr="006C0D9B" w:rsidDel="00ED24AA">
          <w:rPr>
            <w:rFonts w:ascii="Times New Roman" w:hAnsi="Times New Roman" w:cs="Times New Roman"/>
            <w:b/>
            <w:sz w:val="24"/>
            <w:szCs w:val="24"/>
          </w:rPr>
          <w:delText>Table S</w:delText>
        </w:r>
        <w:r w:rsidR="00EF48BA" w:rsidDel="00ED24AA">
          <w:rPr>
            <w:rFonts w:ascii="Times New Roman" w:hAnsi="Times New Roman" w:cs="Times New Roman"/>
            <w:b/>
            <w:sz w:val="24"/>
            <w:szCs w:val="24"/>
          </w:rPr>
          <w:delText>3</w:delText>
        </w:r>
        <w:r w:rsidRPr="003D439F" w:rsidDel="00ED24AA">
          <w:rPr>
            <w:rFonts w:ascii="Times New Roman" w:hAnsi="Times New Roman" w:cs="Times New Roman"/>
            <w:b/>
            <w:sz w:val="24"/>
            <w:szCs w:val="24"/>
          </w:rPr>
          <w:delText xml:space="preserve"> </w:delText>
        </w:r>
        <w:r w:rsidRPr="003D439F" w:rsidDel="00ED24AA">
          <w:rPr>
            <w:rFonts w:ascii="Times New Roman" w:hAnsi="Times New Roman" w:cs="Times New Roman"/>
            <w:sz w:val="24"/>
            <w:szCs w:val="24"/>
          </w:rPr>
          <w:delText>Summary of metagenomic data for Organic Lake samples.</w:delText>
        </w:r>
      </w:del>
    </w:p>
    <w:p w:rsidR="00EC0B08" w:rsidRPr="006C0D9B" w:rsidDel="00ED24AA" w:rsidRDefault="00EC0B08" w:rsidP="00EC0B08">
      <w:pPr>
        <w:spacing w:after="0" w:line="240" w:lineRule="auto"/>
        <w:rPr>
          <w:del w:id="60" w:author="Sheree Yau" w:date="2012-12-23T14:07:00Z"/>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Pr>
          <w:rFonts w:ascii="Times New Roman" w:hAnsi="Times New Roman"/>
          <w:sz w:val="24"/>
          <w:szCs w:val="24"/>
        </w:rPr>
        <w:t xml:space="preserve">. </w:t>
      </w:r>
    </w:p>
    <w:sectPr w:rsidR="00EC0B08" w:rsidRPr="006C0D9B" w:rsidSect="00EC0B08">
      <w:pgSz w:w="12240" w:h="15840"/>
      <w:pgMar w:top="1440" w:right="1440" w:bottom="1440" w:left="1440" w:header="720" w:footer="720" w:gutter="0"/>
      <w:lnNumType w:countBy="1" w:restart="continuous"/>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Sheree Yau" w:date="2012-12-23T14:05:00Z" w:initials="SY">
    <w:p w:rsidR="0063028E" w:rsidRDefault="0063028E">
      <w:pPr>
        <w:pStyle w:val="CommentText"/>
      </w:pPr>
      <w:r>
        <w:rPr>
          <w:rStyle w:val="CommentReference"/>
        </w:rPr>
        <w:annotationRef/>
      </w:r>
      <w:r>
        <w:t>I’m pretty sure CO oxidation does liberate CO2.</w:t>
      </w:r>
    </w:p>
  </w:comment>
  <w:comment w:id="6" w:author="User" w:date="2012-12-21T07:04:00Z" w:initials="U">
    <w:p w:rsidR="00AC03B2" w:rsidRDefault="00AC03B2">
      <w:pPr>
        <w:pStyle w:val="CommentText"/>
      </w:pPr>
      <w:r>
        <w:rPr>
          <w:rStyle w:val="CommentReference"/>
        </w:rPr>
        <w:annotationRef/>
      </w:r>
      <w:r>
        <w:t>Sheree please check all Franzmann refs, e.g. 1987a or b?</w:t>
      </w:r>
    </w:p>
  </w:comment>
  <w:comment w:id="8" w:author="Gibson" w:date="2012-12-22T22:36:00Z" w:initials="J">
    <w:p w:rsidR="00682ACF" w:rsidRDefault="00682ACF">
      <w:pPr>
        <w:pStyle w:val="CommentText"/>
      </w:pPr>
      <w:r>
        <w:rPr>
          <w:rStyle w:val="CommentReference"/>
        </w:rPr>
        <w:annotationRef/>
      </w:r>
      <w:r>
        <w:t>Use same format at lats and longs above</w:t>
      </w:r>
    </w:p>
  </w:comment>
  <w:comment w:id="18" w:author="Sheree Yau" w:date="2012-12-20T12:28:00Z" w:initials="SY">
    <w:p w:rsidR="00A13A40" w:rsidRDefault="00A13A40">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22" w:author="Gibson" w:date="2012-12-22T22:49:00Z" w:initials="J">
    <w:p w:rsidR="002C0376" w:rsidRDefault="002C0376">
      <w:pPr>
        <w:pStyle w:val="CommentText"/>
      </w:pPr>
      <w:r>
        <w:rPr>
          <w:rStyle w:val="CommentReference"/>
        </w:rPr>
        <w:annotationRef/>
      </w:r>
      <w:r>
        <w:t xml:space="preserve">Have to also consider the benthic microbial mat – organic carbon production might have </w:t>
      </w:r>
      <w:proofErr w:type="gramStart"/>
      <w:r>
        <w:t>been  occurring</w:t>
      </w:r>
      <w:proofErr w:type="gramEnd"/>
      <w:r>
        <w:t xml:space="preserve"> more in the mat than in the water column, and this linkage may be more important in Organic than less-saline Ace Lake.</w:t>
      </w:r>
    </w:p>
  </w:comment>
  <w:comment w:id="27" w:author="Gibson" w:date="2012-12-22T22:51:00Z" w:initials="J">
    <w:p w:rsidR="002C0376" w:rsidRDefault="002C0376">
      <w:pPr>
        <w:pStyle w:val="CommentText"/>
      </w:pPr>
      <w:r>
        <w:rPr>
          <w:rStyle w:val="CommentReference"/>
        </w:rPr>
        <w:annotationRef/>
      </w:r>
      <w:r>
        <w:t>I have no problems with this section.</w:t>
      </w:r>
    </w:p>
  </w:comment>
  <w:comment w:id="26" w:author="Timothy Williams" w:date="2012-12-20T12:28:00Z" w:initials="TW">
    <w:p w:rsidR="00A13A40" w:rsidRDefault="00A13A40">
      <w:pPr>
        <w:pStyle w:val="CommentText"/>
      </w:pPr>
      <w:r>
        <w:rPr>
          <w:rStyle w:val="CommentReference"/>
        </w:rPr>
        <w:annotationRef/>
      </w:r>
      <w:r>
        <w:t>I have to admit, I don’t fully understand this section… perhaps FL can check.</w:t>
      </w:r>
    </w:p>
  </w:comment>
  <w:comment w:id="28" w:author="Gibson" w:date="2012-12-22T22:53:00Z" w:initials="J">
    <w:p w:rsidR="002C0376" w:rsidRDefault="002C0376">
      <w:pPr>
        <w:pStyle w:val="CommentText"/>
      </w:pPr>
      <w:r>
        <w:rPr>
          <w:rStyle w:val="CommentReference"/>
        </w:rPr>
        <w:annotationRef/>
      </w:r>
      <w:r>
        <w:t>In general it is worth pointing out (and you may yet do so) that some pathways are inhibited/absent due to no organism being available that can survive in the hypersaline conditions.</w:t>
      </w:r>
    </w:p>
  </w:comment>
  <w:comment w:id="31" w:author="User" w:date="2012-12-21T06:50:00Z" w:initials="U">
    <w:p w:rsidR="00A00256" w:rsidRDefault="00A00256">
      <w:pPr>
        <w:pStyle w:val="CommentText"/>
      </w:pPr>
      <w:r>
        <w:rPr>
          <w:rStyle w:val="CommentReference"/>
        </w:rPr>
        <w:annotationRef/>
      </w:r>
      <w:r>
        <w:t>Which figure or delete?</w:t>
      </w:r>
    </w:p>
  </w:comment>
  <w:comment w:id="34" w:author="Gibson" w:date="2012-12-22T22:57:00Z" w:initials="J">
    <w:p w:rsidR="00070733" w:rsidRDefault="00070733">
      <w:pPr>
        <w:pStyle w:val="CommentText"/>
      </w:pPr>
      <w:r>
        <w:rPr>
          <w:rStyle w:val="CommentReference"/>
        </w:rPr>
        <w:annotationRef/>
      </w:r>
      <w:r>
        <w:t>Still think it is worth a statement here saying that abiotic methylation of sulfides/polysulfides occurs and ref Roberts.</w:t>
      </w:r>
    </w:p>
  </w:comment>
  <w:comment w:id="35" w:author="Sheree Yau" w:date="2012-12-23T14:44:00Z" w:initials="SY">
    <w:p w:rsidR="0055442F" w:rsidRDefault="0055442F">
      <w:pPr>
        <w:pStyle w:val="CommentText"/>
      </w:pPr>
      <w:r>
        <w:rPr>
          <w:rStyle w:val="CommentReference"/>
        </w:rPr>
        <w:annotationRef/>
      </w:r>
      <w:r>
        <w:t>I’ve read over Roberts et al 1993b and it seems a lot of the proposed abiotic pathways can’t be established without really detailled chemical data so I’ve just made a made a mention to it. I don’t totally understand the sulfur chemistry involved to make an evaluation about which is more likely.</w:t>
      </w:r>
    </w:p>
  </w:comment>
  <w:comment w:id="36" w:author="Gibson" w:date="2012-12-22T22:57:00Z" w:initials="J">
    <w:p w:rsidR="00070733" w:rsidRDefault="00070733">
      <w:pPr>
        <w:pStyle w:val="CommentText"/>
      </w:pPr>
      <w:r>
        <w:rPr>
          <w:rStyle w:val="CommentReference"/>
        </w:rPr>
        <w:annotationRef/>
      </w:r>
      <w:r>
        <w:t xml:space="preserve">This makes more sense that diatoms as a source, as diatoms are rare. </w:t>
      </w:r>
    </w:p>
  </w:comment>
  <w:comment w:id="37" w:author="Sheree Yau" w:date="2012-12-23T14:46:00Z" w:initials="SY">
    <w:p w:rsidR="002A36C1" w:rsidRDefault="002A36C1">
      <w:pPr>
        <w:pStyle w:val="CommentText"/>
      </w:pPr>
      <w:r>
        <w:rPr>
          <w:rStyle w:val="CommentReference"/>
        </w:rPr>
        <w:annotationRef/>
      </w:r>
      <w:r>
        <w:t xml:space="preserve">I am not </w:t>
      </w:r>
      <w:r w:rsidR="0055442F">
        <w:t xml:space="preserve">if you mean DMSP here, but there is no mention in the literature on Organic Lake of Halomonas making DMSP, only DMS and DM2S. </w:t>
      </w:r>
      <w:r w:rsidR="0055442F">
        <w:t xml:space="preserve">I proposed that diatoms are a source of DMSP. </w:t>
      </w:r>
    </w:p>
  </w:comment>
  <w:comment w:id="41" w:author="User" w:date="2012-12-21T07:02:00Z" w:initials="U">
    <w:p w:rsidR="0014620C" w:rsidRDefault="0014620C">
      <w:pPr>
        <w:pStyle w:val="CommentText"/>
      </w:pPr>
      <w:r>
        <w:rPr>
          <w:rStyle w:val="CommentReference"/>
        </w:rPr>
        <w:annotationRef/>
      </w:r>
      <w:r>
        <w:t>Sheree please check all Curson refs as I did not see all cited – e.g 2011 and 2011a</w:t>
      </w:r>
    </w:p>
  </w:comment>
  <w:comment w:id="48" w:author="Gibson" w:date="2012-12-22T23:02:00Z" w:initials="J">
    <w:p w:rsidR="00070733" w:rsidRDefault="00070733">
      <w:pPr>
        <w:pStyle w:val="CommentText"/>
      </w:pPr>
      <w:r>
        <w:rPr>
          <w:rStyle w:val="CommentReference"/>
        </w:rPr>
        <w:annotationRef/>
      </w:r>
      <w:r>
        <w:t>Include units here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DejaVu Sans">
    <w:panose1 w:val="020B0603030804020204"/>
    <w:charset w:val="00"/>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05942"/>
    <w:rsid w:val="000065C3"/>
    <w:rsid w:val="000117B9"/>
    <w:rsid w:val="00017B51"/>
    <w:rsid w:val="00021AAF"/>
    <w:rsid w:val="00036EE5"/>
    <w:rsid w:val="00040C23"/>
    <w:rsid w:val="00043292"/>
    <w:rsid w:val="00043A3B"/>
    <w:rsid w:val="000518B6"/>
    <w:rsid w:val="000607A7"/>
    <w:rsid w:val="000642BB"/>
    <w:rsid w:val="00070733"/>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7E5D"/>
    <w:rsid w:val="001138DD"/>
    <w:rsid w:val="001230BE"/>
    <w:rsid w:val="0012356E"/>
    <w:rsid w:val="001347D2"/>
    <w:rsid w:val="0014620C"/>
    <w:rsid w:val="001467C9"/>
    <w:rsid w:val="0015089A"/>
    <w:rsid w:val="00186906"/>
    <w:rsid w:val="00186F1A"/>
    <w:rsid w:val="00187DEE"/>
    <w:rsid w:val="00190366"/>
    <w:rsid w:val="00195A11"/>
    <w:rsid w:val="00197FC2"/>
    <w:rsid w:val="001A376A"/>
    <w:rsid w:val="001A468C"/>
    <w:rsid w:val="001D32D0"/>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6047B"/>
    <w:rsid w:val="002604E8"/>
    <w:rsid w:val="00261A16"/>
    <w:rsid w:val="002701AD"/>
    <w:rsid w:val="00274999"/>
    <w:rsid w:val="00284832"/>
    <w:rsid w:val="00286DE8"/>
    <w:rsid w:val="002A2486"/>
    <w:rsid w:val="002A36C1"/>
    <w:rsid w:val="002A4001"/>
    <w:rsid w:val="002A7885"/>
    <w:rsid w:val="002B7BA4"/>
    <w:rsid w:val="002C0376"/>
    <w:rsid w:val="002C7FB8"/>
    <w:rsid w:val="002D067E"/>
    <w:rsid w:val="002D4116"/>
    <w:rsid w:val="002D5261"/>
    <w:rsid w:val="002D6BAD"/>
    <w:rsid w:val="002E5345"/>
    <w:rsid w:val="002E59E4"/>
    <w:rsid w:val="002E6296"/>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A24E9"/>
    <w:rsid w:val="003A31FD"/>
    <w:rsid w:val="003A37EA"/>
    <w:rsid w:val="003B3C7B"/>
    <w:rsid w:val="003B7159"/>
    <w:rsid w:val="003C07AE"/>
    <w:rsid w:val="003C0E5F"/>
    <w:rsid w:val="003C27B1"/>
    <w:rsid w:val="003C3AE3"/>
    <w:rsid w:val="003C59EF"/>
    <w:rsid w:val="003C6F3E"/>
    <w:rsid w:val="003E00CE"/>
    <w:rsid w:val="003F3D1E"/>
    <w:rsid w:val="003F43FF"/>
    <w:rsid w:val="0042478B"/>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5442F"/>
    <w:rsid w:val="00562354"/>
    <w:rsid w:val="005654ED"/>
    <w:rsid w:val="00574FAE"/>
    <w:rsid w:val="005816D3"/>
    <w:rsid w:val="00582C6A"/>
    <w:rsid w:val="005924E0"/>
    <w:rsid w:val="005A4198"/>
    <w:rsid w:val="005A59F5"/>
    <w:rsid w:val="005A75D7"/>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2C10"/>
    <w:rsid w:val="0062756A"/>
    <w:rsid w:val="0063028E"/>
    <w:rsid w:val="00633F6D"/>
    <w:rsid w:val="006418DA"/>
    <w:rsid w:val="0064285E"/>
    <w:rsid w:val="00645985"/>
    <w:rsid w:val="0065003A"/>
    <w:rsid w:val="0065040E"/>
    <w:rsid w:val="00650A79"/>
    <w:rsid w:val="00653E28"/>
    <w:rsid w:val="00665209"/>
    <w:rsid w:val="00667617"/>
    <w:rsid w:val="006702DA"/>
    <w:rsid w:val="00673914"/>
    <w:rsid w:val="00674DF7"/>
    <w:rsid w:val="00682ACF"/>
    <w:rsid w:val="0068330B"/>
    <w:rsid w:val="006903D8"/>
    <w:rsid w:val="00690C06"/>
    <w:rsid w:val="00694977"/>
    <w:rsid w:val="006951AA"/>
    <w:rsid w:val="006A6595"/>
    <w:rsid w:val="006C0037"/>
    <w:rsid w:val="006C1330"/>
    <w:rsid w:val="006D0E34"/>
    <w:rsid w:val="006D3E49"/>
    <w:rsid w:val="006D43B4"/>
    <w:rsid w:val="006D43F7"/>
    <w:rsid w:val="006D6310"/>
    <w:rsid w:val="006D711F"/>
    <w:rsid w:val="006E1BCC"/>
    <w:rsid w:val="006F252D"/>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6428A"/>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6185D"/>
    <w:rsid w:val="00A72295"/>
    <w:rsid w:val="00A74772"/>
    <w:rsid w:val="00A80A20"/>
    <w:rsid w:val="00A81AB6"/>
    <w:rsid w:val="00AA310A"/>
    <w:rsid w:val="00AB02B2"/>
    <w:rsid w:val="00AB0CFF"/>
    <w:rsid w:val="00AB636D"/>
    <w:rsid w:val="00AC03B2"/>
    <w:rsid w:val="00AD15AD"/>
    <w:rsid w:val="00AD1678"/>
    <w:rsid w:val="00AD64B2"/>
    <w:rsid w:val="00AE0F70"/>
    <w:rsid w:val="00AF19D2"/>
    <w:rsid w:val="00AF4C82"/>
    <w:rsid w:val="00B107B8"/>
    <w:rsid w:val="00B10F29"/>
    <w:rsid w:val="00B11589"/>
    <w:rsid w:val="00B12249"/>
    <w:rsid w:val="00B332F5"/>
    <w:rsid w:val="00B73F03"/>
    <w:rsid w:val="00B80844"/>
    <w:rsid w:val="00B843AF"/>
    <w:rsid w:val="00BA4471"/>
    <w:rsid w:val="00BA5F2B"/>
    <w:rsid w:val="00BB3C3C"/>
    <w:rsid w:val="00BB6A3F"/>
    <w:rsid w:val="00BC531B"/>
    <w:rsid w:val="00BD455C"/>
    <w:rsid w:val="00BD5343"/>
    <w:rsid w:val="00BE2C47"/>
    <w:rsid w:val="00BF69B3"/>
    <w:rsid w:val="00C00339"/>
    <w:rsid w:val="00C0743C"/>
    <w:rsid w:val="00C11FAE"/>
    <w:rsid w:val="00C133F0"/>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4DC8"/>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50A24"/>
    <w:rsid w:val="00D50C94"/>
    <w:rsid w:val="00D55EE4"/>
    <w:rsid w:val="00D90DBC"/>
    <w:rsid w:val="00D96368"/>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7F57"/>
    <w:rsid w:val="00E211C1"/>
    <w:rsid w:val="00E27132"/>
    <w:rsid w:val="00E30C81"/>
    <w:rsid w:val="00E340A9"/>
    <w:rsid w:val="00E46F89"/>
    <w:rsid w:val="00E6670E"/>
    <w:rsid w:val="00E71749"/>
    <w:rsid w:val="00E7667C"/>
    <w:rsid w:val="00E76FD3"/>
    <w:rsid w:val="00E83757"/>
    <w:rsid w:val="00E93911"/>
    <w:rsid w:val="00E9432C"/>
    <w:rsid w:val="00E943E6"/>
    <w:rsid w:val="00EA3660"/>
    <w:rsid w:val="00EA687D"/>
    <w:rsid w:val="00EA7F5A"/>
    <w:rsid w:val="00EB163C"/>
    <w:rsid w:val="00EB7AED"/>
    <w:rsid w:val="00EC0B08"/>
    <w:rsid w:val="00EC0E09"/>
    <w:rsid w:val="00EC30F0"/>
    <w:rsid w:val="00ED24AA"/>
    <w:rsid w:val="00ED4C50"/>
    <w:rsid w:val="00EE12C2"/>
    <w:rsid w:val="00EE169A"/>
    <w:rsid w:val="00EE6983"/>
    <w:rsid w:val="00EF48BA"/>
    <w:rsid w:val="00F127C3"/>
    <w:rsid w:val="00F14F8A"/>
    <w:rsid w:val="00F419AC"/>
    <w:rsid w:val="00F57109"/>
    <w:rsid w:val="00F57554"/>
    <w:rsid w:val="00F625D3"/>
    <w:rsid w:val="00F70AFB"/>
    <w:rsid w:val="00F74579"/>
    <w:rsid w:val="00F75D51"/>
    <w:rsid w:val="00F826F9"/>
    <w:rsid w:val="00F8352C"/>
    <w:rsid w:val="00F85AC9"/>
    <w:rsid w:val="00F862D2"/>
    <w:rsid w:val="00F93353"/>
    <w:rsid w:val="00F941DF"/>
    <w:rsid w:val="00F961E3"/>
    <w:rsid w:val="00F96F24"/>
    <w:rsid w:val="00FA3156"/>
    <w:rsid w:val="00FA454F"/>
    <w:rsid w:val="00FA4EBC"/>
    <w:rsid w:val="00FA5B59"/>
    <w:rsid w:val="00FC29A7"/>
    <w:rsid w:val="00FC4138"/>
    <w:rsid w:val="00FC6E4F"/>
    <w:rsid w:val="00FD31E7"/>
    <w:rsid w:val="00FD6618"/>
    <w:rsid w:val="00FE01F6"/>
    <w:rsid w:val="00FE7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09560-0E91-4AB8-B215-19C138CB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27</Pages>
  <Words>13543</Words>
  <Characters>77200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7</cp:revision>
  <dcterms:created xsi:type="dcterms:W3CDTF">2012-12-22T12:02:00Z</dcterms:created>
  <dcterms:modified xsi:type="dcterms:W3CDTF">2012-12-23T03:46:00Z</dcterms:modified>
</cp:coreProperties>
</file>