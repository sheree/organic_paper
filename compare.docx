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BE8F4" w14:textId="3C1928AD" w:rsidR="007442E2" w:rsidRPr="00EA0814" w:rsidRDefault="00880B32" w:rsidP="009A22D7">
      <w:pPr>
        <w:pStyle w:val="NoSpacing"/>
        <w:rPr>
          <w:rFonts w:ascii="Times New Roman" w:hAnsi="Times New Roman"/>
          <w:b/>
          <w:sz w:val="32"/>
          <w:rPrChange w:id="0" w:author="User" w:date="2012-11-18T09:33:00Z">
            <w:rPr/>
          </w:rPrChange>
        </w:rPr>
        <w:pPrChange w:id="1" w:author="User" w:date="2012-11-18T09:33:00Z">
          <w:pPr>
            <w:pStyle w:val="Title"/>
          </w:pPr>
        </w:pPrChange>
      </w:pPr>
      <w:bookmarkStart w:id="2" w:name="_GoBack"/>
      <w:bookmarkEnd w:id="2"/>
      <w:r w:rsidRPr="00EA0814">
        <w:rPr>
          <w:rFonts w:ascii="Times New Roman" w:hAnsi="Times New Roman"/>
          <w:b/>
          <w:sz w:val="32"/>
          <w:rPrChange w:id="3" w:author="User" w:date="2012-11-18T09:33:00Z">
            <w:rPr/>
          </w:rPrChange>
        </w:rPr>
        <w:t>H</w:t>
      </w:r>
      <w:r w:rsidR="002B1DEC" w:rsidRPr="00EA0814">
        <w:rPr>
          <w:rFonts w:ascii="Times New Roman" w:hAnsi="Times New Roman"/>
          <w:b/>
          <w:sz w:val="32"/>
          <w:rPrChange w:id="4" w:author="User" w:date="2012-11-18T09:33:00Z">
            <w:rPr/>
          </w:rPrChange>
        </w:rPr>
        <w:t xml:space="preserve">eterotrophic </w:t>
      </w:r>
      <w:commentRangeStart w:id="5"/>
      <w:r w:rsidR="002B1DEC" w:rsidRPr="00EA0814">
        <w:rPr>
          <w:rFonts w:ascii="Times New Roman" w:hAnsi="Times New Roman"/>
          <w:b/>
          <w:sz w:val="32"/>
          <w:rPrChange w:id="6" w:author="User" w:date="2012-11-18T09:33:00Z">
            <w:rPr/>
          </w:rPrChange>
        </w:rPr>
        <w:t>resourcefulness</w:t>
      </w:r>
      <w:commentRangeEnd w:id="5"/>
      <w:r w:rsidR="006E6BDE">
        <w:rPr>
          <w:rStyle w:val="CommentReference"/>
          <w:lang w:val="en-US"/>
        </w:rPr>
        <w:commentReference w:id="5"/>
      </w:r>
      <w:r w:rsidR="002B1DEC" w:rsidRPr="00EA0814">
        <w:rPr>
          <w:rFonts w:ascii="Times New Roman" w:hAnsi="Times New Roman"/>
          <w:b/>
          <w:sz w:val="32"/>
          <w:rPrChange w:id="7" w:author="User" w:date="2012-11-18T09:33:00Z">
            <w:rPr/>
          </w:rPrChange>
        </w:rPr>
        <w:t xml:space="preserve"> </w:t>
      </w:r>
      <w:r w:rsidR="00FF6729" w:rsidRPr="00EA0814">
        <w:rPr>
          <w:rFonts w:ascii="Times New Roman" w:hAnsi="Times New Roman"/>
          <w:b/>
          <w:sz w:val="32"/>
          <w:rPrChange w:id="8" w:author="User" w:date="2012-11-18T09:33:00Z">
            <w:rPr/>
          </w:rPrChange>
        </w:rPr>
        <w:t xml:space="preserve">and </w:t>
      </w:r>
      <w:r w:rsidRPr="00EA0814">
        <w:rPr>
          <w:rFonts w:ascii="Times New Roman" w:hAnsi="Times New Roman"/>
          <w:b/>
          <w:sz w:val="32"/>
          <w:rPrChange w:id="9" w:author="User" w:date="2012-11-18T09:33:00Z">
            <w:rPr/>
          </w:rPrChange>
        </w:rPr>
        <w:t xml:space="preserve">unusual sulfur biogeochemistry </w:t>
      </w:r>
      <w:r w:rsidR="00AF6DA9" w:rsidRPr="00EA0814">
        <w:rPr>
          <w:rFonts w:ascii="Times New Roman" w:hAnsi="Times New Roman"/>
          <w:b/>
          <w:sz w:val="32"/>
          <w:rPrChange w:id="10" w:author="User" w:date="2012-11-18T09:33:00Z">
            <w:rPr/>
          </w:rPrChange>
        </w:rPr>
        <w:t>in</w:t>
      </w:r>
      <w:r w:rsidR="004F294B" w:rsidRPr="00EA0814">
        <w:rPr>
          <w:rFonts w:ascii="Times New Roman" w:hAnsi="Times New Roman"/>
          <w:b/>
          <w:sz w:val="32"/>
          <w:rPrChange w:id="11" w:author="User" w:date="2012-11-18T09:33:00Z">
            <w:rPr/>
          </w:rPrChange>
        </w:rPr>
        <w:t xml:space="preserve"> </w:t>
      </w:r>
      <w:del w:id="12" w:author="User" w:date="2012-11-18T09:33:00Z">
        <w:r w:rsidR="004F294B">
          <w:delText>a</w:delText>
        </w:r>
        <w:r w:rsidR="002E48D1">
          <w:delText>hypersaline</w:delText>
        </w:r>
      </w:del>
      <w:ins w:id="13" w:author="User" w:date="2012-11-18T09:33:00Z">
        <w:r w:rsidR="004F294B" w:rsidRPr="00EA0814">
          <w:rPr>
            <w:rFonts w:ascii="Times New Roman" w:hAnsi="Times New Roman" w:cs="Times New Roman"/>
            <w:b/>
            <w:sz w:val="32"/>
            <w:szCs w:val="32"/>
          </w:rPr>
          <w:t>a</w:t>
        </w:r>
        <w:r w:rsidR="00773A97" w:rsidRPr="00EA0814">
          <w:rPr>
            <w:rFonts w:ascii="Times New Roman" w:hAnsi="Times New Roman" w:cs="Times New Roman"/>
            <w:b/>
            <w:sz w:val="32"/>
            <w:szCs w:val="32"/>
          </w:rPr>
          <w:t xml:space="preserve"> </w:t>
        </w:r>
        <w:r w:rsidR="002E48D1" w:rsidRPr="00EA0814">
          <w:rPr>
            <w:rFonts w:ascii="Times New Roman" w:hAnsi="Times New Roman" w:cs="Times New Roman"/>
            <w:b/>
            <w:sz w:val="32"/>
            <w:szCs w:val="32"/>
          </w:rPr>
          <w:t>hypersaline</w:t>
        </w:r>
      </w:ins>
      <w:r w:rsidR="002E48D1" w:rsidRPr="00EA0814">
        <w:rPr>
          <w:rFonts w:ascii="Times New Roman" w:hAnsi="Times New Roman"/>
          <w:b/>
          <w:sz w:val="32"/>
          <w:rPrChange w:id="14" w:author="User" w:date="2012-11-18T09:33:00Z">
            <w:rPr/>
          </w:rPrChange>
        </w:rPr>
        <w:t xml:space="preserve"> </w:t>
      </w:r>
      <w:r w:rsidR="006F001F" w:rsidRPr="00EA0814">
        <w:rPr>
          <w:rFonts w:ascii="Times New Roman" w:hAnsi="Times New Roman"/>
          <w:b/>
          <w:sz w:val="32"/>
          <w:rPrChange w:id="15" w:author="User" w:date="2012-11-18T09:33:00Z">
            <w:rPr/>
          </w:rPrChange>
        </w:rPr>
        <w:t>Antarctic lake</w:t>
      </w:r>
    </w:p>
    <w:p w14:paraId="7284AB6F" w14:textId="2C3A4A91" w:rsidR="001C287A" w:rsidRPr="00EA0814" w:rsidRDefault="007442E2" w:rsidP="009A22D7">
      <w:pPr>
        <w:pStyle w:val="NoSpacing"/>
        <w:rPr>
          <w:ins w:id="16" w:author="User" w:date="2012-11-18T09:33:00Z"/>
          <w:rFonts w:ascii="Times New Roman" w:hAnsi="Times New Roman" w:cs="Times New Roman"/>
          <w:b/>
          <w:sz w:val="32"/>
          <w:szCs w:val="32"/>
        </w:rPr>
      </w:pPr>
      <w:del w:id="17" w:author="User" w:date="2012-11-18T09:33:00Z">
        <w:r>
          <w:rPr>
            <w:rFonts w:ascii="Times New Roman" w:hAnsi="Times New Roman" w:cs="Times New Roman"/>
          </w:rPr>
          <w:delText>Yau S, Lau</w:delText>
        </w:r>
        <w:r w:rsidR="00A12FC7">
          <w:rPr>
            <w:rFonts w:ascii="Times New Roman" w:hAnsi="Times New Roman" w:cs="Times New Roman"/>
          </w:rPr>
          <w:delText>ro FM, DeMaere MZ, Brown MV</w:delText>
        </w:r>
        <w:r w:rsidR="00DE41AF">
          <w:rPr>
            <w:rFonts w:ascii="Times New Roman" w:hAnsi="Times New Roman" w:cs="Times New Roman"/>
          </w:rPr>
          <w:delText>,</w:delText>
        </w:r>
        <w:r w:rsidR="00C91BF0">
          <w:rPr>
            <w:rFonts w:ascii="Times New Roman" w:hAnsi="Times New Roman" w:cs="Times New Roman"/>
          </w:rPr>
          <w:delText>Williams T</w:delText>
        </w:r>
        <w:r w:rsidR="006D4CB3">
          <w:rPr>
            <w:rFonts w:ascii="Times New Roman" w:hAnsi="Times New Roman" w:cs="Times New Roman"/>
          </w:rPr>
          <w:delText>J</w:delText>
        </w:r>
        <w:r w:rsidR="00180379">
          <w:rPr>
            <w:rFonts w:ascii="Times New Roman" w:hAnsi="Times New Roman" w:cs="Times New Roman"/>
          </w:rPr>
          <w:delText>,</w:delText>
        </w:r>
        <w:r w:rsidR="00F42BC3">
          <w:rPr>
            <w:rFonts w:ascii="Times New Roman" w:hAnsi="Times New Roman" w:cs="Times New Roman"/>
          </w:rPr>
          <w:delText>Rich J, Gibson JA</w:delText>
        </w:r>
        <w:r w:rsidR="005C7BAC">
          <w:rPr>
            <w:rFonts w:ascii="Times New Roman" w:hAnsi="Times New Roman" w:cs="Times New Roman"/>
          </w:rPr>
          <w:delText>E</w:delText>
        </w:r>
        <w:r w:rsidR="00F42BC3">
          <w:rPr>
            <w:rFonts w:ascii="Times New Roman" w:hAnsi="Times New Roman" w:cs="Times New Roman"/>
          </w:rPr>
          <w:delText xml:space="preserve">, </w:delText>
        </w:r>
        <w:r>
          <w:rPr>
            <w:rFonts w:ascii="Times New Roman" w:hAnsi="Times New Roman" w:cs="Times New Roman"/>
          </w:rPr>
          <w:delText>Cavicchioli R</w:delText>
        </w:r>
      </w:del>
    </w:p>
    <w:p w14:paraId="66B1B683" w14:textId="77777777" w:rsidR="007442E2" w:rsidRPr="001C287A" w:rsidRDefault="008E75AB" w:rsidP="009A22D7">
      <w:pPr>
        <w:spacing w:after="0" w:line="240" w:lineRule="auto"/>
        <w:rPr>
          <w:ins w:id="18" w:author="User" w:date="2012-11-18T09:33:00Z"/>
          <w:rFonts w:ascii="Times New Roman" w:hAnsi="Times New Roman" w:cs="Times New Roman"/>
          <w:color w:val="000000" w:themeColor="text1"/>
          <w:sz w:val="24"/>
          <w:szCs w:val="24"/>
        </w:rPr>
      </w:pPr>
      <w:ins w:id="19" w:author="User" w:date="2012-11-18T09:33:00Z">
        <w:r>
          <w:rPr>
            <w:rFonts w:ascii="Times New Roman" w:hAnsi="Times New Roman" w:cs="Times New Roman"/>
            <w:color w:val="000000" w:themeColor="text1"/>
            <w:sz w:val="24"/>
            <w:szCs w:val="24"/>
          </w:rPr>
          <w:t xml:space="preserve">Sheree </w:t>
        </w:r>
        <w:r w:rsidR="007442E2" w:rsidRPr="001C287A">
          <w:rPr>
            <w:rFonts w:ascii="Times New Roman" w:hAnsi="Times New Roman" w:cs="Times New Roman"/>
            <w:color w:val="000000" w:themeColor="text1"/>
            <w:sz w:val="24"/>
            <w:szCs w:val="24"/>
          </w:rPr>
          <w:t>Yau</w:t>
        </w:r>
        <w:r>
          <w:rPr>
            <w:rFonts w:ascii="Times New Roman" w:hAnsi="Times New Roman" w:cs="Times New Roman"/>
            <w:color w:val="000000" w:themeColor="text1"/>
            <w:sz w:val="24"/>
            <w:szCs w:val="24"/>
            <w:vertAlign w:val="superscript"/>
          </w:rPr>
          <w:t>1</w:t>
        </w:r>
        <w:r w:rsidR="007442E2" w:rsidRPr="001C28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Federico M. </w:t>
        </w:r>
        <w:r w:rsidR="007442E2" w:rsidRPr="001C287A">
          <w:rPr>
            <w:rFonts w:ascii="Times New Roman" w:hAnsi="Times New Roman" w:cs="Times New Roman"/>
            <w:color w:val="000000" w:themeColor="text1"/>
            <w:sz w:val="24"/>
            <w:szCs w:val="24"/>
          </w:rPr>
          <w:t>Lau</w:t>
        </w:r>
        <w:r w:rsidR="00A12FC7" w:rsidRPr="001C287A">
          <w:rPr>
            <w:rFonts w:ascii="Times New Roman" w:hAnsi="Times New Roman" w:cs="Times New Roman"/>
            <w:color w:val="000000" w:themeColor="text1"/>
            <w:sz w:val="24"/>
            <w:szCs w:val="24"/>
          </w:rPr>
          <w:t>ro</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w:t>
        </w:r>
        <w:r w:rsidR="00A12FC7" w:rsidRPr="001C28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T.J. </w:t>
        </w:r>
        <w:r w:rsidRPr="001C287A">
          <w:rPr>
            <w:rFonts w:ascii="Times New Roman" w:hAnsi="Times New Roman" w:cs="Times New Roman"/>
            <w:color w:val="000000" w:themeColor="text1"/>
            <w:sz w:val="24"/>
            <w:szCs w:val="24"/>
          </w:rPr>
          <w:t>Williams</w:t>
        </w:r>
        <w:r>
          <w:rPr>
            <w:rFonts w:ascii="Times New Roman" w:hAnsi="Times New Roman" w:cs="Times New Roman"/>
            <w:color w:val="000000" w:themeColor="text1"/>
            <w:sz w:val="24"/>
            <w:szCs w:val="24"/>
            <w:vertAlign w:val="superscript"/>
          </w:rPr>
          <w:t>1</w:t>
        </w:r>
        <w:r w:rsidRPr="001C287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Matthew Z. </w:t>
        </w:r>
        <w:r w:rsidR="00A12FC7" w:rsidRPr="001C287A">
          <w:rPr>
            <w:rFonts w:ascii="Times New Roman" w:hAnsi="Times New Roman" w:cs="Times New Roman"/>
            <w:color w:val="000000" w:themeColor="text1"/>
            <w:sz w:val="24"/>
            <w:szCs w:val="24"/>
          </w:rPr>
          <w:t>DeMaere</w:t>
        </w:r>
        <w:r>
          <w:rPr>
            <w:rFonts w:ascii="Times New Roman" w:hAnsi="Times New Roman" w:cs="Times New Roman"/>
            <w:color w:val="000000" w:themeColor="text1"/>
            <w:sz w:val="24"/>
            <w:szCs w:val="24"/>
            <w:vertAlign w:val="superscript"/>
          </w:rPr>
          <w:t>1</w:t>
        </w:r>
        <w:r w:rsidR="00A12FC7" w:rsidRPr="001C28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Mark V. </w:t>
        </w:r>
        <w:r w:rsidR="00A12FC7" w:rsidRPr="001C287A">
          <w:rPr>
            <w:rFonts w:ascii="Times New Roman" w:hAnsi="Times New Roman" w:cs="Times New Roman"/>
            <w:color w:val="000000" w:themeColor="text1"/>
            <w:sz w:val="24"/>
            <w:szCs w:val="24"/>
          </w:rPr>
          <w:t>Brown</w:t>
        </w:r>
        <w:r>
          <w:rPr>
            <w:rFonts w:ascii="Times New Roman" w:hAnsi="Times New Roman" w:cs="Times New Roman"/>
            <w:color w:val="000000" w:themeColor="text1"/>
            <w:sz w:val="24"/>
            <w:szCs w:val="24"/>
            <w:vertAlign w:val="superscript"/>
          </w:rPr>
          <w:t>1,2</w:t>
        </w:r>
        <w:r w:rsidR="00DE41AF" w:rsidRPr="001C287A">
          <w:rPr>
            <w:rFonts w:ascii="Times New Roman" w:hAnsi="Times New Roman" w:cs="Times New Roman"/>
            <w:color w:val="000000" w:themeColor="text1"/>
            <w:sz w:val="24"/>
            <w:szCs w:val="24"/>
          </w:rPr>
          <w:t>,</w:t>
        </w:r>
        <w:r w:rsidR="001C28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John </w:t>
        </w:r>
        <w:r w:rsidR="00F42BC3" w:rsidRPr="001C287A">
          <w:rPr>
            <w:rFonts w:ascii="Times New Roman" w:hAnsi="Times New Roman" w:cs="Times New Roman"/>
            <w:color w:val="000000" w:themeColor="text1"/>
            <w:sz w:val="24"/>
            <w:szCs w:val="24"/>
          </w:rPr>
          <w:t>Rich</w:t>
        </w:r>
        <w:r>
          <w:rPr>
            <w:rFonts w:ascii="Times New Roman" w:hAnsi="Times New Roman" w:cs="Times New Roman"/>
            <w:color w:val="000000" w:themeColor="text1"/>
            <w:sz w:val="24"/>
            <w:szCs w:val="24"/>
            <w:vertAlign w:val="superscript"/>
          </w:rPr>
          <w:t>3</w:t>
        </w:r>
        <w:r w:rsidR="00F42BC3" w:rsidRPr="001C28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John A.E. </w:t>
        </w:r>
        <w:r w:rsidR="00F42BC3" w:rsidRPr="001C287A">
          <w:rPr>
            <w:rFonts w:ascii="Times New Roman" w:hAnsi="Times New Roman" w:cs="Times New Roman"/>
            <w:color w:val="000000" w:themeColor="text1"/>
            <w:sz w:val="24"/>
            <w:szCs w:val="24"/>
          </w:rPr>
          <w:t>Gibson</w:t>
        </w:r>
        <w:r>
          <w:rPr>
            <w:rFonts w:ascii="Times New Roman" w:hAnsi="Times New Roman" w:cs="Times New Roman"/>
            <w:color w:val="000000" w:themeColor="text1"/>
            <w:sz w:val="24"/>
            <w:szCs w:val="24"/>
            <w:vertAlign w:val="superscript"/>
          </w:rPr>
          <w:t>4</w:t>
        </w:r>
        <w:r>
          <w:rPr>
            <w:rFonts w:ascii="Times New Roman" w:hAnsi="Times New Roman" w:cs="Times New Roman"/>
            <w:color w:val="000000" w:themeColor="text1"/>
            <w:sz w:val="24"/>
            <w:szCs w:val="24"/>
          </w:rPr>
          <w:t xml:space="preserve"> and Ricardo</w:t>
        </w:r>
        <w:r w:rsidR="00F42BC3" w:rsidRPr="001C287A">
          <w:rPr>
            <w:rFonts w:ascii="Times New Roman" w:hAnsi="Times New Roman" w:cs="Times New Roman"/>
            <w:color w:val="000000" w:themeColor="text1"/>
            <w:sz w:val="24"/>
            <w:szCs w:val="24"/>
          </w:rPr>
          <w:t xml:space="preserve"> </w:t>
        </w:r>
        <w:r w:rsidR="007442E2" w:rsidRPr="001C287A">
          <w:rPr>
            <w:rFonts w:ascii="Times New Roman" w:hAnsi="Times New Roman" w:cs="Times New Roman"/>
            <w:color w:val="000000" w:themeColor="text1"/>
            <w:sz w:val="24"/>
            <w:szCs w:val="24"/>
          </w:rPr>
          <w:t>Cavicchioli</w:t>
        </w:r>
        <w:r>
          <w:rPr>
            <w:rFonts w:ascii="Times New Roman" w:hAnsi="Times New Roman" w:cs="Times New Roman"/>
            <w:color w:val="000000" w:themeColor="text1"/>
            <w:sz w:val="24"/>
            <w:szCs w:val="24"/>
            <w:vertAlign w:val="superscript"/>
          </w:rPr>
          <w:t>1</w:t>
        </w:r>
      </w:ins>
    </w:p>
    <w:p w14:paraId="4AB39CBA" w14:textId="77777777" w:rsidR="008E75AB" w:rsidRDefault="008E75AB" w:rsidP="009A22D7">
      <w:pPr>
        <w:autoSpaceDE w:val="0"/>
        <w:autoSpaceDN w:val="0"/>
        <w:adjustRightInd w:val="0"/>
        <w:spacing w:after="0" w:line="240" w:lineRule="auto"/>
        <w:rPr>
          <w:ins w:id="20" w:author="User" w:date="2012-11-18T09:33:00Z"/>
          <w:rFonts w:ascii="Times New Roman" w:hAnsi="Times New Roman" w:cs="Times New Roman"/>
          <w:color w:val="000000" w:themeColor="text1"/>
          <w:sz w:val="24"/>
          <w:szCs w:val="24"/>
          <w:lang w:val="en-AU"/>
        </w:rPr>
      </w:pPr>
    </w:p>
    <w:p w14:paraId="67905CF1" w14:textId="77777777" w:rsidR="008E75AB" w:rsidRDefault="008E75AB" w:rsidP="009A22D7">
      <w:pPr>
        <w:autoSpaceDE w:val="0"/>
        <w:autoSpaceDN w:val="0"/>
        <w:adjustRightInd w:val="0"/>
        <w:spacing w:after="0" w:line="240" w:lineRule="auto"/>
        <w:rPr>
          <w:ins w:id="21" w:author="User" w:date="2012-11-18T09:33:00Z"/>
          <w:rFonts w:ascii="Times New Roman" w:hAnsi="Times New Roman" w:cs="Times New Roman"/>
          <w:color w:val="000000" w:themeColor="text1"/>
          <w:sz w:val="24"/>
          <w:szCs w:val="24"/>
          <w:lang w:val="en-AU"/>
        </w:rPr>
      </w:pPr>
      <w:ins w:id="22" w:author="User" w:date="2012-11-18T09:33:00Z">
        <w:r w:rsidRPr="008E75AB">
          <w:rPr>
            <w:rFonts w:ascii="Times New Roman" w:hAnsi="Times New Roman" w:cs="Times New Roman"/>
            <w:color w:val="000000" w:themeColor="text1"/>
            <w:sz w:val="24"/>
            <w:szCs w:val="24"/>
            <w:vertAlign w:val="superscript"/>
            <w:lang w:val="en-AU"/>
          </w:rPr>
          <w:t>1</w:t>
        </w:r>
        <w:r>
          <w:rPr>
            <w:rFonts w:ascii="Times New Roman" w:hAnsi="Times New Roman" w:cs="Times New Roman"/>
            <w:color w:val="000000" w:themeColor="text1"/>
            <w:sz w:val="24"/>
            <w:szCs w:val="24"/>
            <w:vertAlign w:val="superscript"/>
            <w:lang w:val="en-AU"/>
          </w:rPr>
          <w:t xml:space="preserve"> </w:t>
        </w:r>
        <w:r w:rsidRPr="008E75AB">
          <w:rPr>
            <w:rFonts w:ascii="Times New Roman" w:hAnsi="Times New Roman" w:cs="Times New Roman"/>
            <w:color w:val="000000" w:themeColor="text1"/>
            <w:sz w:val="24"/>
            <w:szCs w:val="24"/>
            <w:lang w:val="en-AU"/>
          </w:rPr>
          <w:t>School of Biotechnology and Biomolecular Sciences, The University of New South Wales, Sydney,</w:t>
        </w:r>
        <w:r>
          <w:rPr>
            <w:rFonts w:ascii="Times New Roman" w:hAnsi="Times New Roman" w:cs="Times New Roman"/>
            <w:color w:val="000000" w:themeColor="text1"/>
            <w:sz w:val="24"/>
            <w:szCs w:val="24"/>
            <w:lang w:val="en-AU"/>
          </w:rPr>
          <w:t xml:space="preserve"> New South Wales, Australia.</w:t>
        </w:r>
      </w:ins>
    </w:p>
    <w:p w14:paraId="284A6D6F" w14:textId="77777777" w:rsidR="008E75AB" w:rsidRDefault="008E75AB" w:rsidP="009A22D7">
      <w:pPr>
        <w:autoSpaceDE w:val="0"/>
        <w:autoSpaceDN w:val="0"/>
        <w:adjustRightInd w:val="0"/>
        <w:spacing w:after="0" w:line="240" w:lineRule="auto"/>
        <w:rPr>
          <w:ins w:id="23" w:author="User" w:date="2012-11-18T09:33:00Z"/>
          <w:rFonts w:ascii="Times New Roman" w:hAnsi="Times New Roman" w:cs="Times New Roman"/>
          <w:color w:val="000000" w:themeColor="text1"/>
          <w:sz w:val="24"/>
          <w:szCs w:val="24"/>
          <w:lang w:val="en-AU"/>
        </w:rPr>
      </w:pPr>
      <w:ins w:id="24" w:author="User" w:date="2012-11-18T09:33:00Z">
        <w:r w:rsidRPr="008E75AB">
          <w:rPr>
            <w:rFonts w:ascii="Times New Roman" w:hAnsi="Times New Roman" w:cs="Times New Roman"/>
            <w:color w:val="000000" w:themeColor="text1"/>
            <w:sz w:val="24"/>
            <w:szCs w:val="24"/>
            <w:vertAlign w:val="superscript"/>
            <w:lang w:val="en-AU"/>
          </w:rPr>
          <w:t>2</w:t>
        </w:r>
        <w:r w:rsidRPr="008E75AB">
          <w:rPr>
            <w:rFonts w:ascii="Times New Roman" w:hAnsi="Times New Roman" w:cs="Times New Roman"/>
            <w:color w:val="000000" w:themeColor="text1"/>
            <w:sz w:val="24"/>
            <w:szCs w:val="24"/>
            <w:lang w:val="en-AU"/>
          </w:rPr>
          <w:t xml:space="preserve"> Evolution and Ecology Research</w:t>
        </w:r>
        <w:r>
          <w:rPr>
            <w:rFonts w:ascii="Times New Roman" w:hAnsi="Times New Roman" w:cs="Times New Roman"/>
            <w:color w:val="000000" w:themeColor="text1"/>
            <w:sz w:val="24"/>
            <w:szCs w:val="24"/>
            <w:lang w:val="en-AU"/>
          </w:rPr>
          <w:t xml:space="preserve"> </w:t>
        </w:r>
        <w:r w:rsidRPr="008E75AB">
          <w:rPr>
            <w:rFonts w:ascii="Times New Roman" w:hAnsi="Times New Roman" w:cs="Times New Roman"/>
            <w:color w:val="000000" w:themeColor="text1"/>
            <w:sz w:val="24"/>
            <w:szCs w:val="24"/>
            <w:lang w:val="en-AU"/>
          </w:rPr>
          <w:t>Centre, The University of New South Wales, Sydn</w:t>
        </w:r>
        <w:r>
          <w:rPr>
            <w:rFonts w:ascii="Times New Roman" w:hAnsi="Times New Roman" w:cs="Times New Roman"/>
            <w:color w:val="000000" w:themeColor="text1"/>
            <w:sz w:val="24"/>
            <w:szCs w:val="24"/>
            <w:lang w:val="en-AU"/>
          </w:rPr>
          <w:t>ey, New South Wales, Australia.</w:t>
        </w:r>
      </w:ins>
    </w:p>
    <w:p w14:paraId="4A54F3AC" w14:textId="77777777" w:rsidR="008E75AB" w:rsidRPr="00551D50" w:rsidRDefault="008E75AB" w:rsidP="009A22D7">
      <w:pPr>
        <w:autoSpaceDE w:val="0"/>
        <w:autoSpaceDN w:val="0"/>
        <w:adjustRightInd w:val="0"/>
        <w:spacing w:after="0" w:line="240" w:lineRule="auto"/>
        <w:rPr>
          <w:ins w:id="25" w:author="User" w:date="2012-11-18T09:33:00Z"/>
          <w:rFonts w:ascii="Times New Roman" w:hAnsi="Times New Roman" w:cs="Times New Roman"/>
          <w:color w:val="000000" w:themeColor="text1"/>
          <w:sz w:val="24"/>
          <w:szCs w:val="24"/>
          <w:lang w:val="en-AU"/>
        </w:rPr>
      </w:pPr>
      <w:ins w:id="26" w:author="User" w:date="2012-11-18T09:33:00Z">
        <w:r w:rsidRPr="00551D50">
          <w:rPr>
            <w:rFonts w:ascii="Times New Roman" w:hAnsi="Times New Roman" w:cs="Times New Roman"/>
            <w:color w:val="000000" w:themeColor="text1"/>
            <w:sz w:val="24"/>
            <w:szCs w:val="24"/>
            <w:vertAlign w:val="superscript"/>
            <w:lang w:val="en-AU"/>
          </w:rPr>
          <w:t>3</w:t>
        </w:r>
        <w:r w:rsidRPr="00551D50">
          <w:rPr>
            <w:rFonts w:ascii="Times New Roman" w:hAnsi="Times New Roman" w:cs="Times New Roman"/>
            <w:color w:val="000000" w:themeColor="text1"/>
            <w:sz w:val="24"/>
            <w:szCs w:val="24"/>
            <w:lang w:val="en-AU"/>
          </w:rPr>
          <w:t xml:space="preserve"> ************* Albany, Western Australia, Australia.</w:t>
        </w:r>
      </w:ins>
    </w:p>
    <w:p w14:paraId="3814D7BD" w14:textId="77777777" w:rsidR="001C287A" w:rsidRPr="00551D50" w:rsidRDefault="008E75AB" w:rsidP="009A22D7">
      <w:pPr>
        <w:autoSpaceDE w:val="0"/>
        <w:autoSpaceDN w:val="0"/>
        <w:adjustRightInd w:val="0"/>
        <w:spacing w:after="0" w:line="240" w:lineRule="auto"/>
        <w:rPr>
          <w:ins w:id="27" w:author="User" w:date="2012-11-18T09:33:00Z"/>
          <w:rFonts w:ascii="Times New Roman" w:hAnsi="Times New Roman" w:cs="Times New Roman"/>
          <w:color w:val="000000" w:themeColor="text1"/>
          <w:sz w:val="24"/>
          <w:szCs w:val="24"/>
          <w:lang w:val="en-AU"/>
        </w:rPr>
      </w:pPr>
      <w:ins w:id="28" w:author="User" w:date="2012-11-18T09:33:00Z">
        <w:r w:rsidRPr="00551D50">
          <w:rPr>
            <w:rFonts w:ascii="Times New Roman" w:hAnsi="Times New Roman" w:cs="Times New Roman"/>
            <w:color w:val="000000" w:themeColor="text1"/>
            <w:sz w:val="24"/>
            <w:szCs w:val="24"/>
            <w:vertAlign w:val="superscript"/>
            <w:lang w:val="en-AU"/>
          </w:rPr>
          <w:t>4</w:t>
        </w:r>
        <w:r w:rsidRPr="00551D50">
          <w:rPr>
            <w:rFonts w:ascii="Times New Roman" w:hAnsi="Times New Roman" w:cs="Times New Roman"/>
            <w:color w:val="000000" w:themeColor="text1"/>
            <w:sz w:val="24"/>
            <w:szCs w:val="24"/>
            <w:lang w:val="en-AU"/>
          </w:rPr>
          <w:t xml:space="preserve"> Marine Research Laboratories, Tasmanian Aquaculture and Fisheries Institute, University of Tasmania, Hobart, Tasmania, Australia.</w:t>
        </w:r>
      </w:ins>
    </w:p>
    <w:p w14:paraId="12A547BA" w14:textId="77777777" w:rsidR="008E75AB" w:rsidRPr="00551D50" w:rsidRDefault="008E75AB" w:rsidP="009A22D7">
      <w:pPr>
        <w:spacing w:after="0" w:line="240" w:lineRule="auto"/>
        <w:rPr>
          <w:ins w:id="29" w:author="User" w:date="2012-11-18T09:33:00Z"/>
          <w:rFonts w:ascii="Times New Roman" w:hAnsi="Times New Roman" w:cs="Times New Roman"/>
          <w:sz w:val="24"/>
          <w:szCs w:val="24"/>
          <w:lang w:val="en-AU"/>
        </w:rPr>
      </w:pPr>
    </w:p>
    <w:p w14:paraId="69BD6AC8" w14:textId="77777777" w:rsidR="00551D50" w:rsidRPr="00551D50" w:rsidRDefault="00551D50" w:rsidP="009A22D7">
      <w:pPr>
        <w:spacing w:after="0" w:line="240" w:lineRule="auto"/>
        <w:rPr>
          <w:ins w:id="30" w:author="User" w:date="2012-11-18T09:33:00Z"/>
          <w:rFonts w:ascii="Times New Roman" w:hAnsi="Times New Roman" w:cs="Times New Roman"/>
          <w:sz w:val="24"/>
          <w:szCs w:val="24"/>
          <w:lang w:val="en-AU"/>
        </w:rPr>
      </w:pPr>
      <w:ins w:id="31" w:author="User" w:date="2012-11-18T09:33:00Z">
        <w:r w:rsidRPr="00551D50">
          <w:rPr>
            <w:rFonts w:ascii="Times New Roman" w:hAnsi="Times New Roman" w:cs="Times New Roman"/>
            <w:b/>
            <w:sz w:val="24"/>
            <w:szCs w:val="24"/>
            <w:lang w:val="en-AU"/>
          </w:rPr>
          <w:t xml:space="preserve">Running title: </w:t>
        </w:r>
        <w:r w:rsidRPr="00551D50">
          <w:rPr>
            <w:rFonts w:ascii="Times New Roman" w:hAnsi="Times New Roman" w:cs="Times New Roman"/>
            <w:sz w:val="24"/>
            <w:szCs w:val="24"/>
            <w:lang w:val="en-AU"/>
          </w:rPr>
          <w:t>Heterotrophic resourcefulness and unusual sulfur cycling</w:t>
        </w:r>
      </w:ins>
    </w:p>
    <w:p w14:paraId="22B66E0C" w14:textId="77777777" w:rsidR="00551D50" w:rsidRPr="00551D50" w:rsidRDefault="00551D50" w:rsidP="009A22D7">
      <w:pPr>
        <w:spacing w:after="0" w:line="240" w:lineRule="auto"/>
        <w:rPr>
          <w:ins w:id="32" w:author="User" w:date="2012-11-18T09:33:00Z"/>
          <w:rFonts w:ascii="Times New Roman" w:hAnsi="Times New Roman" w:cs="Times New Roman"/>
          <w:sz w:val="24"/>
          <w:szCs w:val="24"/>
          <w:lang w:val="en-AU"/>
        </w:rPr>
      </w:pPr>
    </w:p>
    <w:p w14:paraId="4BA891B5" w14:textId="77777777" w:rsidR="00551D50" w:rsidRPr="00551D50" w:rsidRDefault="00551D50" w:rsidP="009A22D7">
      <w:pPr>
        <w:spacing w:after="0" w:line="240" w:lineRule="auto"/>
        <w:rPr>
          <w:ins w:id="33" w:author="User" w:date="2012-11-18T09:33:00Z"/>
          <w:rFonts w:ascii="Times New Roman" w:hAnsi="Times New Roman" w:cs="Times New Roman"/>
          <w:sz w:val="24"/>
          <w:szCs w:val="24"/>
          <w:lang w:val="en-AU"/>
        </w:rPr>
      </w:pPr>
      <w:ins w:id="34" w:author="User" w:date="2012-11-18T09:33:00Z">
        <w:r w:rsidRPr="00551D50">
          <w:rPr>
            <w:rFonts w:ascii="Times New Roman" w:hAnsi="Times New Roman" w:cs="Times New Roman"/>
            <w:b/>
            <w:sz w:val="24"/>
            <w:szCs w:val="24"/>
            <w:lang w:val="en-AU"/>
          </w:rPr>
          <w:t xml:space="preserve">Keywords: </w:t>
        </w:r>
        <w:r>
          <w:rPr>
            <w:rFonts w:ascii="Times New Roman" w:hAnsi="Times New Roman" w:cs="Times New Roman"/>
            <w:sz w:val="24"/>
            <w:szCs w:val="24"/>
            <w:lang w:val="en-AU"/>
          </w:rPr>
          <w:t>Metagenomics, Organic Lake, Antarctic microbial ecology, nutrient cycle, dimethylsulfide</w:t>
        </w:r>
      </w:ins>
    </w:p>
    <w:p w14:paraId="1CEAB44F" w14:textId="77777777" w:rsidR="00551D50" w:rsidRPr="00551D50" w:rsidRDefault="00551D50" w:rsidP="009A22D7">
      <w:pPr>
        <w:spacing w:after="0" w:line="240" w:lineRule="auto"/>
        <w:rPr>
          <w:rFonts w:ascii="Times New Roman" w:hAnsi="Times New Roman"/>
          <w:sz w:val="24"/>
          <w:lang w:val="en-AU"/>
          <w:rPrChange w:id="35" w:author="User" w:date="2012-11-18T09:33:00Z">
            <w:rPr>
              <w:rFonts w:ascii="Times New Roman" w:hAnsi="Times New Roman"/>
            </w:rPr>
          </w:rPrChange>
        </w:rPr>
        <w:pPrChange w:id="36" w:author="User" w:date="2012-11-18T09:33:00Z">
          <w:pPr/>
        </w:pPrChange>
      </w:pPr>
    </w:p>
    <w:p w14:paraId="7313EF39" w14:textId="77777777" w:rsidR="00897301" w:rsidRPr="00551D50" w:rsidRDefault="009A604C" w:rsidP="009A22D7">
      <w:pPr>
        <w:pStyle w:val="Heading1"/>
        <w:spacing w:before="0" w:line="240" w:lineRule="auto"/>
        <w:rPr>
          <w:rFonts w:ascii="Times New Roman" w:hAnsi="Times New Roman"/>
          <w:color w:val="000000" w:themeColor="text1"/>
          <w:sz w:val="24"/>
          <w:rPrChange w:id="37" w:author="User" w:date="2012-11-18T09:33:00Z">
            <w:rPr>
              <w:rFonts w:ascii="Times New Roman" w:hAnsi="Times New Roman"/>
            </w:rPr>
          </w:rPrChange>
        </w:rPr>
        <w:pPrChange w:id="38" w:author="User" w:date="2012-11-18T09:33:00Z">
          <w:pPr>
            <w:pStyle w:val="Heading1"/>
            <w:spacing w:before="0" w:line="23" w:lineRule="atLeast"/>
          </w:pPr>
        </w:pPrChange>
      </w:pPr>
      <w:r w:rsidRPr="00551D50">
        <w:rPr>
          <w:rFonts w:ascii="Times New Roman" w:hAnsi="Times New Roman"/>
          <w:color w:val="000000" w:themeColor="text1"/>
          <w:sz w:val="24"/>
          <w:rPrChange w:id="39" w:author="User" w:date="2012-11-18T09:33:00Z">
            <w:rPr>
              <w:rFonts w:ascii="Times New Roman" w:hAnsi="Times New Roman"/>
            </w:rPr>
          </w:rPrChange>
        </w:rPr>
        <w:t>Abstract</w:t>
      </w:r>
    </w:p>
    <w:p w14:paraId="5ECD4435" w14:textId="5EDAE127" w:rsidR="00897301" w:rsidRPr="00551D50" w:rsidRDefault="00897301" w:rsidP="009A22D7">
      <w:pPr>
        <w:spacing w:after="0" w:line="240" w:lineRule="auto"/>
        <w:rPr>
          <w:rFonts w:ascii="Times New Roman" w:hAnsi="Times New Roman"/>
          <w:b/>
          <w:color w:val="000000" w:themeColor="text1"/>
          <w:sz w:val="24"/>
          <w:rPrChange w:id="40" w:author="User" w:date="2012-11-18T09:33:00Z">
            <w:rPr>
              <w:rFonts w:ascii="Times New Roman" w:hAnsi="Times New Roman"/>
              <w:sz w:val="16"/>
            </w:rPr>
          </w:rPrChange>
        </w:rPr>
        <w:pPrChange w:id="41" w:author="User" w:date="2012-11-18T09:33:00Z">
          <w:pPr>
            <w:jc w:val="both"/>
          </w:pPr>
        </w:pPrChange>
      </w:pPr>
      <w:r w:rsidRPr="00551D50">
        <w:rPr>
          <w:rFonts w:ascii="Times New Roman" w:hAnsi="Times New Roman"/>
          <w:b/>
          <w:color w:val="000000" w:themeColor="text1"/>
          <w:sz w:val="24"/>
          <w:rPrChange w:id="42" w:author="User" w:date="2012-11-18T09:33:00Z">
            <w:rPr>
              <w:rFonts w:ascii="Times New Roman" w:hAnsi="Times New Roman"/>
              <w:sz w:val="16"/>
            </w:rPr>
          </w:rPrChange>
        </w:rPr>
        <w:t xml:space="preserve">Organic Lake is a </w:t>
      </w:r>
      <w:r w:rsidR="005C7BAC" w:rsidRPr="00551D50">
        <w:rPr>
          <w:rFonts w:ascii="Times New Roman" w:hAnsi="Times New Roman"/>
          <w:b/>
          <w:color w:val="000000" w:themeColor="text1"/>
          <w:sz w:val="24"/>
          <w:rPrChange w:id="43" w:author="User" w:date="2012-11-18T09:33:00Z">
            <w:rPr>
              <w:rFonts w:ascii="Times New Roman" w:hAnsi="Times New Roman"/>
              <w:sz w:val="16"/>
            </w:rPr>
          </w:rPrChange>
        </w:rPr>
        <w:t>shallow</w:t>
      </w:r>
      <w:r w:rsidR="002D0F5A" w:rsidRPr="00551D50">
        <w:rPr>
          <w:rFonts w:ascii="Times New Roman" w:hAnsi="Times New Roman"/>
          <w:b/>
          <w:color w:val="000000" w:themeColor="text1"/>
          <w:sz w:val="24"/>
          <w:rPrChange w:id="44" w:author="User" w:date="2012-11-18T09:33:00Z">
            <w:rPr>
              <w:rFonts w:ascii="Times New Roman" w:hAnsi="Times New Roman"/>
              <w:sz w:val="16"/>
            </w:rPr>
          </w:rPrChange>
        </w:rPr>
        <w:t xml:space="preserve"> </w:t>
      </w:r>
      <w:r w:rsidR="00B8258C" w:rsidRPr="00551D50">
        <w:rPr>
          <w:rFonts w:ascii="Times New Roman" w:hAnsi="Times New Roman"/>
          <w:b/>
          <w:color w:val="000000" w:themeColor="text1"/>
          <w:sz w:val="24"/>
          <w:rPrChange w:id="45" w:author="User" w:date="2012-11-18T09:33:00Z">
            <w:rPr>
              <w:rFonts w:ascii="Times New Roman" w:hAnsi="Times New Roman"/>
              <w:sz w:val="16"/>
            </w:rPr>
          </w:rPrChange>
        </w:rPr>
        <w:t xml:space="preserve">marine-derived </w:t>
      </w:r>
      <w:r w:rsidRPr="00551D50">
        <w:rPr>
          <w:rFonts w:ascii="Times New Roman" w:hAnsi="Times New Roman"/>
          <w:b/>
          <w:color w:val="000000" w:themeColor="text1"/>
          <w:sz w:val="24"/>
          <w:rPrChange w:id="46" w:author="User" w:date="2012-11-18T09:33:00Z">
            <w:rPr>
              <w:rFonts w:ascii="Times New Roman" w:hAnsi="Times New Roman"/>
              <w:sz w:val="16"/>
            </w:rPr>
          </w:rPrChange>
        </w:rPr>
        <w:t>hypersaline lake in the Vestfol</w:t>
      </w:r>
      <w:r w:rsidR="00E8043B" w:rsidRPr="00551D50">
        <w:rPr>
          <w:rFonts w:ascii="Times New Roman" w:hAnsi="Times New Roman"/>
          <w:b/>
          <w:color w:val="000000" w:themeColor="text1"/>
          <w:sz w:val="24"/>
          <w:rPrChange w:id="47" w:author="User" w:date="2012-11-18T09:33:00Z">
            <w:rPr>
              <w:rFonts w:ascii="Times New Roman" w:hAnsi="Times New Roman"/>
              <w:sz w:val="16"/>
            </w:rPr>
          </w:rPrChange>
        </w:rPr>
        <w:t xml:space="preserve">d Hills, Antarctica </w:t>
      </w:r>
      <w:r w:rsidR="0014077E" w:rsidRPr="00551D50">
        <w:rPr>
          <w:rFonts w:ascii="Times New Roman" w:hAnsi="Times New Roman"/>
          <w:b/>
          <w:color w:val="000000" w:themeColor="text1"/>
          <w:sz w:val="24"/>
          <w:rPrChange w:id="48" w:author="User" w:date="2012-11-18T09:33:00Z">
            <w:rPr>
              <w:rFonts w:ascii="Times New Roman" w:hAnsi="Times New Roman"/>
              <w:sz w:val="16"/>
            </w:rPr>
          </w:rPrChange>
        </w:rPr>
        <w:t xml:space="preserve">that has </w:t>
      </w:r>
      <w:del w:id="49" w:author="User" w:date="2012-11-18T09:33:00Z">
        <w:r w:rsidR="00653D30" w:rsidRPr="00A55345">
          <w:rPr>
            <w:rFonts w:ascii="Times New Roman" w:hAnsi="Times New Roman" w:cs="Times New Roman"/>
            <w:sz w:val="16"/>
            <w:szCs w:val="16"/>
          </w:rPr>
          <w:delText xml:space="preserve">potentially </w:delText>
        </w:r>
      </w:del>
      <w:r w:rsidR="00653D30" w:rsidRPr="00551D50">
        <w:rPr>
          <w:rFonts w:ascii="Times New Roman" w:hAnsi="Times New Roman"/>
          <w:b/>
          <w:color w:val="000000" w:themeColor="text1"/>
          <w:sz w:val="24"/>
          <w:rPrChange w:id="50" w:author="User" w:date="2012-11-18T09:33:00Z">
            <w:rPr>
              <w:rFonts w:ascii="Times New Roman" w:hAnsi="Times New Roman"/>
              <w:sz w:val="16"/>
            </w:rPr>
          </w:rPrChange>
        </w:rPr>
        <w:t xml:space="preserve">the highest </w:t>
      </w:r>
      <w:ins w:id="51" w:author="User" w:date="2012-11-18T09:33:00Z">
        <w:r w:rsidR="00773A97" w:rsidRPr="00551D50">
          <w:rPr>
            <w:rFonts w:ascii="Times New Roman" w:hAnsi="Times New Roman" w:cs="Times New Roman"/>
            <w:b/>
            <w:color w:val="000000" w:themeColor="text1"/>
            <w:sz w:val="24"/>
            <w:szCs w:val="24"/>
          </w:rPr>
          <w:t xml:space="preserve">reported </w:t>
        </w:r>
      </w:ins>
      <w:r w:rsidR="00653D30" w:rsidRPr="00551D50">
        <w:rPr>
          <w:rFonts w:ascii="Times New Roman" w:hAnsi="Times New Roman"/>
          <w:b/>
          <w:color w:val="000000" w:themeColor="text1"/>
          <w:sz w:val="24"/>
          <w:rPrChange w:id="52" w:author="User" w:date="2012-11-18T09:33:00Z">
            <w:rPr>
              <w:rFonts w:ascii="Times New Roman" w:hAnsi="Times New Roman"/>
              <w:sz w:val="16"/>
            </w:rPr>
          </w:rPrChange>
        </w:rPr>
        <w:t xml:space="preserve">concentration </w:t>
      </w:r>
      <w:r w:rsidR="00D93F00" w:rsidRPr="00551D50">
        <w:rPr>
          <w:rFonts w:ascii="Times New Roman" w:hAnsi="Times New Roman"/>
          <w:b/>
          <w:color w:val="000000" w:themeColor="text1"/>
          <w:sz w:val="24"/>
          <w:rPrChange w:id="53" w:author="User" w:date="2012-11-18T09:33:00Z">
            <w:rPr>
              <w:rFonts w:ascii="Times New Roman" w:hAnsi="Times New Roman"/>
              <w:sz w:val="16"/>
            </w:rPr>
          </w:rPrChange>
        </w:rPr>
        <w:t>of dimethylsulfide (DMS</w:t>
      </w:r>
      <w:r w:rsidR="0099296A" w:rsidRPr="00551D50">
        <w:rPr>
          <w:rFonts w:ascii="Times New Roman" w:hAnsi="Times New Roman"/>
          <w:b/>
          <w:color w:val="000000" w:themeColor="text1"/>
          <w:sz w:val="24"/>
          <w:rPrChange w:id="54" w:author="User" w:date="2012-11-18T09:33:00Z">
            <w:rPr>
              <w:rFonts w:ascii="Times New Roman" w:hAnsi="Times New Roman"/>
              <w:sz w:val="16"/>
            </w:rPr>
          </w:rPrChange>
        </w:rPr>
        <w:t>)</w:t>
      </w:r>
      <w:del w:id="55" w:author="User" w:date="2012-11-18T09:33:00Z">
        <w:r w:rsidR="00653D30" w:rsidRPr="00A55345">
          <w:rPr>
            <w:rFonts w:ascii="Times New Roman" w:hAnsi="Times New Roman" w:cs="Times New Roman"/>
            <w:sz w:val="16"/>
            <w:szCs w:val="16"/>
          </w:rPr>
          <w:delText xml:space="preserve"> recorded</w:delText>
        </w:r>
      </w:del>
      <w:r w:rsidR="00653D30" w:rsidRPr="00551D50">
        <w:rPr>
          <w:rFonts w:ascii="Times New Roman" w:hAnsi="Times New Roman"/>
          <w:b/>
          <w:color w:val="000000" w:themeColor="text1"/>
          <w:sz w:val="24"/>
          <w:rPrChange w:id="56" w:author="User" w:date="2012-11-18T09:33:00Z">
            <w:rPr>
              <w:rFonts w:ascii="Times New Roman" w:hAnsi="Times New Roman"/>
              <w:sz w:val="16"/>
            </w:rPr>
          </w:rPrChange>
        </w:rPr>
        <w:t xml:space="preserve"> in a natural body of water</w:t>
      </w:r>
      <w:r w:rsidR="00EA0B15" w:rsidRPr="00551D50">
        <w:rPr>
          <w:rFonts w:ascii="Times New Roman" w:hAnsi="Times New Roman"/>
          <w:b/>
          <w:color w:val="000000" w:themeColor="text1"/>
          <w:sz w:val="24"/>
          <w:rPrChange w:id="57" w:author="User" w:date="2012-11-18T09:33:00Z">
            <w:rPr>
              <w:rFonts w:ascii="Times New Roman" w:hAnsi="Times New Roman"/>
              <w:sz w:val="16"/>
            </w:rPr>
          </w:rPrChange>
        </w:rPr>
        <w:t xml:space="preserve"> (Franzmann </w:t>
      </w:r>
      <w:r w:rsidR="00EA0B15" w:rsidRPr="00551D50">
        <w:rPr>
          <w:rFonts w:ascii="Times New Roman" w:hAnsi="Times New Roman"/>
          <w:b/>
          <w:i/>
          <w:color w:val="000000" w:themeColor="text1"/>
          <w:sz w:val="24"/>
          <w:rPrChange w:id="58" w:author="User" w:date="2012-11-18T09:33:00Z">
            <w:rPr>
              <w:rFonts w:ascii="Times New Roman" w:hAnsi="Times New Roman"/>
              <w:i/>
              <w:sz w:val="16"/>
            </w:rPr>
          </w:rPrChange>
        </w:rPr>
        <w:t>et al.</w:t>
      </w:r>
      <w:r w:rsidR="00EA0B15" w:rsidRPr="00551D50">
        <w:rPr>
          <w:rFonts w:ascii="Times New Roman" w:hAnsi="Times New Roman"/>
          <w:b/>
          <w:color w:val="000000" w:themeColor="text1"/>
          <w:sz w:val="24"/>
          <w:rPrChange w:id="59" w:author="User" w:date="2012-11-18T09:33:00Z">
            <w:rPr>
              <w:rFonts w:ascii="Times New Roman" w:hAnsi="Times New Roman"/>
              <w:sz w:val="16"/>
            </w:rPr>
          </w:rPrChange>
        </w:rPr>
        <w:t>, 1987b)</w:t>
      </w:r>
      <w:r w:rsidRPr="00551D50">
        <w:rPr>
          <w:rFonts w:ascii="Times New Roman" w:hAnsi="Times New Roman"/>
          <w:b/>
          <w:color w:val="000000" w:themeColor="text1"/>
          <w:sz w:val="24"/>
          <w:rPrChange w:id="60" w:author="User" w:date="2012-11-18T09:33:00Z">
            <w:rPr>
              <w:rFonts w:ascii="Times New Roman" w:hAnsi="Times New Roman"/>
              <w:sz w:val="16"/>
            </w:rPr>
          </w:rPrChange>
        </w:rPr>
        <w:t xml:space="preserve">. </w:t>
      </w:r>
      <w:r w:rsidR="00653D30" w:rsidRPr="00551D50">
        <w:rPr>
          <w:rFonts w:ascii="Times New Roman" w:hAnsi="Times New Roman"/>
          <w:b/>
          <w:color w:val="000000" w:themeColor="text1"/>
          <w:sz w:val="24"/>
          <w:rPrChange w:id="61" w:author="User" w:date="2012-11-18T09:33:00Z">
            <w:rPr>
              <w:rFonts w:ascii="Times New Roman" w:hAnsi="Times New Roman"/>
              <w:sz w:val="16"/>
            </w:rPr>
          </w:rPrChange>
        </w:rPr>
        <w:t>To determine the co</w:t>
      </w:r>
      <w:r w:rsidR="003E5E21" w:rsidRPr="00551D50">
        <w:rPr>
          <w:rFonts w:ascii="Times New Roman" w:hAnsi="Times New Roman"/>
          <w:b/>
          <w:color w:val="000000" w:themeColor="text1"/>
          <w:sz w:val="24"/>
          <w:rPrChange w:id="62" w:author="User" w:date="2012-11-18T09:33:00Z">
            <w:rPr>
              <w:rFonts w:ascii="Times New Roman" w:hAnsi="Times New Roman"/>
              <w:sz w:val="16"/>
            </w:rPr>
          </w:rPrChange>
        </w:rPr>
        <w:t>mposition</w:t>
      </w:r>
      <w:r w:rsidR="00653D30" w:rsidRPr="00551D50">
        <w:rPr>
          <w:rFonts w:ascii="Times New Roman" w:hAnsi="Times New Roman"/>
          <w:b/>
          <w:color w:val="000000" w:themeColor="text1"/>
          <w:sz w:val="24"/>
          <w:rPrChange w:id="63" w:author="User" w:date="2012-11-18T09:33:00Z">
            <w:rPr>
              <w:rFonts w:ascii="Times New Roman" w:hAnsi="Times New Roman"/>
              <w:sz w:val="16"/>
            </w:rPr>
          </w:rPrChange>
        </w:rPr>
        <w:t xml:space="preserve"> and functional </w:t>
      </w:r>
      <w:r w:rsidR="009A604C" w:rsidRPr="00551D50">
        <w:rPr>
          <w:rFonts w:ascii="Times New Roman" w:hAnsi="Times New Roman"/>
          <w:b/>
          <w:color w:val="000000" w:themeColor="text1"/>
          <w:sz w:val="24"/>
          <w:rPrChange w:id="64" w:author="User" w:date="2012-11-18T09:33:00Z">
            <w:rPr>
              <w:rFonts w:ascii="Times New Roman" w:hAnsi="Times New Roman"/>
              <w:sz w:val="16"/>
            </w:rPr>
          </w:rPrChange>
        </w:rPr>
        <w:t>potential</w:t>
      </w:r>
      <w:r w:rsidR="002D0F5A" w:rsidRPr="00551D50">
        <w:rPr>
          <w:rFonts w:ascii="Times New Roman" w:hAnsi="Times New Roman"/>
          <w:b/>
          <w:color w:val="000000" w:themeColor="text1"/>
          <w:sz w:val="24"/>
          <w:rPrChange w:id="65" w:author="User" w:date="2012-11-18T09:33:00Z">
            <w:rPr>
              <w:rFonts w:ascii="Times New Roman" w:hAnsi="Times New Roman"/>
              <w:sz w:val="16"/>
            </w:rPr>
          </w:rPrChange>
        </w:rPr>
        <w:t xml:space="preserve"> </w:t>
      </w:r>
      <w:r w:rsidR="0056165B" w:rsidRPr="00551D50">
        <w:rPr>
          <w:rFonts w:ascii="Times New Roman" w:hAnsi="Times New Roman"/>
          <w:b/>
          <w:color w:val="000000" w:themeColor="text1"/>
          <w:sz w:val="24"/>
          <w:rPrChange w:id="66" w:author="User" w:date="2012-11-18T09:33:00Z">
            <w:rPr>
              <w:rFonts w:ascii="Times New Roman" w:hAnsi="Times New Roman"/>
              <w:sz w:val="16"/>
            </w:rPr>
          </w:rPrChange>
        </w:rPr>
        <w:t>of the microbial community</w:t>
      </w:r>
      <w:r w:rsidR="0000074D" w:rsidRPr="00551D50">
        <w:rPr>
          <w:rFonts w:ascii="Times New Roman" w:hAnsi="Times New Roman"/>
          <w:b/>
          <w:color w:val="000000" w:themeColor="text1"/>
          <w:sz w:val="24"/>
          <w:rPrChange w:id="67" w:author="User" w:date="2012-11-18T09:33:00Z">
            <w:rPr>
              <w:rFonts w:ascii="Times New Roman" w:hAnsi="Times New Roman"/>
              <w:sz w:val="16"/>
            </w:rPr>
          </w:rPrChange>
        </w:rPr>
        <w:t xml:space="preserve"> and </w:t>
      </w:r>
      <w:r w:rsidR="0056165B" w:rsidRPr="00551D50">
        <w:rPr>
          <w:rFonts w:ascii="Times New Roman" w:hAnsi="Times New Roman"/>
          <w:b/>
          <w:color w:val="000000" w:themeColor="text1"/>
          <w:sz w:val="24"/>
          <w:rPrChange w:id="68" w:author="User" w:date="2012-11-18T09:33:00Z">
            <w:rPr>
              <w:rFonts w:ascii="Times New Roman" w:hAnsi="Times New Roman"/>
              <w:sz w:val="16"/>
            </w:rPr>
          </w:rPrChange>
        </w:rPr>
        <w:t>learn about</w:t>
      </w:r>
      <w:r w:rsidR="002D0F5A" w:rsidRPr="00551D50">
        <w:rPr>
          <w:rFonts w:ascii="Times New Roman" w:hAnsi="Times New Roman"/>
          <w:b/>
          <w:color w:val="000000" w:themeColor="text1"/>
          <w:sz w:val="24"/>
          <w:rPrChange w:id="69" w:author="User" w:date="2012-11-18T09:33:00Z">
            <w:rPr>
              <w:rFonts w:ascii="Times New Roman" w:hAnsi="Times New Roman"/>
              <w:sz w:val="16"/>
            </w:rPr>
          </w:rPrChange>
        </w:rPr>
        <w:t xml:space="preserve"> </w:t>
      </w:r>
      <w:r w:rsidR="0000074D" w:rsidRPr="00551D50">
        <w:rPr>
          <w:rFonts w:ascii="Times New Roman" w:hAnsi="Times New Roman"/>
          <w:b/>
          <w:color w:val="000000" w:themeColor="text1"/>
          <w:sz w:val="24"/>
          <w:rPrChange w:id="70" w:author="User" w:date="2012-11-18T09:33:00Z">
            <w:rPr>
              <w:rFonts w:ascii="Times New Roman" w:hAnsi="Times New Roman"/>
              <w:sz w:val="16"/>
            </w:rPr>
          </w:rPrChange>
        </w:rPr>
        <w:t>the</w:t>
      </w:r>
      <w:r w:rsidR="002D0F5A" w:rsidRPr="00551D50">
        <w:rPr>
          <w:rFonts w:ascii="Times New Roman" w:hAnsi="Times New Roman"/>
          <w:b/>
          <w:color w:val="000000" w:themeColor="text1"/>
          <w:sz w:val="24"/>
          <w:rPrChange w:id="71" w:author="User" w:date="2012-11-18T09:33:00Z">
            <w:rPr>
              <w:rFonts w:ascii="Times New Roman" w:hAnsi="Times New Roman"/>
              <w:sz w:val="16"/>
            </w:rPr>
          </w:rPrChange>
        </w:rPr>
        <w:t xml:space="preserve"> </w:t>
      </w:r>
      <w:r w:rsidR="00653D30" w:rsidRPr="00551D50">
        <w:rPr>
          <w:rFonts w:ascii="Times New Roman" w:hAnsi="Times New Roman"/>
          <w:b/>
          <w:color w:val="000000" w:themeColor="text1"/>
          <w:sz w:val="24"/>
          <w:rPrChange w:id="72" w:author="User" w:date="2012-11-18T09:33:00Z">
            <w:rPr>
              <w:rFonts w:ascii="Times New Roman" w:hAnsi="Times New Roman"/>
              <w:sz w:val="16"/>
            </w:rPr>
          </w:rPrChange>
        </w:rPr>
        <w:t>unusual sulfur chemistry</w:t>
      </w:r>
      <w:r w:rsidR="002D0F5A" w:rsidRPr="00551D50">
        <w:rPr>
          <w:rFonts w:ascii="Times New Roman" w:hAnsi="Times New Roman"/>
          <w:b/>
          <w:color w:val="000000" w:themeColor="text1"/>
          <w:sz w:val="24"/>
          <w:rPrChange w:id="73" w:author="User" w:date="2012-11-18T09:33:00Z">
            <w:rPr>
              <w:rFonts w:ascii="Times New Roman" w:hAnsi="Times New Roman"/>
              <w:sz w:val="16"/>
            </w:rPr>
          </w:rPrChange>
        </w:rPr>
        <w:t xml:space="preserve"> </w:t>
      </w:r>
      <w:r w:rsidR="0056165B" w:rsidRPr="00551D50">
        <w:rPr>
          <w:rFonts w:ascii="Times New Roman" w:hAnsi="Times New Roman"/>
          <w:b/>
          <w:color w:val="000000" w:themeColor="text1"/>
          <w:sz w:val="24"/>
          <w:rPrChange w:id="74" w:author="User" w:date="2012-11-18T09:33:00Z">
            <w:rPr>
              <w:rFonts w:ascii="Times New Roman" w:hAnsi="Times New Roman"/>
              <w:sz w:val="16"/>
            </w:rPr>
          </w:rPrChange>
        </w:rPr>
        <w:t>in Organic Lake</w:t>
      </w:r>
      <w:r w:rsidR="00653D30" w:rsidRPr="00551D50">
        <w:rPr>
          <w:rFonts w:ascii="Times New Roman" w:hAnsi="Times New Roman"/>
          <w:b/>
          <w:color w:val="000000" w:themeColor="text1"/>
          <w:sz w:val="24"/>
          <w:rPrChange w:id="75" w:author="User" w:date="2012-11-18T09:33:00Z">
            <w:rPr>
              <w:rFonts w:ascii="Times New Roman" w:hAnsi="Times New Roman"/>
              <w:sz w:val="16"/>
            </w:rPr>
          </w:rPrChange>
        </w:rPr>
        <w:t xml:space="preserve">, </w:t>
      </w:r>
      <w:r w:rsidR="005C7BAC" w:rsidRPr="00551D50">
        <w:rPr>
          <w:rFonts w:ascii="Times New Roman" w:hAnsi="Times New Roman"/>
          <w:b/>
          <w:color w:val="000000" w:themeColor="text1"/>
          <w:sz w:val="24"/>
          <w:rPrChange w:id="76" w:author="User" w:date="2012-11-18T09:33:00Z">
            <w:rPr>
              <w:rFonts w:ascii="Times New Roman" w:hAnsi="Times New Roman"/>
              <w:sz w:val="16"/>
            </w:rPr>
          </w:rPrChange>
        </w:rPr>
        <w:t xml:space="preserve">shotgun metagenomics </w:t>
      </w:r>
      <w:r w:rsidR="008B3D53" w:rsidRPr="00551D50">
        <w:rPr>
          <w:rFonts w:ascii="Times New Roman" w:hAnsi="Times New Roman"/>
          <w:b/>
          <w:color w:val="000000" w:themeColor="text1"/>
          <w:sz w:val="24"/>
          <w:rPrChange w:id="77" w:author="User" w:date="2012-11-18T09:33:00Z">
            <w:rPr>
              <w:rFonts w:ascii="Times New Roman" w:hAnsi="Times New Roman"/>
              <w:sz w:val="16"/>
            </w:rPr>
          </w:rPrChange>
        </w:rPr>
        <w:t>(</w:t>
      </w:r>
      <w:r w:rsidR="00880F3F" w:rsidRPr="00551D50">
        <w:rPr>
          <w:rFonts w:ascii="Times New Roman" w:hAnsi="Times New Roman"/>
          <w:b/>
          <w:color w:val="000000" w:themeColor="text1"/>
          <w:sz w:val="24"/>
          <w:rPrChange w:id="78" w:author="User" w:date="2012-11-18T09:33:00Z">
            <w:rPr>
              <w:rFonts w:ascii="Times New Roman" w:hAnsi="Times New Roman"/>
              <w:sz w:val="16"/>
            </w:rPr>
          </w:rPrChange>
        </w:rPr>
        <w:t>2.4</w:t>
      </w:r>
      <w:r w:rsidR="008B3D53" w:rsidRPr="00551D50">
        <w:rPr>
          <w:rFonts w:ascii="Times New Roman" w:hAnsi="Times New Roman"/>
          <w:b/>
          <w:color w:val="000000" w:themeColor="text1"/>
          <w:sz w:val="24"/>
          <w:rPrChange w:id="79" w:author="User" w:date="2012-11-18T09:33:00Z">
            <w:rPr>
              <w:rFonts w:ascii="Times New Roman" w:hAnsi="Times New Roman"/>
              <w:sz w:val="16"/>
            </w:rPr>
          </w:rPrChange>
        </w:rPr>
        <w:t xml:space="preserve"> Gbp</w:t>
      </w:r>
      <w:ins w:id="80" w:author="User" w:date="2012-11-18T09:33:00Z">
        <w:r w:rsidR="00551D50" w:rsidRPr="00551D50">
          <w:rPr>
            <w:rFonts w:ascii="Times New Roman" w:hAnsi="Times New Roman" w:cs="Times New Roman"/>
            <w:b/>
            <w:color w:val="000000" w:themeColor="text1"/>
            <w:sz w:val="24"/>
            <w:szCs w:val="24"/>
          </w:rPr>
          <w:t xml:space="preserve"> titanium 454</w:t>
        </w:r>
      </w:ins>
      <w:r w:rsidR="008B3D53" w:rsidRPr="00551D50">
        <w:rPr>
          <w:rFonts w:ascii="Times New Roman" w:hAnsi="Times New Roman"/>
          <w:b/>
          <w:color w:val="000000" w:themeColor="text1"/>
          <w:sz w:val="24"/>
          <w:rPrChange w:id="81" w:author="User" w:date="2012-11-18T09:33:00Z">
            <w:rPr>
              <w:rFonts w:ascii="Times New Roman" w:hAnsi="Times New Roman"/>
              <w:sz w:val="16"/>
            </w:rPr>
          </w:rPrChange>
        </w:rPr>
        <w:t xml:space="preserve">) </w:t>
      </w:r>
      <w:r w:rsidR="005C7BAC" w:rsidRPr="00551D50">
        <w:rPr>
          <w:rFonts w:ascii="Times New Roman" w:hAnsi="Times New Roman"/>
          <w:b/>
          <w:color w:val="000000" w:themeColor="text1"/>
          <w:sz w:val="24"/>
          <w:rPrChange w:id="82" w:author="User" w:date="2012-11-18T09:33:00Z">
            <w:rPr>
              <w:rFonts w:ascii="Times New Roman" w:hAnsi="Times New Roman"/>
              <w:sz w:val="16"/>
            </w:rPr>
          </w:rPrChange>
        </w:rPr>
        <w:t>w</w:t>
      </w:r>
      <w:r w:rsidR="0056165B" w:rsidRPr="00551D50">
        <w:rPr>
          <w:rFonts w:ascii="Times New Roman" w:hAnsi="Times New Roman"/>
          <w:b/>
          <w:color w:val="000000" w:themeColor="text1"/>
          <w:sz w:val="24"/>
          <w:rPrChange w:id="83" w:author="User" w:date="2012-11-18T09:33:00Z">
            <w:rPr>
              <w:rFonts w:ascii="Times New Roman" w:hAnsi="Times New Roman"/>
              <w:sz w:val="16"/>
            </w:rPr>
          </w:rPrChange>
        </w:rPr>
        <w:t>as</w:t>
      </w:r>
      <w:r w:rsidR="005C7BAC" w:rsidRPr="00551D50">
        <w:rPr>
          <w:rFonts w:ascii="Times New Roman" w:hAnsi="Times New Roman"/>
          <w:b/>
          <w:color w:val="000000" w:themeColor="text1"/>
          <w:sz w:val="24"/>
          <w:rPrChange w:id="84" w:author="User" w:date="2012-11-18T09:33:00Z">
            <w:rPr>
              <w:rFonts w:ascii="Times New Roman" w:hAnsi="Times New Roman"/>
              <w:sz w:val="16"/>
            </w:rPr>
          </w:rPrChange>
        </w:rPr>
        <w:t xml:space="preserve"> performed on </w:t>
      </w:r>
      <w:r w:rsidR="00A252B5" w:rsidRPr="00551D50">
        <w:rPr>
          <w:rFonts w:ascii="Times New Roman" w:hAnsi="Times New Roman"/>
          <w:b/>
          <w:color w:val="000000" w:themeColor="text1"/>
          <w:sz w:val="24"/>
          <w:rPrChange w:id="85" w:author="User" w:date="2012-11-18T09:33:00Z">
            <w:rPr>
              <w:rFonts w:ascii="Times New Roman" w:hAnsi="Times New Roman"/>
              <w:sz w:val="16"/>
            </w:rPr>
          </w:rPrChange>
        </w:rPr>
        <w:t>size fractio</w:t>
      </w:r>
      <w:r w:rsidR="00B74EBD" w:rsidRPr="00551D50">
        <w:rPr>
          <w:rFonts w:ascii="Times New Roman" w:hAnsi="Times New Roman"/>
          <w:b/>
          <w:color w:val="000000" w:themeColor="text1"/>
          <w:sz w:val="24"/>
          <w:rPrChange w:id="86" w:author="User" w:date="2012-11-18T09:33:00Z">
            <w:rPr>
              <w:rFonts w:ascii="Times New Roman" w:hAnsi="Times New Roman"/>
              <w:sz w:val="16"/>
            </w:rPr>
          </w:rPrChange>
        </w:rPr>
        <w:t>nat</w:t>
      </w:r>
      <w:r w:rsidR="00A252B5" w:rsidRPr="00551D50">
        <w:rPr>
          <w:rFonts w:ascii="Times New Roman" w:hAnsi="Times New Roman"/>
          <w:b/>
          <w:color w:val="000000" w:themeColor="text1"/>
          <w:sz w:val="24"/>
          <w:rPrChange w:id="87" w:author="User" w:date="2012-11-18T09:33:00Z">
            <w:rPr>
              <w:rFonts w:ascii="Times New Roman" w:hAnsi="Times New Roman"/>
              <w:sz w:val="16"/>
            </w:rPr>
          </w:rPrChange>
        </w:rPr>
        <w:t>ed samples (3.0, 0.8 and 0.1</w:t>
      </w:r>
      <w:r w:rsidR="00423697" w:rsidRPr="00551D50">
        <w:rPr>
          <w:rFonts w:ascii="Times New Roman" w:hAnsi="Times New Roman"/>
          <w:b/>
          <w:color w:val="000000" w:themeColor="text1"/>
          <w:sz w:val="24"/>
          <w:rPrChange w:id="88" w:author="User" w:date="2012-11-18T09:33:00Z">
            <w:rPr>
              <w:rFonts w:ascii="Times New Roman" w:hAnsi="Times New Roman"/>
              <w:sz w:val="16"/>
            </w:rPr>
          </w:rPrChange>
        </w:rPr>
        <w:t xml:space="preserve"> µm) </w:t>
      </w:r>
      <w:r w:rsidR="0056165B" w:rsidRPr="00551D50">
        <w:rPr>
          <w:rFonts w:ascii="Times New Roman" w:hAnsi="Times New Roman"/>
          <w:b/>
          <w:color w:val="000000" w:themeColor="text1"/>
          <w:sz w:val="24"/>
          <w:rPrChange w:id="89" w:author="User" w:date="2012-11-18T09:33:00Z">
            <w:rPr>
              <w:rFonts w:ascii="Times New Roman" w:hAnsi="Times New Roman"/>
              <w:sz w:val="16"/>
            </w:rPr>
          </w:rPrChange>
        </w:rPr>
        <w:t>collected</w:t>
      </w:r>
      <w:r w:rsidR="0014077E" w:rsidRPr="00551D50">
        <w:rPr>
          <w:rFonts w:ascii="Times New Roman" w:hAnsi="Times New Roman"/>
          <w:b/>
          <w:color w:val="000000" w:themeColor="text1"/>
          <w:sz w:val="24"/>
          <w:rPrChange w:id="90" w:author="User" w:date="2012-11-18T09:33:00Z">
            <w:rPr>
              <w:rFonts w:ascii="Times New Roman" w:hAnsi="Times New Roman"/>
              <w:sz w:val="16"/>
            </w:rPr>
          </w:rPrChange>
        </w:rPr>
        <w:t xml:space="preserve"> along a depth profile</w:t>
      </w:r>
      <w:r w:rsidRPr="00551D50">
        <w:rPr>
          <w:rFonts w:ascii="Times New Roman" w:hAnsi="Times New Roman"/>
          <w:b/>
          <w:color w:val="000000" w:themeColor="text1"/>
          <w:sz w:val="24"/>
          <w:rPrChange w:id="91" w:author="User" w:date="2012-11-18T09:33:00Z">
            <w:rPr>
              <w:rFonts w:ascii="Times New Roman" w:hAnsi="Times New Roman"/>
              <w:sz w:val="16"/>
            </w:rPr>
          </w:rPrChange>
        </w:rPr>
        <w:t>.</w:t>
      </w:r>
      <w:r w:rsidR="002D0F5A" w:rsidRPr="00551D50">
        <w:rPr>
          <w:rFonts w:ascii="Times New Roman" w:hAnsi="Times New Roman"/>
          <w:b/>
          <w:color w:val="000000" w:themeColor="text1"/>
          <w:sz w:val="24"/>
          <w:rPrChange w:id="92" w:author="User" w:date="2012-11-18T09:33:00Z">
            <w:rPr>
              <w:rFonts w:ascii="Times New Roman" w:hAnsi="Times New Roman"/>
              <w:sz w:val="16"/>
            </w:rPr>
          </w:rPrChange>
        </w:rPr>
        <w:t xml:space="preserve"> </w:t>
      </w:r>
      <w:del w:id="93" w:author="User" w:date="2012-11-18T09:33:00Z">
        <w:r w:rsidR="001C5DF7" w:rsidRPr="00A55345">
          <w:rPr>
            <w:rFonts w:ascii="Times New Roman" w:hAnsi="Times New Roman" w:cs="Times New Roman"/>
            <w:sz w:val="16"/>
            <w:szCs w:val="16"/>
          </w:rPr>
          <w:delText>E</w:delText>
        </w:r>
        <w:r w:rsidR="00D93F00" w:rsidRPr="00A55345">
          <w:rPr>
            <w:rFonts w:ascii="Times New Roman" w:hAnsi="Times New Roman" w:cs="Times New Roman"/>
            <w:sz w:val="16"/>
            <w:szCs w:val="16"/>
          </w:rPr>
          <w:delText>ucaryotic</w:delText>
        </w:r>
      </w:del>
      <w:ins w:id="94" w:author="User" w:date="2012-11-18T09:33:00Z">
        <w:r w:rsidR="001C5DF7" w:rsidRPr="00551D50">
          <w:rPr>
            <w:rFonts w:ascii="Times New Roman" w:hAnsi="Times New Roman" w:cs="Times New Roman"/>
            <w:b/>
            <w:color w:val="000000" w:themeColor="text1"/>
            <w:sz w:val="24"/>
            <w:szCs w:val="24"/>
          </w:rPr>
          <w:t>E</w:t>
        </w:r>
        <w:r w:rsidR="00D93F00" w:rsidRPr="00551D50">
          <w:rPr>
            <w:rFonts w:ascii="Times New Roman" w:hAnsi="Times New Roman" w:cs="Times New Roman"/>
            <w:b/>
            <w:color w:val="000000" w:themeColor="text1"/>
            <w:sz w:val="24"/>
            <w:szCs w:val="24"/>
          </w:rPr>
          <w:t>ucary</w:t>
        </w:r>
        <w:r w:rsidR="0079181C">
          <w:rPr>
            <w:rFonts w:ascii="Times New Roman" w:hAnsi="Times New Roman" w:cs="Times New Roman"/>
            <w:b/>
            <w:color w:val="000000" w:themeColor="text1"/>
            <w:sz w:val="24"/>
            <w:szCs w:val="24"/>
          </w:rPr>
          <w:t>al</w:t>
        </w:r>
      </w:ins>
      <w:r w:rsidR="00D93F00" w:rsidRPr="00551D50">
        <w:rPr>
          <w:rFonts w:ascii="Times New Roman" w:hAnsi="Times New Roman"/>
          <w:b/>
          <w:color w:val="000000" w:themeColor="text1"/>
          <w:sz w:val="24"/>
          <w:rPrChange w:id="95" w:author="User" w:date="2012-11-18T09:33:00Z">
            <w:rPr>
              <w:rFonts w:ascii="Times New Roman" w:hAnsi="Times New Roman"/>
              <w:sz w:val="16"/>
            </w:rPr>
          </w:rPrChange>
        </w:rPr>
        <w:t xml:space="preserve"> phytoflagellates</w:t>
      </w:r>
      <w:r w:rsidR="002D0F5A" w:rsidRPr="00551D50">
        <w:rPr>
          <w:rFonts w:ascii="Times New Roman" w:hAnsi="Times New Roman"/>
          <w:b/>
          <w:color w:val="000000" w:themeColor="text1"/>
          <w:sz w:val="24"/>
          <w:rPrChange w:id="96" w:author="User" w:date="2012-11-18T09:33:00Z">
            <w:rPr>
              <w:rFonts w:ascii="Times New Roman" w:hAnsi="Times New Roman"/>
              <w:sz w:val="16"/>
            </w:rPr>
          </w:rPrChange>
        </w:rPr>
        <w:t xml:space="preserve"> </w:t>
      </w:r>
      <w:r w:rsidR="006331E9" w:rsidRPr="00551D50">
        <w:rPr>
          <w:rFonts w:ascii="Times New Roman" w:hAnsi="Times New Roman"/>
          <w:b/>
          <w:color w:val="000000" w:themeColor="text1"/>
          <w:sz w:val="24"/>
          <w:rPrChange w:id="97" w:author="User" w:date="2012-11-18T09:33:00Z">
            <w:rPr>
              <w:rFonts w:ascii="Times New Roman" w:hAnsi="Times New Roman"/>
              <w:sz w:val="16"/>
            </w:rPr>
          </w:rPrChange>
        </w:rPr>
        <w:t>were</w:t>
      </w:r>
      <w:r w:rsidR="001C5DF7" w:rsidRPr="00551D50">
        <w:rPr>
          <w:rFonts w:ascii="Times New Roman" w:hAnsi="Times New Roman"/>
          <w:b/>
          <w:color w:val="000000" w:themeColor="text1"/>
          <w:sz w:val="24"/>
          <w:rPrChange w:id="98" w:author="User" w:date="2012-11-18T09:33:00Z">
            <w:rPr>
              <w:rFonts w:ascii="Times New Roman" w:hAnsi="Times New Roman"/>
              <w:sz w:val="16"/>
            </w:rPr>
          </w:rPrChange>
        </w:rPr>
        <w:t xml:space="preserve"> the </w:t>
      </w:r>
      <w:r w:rsidR="00B00D6F" w:rsidRPr="00551D50">
        <w:rPr>
          <w:rFonts w:ascii="Times New Roman" w:hAnsi="Times New Roman"/>
          <w:b/>
          <w:color w:val="000000" w:themeColor="text1"/>
          <w:sz w:val="24"/>
          <w:rPrChange w:id="99" w:author="User" w:date="2012-11-18T09:33:00Z">
            <w:rPr>
              <w:rFonts w:ascii="Times New Roman" w:hAnsi="Times New Roman"/>
              <w:sz w:val="16"/>
            </w:rPr>
          </w:rPrChange>
        </w:rPr>
        <w:t xml:space="preserve">main </w:t>
      </w:r>
      <w:r w:rsidR="001C5DF7" w:rsidRPr="00551D50">
        <w:rPr>
          <w:rFonts w:ascii="Times New Roman" w:hAnsi="Times New Roman"/>
          <w:b/>
          <w:color w:val="000000" w:themeColor="text1"/>
          <w:sz w:val="24"/>
          <w:rPrChange w:id="100" w:author="User" w:date="2012-11-18T09:33:00Z">
            <w:rPr>
              <w:rFonts w:ascii="Times New Roman" w:hAnsi="Times New Roman"/>
              <w:sz w:val="16"/>
            </w:rPr>
          </w:rPrChange>
        </w:rPr>
        <w:t>photosynthetic organisms</w:t>
      </w:r>
      <w:r w:rsidR="00423697" w:rsidRPr="00551D50">
        <w:rPr>
          <w:rFonts w:ascii="Times New Roman" w:hAnsi="Times New Roman"/>
          <w:b/>
          <w:color w:val="000000" w:themeColor="text1"/>
          <w:sz w:val="24"/>
          <w:rPrChange w:id="101" w:author="User" w:date="2012-11-18T09:33:00Z">
            <w:rPr>
              <w:rFonts w:ascii="Times New Roman" w:hAnsi="Times New Roman"/>
              <w:sz w:val="16"/>
            </w:rPr>
          </w:rPrChange>
        </w:rPr>
        <w:t>.</w:t>
      </w:r>
      <w:r w:rsidR="002D0F5A" w:rsidRPr="00551D50">
        <w:rPr>
          <w:rFonts w:ascii="Times New Roman" w:hAnsi="Times New Roman"/>
          <w:b/>
          <w:color w:val="000000" w:themeColor="text1"/>
          <w:sz w:val="24"/>
          <w:rPrChange w:id="102" w:author="User" w:date="2012-11-18T09:33:00Z">
            <w:rPr>
              <w:rFonts w:ascii="Times New Roman" w:hAnsi="Times New Roman"/>
              <w:sz w:val="16"/>
            </w:rPr>
          </w:rPrChange>
        </w:rPr>
        <w:t xml:space="preserve"> </w:t>
      </w:r>
      <w:r w:rsidR="008B3D53" w:rsidRPr="00551D50">
        <w:rPr>
          <w:rFonts w:ascii="Times New Roman" w:hAnsi="Times New Roman"/>
          <w:b/>
          <w:color w:val="000000" w:themeColor="text1"/>
          <w:sz w:val="24"/>
          <w:rPrChange w:id="103" w:author="User" w:date="2012-11-18T09:33:00Z">
            <w:rPr>
              <w:rFonts w:ascii="Times New Roman" w:hAnsi="Times New Roman"/>
              <w:sz w:val="16"/>
            </w:rPr>
          </w:rPrChange>
        </w:rPr>
        <w:t>Bacteria</w:t>
      </w:r>
      <w:r w:rsidR="008B3D53">
        <w:rPr>
          <w:rStyle w:val="CommentReference"/>
        </w:rPr>
        <w:commentReference w:id="104"/>
      </w:r>
      <w:r w:rsidR="002D0F5A" w:rsidRPr="00551D50">
        <w:rPr>
          <w:rFonts w:ascii="Times New Roman" w:hAnsi="Times New Roman"/>
          <w:b/>
          <w:color w:val="000000" w:themeColor="text1"/>
          <w:sz w:val="24"/>
          <w:rPrChange w:id="105" w:author="User" w:date="2012-11-18T09:33:00Z">
            <w:rPr>
              <w:rFonts w:ascii="Times New Roman" w:hAnsi="Times New Roman"/>
              <w:sz w:val="16"/>
            </w:rPr>
          </w:rPrChange>
        </w:rPr>
        <w:t xml:space="preserve"> were </w:t>
      </w:r>
      <w:r w:rsidR="00423697" w:rsidRPr="00551D50">
        <w:rPr>
          <w:rFonts w:ascii="Times New Roman" w:hAnsi="Times New Roman"/>
          <w:b/>
          <w:color w:val="000000" w:themeColor="text1"/>
          <w:sz w:val="24"/>
          <w:rPrChange w:id="106" w:author="User" w:date="2012-11-18T09:33:00Z">
            <w:rPr>
              <w:rFonts w:ascii="Times New Roman" w:hAnsi="Times New Roman"/>
              <w:sz w:val="16"/>
            </w:rPr>
          </w:rPrChange>
        </w:rPr>
        <w:t xml:space="preserve">dominated by </w:t>
      </w:r>
      <w:r w:rsidR="009A604C" w:rsidRPr="00551D50">
        <w:rPr>
          <w:rFonts w:ascii="Times New Roman" w:hAnsi="Times New Roman"/>
          <w:b/>
          <w:color w:val="000000" w:themeColor="text1"/>
          <w:sz w:val="24"/>
          <w:rPrChange w:id="107" w:author="User" w:date="2012-11-18T09:33:00Z">
            <w:rPr>
              <w:rFonts w:ascii="Times New Roman" w:hAnsi="Times New Roman"/>
              <w:sz w:val="16"/>
            </w:rPr>
          </w:rPrChange>
        </w:rPr>
        <w:t>the globally distributed heterotrophic lineages</w:t>
      </w:r>
      <w:r w:rsidR="002D0F5A" w:rsidRPr="00551D50">
        <w:rPr>
          <w:rFonts w:ascii="Times New Roman" w:hAnsi="Times New Roman"/>
          <w:b/>
          <w:color w:val="000000" w:themeColor="text1"/>
          <w:sz w:val="24"/>
          <w:rPrChange w:id="108" w:author="User" w:date="2012-11-18T09:33:00Z">
            <w:rPr>
              <w:rFonts w:ascii="Times New Roman" w:hAnsi="Times New Roman"/>
              <w:sz w:val="16"/>
            </w:rPr>
          </w:rPrChange>
        </w:rPr>
        <w:t xml:space="preserve"> </w:t>
      </w:r>
      <w:r w:rsidRPr="00551D50">
        <w:rPr>
          <w:rFonts w:ascii="Times New Roman" w:hAnsi="Times New Roman"/>
          <w:b/>
          <w:i/>
          <w:color w:val="000000" w:themeColor="text1"/>
          <w:sz w:val="24"/>
          <w:rPrChange w:id="109" w:author="User" w:date="2012-11-18T09:33:00Z">
            <w:rPr>
              <w:rFonts w:ascii="Times New Roman" w:hAnsi="Times New Roman"/>
              <w:i/>
              <w:sz w:val="16"/>
            </w:rPr>
          </w:rPrChange>
        </w:rPr>
        <w:t>Marinobacter</w:t>
      </w:r>
      <w:r w:rsidRPr="00551D50">
        <w:rPr>
          <w:rFonts w:ascii="Times New Roman" w:hAnsi="Times New Roman"/>
          <w:b/>
          <w:color w:val="000000" w:themeColor="text1"/>
          <w:sz w:val="24"/>
          <w:rPrChange w:id="110" w:author="User" w:date="2012-11-18T09:33:00Z">
            <w:rPr>
              <w:rFonts w:ascii="Times New Roman" w:hAnsi="Times New Roman"/>
              <w:sz w:val="16"/>
            </w:rPr>
          </w:rPrChange>
        </w:rPr>
        <w:t xml:space="preserve">, </w:t>
      </w:r>
      <w:r w:rsidRPr="00551D50">
        <w:rPr>
          <w:rFonts w:ascii="Times New Roman" w:hAnsi="Times New Roman"/>
          <w:b/>
          <w:i/>
          <w:color w:val="000000" w:themeColor="text1"/>
          <w:sz w:val="24"/>
          <w:rPrChange w:id="111" w:author="User" w:date="2012-11-18T09:33:00Z">
            <w:rPr>
              <w:rFonts w:ascii="Times New Roman" w:hAnsi="Times New Roman"/>
              <w:i/>
              <w:sz w:val="16"/>
            </w:rPr>
          </w:rPrChange>
        </w:rPr>
        <w:t xml:space="preserve">Roseovarius </w:t>
      </w:r>
      <w:r w:rsidRPr="00551D50">
        <w:rPr>
          <w:rFonts w:ascii="Times New Roman" w:hAnsi="Times New Roman"/>
          <w:b/>
          <w:color w:val="000000" w:themeColor="text1"/>
          <w:sz w:val="24"/>
          <w:rPrChange w:id="112" w:author="User" w:date="2012-11-18T09:33:00Z">
            <w:rPr>
              <w:rFonts w:ascii="Times New Roman" w:hAnsi="Times New Roman"/>
              <w:sz w:val="16"/>
            </w:rPr>
          </w:rPrChange>
        </w:rPr>
        <w:t xml:space="preserve">and </w:t>
      </w:r>
      <w:r w:rsidRPr="00551D50">
        <w:rPr>
          <w:rFonts w:ascii="Times New Roman" w:hAnsi="Times New Roman"/>
          <w:b/>
          <w:i/>
          <w:color w:val="000000" w:themeColor="text1"/>
          <w:sz w:val="24"/>
          <w:rPrChange w:id="113" w:author="User" w:date="2012-11-18T09:33:00Z">
            <w:rPr>
              <w:rFonts w:ascii="Times New Roman" w:hAnsi="Times New Roman"/>
              <w:i/>
              <w:sz w:val="16"/>
            </w:rPr>
          </w:rPrChange>
        </w:rPr>
        <w:t>Psychroflexus.</w:t>
      </w:r>
      <w:r w:rsidR="002D0F5A" w:rsidRPr="00551D50">
        <w:rPr>
          <w:rFonts w:ascii="Times New Roman" w:hAnsi="Times New Roman"/>
          <w:b/>
          <w:i/>
          <w:color w:val="000000" w:themeColor="text1"/>
          <w:sz w:val="24"/>
          <w:rPrChange w:id="114" w:author="User" w:date="2012-11-18T09:33:00Z">
            <w:rPr>
              <w:rFonts w:ascii="Times New Roman" w:hAnsi="Times New Roman"/>
              <w:i/>
              <w:sz w:val="16"/>
            </w:rPr>
          </w:rPrChange>
        </w:rPr>
        <w:t xml:space="preserve"> </w:t>
      </w:r>
      <w:r w:rsidR="00B162E5" w:rsidRPr="00551D50">
        <w:rPr>
          <w:rFonts w:ascii="Times New Roman" w:hAnsi="Times New Roman"/>
          <w:b/>
          <w:color w:val="000000" w:themeColor="text1"/>
          <w:sz w:val="24"/>
          <w:rPrChange w:id="115" w:author="User" w:date="2012-11-18T09:33:00Z">
            <w:rPr>
              <w:rFonts w:ascii="Times New Roman" w:hAnsi="Times New Roman"/>
              <w:sz w:val="16"/>
            </w:rPr>
          </w:rPrChange>
        </w:rPr>
        <w:t>C</w:t>
      </w:r>
      <w:r w:rsidRPr="00551D50">
        <w:rPr>
          <w:rFonts w:ascii="Times New Roman" w:hAnsi="Times New Roman"/>
          <w:b/>
          <w:color w:val="000000" w:themeColor="text1"/>
          <w:sz w:val="24"/>
          <w:rPrChange w:id="116" w:author="User" w:date="2012-11-18T09:33:00Z">
            <w:rPr>
              <w:rFonts w:ascii="Times New Roman" w:hAnsi="Times New Roman"/>
              <w:sz w:val="16"/>
            </w:rPr>
          </w:rPrChange>
        </w:rPr>
        <w:t>andidate division RF3</w:t>
      </w:r>
      <w:r w:rsidR="00A85552" w:rsidRPr="00551D50">
        <w:rPr>
          <w:rFonts w:ascii="Times New Roman" w:hAnsi="Times New Roman"/>
          <w:b/>
          <w:color w:val="000000" w:themeColor="text1"/>
          <w:sz w:val="24"/>
          <w:rPrChange w:id="117" w:author="User" w:date="2012-11-18T09:33:00Z">
            <w:rPr>
              <w:rFonts w:ascii="Times New Roman" w:hAnsi="Times New Roman"/>
              <w:sz w:val="16"/>
            </w:rPr>
          </w:rPrChange>
        </w:rPr>
        <w:t xml:space="preserve"> was</w:t>
      </w:r>
      <w:r w:rsidR="00B162E5" w:rsidRPr="00551D50">
        <w:rPr>
          <w:rFonts w:ascii="Times New Roman" w:hAnsi="Times New Roman"/>
          <w:b/>
          <w:color w:val="000000" w:themeColor="text1"/>
          <w:sz w:val="24"/>
          <w:rPrChange w:id="118" w:author="User" w:date="2012-11-18T09:33:00Z">
            <w:rPr>
              <w:rFonts w:ascii="Times New Roman" w:hAnsi="Times New Roman"/>
              <w:sz w:val="16"/>
            </w:rPr>
          </w:rPrChange>
        </w:rPr>
        <w:t xml:space="preserve"> overrepresented at</w:t>
      </w:r>
      <w:r w:rsidR="002D0F5A" w:rsidRPr="00551D50">
        <w:rPr>
          <w:rFonts w:ascii="Times New Roman" w:hAnsi="Times New Roman"/>
          <w:b/>
          <w:color w:val="000000" w:themeColor="text1"/>
          <w:sz w:val="24"/>
          <w:rPrChange w:id="119" w:author="User" w:date="2012-11-18T09:33:00Z">
            <w:rPr>
              <w:rFonts w:ascii="Times New Roman" w:hAnsi="Times New Roman"/>
              <w:sz w:val="16"/>
            </w:rPr>
          </w:rPrChange>
        </w:rPr>
        <w:t xml:space="preserve"> </w:t>
      </w:r>
      <w:r w:rsidR="006331E9" w:rsidRPr="00551D50">
        <w:rPr>
          <w:rFonts w:ascii="Times New Roman" w:hAnsi="Times New Roman"/>
          <w:b/>
          <w:color w:val="000000" w:themeColor="text1"/>
          <w:sz w:val="24"/>
          <w:rPrChange w:id="120" w:author="User" w:date="2012-11-18T09:33:00Z">
            <w:rPr>
              <w:rFonts w:ascii="Times New Roman" w:hAnsi="Times New Roman"/>
              <w:sz w:val="16"/>
            </w:rPr>
          </w:rPrChange>
        </w:rPr>
        <w:t>the oxycline</w:t>
      </w:r>
      <w:r w:rsidR="002D0F5A" w:rsidRPr="00551D50">
        <w:rPr>
          <w:rFonts w:ascii="Times New Roman" w:hAnsi="Times New Roman"/>
          <w:b/>
          <w:color w:val="000000" w:themeColor="text1"/>
          <w:sz w:val="24"/>
          <w:rPrChange w:id="121" w:author="User" w:date="2012-11-18T09:33:00Z">
            <w:rPr>
              <w:rFonts w:ascii="Times New Roman" w:hAnsi="Times New Roman"/>
              <w:sz w:val="16"/>
            </w:rPr>
          </w:rPrChange>
        </w:rPr>
        <w:t xml:space="preserve"> </w:t>
      </w:r>
      <w:r w:rsidR="00E8043B" w:rsidRPr="00551D50">
        <w:rPr>
          <w:rFonts w:ascii="Times New Roman" w:hAnsi="Times New Roman"/>
          <w:b/>
          <w:color w:val="000000" w:themeColor="text1"/>
          <w:sz w:val="24"/>
          <w:rPrChange w:id="122" w:author="User" w:date="2012-11-18T09:33:00Z">
            <w:rPr>
              <w:rFonts w:ascii="Times New Roman" w:hAnsi="Times New Roman"/>
              <w:sz w:val="16"/>
            </w:rPr>
          </w:rPrChange>
        </w:rPr>
        <w:t>and</w:t>
      </w:r>
      <w:r w:rsidR="00AE386C" w:rsidRPr="00551D50">
        <w:rPr>
          <w:rFonts w:ascii="Times New Roman" w:hAnsi="Times New Roman"/>
          <w:b/>
          <w:color w:val="000000" w:themeColor="text1"/>
          <w:sz w:val="24"/>
          <w:rPrChange w:id="123" w:author="User" w:date="2012-11-18T09:33:00Z">
            <w:rPr>
              <w:rFonts w:ascii="Times New Roman" w:hAnsi="Times New Roman"/>
              <w:sz w:val="16"/>
            </w:rPr>
          </w:rPrChange>
        </w:rPr>
        <w:t xml:space="preserve"> associated with</w:t>
      </w:r>
      <w:r w:rsidR="00B162E5" w:rsidRPr="00551D50">
        <w:rPr>
          <w:rFonts w:ascii="Times New Roman" w:hAnsi="Times New Roman"/>
          <w:b/>
          <w:color w:val="000000" w:themeColor="text1"/>
          <w:sz w:val="24"/>
          <w:rPrChange w:id="124" w:author="User" w:date="2012-11-18T09:33:00Z">
            <w:rPr>
              <w:rFonts w:ascii="Times New Roman" w:hAnsi="Times New Roman"/>
              <w:sz w:val="16"/>
            </w:rPr>
          </w:rPrChange>
        </w:rPr>
        <w:t xml:space="preserve"> fermentation</w:t>
      </w:r>
      <w:r w:rsidRPr="00551D50">
        <w:rPr>
          <w:rFonts w:ascii="Times New Roman" w:hAnsi="Times New Roman"/>
          <w:b/>
          <w:color w:val="000000" w:themeColor="text1"/>
          <w:sz w:val="24"/>
          <w:rPrChange w:id="125" w:author="User" w:date="2012-11-18T09:33:00Z">
            <w:rPr>
              <w:rFonts w:ascii="Times New Roman" w:hAnsi="Times New Roman"/>
              <w:sz w:val="16"/>
            </w:rPr>
          </w:rPrChange>
        </w:rPr>
        <w:t xml:space="preserve">. </w:t>
      </w:r>
      <w:r w:rsidR="006331E9" w:rsidRPr="00551D50">
        <w:rPr>
          <w:rFonts w:ascii="Times New Roman" w:hAnsi="Times New Roman"/>
          <w:b/>
          <w:color w:val="000000" w:themeColor="text1"/>
          <w:sz w:val="24"/>
          <w:rPrChange w:id="126" w:author="User" w:date="2012-11-18T09:33:00Z">
            <w:rPr>
              <w:rFonts w:ascii="Times New Roman" w:hAnsi="Times New Roman"/>
              <w:sz w:val="16"/>
            </w:rPr>
          </w:rPrChange>
        </w:rPr>
        <w:t xml:space="preserve">The dominance of </w:t>
      </w:r>
      <w:r w:rsidR="0000074D" w:rsidRPr="00551D50">
        <w:rPr>
          <w:rFonts w:ascii="Times New Roman" w:hAnsi="Times New Roman"/>
          <w:b/>
          <w:color w:val="000000" w:themeColor="text1"/>
          <w:sz w:val="24"/>
          <w:rPrChange w:id="127" w:author="User" w:date="2012-11-18T09:33:00Z">
            <w:rPr>
              <w:rFonts w:ascii="Times New Roman" w:hAnsi="Times New Roman"/>
              <w:sz w:val="16"/>
            </w:rPr>
          </w:rPrChange>
        </w:rPr>
        <w:t>heterotrophic degradation</w:t>
      </w:r>
      <w:r w:rsidR="002D0F5A" w:rsidRPr="00551D50">
        <w:rPr>
          <w:rFonts w:ascii="Times New Roman" w:hAnsi="Times New Roman"/>
          <w:b/>
          <w:color w:val="000000" w:themeColor="text1"/>
          <w:sz w:val="24"/>
          <w:rPrChange w:id="128" w:author="User" w:date="2012-11-18T09:33:00Z">
            <w:rPr>
              <w:rFonts w:ascii="Times New Roman" w:hAnsi="Times New Roman"/>
              <w:sz w:val="16"/>
            </w:rPr>
          </w:rPrChange>
        </w:rPr>
        <w:t xml:space="preserve"> </w:t>
      </w:r>
      <w:r w:rsidR="00A85552" w:rsidRPr="00551D50">
        <w:rPr>
          <w:rFonts w:ascii="Times New Roman" w:hAnsi="Times New Roman"/>
          <w:b/>
          <w:color w:val="000000" w:themeColor="text1"/>
          <w:sz w:val="24"/>
          <w:rPrChange w:id="129" w:author="User" w:date="2012-11-18T09:33:00Z">
            <w:rPr>
              <w:rFonts w:ascii="Times New Roman" w:hAnsi="Times New Roman"/>
              <w:sz w:val="16"/>
            </w:rPr>
          </w:rPrChange>
        </w:rPr>
        <w:t xml:space="preserve">coupled with low </w:t>
      </w:r>
      <w:r w:rsidR="00E7029C" w:rsidRPr="00551D50">
        <w:rPr>
          <w:rFonts w:ascii="Times New Roman" w:hAnsi="Times New Roman"/>
          <w:b/>
          <w:color w:val="000000" w:themeColor="text1"/>
          <w:sz w:val="24"/>
          <w:rPrChange w:id="130" w:author="User" w:date="2012-11-18T09:33:00Z">
            <w:rPr>
              <w:rFonts w:ascii="Times New Roman" w:hAnsi="Times New Roman"/>
              <w:sz w:val="16"/>
            </w:rPr>
          </w:rPrChange>
        </w:rPr>
        <w:t xml:space="preserve">fixation </w:t>
      </w:r>
      <w:r w:rsidR="00A85552" w:rsidRPr="00551D50">
        <w:rPr>
          <w:rFonts w:ascii="Times New Roman" w:hAnsi="Times New Roman"/>
          <w:b/>
          <w:color w:val="000000" w:themeColor="text1"/>
          <w:sz w:val="24"/>
          <w:rPrChange w:id="131" w:author="User" w:date="2012-11-18T09:33:00Z">
            <w:rPr>
              <w:rFonts w:ascii="Times New Roman" w:hAnsi="Times New Roman"/>
              <w:sz w:val="16"/>
            </w:rPr>
          </w:rPrChange>
        </w:rPr>
        <w:t>poten</w:t>
      </w:r>
      <w:r w:rsidR="0000074D" w:rsidRPr="00551D50">
        <w:rPr>
          <w:rFonts w:ascii="Times New Roman" w:hAnsi="Times New Roman"/>
          <w:b/>
          <w:color w:val="000000" w:themeColor="text1"/>
          <w:sz w:val="24"/>
          <w:rPrChange w:id="132" w:author="User" w:date="2012-11-18T09:33:00Z">
            <w:rPr>
              <w:rFonts w:ascii="Times New Roman" w:hAnsi="Times New Roman"/>
              <w:sz w:val="16"/>
            </w:rPr>
          </w:rPrChange>
        </w:rPr>
        <w:t xml:space="preserve">tial indicates </w:t>
      </w:r>
      <w:r w:rsidR="006D4CB3" w:rsidRPr="00551D50">
        <w:rPr>
          <w:rFonts w:ascii="Times New Roman" w:hAnsi="Times New Roman"/>
          <w:b/>
          <w:color w:val="000000" w:themeColor="text1"/>
          <w:sz w:val="24"/>
          <w:rPrChange w:id="133" w:author="User" w:date="2012-11-18T09:33:00Z">
            <w:rPr>
              <w:rFonts w:ascii="Times New Roman" w:hAnsi="Times New Roman"/>
              <w:sz w:val="16"/>
            </w:rPr>
          </w:rPrChange>
        </w:rPr>
        <w:t>possible net carbon loss</w:t>
      </w:r>
      <w:r w:rsidR="006331E9" w:rsidRPr="00551D50">
        <w:rPr>
          <w:rFonts w:ascii="Times New Roman" w:hAnsi="Times New Roman"/>
          <w:b/>
          <w:color w:val="000000" w:themeColor="text1"/>
          <w:sz w:val="24"/>
          <w:rPrChange w:id="134" w:author="User" w:date="2012-11-18T09:33:00Z">
            <w:rPr>
              <w:rFonts w:ascii="Times New Roman" w:hAnsi="Times New Roman"/>
              <w:sz w:val="16"/>
            </w:rPr>
          </w:rPrChange>
        </w:rPr>
        <w:t xml:space="preserve">. However, </w:t>
      </w:r>
      <w:r w:rsidR="0014077E" w:rsidRPr="00551D50">
        <w:rPr>
          <w:rFonts w:ascii="Times New Roman" w:hAnsi="Times New Roman"/>
          <w:b/>
          <w:color w:val="000000" w:themeColor="text1"/>
          <w:sz w:val="24"/>
          <w:rPrChange w:id="135" w:author="User" w:date="2012-11-18T09:33:00Z">
            <w:rPr>
              <w:rFonts w:ascii="Times New Roman" w:hAnsi="Times New Roman"/>
              <w:sz w:val="16"/>
            </w:rPr>
          </w:rPrChange>
        </w:rPr>
        <w:t>abundant marker genes for</w:t>
      </w:r>
      <w:r w:rsidR="002D0F5A" w:rsidRPr="00551D50">
        <w:rPr>
          <w:rFonts w:ascii="Times New Roman" w:hAnsi="Times New Roman"/>
          <w:b/>
          <w:color w:val="000000" w:themeColor="text1"/>
          <w:sz w:val="24"/>
          <w:rPrChange w:id="136" w:author="User" w:date="2012-11-18T09:33:00Z">
            <w:rPr>
              <w:rFonts w:ascii="Times New Roman" w:hAnsi="Times New Roman"/>
              <w:sz w:val="16"/>
            </w:rPr>
          </w:rPrChange>
        </w:rPr>
        <w:t xml:space="preserve"> </w:t>
      </w:r>
      <w:r w:rsidR="00587AD1" w:rsidRPr="00551D50">
        <w:rPr>
          <w:rFonts w:ascii="Times New Roman" w:hAnsi="Times New Roman"/>
          <w:b/>
          <w:color w:val="000000" w:themeColor="text1"/>
          <w:sz w:val="24"/>
          <w:rPrChange w:id="137" w:author="User" w:date="2012-11-18T09:33:00Z">
            <w:rPr>
              <w:rFonts w:ascii="Times New Roman" w:hAnsi="Times New Roman"/>
              <w:sz w:val="16"/>
            </w:rPr>
          </w:rPrChange>
        </w:rPr>
        <w:t xml:space="preserve">aerobic anoxygenic phototrophy, </w:t>
      </w:r>
      <w:r w:rsidR="00862169" w:rsidRPr="00551D50">
        <w:rPr>
          <w:rFonts w:ascii="Times New Roman" w:hAnsi="Times New Roman"/>
          <w:b/>
          <w:color w:val="000000" w:themeColor="text1"/>
          <w:sz w:val="24"/>
          <w:rPrChange w:id="138" w:author="User" w:date="2012-11-18T09:33:00Z">
            <w:rPr>
              <w:rFonts w:ascii="Times New Roman" w:hAnsi="Times New Roman"/>
              <w:sz w:val="16"/>
            </w:rPr>
          </w:rPrChange>
        </w:rPr>
        <w:t>CO oxidation, rhodopsins</w:t>
      </w:r>
      <w:r w:rsidR="00A85552" w:rsidRPr="00551D50">
        <w:rPr>
          <w:rFonts w:ascii="Times New Roman" w:hAnsi="Times New Roman"/>
          <w:b/>
          <w:color w:val="000000" w:themeColor="text1"/>
          <w:sz w:val="24"/>
          <w:rPrChange w:id="139" w:author="User" w:date="2012-11-18T09:33:00Z">
            <w:rPr>
              <w:rFonts w:ascii="Times New Roman" w:hAnsi="Times New Roman"/>
              <w:sz w:val="16"/>
            </w:rPr>
          </w:rPrChange>
        </w:rPr>
        <w:t xml:space="preserve"> and</w:t>
      </w:r>
      <w:r w:rsidR="002D0F5A" w:rsidRPr="00551D50">
        <w:rPr>
          <w:rFonts w:ascii="Times New Roman" w:hAnsi="Times New Roman"/>
          <w:b/>
          <w:color w:val="000000" w:themeColor="text1"/>
          <w:sz w:val="24"/>
          <w:rPrChange w:id="140" w:author="User" w:date="2012-11-18T09:33:00Z">
            <w:rPr>
              <w:rFonts w:ascii="Times New Roman" w:hAnsi="Times New Roman"/>
              <w:sz w:val="16"/>
            </w:rPr>
          </w:rPrChange>
        </w:rPr>
        <w:t xml:space="preserve"> </w:t>
      </w:r>
      <w:r w:rsidR="00862169" w:rsidRPr="00551D50">
        <w:rPr>
          <w:rFonts w:ascii="Times New Roman" w:hAnsi="Times New Roman"/>
          <w:b/>
          <w:color w:val="000000" w:themeColor="text1"/>
          <w:sz w:val="24"/>
          <w:rPrChange w:id="141" w:author="User" w:date="2012-11-18T09:33:00Z">
            <w:rPr>
              <w:rFonts w:ascii="Times New Roman" w:hAnsi="Times New Roman"/>
              <w:sz w:val="16"/>
            </w:rPr>
          </w:rPrChange>
        </w:rPr>
        <w:t xml:space="preserve">facultative </w:t>
      </w:r>
      <w:r w:rsidR="00587AD1" w:rsidRPr="00551D50">
        <w:rPr>
          <w:rFonts w:ascii="Times New Roman" w:hAnsi="Times New Roman"/>
          <w:b/>
          <w:color w:val="000000" w:themeColor="text1"/>
          <w:sz w:val="24"/>
          <w:rPrChange w:id="142" w:author="User" w:date="2012-11-18T09:33:00Z">
            <w:rPr>
              <w:rFonts w:ascii="Times New Roman" w:hAnsi="Times New Roman"/>
              <w:sz w:val="16"/>
            </w:rPr>
          </w:rPrChange>
        </w:rPr>
        <w:t>chemo</w:t>
      </w:r>
      <w:r w:rsidR="00862169" w:rsidRPr="00551D50">
        <w:rPr>
          <w:rFonts w:ascii="Times New Roman" w:hAnsi="Times New Roman"/>
          <w:b/>
          <w:color w:val="000000" w:themeColor="text1"/>
          <w:sz w:val="24"/>
          <w:rPrChange w:id="143" w:author="User" w:date="2012-11-18T09:33:00Z">
            <w:rPr>
              <w:rFonts w:ascii="Times New Roman" w:hAnsi="Times New Roman"/>
              <w:sz w:val="16"/>
            </w:rPr>
          </w:rPrChange>
        </w:rPr>
        <w:t>autotrophy</w:t>
      </w:r>
      <w:r w:rsidR="002D0F5A" w:rsidRPr="00551D50">
        <w:rPr>
          <w:rFonts w:ascii="Times New Roman" w:hAnsi="Times New Roman"/>
          <w:b/>
          <w:color w:val="000000" w:themeColor="text1"/>
          <w:sz w:val="24"/>
          <w:rPrChange w:id="144" w:author="User" w:date="2012-11-18T09:33:00Z">
            <w:rPr>
              <w:rFonts w:ascii="Times New Roman" w:hAnsi="Times New Roman"/>
              <w:sz w:val="16"/>
            </w:rPr>
          </w:rPrChange>
        </w:rPr>
        <w:t xml:space="preserve"> </w:t>
      </w:r>
      <w:r w:rsidR="0014077E" w:rsidRPr="00551D50">
        <w:rPr>
          <w:rFonts w:ascii="Times New Roman" w:hAnsi="Times New Roman"/>
          <w:b/>
          <w:color w:val="000000" w:themeColor="text1"/>
          <w:sz w:val="24"/>
          <w:rPrChange w:id="145" w:author="User" w:date="2012-11-18T09:33:00Z">
            <w:rPr>
              <w:rFonts w:ascii="Times New Roman" w:hAnsi="Times New Roman"/>
              <w:sz w:val="16"/>
            </w:rPr>
          </w:rPrChange>
        </w:rPr>
        <w:t xml:space="preserve">were </w:t>
      </w:r>
      <w:r w:rsidR="006D4CB3" w:rsidRPr="00551D50">
        <w:rPr>
          <w:rFonts w:ascii="Times New Roman" w:hAnsi="Times New Roman"/>
          <w:b/>
          <w:color w:val="000000" w:themeColor="text1"/>
          <w:sz w:val="24"/>
          <w:rPrChange w:id="146" w:author="User" w:date="2012-11-18T09:33:00Z">
            <w:rPr>
              <w:rFonts w:ascii="Times New Roman" w:hAnsi="Times New Roman"/>
              <w:sz w:val="16"/>
            </w:rPr>
          </w:rPrChange>
        </w:rPr>
        <w:t xml:space="preserve">also </w:t>
      </w:r>
      <w:r w:rsidR="00653D30" w:rsidRPr="00551D50">
        <w:rPr>
          <w:rFonts w:ascii="Times New Roman" w:hAnsi="Times New Roman"/>
          <w:b/>
          <w:color w:val="000000" w:themeColor="text1"/>
          <w:sz w:val="24"/>
          <w:rPrChange w:id="147" w:author="User" w:date="2012-11-18T09:33:00Z">
            <w:rPr>
              <w:rFonts w:ascii="Times New Roman" w:hAnsi="Times New Roman"/>
              <w:sz w:val="16"/>
            </w:rPr>
          </w:rPrChange>
        </w:rPr>
        <w:t>linked to the dominant heterotrophic bacteria</w:t>
      </w:r>
      <w:r w:rsidR="0014077E" w:rsidRPr="00551D50">
        <w:rPr>
          <w:rFonts w:ascii="Times New Roman" w:hAnsi="Times New Roman"/>
          <w:b/>
          <w:color w:val="000000" w:themeColor="text1"/>
          <w:sz w:val="24"/>
          <w:rPrChange w:id="148" w:author="User" w:date="2012-11-18T09:33:00Z">
            <w:rPr>
              <w:rFonts w:ascii="Times New Roman" w:hAnsi="Times New Roman"/>
              <w:sz w:val="16"/>
            </w:rPr>
          </w:rPrChange>
        </w:rPr>
        <w:t xml:space="preserve"> and may </w:t>
      </w:r>
      <w:r w:rsidR="008B3D53" w:rsidRPr="00551D50">
        <w:rPr>
          <w:rFonts w:ascii="Times New Roman" w:hAnsi="Times New Roman"/>
          <w:b/>
          <w:color w:val="000000" w:themeColor="text1"/>
          <w:sz w:val="24"/>
          <w:rPrChange w:id="149" w:author="User" w:date="2012-11-18T09:33:00Z">
            <w:rPr>
              <w:rFonts w:ascii="Times New Roman" w:hAnsi="Times New Roman"/>
              <w:sz w:val="16"/>
            </w:rPr>
          </w:rPrChange>
        </w:rPr>
        <w:t>be indicative of mechanisms for</w:t>
      </w:r>
      <w:r w:rsidR="002D0F5A" w:rsidRPr="00551D50">
        <w:rPr>
          <w:rFonts w:ascii="Times New Roman" w:hAnsi="Times New Roman"/>
          <w:b/>
          <w:color w:val="000000" w:themeColor="text1"/>
          <w:sz w:val="24"/>
          <w:rPrChange w:id="150" w:author="User" w:date="2012-11-18T09:33:00Z">
            <w:rPr>
              <w:rFonts w:ascii="Times New Roman" w:hAnsi="Times New Roman"/>
              <w:sz w:val="16"/>
            </w:rPr>
          </w:rPrChange>
        </w:rPr>
        <w:t xml:space="preserve"> </w:t>
      </w:r>
      <w:r w:rsidR="008B3D53" w:rsidRPr="00551D50">
        <w:rPr>
          <w:rFonts w:ascii="Times New Roman" w:hAnsi="Times New Roman"/>
          <w:b/>
          <w:color w:val="000000" w:themeColor="text1"/>
          <w:sz w:val="24"/>
          <w:rPrChange w:id="151" w:author="User" w:date="2012-11-18T09:33:00Z">
            <w:rPr>
              <w:rFonts w:ascii="Times New Roman" w:hAnsi="Times New Roman"/>
              <w:sz w:val="16"/>
            </w:rPr>
          </w:rPrChange>
        </w:rPr>
        <w:t>conserving</w:t>
      </w:r>
      <w:r w:rsidR="002D0F5A" w:rsidRPr="00551D50">
        <w:rPr>
          <w:rFonts w:ascii="Times New Roman" w:hAnsi="Times New Roman"/>
          <w:b/>
          <w:color w:val="000000" w:themeColor="text1"/>
          <w:sz w:val="24"/>
          <w:rPrChange w:id="152" w:author="User" w:date="2012-11-18T09:33:00Z">
            <w:rPr>
              <w:rFonts w:ascii="Times New Roman" w:hAnsi="Times New Roman"/>
              <w:sz w:val="16"/>
            </w:rPr>
          </w:rPrChange>
        </w:rPr>
        <w:t xml:space="preserve"> </w:t>
      </w:r>
      <w:r w:rsidR="0014077E" w:rsidRPr="00551D50">
        <w:rPr>
          <w:rFonts w:ascii="Times New Roman" w:hAnsi="Times New Roman"/>
          <w:b/>
          <w:color w:val="000000" w:themeColor="text1"/>
          <w:sz w:val="24"/>
          <w:rPrChange w:id="153" w:author="User" w:date="2012-11-18T09:33:00Z">
            <w:rPr>
              <w:rFonts w:ascii="Times New Roman" w:hAnsi="Times New Roman"/>
              <w:sz w:val="16"/>
            </w:rPr>
          </w:rPrChange>
        </w:rPr>
        <w:t>carbon</w:t>
      </w:r>
      <w:r w:rsidR="00862169" w:rsidRPr="00551D50">
        <w:rPr>
          <w:rFonts w:ascii="Times New Roman" w:hAnsi="Times New Roman"/>
          <w:b/>
          <w:color w:val="000000" w:themeColor="text1"/>
          <w:sz w:val="24"/>
          <w:rPrChange w:id="154" w:author="User" w:date="2012-11-18T09:33:00Z">
            <w:rPr>
              <w:rFonts w:ascii="Times New Roman" w:hAnsi="Times New Roman"/>
              <w:sz w:val="16"/>
            </w:rPr>
          </w:rPrChange>
        </w:rPr>
        <w:t>.</w:t>
      </w:r>
      <w:r w:rsidR="002D0F5A" w:rsidRPr="00551D50">
        <w:rPr>
          <w:rFonts w:ascii="Times New Roman" w:hAnsi="Times New Roman"/>
          <w:b/>
          <w:color w:val="000000" w:themeColor="text1"/>
          <w:sz w:val="24"/>
          <w:rPrChange w:id="155" w:author="User" w:date="2012-11-18T09:33:00Z">
            <w:rPr>
              <w:rFonts w:ascii="Times New Roman" w:hAnsi="Times New Roman"/>
              <w:sz w:val="16"/>
            </w:rPr>
          </w:rPrChange>
        </w:rPr>
        <w:t xml:space="preserve"> </w:t>
      </w:r>
      <w:r w:rsidR="00653D30" w:rsidRPr="00551D50">
        <w:rPr>
          <w:rFonts w:ascii="Times New Roman" w:hAnsi="Times New Roman"/>
          <w:b/>
          <w:color w:val="000000" w:themeColor="text1"/>
          <w:sz w:val="24"/>
          <w:rPrChange w:id="156" w:author="User" w:date="2012-11-18T09:33:00Z">
            <w:rPr>
              <w:rFonts w:ascii="Times New Roman" w:hAnsi="Times New Roman"/>
              <w:sz w:val="16"/>
            </w:rPr>
          </w:rPrChange>
        </w:rPr>
        <w:t>Similarly,</w:t>
      </w:r>
      <w:r w:rsidR="002D0F5A" w:rsidRPr="00551D50">
        <w:rPr>
          <w:rFonts w:ascii="Times New Roman" w:hAnsi="Times New Roman"/>
          <w:b/>
          <w:color w:val="000000" w:themeColor="text1"/>
          <w:sz w:val="24"/>
          <w:rPrChange w:id="157" w:author="User" w:date="2012-11-18T09:33:00Z">
            <w:rPr>
              <w:rFonts w:ascii="Times New Roman" w:hAnsi="Times New Roman"/>
              <w:sz w:val="16"/>
            </w:rPr>
          </w:rPrChange>
        </w:rPr>
        <w:t xml:space="preserve"> </w:t>
      </w:r>
      <w:r w:rsidR="002804EA" w:rsidRPr="00551D50">
        <w:rPr>
          <w:rFonts w:ascii="Times New Roman" w:hAnsi="Times New Roman"/>
          <w:b/>
          <w:color w:val="000000" w:themeColor="text1"/>
          <w:sz w:val="24"/>
          <w:rPrChange w:id="158" w:author="User" w:date="2012-11-18T09:33:00Z">
            <w:rPr>
              <w:rFonts w:ascii="Times New Roman" w:hAnsi="Times New Roman"/>
              <w:sz w:val="16"/>
            </w:rPr>
          </w:rPrChange>
        </w:rPr>
        <w:t xml:space="preserve">a </w:t>
      </w:r>
      <w:r w:rsidR="0000074D" w:rsidRPr="00551D50">
        <w:rPr>
          <w:rFonts w:ascii="Times New Roman" w:hAnsi="Times New Roman"/>
          <w:b/>
          <w:color w:val="000000" w:themeColor="text1"/>
          <w:sz w:val="24"/>
          <w:rPrChange w:id="159" w:author="User" w:date="2012-11-18T09:33:00Z">
            <w:rPr>
              <w:rFonts w:ascii="Times New Roman" w:hAnsi="Times New Roman"/>
              <w:sz w:val="16"/>
            </w:rPr>
          </w:rPrChange>
        </w:rPr>
        <w:t>high genetic potential for</w:t>
      </w:r>
      <w:r w:rsidR="008B3D53" w:rsidRPr="00551D50">
        <w:rPr>
          <w:rFonts w:ascii="Times New Roman" w:hAnsi="Times New Roman"/>
          <w:b/>
          <w:color w:val="000000" w:themeColor="text1"/>
          <w:sz w:val="24"/>
          <w:rPrChange w:id="160" w:author="User" w:date="2012-11-18T09:33:00Z">
            <w:rPr>
              <w:rFonts w:ascii="Times New Roman" w:hAnsi="Times New Roman"/>
              <w:sz w:val="16"/>
            </w:rPr>
          </w:rPrChange>
        </w:rPr>
        <w:t xml:space="preserve"> the</w:t>
      </w:r>
      <w:r w:rsidR="002D0F5A" w:rsidRPr="00551D50">
        <w:rPr>
          <w:rFonts w:ascii="Times New Roman" w:hAnsi="Times New Roman"/>
          <w:b/>
          <w:color w:val="000000" w:themeColor="text1"/>
          <w:sz w:val="24"/>
          <w:rPrChange w:id="161" w:author="User" w:date="2012-11-18T09:33:00Z">
            <w:rPr>
              <w:rFonts w:ascii="Times New Roman" w:hAnsi="Times New Roman"/>
              <w:sz w:val="16"/>
            </w:rPr>
          </w:rPrChange>
        </w:rPr>
        <w:t xml:space="preserve"> </w:t>
      </w:r>
      <w:commentRangeStart w:id="162"/>
      <w:r w:rsidR="008B3D53" w:rsidRPr="00551D50">
        <w:rPr>
          <w:rFonts w:ascii="Times New Roman" w:hAnsi="Times New Roman"/>
          <w:b/>
          <w:color w:val="000000" w:themeColor="text1"/>
          <w:sz w:val="24"/>
          <w:rPrChange w:id="163" w:author="User" w:date="2012-11-18T09:33:00Z">
            <w:rPr>
              <w:rFonts w:ascii="Times New Roman" w:hAnsi="Times New Roman"/>
              <w:sz w:val="16"/>
            </w:rPr>
          </w:rPrChange>
        </w:rPr>
        <w:t>recycling of nitrogen compounds</w:t>
      </w:r>
      <w:commentRangeEnd w:id="162"/>
      <w:r w:rsidR="008B3D53">
        <w:rPr>
          <w:rStyle w:val="CommentReference"/>
        </w:rPr>
        <w:commentReference w:id="162"/>
      </w:r>
      <w:r w:rsidR="002D0F5A" w:rsidRPr="00551D50">
        <w:rPr>
          <w:rFonts w:ascii="Times New Roman" w:hAnsi="Times New Roman"/>
          <w:b/>
          <w:color w:val="000000" w:themeColor="text1"/>
          <w:sz w:val="24"/>
          <w:rPrChange w:id="164" w:author="User" w:date="2012-11-18T09:33:00Z">
            <w:rPr>
              <w:rFonts w:ascii="Times New Roman" w:hAnsi="Times New Roman"/>
              <w:sz w:val="16"/>
            </w:rPr>
          </w:rPrChange>
        </w:rPr>
        <w:t xml:space="preserve"> </w:t>
      </w:r>
      <w:r w:rsidR="00862169" w:rsidRPr="00551D50">
        <w:rPr>
          <w:rFonts w:ascii="Times New Roman" w:hAnsi="Times New Roman"/>
          <w:b/>
          <w:color w:val="000000" w:themeColor="text1"/>
          <w:sz w:val="24"/>
          <w:rPrChange w:id="165" w:author="User" w:date="2012-11-18T09:33:00Z">
            <w:rPr>
              <w:rFonts w:ascii="Times New Roman" w:hAnsi="Times New Roman"/>
              <w:sz w:val="16"/>
            </w:rPr>
          </w:rPrChange>
        </w:rPr>
        <w:t>likely</w:t>
      </w:r>
      <w:r w:rsidR="006D4CB3" w:rsidRPr="00551D50">
        <w:rPr>
          <w:rFonts w:ascii="Times New Roman" w:hAnsi="Times New Roman"/>
          <w:b/>
          <w:color w:val="000000" w:themeColor="text1"/>
          <w:sz w:val="24"/>
          <w:rPrChange w:id="166" w:author="User" w:date="2012-11-18T09:33:00Z">
            <w:rPr>
              <w:rFonts w:ascii="Times New Roman" w:hAnsi="Times New Roman"/>
              <w:sz w:val="16"/>
            </w:rPr>
          </w:rPrChange>
        </w:rPr>
        <w:t xml:space="preserve"> functions to retain fixed nitrogen</w:t>
      </w:r>
      <w:r w:rsidR="008B3D53" w:rsidRPr="00551D50">
        <w:rPr>
          <w:rFonts w:ascii="Times New Roman" w:hAnsi="Times New Roman"/>
          <w:b/>
          <w:color w:val="000000" w:themeColor="text1"/>
          <w:sz w:val="24"/>
          <w:rPrChange w:id="167" w:author="User" w:date="2012-11-18T09:33:00Z">
            <w:rPr>
              <w:rFonts w:ascii="Times New Roman" w:hAnsi="Times New Roman"/>
              <w:sz w:val="16"/>
            </w:rPr>
          </w:rPrChange>
        </w:rPr>
        <w:t xml:space="preserve"> in the lake</w:t>
      </w:r>
      <w:r w:rsidR="00862169" w:rsidRPr="00551D50">
        <w:rPr>
          <w:rFonts w:ascii="Times New Roman" w:hAnsi="Times New Roman"/>
          <w:b/>
          <w:color w:val="000000" w:themeColor="text1"/>
          <w:sz w:val="24"/>
          <w:rPrChange w:id="168" w:author="User" w:date="2012-11-18T09:33:00Z">
            <w:rPr>
              <w:rFonts w:ascii="Times New Roman" w:hAnsi="Times New Roman"/>
              <w:sz w:val="16"/>
            </w:rPr>
          </w:rPrChange>
        </w:rPr>
        <w:t xml:space="preserve">. </w:t>
      </w:r>
      <w:r w:rsidR="00E7029C" w:rsidRPr="00551D50">
        <w:rPr>
          <w:rFonts w:ascii="Times New Roman" w:hAnsi="Times New Roman"/>
          <w:b/>
          <w:color w:val="000000" w:themeColor="text1"/>
          <w:sz w:val="24"/>
          <w:rPrChange w:id="169" w:author="User" w:date="2012-11-18T09:33:00Z">
            <w:rPr>
              <w:rFonts w:ascii="Times New Roman" w:hAnsi="Times New Roman"/>
              <w:sz w:val="16"/>
            </w:rPr>
          </w:rPrChange>
        </w:rPr>
        <w:t>D</w:t>
      </w:r>
      <w:r w:rsidR="006D4CB3" w:rsidRPr="00551D50">
        <w:rPr>
          <w:rFonts w:ascii="Times New Roman" w:hAnsi="Times New Roman"/>
          <w:b/>
          <w:color w:val="000000" w:themeColor="text1"/>
          <w:sz w:val="24"/>
          <w:rPrChange w:id="170" w:author="User" w:date="2012-11-18T09:33:00Z">
            <w:rPr>
              <w:rFonts w:ascii="Times New Roman" w:hAnsi="Times New Roman"/>
              <w:sz w:val="16"/>
            </w:rPr>
          </w:rPrChange>
        </w:rPr>
        <w:t>imethylsulfoniopropionate</w:t>
      </w:r>
      <w:r w:rsidR="002D0F5A" w:rsidRPr="00551D50">
        <w:rPr>
          <w:rFonts w:ascii="Times New Roman" w:hAnsi="Times New Roman"/>
          <w:b/>
          <w:color w:val="000000" w:themeColor="text1"/>
          <w:sz w:val="24"/>
          <w:rPrChange w:id="171" w:author="User" w:date="2012-11-18T09:33:00Z">
            <w:rPr>
              <w:rFonts w:ascii="Times New Roman" w:hAnsi="Times New Roman"/>
              <w:sz w:val="16"/>
            </w:rPr>
          </w:rPrChange>
        </w:rPr>
        <w:t xml:space="preserve"> </w:t>
      </w:r>
      <w:r w:rsidR="006D4CB3" w:rsidRPr="00551D50">
        <w:rPr>
          <w:rFonts w:ascii="Times New Roman" w:hAnsi="Times New Roman"/>
          <w:b/>
          <w:color w:val="000000" w:themeColor="text1"/>
          <w:sz w:val="24"/>
          <w:rPrChange w:id="172" w:author="User" w:date="2012-11-18T09:33:00Z">
            <w:rPr>
              <w:rFonts w:ascii="Times New Roman" w:hAnsi="Times New Roman"/>
              <w:sz w:val="16"/>
            </w:rPr>
          </w:rPrChange>
        </w:rPr>
        <w:t xml:space="preserve">(DMSP) </w:t>
      </w:r>
      <w:r w:rsidR="00E7029C" w:rsidRPr="00551D50">
        <w:rPr>
          <w:rFonts w:ascii="Times New Roman" w:hAnsi="Times New Roman"/>
          <w:b/>
          <w:color w:val="000000" w:themeColor="text1"/>
          <w:sz w:val="24"/>
          <w:rPrChange w:id="173" w:author="User" w:date="2012-11-18T09:33:00Z">
            <w:rPr>
              <w:rFonts w:ascii="Times New Roman" w:hAnsi="Times New Roman"/>
              <w:sz w:val="16"/>
            </w:rPr>
          </w:rPrChange>
        </w:rPr>
        <w:t>lyase</w:t>
      </w:r>
      <w:r w:rsidR="00880F3F" w:rsidRPr="00551D50">
        <w:rPr>
          <w:rFonts w:ascii="Times New Roman" w:hAnsi="Times New Roman"/>
          <w:b/>
          <w:color w:val="000000" w:themeColor="text1"/>
          <w:sz w:val="24"/>
          <w:rPrChange w:id="174" w:author="User" w:date="2012-11-18T09:33:00Z">
            <w:rPr>
              <w:rFonts w:ascii="Times New Roman" w:hAnsi="Times New Roman"/>
              <w:sz w:val="16"/>
            </w:rPr>
          </w:rPrChange>
        </w:rPr>
        <w:t xml:space="preserve"> genes</w:t>
      </w:r>
      <w:r w:rsidR="00E7029C" w:rsidRPr="00551D50">
        <w:rPr>
          <w:rFonts w:ascii="Times New Roman" w:hAnsi="Times New Roman"/>
          <w:b/>
          <w:color w:val="000000" w:themeColor="text1"/>
          <w:sz w:val="24"/>
          <w:rPrChange w:id="175" w:author="User" w:date="2012-11-18T09:33:00Z">
            <w:rPr>
              <w:rFonts w:ascii="Times New Roman" w:hAnsi="Times New Roman"/>
              <w:sz w:val="16"/>
            </w:rPr>
          </w:rPrChange>
        </w:rPr>
        <w:t xml:space="preserve"> (</w:t>
      </w:r>
      <w:r w:rsidR="00880F3F" w:rsidRPr="00551D50">
        <w:rPr>
          <w:rFonts w:ascii="Times New Roman" w:hAnsi="Times New Roman"/>
          <w:b/>
          <w:i/>
          <w:color w:val="000000" w:themeColor="text1"/>
          <w:sz w:val="24"/>
          <w:rPrChange w:id="176" w:author="User" w:date="2012-11-18T09:33:00Z">
            <w:rPr>
              <w:rFonts w:ascii="Times New Roman" w:hAnsi="Times New Roman"/>
              <w:i/>
              <w:sz w:val="16"/>
            </w:rPr>
          </w:rPrChange>
        </w:rPr>
        <w:t>d</w:t>
      </w:r>
      <w:commentRangeStart w:id="177"/>
      <w:r w:rsidR="00E7029C" w:rsidRPr="00EA0814">
        <w:rPr>
          <w:rFonts w:ascii="Times New Roman" w:hAnsi="Times New Roman"/>
          <w:b/>
          <w:i/>
          <w:color w:val="000000" w:themeColor="text1"/>
          <w:sz w:val="24"/>
          <w:rPrChange w:id="178" w:author="User" w:date="2012-11-18T09:33:00Z">
            <w:rPr>
              <w:rFonts w:ascii="Times New Roman" w:hAnsi="Times New Roman"/>
              <w:i/>
              <w:sz w:val="16"/>
            </w:rPr>
          </w:rPrChange>
        </w:rPr>
        <w:t xml:space="preserve">ddD, </w:t>
      </w:r>
      <w:r w:rsidR="00880F3F" w:rsidRPr="00551D50">
        <w:rPr>
          <w:rFonts w:ascii="Times New Roman" w:hAnsi="Times New Roman"/>
          <w:b/>
          <w:i/>
          <w:color w:val="000000" w:themeColor="text1"/>
          <w:sz w:val="24"/>
          <w:rPrChange w:id="179" w:author="User" w:date="2012-11-18T09:33:00Z">
            <w:rPr>
              <w:rFonts w:ascii="Times New Roman" w:hAnsi="Times New Roman"/>
              <w:i/>
              <w:sz w:val="16"/>
            </w:rPr>
          </w:rPrChange>
        </w:rPr>
        <w:t>d</w:t>
      </w:r>
      <w:r w:rsidR="00E7029C" w:rsidRPr="00EA0814">
        <w:rPr>
          <w:rFonts w:ascii="Times New Roman" w:hAnsi="Times New Roman"/>
          <w:b/>
          <w:i/>
          <w:color w:val="000000" w:themeColor="text1"/>
          <w:sz w:val="24"/>
          <w:rPrChange w:id="180" w:author="User" w:date="2012-11-18T09:33:00Z">
            <w:rPr>
              <w:rFonts w:ascii="Times New Roman" w:hAnsi="Times New Roman"/>
              <w:i/>
              <w:sz w:val="16"/>
            </w:rPr>
          </w:rPrChange>
        </w:rPr>
        <w:t xml:space="preserve">ddL and </w:t>
      </w:r>
      <w:r w:rsidR="00880F3F" w:rsidRPr="00551D50">
        <w:rPr>
          <w:rFonts w:ascii="Times New Roman" w:hAnsi="Times New Roman"/>
          <w:b/>
          <w:i/>
          <w:color w:val="000000" w:themeColor="text1"/>
          <w:sz w:val="24"/>
          <w:rPrChange w:id="181" w:author="User" w:date="2012-11-18T09:33:00Z">
            <w:rPr>
              <w:rFonts w:ascii="Times New Roman" w:hAnsi="Times New Roman"/>
              <w:i/>
              <w:sz w:val="16"/>
            </w:rPr>
          </w:rPrChange>
        </w:rPr>
        <w:t>d</w:t>
      </w:r>
      <w:r w:rsidR="00E7029C" w:rsidRPr="00EA0814">
        <w:rPr>
          <w:rFonts w:ascii="Times New Roman" w:hAnsi="Times New Roman"/>
          <w:b/>
          <w:i/>
          <w:color w:val="000000" w:themeColor="text1"/>
          <w:sz w:val="24"/>
          <w:rPrChange w:id="182" w:author="User" w:date="2012-11-18T09:33:00Z">
            <w:rPr>
              <w:rFonts w:ascii="Times New Roman" w:hAnsi="Times New Roman"/>
              <w:i/>
              <w:sz w:val="16"/>
            </w:rPr>
          </w:rPrChange>
        </w:rPr>
        <w:t>ddP</w:t>
      </w:r>
      <w:commentRangeEnd w:id="177"/>
      <w:r w:rsidR="0011767D" w:rsidRPr="00F84242">
        <w:rPr>
          <w:rStyle w:val="CommentReference"/>
          <w:i/>
        </w:rPr>
        <w:commentReference w:id="177"/>
      </w:r>
      <w:r w:rsidR="00E7029C" w:rsidRPr="00551D50">
        <w:rPr>
          <w:rFonts w:ascii="Times New Roman" w:hAnsi="Times New Roman"/>
          <w:b/>
          <w:color w:val="000000" w:themeColor="text1"/>
          <w:sz w:val="24"/>
          <w:rPrChange w:id="183" w:author="User" w:date="2012-11-18T09:33:00Z">
            <w:rPr>
              <w:rFonts w:ascii="Times New Roman" w:hAnsi="Times New Roman"/>
              <w:sz w:val="16"/>
            </w:rPr>
          </w:rPrChange>
        </w:rPr>
        <w:t>) were abundant indicating DMSP is a significant carbon and energy source</w:t>
      </w:r>
      <w:r w:rsidR="00A85552" w:rsidRPr="00551D50">
        <w:rPr>
          <w:rFonts w:ascii="Times New Roman" w:hAnsi="Times New Roman"/>
          <w:b/>
          <w:color w:val="000000" w:themeColor="text1"/>
          <w:sz w:val="24"/>
          <w:rPrChange w:id="184" w:author="User" w:date="2012-11-18T09:33:00Z">
            <w:rPr>
              <w:rFonts w:ascii="Times New Roman" w:hAnsi="Times New Roman"/>
              <w:sz w:val="16"/>
            </w:rPr>
          </w:rPrChange>
        </w:rPr>
        <w:t>.</w:t>
      </w:r>
      <w:r w:rsidR="002D0F5A" w:rsidRPr="00551D50">
        <w:rPr>
          <w:rFonts w:ascii="Times New Roman" w:hAnsi="Times New Roman"/>
          <w:b/>
          <w:color w:val="000000" w:themeColor="text1"/>
          <w:sz w:val="24"/>
          <w:rPrChange w:id="185" w:author="User" w:date="2012-11-18T09:33:00Z">
            <w:rPr>
              <w:rFonts w:ascii="Times New Roman" w:hAnsi="Times New Roman"/>
              <w:sz w:val="16"/>
            </w:rPr>
          </w:rPrChange>
        </w:rPr>
        <w:t xml:space="preserve"> </w:t>
      </w:r>
      <w:r w:rsidR="009A604C" w:rsidRPr="00551D50">
        <w:rPr>
          <w:rFonts w:ascii="Times New Roman" w:hAnsi="Times New Roman"/>
          <w:b/>
          <w:color w:val="000000" w:themeColor="text1"/>
          <w:sz w:val="24"/>
          <w:rPrChange w:id="186" w:author="User" w:date="2012-11-18T09:33:00Z">
            <w:rPr>
              <w:rFonts w:ascii="Times New Roman" w:hAnsi="Times New Roman"/>
              <w:sz w:val="16"/>
            </w:rPr>
          </w:rPrChange>
        </w:rPr>
        <w:t>Unlike marine environments,</w:t>
      </w:r>
      <w:r w:rsidR="002D0F5A" w:rsidRPr="00551D50">
        <w:rPr>
          <w:rFonts w:ascii="Times New Roman" w:hAnsi="Times New Roman"/>
          <w:b/>
          <w:color w:val="000000" w:themeColor="text1"/>
          <w:sz w:val="24"/>
          <w:rPrChange w:id="187" w:author="User" w:date="2012-11-18T09:33:00Z">
            <w:rPr>
              <w:rFonts w:ascii="Times New Roman" w:hAnsi="Times New Roman"/>
              <w:sz w:val="16"/>
            </w:rPr>
          </w:rPrChange>
        </w:rPr>
        <w:t xml:space="preserve"> </w:t>
      </w:r>
      <w:r w:rsidR="00E7029C" w:rsidRPr="00551D50">
        <w:rPr>
          <w:rFonts w:ascii="Times New Roman" w:hAnsi="Times New Roman"/>
          <w:b/>
          <w:color w:val="000000" w:themeColor="text1"/>
          <w:sz w:val="24"/>
          <w:rPrChange w:id="188" w:author="User" w:date="2012-11-18T09:33:00Z">
            <w:rPr>
              <w:rFonts w:ascii="Times New Roman" w:hAnsi="Times New Roman"/>
              <w:sz w:val="16"/>
            </w:rPr>
          </w:rPrChange>
        </w:rPr>
        <w:t xml:space="preserve">DMSP </w:t>
      </w:r>
      <w:del w:id="189" w:author="User" w:date="2012-11-18T09:33:00Z">
        <w:r w:rsidR="00E7029C" w:rsidRPr="00A55345">
          <w:rPr>
            <w:rFonts w:ascii="Times New Roman" w:hAnsi="Times New Roman" w:cs="Times New Roman"/>
            <w:sz w:val="16"/>
            <w:szCs w:val="16"/>
          </w:rPr>
          <w:delText>demethylase</w:delText>
        </w:r>
      </w:del>
      <w:ins w:id="190" w:author="User" w:date="2012-11-18T09:33:00Z">
        <w:r w:rsidR="00E7029C" w:rsidRPr="00551D50">
          <w:rPr>
            <w:rFonts w:ascii="Times New Roman" w:hAnsi="Times New Roman" w:cs="Times New Roman"/>
            <w:b/>
            <w:color w:val="000000" w:themeColor="text1"/>
            <w:sz w:val="24"/>
            <w:szCs w:val="24"/>
          </w:rPr>
          <w:t>demethylase</w:t>
        </w:r>
        <w:r w:rsidR="00773A97" w:rsidRPr="00551D50">
          <w:rPr>
            <w:rFonts w:ascii="Times New Roman" w:hAnsi="Times New Roman" w:cs="Times New Roman"/>
            <w:b/>
            <w:color w:val="000000" w:themeColor="text1"/>
            <w:sz w:val="24"/>
            <w:szCs w:val="24"/>
          </w:rPr>
          <w:t>s</w:t>
        </w:r>
      </w:ins>
      <w:r w:rsidR="009A604C" w:rsidRPr="00551D50">
        <w:rPr>
          <w:rFonts w:ascii="Times New Roman" w:hAnsi="Times New Roman"/>
          <w:b/>
          <w:color w:val="000000" w:themeColor="text1"/>
          <w:sz w:val="24"/>
          <w:rPrChange w:id="191" w:author="User" w:date="2012-11-18T09:33:00Z">
            <w:rPr>
              <w:rFonts w:ascii="Times New Roman" w:hAnsi="Times New Roman"/>
              <w:sz w:val="16"/>
            </w:rPr>
          </w:rPrChange>
        </w:rPr>
        <w:t xml:space="preserve"> </w:t>
      </w:r>
      <w:r w:rsidR="006D4CB3" w:rsidRPr="00551D50">
        <w:rPr>
          <w:rFonts w:ascii="Times New Roman" w:hAnsi="Times New Roman"/>
          <w:b/>
          <w:color w:val="000000" w:themeColor="text1"/>
          <w:sz w:val="24"/>
          <w:rPrChange w:id="192" w:author="User" w:date="2012-11-18T09:33:00Z">
            <w:rPr>
              <w:rFonts w:ascii="Times New Roman" w:hAnsi="Times New Roman"/>
              <w:sz w:val="16"/>
            </w:rPr>
          </w:rPrChange>
        </w:rPr>
        <w:t>(</w:t>
      </w:r>
      <w:commentRangeStart w:id="193"/>
      <w:r w:rsidR="006D4CB3" w:rsidRPr="00EA0814">
        <w:rPr>
          <w:rFonts w:ascii="Times New Roman" w:hAnsi="Times New Roman"/>
          <w:b/>
          <w:i/>
          <w:color w:val="000000" w:themeColor="text1"/>
          <w:sz w:val="24"/>
          <w:rPrChange w:id="194" w:author="User" w:date="2012-11-18T09:33:00Z">
            <w:rPr>
              <w:rFonts w:ascii="Times New Roman" w:hAnsi="Times New Roman"/>
              <w:i/>
              <w:sz w:val="16"/>
            </w:rPr>
          </w:rPrChange>
        </w:rPr>
        <w:t>dmdA</w:t>
      </w:r>
      <w:commentRangeEnd w:id="193"/>
      <w:del w:id="195" w:author="User" w:date="2012-11-18T09:33:00Z">
        <w:r w:rsidR="009B5B10" w:rsidRPr="00F84242">
          <w:rPr>
            <w:rStyle w:val="CommentReference"/>
            <w:i/>
          </w:rPr>
          <w:commentReference w:id="193"/>
        </w:r>
        <w:r w:rsidR="006D4CB3" w:rsidRPr="00A55345">
          <w:rPr>
            <w:rFonts w:ascii="Times New Roman" w:hAnsi="Times New Roman" w:cs="Times New Roman"/>
            <w:sz w:val="16"/>
            <w:szCs w:val="16"/>
          </w:rPr>
          <w:delText>)</w:delText>
        </w:r>
      </w:del>
      <w:ins w:id="196" w:author="User" w:date="2012-11-18T09:33:00Z">
        <w:r w:rsidR="006D4CB3" w:rsidRPr="00551D50">
          <w:rPr>
            <w:rFonts w:ascii="Times New Roman" w:hAnsi="Times New Roman" w:cs="Times New Roman"/>
            <w:b/>
            <w:color w:val="000000" w:themeColor="text1"/>
            <w:sz w:val="24"/>
            <w:szCs w:val="24"/>
          </w:rPr>
          <w:t>)</w:t>
        </w:r>
        <w:r w:rsidR="00773A97" w:rsidRPr="00551D50">
          <w:rPr>
            <w:rFonts w:ascii="Times New Roman" w:hAnsi="Times New Roman" w:cs="Times New Roman"/>
            <w:b/>
            <w:color w:val="000000" w:themeColor="text1"/>
            <w:sz w:val="24"/>
            <w:szCs w:val="24"/>
          </w:rPr>
          <w:t xml:space="preserve"> </w:t>
        </w:r>
      </w:ins>
      <w:r w:rsidR="009A604C" w:rsidRPr="00551D50">
        <w:rPr>
          <w:rFonts w:ascii="Times New Roman" w:hAnsi="Times New Roman"/>
          <w:b/>
          <w:color w:val="000000" w:themeColor="text1"/>
          <w:sz w:val="24"/>
          <w:rPrChange w:id="197" w:author="User" w:date="2012-11-18T09:33:00Z">
            <w:rPr>
              <w:rFonts w:ascii="Times New Roman" w:hAnsi="Times New Roman"/>
              <w:sz w:val="16"/>
            </w:rPr>
          </w:rPrChange>
        </w:rPr>
        <w:t xml:space="preserve">were </w:t>
      </w:r>
      <w:r w:rsidR="00377760" w:rsidRPr="00551D50">
        <w:rPr>
          <w:rFonts w:ascii="Times New Roman" w:hAnsi="Times New Roman"/>
          <w:b/>
          <w:color w:val="000000" w:themeColor="text1"/>
          <w:sz w:val="24"/>
          <w:rPrChange w:id="198" w:author="User" w:date="2012-11-18T09:33:00Z">
            <w:rPr>
              <w:rFonts w:ascii="Times New Roman" w:hAnsi="Times New Roman"/>
              <w:sz w:val="16"/>
            </w:rPr>
          </w:rPrChange>
        </w:rPr>
        <w:t>less abundant than DMSP lyases</w:t>
      </w:r>
      <w:r w:rsidR="00EA0814">
        <w:rPr>
          <w:rFonts w:ascii="Times New Roman" w:hAnsi="Times New Roman"/>
          <w:b/>
          <w:color w:val="000000" w:themeColor="text1"/>
          <w:sz w:val="24"/>
          <w:rPrChange w:id="199" w:author="User" w:date="2012-11-18T09:33:00Z">
            <w:rPr>
              <w:rFonts w:ascii="Times New Roman" w:hAnsi="Times New Roman"/>
              <w:sz w:val="16"/>
            </w:rPr>
          </w:rPrChange>
        </w:rPr>
        <w:t xml:space="preserve"> indicating </w:t>
      </w:r>
      <w:del w:id="200" w:author="User" w:date="2012-11-18T09:33:00Z">
        <w:r w:rsidR="009A604C">
          <w:rPr>
            <w:rFonts w:ascii="Times New Roman" w:hAnsi="Times New Roman" w:cs="Times New Roman"/>
            <w:sz w:val="16"/>
            <w:szCs w:val="16"/>
          </w:rPr>
          <w:delText>the</w:delText>
        </w:r>
      </w:del>
      <w:ins w:id="201" w:author="User" w:date="2012-11-18T09:33:00Z">
        <w:r w:rsidR="00EA0814">
          <w:rPr>
            <w:rFonts w:ascii="Times New Roman" w:hAnsi="Times New Roman" w:cs="Times New Roman"/>
            <w:b/>
            <w:color w:val="000000" w:themeColor="text1"/>
            <w:sz w:val="24"/>
            <w:szCs w:val="24"/>
          </w:rPr>
          <w:t>that</w:t>
        </w:r>
      </w:ins>
      <w:r w:rsidR="009A604C" w:rsidRPr="00551D50">
        <w:rPr>
          <w:rFonts w:ascii="Times New Roman" w:hAnsi="Times New Roman"/>
          <w:b/>
          <w:color w:val="000000" w:themeColor="text1"/>
          <w:sz w:val="24"/>
          <w:rPrChange w:id="202" w:author="User" w:date="2012-11-18T09:33:00Z">
            <w:rPr>
              <w:rFonts w:ascii="Times New Roman" w:hAnsi="Times New Roman"/>
              <w:sz w:val="16"/>
            </w:rPr>
          </w:rPrChange>
        </w:rPr>
        <w:t xml:space="preserve"> DMSP cleavage is the likely source of the high DMS concentration</w:t>
      </w:r>
      <w:r w:rsidR="00377760" w:rsidRPr="00551D50">
        <w:rPr>
          <w:rFonts w:ascii="Times New Roman" w:hAnsi="Times New Roman"/>
          <w:b/>
          <w:color w:val="000000" w:themeColor="text1"/>
          <w:sz w:val="24"/>
          <w:rPrChange w:id="203" w:author="User" w:date="2012-11-18T09:33:00Z">
            <w:rPr>
              <w:rFonts w:ascii="Times New Roman" w:hAnsi="Times New Roman"/>
              <w:sz w:val="16"/>
            </w:rPr>
          </w:rPrChange>
        </w:rPr>
        <w:t>.</w:t>
      </w:r>
      <w:r w:rsidR="002D0F5A" w:rsidRPr="00551D50">
        <w:rPr>
          <w:rFonts w:ascii="Times New Roman" w:hAnsi="Times New Roman"/>
          <w:b/>
          <w:color w:val="000000" w:themeColor="text1"/>
          <w:sz w:val="24"/>
          <w:rPrChange w:id="204" w:author="User" w:date="2012-11-18T09:33:00Z">
            <w:rPr>
              <w:rFonts w:ascii="Times New Roman" w:hAnsi="Times New Roman"/>
              <w:sz w:val="16"/>
            </w:rPr>
          </w:rPrChange>
        </w:rPr>
        <w:t xml:space="preserve"> </w:t>
      </w:r>
      <w:r w:rsidR="00A55345" w:rsidRPr="006E6BDE">
        <w:rPr>
          <w:rFonts w:ascii="Times New Roman" w:hAnsi="Times New Roman"/>
          <w:b/>
          <w:color w:val="000000" w:themeColor="text1"/>
          <w:sz w:val="24"/>
          <w:rPrChange w:id="205" w:author="User" w:date="2012-11-18T09:33:00Z">
            <w:rPr>
              <w:rFonts w:ascii="Times New Roman" w:hAnsi="Times New Roman"/>
              <w:sz w:val="16"/>
            </w:rPr>
          </w:rPrChange>
        </w:rPr>
        <w:t>S</w:t>
      </w:r>
      <w:r w:rsidR="00371BEF" w:rsidRPr="006E6BDE">
        <w:rPr>
          <w:rFonts w:ascii="Times New Roman" w:hAnsi="Times New Roman"/>
          <w:b/>
          <w:color w:val="000000" w:themeColor="text1"/>
          <w:sz w:val="24"/>
          <w:rPrChange w:id="206" w:author="User" w:date="2012-11-18T09:33:00Z">
            <w:rPr>
              <w:rFonts w:ascii="Times New Roman" w:hAnsi="Times New Roman"/>
              <w:sz w:val="16"/>
            </w:rPr>
          </w:rPrChange>
        </w:rPr>
        <w:t xml:space="preserve">trategies of nutrient resourcefulness such as DMSP </w:t>
      </w:r>
      <w:r w:rsidR="00E7029C" w:rsidRPr="006E6BDE">
        <w:rPr>
          <w:rFonts w:ascii="Times New Roman" w:hAnsi="Times New Roman"/>
          <w:b/>
          <w:color w:val="000000" w:themeColor="text1"/>
          <w:sz w:val="24"/>
          <w:rPrChange w:id="207" w:author="User" w:date="2012-11-18T09:33:00Z">
            <w:rPr>
              <w:rFonts w:ascii="Times New Roman" w:hAnsi="Times New Roman"/>
              <w:sz w:val="16"/>
            </w:rPr>
          </w:rPrChange>
        </w:rPr>
        <w:t>cleavage</w:t>
      </w:r>
      <w:r w:rsidR="009A604C" w:rsidRPr="006E6BDE">
        <w:rPr>
          <w:rFonts w:ascii="Times New Roman" w:hAnsi="Times New Roman"/>
          <w:b/>
          <w:color w:val="000000" w:themeColor="text1"/>
          <w:sz w:val="24"/>
          <w:rPrChange w:id="208" w:author="User" w:date="2012-11-18T09:33:00Z">
            <w:rPr>
              <w:rFonts w:ascii="Times New Roman" w:hAnsi="Times New Roman"/>
              <w:sz w:val="16"/>
            </w:rPr>
          </w:rPrChange>
        </w:rPr>
        <w:t xml:space="preserve"> and </w:t>
      </w:r>
      <w:commentRangeStart w:id="209"/>
      <w:r w:rsidR="009A604C" w:rsidRPr="006E6BDE">
        <w:rPr>
          <w:rFonts w:ascii="Times New Roman" w:hAnsi="Times New Roman"/>
          <w:b/>
          <w:color w:val="000000" w:themeColor="text1"/>
          <w:sz w:val="24"/>
          <w:rPrChange w:id="210" w:author="User" w:date="2012-11-18T09:33:00Z">
            <w:rPr>
              <w:rFonts w:ascii="Times New Roman" w:hAnsi="Times New Roman"/>
              <w:sz w:val="16"/>
            </w:rPr>
          </w:rPrChange>
        </w:rPr>
        <w:t xml:space="preserve">carbon </w:t>
      </w:r>
      <w:commentRangeStart w:id="211"/>
      <w:del w:id="212" w:author="User" w:date="2012-11-18T09:33:00Z">
        <w:r w:rsidR="009A604C">
          <w:rPr>
            <w:rFonts w:ascii="Times New Roman" w:hAnsi="Times New Roman" w:cs="Times New Roman"/>
            <w:sz w:val="16"/>
            <w:szCs w:val="16"/>
          </w:rPr>
          <w:delText>mixotrophy</w:delText>
        </w:r>
        <w:commentRangeEnd w:id="211"/>
        <w:r w:rsidR="009B5B10">
          <w:rPr>
            <w:rStyle w:val="CommentReference"/>
          </w:rPr>
          <w:commentReference w:id="211"/>
        </w:r>
        <w:r w:rsidR="002D0F5A">
          <w:rPr>
            <w:rFonts w:ascii="Times New Roman" w:hAnsi="Times New Roman" w:cs="Times New Roman"/>
            <w:sz w:val="16"/>
            <w:szCs w:val="16"/>
          </w:rPr>
          <w:delText xml:space="preserve"> </w:delText>
        </w:r>
        <w:r w:rsidR="00A55345">
          <w:rPr>
            <w:rFonts w:ascii="Times New Roman" w:hAnsi="Times New Roman" w:cs="Times New Roman"/>
            <w:sz w:val="16"/>
            <w:szCs w:val="16"/>
          </w:rPr>
          <w:delText>in</w:delText>
        </w:r>
        <w:r w:rsidR="009A604C">
          <w:rPr>
            <w:rFonts w:ascii="Times New Roman" w:hAnsi="Times New Roman" w:cs="Times New Roman"/>
            <w:sz w:val="16"/>
            <w:szCs w:val="16"/>
          </w:rPr>
          <w:delText>dominant</w:delText>
        </w:r>
      </w:del>
      <w:ins w:id="213" w:author="User" w:date="2012-11-18T09:33:00Z">
        <w:r w:rsidR="00AD0B0A" w:rsidRPr="006E6BDE">
          <w:rPr>
            <w:rFonts w:ascii="Times New Roman" w:hAnsi="Times New Roman" w:cs="Times New Roman"/>
            <w:b/>
            <w:color w:val="000000" w:themeColor="text1"/>
            <w:sz w:val="24"/>
            <w:szCs w:val="24"/>
          </w:rPr>
          <w:t>and nitrogen remineralization</w:t>
        </w:r>
        <w:commentRangeEnd w:id="209"/>
        <w:r w:rsidR="006E6BDE">
          <w:rPr>
            <w:rStyle w:val="CommentReference"/>
          </w:rPr>
          <w:commentReference w:id="209"/>
        </w:r>
        <w:r w:rsidR="002D0F5A" w:rsidRPr="006E6BDE">
          <w:rPr>
            <w:rFonts w:ascii="Times New Roman" w:hAnsi="Times New Roman" w:cs="Times New Roman"/>
            <w:b/>
            <w:color w:val="000000" w:themeColor="text1"/>
            <w:sz w:val="24"/>
            <w:szCs w:val="24"/>
          </w:rPr>
          <w:t xml:space="preserve"> </w:t>
        </w:r>
        <w:r w:rsidR="00A55345" w:rsidRPr="006E6BDE">
          <w:rPr>
            <w:rFonts w:ascii="Times New Roman" w:hAnsi="Times New Roman" w:cs="Times New Roman"/>
            <w:b/>
            <w:color w:val="000000" w:themeColor="text1"/>
            <w:sz w:val="24"/>
            <w:szCs w:val="24"/>
          </w:rPr>
          <w:t>in</w:t>
        </w:r>
        <w:r w:rsidR="00551D50" w:rsidRPr="006E6BDE">
          <w:rPr>
            <w:rFonts w:ascii="Times New Roman" w:hAnsi="Times New Roman" w:cs="Times New Roman"/>
            <w:b/>
            <w:color w:val="000000" w:themeColor="text1"/>
            <w:sz w:val="24"/>
            <w:szCs w:val="24"/>
          </w:rPr>
          <w:t xml:space="preserve"> </w:t>
        </w:r>
        <w:r w:rsidR="009A604C" w:rsidRPr="006E6BDE">
          <w:rPr>
            <w:rFonts w:ascii="Times New Roman" w:hAnsi="Times New Roman" w:cs="Times New Roman"/>
            <w:b/>
            <w:color w:val="000000" w:themeColor="text1"/>
            <w:sz w:val="24"/>
            <w:szCs w:val="24"/>
          </w:rPr>
          <w:t>dominant</w:t>
        </w:r>
      </w:ins>
      <w:r w:rsidR="009A604C" w:rsidRPr="006E6BDE">
        <w:rPr>
          <w:rFonts w:ascii="Times New Roman" w:hAnsi="Times New Roman"/>
          <w:b/>
          <w:color w:val="000000" w:themeColor="text1"/>
          <w:sz w:val="24"/>
          <w:rPrChange w:id="214" w:author="User" w:date="2012-11-18T09:33:00Z">
            <w:rPr>
              <w:rFonts w:ascii="Times New Roman" w:hAnsi="Times New Roman"/>
              <w:sz w:val="16"/>
            </w:rPr>
          </w:rPrChange>
        </w:rPr>
        <w:t xml:space="preserve"> Organic </w:t>
      </w:r>
      <w:del w:id="215" w:author="User" w:date="2012-11-18T09:33:00Z">
        <w:r w:rsidR="009A604C">
          <w:rPr>
            <w:rFonts w:ascii="Times New Roman" w:hAnsi="Times New Roman" w:cs="Times New Roman"/>
            <w:sz w:val="16"/>
            <w:szCs w:val="16"/>
          </w:rPr>
          <w:delText>Lakebacteria</w:delText>
        </w:r>
        <w:r w:rsidR="00A55345" w:rsidRPr="00A55345">
          <w:rPr>
            <w:rFonts w:ascii="Times New Roman" w:hAnsi="Times New Roman" w:cs="Times New Roman"/>
            <w:sz w:val="16"/>
            <w:szCs w:val="16"/>
          </w:rPr>
          <w:delText xml:space="preserve">are </w:delText>
        </w:r>
        <w:r w:rsidR="009D2EAA">
          <w:rPr>
            <w:rFonts w:ascii="Times New Roman" w:hAnsi="Times New Roman" w:cs="Times New Roman"/>
            <w:sz w:val="16"/>
            <w:szCs w:val="16"/>
          </w:rPr>
          <w:delText>potentiallyimportant</w:delText>
        </w:r>
      </w:del>
      <w:ins w:id="216" w:author="User" w:date="2012-11-18T09:33:00Z">
        <w:r w:rsidR="009A604C" w:rsidRPr="006E6BDE">
          <w:rPr>
            <w:rFonts w:ascii="Times New Roman" w:hAnsi="Times New Roman" w:cs="Times New Roman"/>
            <w:b/>
            <w:color w:val="000000" w:themeColor="text1"/>
            <w:sz w:val="24"/>
            <w:szCs w:val="24"/>
          </w:rPr>
          <w:t>Lake</w:t>
        </w:r>
        <w:r w:rsidR="00773A97" w:rsidRPr="006E6BDE">
          <w:rPr>
            <w:rFonts w:ascii="Times New Roman" w:hAnsi="Times New Roman" w:cs="Times New Roman"/>
            <w:b/>
            <w:color w:val="000000" w:themeColor="text1"/>
            <w:sz w:val="24"/>
            <w:szCs w:val="24"/>
          </w:rPr>
          <w:t xml:space="preserve"> </w:t>
        </w:r>
        <w:r w:rsidR="009A604C" w:rsidRPr="006E6BDE">
          <w:rPr>
            <w:rFonts w:ascii="Times New Roman" w:hAnsi="Times New Roman" w:cs="Times New Roman"/>
            <w:b/>
            <w:color w:val="000000" w:themeColor="text1"/>
            <w:sz w:val="24"/>
            <w:szCs w:val="24"/>
          </w:rPr>
          <w:t>bacteria</w:t>
        </w:r>
        <w:r w:rsidR="00773A97" w:rsidRPr="006E6BDE">
          <w:rPr>
            <w:rFonts w:ascii="Times New Roman" w:hAnsi="Times New Roman" w:cs="Times New Roman"/>
            <w:b/>
            <w:color w:val="000000" w:themeColor="text1"/>
            <w:sz w:val="24"/>
            <w:szCs w:val="24"/>
          </w:rPr>
          <w:t xml:space="preserve"> </w:t>
        </w:r>
        <w:r w:rsidR="00A55345" w:rsidRPr="006E6BDE">
          <w:rPr>
            <w:rFonts w:ascii="Times New Roman" w:hAnsi="Times New Roman" w:cs="Times New Roman"/>
            <w:b/>
            <w:color w:val="000000" w:themeColor="text1"/>
            <w:sz w:val="24"/>
            <w:szCs w:val="24"/>
          </w:rPr>
          <w:t xml:space="preserve">are </w:t>
        </w:r>
        <w:r w:rsidR="009D2EAA" w:rsidRPr="006E6BDE">
          <w:rPr>
            <w:rFonts w:ascii="Times New Roman" w:hAnsi="Times New Roman" w:cs="Times New Roman"/>
            <w:b/>
            <w:color w:val="000000" w:themeColor="text1"/>
            <w:sz w:val="24"/>
            <w:szCs w:val="24"/>
          </w:rPr>
          <w:t>potentially</w:t>
        </w:r>
        <w:r w:rsidR="00773A97" w:rsidRPr="006E6BDE">
          <w:rPr>
            <w:rFonts w:ascii="Times New Roman" w:hAnsi="Times New Roman" w:cs="Times New Roman"/>
            <w:b/>
            <w:color w:val="000000" w:themeColor="text1"/>
            <w:sz w:val="24"/>
            <w:szCs w:val="24"/>
          </w:rPr>
          <w:t xml:space="preserve"> </w:t>
        </w:r>
        <w:r w:rsidR="009D2EAA" w:rsidRPr="006E6BDE">
          <w:rPr>
            <w:rFonts w:ascii="Times New Roman" w:hAnsi="Times New Roman" w:cs="Times New Roman"/>
            <w:b/>
            <w:color w:val="000000" w:themeColor="text1"/>
            <w:sz w:val="24"/>
            <w:szCs w:val="24"/>
          </w:rPr>
          <w:t>important</w:t>
        </w:r>
      </w:ins>
      <w:r w:rsidR="009D2EAA" w:rsidRPr="006E6BDE">
        <w:rPr>
          <w:rFonts w:ascii="Times New Roman" w:hAnsi="Times New Roman"/>
          <w:b/>
          <w:color w:val="000000" w:themeColor="text1"/>
          <w:sz w:val="24"/>
          <w:rPrChange w:id="217" w:author="User" w:date="2012-11-18T09:33:00Z">
            <w:rPr>
              <w:rFonts w:ascii="Times New Roman" w:hAnsi="Times New Roman"/>
              <w:sz w:val="16"/>
            </w:rPr>
          </w:rPrChange>
        </w:rPr>
        <w:t xml:space="preserve"> </w:t>
      </w:r>
      <w:r w:rsidR="00A55345" w:rsidRPr="006E6BDE">
        <w:rPr>
          <w:rFonts w:ascii="Times New Roman" w:hAnsi="Times New Roman"/>
          <w:b/>
          <w:color w:val="000000" w:themeColor="text1"/>
          <w:sz w:val="24"/>
          <w:rPrChange w:id="218" w:author="User" w:date="2012-11-18T09:33:00Z">
            <w:rPr>
              <w:rFonts w:ascii="Times New Roman" w:hAnsi="Times New Roman"/>
              <w:sz w:val="16"/>
            </w:rPr>
          </w:rPrChange>
        </w:rPr>
        <w:t>adaptations to nutrient constraints</w:t>
      </w:r>
      <w:r w:rsidR="00B76CC6" w:rsidRPr="006E6BDE">
        <w:rPr>
          <w:rFonts w:ascii="Times New Roman" w:hAnsi="Times New Roman"/>
          <w:b/>
          <w:color w:val="000000" w:themeColor="text1"/>
          <w:sz w:val="24"/>
          <w:rPrChange w:id="219" w:author="User" w:date="2012-11-18T09:33:00Z">
            <w:rPr>
              <w:rFonts w:ascii="Times New Roman" w:hAnsi="Times New Roman"/>
              <w:sz w:val="16"/>
            </w:rPr>
          </w:rPrChange>
        </w:rPr>
        <w:t xml:space="preserve">. </w:t>
      </w:r>
      <w:commentRangeStart w:id="220"/>
      <w:r w:rsidR="00B76CC6" w:rsidRPr="006E6BDE">
        <w:rPr>
          <w:rFonts w:ascii="Times New Roman" w:hAnsi="Times New Roman"/>
          <w:b/>
          <w:color w:val="000000" w:themeColor="text1"/>
          <w:sz w:val="24"/>
          <w:rPrChange w:id="221" w:author="User" w:date="2012-11-18T09:33:00Z">
            <w:rPr>
              <w:rFonts w:ascii="Times New Roman" w:hAnsi="Times New Roman"/>
              <w:sz w:val="16"/>
            </w:rPr>
          </w:rPrChange>
        </w:rPr>
        <w:t xml:space="preserve">This study sheds light on </w:t>
      </w:r>
      <w:ins w:id="222" w:author="User" w:date="2012-11-18T09:33:00Z">
        <w:r w:rsidR="006E6BDE" w:rsidRPr="006E6BDE">
          <w:rPr>
            <w:rFonts w:ascii="Times New Roman" w:hAnsi="Times New Roman" w:cs="Times New Roman"/>
            <w:b/>
            <w:color w:val="000000" w:themeColor="text1"/>
            <w:sz w:val="24"/>
            <w:szCs w:val="24"/>
          </w:rPr>
          <w:t xml:space="preserve">how microbial communities and </w:t>
        </w:r>
      </w:ins>
      <w:r w:rsidR="006E6BDE" w:rsidRPr="006E6BDE">
        <w:rPr>
          <w:rFonts w:ascii="Times New Roman" w:hAnsi="Times New Roman"/>
          <w:b/>
          <w:color w:val="000000" w:themeColor="text1"/>
          <w:sz w:val="24"/>
          <w:rPrChange w:id="223" w:author="User" w:date="2012-11-18T09:33:00Z">
            <w:rPr>
              <w:rFonts w:ascii="Times New Roman" w:hAnsi="Times New Roman"/>
              <w:sz w:val="16"/>
            </w:rPr>
          </w:rPrChange>
        </w:rPr>
        <w:t xml:space="preserve">the </w:t>
      </w:r>
      <w:del w:id="224" w:author="User" w:date="2012-11-18T09:33:00Z">
        <w:r w:rsidR="009A604C">
          <w:rPr>
            <w:rFonts w:ascii="Times New Roman" w:hAnsi="Times New Roman" w:cs="Times New Roman"/>
            <w:sz w:val="16"/>
            <w:szCs w:val="16"/>
          </w:rPr>
          <w:delText>factors that may lead</w:delText>
        </w:r>
      </w:del>
      <w:ins w:id="225" w:author="User" w:date="2012-11-18T09:33:00Z">
        <w:r w:rsidR="006E6BDE" w:rsidRPr="006E6BDE">
          <w:rPr>
            <w:rFonts w:ascii="Times New Roman" w:hAnsi="Times New Roman" w:cs="Times New Roman"/>
            <w:b/>
            <w:color w:val="000000" w:themeColor="text1"/>
            <w:sz w:val="24"/>
            <w:szCs w:val="24"/>
          </w:rPr>
          <w:t>functional processes they perform evolve in response</w:t>
        </w:r>
      </w:ins>
      <w:r w:rsidR="006E6BDE" w:rsidRPr="006E6BDE">
        <w:rPr>
          <w:rFonts w:ascii="Times New Roman" w:hAnsi="Times New Roman"/>
          <w:b/>
          <w:color w:val="000000" w:themeColor="text1"/>
          <w:sz w:val="24"/>
          <w:rPrChange w:id="226" w:author="User" w:date="2012-11-18T09:33:00Z">
            <w:rPr>
              <w:rFonts w:ascii="Times New Roman" w:hAnsi="Times New Roman"/>
              <w:sz w:val="16"/>
            </w:rPr>
          </w:rPrChange>
        </w:rPr>
        <w:t xml:space="preserve"> to </w:t>
      </w:r>
      <w:del w:id="227" w:author="User" w:date="2012-11-18T09:33:00Z">
        <w:r w:rsidR="009A604C">
          <w:rPr>
            <w:rFonts w:ascii="Times New Roman" w:hAnsi="Times New Roman" w:cs="Times New Roman"/>
            <w:sz w:val="16"/>
            <w:szCs w:val="16"/>
          </w:rPr>
          <w:delText>dominance of these pathways in other environments</w:delText>
        </w:r>
        <w:r w:rsidR="00976CB7" w:rsidRPr="00A55345">
          <w:rPr>
            <w:rFonts w:ascii="Times New Roman" w:hAnsi="Times New Roman" w:cs="Times New Roman"/>
            <w:sz w:val="16"/>
            <w:szCs w:val="16"/>
          </w:rPr>
          <w:delText>.</w:delText>
        </w:r>
        <w:commentRangeEnd w:id="220"/>
        <w:r w:rsidR="009B5B10">
          <w:rPr>
            <w:rStyle w:val="CommentReference"/>
          </w:rPr>
          <w:commentReference w:id="220"/>
        </w:r>
      </w:del>
      <w:ins w:id="228" w:author="User" w:date="2012-11-18T09:33:00Z">
        <w:r w:rsidR="006E6BDE" w:rsidRPr="006E6BDE">
          <w:rPr>
            <w:rFonts w:ascii="Times New Roman" w:hAnsi="Times New Roman" w:cs="Times New Roman"/>
            <w:b/>
            <w:color w:val="000000" w:themeColor="text1"/>
            <w:sz w:val="24"/>
            <w:szCs w:val="24"/>
          </w:rPr>
          <w:t xml:space="preserve">unusual environmental </w:t>
        </w:r>
        <w:commentRangeStart w:id="229"/>
        <w:r w:rsidR="006E6BDE" w:rsidRPr="006E6BDE">
          <w:rPr>
            <w:rFonts w:ascii="Times New Roman" w:hAnsi="Times New Roman" w:cs="Times New Roman"/>
            <w:b/>
            <w:color w:val="000000" w:themeColor="text1"/>
            <w:sz w:val="24"/>
            <w:szCs w:val="24"/>
          </w:rPr>
          <w:t>conditions</w:t>
        </w:r>
        <w:commentRangeEnd w:id="229"/>
        <w:r w:rsidR="006E6BDE">
          <w:rPr>
            <w:rStyle w:val="CommentReference"/>
          </w:rPr>
          <w:commentReference w:id="229"/>
        </w:r>
        <w:r w:rsidR="00976CB7" w:rsidRPr="006E6BDE">
          <w:rPr>
            <w:rFonts w:ascii="Times New Roman" w:hAnsi="Times New Roman" w:cs="Times New Roman"/>
            <w:b/>
            <w:color w:val="000000" w:themeColor="text1"/>
            <w:sz w:val="24"/>
            <w:szCs w:val="24"/>
          </w:rPr>
          <w:t>.</w:t>
        </w:r>
      </w:ins>
    </w:p>
    <w:p w14:paraId="03BE91AE" w14:textId="77777777" w:rsidR="00551D50" w:rsidRDefault="00551D50" w:rsidP="009A22D7">
      <w:pPr>
        <w:pStyle w:val="Heading1"/>
        <w:spacing w:before="0" w:line="240" w:lineRule="auto"/>
        <w:rPr>
          <w:ins w:id="230" w:author="User" w:date="2012-11-18T09:33:00Z"/>
          <w:rFonts w:ascii="Times New Roman" w:hAnsi="Times New Roman" w:cs="Times New Roman"/>
          <w:color w:val="000000" w:themeColor="text1"/>
          <w:sz w:val="24"/>
          <w:szCs w:val="24"/>
        </w:rPr>
      </w:pPr>
    </w:p>
    <w:p w14:paraId="40E76D51" w14:textId="77777777" w:rsidR="00073D1E" w:rsidRDefault="00073D1E" w:rsidP="009A22D7">
      <w:pPr>
        <w:rPr>
          <w:ins w:id="231" w:author="User" w:date="2012-11-18T09:33:00Z"/>
          <w:rFonts w:ascii="Times New Roman" w:eastAsiaTheme="majorEastAsia" w:hAnsi="Times New Roman" w:cs="Times New Roman"/>
          <w:b/>
          <w:bCs/>
          <w:color w:val="000000" w:themeColor="text1"/>
          <w:sz w:val="24"/>
          <w:szCs w:val="24"/>
        </w:rPr>
      </w:pPr>
      <w:ins w:id="232" w:author="User" w:date="2012-11-18T09:33:00Z">
        <w:r>
          <w:rPr>
            <w:rFonts w:ascii="Times New Roman" w:hAnsi="Times New Roman" w:cs="Times New Roman"/>
            <w:color w:val="000000" w:themeColor="text1"/>
            <w:sz w:val="24"/>
            <w:szCs w:val="24"/>
          </w:rPr>
          <w:br w:type="page"/>
        </w:r>
      </w:ins>
    </w:p>
    <w:p w14:paraId="0959A39B" w14:textId="77777777" w:rsidR="004D789E" w:rsidRPr="001C287A" w:rsidRDefault="00F13ED6" w:rsidP="009A22D7">
      <w:pPr>
        <w:pStyle w:val="Heading1"/>
        <w:spacing w:before="0" w:line="240" w:lineRule="auto"/>
        <w:rPr>
          <w:rFonts w:ascii="Times New Roman" w:hAnsi="Times New Roman"/>
          <w:color w:val="000000" w:themeColor="text1"/>
          <w:sz w:val="24"/>
          <w:rPrChange w:id="233" w:author="User" w:date="2012-11-18T09:33:00Z">
            <w:rPr>
              <w:rFonts w:ascii="Times New Roman" w:hAnsi="Times New Roman"/>
            </w:rPr>
          </w:rPrChange>
        </w:rPr>
      </w:pPr>
      <w:commentRangeStart w:id="234"/>
      <w:r w:rsidRPr="001C287A">
        <w:rPr>
          <w:rFonts w:ascii="Times New Roman" w:hAnsi="Times New Roman"/>
          <w:color w:val="000000" w:themeColor="text1"/>
          <w:sz w:val="24"/>
          <w:rPrChange w:id="235" w:author="User" w:date="2012-11-18T09:33:00Z">
            <w:rPr>
              <w:rFonts w:ascii="Times New Roman" w:hAnsi="Times New Roman"/>
            </w:rPr>
          </w:rPrChange>
        </w:rPr>
        <w:t>Introduction</w:t>
      </w:r>
      <w:commentRangeEnd w:id="234"/>
      <w:r w:rsidR="00023B96">
        <w:rPr>
          <w:rStyle w:val="CommentReference"/>
          <w:rFonts w:asciiTheme="minorHAnsi" w:eastAsiaTheme="minorHAnsi" w:hAnsiTheme="minorHAnsi" w:cstheme="minorBidi"/>
          <w:b w:val="0"/>
          <w:bCs w:val="0"/>
          <w:color w:val="auto"/>
        </w:rPr>
        <w:commentReference w:id="234"/>
      </w:r>
    </w:p>
    <w:p w14:paraId="4EE6295B" w14:textId="77777777" w:rsidR="00551D50" w:rsidRDefault="00551D50" w:rsidP="009A22D7">
      <w:pPr>
        <w:spacing w:after="0" w:line="240" w:lineRule="auto"/>
        <w:rPr>
          <w:ins w:id="236" w:author="User" w:date="2012-11-18T09:33:00Z"/>
          <w:rFonts w:ascii="Times New Roman" w:hAnsi="Times New Roman" w:cs="Times New Roman"/>
          <w:color w:val="000000" w:themeColor="text1"/>
          <w:sz w:val="24"/>
          <w:szCs w:val="24"/>
        </w:rPr>
      </w:pPr>
    </w:p>
    <w:p w14:paraId="6ECD5CCD" w14:textId="56514D54" w:rsidR="00625A45" w:rsidRPr="001C287A" w:rsidRDefault="005E44E0" w:rsidP="009A22D7">
      <w:pPr>
        <w:spacing w:after="0" w:line="240" w:lineRule="auto"/>
        <w:rPr>
          <w:rFonts w:ascii="Times New Roman" w:hAnsi="Times New Roman"/>
          <w:color w:val="000000" w:themeColor="text1"/>
          <w:sz w:val="24"/>
          <w:rPrChange w:id="237" w:author="User" w:date="2012-11-18T09:33:00Z">
            <w:rPr>
              <w:rFonts w:ascii="Times New Roman" w:hAnsi="Times New Roman"/>
            </w:rPr>
          </w:rPrChange>
        </w:rPr>
        <w:pPrChange w:id="238" w:author="User" w:date="2012-11-18T09:33:00Z">
          <w:pPr>
            <w:spacing w:line="240" w:lineRule="auto"/>
            <w:jc w:val="both"/>
          </w:pPr>
        </w:pPrChange>
      </w:pPr>
      <w:r w:rsidRPr="001C287A">
        <w:rPr>
          <w:rFonts w:ascii="Times New Roman" w:hAnsi="Times New Roman"/>
          <w:color w:val="000000" w:themeColor="text1"/>
          <w:sz w:val="24"/>
          <w:rPrChange w:id="239" w:author="User" w:date="2012-11-18T09:33:00Z">
            <w:rPr>
              <w:rFonts w:ascii="Times New Roman" w:hAnsi="Times New Roman"/>
            </w:rPr>
          </w:rPrChange>
        </w:rPr>
        <w:t xml:space="preserve">Life in the </w:t>
      </w:r>
      <w:r w:rsidR="005C7530" w:rsidRPr="001C287A">
        <w:rPr>
          <w:rFonts w:ascii="Times New Roman" w:hAnsi="Times New Roman"/>
          <w:color w:val="000000" w:themeColor="text1"/>
          <w:sz w:val="24"/>
          <w:rPrChange w:id="240" w:author="User" w:date="2012-11-18T09:33:00Z">
            <w:rPr>
              <w:rFonts w:ascii="Times New Roman" w:hAnsi="Times New Roman"/>
            </w:rPr>
          </w:rPrChange>
        </w:rPr>
        <w:t xml:space="preserve">Antarctic </w:t>
      </w:r>
      <w:r w:rsidRPr="001C287A">
        <w:rPr>
          <w:rFonts w:ascii="Times New Roman" w:hAnsi="Times New Roman"/>
          <w:color w:val="000000" w:themeColor="text1"/>
          <w:sz w:val="24"/>
          <w:rPrChange w:id="241" w:author="User" w:date="2012-11-18T09:33:00Z">
            <w:rPr>
              <w:rFonts w:ascii="Times New Roman" w:hAnsi="Times New Roman"/>
            </w:rPr>
          </w:rPrChange>
        </w:rPr>
        <w:t>is constrained by</w:t>
      </w:r>
      <w:r w:rsidR="002D0F5A" w:rsidRPr="001C287A">
        <w:rPr>
          <w:rFonts w:ascii="Times New Roman" w:hAnsi="Times New Roman"/>
          <w:color w:val="000000" w:themeColor="text1"/>
          <w:sz w:val="24"/>
          <w:rPrChange w:id="242" w:author="User" w:date="2012-11-18T09:33:00Z">
            <w:rPr>
              <w:rFonts w:ascii="Times New Roman" w:hAnsi="Times New Roman"/>
            </w:rPr>
          </w:rPrChange>
        </w:rPr>
        <w:t xml:space="preserve"> </w:t>
      </w:r>
      <w:r w:rsidR="00C63980" w:rsidRPr="001C287A">
        <w:rPr>
          <w:rFonts w:ascii="Times New Roman" w:hAnsi="Times New Roman"/>
          <w:color w:val="000000" w:themeColor="text1"/>
          <w:sz w:val="24"/>
          <w:rPrChange w:id="243" w:author="User" w:date="2012-11-18T09:33:00Z">
            <w:rPr>
              <w:rFonts w:ascii="Times New Roman" w:hAnsi="Times New Roman"/>
            </w:rPr>
          </w:rPrChange>
        </w:rPr>
        <w:t xml:space="preserve">low </w:t>
      </w:r>
      <w:r w:rsidR="00C75561" w:rsidRPr="001C287A">
        <w:rPr>
          <w:rFonts w:ascii="Times New Roman" w:hAnsi="Times New Roman"/>
          <w:color w:val="000000" w:themeColor="text1"/>
          <w:sz w:val="24"/>
          <w:rPrChange w:id="244" w:author="User" w:date="2012-11-18T09:33:00Z">
            <w:rPr>
              <w:rFonts w:ascii="Times New Roman" w:hAnsi="Times New Roman"/>
            </w:rPr>
          </w:rPrChange>
        </w:rPr>
        <w:t>temperature</w:t>
      </w:r>
      <w:r w:rsidR="00C63980" w:rsidRPr="001C287A">
        <w:rPr>
          <w:rFonts w:ascii="Times New Roman" w:hAnsi="Times New Roman"/>
          <w:color w:val="000000" w:themeColor="text1"/>
          <w:sz w:val="24"/>
          <w:rPrChange w:id="245" w:author="User" w:date="2012-11-18T09:33:00Z">
            <w:rPr>
              <w:rFonts w:ascii="Times New Roman" w:hAnsi="Times New Roman"/>
            </w:rPr>
          </w:rPrChange>
        </w:rPr>
        <w:t>,</w:t>
      </w:r>
      <w:r w:rsidR="002D0F5A" w:rsidRPr="001C287A">
        <w:rPr>
          <w:rFonts w:ascii="Times New Roman" w:hAnsi="Times New Roman"/>
          <w:color w:val="000000" w:themeColor="text1"/>
          <w:sz w:val="24"/>
          <w:rPrChange w:id="246" w:author="User" w:date="2012-11-18T09:33:00Z">
            <w:rPr>
              <w:rFonts w:ascii="Times New Roman" w:hAnsi="Times New Roman"/>
            </w:rPr>
          </w:rPrChange>
        </w:rPr>
        <w:t xml:space="preserve"> </w:t>
      </w:r>
      <w:r w:rsidR="00C63980" w:rsidRPr="001C287A">
        <w:rPr>
          <w:rFonts w:ascii="Times New Roman" w:hAnsi="Times New Roman"/>
          <w:color w:val="000000" w:themeColor="text1"/>
          <w:sz w:val="24"/>
          <w:rPrChange w:id="247" w:author="User" w:date="2012-11-18T09:33:00Z">
            <w:rPr>
              <w:rFonts w:ascii="Times New Roman" w:hAnsi="Times New Roman"/>
            </w:rPr>
          </w:rPrChange>
        </w:rPr>
        <w:t xml:space="preserve">and water, nutrient and light </w:t>
      </w:r>
      <w:commentRangeStart w:id="248"/>
      <w:r w:rsidR="00C63980" w:rsidRPr="001C287A">
        <w:rPr>
          <w:rFonts w:ascii="Times New Roman" w:hAnsi="Times New Roman"/>
          <w:color w:val="000000" w:themeColor="text1"/>
          <w:sz w:val="24"/>
          <w:rPrChange w:id="249" w:author="User" w:date="2012-11-18T09:33:00Z">
            <w:rPr>
              <w:rFonts w:ascii="Times New Roman" w:hAnsi="Times New Roman"/>
            </w:rPr>
          </w:rPrChange>
        </w:rPr>
        <w:t>availability</w:t>
      </w:r>
      <w:commentRangeEnd w:id="248"/>
      <w:r w:rsidR="00C63980">
        <w:rPr>
          <w:rStyle w:val="CommentReference"/>
        </w:rPr>
        <w:commentReference w:id="248"/>
      </w:r>
      <w:r w:rsidR="005C7530" w:rsidRPr="001C287A">
        <w:rPr>
          <w:rFonts w:ascii="Times New Roman" w:hAnsi="Times New Roman"/>
          <w:color w:val="000000" w:themeColor="text1"/>
          <w:sz w:val="24"/>
          <w:rPrChange w:id="250" w:author="User" w:date="2012-11-18T09:33:00Z">
            <w:rPr>
              <w:rFonts w:ascii="Times New Roman" w:hAnsi="Times New Roman"/>
            </w:rPr>
          </w:rPrChange>
        </w:rPr>
        <w:t xml:space="preserve">. </w:t>
      </w:r>
      <w:r w:rsidR="00C75561" w:rsidRPr="001C287A">
        <w:rPr>
          <w:rFonts w:ascii="Times New Roman" w:hAnsi="Times New Roman"/>
          <w:color w:val="000000" w:themeColor="text1"/>
          <w:sz w:val="24"/>
          <w:rPrChange w:id="251" w:author="User" w:date="2012-11-18T09:33:00Z">
            <w:rPr>
              <w:rFonts w:ascii="Times New Roman" w:hAnsi="Times New Roman"/>
            </w:rPr>
          </w:rPrChange>
        </w:rPr>
        <w:t>In</w:t>
      </w:r>
      <w:r w:rsidRPr="001C287A">
        <w:rPr>
          <w:rFonts w:ascii="Times New Roman" w:hAnsi="Times New Roman"/>
          <w:color w:val="000000" w:themeColor="text1"/>
          <w:sz w:val="24"/>
          <w:rPrChange w:id="252" w:author="User" w:date="2012-11-18T09:33:00Z">
            <w:rPr>
              <w:rFonts w:ascii="Times New Roman" w:hAnsi="Times New Roman"/>
            </w:rPr>
          </w:rPrChange>
        </w:rPr>
        <w:t xml:space="preserve"> the </w:t>
      </w:r>
      <w:r w:rsidR="001C2BAD" w:rsidRPr="001C287A">
        <w:rPr>
          <w:rFonts w:ascii="Times New Roman" w:hAnsi="Times New Roman"/>
          <w:color w:val="000000" w:themeColor="text1"/>
          <w:sz w:val="24"/>
          <w:rPrChange w:id="253" w:author="User" w:date="2012-11-18T09:33:00Z">
            <w:rPr>
              <w:rFonts w:ascii="Times New Roman" w:hAnsi="Times New Roman"/>
            </w:rPr>
          </w:rPrChange>
        </w:rPr>
        <w:t xml:space="preserve">Antarctic </w:t>
      </w:r>
      <w:r w:rsidR="00C75561" w:rsidRPr="001C287A">
        <w:rPr>
          <w:rFonts w:ascii="Times New Roman" w:hAnsi="Times New Roman"/>
          <w:color w:val="000000" w:themeColor="text1"/>
          <w:sz w:val="24"/>
          <w:rPrChange w:id="254" w:author="User" w:date="2012-11-18T09:33:00Z">
            <w:rPr>
              <w:rFonts w:ascii="Times New Roman" w:hAnsi="Times New Roman"/>
            </w:rPr>
          </w:rPrChange>
        </w:rPr>
        <w:t>frozen</w:t>
      </w:r>
      <w:r w:rsidRPr="001C287A">
        <w:rPr>
          <w:rFonts w:ascii="Times New Roman" w:hAnsi="Times New Roman"/>
          <w:color w:val="000000" w:themeColor="text1"/>
          <w:sz w:val="24"/>
          <w:rPrChange w:id="255" w:author="User" w:date="2012-11-18T09:33:00Z">
            <w:rPr>
              <w:rFonts w:ascii="Times New Roman" w:hAnsi="Times New Roman"/>
            </w:rPr>
          </w:rPrChange>
        </w:rPr>
        <w:t xml:space="preserve"> desert</w:t>
      </w:r>
      <w:r w:rsidR="00F61DF1" w:rsidRPr="001C287A">
        <w:rPr>
          <w:rFonts w:ascii="Times New Roman" w:hAnsi="Times New Roman"/>
          <w:color w:val="000000" w:themeColor="text1"/>
          <w:sz w:val="24"/>
          <w:rPrChange w:id="256" w:author="User" w:date="2012-11-18T09:33:00Z">
            <w:rPr>
              <w:rFonts w:ascii="Times New Roman" w:hAnsi="Times New Roman"/>
            </w:rPr>
          </w:rPrChange>
        </w:rPr>
        <w:t>,</w:t>
      </w:r>
      <w:r w:rsidRPr="001C287A">
        <w:rPr>
          <w:rFonts w:ascii="Times New Roman" w:hAnsi="Times New Roman"/>
          <w:color w:val="000000" w:themeColor="text1"/>
          <w:sz w:val="24"/>
          <w:rPrChange w:id="257" w:author="User" w:date="2012-11-18T09:33:00Z">
            <w:rPr>
              <w:rFonts w:ascii="Times New Roman" w:hAnsi="Times New Roman"/>
            </w:rPr>
          </w:rPrChange>
        </w:rPr>
        <w:t xml:space="preserve"> ice-free regions containing</w:t>
      </w:r>
      <w:r w:rsidR="005C7530" w:rsidRPr="001C287A">
        <w:rPr>
          <w:rFonts w:ascii="Times New Roman" w:hAnsi="Times New Roman"/>
          <w:color w:val="000000" w:themeColor="text1"/>
          <w:sz w:val="24"/>
          <w:rPrChange w:id="258" w:author="User" w:date="2012-11-18T09:33:00Z">
            <w:rPr>
              <w:rFonts w:ascii="Times New Roman" w:hAnsi="Times New Roman"/>
            </w:rPr>
          </w:rPrChange>
        </w:rPr>
        <w:t xml:space="preserve"> liquid water </w:t>
      </w:r>
      <w:r w:rsidR="00FF6042" w:rsidRPr="001C287A">
        <w:rPr>
          <w:rFonts w:ascii="Times New Roman" w:hAnsi="Times New Roman"/>
          <w:color w:val="000000" w:themeColor="text1"/>
          <w:sz w:val="24"/>
          <w:rPrChange w:id="259" w:author="User" w:date="2012-11-18T09:33:00Z">
            <w:rPr>
              <w:rFonts w:ascii="Times New Roman" w:hAnsi="Times New Roman"/>
            </w:rPr>
          </w:rPrChange>
        </w:rPr>
        <w:t xml:space="preserve">in lakes and ponds are </w:t>
      </w:r>
      <w:r w:rsidRPr="001C287A">
        <w:rPr>
          <w:rFonts w:ascii="Times New Roman" w:hAnsi="Times New Roman"/>
          <w:color w:val="000000" w:themeColor="text1"/>
          <w:sz w:val="24"/>
          <w:rPrChange w:id="260" w:author="User" w:date="2012-11-18T09:33:00Z">
            <w:rPr>
              <w:rFonts w:ascii="Times New Roman" w:hAnsi="Times New Roman"/>
            </w:rPr>
          </w:rPrChange>
        </w:rPr>
        <w:t>rare</w:t>
      </w:r>
      <w:r w:rsidR="00FF6042" w:rsidRPr="001C287A">
        <w:rPr>
          <w:rFonts w:ascii="Times New Roman" w:hAnsi="Times New Roman"/>
          <w:color w:val="000000" w:themeColor="text1"/>
          <w:sz w:val="24"/>
          <w:rPrChange w:id="261" w:author="User" w:date="2012-11-18T09:33:00Z">
            <w:rPr>
              <w:rFonts w:ascii="Times New Roman" w:hAnsi="Times New Roman"/>
            </w:rPr>
          </w:rPrChange>
        </w:rPr>
        <w:t xml:space="preserve"> oase</w:t>
      </w:r>
      <w:r w:rsidRPr="001C287A">
        <w:rPr>
          <w:rFonts w:ascii="Times New Roman" w:hAnsi="Times New Roman"/>
          <w:color w:val="000000" w:themeColor="text1"/>
          <w:sz w:val="24"/>
          <w:rPrChange w:id="262" w:author="User" w:date="2012-11-18T09:33:00Z">
            <w:rPr>
              <w:rFonts w:ascii="Times New Roman" w:hAnsi="Times New Roman"/>
            </w:rPr>
          </w:rPrChange>
        </w:rPr>
        <w:t>s</w:t>
      </w:r>
      <w:r w:rsidR="005C7530" w:rsidRPr="001C287A">
        <w:rPr>
          <w:rFonts w:ascii="Times New Roman" w:hAnsi="Times New Roman"/>
          <w:color w:val="000000" w:themeColor="text1"/>
          <w:sz w:val="24"/>
          <w:rPrChange w:id="263" w:author="User" w:date="2012-11-18T09:33:00Z">
            <w:rPr>
              <w:rFonts w:ascii="Times New Roman" w:hAnsi="Times New Roman"/>
            </w:rPr>
          </w:rPrChange>
        </w:rPr>
        <w:t xml:space="preserve"> for life</w:t>
      </w:r>
      <w:r w:rsidR="00DF548A" w:rsidRPr="001C287A">
        <w:rPr>
          <w:rFonts w:ascii="Times New Roman" w:hAnsi="Times New Roman"/>
          <w:color w:val="000000" w:themeColor="text1"/>
          <w:sz w:val="24"/>
          <w:rPrChange w:id="264" w:author="User" w:date="2012-11-18T09:33:00Z">
            <w:rPr>
              <w:rFonts w:ascii="Times New Roman" w:hAnsi="Times New Roman"/>
            </w:rPr>
          </w:rPrChange>
        </w:rPr>
        <w:t xml:space="preserve"> (Wilkins </w:t>
      </w:r>
      <w:r w:rsidR="00DF548A" w:rsidRPr="001C287A">
        <w:rPr>
          <w:rFonts w:ascii="Times New Roman" w:hAnsi="Times New Roman"/>
          <w:i/>
          <w:color w:val="000000" w:themeColor="text1"/>
          <w:sz w:val="24"/>
          <w:rPrChange w:id="265" w:author="User" w:date="2012-11-18T09:33:00Z">
            <w:rPr>
              <w:rFonts w:ascii="Times New Roman" w:hAnsi="Times New Roman"/>
              <w:i/>
            </w:rPr>
          </w:rPrChange>
        </w:rPr>
        <w:t>et al.,</w:t>
      </w:r>
      <w:r w:rsidR="00DF548A" w:rsidRPr="001C287A">
        <w:rPr>
          <w:rFonts w:ascii="Times New Roman" w:hAnsi="Times New Roman"/>
          <w:color w:val="000000" w:themeColor="text1"/>
          <w:sz w:val="24"/>
          <w:rPrChange w:id="266" w:author="User" w:date="2012-11-18T09:33:00Z">
            <w:rPr>
              <w:rFonts w:ascii="Times New Roman" w:hAnsi="Times New Roman"/>
            </w:rPr>
          </w:rPrChange>
        </w:rPr>
        <w:t xml:space="preserve"> 2012)</w:t>
      </w:r>
      <w:r w:rsidR="005C7530" w:rsidRPr="001C287A">
        <w:rPr>
          <w:rFonts w:ascii="Times New Roman" w:hAnsi="Times New Roman"/>
          <w:color w:val="000000" w:themeColor="text1"/>
          <w:sz w:val="24"/>
          <w:rPrChange w:id="267" w:author="User" w:date="2012-11-18T09:33:00Z">
            <w:rPr>
              <w:rFonts w:ascii="Times New Roman" w:hAnsi="Times New Roman"/>
            </w:rPr>
          </w:rPrChange>
        </w:rPr>
        <w:t>.</w:t>
      </w:r>
      <w:r w:rsidRPr="001C287A">
        <w:rPr>
          <w:rFonts w:ascii="Times New Roman" w:hAnsi="Times New Roman"/>
          <w:color w:val="000000" w:themeColor="text1"/>
          <w:sz w:val="24"/>
          <w:rPrChange w:id="268" w:author="User" w:date="2012-11-18T09:33:00Z">
            <w:rPr>
              <w:rFonts w:ascii="Times New Roman" w:hAnsi="Times New Roman"/>
            </w:rPr>
          </w:rPrChange>
        </w:rPr>
        <w:t xml:space="preserve"> The Vestfold Hills, </w:t>
      </w:r>
      <w:r w:rsidR="00FF6042" w:rsidRPr="001C287A">
        <w:rPr>
          <w:rFonts w:ascii="Times New Roman" w:hAnsi="Times New Roman"/>
          <w:color w:val="000000" w:themeColor="text1"/>
          <w:sz w:val="24"/>
          <w:rPrChange w:id="269" w:author="User" w:date="2012-11-18T09:33:00Z">
            <w:rPr>
              <w:rFonts w:ascii="Times New Roman" w:hAnsi="Times New Roman"/>
            </w:rPr>
          </w:rPrChange>
        </w:rPr>
        <w:t>on the eastern shore of Prydz Bay, East Antarctica (</w:t>
      </w:r>
      <w:r w:rsidR="00A252B5" w:rsidRPr="001C287A">
        <w:rPr>
          <w:rFonts w:ascii="Times New Roman" w:hAnsi="Times New Roman"/>
          <w:color w:val="000000" w:themeColor="text1"/>
          <w:sz w:val="24"/>
          <w:rPrChange w:id="270" w:author="User" w:date="2012-11-18T09:33:00Z">
            <w:rPr>
              <w:rFonts w:ascii="Times New Roman" w:hAnsi="Times New Roman"/>
            </w:rPr>
          </w:rPrChange>
        </w:rPr>
        <w:t>Figure S1</w:t>
      </w:r>
      <w:r w:rsidR="00FF6042" w:rsidRPr="001C287A">
        <w:rPr>
          <w:rFonts w:ascii="Times New Roman" w:hAnsi="Times New Roman"/>
          <w:color w:val="000000" w:themeColor="text1"/>
          <w:sz w:val="24"/>
          <w:rPrChange w:id="271" w:author="User" w:date="2012-11-18T09:33:00Z">
            <w:rPr>
              <w:rFonts w:ascii="Times New Roman" w:hAnsi="Times New Roman"/>
            </w:rPr>
          </w:rPrChange>
        </w:rPr>
        <w:t>)</w:t>
      </w:r>
      <w:r w:rsidR="000B4A9A" w:rsidRPr="001C287A">
        <w:rPr>
          <w:rFonts w:ascii="Times New Roman" w:hAnsi="Times New Roman"/>
          <w:color w:val="000000" w:themeColor="text1"/>
          <w:sz w:val="24"/>
          <w:rPrChange w:id="272" w:author="User" w:date="2012-11-18T09:33:00Z">
            <w:rPr>
              <w:rFonts w:ascii="Times New Roman" w:hAnsi="Times New Roman"/>
            </w:rPr>
          </w:rPrChange>
        </w:rPr>
        <w:t>,</w:t>
      </w:r>
      <w:r w:rsidR="002D0F5A" w:rsidRPr="001C287A">
        <w:rPr>
          <w:rFonts w:ascii="Times New Roman" w:hAnsi="Times New Roman"/>
          <w:color w:val="000000" w:themeColor="text1"/>
          <w:sz w:val="24"/>
          <w:rPrChange w:id="273" w:author="User" w:date="2012-11-18T09:33:00Z">
            <w:rPr>
              <w:rFonts w:ascii="Times New Roman" w:hAnsi="Times New Roman"/>
            </w:rPr>
          </w:rPrChange>
        </w:rPr>
        <w:t xml:space="preserve"> </w:t>
      </w:r>
      <w:r w:rsidRPr="001C287A">
        <w:rPr>
          <w:rFonts w:ascii="Times New Roman" w:hAnsi="Times New Roman"/>
          <w:color w:val="000000" w:themeColor="text1"/>
          <w:sz w:val="24"/>
          <w:rPrChange w:id="274" w:author="User" w:date="2012-11-18T09:33:00Z">
            <w:rPr>
              <w:rFonts w:ascii="Times New Roman" w:hAnsi="Times New Roman"/>
            </w:rPr>
          </w:rPrChange>
        </w:rPr>
        <w:t xml:space="preserve">is </w:t>
      </w:r>
      <w:r w:rsidR="00DF548A" w:rsidRPr="001C287A">
        <w:rPr>
          <w:rFonts w:ascii="Times New Roman" w:hAnsi="Times New Roman"/>
          <w:color w:val="000000" w:themeColor="text1"/>
          <w:sz w:val="24"/>
          <w:rPrChange w:id="275" w:author="User" w:date="2012-11-18T09:33:00Z">
            <w:rPr>
              <w:rFonts w:ascii="Times New Roman" w:hAnsi="Times New Roman"/>
            </w:rPr>
          </w:rPrChange>
        </w:rPr>
        <w:t>a unique</w:t>
      </w:r>
      <w:r w:rsidR="00FF6042" w:rsidRPr="001C287A">
        <w:rPr>
          <w:rFonts w:ascii="Times New Roman" w:hAnsi="Times New Roman"/>
          <w:color w:val="000000" w:themeColor="text1"/>
          <w:sz w:val="24"/>
          <w:rPrChange w:id="276" w:author="User" w:date="2012-11-18T09:33:00Z">
            <w:rPr>
              <w:rFonts w:ascii="Times New Roman" w:hAnsi="Times New Roman"/>
            </w:rPr>
          </w:rPrChange>
        </w:rPr>
        <w:t xml:space="preserve"> region where hundreds of lakes are </w:t>
      </w:r>
      <w:r w:rsidR="00DF548A" w:rsidRPr="001C287A">
        <w:rPr>
          <w:rFonts w:ascii="Times New Roman" w:hAnsi="Times New Roman"/>
          <w:color w:val="000000" w:themeColor="text1"/>
          <w:sz w:val="24"/>
          <w:rPrChange w:id="277" w:author="User" w:date="2012-11-18T09:33:00Z">
            <w:rPr>
              <w:rFonts w:ascii="Times New Roman" w:hAnsi="Times New Roman"/>
            </w:rPr>
          </w:rPrChange>
        </w:rPr>
        <w:t>present</w:t>
      </w:r>
      <w:r w:rsidR="00FF6042" w:rsidRPr="001C287A">
        <w:rPr>
          <w:rFonts w:ascii="Times New Roman" w:hAnsi="Times New Roman"/>
          <w:color w:val="000000" w:themeColor="text1"/>
          <w:sz w:val="24"/>
          <w:rPrChange w:id="278" w:author="User" w:date="2012-11-18T09:33:00Z">
            <w:rPr>
              <w:rFonts w:ascii="Times New Roman" w:hAnsi="Times New Roman"/>
            </w:rPr>
          </w:rPrChange>
        </w:rPr>
        <w:t xml:space="preserve">. </w:t>
      </w:r>
      <w:r w:rsidR="00C73D62" w:rsidRPr="001C287A">
        <w:rPr>
          <w:rFonts w:ascii="Times New Roman" w:hAnsi="Times New Roman"/>
          <w:color w:val="000000" w:themeColor="text1"/>
          <w:sz w:val="24"/>
          <w:rPrChange w:id="279" w:author="User" w:date="2012-11-18T09:33:00Z">
            <w:rPr>
              <w:rFonts w:ascii="Times New Roman" w:hAnsi="Times New Roman"/>
            </w:rPr>
          </w:rPrChange>
        </w:rPr>
        <w:t>The lakes were formed from seawater</w:t>
      </w:r>
      <w:r w:rsidR="00687248" w:rsidRPr="001C287A">
        <w:rPr>
          <w:rFonts w:ascii="Times New Roman" w:hAnsi="Times New Roman"/>
          <w:color w:val="000000" w:themeColor="text1"/>
          <w:sz w:val="24"/>
          <w:rPrChange w:id="280" w:author="User" w:date="2012-11-18T09:33:00Z">
            <w:rPr>
              <w:rFonts w:ascii="Times New Roman" w:hAnsi="Times New Roman"/>
            </w:rPr>
          </w:rPrChange>
        </w:rPr>
        <w:t>,</w:t>
      </w:r>
      <w:r w:rsidR="00C73D62" w:rsidRPr="001C287A">
        <w:rPr>
          <w:rFonts w:ascii="Times New Roman" w:hAnsi="Times New Roman"/>
          <w:color w:val="000000" w:themeColor="text1"/>
          <w:sz w:val="24"/>
          <w:rPrChange w:id="281" w:author="User" w:date="2012-11-18T09:33:00Z">
            <w:rPr>
              <w:rFonts w:ascii="Times New Roman" w:hAnsi="Times New Roman"/>
            </w:rPr>
          </w:rPrChange>
        </w:rPr>
        <w:t xml:space="preserve"> trapped </w:t>
      </w:r>
      <w:r w:rsidR="006B1891" w:rsidRPr="001C287A">
        <w:rPr>
          <w:rFonts w:ascii="Times New Roman" w:hAnsi="Times New Roman"/>
          <w:color w:val="000000" w:themeColor="text1"/>
          <w:sz w:val="24"/>
          <w:rPrChange w:id="282" w:author="User" w:date="2012-11-18T09:33:00Z">
            <w:rPr>
              <w:rFonts w:ascii="Times New Roman" w:hAnsi="Times New Roman"/>
            </w:rPr>
          </w:rPrChange>
        </w:rPr>
        <w:t>less than</w:t>
      </w:r>
      <w:r w:rsidR="002D0F5A" w:rsidRPr="001C287A">
        <w:rPr>
          <w:rFonts w:ascii="Times New Roman" w:hAnsi="Times New Roman"/>
          <w:color w:val="000000" w:themeColor="text1"/>
          <w:sz w:val="24"/>
          <w:rPrChange w:id="283" w:author="User" w:date="2012-11-18T09:33:00Z">
            <w:rPr>
              <w:rFonts w:ascii="Times New Roman" w:hAnsi="Times New Roman"/>
            </w:rPr>
          </w:rPrChange>
        </w:rPr>
        <w:t xml:space="preserve"> </w:t>
      </w:r>
      <w:r w:rsidR="00C73D62" w:rsidRPr="001C287A">
        <w:rPr>
          <w:rFonts w:ascii="Times New Roman" w:hAnsi="Times New Roman"/>
          <w:color w:val="000000" w:themeColor="text1"/>
          <w:sz w:val="24"/>
          <w:rPrChange w:id="284" w:author="User" w:date="2012-11-18T09:33:00Z">
            <w:rPr>
              <w:rFonts w:ascii="Times New Roman" w:hAnsi="Times New Roman"/>
            </w:rPr>
          </w:rPrChange>
        </w:rPr>
        <w:t xml:space="preserve">10 000 </w:t>
      </w:r>
      <w:r w:rsidR="00687248" w:rsidRPr="001C287A">
        <w:rPr>
          <w:rFonts w:ascii="Times New Roman" w:hAnsi="Times New Roman"/>
          <w:color w:val="000000" w:themeColor="text1"/>
          <w:sz w:val="24"/>
          <w:rPrChange w:id="285" w:author="User" w:date="2012-11-18T09:33:00Z">
            <w:rPr>
              <w:rFonts w:ascii="Times New Roman" w:hAnsi="Times New Roman"/>
            </w:rPr>
          </w:rPrChange>
        </w:rPr>
        <w:t xml:space="preserve">BP </w:t>
      </w:r>
      <w:r w:rsidR="00492B3A" w:rsidRPr="001C287A">
        <w:rPr>
          <w:rFonts w:ascii="Times New Roman" w:hAnsi="Times New Roman"/>
          <w:color w:val="000000" w:themeColor="text1"/>
          <w:sz w:val="24"/>
          <w:rPrChange w:id="286" w:author="User" w:date="2012-11-18T09:33:00Z">
            <w:rPr>
              <w:rFonts w:ascii="Times New Roman" w:hAnsi="Times New Roman"/>
            </w:rPr>
          </w:rPrChange>
        </w:rPr>
        <w:t>when the continental ice-sheet</w:t>
      </w:r>
      <w:r w:rsidR="00C73D62" w:rsidRPr="001C287A">
        <w:rPr>
          <w:rFonts w:ascii="Times New Roman" w:hAnsi="Times New Roman"/>
          <w:color w:val="000000" w:themeColor="text1"/>
          <w:sz w:val="24"/>
          <w:rPrChange w:id="287" w:author="User" w:date="2012-11-18T09:33:00Z">
            <w:rPr>
              <w:rFonts w:ascii="Times New Roman" w:hAnsi="Times New Roman"/>
            </w:rPr>
          </w:rPrChange>
        </w:rPr>
        <w:t xml:space="preserve"> re</w:t>
      </w:r>
      <w:r w:rsidR="007041CE" w:rsidRPr="001C287A">
        <w:rPr>
          <w:rFonts w:ascii="Times New Roman" w:hAnsi="Times New Roman"/>
          <w:color w:val="000000" w:themeColor="text1"/>
          <w:sz w:val="24"/>
          <w:rPrChange w:id="288" w:author="User" w:date="2012-11-18T09:33:00Z">
            <w:rPr>
              <w:rFonts w:ascii="Times New Roman" w:hAnsi="Times New Roman"/>
            </w:rPr>
          </w:rPrChange>
        </w:rPr>
        <w:t>ceded</w:t>
      </w:r>
      <w:r w:rsidR="00C73D62" w:rsidRPr="001C287A">
        <w:rPr>
          <w:rFonts w:ascii="Times New Roman" w:hAnsi="Times New Roman"/>
          <w:color w:val="000000" w:themeColor="text1"/>
          <w:sz w:val="24"/>
          <w:rPrChange w:id="289" w:author="User" w:date="2012-11-18T09:33:00Z">
            <w:rPr>
              <w:rFonts w:ascii="Times New Roman" w:hAnsi="Times New Roman"/>
            </w:rPr>
          </w:rPrChange>
        </w:rPr>
        <w:t xml:space="preserve"> and </w:t>
      </w:r>
      <w:r w:rsidR="007041CE" w:rsidRPr="001C287A">
        <w:rPr>
          <w:rFonts w:ascii="Times New Roman" w:hAnsi="Times New Roman"/>
          <w:color w:val="000000" w:themeColor="text1"/>
          <w:sz w:val="24"/>
          <w:rPrChange w:id="290" w:author="User" w:date="2012-11-18T09:33:00Z">
            <w:rPr>
              <w:rFonts w:ascii="Times New Roman" w:hAnsi="Times New Roman"/>
            </w:rPr>
          </w:rPrChange>
        </w:rPr>
        <w:t>the land</w:t>
      </w:r>
      <w:r w:rsidR="002D0F5A" w:rsidRPr="001C287A">
        <w:rPr>
          <w:rFonts w:ascii="Times New Roman" w:hAnsi="Times New Roman"/>
          <w:color w:val="000000" w:themeColor="text1"/>
          <w:sz w:val="24"/>
          <w:rPrChange w:id="291" w:author="User" w:date="2012-11-18T09:33:00Z">
            <w:rPr>
              <w:rFonts w:ascii="Times New Roman" w:hAnsi="Times New Roman"/>
            </w:rPr>
          </w:rPrChange>
        </w:rPr>
        <w:t xml:space="preserve"> </w:t>
      </w:r>
      <w:r w:rsidR="000B4A9A" w:rsidRPr="001C287A">
        <w:rPr>
          <w:rFonts w:ascii="Times New Roman" w:hAnsi="Times New Roman"/>
          <w:color w:val="000000" w:themeColor="text1"/>
          <w:sz w:val="24"/>
          <w:rPrChange w:id="292" w:author="User" w:date="2012-11-18T09:33:00Z">
            <w:rPr>
              <w:rFonts w:ascii="Times New Roman" w:hAnsi="Times New Roman"/>
            </w:rPr>
          </w:rPrChange>
        </w:rPr>
        <w:t xml:space="preserve">rose </w:t>
      </w:r>
      <w:r w:rsidR="00C73D62" w:rsidRPr="001C287A">
        <w:rPr>
          <w:rFonts w:ascii="Times New Roman" w:hAnsi="Times New Roman"/>
          <w:color w:val="000000" w:themeColor="text1"/>
          <w:sz w:val="24"/>
          <w:rPrChange w:id="293" w:author="User" w:date="2012-11-18T09:33:00Z">
            <w:rPr>
              <w:rFonts w:ascii="Times New Roman" w:hAnsi="Times New Roman"/>
            </w:rPr>
          </w:rPrChange>
        </w:rPr>
        <w:t xml:space="preserve">above sea-level (Zwartz </w:t>
      </w:r>
      <w:r w:rsidR="00C73D62" w:rsidRPr="001C287A">
        <w:rPr>
          <w:rFonts w:ascii="Times New Roman" w:hAnsi="Times New Roman"/>
          <w:i/>
          <w:color w:val="000000" w:themeColor="text1"/>
          <w:sz w:val="24"/>
          <w:rPrChange w:id="294" w:author="User" w:date="2012-11-18T09:33:00Z">
            <w:rPr>
              <w:rFonts w:ascii="Times New Roman" w:hAnsi="Times New Roman"/>
              <w:i/>
            </w:rPr>
          </w:rPrChange>
        </w:rPr>
        <w:t>et al</w:t>
      </w:r>
      <w:r w:rsidR="00C73D62" w:rsidRPr="001C287A">
        <w:rPr>
          <w:rFonts w:ascii="Times New Roman" w:hAnsi="Times New Roman"/>
          <w:color w:val="000000" w:themeColor="text1"/>
          <w:sz w:val="24"/>
          <w:rPrChange w:id="295" w:author="User" w:date="2012-11-18T09:33:00Z">
            <w:rPr>
              <w:rFonts w:ascii="Times New Roman" w:hAnsi="Times New Roman"/>
            </w:rPr>
          </w:rPrChange>
        </w:rPr>
        <w:t xml:space="preserve">., 1998; Gibson, 1999). </w:t>
      </w:r>
      <w:r w:rsidR="009669D4" w:rsidRPr="001C287A">
        <w:rPr>
          <w:rFonts w:ascii="Times New Roman" w:hAnsi="Times New Roman"/>
          <w:color w:val="000000" w:themeColor="text1"/>
          <w:sz w:val="24"/>
          <w:rPrChange w:id="296" w:author="User" w:date="2012-11-18T09:33:00Z">
            <w:rPr>
              <w:rFonts w:ascii="Times New Roman" w:hAnsi="Times New Roman"/>
            </w:rPr>
          </w:rPrChange>
        </w:rPr>
        <w:t>Differing local conditions has led each lake to develop unique physical and chemical properties</w:t>
      </w:r>
      <w:r w:rsidR="00DF548A" w:rsidRPr="001C287A">
        <w:rPr>
          <w:rFonts w:ascii="Times New Roman" w:hAnsi="Times New Roman"/>
          <w:color w:val="000000" w:themeColor="text1"/>
          <w:sz w:val="24"/>
          <w:rPrChange w:id="297" w:author="User" w:date="2012-11-18T09:33:00Z">
            <w:rPr>
              <w:rFonts w:ascii="Times New Roman" w:hAnsi="Times New Roman"/>
            </w:rPr>
          </w:rPrChange>
        </w:rPr>
        <w:t>, and</w:t>
      </w:r>
      <w:r w:rsidR="002D0F5A" w:rsidRPr="001C287A">
        <w:rPr>
          <w:rFonts w:ascii="Times New Roman" w:hAnsi="Times New Roman"/>
          <w:color w:val="000000" w:themeColor="text1"/>
          <w:sz w:val="24"/>
          <w:rPrChange w:id="298" w:author="User" w:date="2012-11-18T09:33:00Z">
            <w:rPr>
              <w:rFonts w:ascii="Times New Roman" w:hAnsi="Times New Roman"/>
            </w:rPr>
          </w:rPrChange>
        </w:rPr>
        <w:t xml:space="preserve"> </w:t>
      </w:r>
      <w:r w:rsidR="00DF548A" w:rsidRPr="001C287A">
        <w:rPr>
          <w:rFonts w:ascii="Times New Roman" w:hAnsi="Times New Roman"/>
          <w:color w:val="000000" w:themeColor="text1"/>
          <w:sz w:val="24"/>
          <w:rPrChange w:id="299" w:author="User" w:date="2012-11-18T09:33:00Z">
            <w:rPr>
              <w:rFonts w:ascii="Times New Roman" w:hAnsi="Times New Roman"/>
            </w:rPr>
          </w:rPrChange>
        </w:rPr>
        <w:t xml:space="preserve">life in the lakes </w:t>
      </w:r>
      <w:r w:rsidR="00C63980" w:rsidRPr="001C287A">
        <w:rPr>
          <w:rFonts w:ascii="Times New Roman" w:hAnsi="Times New Roman"/>
          <w:color w:val="000000" w:themeColor="text1"/>
          <w:sz w:val="24"/>
          <w:rPrChange w:id="300" w:author="User" w:date="2012-11-18T09:33:00Z">
            <w:rPr>
              <w:rFonts w:ascii="Times New Roman" w:hAnsi="Times New Roman"/>
            </w:rPr>
          </w:rPrChange>
        </w:rPr>
        <w:t xml:space="preserve">tends to </w:t>
      </w:r>
      <w:r w:rsidR="00DF548A" w:rsidRPr="001C287A">
        <w:rPr>
          <w:rFonts w:ascii="Times New Roman" w:hAnsi="Times New Roman"/>
          <w:color w:val="000000" w:themeColor="text1"/>
          <w:sz w:val="24"/>
          <w:rPrChange w:id="301" w:author="User" w:date="2012-11-18T09:33:00Z">
            <w:rPr>
              <w:rFonts w:ascii="Times New Roman" w:hAnsi="Times New Roman"/>
            </w:rPr>
          </w:rPrChange>
        </w:rPr>
        <w:t xml:space="preserve">be entirely microbial </w:t>
      </w:r>
      <w:r w:rsidR="00625A45" w:rsidRPr="001C287A">
        <w:rPr>
          <w:rFonts w:ascii="Times New Roman" w:hAnsi="Times New Roman"/>
          <w:color w:val="000000" w:themeColor="text1"/>
          <w:sz w:val="24"/>
          <w:rPrChange w:id="302" w:author="User" w:date="2012-11-18T09:33:00Z">
            <w:rPr>
              <w:rFonts w:ascii="Times New Roman" w:hAnsi="Times New Roman"/>
            </w:rPr>
          </w:rPrChange>
        </w:rPr>
        <w:t>with low levels of</w:t>
      </w:r>
      <w:r w:rsidR="00DF548A" w:rsidRPr="001C287A">
        <w:rPr>
          <w:rFonts w:ascii="Times New Roman" w:hAnsi="Times New Roman"/>
          <w:color w:val="000000" w:themeColor="text1"/>
          <w:sz w:val="24"/>
          <w:rPrChange w:id="303" w:author="User" w:date="2012-11-18T09:33:00Z">
            <w:rPr>
              <w:rFonts w:ascii="Times New Roman" w:hAnsi="Times New Roman"/>
            </w:rPr>
          </w:rPrChange>
        </w:rPr>
        <w:t xml:space="preserve"> diversity (Bowman </w:t>
      </w:r>
      <w:r w:rsidR="00DF548A" w:rsidRPr="001C287A">
        <w:rPr>
          <w:rFonts w:ascii="Times New Roman" w:hAnsi="Times New Roman"/>
          <w:i/>
          <w:color w:val="000000" w:themeColor="text1"/>
          <w:sz w:val="24"/>
          <w:rPrChange w:id="304" w:author="User" w:date="2012-11-18T09:33:00Z">
            <w:rPr>
              <w:rFonts w:ascii="Times New Roman" w:hAnsi="Times New Roman"/>
              <w:i/>
            </w:rPr>
          </w:rPrChange>
        </w:rPr>
        <w:t>et al.</w:t>
      </w:r>
      <w:r w:rsidR="00DF548A" w:rsidRPr="001C287A">
        <w:rPr>
          <w:rFonts w:ascii="Times New Roman" w:hAnsi="Times New Roman"/>
          <w:color w:val="000000" w:themeColor="text1"/>
          <w:sz w:val="24"/>
          <w:rPrChange w:id="305" w:author="User" w:date="2012-11-18T09:33:00Z">
            <w:rPr>
              <w:rFonts w:ascii="Times New Roman" w:hAnsi="Times New Roman"/>
            </w:rPr>
          </w:rPrChange>
        </w:rPr>
        <w:t xml:space="preserve">, 2000b; Wilkins </w:t>
      </w:r>
      <w:r w:rsidR="00DF548A" w:rsidRPr="001C287A">
        <w:rPr>
          <w:rFonts w:ascii="Times New Roman" w:hAnsi="Times New Roman"/>
          <w:i/>
          <w:color w:val="000000" w:themeColor="text1"/>
          <w:sz w:val="24"/>
          <w:rPrChange w:id="306" w:author="User" w:date="2012-11-18T09:33:00Z">
            <w:rPr>
              <w:rFonts w:ascii="Times New Roman" w:hAnsi="Times New Roman"/>
              <w:i/>
            </w:rPr>
          </w:rPrChange>
        </w:rPr>
        <w:t>et al.,</w:t>
      </w:r>
      <w:r w:rsidR="00DF548A" w:rsidRPr="001C287A">
        <w:rPr>
          <w:rFonts w:ascii="Times New Roman" w:hAnsi="Times New Roman"/>
          <w:color w:val="000000" w:themeColor="text1"/>
          <w:sz w:val="24"/>
          <w:rPrChange w:id="307" w:author="User" w:date="2012-11-18T09:33:00Z">
            <w:rPr>
              <w:rFonts w:ascii="Times New Roman" w:hAnsi="Times New Roman"/>
            </w:rPr>
          </w:rPrChange>
        </w:rPr>
        <w:t xml:space="preserve"> 2012)</w:t>
      </w:r>
      <w:r w:rsidR="00FF6042" w:rsidRPr="001C287A">
        <w:rPr>
          <w:rFonts w:ascii="Times New Roman" w:hAnsi="Times New Roman"/>
          <w:color w:val="000000" w:themeColor="text1"/>
          <w:sz w:val="24"/>
          <w:rPrChange w:id="308" w:author="User" w:date="2012-11-18T09:33:00Z">
            <w:rPr>
              <w:rFonts w:ascii="Times New Roman" w:hAnsi="Times New Roman"/>
            </w:rPr>
          </w:rPrChange>
        </w:rPr>
        <w:t>.</w:t>
      </w:r>
      <w:r w:rsidR="002D0F5A" w:rsidRPr="001C287A">
        <w:rPr>
          <w:rFonts w:ascii="Times New Roman" w:hAnsi="Times New Roman"/>
          <w:color w:val="000000" w:themeColor="text1"/>
          <w:sz w:val="24"/>
          <w:rPrChange w:id="309" w:author="User" w:date="2012-11-18T09:33:00Z">
            <w:rPr>
              <w:rFonts w:ascii="Times New Roman" w:hAnsi="Times New Roman"/>
            </w:rPr>
          </w:rPrChange>
        </w:rPr>
        <w:t xml:space="preserve"> </w:t>
      </w:r>
      <w:r w:rsidR="002A1A92" w:rsidRPr="001C287A">
        <w:rPr>
          <w:rFonts w:ascii="Times New Roman" w:hAnsi="Times New Roman"/>
          <w:color w:val="000000" w:themeColor="text1"/>
          <w:sz w:val="24"/>
          <w:rPrChange w:id="310" w:author="User" w:date="2012-11-18T09:33:00Z">
            <w:rPr>
              <w:rFonts w:ascii="Times New Roman" w:hAnsi="Times New Roman"/>
            </w:rPr>
          </w:rPrChange>
        </w:rPr>
        <w:t>The</w:t>
      </w:r>
      <w:r w:rsidR="000B4A9A" w:rsidRPr="001C287A">
        <w:rPr>
          <w:rFonts w:ascii="Times New Roman" w:hAnsi="Times New Roman"/>
          <w:color w:val="000000" w:themeColor="text1"/>
          <w:sz w:val="24"/>
          <w:rPrChange w:id="311" w:author="User" w:date="2012-11-18T09:33:00Z">
            <w:rPr>
              <w:rFonts w:ascii="Times New Roman" w:hAnsi="Times New Roman"/>
            </w:rPr>
          </w:rPrChange>
        </w:rPr>
        <w:t xml:space="preserve"> Vestfold Hills contain</w:t>
      </w:r>
      <w:r w:rsidR="006B1891" w:rsidRPr="001C287A">
        <w:rPr>
          <w:rFonts w:ascii="Times New Roman" w:hAnsi="Times New Roman"/>
          <w:color w:val="000000" w:themeColor="text1"/>
          <w:sz w:val="24"/>
          <w:rPrChange w:id="312" w:author="User" w:date="2012-11-18T09:33:00Z">
            <w:rPr>
              <w:rFonts w:ascii="Times New Roman" w:hAnsi="Times New Roman"/>
            </w:rPr>
          </w:rPrChange>
        </w:rPr>
        <w:t>s</w:t>
      </w:r>
      <w:r w:rsidR="000B4A9A" w:rsidRPr="001C287A">
        <w:rPr>
          <w:rFonts w:ascii="Times New Roman" w:hAnsi="Times New Roman"/>
          <w:color w:val="000000" w:themeColor="text1"/>
          <w:sz w:val="24"/>
          <w:rPrChange w:id="313" w:author="User" w:date="2012-11-18T09:33:00Z">
            <w:rPr>
              <w:rFonts w:ascii="Times New Roman" w:hAnsi="Times New Roman"/>
            </w:rPr>
          </w:rPrChange>
        </w:rPr>
        <w:t xml:space="preserve"> the highest density of </w:t>
      </w:r>
      <w:r w:rsidR="00687248" w:rsidRPr="001C287A">
        <w:rPr>
          <w:rFonts w:ascii="Times New Roman" w:hAnsi="Times New Roman"/>
          <w:color w:val="000000" w:themeColor="text1"/>
          <w:sz w:val="24"/>
          <w:rPrChange w:id="314" w:author="User" w:date="2012-11-18T09:33:00Z">
            <w:rPr>
              <w:rFonts w:ascii="Times New Roman" w:hAnsi="Times New Roman"/>
            </w:rPr>
          </w:rPrChange>
        </w:rPr>
        <w:t>meromictic (permanently stratified</w:t>
      </w:r>
      <w:r w:rsidR="00B73A12" w:rsidRPr="001C287A">
        <w:rPr>
          <w:rFonts w:ascii="Times New Roman" w:hAnsi="Times New Roman"/>
          <w:color w:val="000000" w:themeColor="text1"/>
          <w:sz w:val="24"/>
          <w:rPrChange w:id="315" w:author="User" w:date="2012-11-18T09:33:00Z">
            <w:rPr>
              <w:rFonts w:ascii="Times New Roman" w:hAnsi="Times New Roman"/>
            </w:rPr>
          </w:rPrChange>
        </w:rPr>
        <w:t xml:space="preserve">) </w:t>
      </w:r>
      <w:r w:rsidR="00492B3A" w:rsidRPr="001C287A">
        <w:rPr>
          <w:rFonts w:ascii="Times New Roman" w:hAnsi="Times New Roman"/>
          <w:color w:val="000000" w:themeColor="text1"/>
          <w:sz w:val="24"/>
          <w:rPrChange w:id="316" w:author="User" w:date="2012-11-18T09:33:00Z">
            <w:rPr>
              <w:rFonts w:ascii="Times New Roman" w:hAnsi="Times New Roman"/>
            </w:rPr>
          </w:rPrChange>
        </w:rPr>
        <w:t>water bodies</w:t>
      </w:r>
      <w:r w:rsidR="002D0F5A" w:rsidRPr="001C287A">
        <w:rPr>
          <w:rFonts w:ascii="Times New Roman" w:hAnsi="Times New Roman"/>
          <w:color w:val="000000" w:themeColor="text1"/>
          <w:sz w:val="24"/>
          <w:rPrChange w:id="317" w:author="User" w:date="2012-11-18T09:33:00Z">
            <w:rPr>
              <w:rFonts w:ascii="Times New Roman" w:hAnsi="Times New Roman"/>
            </w:rPr>
          </w:rPrChange>
        </w:rPr>
        <w:t xml:space="preserve"> </w:t>
      </w:r>
      <w:r w:rsidR="00232B42" w:rsidRPr="001C287A">
        <w:rPr>
          <w:rFonts w:ascii="Times New Roman" w:hAnsi="Times New Roman"/>
          <w:color w:val="000000" w:themeColor="text1"/>
          <w:sz w:val="24"/>
          <w:rPrChange w:id="318" w:author="User" w:date="2012-11-18T09:33:00Z">
            <w:rPr>
              <w:rFonts w:ascii="Times New Roman" w:hAnsi="Times New Roman"/>
            </w:rPr>
          </w:rPrChange>
        </w:rPr>
        <w:t xml:space="preserve">in </w:t>
      </w:r>
      <w:r w:rsidR="00492B3A" w:rsidRPr="001C287A">
        <w:rPr>
          <w:rFonts w:ascii="Times New Roman" w:hAnsi="Times New Roman"/>
          <w:color w:val="000000" w:themeColor="text1"/>
          <w:sz w:val="24"/>
          <w:rPrChange w:id="319" w:author="User" w:date="2012-11-18T09:33:00Z">
            <w:rPr>
              <w:rFonts w:ascii="Times New Roman" w:hAnsi="Times New Roman"/>
            </w:rPr>
          </w:rPrChange>
        </w:rPr>
        <w:t>Antar</w:t>
      </w:r>
      <w:r w:rsidR="003012CB" w:rsidRPr="001C287A">
        <w:rPr>
          <w:rFonts w:ascii="Times New Roman" w:hAnsi="Times New Roman"/>
          <w:color w:val="000000" w:themeColor="text1"/>
          <w:sz w:val="24"/>
          <w:rPrChange w:id="320" w:author="User" w:date="2012-11-18T09:33:00Z">
            <w:rPr>
              <w:rFonts w:ascii="Times New Roman" w:hAnsi="Times New Roman"/>
            </w:rPr>
          </w:rPrChange>
        </w:rPr>
        <w:t>ctica</w:t>
      </w:r>
      <w:r w:rsidR="00880F3F" w:rsidRPr="001C287A">
        <w:rPr>
          <w:rFonts w:ascii="Times New Roman" w:hAnsi="Times New Roman"/>
          <w:color w:val="000000" w:themeColor="text1"/>
          <w:sz w:val="24"/>
          <w:rPrChange w:id="321" w:author="User" w:date="2012-11-18T09:33:00Z">
            <w:rPr>
              <w:rFonts w:ascii="Times New Roman" w:hAnsi="Times New Roman"/>
            </w:rPr>
          </w:rPrChange>
        </w:rPr>
        <w:t xml:space="preserve"> </w:t>
      </w:r>
      <w:r w:rsidR="00B73A12" w:rsidRPr="001C287A">
        <w:rPr>
          <w:rFonts w:ascii="Times New Roman" w:hAnsi="Times New Roman"/>
          <w:color w:val="000000" w:themeColor="text1"/>
          <w:sz w:val="24"/>
          <w:rPrChange w:id="322" w:author="User" w:date="2012-11-18T09:33:00Z">
            <w:rPr>
              <w:rFonts w:ascii="Times New Roman" w:hAnsi="Times New Roman"/>
            </w:rPr>
          </w:rPrChange>
        </w:rPr>
        <w:t>(</w:t>
      </w:r>
      <w:r w:rsidR="00814C86" w:rsidRPr="001C287A">
        <w:rPr>
          <w:rFonts w:ascii="Times New Roman" w:hAnsi="Times New Roman"/>
          <w:color w:val="000000" w:themeColor="text1"/>
          <w:sz w:val="24"/>
          <w:rPrChange w:id="323" w:author="User" w:date="2012-11-18T09:33:00Z">
            <w:rPr>
              <w:rFonts w:ascii="Times New Roman" w:hAnsi="Times New Roman"/>
            </w:rPr>
          </w:rPrChange>
        </w:rPr>
        <w:t>Gibson, 1999</w:t>
      </w:r>
      <w:r w:rsidR="00B73A12" w:rsidRPr="001C287A">
        <w:rPr>
          <w:rFonts w:ascii="Times New Roman" w:hAnsi="Times New Roman"/>
          <w:color w:val="000000" w:themeColor="text1"/>
          <w:sz w:val="24"/>
          <w:rPrChange w:id="324" w:author="User" w:date="2012-11-18T09:33:00Z">
            <w:rPr>
              <w:rFonts w:ascii="Times New Roman" w:hAnsi="Times New Roman"/>
            </w:rPr>
          </w:rPrChange>
        </w:rPr>
        <w:t>)</w:t>
      </w:r>
      <w:r w:rsidR="00232B42" w:rsidRPr="001C287A">
        <w:rPr>
          <w:rFonts w:ascii="Times New Roman" w:hAnsi="Times New Roman"/>
          <w:color w:val="000000" w:themeColor="text1"/>
          <w:sz w:val="24"/>
          <w:rPrChange w:id="325" w:author="User" w:date="2012-11-18T09:33:00Z">
            <w:rPr>
              <w:rFonts w:ascii="Times New Roman" w:hAnsi="Times New Roman"/>
            </w:rPr>
          </w:rPrChange>
        </w:rPr>
        <w:t>.</w:t>
      </w:r>
      <w:r w:rsidR="002D0F5A" w:rsidRPr="001C287A">
        <w:rPr>
          <w:rFonts w:ascii="Times New Roman" w:hAnsi="Times New Roman"/>
          <w:color w:val="000000" w:themeColor="text1"/>
          <w:sz w:val="24"/>
          <w:rPrChange w:id="326" w:author="User" w:date="2012-11-18T09:33:00Z">
            <w:rPr>
              <w:rFonts w:ascii="Times New Roman" w:hAnsi="Times New Roman"/>
            </w:rPr>
          </w:rPrChange>
        </w:rPr>
        <w:t xml:space="preserve"> </w:t>
      </w:r>
      <w:r w:rsidR="00625A45" w:rsidRPr="001C287A">
        <w:rPr>
          <w:rFonts w:ascii="Times New Roman" w:hAnsi="Times New Roman"/>
          <w:color w:val="000000" w:themeColor="text1"/>
          <w:sz w:val="24"/>
          <w:rPrChange w:id="327" w:author="User" w:date="2012-11-18T09:33:00Z">
            <w:rPr>
              <w:rFonts w:ascii="Times New Roman" w:hAnsi="Times New Roman"/>
            </w:rPr>
          </w:rPrChange>
        </w:rPr>
        <w:t>By providing strong physicochemical</w:t>
      </w:r>
      <w:r w:rsidR="002D0F5A" w:rsidRPr="001C287A">
        <w:rPr>
          <w:rFonts w:ascii="Times New Roman" w:hAnsi="Times New Roman"/>
          <w:color w:val="000000" w:themeColor="text1"/>
          <w:sz w:val="24"/>
          <w:rPrChange w:id="328" w:author="User" w:date="2012-11-18T09:33:00Z">
            <w:rPr>
              <w:rFonts w:ascii="Times New Roman" w:hAnsi="Times New Roman"/>
            </w:rPr>
          </w:rPrChange>
        </w:rPr>
        <w:t xml:space="preserve"> </w:t>
      </w:r>
      <w:r w:rsidR="006B1891" w:rsidRPr="001C287A">
        <w:rPr>
          <w:rFonts w:ascii="Times New Roman" w:hAnsi="Times New Roman"/>
          <w:color w:val="000000" w:themeColor="text1"/>
          <w:sz w:val="24"/>
          <w:rPrChange w:id="329" w:author="User" w:date="2012-11-18T09:33:00Z">
            <w:rPr>
              <w:rFonts w:ascii="Times New Roman" w:hAnsi="Times New Roman"/>
            </w:rPr>
          </w:rPrChange>
        </w:rPr>
        <w:t>stratification</w:t>
      </w:r>
      <w:r w:rsidR="002D0F5A" w:rsidRPr="001C287A">
        <w:rPr>
          <w:rFonts w:ascii="Times New Roman" w:hAnsi="Times New Roman"/>
          <w:color w:val="000000" w:themeColor="text1"/>
          <w:sz w:val="24"/>
          <w:rPrChange w:id="330" w:author="User" w:date="2012-11-18T09:33:00Z">
            <w:rPr>
              <w:rFonts w:ascii="Times New Roman" w:hAnsi="Times New Roman"/>
            </w:rPr>
          </w:rPrChange>
        </w:rPr>
        <w:t xml:space="preserve"> </w:t>
      </w:r>
      <w:r w:rsidR="002A1A92" w:rsidRPr="001C287A">
        <w:rPr>
          <w:rFonts w:ascii="Times New Roman" w:hAnsi="Times New Roman"/>
          <w:color w:val="000000" w:themeColor="text1"/>
          <w:sz w:val="24"/>
          <w:rPrChange w:id="331" w:author="User" w:date="2012-11-18T09:33:00Z">
            <w:rPr>
              <w:rFonts w:ascii="Times New Roman" w:hAnsi="Times New Roman"/>
            </w:rPr>
          </w:rPrChange>
        </w:rPr>
        <w:t xml:space="preserve">within </w:t>
      </w:r>
      <w:r w:rsidR="00B73A12" w:rsidRPr="001C287A">
        <w:rPr>
          <w:rFonts w:ascii="Times New Roman" w:hAnsi="Times New Roman"/>
          <w:color w:val="000000" w:themeColor="text1"/>
          <w:sz w:val="24"/>
          <w:rPrChange w:id="332" w:author="User" w:date="2012-11-18T09:33:00Z">
            <w:rPr>
              <w:rFonts w:ascii="Times New Roman" w:hAnsi="Times New Roman"/>
            </w:rPr>
          </w:rPrChange>
        </w:rPr>
        <w:t>a single</w:t>
      </w:r>
      <w:r w:rsidR="0004275A" w:rsidRPr="001C287A">
        <w:rPr>
          <w:rFonts w:ascii="Times New Roman" w:hAnsi="Times New Roman"/>
          <w:color w:val="000000" w:themeColor="text1"/>
          <w:sz w:val="24"/>
          <w:rPrChange w:id="333" w:author="User" w:date="2012-11-18T09:33:00Z">
            <w:rPr>
              <w:rFonts w:ascii="Times New Roman" w:hAnsi="Times New Roman"/>
            </w:rPr>
          </w:rPrChange>
        </w:rPr>
        <w:t>, largely closed</w:t>
      </w:r>
      <w:r w:rsidR="00B73A12" w:rsidRPr="001C287A">
        <w:rPr>
          <w:rFonts w:ascii="Times New Roman" w:hAnsi="Times New Roman"/>
          <w:color w:val="000000" w:themeColor="text1"/>
          <w:sz w:val="24"/>
          <w:rPrChange w:id="334" w:author="User" w:date="2012-11-18T09:33:00Z">
            <w:rPr>
              <w:rFonts w:ascii="Times New Roman" w:hAnsi="Times New Roman"/>
            </w:rPr>
          </w:rPrChange>
        </w:rPr>
        <w:t xml:space="preserve"> system</w:t>
      </w:r>
      <w:r w:rsidR="00625A45" w:rsidRPr="001C287A">
        <w:rPr>
          <w:rFonts w:ascii="Times New Roman" w:hAnsi="Times New Roman"/>
          <w:color w:val="000000" w:themeColor="text1"/>
          <w:sz w:val="24"/>
          <w:rPrChange w:id="335" w:author="User" w:date="2012-11-18T09:33:00Z">
            <w:rPr>
              <w:rFonts w:ascii="Times New Roman" w:hAnsi="Times New Roman"/>
            </w:rPr>
          </w:rPrChange>
        </w:rPr>
        <w:t xml:space="preserve">, </w:t>
      </w:r>
      <w:r w:rsidR="006B1891" w:rsidRPr="001C287A">
        <w:rPr>
          <w:rFonts w:ascii="Times New Roman" w:hAnsi="Times New Roman"/>
          <w:color w:val="000000" w:themeColor="text1"/>
          <w:sz w:val="24"/>
          <w:rPrChange w:id="336" w:author="User" w:date="2012-11-18T09:33:00Z">
            <w:rPr>
              <w:rFonts w:ascii="Times New Roman" w:hAnsi="Times New Roman"/>
            </w:rPr>
          </w:rPrChange>
        </w:rPr>
        <w:t xml:space="preserve">these </w:t>
      </w:r>
      <w:r w:rsidR="00625A45" w:rsidRPr="001C287A">
        <w:rPr>
          <w:rFonts w:ascii="Times New Roman" w:hAnsi="Times New Roman"/>
          <w:color w:val="000000" w:themeColor="text1"/>
          <w:sz w:val="24"/>
          <w:rPrChange w:id="337" w:author="User" w:date="2012-11-18T09:33:00Z">
            <w:rPr>
              <w:rFonts w:ascii="Times New Roman" w:hAnsi="Times New Roman"/>
            </w:rPr>
          </w:rPrChange>
        </w:rPr>
        <w:t xml:space="preserve">meromictic lakes provide the opportunity to </w:t>
      </w:r>
      <w:r w:rsidR="006B1891" w:rsidRPr="001C287A">
        <w:rPr>
          <w:rFonts w:ascii="Times New Roman" w:hAnsi="Times New Roman"/>
          <w:color w:val="000000" w:themeColor="text1"/>
          <w:sz w:val="24"/>
          <w:rPrChange w:id="338" w:author="User" w:date="2012-11-18T09:33:00Z">
            <w:rPr>
              <w:rFonts w:ascii="Times New Roman" w:hAnsi="Times New Roman"/>
            </w:rPr>
          </w:rPrChange>
        </w:rPr>
        <w:t>investigate</w:t>
      </w:r>
      <w:r w:rsidR="002D0F5A" w:rsidRPr="001C287A">
        <w:rPr>
          <w:rFonts w:ascii="Times New Roman" w:hAnsi="Times New Roman"/>
          <w:color w:val="000000" w:themeColor="text1"/>
          <w:sz w:val="24"/>
          <w:rPrChange w:id="339" w:author="User" w:date="2012-11-18T09:33:00Z">
            <w:rPr>
              <w:rFonts w:ascii="Times New Roman" w:hAnsi="Times New Roman"/>
            </w:rPr>
          </w:rPrChange>
        </w:rPr>
        <w:t xml:space="preserve"> </w:t>
      </w:r>
      <w:r w:rsidR="006B1891" w:rsidRPr="001C287A">
        <w:rPr>
          <w:rFonts w:ascii="Times New Roman" w:hAnsi="Times New Roman"/>
          <w:color w:val="000000" w:themeColor="text1"/>
          <w:sz w:val="24"/>
          <w:rPrChange w:id="340" w:author="User" w:date="2012-11-18T09:33:00Z">
            <w:rPr>
              <w:rFonts w:ascii="Times New Roman" w:hAnsi="Times New Roman"/>
            </w:rPr>
          </w:rPrChange>
        </w:rPr>
        <w:t xml:space="preserve">the ways in which </w:t>
      </w:r>
      <w:r w:rsidR="00625A45" w:rsidRPr="001C287A">
        <w:rPr>
          <w:rFonts w:ascii="Times New Roman" w:hAnsi="Times New Roman"/>
          <w:color w:val="000000" w:themeColor="text1"/>
          <w:sz w:val="24"/>
          <w:rPrChange w:id="341" w:author="User" w:date="2012-11-18T09:33:00Z">
            <w:rPr>
              <w:rFonts w:ascii="Times New Roman" w:hAnsi="Times New Roman"/>
            </w:rPr>
          </w:rPrChange>
        </w:rPr>
        <w:t xml:space="preserve">microbial </w:t>
      </w:r>
      <w:r w:rsidR="006B1891" w:rsidRPr="001C287A">
        <w:rPr>
          <w:rFonts w:ascii="Times New Roman" w:hAnsi="Times New Roman"/>
          <w:color w:val="000000" w:themeColor="text1"/>
          <w:sz w:val="24"/>
          <w:rPrChange w:id="342" w:author="User" w:date="2012-11-18T09:33:00Z">
            <w:rPr>
              <w:rFonts w:ascii="Times New Roman" w:hAnsi="Times New Roman"/>
            </w:rPr>
          </w:rPrChange>
        </w:rPr>
        <w:t>communities</w:t>
      </w:r>
      <w:r w:rsidR="002D0F5A" w:rsidRPr="001C287A">
        <w:rPr>
          <w:rFonts w:ascii="Times New Roman" w:hAnsi="Times New Roman"/>
          <w:color w:val="000000" w:themeColor="text1"/>
          <w:sz w:val="24"/>
          <w:rPrChange w:id="343" w:author="User" w:date="2012-11-18T09:33:00Z">
            <w:rPr>
              <w:rFonts w:ascii="Times New Roman" w:hAnsi="Times New Roman"/>
            </w:rPr>
          </w:rPrChange>
        </w:rPr>
        <w:t xml:space="preserve"> </w:t>
      </w:r>
      <w:r w:rsidR="006B1891" w:rsidRPr="001C287A">
        <w:rPr>
          <w:rFonts w:ascii="Times New Roman" w:hAnsi="Times New Roman"/>
          <w:color w:val="000000" w:themeColor="text1"/>
          <w:sz w:val="24"/>
          <w:rPrChange w:id="344" w:author="User" w:date="2012-11-18T09:33:00Z">
            <w:rPr>
              <w:rFonts w:ascii="Times New Roman" w:hAnsi="Times New Roman"/>
            </w:rPr>
          </w:rPrChange>
        </w:rPr>
        <w:t xml:space="preserve">and ecosystem processes have evolved in the cold and in response to gradients of nutrients, oxygen, salinity and solar </w:t>
      </w:r>
      <w:commentRangeStart w:id="345"/>
      <w:r w:rsidR="006B1891" w:rsidRPr="001C287A">
        <w:rPr>
          <w:rFonts w:ascii="Times New Roman" w:hAnsi="Times New Roman"/>
          <w:color w:val="000000" w:themeColor="text1"/>
          <w:sz w:val="24"/>
          <w:rPrChange w:id="346" w:author="User" w:date="2012-11-18T09:33:00Z">
            <w:rPr>
              <w:rFonts w:ascii="Times New Roman" w:hAnsi="Times New Roman"/>
            </w:rPr>
          </w:rPrChange>
        </w:rPr>
        <w:t>irradiance</w:t>
      </w:r>
      <w:commentRangeEnd w:id="345"/>
      <w:r w:rsidR="00C63980">
        <w:rPr>
          <w:rStyle w:val="CommentReference"/>
        </w:rPr>
        <w:commentReference w:id="345"/>
      </w:r>
      <w:r w:rsidR="006B1891" w:rsidRPr="001C287A">
        <w:rPr>
          <w:rFonts w:ascii="Times New Roman" w:hAnsi="Times New Roman"/>
          <w:color w:val="000000" w:themeColor="text1"/>
          <w:sz w:val="24"/>
          <w:rPrChange w:id="347" w:author="User" w:date="2012-11-18T09:33:00Z">
            <w:rPr>
              <w:rFonts w:ascii="Times New Roman" w:hAnsi="Times New Roman"/>
            </w:rPr>
          </w:rPrChange>
        </w:rPr>
        <w:t>.</w:t>
      </w:r>
    </w:p>
    <w:p w14:paraId="576E0F05" w14:textId="4562448A" w:rsidR="005E6DEB" w:rsidRDefault="00524B13" w:rsidP="009A22D7">
      <w:pPr>
        <w:spacing w:after="0" w:line="240" w:lineRule="auto"/>
        <w:ind w:firstLine="426"/>
        <w:rPr>
          <w:rFonts w:ascii="Times New Roman" w:hAnsi="Times New Roman"/>
          <w:color w:val="000000" w:themeColor="text1"/>
          <w:sz w:val="24"/>
          <w:rPrChange w:id="348" w:author="User" w:date="2012-11-18T09:33:00Z">
            <w:rPr>
              <w:rFonts w:ascii="Times New Roman" w:hAnsi="Times New Roman"/>
            </w:rPr>
          </w:rPrChange>
        </w:rPr>
        <w:pPrChange w:id="349" w:author="User" w:date="2012-11-18T09:33:00Z">
          <w:pPr>
            <w:spacing w:line="240" w:lineRule="auto"/>
            <w:jc w:val="both"/>
          </w:pPr>
        </w:pPrChange>
      </w:pPr>
      <w:r w:rsidRPr="001C287A">
        <w:rPr>
          <w:rFonts w:ascii="Times New Roman" w:hAnsi="Times New Roman"/>
          <w:color w:val="000000" w:themeColor="text1"/>
          <w:sz w:val="24"/>
          <w:rPrChange w:id="350" w:author="User" w:date="2012-11-18T09:33:00Z">
            <w:rPr>
              <w:rFonts w:ascii="Times New Roman" w:hAnsi="Times New Roman"/>
            </w:rPr>
          </w:rPrChange>
        </w:rPr>
        <w:t>M</w:t>
      </w:r>
      <w:r w:rsidR="00D24C92" w:rsidRPr="001C287A">
        <w:rPr>
          <w:rFonts w:ascii="Times New Roman" w:hAnsi="Times New Roman"/>
          <w:color w:val="000000" w:themeColor="text1"/>
          <w:sz w:val="24"/>
          <w:rPrChange w:id="351" w:author="User" w:date="2012-11-18T09:33:00Z">
            <w:rPr>
              <w:rFonts w:ascii="Times New Roman" w:hAnsi="Times New Roman"/>
            </w:rPr>
          </w:rPrChange>
        </w:rPr>
        <w:t xml:space="preserve">olecular </w:t>
      </w:r>
      <w:r w:rsidRPr="001C287A">
        <w:rPr>
          <w:rFonts w:ascii="Times New Roman" w:hAnsi="Times New Roman"/>
          <w:color w:val="000000" w:themeColor="text1"/>
          <w:sz w:val="24"/>
          <w:rPrChange w:id="352" w:author="User" w:date="2012-11-18T09:33:00Z">
            <w:rPr>
              <w:rFonts w:ascii="Times New Roman" w:hAnsi="Times New Roman"/>
            </w:rPr>
          </w:rPrChange>
        </w:rPr>
        <w:t xml:space="preserve">biology approaches have proven useful for describing </w:t>
      </w:r>
      <w:r w:rsidR="00C63980" w:rsidRPr="001C287A">
        <w:rPr>
          <w:rFonts w:ascii="Times New Roman" w:hAnsi="Times New Roman"/>
          <w:color w:val="000000" w:themeColor="text1"/>
          <w:sz w:val="24"/>
          <w:rPrChange w:id="353" w:author="User" w:date="2012-11-18T09:33:00Z">
            <w:rPr>
              <w:rFonts w:ascii="Times New Roman" w:hAnsi="Times New Roman"/>
            </w:rPr>
          </w:rPrChange>
        </w:rPr>
        <w:t xml:space="preserve">the </w:t>
      </w:r>
      <w:r w:rsidR="000C484C" w:rsidRPr="001C287A">
        <w:rPr>
          <w:rFonts w:ascii="Times New Roman" w:hAnsi="Times New Roman"/>
          <w:color w:val="000000" w:themeColor="text1"/>
          <w:sz w:val="24"/>
          <w:rPrChange w:id="354" w:author="User" w:date="2012-11-18T09:33:00Z">
            <w:rPr>
              <w:rFonts w:ascii="Times New Roman" w:hAnsi="Times New Roman"/>
            </w:rPr>
          </w:rPrChange>
        </w:rPr>
        <w:t xml:space="preserve">diversity </w:t>
      </w:r>
      <w:r w:rsidR="00232B42" w:rsidRPr="001C287A">
        <w:rPr>
          <w:rFonts w:ascii="Times New Roman" w:hAnsi="Times New Roman"/>
          <w:color w:val="000000" w:themeColor="text1"/>
          <w:sz w:val="24"/>
          <w:rPrChange w:id="355" w:author="User" w:date="2012-11-18T09:33:00Z">
            <w:rPr>
              <w:rFonts w:ascii="Times New Roman" w:hAnsi="Times New Roman"/>
            </w:rPr>
          </w:rPrChange>
        </w:rPr>
        <w:t xml:space="preserve">and </w:t>
      </w:r>
      <w:r w:rsidR="00A1221F" w:rsidRPr="001C287A">
        <w:rPr>
          <w:rFonts w:ascii="Times New Roman" w:hAnsi="Times New Roman"/>
          <w:color w:val="000000" w:themeColor="text1"/>
          <w:sz w:val="24"/>
          <w:rPrChange w:id="356" w:author="User" w:date="2012-11-18T09:33:00Z">
            <w:rPr>
              <w:rFonts w:ascii="Times New Roman" w:hAnsi="Times New Roman"/>
            </w:rPr>
          </w:rPrChange>
        </w:rPr>
        <w:t>gene content</w:t>
      </w:r>
      <w:r w:rsidR="00C63980" w:rsidRPr="001C287A">
        <w:rPr>
          <w:rFonts w:ascii="Times New Roman" w:hAnsi="Times New Roman"/>
          <w:color w:val="000000" w:themeColor="text1"/>
          <w:sz w:val="24"/>
          <w:rPrChange w:id="357" w:author="User" w:date="2012-11-18T09:33:00Z">
            <w:rPr>
              <w:rFonts w:ascii="Times New Roman" w:hAnsi="Times New Roman"/>
            </w:rPr>
          </w:rPrChange>
        </w:rPr>
        <w:t xml:space="preserve"> of </w:t>
      </w:r>
      <w:del w:id="358" w:author="User" w:date="2012-11-18T09:33:00Z">
        <w:r w:rsidR="00C63980">
          <w:rPr>
            <w:rFonts w:ascii="Times New Roman" w:hAnsi="Times New Roman" w:cs="Times New Roman"/>
          </w:rPr>
          <w:delText>microorganismsin</w:delText>
        </w:r>
      </w:del>
      <w:ins w:id="359" w:author="User" w:date="2012-11-18T09:33:00Z">
        <w:r w:rsidR="00C63980" w:rsidRPr="001C287A">
          <w:rPr>
            <w:rFonts w:ascii="Times New Roman" w:hAnsi="Times New Roman" w:cs="Times New Roman"/>
            <w:color w:val="000000" w:themeColor="text1"/>
            <w:sz w:val="24"/>
            <w:szCs w:val="24"/>
          </w:rPr>
          <w:t>microorganisms</w:t>
        </w:r>
        <w:r w:rsidR="00DF2F23">
          <w:rPr>
            <w:rFonts w:ascii="Times New Roman" w:hAnsi="Times New Roman" w:cs="Times New Roman"/>
            <w:color w:val="000000" w:themeColor="text1"/>
            <w:sz w:val="24"/>
            <w:szCs w:val="24"/>
          </w:rPr>
          <w:t xml:space="preserve"> </w:t>
        </w:r>
        <w:r w:rsidR="00C63980" w:rsidRPr="001C287A">
          <w:rPr>
            <w:rFonts w:ascii="Times New Roman" w:hAnsi="Times New Roman" w:cs="Times New Roman"/>
            <w:color w:val="000000" w:themeColor="text1"/>
            <w:sz w:val="24"/>
            <w:szCs w:val="24"/>
          </w:rPr>
          <w:t>in</w:t>
        </w:r>
      </w:ins>
      <w:r w:rsidR="00C63980" w:rsidRPr="001C287A">
        <w:rPr>
          <w:rFonts w:ascii="Times New Roman" w:hAnsi="Times New Roman"/>
          <w:color w:val="000000" w:themeColor="text1"/>
          <w:sz w:val="24"/>
          <w:rPrChange w:id="360" w:author="User" w:date="2012-11-18T09:33:00Z">
            <w:rPr>
              <w:rFonts w:ascii="Times New Roman" w:hAnsi="Times New Roman"/>
            </w:rPr>
          </w:rPrChange>
        </w:rPr>
        <w:t xml:space="preserve"> Antarctic lakes </w:t>
      </w:r>
      <w:r w:rsidRPr="001C287A">
        <w:rPr>
          <w:rFonts w:ascii="Times New Roman" w:hAnsi="Times New Roman"/>
          <w:color w:val="000000" w:themeColor="text1"/>
          <w:sz w:val="24"/>
          <w:rPrChange w:id="361" w:author="User" w:date="2012-11-18T09:33:00Z">
            <w:rPr>
              <w:rFonts w:ascii="Times New Roman" w:hAnsi="Times New Roman"/>
            </w:rPr>
          </w:rPrChange>
        </w:rPr>
        <w:t>and</w:t>
      </w:r>
      <w:r w:rsidR="002D0F5A" w:rsidRPr="001C287A">
        <w:rPr>
          <w:rFonts w:ascii="Times New Roman" w:hAnsi="Times New Roman"/>
          <w:color w:val="000000" w:themeColor="text1"/>
          <w:sz w:val="24"/>
          <w:rPrChange w:id="362" w:author="User" w:date="2012-11-18T09:33:00Z">
            <w:rPr>
              <w:rFonts w:ascii="Times New Roman" w:hAnsi="Times New Roman"/>
            </w:rPr>
          </w:rPrChange>
        </w:rPr>
        <w:t xml:space="preserve"> </w:t>
      </w:r>
      <w:r w:rsidR="00C63980" w:rsidRPr="001C287A">
        <w:rPr>
          <w:rFonts w:ascii="Times New Roman" w:hAnsi="Times New Roman"/>
          <w:color w:val="000000" w:themeColor="text1"/>
          <w:sz w:val="24"/>
          <w:rPrChange w:id="363" w:author="User" w:date="2012-11-18T09:33:00Z">
            <w:rPr>
              <w:rFonts w:ascii="Times New Roman" w:hAnsi="Times New Roman"/>
            </w:rPr>
          </w:rPrChange>
        </w:rPr>
        <w:t xml:space="preserve">for </w:t>
      </w:r>
      <w:r w:rsidR="000C484C" w:rsidRPr="001C287A">
        <w:rPr>
          <w:rFonts w:ascii="Times New Roman" w:hAnsi="Times New Roman"/>
          <w:color w:val="000000" w:themeColor="text1"/>
          <w:sz w:val="24"/>
          <w:rPrChange w:id="364" w:author="User" w:date="2012-11-18T09:33:00Z">
            <w:rPr>
              <w:rFonts w:ascii="Times New Roman" w:hAnsi="Times New Roman"/>
            </w:rPr>
          </w:rPrChange>
        </w:rPr>
        <w:t>infer</w:t>
      </w:r>
      <w:r w:rsidR="002D0F5A" w:rsidRPr="001C287A">
        <w:rPr>
          <w:rFonts w:ascii="Times New Roman" w:hAnsi="Times New Roman"/>
          <w:color w:val="000000" w:themeColor="text1"/>
          <w:sz w:val="24"/>
          <w:rPrChange w:id="365" w:author="User" w:date="2012-11-18T09:33:00Z">
            <w:rPr>
              <w:rFonts w:ascii="Times New Roman" w:hAnsi="Times New Roman"/>
            </w:rPr>
          </w:rPrChange>
        </w:rPr>
        <w:t>r</w:t>
      </w:r>
      <w:r w:rsidRPr="001C287A">
        <w:rPr>
          <w:rFonts w:ascii="Times New Roman" w:hAnsi="Times New Roman"/>
          <w:color w:val="000000" w:themeColor="text1"/>
          <w:sz w:val="24"/>
          <w:rPrChange w:id="366" w:author="User" w:date="2012-11-18T09:33:00Z">
            <w:rPr>
              <w:rFonts w:ascii="Times New Roman" w:hAnsi="Times New Roman"/>
            </w:rPr>
          </w:rPrChange>
        </w:rPr>
        <w:t>ing</w:t>
      </w:r>
      <w:r w:rsidR="007041CE" w:rsidRPr="001C287A">
        <w:rPr>
          <w:rFonts w:ascii="Times New Roman" w:hAnsi="Times New Roman"/>
          <w:color w:val="000000" w:themeColor="text1"/>
          <w:sz w:val="24"/>
          <w:rPrChange w:id="367" w:author="User" w:date="2012-11-18T09:33:00Z">
            <w:rPr>
              <w:rFonts w:ascii="Times New Roman" w:hAnsi="Times New Roman"/>
            </w:rPr>
          </w:rPrChange>
        </w:rPr>
        <w:t xml:space="preserve"> the</w:t>
      </w:r>
      <w:r w:rsidR="002D0F5A" w:rsidRPr="001C287A">
        <w:rPr>
          <w:rFonts w:ascii="Times New Roman" w:hAnsi="Times New Roman"/>
          <w:color w:val="000000" w:themeColor="text1"/>
          <w:sz w:val="24"/>
          <w:rPrChange w:id="368" w:author="User" w:date="2012-11-18T09:33:00Z">
            <w:rPr>
              <w:rFonts w:ascii="Times New Roman" w:hAnsi="Times New Roman"/>
            </w:rPr>
          </w:rPrChange>
        </w:rPr>
        <w:t xml:space="preserve"> </w:t>
      </w:r>
      <w:r w:rsidR="00287BBC" w:rsidRPr="001C287A">
        <w:rPr>
          <w:rFonts w:ascii="Times New Roman" w:hAnsi="Times New Roman"/>
          <w:color w:val="000000" w:themeColor="text1"/>
          <w:sz w:val="24"/>
          <w:rPrChange w:id="369" w:author="User" w:date="2012-11-18T09:33:00Z">
            <w:rPr>
              <w:rFonts w:ascii="Times New Roman" w:hAnsi="Times New Roman"/>
            </w:rPr>
          </w:rPrChange>
        </w:rPr>
        <w:t xml:space="preserve">functional roles </w:t>
      </w:r>
      <w:r w:rsidR="00AB5EBD" w:rsidRPr="001C287A">
        <w:rPr>
          <w:rFonts w:ascii="Times New Roman" w:hAnsi="Times New Roman"/>
          <w:color w:val="000000" w:themeColor="text1"/>
          <w:sz w:val="24"/>
          <w:rPrChange w:id="370" w:author="User" w:date="2012-11-18T09:33:00Z">
            <w:rPr>
              <w:rFonts w:ascii="Times New Roman" w:hAnsi="Times New Roman"/>
            </w:rPr>
          </w:rPrChange>
        </w:rPr>
        <w:t>of</w:t>
      </w:r>
      <w:r w:rsidR="002D0F5A" w:rsidRPr="001C287A">
        <w:rPr>
          <w:rFonts w:ascii="Times New Roman" w:hAnsi="Times New Roman"/>
          <w:color w:val="000000" w:themeColor="text1"/>
          <w:sz w:val="24"/>
          <w:rPrChange w:id="371" w:author="User" w:date="2012-11-18T09:33:00Z">
            <w:rPr>
              <w:rFonts w:ascii="Times New Roman" w:hAnsi="Times New Roman"/>
            </w:rPr>
          </w:rPrChange>
        </w:rPr>
        <w:t xml:space="preserve"> </w:t>
      </w:r>
      <w:r w:rsidR="00B607B4" w:rsidRPr="001C287A">
        <w:rPr>
          <w:rFonts w:ascii="Times New Roman" w:hAnsi="Times New Roman"/>
          <w:color w:val="000000" w:themeColor="text1"/>
          <w:sz w:val="24"/>
          <w:rPrChange w:id="372" w:author="User" w:date="2012-11-18T09:33:00Z">
            <w:rPr>
              <w:rFonts w:ascii="Times New Roman" w:hAnsi="Times New Roman"/>
            </w:rPr>
          </w:rPrChange>
        </w:rPr>
        <w:t xml:space="preserve">the </w:t>
      </w:r>
      <w:r w:rsidR="00287BBC" w:rsidRPr="001C287A">
        <w:rPr>
          <w:rFonts w:ascii="Times New Roman" w:hAnsi="Times New Roman"/>
          <w:color w:val="000000" w:themeColor="text1"/>
          <w:sz w:val="24"/>
          <w:rPrChange w:id="373" w:author="User" w:date="2012-11-18T09:33:00Z">
            <w:rPr>
              <w:rFonts w:ascii="Times New Roman" w:hAnsi="Times New Roman"/>
            </w:rPr>
          </w:rPrChange>
        </w:rPr>
        <w:t>taxa</w:t>
      </w:r>
      <w:r w:rsidR="00B607B4" w:rsidRPr="001C287A">
        <w:rPr>
          <w:rFonts w:ascii="Times New Roman" w:hAnsi="Times New Roman"/>
          <w:color w:val="000000" w:themeColor="text1"/>
          <w:sz w:val="24"/>
          <w:rPrChange w:id="374" w:author="User" w:date="2012-11-18T09:33:00Z">
            <w:rPr>
              <w:rFonts w:ascii="Times New Roman" w:hAnsi="Times New Roman"/>
            </w:rPr>
          </w:rPrChange>
        </w:rPr>
        <w:t xml:space="preserve"> present</w:t>
      </w:r>
      <w:r w:rsidR="00597750" w:rsidRPr="001C287A">
        <w:rPr>
          <w:rFonts w:ascii="Times New Roman" w:hAnsi="Times New Roman"/>
          <w:color w:val="000000" w:themeColor="text1"/>
          <w:sz w:val="24"/>
          <w:rPrChange w:id="375" w:author="User" w:date="2012-11-18T09:33:00Z">
            <w:rPr>
              <w:rFonts w:ascii="Times New Roman" w:hAnsi="Times New Roman"/>
            </w:rPr>
          </w:rPrChange>
        </w:rPr>
        <w:t xml:space="preserve"> (Laybourn-Parry &amp; Pearce, 2007)</w:t>
      </w:r>
      <w:r w:rsidR="000C484C" w:rsidRPr="001C287A">
        <w:rPr>
          <w:rFonts w:ascii="Times New Roman" w:hAnsi="Times New Roman"/>
          <w:color w:val="000000" w:themeColor="text1"/>
          <w:sz w:val="24"/>
          <w:rPrChange w:id="376" w:author="User" w:date="2012-11-18T09:33:00Z">
            <w:rPr>
              <w:rFonts w:ascii="Times New Roman" w:hAnsi="Times New Roman"/>
            </w:rPr>
          </w:rPrChange>
        </w:rPr>
        <w:t xml:space="preserve">. </w:t>
      </w:r>
      <w:r w:rsidRPr="001C287A">
        <w:rPr>
          <w:rFonts w:ascii="Times New Roman" w:hAnsi="Times New Roman"/>
          <w:color w:val="000000" w:themeColor="text1"/>
          <w:sz w:val="24"/>
          <w:rPrChange w:id="377" w:author="User" w:date="2012-11-18T09:33:00Z">
            <w:rPr>
              <w:rFonts w:ascii="Times New Roman" w:hAnsi="Times New Roman"/>
            </w:rPr>
          </w:rPrChange>
        </w:rPr>
        <w:t>However to date, only a few large scale shotgun metagenome studies have been performed</w:t>
      </w:r>
      <w:r w:rsidR="00C63980" w:rsidRPr="001C287A">
        <w:rPr>
          <w:rFonts w:ascii="Times New Roman" w:hAnsi="Times New Roman"/>
          <w:color w:val="000000" w:themeColor="text1"/>
          <w:sz w:val="24"/>
          <w:rPrChange w:id="378" w:author="User" w:date="2012-11-18T09:33:00Z">
            <w:rPr>
              <w:rFonts w:ascii="Times New Roman" w:hAnsi="Times New Roman"/>
            </w:rPr>
          </w:rPrChange>
        </w:rPr>
        <w:t xml:space="preserve"> </w:t>
      </w:r>
      <w:del w:id="379" w:author="User" w:date="2012-11-18T09:33:00Z">
        <w:r w:rsidR="00C63980">
          <w:rPr>
            <w:rFonts w:ascii="Times New Roman" w:hAnsi="Times New Roman" w:cs="Times New Roman"/>
          </w:rPr>
          <w:delText>within Antarctica</w:delText>
        </w:r>
      </w:del>
      <w:ins w:id="380" w:author="User" w:date="2012-11-18T09:33:00Z">
        <w:r w:rsidR="00DF2F23">
          <w:rPr>
            <w:rFonts w:ascii="Times New Roman" w:hAnsi="Times New Roman" w:cs="Times New Roman"/>
            <w:color w:val="000000" w:themeColor="text1"/>
            <w:sz w:val="24"/>
            <w:szCs w:val="24"/>
          </w:rPr>
          <w:t>on the</w:t>
        </w:r>
        <w:r w:rsidR="00C63980" w:rsidRPr="001C287A">
          <w:rPr>
            <w:rFonts w:ascii="Times New Roman" w:hAnsi="Times New Roman" w:cs="Times New Roman"/>
            <w:color w:val="000000" w:themeColor="text1"/>
            <w:sz w:val="24"/>
            <w:szCs w:val="24"/>
          </w:rPr>
          <w:t xml:space="preserve"> Antarctic</w:t>
        </w:r>
        <w:r w:rsidR="00DF2F23">
          <w:rPr>
            <w:rFonts w:ascii="Times New Roman" w:hAnsi="Times New Roman" w:cs="Times New Roman"/>
            <w:color w:val="000000" w:themeColor="text1"/>
            <w:sz w:val="24"/>
            <w:szCs w:val="24"/>
          </w:rPr>
          <w:t xml:space="preserve"> continent</w:t>
        </w:r>
      </w:ins>
      <w:r w:rsidR="00C63980" w:rsidRPr="001C287A">
        <w:rPr>
          <w:rFonts w:ascii="Times New Roman" w:hAnsi="Times New Roman"/>
          <w:color w:val="000000" w:themeColor="text1"/>
          <w:sz w:val="24"/>
          <w:rPrChange w:id="381" w:author="User" w:date="2012-11-18T09:33:00Z">
            <w:rPr>
              <w:rFonts w:ascii="Times New Roman" w:hAnsi="Times New Roman"/>
            </w:rPr>
          </w:rPrChange>
        </w:rPr>
        <w:t xml:space="preserve"> and</w:t>
      </w:r>
      <w:ins w:id="382" w:author="User" w:date="2012-11-18T09:33:00Z">
        <w:r w:rsidR="00C63980" w:rsidRPr="001C287A">
          <w:rPr>
            <w:rFonts w:ascii="Times New Roman" w:hAnsi="Times New Roman" w:cs="Times New Roman"/>
            <w:color w:val="000000" w:themeColor="text1"/>
            <w:sz w:val="24"/>
            <w:szCs w:val="24"/>
          </w:rPr>
          <w:t xml:space="preserve"> </w:t>
        </w:r>
        <w:r w:rsidR="00DF2F23">
          <w:rPr>
            <w:rFonts w:ascii="Times New Roman" w:hAnsi="Times New Roman" w:cs="Times New Roman"/>
            <w:color w:val="000000" w:themeColor="text1"/>
            <w:sz w:val="24"/>
            <w:szCs w:val="24"/>
          </w:rPr>
          <w:t>in</w:t>
        </w:r>
      </w:ins>
      <w:r w:rsidR="00DF2F23">
        <w:rPr>
          <w:rFonts w:ascii="Times New Roman" w:hAnsi="Times New Roman"/>
          <w:color w:val="000000" w:themeColor="text1"/>
          <w:sz w:val="24"/>
          <w:rPrChange w:id="383" w:author="User" w:date="2012-11-18T09:33:00Z">
            <w:rPr>
              <w:rFonts w:ascii="Times New Roman" w:hAnsi="Times New Roman"/>
            </w:rPr>
          </w:rPrChange>
        </w:rPr>
        <w:t xml:space="preserve"> </w:t>
      </w:r>
      <w:r w:rsidR="00C63980" w:rsidRPr="001C287A">
        <w:rPr>
          <w:rFonts w:ascii="Times New Roman" w:hAnsi="Times New Roman"/>
          <w:color w:val="000000" w:themeColor="text1"/>
          <w:sz w:val="24"/>
          <w:rPrChange w:id="384" w:author="User" w:date="2012-11-18T09:33:00Z">
            <w:rPr>
              <w:rFonts w:ascii="Times New Roman" w:hAnsi="Times New Roman"/>
            </w:rPr>
          </w:rPrChange>
        </w:rPr>
        <w:t>the surrounding Southern Ocean</w:t>
      </w:r>
      <w:r w:rsidRPr="001C287A">
        <w:rPr>
          <w:rFonts w:ascii="Times New Roman" w:hAnsi="Times New Roman"/>
          <w:color w:val="000000" w:themeColor="text1"/>
          <w:sz w:val="24"/>
          <w:rPrChange w:id="385" w:author="User" w:date="2012-11-18T09:33:00Z">
            <w:rPr>
              <w:rFonts w:ascii="Times New Roman" w:hAnsi="Times New Roman"/>
            </w:rPr>
          </w:rPrChange>
        </w:rPr>
        <w:t xml:space="preserve"> (</w:t>
      </w:r>
      <w:r w:rsidR="002F0308" w:rsidRPr="001C287A">
        <w:rPr>
          <w:rFonts w:ascii="Times New Roman" w:hAnsi="Times New Roman"/>
          <w:color w:val="000000" w:themeColor="text1"/>
          <w:sz w:val="24"/>
          <w:rPrChange w:id="386" w:author="User" w:date="2012-11-18T09:33:00Z">
            <w:rPr>
              <w:rFonts w:ascii="Times New Roman" w:hAnsi="Times New Roman"/>
            </w:rPr>
          </w:rPrChange>
        </w:rPr>
        <w:t xml:space="preserve">reviewed in </w:t>
      </w:r>
      <w:r w:rsidRPr="001C287A">
        <w:rPr>
          <w:rFonts w:ascii="Times New Roman" w:hAnsi="Times New Roman"/>
          <w:color w:val="000000" w:themeColor="text1"/>
          <w:sz w:val="24"/>
          <w:rPrChange w:id="387" w:author="User" w:date="2012-11-18T09:33:00Z">
            <w:rPr>
              <w:rFonts w:ascii="Times New Roman" w:hAnsi="Times New Roman"/>
            </w:rPr>
          </w:rPrChange>
        </w:rPr>
        <w:t xml:space="preserve">Wilkins </w:t>
      </w:r>
      <w:r w:rsidRPr="001C287A">
        <w:rPr>
          <w:rFonts w:ascii="Times New Roman" w:hAnsi="Times New Roman"/>
          <w:i/>
          <w:color w:val="000000" w:themeColor="text1"/>
          <w:sz w:val="24"/>
          <w:rPrChange w:id="388" w:author="User" w:date="2012-11-18T09:33:00Z">
            <w:rPr>
              <w:rFonts w:ascii="Times New Roman" w:hAnsi="Times New Roman"/>
              <w:i/>
            </w:rPr>
          </w:rPrChange>
        </w:rPr>
        <w:t>et al.,</w:t>
      </w:r>
      <w:r w:rsidRPr="001C287A">
        <w:rPr>
          <w:rFonts w:ascii="Times New Roman" w:hAnsi="Times New Roman"/>
          <w:color w:val="000000" w:themeColor="text1"/>
          <w:sz w:val="24"/>
          <w:rPrChange w:id="389" w:author="User" w:date="2012-11-18T09:33:00Z">
            <w:rPr>
              <w:rFonts w:ascii="Times New Roman" w:hAnsi="Times New Roman"/>
            </w:rPr>
          </w:rPrChange>
        </w:rPr>
        <w:t xml:space="preserve"> 2012). In the Vestfold Hills, </w:t>
      </w:r>
      <w:r w:rsidR="00D33D62" w:rsidRPr="001C287A">
        <w:rPr>
          <w:rFonts w:ascii="Times New Roman" w:hAnsi="Times New Roman"/>
          <w:color w:val="000000" w:themeColor="text1"/>
          <w:sz w:val="24"/>
          <w:rPrChange w:id="390" w:author="User" w:date="2012-11-18T09:33:00Z">
            <w:rPr>
              <w:rFonts w:ascii="Times New Roman" w:hAnsi="Times New Roman"/>
            </w:rPr>
          </w:rPrChange>
        </w:rPr>
        <w:t>metagenomic</w:t>
      </w:r>
      <w:r w:rsidRPr="001C287A">
        <w:rPr>
          <w:rFonts w:ascii="Times New Roman" w:hAnsi="Times New Roman"/>
          <w:color w:val="000000" w:themeColor="text1"/>
          <w:sz w:val="24"/>
          <w:rPrChange w:id="391" w:author="User" w:date="2012-11-18T09:33:00Z">
            <w:rPr>
              <w:rFonts w:ascii="Times New Roman" w:hAnsi="Times New Roman"/>
            </w:rPr>
          </w:rPrChange>
        </w:rPr>
        <w:t>s</w:t>
      </w:r>
      <w:r w:rsidR="002D0F5A" w:rsidRPr="001C287A">
        <w:rPr>
          <w:rFonts w:ascii="Times New Roman" w:hAnsi="Times New Roman"/>
          <w:color w:val="000000" w:themeColor="text1"/>
          <w:sz w:val="24"/>
          <w:rPrChange w:id="392" w:author="User" w:date="2012-11-18T09:33:00Z">
            <w:rPr>
              <w:rFonts w:ascii="Times New Roman" w:hAnsi="Times New Roman"/>
            </w:rPr>
          </w:rPrChange>
        </w:rPr>
        <w:t xml:space="preserve"> </w:t>
      </w:r>
      <w:r w:rsidRPr="001C287A">
        <w:rPr>
          <w:rFonts w:ascii="Times New Roman" w:hAnsi="Times New Roman"/>
          <w:color w:val="000000" w:themeColor="text1"/>
          <w:sz w:val="24"/>
          <w:rPrChange w:id="393" w:author="User" w:date="2012-11-18T09:33:00Z">
            <w:rPr>
              <w:rFonts w:ascii="Times New Roman" w:hAnsi="Times New Roman"/>
            </w:rPr>
          </w:rPrChange>
        </w:rPr>
        <w:t>and</w:t>
      </w:r>
      <w:r w:rsidR="002D0F5A" w:rsidRPr="001C287A">
        <w:rPr>
          <w:rFonts w:ascii="Times New Roman" w:hAnsi="Times New Roman"/>
          <w:color w:val="000000" w:themeColor="text1"/>
          <w:sz w:val="24"/>
          <w:rPrChange w:id="394" w:author="User" w:date="2012-11-18T09:33:00Z">
            <w:rPr>
              <w:rFonts w:ascii="Times New Roman" w:hAnsi="Times New Roman"/>
            </w:rPr>
          </w:rPrChange>
        </w:rPr>
        <w:t xml:space="preserve"> </w:t>
      </w:r>
      <w:r w:rsidR="00EB2216" w:rsidRPr="001C287A">
        <w:rPr>
          <w:rFonts w:ascii="Times New Roman" w:hAnsi="Times New Roman"/>
          <w:color w:val="000000" w:themeColor="text1"/>
          <w:sz w:val="24"/>
          <w:rPrChange w:id="395" w:author="User" w:date="2012-11-18T09:33:00Z">
            <w:rPr>
              <w:rFonts w:ascii="Times New Roman" w:hAnsi="Times New Roman"/>
            </w:rPr>
          </w:rPrChange>
        </w:rPr>
        <w:t>metaproteomics</w:t>
      </w:r>
      <w:r w:rsidR="002D0F5A" w:rsidRPr="001C287A">
        <w:rPr>
          <w:rFonts w:ascii="Times New Roman" w:hAnsi="Times New Roman"/>
          <w:color w:val="000000" w:themeColor="text1"/>
          <w:sz w:val="24"/>
          <w:rPrChange w:id="396" w:author="User" w:date="2012-11-18T09:33:00Z">
            <w:rPr>
              <w:rFonts w:ascii="Times New Roman" w:hAnsi="Times New Roman"/>
            </w:rPr>
          </w:rPrChange>
        </w:rPr>
        <w:t xml:space="preserve"> </w:t>
      </w:r>
      <w:r w:rsidR="00C73D62" w:rsidRPr="001C287A">
        <w:rPr>
          <w:rFonts w:ascii="Times New Roman" w:hAnsi="Times New Roman"/>
          <w:color w:val="000000" w:themeColor="text1"/>
          <w:sz w:val="24"/>
          <w:rPrChange w:id="397" w:author="User" w:date="2012-11-18T09:33:00Z">
            <w:rPr>
              <w:rFonts w:ascii="Times New Roman" w:hAnsi="Times New Roman"/>
            </w:rPr>
          </w:rPrChange>
        </w:rPr>
        <w:t>ha</w:t>
      </w:r>
      <w:r w:rsidR="002F0308" w:rsidRPr="001C287A">
        <w:rPr>
          <w:rFonts w:ascii="Times New Roman" w:hAnsi="Times New Roman"/>
          <w:color w:val="000000" w:themeColor="text1"/>
          <w:sz w:val="24"/>
          <w:rPrChange w:id="398" w:author="User" w:date="2012-11-18T09:33:00Z">
            <w:rPr>
              <w:rFonts w:ascii="Times New Roman" w:hAnsi="Times New Roman"/>
            </w:rPr>
          </w:rPrChange>
        </w:rPr>
        <w:t>ve</w:t>
      </w:r>
      <w:r w:rsidR="00C73D62" w:rsidRPr="001C287A">
        <w:rPr>
          <w:rFonts w:ascii="Times New Roman" w:hAnsi="Times New Roman"/>
          <w:color w:val="000000" w:themeColor="text1"/>
          <w:sz w:val="24"/>
          <w:rPrChange w:id="399" w:author="User" w:date="2012-11-18T09:33:00Z">
            <w:rPr>
              <w:rFonts w:ascii="Times New Roman" w:hAnsi="Times New Roman"/>
            </w:rPr>
          </w:rPrChange>
        </w:rPr>
        <w:t xml:space="preserve"> been </w:t>
      </w:r>
      <w:r w:rsidRPr="001C287A">
        <w:rPr>
          <w:rFonts w:ascii="Times New Roman" w:hAnsi="Times New Roman"/>
          <w:color w:val="000000" w:themeColor="text1"/>
          <w:sz w:val="24"/>
          <w:rPrChange w:id="400" w:author="User" w:date="2012-11-18T09:33:00Z">
            <w:rPr>
              <w:rFonts w:ascii="Times New Roman" w:hAnsi="Times New Roman"/>
            </w:rPr>
          </w:rPrChange>
        </w:rPr>
        <w:t>used</w:t>
      </w:r>
      <w:r w:rsidR="002D0F5A" w:rsidRPr="001C287A">
        <w:rPr>
          <w:rFonts w:ascii="Times New Roman" w:hAnsi="Times New Roman"/>
          <w:color w:val="000000" w:themeColor="text1"/>
          <w:sz w:val="24"/>
          <w:rPrChange w:id="401" w:author="User" w:date="2012-11-18T09:33:00Z">
            <w:rPr>
              <w:rFonts w:ascii="Times New Roman" w:hAnsi="Times New Roman"/>
            </w:rPr>
          </w:rPrChange>
        </w:rPr>
        <w:t xml:space="preserve"> </w:t>
      </w:r>
      <w:r w:rsidR="007A23D2" w:rsidRPr="001C287A">
        <w:rPr>
          <w:rFonts w:ascii="Times New Roman" w:hAnsi="Times New Roman"/>
          <w:color w:val="000000" w:themeColor="text1"/>
          <w:sz w:val="24"/>
          <w:rPrChange w:id="402" w:author="User" w:date="2012-11-18T09:33:00Z">
            <w:rPr>
              <w:rFonts w:ascii="Times New Roman" w:hAnsi="Times New Roman"/>
            </w:rPr>
          </w:rPrChange>
        </w:rPr>
        <w:t>to</w:t>
      </w:r>
      <w:r w:rsidR="002D0F5A" w:rsidRPr="001C287A">
        <w:rPr>
          <w:rFonts w:ascii="Times New Roman" w:hAnsi="Times New Roman"/>
          <w:color w:val="000000" w:themeColor="text1"/>
          <w:sz w:val="24"/>
          <w:rPrChange w:id="403" w:author="User" w:date="2012-11-18T09:33:00Z">
            <w:rPr>
              <w:rFonts w:ascii="Times New Roman" w:hAnsi="Times New Roman"/>
            </w:rPr>
          </w:rPrChange>
        </w:rPr>
        <w:t xml:space="preserve"> </w:t>
      </w:r>
      <w:r w:rsidRPr="001C287A">
        <w:rPr>
          <w:rFonts w:ascii="Times New Roman" w:hAnsi="Times New Roman"/>
          <w:color w:val="000000" w:themeColor="text1"/>
          <w:sz w:val="24"/>
          <w:rPrChange w:id="404" w:author="User" w:date="2012-11-18T09:33:00Z">
            <w:rPr>
              <w:rFonts w:ascii="Times New Roman" w:hAnsi="Times New Roman"/>
            </w:rPr>
          </w:rPrChange>
        </w:rPr>
        <w:t xml:space="preserve">study Ace Lake </w:t>
      </w:r>
      <w:r w:rsidR="002C32BF" w:rsidRPr="001C287A">
        <w:rPr>
          <w:rFonts w:ascii="Times New Roman" w:hAnsi="Times New Roman"/>
          <w:color w:val="000000" w:themeColor="text1"/>
          <w:sz w:val="24"/>
          <w:lang w:val="en-AU"/>
          <w:rPrChange w:id="405" w:author="User" w:date="2012-11-18T09:33:00Z">
            <w:rPr>
              <w:rFonts w:ascii="Times New Roman" w:hAnsi="Times New Roman"/>
              <w:lang w:val="en-AU"/>
            </w:rPr>
          </w:rPrChange>
        </w:rPr>
        <w:t>(</w:t>
      </w:r>
      <w:r w:rsidR="002C32BF" w:rsidRPr="001C287A">
        <w:rPr>
          <w:rFonts w:ascii="Times New Roman" w:hAnsi="Times New Roman"/>
          <w:color w:val="000000" w:themeColor="text1"/>
          <w:sz w:val="24"/>
          <w:highlight w:val="yellow"/>
          <w:lang w:val="en-AU"/>
          <w:rPrChange w:id="406" w:author="User" w:date="2012-11-18T09:33:00Z">
            <w:rPr>
              <w:rFonts w:ascii="Times New Roman" w:hAnsi="Times New Roman"/>
              <w:highlight w:val="yellow"/>
              <w:lang w:val="en-AU"/>
            </w:rPr>
          </w:rPrChange>
        </w:rPr>
        <w:t>68.4731 S, 78.1891 E</w:t>
      </w:r>
      <w:r w:rsidR="002C32BF" w:rsidRPr="001C287A">
        <w:rPr>
          <w:rFonts w:ascii="Times New Roman" w:hAnsi="Times New Roman"/>
          <w:color w:val="000000" w:themeColor="text1"/>
          <w:sz w:val="24"/>
          <w:lang w:val="en-AU"/>
          <w:rPrChange w:id="407" w:author="User" w:date="2012-11-18T09:33:00Z">
            <w:rPr>
              <w:rFonts w:ascii="Times New Roman" w:hAnsi="Times New Roman"/>
              <w:lang w:val="en-AU"/>
            </w:rPr>
          </w:rPrChange>
        </w:rPr>
        <w:t xml:space="preserve">) </w:t>
      </w:r>
      <w:r w:rsidRPr="001C287A">
        <w:rPr>
          <w:rFonts w:ascii="Times New Roman" w:hAnsi="Times New Roman"/>
          <w:color w:val="000000" w:themeColor="text1"/>
          <w:sz w:val="24"/>
          <w:rPrChange w:id="408" w:author="User" w:date="2012-11-18T09:33:00Z">
            <w:rPr>
              <w:rFonts w:ascii="Times New Roman" w:hAnsi="Times New Roman"/>
            </w:rPr>
          </w:rPrChange>
        </w:rPr>
        <w:t>and Organic Lake</w:t>
      </w:r>
      <w:r w:rsidR="002D0F5A" w:rsidRPr="001C287A">
        <w:rPr>
          <w:rFonts w:ascii="Times New Roman" w:hAnsi="Times New Roman"/>
          <w:color w:val="000000" w:themeColor="text1"/>
          <w:sz w:val="24"/>
          <w:rPrChange w:id="409" w:author="User" w:date="2012-11-18T09:33:00Z">
            <w:rPr>
              <w:rFonts w:ascii="Times New Roman" w:hAnsi="Times New Roman"/>
            </w:rPr>
          </w:rPrChange>
        </w:rPr>
        <w:t xml:space="preserve"> </w:t>
      </w:r>
      <w:r w:rsidR="00001ACB" w:rsidRPr="001C287A">
        <w:rPr>
          <w:rFonts w:ascii="Times New Roman" w:hAnsi="Times New Roman"/>
          <w:color w:val="000000" w:themeColor="text1"/>
          <w:sz w:val="24"/>
          <w:lang w:val="en-AU"/>
          <w:rPrChange w:id="410" w:author="User" w:date="2012-11-18T09:33:00Z">
            <w:rPr>
              <w:rFonts w:ascii="Times New Roman" w:hAnsi="Times New Roman"/>
              <w:lang w:val="en-AU"/>
            </w:rPr>
          </w:rPrChange>
        </w:rPr>
        <w:t>(</w:t>
      </w:r>
      <w:r w:rsidR="002C32BF" w:rsidRPr="001C287A">
        <w:rPr>
          <w:rFonts w:ascii="Times New Roman" w:hAnsi="Times New Roman"/>
          <w:color w:val="000000" w:themeColor="text1"/>
          <w:sz w:val="24"/>
          <w:highlight w:val="yellow"/>
          <w:lang w:val="en-AU"/>
          <w:rPrChange w:id="411" w:author="User" w:date="2012-11-18T09:33:00Z">
            <w:rPr>
              <w:rFonts w:ascii="Times New Roman" w:hAnsi="Times New Roman"/>
              <w:highlight w:val="yellow"/>
              <w:lang w:val="en-AU"/>
            </w:rPr>
          </w:rPrChange>
        </w:rPr>
        <w:t>68° 27’ 23.4” S, 78° 11’ 22.6” E</w:t>
      </w:r>
      <w:r w:rsidR="00001ACB" w:rsidRPr="001C287A">
        <w:rPr>
          <w:rFonts w:ascii="Times New Roman" w:hAnsi="Times New Roman"/>
          <w:color w:val="000000" w:themeColor="text1"/>
          <w:sz w:val="24"/>
          <w:lang w:val="en-AU"/>
          <w:rPrChange w:id="412" w:author="User" w:date="2012-11-18T09:33:00Z">
            <w:rPr>
              <w:rFonts w:ascii="Times New Roman" w:hAnsi="Times New Roman"/>
              <w:lang w:val="en-AU"/>
            </w:rPr>
          </w:rPrChange>
        </w:rPr>
        <w:t>)</w:t>
      </w:r>
      <w:r w:rsidR="00D33D62" w:rsidRPr="001C287A">
        <w:rPr>
          <w:rFonts w:ascii="Times New Roman" w:hAnsi="Times New Roman"/>
          <w:color w:val="000000" w:themeColor="text1"/>
          <w:sz w:val="24"/>
          <w:rPrChange w:id="413" w:author="User" w:date="2012-11-18T09:33:00Z">
            <w:rPr>
              <w:rFonts w:ascii="Times New Roman" w:hAnsi="Times New Roman"/>
            </w:rPr>
          </w:rPrChange>
        </w:rPr>
        <w:t xml:space="preserve"> (Ng </w:t>
      </w:r>
      <w:r w:rsidR="00D33D62" w:rsidRPr="001C287A">
        <w:rPr>
          <w:rFonts w:ascii="Times New Roman" w:hAnsi="Times New Roman"/>
          <w:i/>
          <w:color w:val="000000" w:themeColor="text1"/>
          <w:sz w:val="24"/>
          <w:rPrChange w:id="414" w:author="User" w:date="2012-11-18T09:33:00Z">
            <w:rPr>
              <w:rFonts w:ascii="Times New Roman" w:hAnsi="Times New Roman"/>
              <w:i/>
            </w:rPr>
          </w:rPrChange>
        </w:rPr>
        <w:t>et al.</w:t>
      </w:r>
      <w:r w:rsidR="00D33D62" w:rsidRPr="001C287A">
        <w:rPr>
          <w:rFonts w:ascii="Times New Roman" w:hAnsi="Times New Roman"/>
          <w:color w:val="000000" w:themeColor="text1"/>
          <w:sz w:val="24"/>
          <w:rPrChange w:id="415" w:author="User" w:date="2012-11-18T09:33:00Z">
            <w:rPr>
              <w:rFonts w:ascii="Times New Roman" w:hAnsi="Times New Roman"/>
            </w:rPr>
          </w:rPrChange>
        </w:rPr>
        <w:t xml:space="preserve">, 2010; Lauro </w:t>
      </w:r>
      <w:r w:rsidR="00D33D62" w:rsidRPr="001C287A">
        <w:rPr>
          <w:rFonts w:ascii="Times New Roman" w:hAnsi="Times New Roman"/>
          <w:i/>
          <w:color w:val="000000" w:themeColor="text1"/>
          <w:sz w:val="24"/>
          <w:rPrChange w:id="416" w:author="User" w:date="2012-11-18T09:33:00Z">
            <w:rPr>
              <w:rFonts w:ascii="Times New Roman" w:hAnsi="Times New Roman"/>
              <w:i/>
            </w:rPr>
          </w:rPrChange>
        </w:rPr>
        <w:t>et al.</w:t>
      </w:r>
      <w:r w:rsidR="00D33D62" w:rsidRPr="001C287A">
        <w:rPr>
          <w:rFonts w:ascii="Times New Roman" w:hAnsi="Times New Roman"/>
          <w:color w:val="000000" w:themeColor="text1"/>
          <w:sz w:val="24"/>
          <w:rPrChange w:id="417" w:author="User" w:date="2012-11-18T09:33:00Z">
            <w:rPr>
              <w:rFonts w:ascii="Times New Roman" w:hAnsi="Times New Roman"/>
            </w:rPr>
          </w:rPrChange>
        </w:rPr>
        <w:t>,</w:t>
      </w:r>
      <w:ins w:id="418" w:author="User" w:date="2012-11-18T09:33:00Z">
        <w:r w:rsidR="00DF2F23">
          <w:rPr>
            <w:rFonts w:ascii="Times New Roman" w:hAnsi="Times New Roman" w:cs="Times New Roman"/>
            <w:color w:val="000000" w:themeColor="text1"/>
            <w:sz w:val="24"/>
            <w:szCs w:val="24"/>
          </w:rPr>
          <w:t xml:space="preserve"> </w:t>
        </w:r>
      </w:ins>
      <w:r w:rsidR="00D33D62" w:rsidRPr="001C287A">
        <w:rPr>
          <w:rFonts w:ascii="Times New Roman" w:hAnsi="Times New Roman"/>
          <w:color w:val="000000" w:themeColor="text1"/>
          <w:sz w:val="24"/>
          <w:rPrChange w:id="419" w:author="User" w:date="2012-11-18T09:33:00Z">
            <w:rPr>
              <w:rFonts w:ascii="Times New Roman" w:hAnsi="Times New Roman"/>
            </w:rPr>
          </w:rPrChange>
        </w:rPr>
        <w:t xml:space="preserve">2011; Yau </w:t>
      </w:r>
      <w:r w:rsidR="00D33D62" w:rsidRPr="001C287A">
        <w:rPr>
          <w:rFonts w:ascii="Times New Roman" w:hAnsi="Times New Roman"/>
          <w:i/>
          <w:color w:val="000000" w:themeColor="text1"/>
          <w:sz w:val="24"/>
          <w:rPrChange w:id="420" w:author="User" w:date="2012-11-18T09:33:00Z">
            <w:rPr>
              <w:rFonts w:ascii="Times New Roman" w:hAnsi="Times New Roman"/>
              <w:i/>
            </w:rPr>
          </w:rPrChange>
        </w:rPr>
        <w:t>et al.</w:t>
      </w:r>
      <w:r w:rsidR="00D33D62" w:rsidRPr="001C287A">
        <w:rPr>
          <w:rFonts w:ascii="Times New Roman" w:hAnsi="Times New Roman"/>
          <w:color w:val="000000" w:themeColor="text1"/>
          <w:sz w:val="24"/>
          <w:rPrChange w:id="421" w:author="User" w:date="2012-11-18T09:33:00Z">
            <w:rPr>
              <w:rFonts w:ascii="Times New Roman" w:hAnsi="Times New Roman"/>
            </w:rPr>
          </w:rPrChange>
        </w:rPr>
        <w:t>, 2011).</w:t>
      </w:r>
      <w:ins w:id="422" w:author="User" w:date="2012-11-18T09:33:00Z">
        <w:r w:rsidR="00DF2F23">
          <w:rPr>
            <w:rFonts w:ascii="Times New Roman" w:hAnsi="Times New Roman" w:cs="Times New Roman"/>
            <w:color w:val="000000" w:themeColor="text1"/>
            <w:sz w:val="24"/>
            <w:szCs w:val="24"/>
          </w:rPr>
          <w:t xml:space="preserve"> </w:t>
        </w:r>
      </w:ins>
      <w:r w:rsidRPr="001C287A">
        <w:rPr>
          <w:rFonts w:ascii="Times New Roman" w:hAnsi="Times New Roman"/>
          <w:color w:val="000000" w:themeColor="text1"/>
          <w:sz w:val="24"/>
          <w:rPrChange w:id="423" w:author="User" w:date="2012-11-18T09:33:00Z">
            <w:rPr>
              <w:rFonts w:ascii="Times New Roman" w:hAnsi="Times New Roman"/>
            </w:rPr>
          </w:rPrChange>
        </w:rPr>
        <w:t>For</w:t>
      </w:r>
      <w:r w:rsidR="00342CFD" w:rsidRPr="001C287A">
        <w:rPr>
          <w:rFonts w:ascii="Times New Roman" w:hAnsi="Times New Roman"/>
          <w:color w:val="000000" w:themeColor="text1"/>
          <w:sz w:val="24"/>
          <w:rPrChange w:id="424" w:author="User" w:date="2012-11-18T09:33:00Z">
            <w:rPr>
              <w:rFonts w:ascii="Times New Roman" w:hAnsi="Times New Roman"/>
            </w:rPr>
          </w:rPrChange>
        </w:rPr>
        <w:t xml:space="preserve"> Ace Lake, </w:t>
      </w:r>
      <w:r w:rsidR="00A1221F" w:rsidRPr="001C287A">
        <w:rPr>
          <w:rFonts w:ascii="Times New Roman" w:hAnsi="Times New Roman"/>
          <w:color w:val="000000" w:themeColor="text1"/>
          <w:sz w:val="24"/>
          <w:rPrChange w:id="425" w:author="User" w:date="2012-11-18T09:33:00Z">
            <w:rPr>
              <w:rFonts w:ascii="Times New Roman" w:hAnsi="Times New Roman"/>
            </w:rPr>
          </w:rPrChange>
        </w:rPr>
        <w:t>a</w:t>
      </w:r>
      <w:r w:rsidR="00011A95" w:rsidRPr="001C287A">
        <w:rPr>
          <w:rFonts w:ascii="Times New Roman" w:hAnsi="Times New Roman"/>
          <w:color w:val="000000" w:themeColor="text1"/>
          <w:sz w:val="24"/>
          <w:rPrChange w:id="426" w:author="User" w:date="2012-11-18T09:33:00Z">
            <w:rPr>
              <w:rFonts w:ascii="Times New Roman" w:hAnsi="Times New Roman"/>
            </w:rPr>
          </w:rPrChange>
        </w:rPr>
        <w:t xml:space="preserve"> comprehensive </w:t>
      </w:r>
      <w:r w:rsidRPr="001C287A">
        <w:rPr>
          <w:rFonts w:ascii="Times New Roman" w:hAnsi="Times New Roman"/>
          <w:color w:val="000000" w:themeColor="text1"/>
          <w:sz w:val="24"/>
          <w:rPrChange w:id="427" w:author="User" w:date="2012-11-18T09:33:00Z">
            <w:rPr>
              <w:rFonts w:ascii="Times New Roman" w:hAnsi="Times New Roman"/>
            </w:rPr>
          </w:rPrChange>
        </w:rPr>
        <w:t>assessment</w:t>
      </w:r>
      <w:r w:rsidR="002D0F5A" w:rsidRPr="001C287A">
        <w:rPr>
          <w:rFonts w:ascii="Times New Roman" w:hAnsi="Times New Roman"/>
          <w:color w:val="000000" w:themeColor="text1"/>
          <w:sz w:val="24"/>
          <w:rPrChange w:id="428" w:author="User" w:date="2012-11-18T09:33:00Z">
            <w:rPr>
              <w:rFonts w:ascii="Times New Roman" w:hAnsi="Times New Roman"/>
            </w:rPr>
          </w:rPrChange>
        </w:rPr>
        <w:t xml:space="preserve"> </w:t>
      </w:r>
      <w:r w:rsidR="00011A95" w:rsidRPr="001C287A">
        <w:rPr>
          <w:rFonts w:ascii="Times New Roman" w:hAnsi="Times New Roman"/>
          <w:color w:val="000000" w:themeColor="text1"/>
          <w:sz w:val="24"/>
          <w:rPrChange w:id="429" w:author="User" w:date="2012-11-18T09:33:00Z">
            <w:rPr>
              <w:rFonts w:ascii="Times New Roman" w:hAnsi="Times New Roman"/>
            </w:rPr>
          </w:rPrChange>
        </w:rPr>
        <w:t xml:space="preserve">of the community </w:t>
      </w:r>
      <w:r w:rsidR="00D24C92" w:rsidRPr="001C287A">
        <w:rPr>
          <w:rFonts w:ascii="Times New Roman" w:hAnsi="Times New Roman"/>
          <w:color w:val="000000" w:themeColor="text1"/>
          <w:sz w:val="24"/>
          <w:rPrChange w:id="430" w:author="User" w:date="2012-11-18T09:33:00Z">
            <w:rPr>
              <w:rFonts w:ascii="Times New Roman" w:hAnsi="Times New Roman"/>
            </w:rPr>
          </w:rPrChange>
        </w:rPr>
        <w:t xml:space="preserve">structure, </w:t>
      </w:r>
      <w:r w:rsidR="00D33D62" w:rsidRPr="001C287A">
        <w:rPr>
          <w:rFonts w:ascii="Times New Roman" w:hAnsi="Times New Roman"/>
          <w:color w:val="000000" w:themeColor="text1"/>
          <w:sz w:val="24"/>
          <w:rPrChange w:id="431" w:author="User" w:date="2012-11-18T09:33:00Z">
            <w:rPr>
              <w:rFonts w:ascii="Times New Roman" w:hAnsi="Times New Roman"/>
            </w:rPr>
          </w:rPrChange>
        </w:rPr>
        <w:t xml:space="preserve">biogeochemical fluxes </w:t>
      </w:r>
      <w:r w:rsidR="007A23D2" w:rsidRPr="001C287A">
        <w:rPr>
          <w:rFonts w:ascii="Times New Roman" w:hAnsi="Times New Roman"/>
          <w:color w:val="000000" w:themeColor="text1"/>
          <w:sz w:val="24"/>
          <w:rPrChange w:id="432" w:author="User" w:date="2012-11-18T09:33:00Z">
            <w:rPr>
              <w:rFonts w:ascii="Times New Roman" w:hAnsi="Times New Roman"/>
            </w:rPr>
          </w:rPrChange>
        </w:rPr>
        <w:t xml:space="preserve">and </w:t>
      </w:r>
      <w:r w:rsidR="00011A95" w:rsidRPr="001C287A">
        <w:rPr>
          <w:rFonts w:ascii="Times New Roman" w:hAnsi="Times New Roman"/>
          <w:color w:val="000000" w:themeColor="text1"/>
          <w:sz w:val="24"/>
          <w:rPrChange w:id="433" w:author="User" w:date="2012-11-18T09:33:00Z">
            <w:rPr>
              <w:rFonts w:ascii="Times New Roman" w:hAnsi="Times New Roman"/>
            </w:rPr>
          </w:rPrChange>
        </w:rPr>
        <w:t>response</w:t>
      </w:r>
      <w:r w:rsidR="00EB2216" w:rsidRPr="001C287A">
        <w:rPr>
          <w:rFonts w:ascii="Times New Roman" w:hAnsi="Times New Roman"/>
          <w:color w:val="000000" w:themeColor="text1"/>
          <w:sz w:val="24"/>
          <w:rPrChange w:id="434" w:author="User" w:date="2012-11-18T09:33:00Z">
            <w:rPr>
              <w:rFonts w:ascii="Times New Roman" w:hAnsi="Times New Roman"/>
            </w:rPr>
          </w:rPrChange>
        </w:rPr>
        <w:t>s</w:t>
      </w:r>
      <w:r w:rsidR="00011A95" w:rsidRPr="001C287A">
        <w:rPr>
          <w:rFonts w:ascii="Times New Roman" w:hAnsi="Times New Roman"/>
          <w:color w:val="000000" w:themeColor="text1"/>
          <w:sz w:val="24"/>
          <w:rPrChange w:id="435" w:author="User" w:date="2012-11-18T09:33:00Z">
            <w:rPr>
              <w:rFonts w:ascii="Times New Roman" w:hAnsi="Times New Roman"/>
            </w:rPr>
          </w:rPrChange>
        </w:rPr>
        <w:t xml:space="preserve"> to resource limitation </w:t>
      </w:r>
      <w:r w:rsidR="002F0308" w:rsidRPr="001C287A">
        <w:rPr>
          <w:rFonts w:ascii="Times New Roman" w:hAnsi="Times New Roman"/>
          <w:color w:val="000000" w:themeColor="text1"/>
          <w:sz w:val="24"/>
          <w:rPrChange w:id="436" w:author="User" w:date="2012-11-18T09:33:00Z">
            <w:rPr>
              <w:rFonts w:ascii="Times New Roman" w:hAnsi="Times New Roman"/>
            </w:rPr>
          </w:rPrChange>
        </w:rPr>
        <w:t>have been</w:t>
      </w:r>
      <w:r w:rsidR="002D0F5A" w:rsidRPr="001C287A">
        <w:rPr>
          <w:rFonts w:ascii="Times New Roman" w:hAnsi="Times New Roman"/>
          <w:color w:val="000000" w:themeColor="text1"/>
          <w:sz w:val="24"/>
          <w:rPrChange w:id="437" w:author="User" w:date="2012-11-18T09:33:00Z">
            <w:rPr>
              <w:rFonts w:ascii="Times New Roman" w:hAnsi="Times New Roman"/>
            </w:rPr>
          </w:rPrChange>
        </w:rPr>
        <w:t xml:space="preserve"> </w:t>
      </w:r>
      <w:r w:rsidRPr="001C287A">
        <w:rPr>
          <w:rFonts w:ascii="Times New Roman" w:hAnsi="Times New Roman"/>
          <w:color w:val="000000" w:themeColor="text1"/>
          <w:sz w:val="24"/>
          <w:rPrChange w:id="438" w:author="User" w:date="2012-11-18T09:33:00Z">
            <w:rPr>
              <w:rFonts w:ascii="Times New Roman" w:hAnsi="Times New Roman"/>
            </w:rPr>
          </w:rPrChange>
        </w:rPr>
        <w:t xml:space="preserve">described </w:t>
      </w:r>
      <w:r w:rsidR="00011A95" w:rsidRPr="001C287A">
        <w:rPr>
          <w:rFonts w:ascii="Times New Roman" w:hAnsi="Times New Roman"/>
          <w:color w:val="000000" w:themeColor="text1"/>
          <w:sz w:val="24"/>
          <w:rPrChange w:id="439" w:author="User" w:date="2012-11-18T09:33:00Z">
            <w:rPr>
              <w:rFonts w:ascii="Times New Roman" w:hAnsi="Times New Roman"/>
            </w:rPr>
          </w:rPrChange>
        </w:rPr>
        <w:t xml:space="preserve">(Lauro </w:t>
      </w:r>
      <w:r w:rsidR="00011A95" w:rsidRPr="001C287A">
        <w:rPr>
          <w:rFonts w:ascii="Times New Roman" w:hAnsi="Times New Roman"/>
          <w:i/>
          <w:color w:val="000000" w:themeColor="text1"/>
          <w:sz w:val="24"/>
          <w:rPrChange w:id="440" w:author="User" w:date="2012-11-18T09:33:00Z">
            <w:rPr>
              <w:rFonts w:ascii="Times New Roman" w:hAnsi="Times New Roman"/>
              <w:i/>
            </w:rPr>
          </w:rPrChange>
        </w:rPr>
        <w:t>et al.</w:t>
      </w:r>
      <w:r w:rsidR="00011A95" w:rsidRPr="001C287A">
        <w:rPr>
          <w:rFonts w:ascii="Times New Roman" w:hAnsi="Times New Roman"/>
          <w:color w:val="000000" w:themeColor="text1"/>
          <w:sz w:val="24"/>
          <w:rPrChange w:id="441" w:author="User" w:date="2012-11-18T09:33:00Z">
            <w:rPr>
              <w:rFonts w:ascii="Times New Roman" w:hAnsi="Times New Roman"/>
            </w:rPr>
          </w:rPrChange>
        </w:rPr>
        <w:t xml:space="preserve">, 2011). </w:t>
      </w:r>
      <w:r w:rsidR="003C5157" w:rsidRPr="001C287A">
        <w:rPr>
          <w:rFonts w:ascii="Times New Roman" w:hAnsi="Times New Roman"/>
          <w:color w:val="000000" w:themeColor="text1"/>
          <w:sz w:val="24"/>
          <w:rPrChange w:id="442" w:author="User" w:date="2012-11-18T09:33:00Z">
            <w:rPr>
              <w:rFonts w:ascii="Times New Roman" w:hAnsi="Times New Roman"/>
            </w:rPr>
          </w:rPrChange>
        </w:rPr>
        <w:t>T</w:t>
      </w:r>
      <w:r w:rsidR="007A23D2" w:rsidRPr="001C287A">
        <w:rPr>
          <w:rFonts w:ascii="Times New Roman" w:hAnsi="Times New Roman"/>
          <w:color w:val="000000" w:themeColor="text1"/>
          <w:sz w:val="24"/>
          <w:rPrChange w:id="443" w:author="User" w:date="2012-11-18T09:33:00Z">
            <w:rPr>
              <w:rFonts w:ascii="Times New Roman" w:hAnsi="Times New Roman"/>
            </w:rPr>
          </w:rPrChange>
        </w:rPr>
        <w:t xml:space="preserve">he metabolism of </w:t>
      </w:r>
      <w:r w:rsidR="00A1221F" w:rsidRPr="001C287A">
        <w:rPr>
          <w:rFonts w:ascii="Times New Roman" w:hAnsi="Times New Roman"/>
          <w:color w:val="000000" w:themeColor="text1"/>
          <w:sz w:val="24"/>
          <w:rPrChange w:id="444" w:author="User" w:date="2012-11-18T09:33:00Z">
            <w:rPr>
              <w:rFonts w:ascii="Times New Roman" w:hAnsi="Times New Roman"/>
            </w:rPr>
          </w:rPrChange>
        </w:rPr>
        <w:t>abundant</w:t>
      </w:r>
      <w:r w:rsidR="007A23D2" w:rsidRPr="001C287A">
        <w:rPr>
          <w:rFonts w:ascii="Times New Roman" w:hAnsi="Times New Roman"/>
          <w:color w:val="000000" w:themeColor="text1"/>
          <w:sz w:val="24"/>
          <w:rPrChange w:id="445" w:author="User" w:date="2012-11-18T09:33:00Z">
            <w:rPr>
              <w:rFonts w:ascii="Times New Roman" w:hAnsi="Times New Roman"/>
            </w:rPr>
          </w:rPrChange>
        </w:rPr>
        <w:t xml:space="preserve"> green sulfur bacteria (Ng </w:t>
      </w:r>
      <w:r w:rsidR="007A23D2" w:rsidRPr="001C287A">
        <w:rPr>
          <w:rFonts w:ascii="Times New Roman" w:hAnsi="Times New Roman"/>
          <w:i/>
          <w:color w:val="000000" w:themeColor="text1"/>
          <w:sz w:val="24"/>
          <w:rPrChange w:id="446" w:author="User" w:date="2012-11-18T09:33:00Z">
            <w:rPr>
              <w:rFonts w:ascii="Times New Roman" w:hAnsi="Times New Roman"/>
              <w:i/>
            </w:rPr>
          </w:rPrChange>
        </w:rPr>
        <w:t>et al.</w:t>
      </w:r>
      <w:r w:rsidR="007A23D2" w:rsidRPr="001C287A">
        <w:rPr>
          <w:rFonts w:ascii="Times New Roman" w:hAnsi="Times New Roman"/>
          <w:color w:val="000000" w:themeColor="text1"/>
          <w:sz w:val="24"/>
          <w:rPrChange w:id="447" w:author="User" w:date="2012-11-18T09:33:00Z">
            <w:rPr>
              <w:rFonts w:ascii="Times New Roman" w:hAnsi="Times New Roman"/>
            </w:rPr>
          </w:rPrChange>
        </w:rPr>
        <w:t>, 2010)</w:t>
      </w:r>
      <w:r w:rsidR="002D0F5A" w:rsidRPr="001C287A">
        <w:rPr>
          <w:rFonts w:ascii="Times New Roman" w:hAnsi="Times New Roman"/>
          <w:color w:val="000000" w:themeColor="text1"/>
          <w:sz w:val="24"/>
          <w:rPrChange w:id="448" w:author="User" w:date="2012-11-18T09:33:00Z">
            <w:rPr>
              <w:rFonts w:ascii="Times New Roman" w:hAnsi="Times New Roman"/>
            </w:rPr>
          </w:rPrChange>
        </w:rPr>
        <w:t xml:space="preserve"> </w:t>
      </w:r>
      <w:r w:rsidR="00AB0CBD" w:rsidRPr="001C287A">
        <w:rPr>
          <w:rFonts w:ascii="Times New Roman" w:hAnsi="Times New Roman"/>
          <w:color w:val="000000" w:themeColor="text1"/>
          <w:sz w:val="24"/>
          <w:rPrChange w:id="449" w:author="User" w:date="2012-11-18T09:33:00Z">
            <w:rPr>
              <w:rFonts w:ascii="Times New Roman" w:hAnsi="Times New Roman"/>
            </w:rPr>
          </w:rPrChange>
        </w:rPr>
        <w:t xml:space="preserve">was found to play </w:t>
      </w:r>
      <w:r w:rsidR="002E306F" w:rsidRPr="001C287A">
        <w:rPr>
          <w:rFonts w:ascii="Times New Roman" w:hAnsi="Times New Roman"/>
          <w:color w:val="000000" w:themeColor="text1"/>
          <w:sz w:val="24"/>
          <w:rPrChange w:id="450" w:author="User" w:date="2012-11-18T09:33:00Z">
            <w:rPr>
              <w:rFonts w:ascii="Times New Roman" w:hAnsi="Times New Roman"/>
            </w:rPr>
          </w:rPrChange>
        </w:rPr>
        <w:t xml:space="preserve">a </w:t>
      </w:r>
      <w:r w:rsidR="007A23D2" w:rsidRPr="001C287A">
        <w:rPr>
          <w:rFonts w:ascii="Times New Roman" w:hAnsi="Times New Roman"/>
          <w:color w:val="000000" w:themeColor="text1"/>
          <w:sz w:val="24"/>
          <w:rPrChange w:id="451" w:author="User" w:date="2012-11-18T09:33:00Z">
            <w:rPr>
              <w:rFonts w:ascii="Times New Roman" w:hAnsi="Times New Roman"/>
            </w:rPr>
          </w:rPrChange>
        </w:rPr>
        <w:t>central role in</w:t>
      </w:r>
      <w:r w:rsidR="002D0F5A" w:rsidRPr="001C287A">
        <w:rPr>
          <w:rFonts w:ascii="Times New Roman" w:hAnsi="Times New Roman"/>
          <w:color w:val="000000" w:themeColor="text1"/>
          <w:sz w:val="24"/>
          <w:rPrChange w:id="452" w:author="User" w:date="2012-11-18T09:33:00Z">
            <w:rPr>
              <w:rFonts w:ascii="Times New Roman" w:hAnsi="Times New Roman"/>
            </w:rPr>
          </w:rPrChange>
        </w:rPr>
        <w:t xml:space="preserve"> </w:t>
      </w:r>
      <w:r w:rsidR="00342CFD" w:rsidRPr="001C287A">
        <w:rPr>
          <w:rFonts w:ascii="Times New Roman" w:hAnsi="Times New Roman"/>
          <w:color w:val="000000" w:themeColor="text1"/>
          <w:sz w:val="24"/>
          <w:rPrChange w:id="453" w:author="User" w:date="2012-11-18T09:33:00Z">
            <w:rPr>
              <w:rFonts w:ascii="Times New Roman" w:hAnsi="Times New Roman"/>
            </w:rPr>
          </w:rPrChange>
        </w:rPr>
        <w:t>nutrient</w:t>
      </w:r>
      <w:r w:rsidR="00AB0CBD" w:rsidRPr="001C287A">
        <w:rPr>
          <w:rFonts w:ascii="Times New Roman" w:hAnsi="Times New Roman"/>
          <w:color w:val="000000" w:themeColor="text1"/>
          <w:sz w:val="24"/>
          <w:rPrChange w:id="454" w:author="User" w:date="2012-11-18T09:33:00Z">
            <w:rPr>
              <w:rFonts w:ascii="Times New Roman" w:hAnsi="Times New Roman"/>
            </w:rPr>
          </w:rPrChange>
        </w:rPr>
        <w:t xml:space="preserve"> cycling</w:t>
      </w:r>
      <w:r w:rsidR="002D0F5A" w:rsidRPr="001C287A">
        <w:rPr>
          <w:rFonts w:ascii="Times New Roman" w:hAnsi="Times New Roman"/>
          <w:color w:val="000000" w:themeColor="text1"/>
          <w:sz w:val="24"/>
          <w:rPrChange w:id="455" w:author="User" w:date="2012-11-18T09:33:00Z">
            <w:rPr>
              <w:rFonts w:ascii="Times New Roman" w:hAnsi="Times New Roman"/>
            </w:rPr>
          </w:rPrChange>
        </w:rPr>
        <w:t xml:space="preserve"> </w:t>
      </w:r>
      <w:r w:rsidR="00D24C92" w:rsidRPr="001C287A">
        <w:rPr>
          <w:rFonts w:ascii="Times New Roman" w:hAnsi="Times New Roman"/>
          <w:color w:val="000000" w:themeColor="text1"/>
          <w:sz w:val="24"/>
          <w:rPrChange w:id="456" w:author="User" w:date="2012-11-18T09:33:00Z">
            <w:rPr>
              <w:rFonts w:ascii="Times New Roman" w:hAnsi="Times New Roman"/>
            </w:rPr>
          </w:rPrChange>
        </w:rPr>
        <w:t>and</w:t>
      </w:r>
      <w:r w:rsidR="002D0F5A" w:rsidRPr="001C287A">
        <w:rPr>
          <w:rFonts w:ascii="Times New Roman" w:hAnsi="Times New Roman"/>
          <w:color w:val="000000" w:themeColor="text1"/>
          <w:sz w:val="24"/>
          <w:rPrChange w:id="457" w:author="User" w:date="2012-11-18T09:33:00Z">
            <w:rPr>
              <w:rFonts w:ascii="Times New Roman" w:hAnsi="Times New Roman"/>
            </w:rPr>
          </w:rPrChange>
        </w:rPr>
        <w:t xml:space="preserve"> </w:t>
      </w:r>
      <w:r w:rsidR="00960CCC" w:rsidRPr="001C287A">
        <w:rPr>
          <w:rFonts w:ascii="Times New Roman" w:hAnsi="Times New Roman"/>
          <w:color w:val="000000" w:themeColor="text1"/>
          <w:sz w:val="24"/>
          <w:rPrChange w:id="458" w:author="User" w:date="2012-11-18T09:33:00Z">
            <w:rPr>
              <w:rFonts w:ascii="Times New Roman" w:hAnsi="Times New Roman"/>
            </w:rPr>
          </w:rPrChange>
        </w:rPr>
        <w:t>a</w:t>
      </w:r>
      <w:r w:rsidR="002D0F5A" w:rsidRPr="001C287A">
        <w:rPr>
          <w:rFonts w:ascii="Times New Roman" w:hAnsi="Times New Roman"/>
          <w:color w:val="000000" w:themeColor="text1"/>
          <w:sz w:val="24"/>
          <w:rPrChange w:id="459" w:author="User" w:date="2012-11-18T09:33:00Z">
            <w:rPr>
              <w:rFonts w:ascii="Times New Roman" w:hAnsi="Times New Roman"/>
            </w:rPr>
          </w:rPrChange>
        </w:rPr>
        <w:t xml:space="preserve"> </w:t>
      </w:r>
      <w:r w:rsidR="00342CFD" w:rsidRPr="001C287A">
        <w:rPr>
          <w:rFonts w:ascii="Times New Roman" w:hAnsi="Times New Roman"/>
          <w:color w:val="000000" w:themeColor="text1"/>
          <w:sz w:val="24"/>
          <w:rPrChange w:id="460" w:author="User" w:date="2012-11-18T09:33:00Z">
            <w:rPr>
              <w:rFonts w:ascii="Times New Roman" w:hAnsi="Times New Roman"/>
            </w:rPr>
          </w:rPrChange>
        </w:rPr>
        <w:t xml:space="preserve">mathematical model was developed that showed its dominance was dependent on synchronicity with the polar light cycle </w:t>
      </w:r>
      <w:r w:rsidR="007041CE" w:rsidRPr="001C287A">
        <w:rPr>
          <w:rFonts w:ascii="Times New Roman" w:hAnsi="Times New Roman"/>
          <w:color w:val="000000" w:themeColor="text1"/>
          <w:sz w:val="24"/>
          <w:rPrChange w:id="461" w:author="User" w:date="2012-11-18T09:33:00Z">
            <w:rPr>
              <w:rFonts w:ascii="Times New Roman" w:hAnsi="Times New Roman"/>
            </w:rPr>
          </w:rPrChange>
        </w:rPr>
        <w:t>leading to</w:t>
      </w:r>
      <w:r w:rsidR="00342CFD" w:rsidRPr="001C287A">
        <w:rPr>
          <w:rFonts w:ascii="Times New Roman" w:hAnsi="Times New Roman"/>
          <w:color w:val="000000" w:themeColor="text1"/>
          <w:sz w:val="24"/>
          <w:rPrChange w:id="462" w:author="User" w:date="2012-11-18T09:33:00Z">
            <w:rPr>
              <w:rFonts w:ascii="Times New Roman" w:hAnsi="Times New Roman"/>
            </w:rPr>
          </w:rPrChange>
        </w:rPr>
        <w:t xml:space="preserve"> absence of phage predation </w:t>
      </w:r>
      <w:r w:rsidR="003C5157" w:rsidRPr="001C287A">
        <w:rPr>
          <w:rFonts w:ascii="Times New Roman" w:hAnsi="Times New Roman"/>
          <w:color w:val="000000" w:themeColor="text1"/>
          <w:sz w:val="24"/>
          <w:rPrChange w:id="463" w:author="User" w:date="2012-11-18T09:33:00Z">
            <w:rPr>
              <w:rFonts w:ascii="Times New Roman" w:hAnsi="Times New Roman"/>
            </w:rPr>
          </w:rPrChange>
        </w:rPr>
        <w:t xml:space="preserve">(Lauro </w:t>
      </w:r>
      <w:r w:rsidR="003C5157" w:rsidRPr="001C287A">
        <w:rPr>
          <w:rFonts w:ascii="Times New Roman" w:hAnsi="Times New Roman"/>
          <w:i/>
          <w:color w:val="000000" w:themeColor="text1"/>
          <w:sz w:val="24"/>
          <w:rPrChange w:id="464" w:author="User" w:date="2012-11-18T09:33:00Z">
            <w:rPr>
              <w:rFonts w:ascii="Times New Roman" w:hAnsi="Times New Roman"/>
              <w:i/>
            </w:rPr>
          </w:rPrChange>
        </w:rPr>
        <w:t>et al</w:t>
      </w:r>
      <w:r w:rsidR="003C5157" w:rsidRPr="001C287A">
        <w:rPr>
          <w:rFonts w:ascii="Times New Roman" w:hAnsi="Times New Roman"/>
          <w:color w:val="000000" w:themeColor="text1"/>
          <w:sz w:val="24"/>
          <w:rPrChange w:id="465" w:author="User" w:date="2012-11-18T09:33:00Z">
            <w:rPr>
              <w:rFonts w:ascii="Times New Roman" w:hAnsi="Times New Roman"/>
            </w:rPr>
          </w:rPrChange>
        </w:rPr>
        <w:t>., 2011)</w:t>
      </w:r>
      <w:r w:rsidR="003F3FB7" w:rsidRPr="001C287A">
        <w:rPr>
          <w:rFonts w:ascii="Times New Roman" w:hAnsi="Times New Roman"/>
          <w:color w:val="000000" w:themeColor="text1"/>
          <w:sz w:val="24"/>
          <w:rPrChange w:id="466" w:author="User" w:date="2012-11-18T09:33:00Z">
            <w:rPr>
              <w:rFonts w:ascii="Times New Roman" w:hAnsi="Times New Roman"/>
            </w:rPr>
          </w:rPrChange>
        </w:rPr>
        <w:t>.</w:t>
      </w:r>
      <w:r w:rsidR="002D0F5A" w:rsidRPr="001C287A">
        <w:rPr>
          <w:rFonts w:ascii="Times New Roman" w:hAnsi="Times New Roman"/>
          <w:color w:val="000000" w:themeColor="text1"/>
          <w:sz w:val="24"/>
          <w:rPrChange w:id="467" w:author="User" w:date="2012-11-18T09:33:00Z">
            <w:rPr>
              <w:rFonts w:ascii="Times New Roman" w:hAnsi="Times New Roman"/>
            </w:rPr>
          </w:rPrChange>
        </w:rPr>
        <w:t xml:space="preserve"> </w:t>
      </w:r>
      <w:r w:rsidRPr="001C287A">
        <w:rPr>
          <w:rFonts w:ascii="Times New Roman" w:hAnsi="Times New Roman"/>
          <w:color w:val="000000" w:themeColor="text1"/>
          <w:sz w:val="24"/>
          <w:rPrChange w:id="468" w:author="User" w:date="2012-11-18T09:33:00Z">
            <w:rPr>
              <w:rFonts w:ascii="Times New Roman" w:hAnsi="Times New Roman"/>
            </w:rPr>
          </w:rPrChange>
        </w:rPr>
        <w:t>For</w:t>
      </w:r>
      <w:r w:rsidR="002D0F5A" w:rsidRPr="001C287A">
        <w:rPr>
          <w:rFonts w:ascii="Times New Roman" w:hAnsi="Times New Roman"/>
          <w:color w:val="000000" w:themeColor="text1"/>
          <w:sz w:val="24"/>
          <w:rPrChange w:id="469" w:author="User" w:date="2012-11-18T09:33:00Z">
            <w:rPr>
              <w:rFonts w:ascii="Times New Roman" w:hAnsi="Times New Roman"/>
            </w:rPr>
          </w:rPrChange>
        </w:rPr>
        <w:t xml:space="preserve"> </w:t>
      </w:r>
      <w:r w:rsidR="002E6B05" w:rsidRPr="001C287A">
        <w:rPr>
          <w:rFonts w:ascii="Times New Roman" w:hAnsi="Times New Roman"/>
          <w:color w:val="000000" w:themeColor="text1"/>
          <w:sz w:val="24"/>
          <w:rPrChange w:id="470" w:author="User" w:date="2012-11-18T09:33:00Z">
            <w:rPr>
              <w:rFonts w:ascii="Times New Roman" w:hAnsi="Times New Roman"/>
            </w:rPr>
          </w:rPrChange>
        </w:rPr>
        <w:t>Organic Lake</w:t>
      </w:r>
      <w:r w:rsidR="00342CFD" w:rsidRPr="001C287A">
        <w:rPr>
          <w:rFonts w:ascii="Times New Roman" w:hAnsi="Times New Roman"/>
          <w:color w:val="000000" w:themeColor="text1"/>
          <w:sz w:val="24"/>
          <w:rPrChange w:id="471" w:author="User" w:date="2012-11-18T09:33:00Z">
            <w:rPr>
              <w:rFonts w:ascii="Times New Roman" w:hAnsi="Times New Roman"/>
            </w:rPr>
          </w:rPrChange>
        </w:rPr>
        <w:t>,</w:t>
      </w:r>
      <w:r w:rsidR="002D0F5A" w:rsidRPr="001C287A">
        <w:rPr>
          <w:rFonts w:ascii="Times New Roman" w:hAnsi="Times New Roman"/>
          <w:color w:val="000000" w:themeColor="text1"/>
          <w:sz w:val="24"/>
          <w:rPrChange w:id="472" w:author="User" w:date="2012-11-18T09:33:00Z">
            <w:rPr>
              <w:rFonts w:ascii="Times New Roman" w:hAnsi="Times New Roman"/>
            </w:rPr>
          </w:rPrChange>
        </w:rPr>
        <w:t xml:space="preserve"> </w:t>
      </w:r>
      <w:r w:rsidR="007041CE" w:rsidRPr="001C287A">
        <w:rPr>
          <w:rFonts w:ascii="Times New Roman" w:hAnsi="Times New Roman"/>
          <w:color w:val="000000" w:themeColor="text1"/>
          <w:sz w:val="24"/>
          <w:rPrChange w:id="473" w:author="User" w:date="2012-11-18T09:33:00Z">
            <w:rPr>
              <w:rFonts w:ascii="Times New Roman" w:hAnsi="Times New Roman"/>
            </w:rPr>
          </w:rPrChange>
        </w:rPr>
        <w:t xml:space="preserve">a </w:t>
      </w:r>
      <w:r w:rsidR="00E01635" w:rsidRPr="001C287A">
        <w:rPr>
          <w:rFonts w:ascii="Times New Roman" w:hAnsi="Times New Roman"/>
          <w:color w:val="000000" w:themeColor="text1"/>
          <w:sz w:val="24"/>
          <w:rPrChange w:id="474" w:author="User" w:date="2012-11-18T09:33:00Z">
            <w:rPr>
              <w:rFonts w:ascii="Times New Roman" w:hAnsi="Times New Roman"/>
            </w:rPr>
          </w:rPrChange>
        </w:rPr>
        <w:t xml:space="preserve">member of the virophage </w:t>
      </w:r>
      <w:r w:rsidR="00777125" w:rsidRPr="001C287A">
        <w:rPr>
          <w:rFonts w:ascii="Times New Roman" w:hAnsi="Times New Roman"/>
          <w:color w:val="000000" w:themeColor="text1"/>
          <w:sz w:val="24"/>
          <w:rPrChange w:id="475" w:author="User" w:date="2012-11-18T09:33:00Z">
            <w:rPr>
              <w:rFonts w:ascii="Times New Roman" w:hAnsi="Times New Roman"/>
            </w:rPr>
          </w:rPrChange>
        </w:rPr>
        <w:t xml:space="preserve">virus </w:t>
      </w:r>
      <w:r w:rsidR="00E01635" w:rsidRPr="001C287A">
        <w:rPr>
          <w:rFonts w:ascii="Times New Roman" w:hAnsi="Times New Roman"/>
          <w:color w:val="000000" w:themeColor="text1"/>
          <w:sz w:val="24"/>
          <w:rPrChange w:id="476" w:author="User" w:date="2012-11-18T09:33:00Z">
            <w:rPr>
              <w:rFonts w:ascii="Times New Roman" w:hAnsi="Times New Roman"/>
            </w:rPr>
          </w:rPrChange>
        </w:rPr>
        <w:t>family</w:t>
      </w:r>
      <w:r w:rsidR="00604B88" w:rsidRPr="001C287A">
        <w:rPr>
          <w:rFonts w:ascii="Times New Roman" w:hAnsi="Times New Roman"/>
          <w:color w:val="000000" w:themeColor="text1"/>
          <w:sz w:val="24"/>
          <w:rPrChange w:id="477" w:author="User" w:date="2012-11-18T09:33:00Z">
            <w:rPr>
              <w:rFonts w:ascii="Times New Roman" w:hAnsi="Times New Roman"/>
            </w:rPr>
          </w:rPrChange>
        </w:rPr>
        <w:t xml:space="preserve"> was discovered </w:t>
      </w:r>
      <w:r w:rsidR="00A40812" w:rsidRPr="001C287A">
        <w:rPr>
          <w:rFonts w:ascii="Times New Roman" w:hAnsi="Times New Roman"/>
          <w:color w:val="000000" w:themeColor="text1"/>
          <w:sz w:val="24"/>
          <w:rPrChange w:id="478" w:author="User" w:date="2012-11-18T09:33:00Z">
            <w:rPr>
              <w:rFonts w:ascii="Times New Roman" w:hAnsi="Times New Roman"/>
            </w:rPr>
          </w:rPrChange>
        </w:rPr>
        <w:t xml:space="preserve">that </w:t>
      </w:r>
      <w:r w:rsidR="009F7C4F" w:rsidRPr="001C287A">
        <w:rPr>
          <w:rFonts w:ascii="Times New Roman" w:hAnsi="Times New Roman"/>
          <w:color w:val="000000" w:themeColor="text1"/>
          <w:sz w:val="24"/>
          <w:rPrChange w:id="479" w:author="User" w:date="2012-11-18T09:33:00Z">
            <w:rPr>
              <w:rFonts w:ascii="Times New Roman" w:hAnsi="Times New Roman"/>
            </w:rPr>
          </w:rPrChange>
        </w:rPr>
        <w:t xml:space="preserve">potentially regulates </w:t>
      </w:r>
      <w:r w:rsidR="00A40812" w:rsidRPr="001C287A">
        <w:rPr>
          <w:rFonts w:ascii="Times New Roman" w:hAnsi="Times New Roman"/>
          <w:color w:val="000000" w:themeColor="text1"/>
          <w:sz w:val="24"/>
          <w:rPrChange w:id="480" w:author="User" w:date="2012-11-18T09:33:00Z">
            <w:rPr>
              <w:rFonts w:ascii="Times New Roman" w:hAnsi="Times New Roman"/>
            </w:rPr>
          </w:rPrChange>
        </w:rPr>
        <w:t>microbial loop dynamics</w:t>
      </w:r>
      <w:r w:rsidR="002D0F5A" w:rsidRPr="001C287A">
        <w:rPr>
          <w:rFonts w:ascii="Times New Roman" w:hAnsi="Times New Roman"/>
          <w:color w:val="000000" w:themeColor="text1"/>
          <w:sz w:val="24"/>
          <w:rPrChange w:id="481" w:author="User" w:date="2012-11-18T09:33:00Z">
            <w:rPr>
              <w:rFonts w:ascii="Times New Roman" w:hAnsi="Times New Roman"/>
            </w:rPr>
          </w:rPrChange>
        </w:rPr>
        <w:t xml:space="preserve"> </w:t>
      </w:r>
      <w:r w:rsidR="00604B88" w:rsidRPr="001C287A">
        <w:rPr>
          <w:rFonts w:ascii="Times New Roman" w:hAnsi="Times New Roman"/>
          <w:color w:val="000000" w:themeColor="text1"/>
          <w:sz w:val="24"/>
          <w:rPrChange w:id="482" w:author="User" w:date="2012-11-18T09:33:00Z">
            <w:rPr>
              <w:rFonts w:ascii="Times New Roman" w:hAnsi="Times New Roman"/>
            </w:rPr>
          </w:rPrChange>
        </w:rPr>
        <w:t xml:space="preserve">(Yau </w:t>
      </w:r>
      <w:r w:rsidR="00604B88" w:rsidRPr="001C287A">
        <w:rPr>
          <w:rFonts w:ascii="Times New Roman" w:hAnsi="Times New Roman"/>
          <w:i/>
          <w:color w:val="000000" w:themeColor="text1"/>
          <w:sz w:val="24"/>
          <w:rPrChange w:id="483" w:author="User" w:date="2012-11-18T09:33:00Z">
            <w:rPr>
              <w:rFonts w:ascii="Times New Roman" w:hAnsi="Times New Roman"/>
              <w:i/>
            </w:rPr>
          </w:rPrChange>
        </w:rPr>
        <w:t>et al</w:t>
      </w:r>
      <w:r w:rsidR="00604B88" w:rsidRPr="001C287A">
        <w:rPr>
          <w:rFonts w:ascii="Times New Roman" w:hAnsi="Times New Roman"/>
          <w:color w:val="000000" w:themeColor="text1"/>
          <w:sz w:val="24"/>
          <w:rPrChange w:id="484" w:author="User" w:date="2012-11-18T09:33:00Z">
            <w:rPr>
              <w:rFonts w:ascii="Times New Roman" w:hAnsi="Times New Roman"/>
            </w:rPr>
          </w:rPrChange>
        </w:rPr>
        <w:t>., 2011)</w:t>
      </w:r>
      <w:r w:rsidR="00B607B4" w:rsidRPr="001C287A">
        <w:rPr>
          <w:rFonts w:ascii="Times New Roman" w:hAnsi="Times New Roman"/>
          <w:color w:val="000000" w:themeColor="text1"/>
          <w:sz w:val="24"/>
          <w:rPrChange w:id="485" w:author="User" w:date="2012-11-18T09:33:00Z">
            <w:rPr>
              <w:rFonts w:ascii="Times New Roman" w:hAnsi="Times New Roman"/>
            </w:rPr>
          </w:rPrChange>
        </w:rPr>
        <w:t>. The Organic Lake virophage (</w:t>
      </w:r>
      <w:r w:rsidR="003B05ED" w:rsidRPr="001C287A">
        <w:rPr>
          <w:rFonts w:ascii="Times New Roman" w:hAnsi="Times New Roman"/>
          <w:color w:val="000000" w:themeColor="text1"/>
          <w:sz w:val="24"/>
          <w:rPrChange w:id="486" w:author="User" w:date="2012-11-18T09:33:00Z">
            <w:rPr>
              <w:rFonts w:ascii="Times New Roman" w:hAnsi="Times New Roman"/>
            </w:rPr>
          </w:rPrChange>
        </w:rPr>
        <w:t>OLV</w:t>
      </w:r>
      <w:r w:rsidR="00B607B4" w:rsidRPr="001C287A">
        <w:rPr>
          <w:rFonts w:ascii="Times New Roman" w:hAnsi="Times New Roman"/>
          <w:color w:val="000000" w:themeColor="text1"/>
          <w:sz w:val="24"/>
          <w:rPrChange w:id="487" w:author="User" w:date="2012-11-18T09:33:00Z">
            <w:rPr>
              <w:rFonts w:ascii="Times New Roman" w:hAnsi="Times New Roman"/>
            </w:rPr>
          </w:rPrChange>
        </w:rPr>
        <w:t>)</w:t>
      </w:r>
      <w:r w:rsidR="002D0F5A" w:rsidRPr="001C287A">
        <w:rPr>
          <w:rFonts w:ascii="Times New Roman" w:hAnsi="Times New Roman"/>
          <w:color w:val="000000" w:themeColor="text1"/>
          <w:sz w:val="24"/>
          <w:rPrChange w:id="488" w:author="User" w:date="2012-11-18T09:33:00Z">
            <w:rPr>
              <w:rFonts w:ascii="Times New Roman" w:hAnsi="Times New Roman"/>
            </w:rPr>
          </w:rPrChange>
        </w:rPr>
        <w:t xml:space="preserve"> </w:t>
      </w:r>
      <w:r w:rsidR="00604B88" w:rsidRPr="001C287A">
        <w:rPr>
          <w:rFonts w:ascii="Times New Roman" w:hAnsi="Times New Roman"/>
          <w:color w:val="000000" w:themeColor="text1"/>
          <w:sz w:val="24"/>
          <w:rPrChange w:id="489" w:author="User" w:date="2012-11-18T09:33:00Z">
            <w:rPr>
              <w:rFonts w:ascii="Times New Roman" w:hAnsi="Times New Roman"/>
            </w:rPr>
          </w:rPrChange>
        </w:rPr>
        <w:t>likely depend</w:t>
      </w:r>
      <w:r w:rsidR="003B05ED" w:rsidRPr="001C287A">
        <w:rPr>
          <w:rFonts w:ascii="Times New Roman" w:hAnsi="Times New Roman"/>
          <w:color w:val="000000" w:themeColor="text1"/>
          <w:sz w:val="24"/>
          <w:rPrChange w:id="490" w:author="User" w:date="2012-11-18T09:33:00Z">
            <w:rPr>
              <w:rFonts w:ascii="Times New Roman" w:hAnsi="Times New Roman"/>
            </w:rPr>
          </w:rPrChange>
        </w:rPr>
        <w:t>s</w:t>
      </w:r>
      <w:r w:rsidR="00604B88" w:rsidRPr="001C287A">
        <w:rPr>
          <w:rFonts w:ascii="Times New Roman" w:hAnsi="Times New Roman"/>
          <w:color w:val="000000" w:themeColor="text1"/>
          <w:sz w:val="24"/>
          <w:rPrChange w:id="491" w:author="User" w:date="2012-11-18T09:33:00Z">
            <w:rPr>
              <w:rFonts w:ascii="Times New Roman" w:hAnsi="Times New Roman"/>
            </w:rPr>
          </w:rPrChange>
        </w:rPr>
        <w:t xml:space="preserve"> on phycodnaviruses</w:t>
      </w:r>
      <w:r w:rsidR="00023EE0" w:rsidRPr="001C287A">
        <w:rPr>
          <w:rFonts w:ascii="Times New Roman" w:hAnsi="Times New Roman"/>
          <w:color w:val="000000" w:themeColor="text1"/>
          <w:sz w:val="24"/>
          <w:rPrChange w:id="492" w:author="User" w:date="2012-11-18T09:33:00Z">
            <w:rPr>
              <w:rFonts w:ascii="Times New Roman" w:hAnsi="Times New Roman"/>
            </w:rPr>
          </w:rPrChange>
        </w:rPr>
        <w:t xml:space="preserve"> (algal viruses)</w:t>
      </w:r>
      <w:r w:rsidR="009E0CD4" w:rsidRPr="001C287A">
        <w:rPr>
          <w:rFonts w:ascii="Times New Roman" w:hAnsi="Times New Roman"/>
          <w:color w:val="000000" w:themeColor="text1"/>
          <w:sz w:val="24"/>
          <w:rPrChange w:id="493" w:author="User" w:date="2012-11-18T09:33:00Z">
            <w:rPr>
              <w:rFonts w:ascii="Times New Roman" w:hAnsi="Times New Roman"/>
            </w:rPr>
          </w:rPrChange>
        </w:rPr>
        <w:t xml:space="preserve"> and it was predicted that </w:t>
      </w:r>
      <w:r w:rsidR="00D24C92" w:rsidRPr="001C287A">
        <w:rPr>
          <w:rFonts w:ascii="Times New Roman" w:hAnsi="Times New Roman"/>
          <w:color w:val="000000" w:themeColor="text1"/>
          <w:sz w:val="24"/>
          <w:rPrChange w:id="494" w:author="User" w:date="2012-11-18T09:33:00Z">
            <w:rPr>
              <w:rFonts w:ascii="Times New Roman" w:hAnsi="Times New Roman"/>
            </w:rPr>
          </w:rPrChange>
        </w:rPr>
        <w:t>OLV would reduce</w:t>
      </w:r>
      <w:r w:rsidR="004E1F1A" w:rsidRPr="001C287A">
        <w:rPr>
          <w:rFonts w:ascii="Times New Roman" w:hAnsi="Times New Roman"/>
          <w:color w:val="000000" w:themeColor="text1"/>
          <w:sz w:val="24"/>
          <w:rPrChange w:id="495" w:author="User" w:date="2012-11-18T09:33:00Z">
            <w:rPr>
              <w:rFonts w:ascii="Times New Roman" w:hAnsi="Times New Roman"/>
            </w:rPr>
          </w:rPrChange>
        </w:rPr>
        <w:t xml:space="preserve"> infective phycodnaviruses </w:t>
      </w:r>
      <w:r w:rsidR="00D24C92" w:rsidRPr="001C287A">
        <w:rPr>
          <w:rFonts w:ascii="Times New Roman" w:hAnsi="Times New Roman"/>
          <w:color w:val="000000" w:themeColor="text1"/>
          <w:sz w:val="24"/>
          <w:rPrChange w:id="496" w:author="User" w:date="2012-11-18T09:33:00Z">
            <w:rPr>
              <w:rFonts w:ascii="Times New Roman" w:hAnsi="Times New Roman"/>
            </w:rPr>
          </w:rPrChange>
        </w:rPr>
        <w:t>leading</w:t>
      </w:r>
      <w:r w:rsidR="002D0F5A" w:rsidRPr="001C287A">
        <w:rPr>
          <w:rFonts w:ascii="Times New Roman" w:hAnsi="Times New Roman"/>
          <w:color w:val="000000" w:themeColor="text1"/>
          <w:sz w:val="24"/>
          <w:rPrChange w:id="497" w:author="User" w:date="2012-11-18T09:33:00Z">
            <w:rPr>
              <w:rFonts w:ascii="Times New Roman" w:hAnsi="Times New Roman"/>
            </w:rPr>
          </w:rPrChange>
        </w:rPr>
        <w:t xml:space="preserve"> </w:t>
      </w:r>
      <w:r w:rsidR="003C5157" w:rsidRPr="001C287A">
        <w:rPr>
          <w:rFonts w:ascii="Times New Roman" w:hAnsi="Times New Roman"/>
          <w:color w:val="000000" w:themeColor="text1"/>
          <w:sz w:val="24"/>
          <w:rPrChange w:id="498" w:author="User" w:date="2012-11-18T09:33:00Z">
            <w:rPr>
              <w:rFonts w:ascii="Times New Roman" w:hAnsi="Times New Roman"/>
            </w:rPr>
          </w:rPrChange>
        </w:rPr>
        <w:t xml:space="preserve">to </w:t>
      </w:r>
      <w:r w:rsidR="002F0308" w:rsidRPr="001C287A">
        <w:rPr>
          <w:rFonts w:ascii="Times New Roman" w:hAnsi="Times New Roman"/>
          <w:color w:val="000000" w:themeColor="text1"/>
          <w:sz w:val="24"/>
          <w:rPrChange w:id="499" w:author="User" w:date="2012-11-18T09:33:00Z">
            <w:rPr>
              <w:rFonts w:ascii="Times New Roman" w:hAnsi="Times New Roman"/>
            </w:rPr>
          </w:rPrChange>
        </w:rPr>
        <w:t xml:space="preserve">an </w:t>
      </w:r>
      <w:r w:rsidR="004E1F1A" w:rsidRPr="001C287A">
        <w:rPr>
          <w:rFonts w:ascii="Times New Roman" w:hAnsi="Times New Roman"/>
          <w:color w:val="000000" w:themeColor="text1"/>
          <w:sz w:val="24"/>
          <w:rPrChange w:id="500" w:author="User" w:date="2012-11-18T09:33:00Z">
            <w:rPr>
              <w:rFonts w:ascii="Times New Roman" w:hAnsi="Times New Roman"/>
            </w:rPr>
          </w:rPrChange>
        </w:rPr>
        <w:t xml:space="preserve">increased </w:t>
      </w:r>
      <w:r w:rsidR="00AB5EBD" w:rsidRPr="001C287A">
        <w:rPr>
          <w:rFonts w:ascii="Times New Roman" w:hAnsi="Times New Roman"/>
          <w:color w:val="000000" w:themeColor="text1"/>
          <w:sz w:val="24"/>
          <w:rPrChange w:id="501" w:author="User" w:date="2012-11-18T09:33:00Z">
            <w:rPr>
              <w:rFonts w:ascii="Times New Roman" w:hAnsi="Times New Roman"/>
            </w:rPr>
          </w:rPrChange>
        </w:rPr>
        <w:t xml:space="preserve">frequency of </w:t>
      </w:r>
      <w:r w:rsidR="004E1F1A" w:rsidRPr="001C287A">
        <w:rPr>
          <w:rFonts w:ascii="Times New Roman" w:hAnsi="Times New Roman"/>
          <w:color w:val="000000" w:themeColor="text1"/>
          <w:sz w:val="24"/>
          <w:rPrChange w:id="502" w:author="User" w:date="2012-11-18T09:33:00Z">
            <w:rPr>
              <w:rFonts w:ascii="Times New Roman" w:hAnsi="Times New Roman"/>
            </w:rPr>
          </w:rPrChange>
        </w:rPr>
        <w:t xml:space="preserve">algal blooms and </w:t>
      </w:r>
      <w:r w:rsidR="003C5157" w:rsidRPr="001C287A">
        <w:rPr>
          <w:rFonts w:ascii="Times New Roman" w:hAnsi="Times New Roman"/>
          <w:color w:val="000000" w:themeColor="text1"/>
          <w:sz w:val="24"/>
          <w:rPrChange w:id="503" w:author="User" w:date="2012-11-18T09:33:00Z">
            <w:rPr>
              <w:rFonts w:ascii="Times New Roman" w:hAnsi="Times New Roman"/>
            </w:rPr>
          </w:rPrChange>
        </w:rPr>
        <w:t xml:space="preserve">thus carbon </w:t>
      </w:r>
      <w:r w:rsidR="004E1F1A" w:rsidRPr="001C287A">
        <w:rPr>
          <w:rFonts w:ascii="Times New Roman" w:hAnsi="Times New Roman"/>
          <w:color w:val="000000" w:themeColor="text1"/>
          <w:sz w:val="24"/>
          <w:rPrChange w:id="504" w:author="User" w:date="2012-11-18T09:33:00Z">
            <w:rPr>
              <w:rFonts w:ascii="Times New Roman" w:hAnsi="Times New Roman"/>
            </w:rPr>
          </w:rPrChange>
        </w:rPr>
        <w:t xml:space="preserve">flux (Yau </w:t>
      </w:r>
      <w:r w:rsidR="004E1F1A" w:rsidRPr="001C287A">
        <w:rPr>
          <w:rFonts w:ascii="Times New Roman" w:hAnsi="Times New Roman"/>
          <w:i/>
          <w:color w:val="000000" w:themeColor="text1"/>
          <w:sz w:val="24"/>
          <w:rPrChange w:id="505" w:author="User" w:date="2012-11-18T09:33:00Z">
            <w:rPr>
              <w:rFonts w:ascii="Times New Roman" w:hAnsi="Times New Roman"/>
              <w:i/>
            </w:rPr>
          </w:rPrChange>
        </w:rPr>
        <w:t>et al.</w:t>
      </w:r>
      <w:r w:rsidR="004E1F1A" w:rsidRPr="001C287A">
        <w:rPr>
          <w:rFonts w:ascii="Times New Roman" w:hAnsi="Times New Roman"/>
          <w:color w:val="000000" w:themeColor="text1"/>
          <w:sz w:val="24"/>
          <w:rPrChange w:id="506" w:author="User" w:date="2012-11-18T09:33:00Z">
            <w:rPr>
              <w:rFonts w:ascii="Times New Roman" w:hAnsi="Times New Roman"/>
            </w:rPr>
          </w:rPrChange>
        </w:rPr>
        <w:t xml:space="preserve">, 2011). </w:t>
      </w:r>
      <w:r w:rsidR="009E0CD4" w:rsidRPr="001C287A">
        <w:rPr>
          <w:rFonts w:ascii="Times New Roman" w:hAnsi="Times New Roman"/>
          <w:color w:val="000000" w:themeColor="text1"/>
          <w:sz w:val="24"/>
          <w:rPrChange w:id="507" w:author="User" w:date="2012-11-18T09:33:00Z">
            <w:rPr>
              <w:rFonts w:ascii="Times New Roman" w:hAnsi="Times New Roman"/>
            </w:rPr>
          </w:rPrChange>
        </w:rPr>
        <w:t xml:space="preserve">OLV-like sequences were </w:t>
      </w:r>
      <w:r w:rsidR="002F0308" w:rsidRPr="001C287A">
        <w:rPr>
          <w:rFonts w:ascii="Times New Roman" w:hAnsi="Times New Roman"/>
          <w:color w:val="000000" w:themeColor="text1"/>
          <w:sz w:val="24"/>
          <w:rPrChange w:id="508" w:author="User" w:date="2012-11-18T09:33:00Z">
            <w:rPr>
              <w:rFonts w:ascii="Times New Roman" w:hAnsi="Times New Roman"/>
            </w:rPr>
          </w:rPrChange>
        </w:rPr>
        <w:t>also identified</w:t>
      </w:r>
      <w:r w:rsidR="009E0CD4" w:rsidRPr="001C287A">
        <w:rPr>
          <w:rFonts w:ascii="Times New Roman" w:hAnsi="Times New Roman"/>
          <w:color w:val="000000" w:themeColor="text1"/>
          <w:sz w:val="24"/>
          <w:rPrChange w:id="509" w:author="User" w:date="2012-11-18T09:33:00Z">
            <w:rPr>
              <w:rFonts w:ascii="Times New Roman" w:hAnsi="Times New Roman"/>
            </w:rPr>
          </w:rPrChange>
        </w:rPr>
        <w:t xml:space="preserve"> in coastal marine, hypersaline and freshwater metagenomes </w:t>
      </w:r>
      <w:r w:rsidR="002F0308" w:rsidRPr="001C287A">
        <w:rPr>
          <w:rFonts w:ascii="Times New Roman" w:hAnsi="Times New Roman"/>
          <w:color w:val="000000" w:themeColor="text1"/>
          <w:sz w:val="24"/>
          <w:rPrChange w:id="510" w:author="User" w:date="2012-11-18T09:33:00Z">
            <w:rPr>
              <w:rFonts w:ascii="Times New Roman" w:hAnsi="Times New Roman"/>
            </w:rPr>
          </w:rPrChange>
        </w:rPr>
        <w:t>revealing that</w:t>
      </w:r>
      <w:r w:rsidR="009E0CD4" w:rsidRPr="001C287A">
        <w:rPr>
          <w:rFonts w:ascii="Times New Roman" w:hAnsi="Times New Roman"/>
          <w:color w:val="000000" w:themeColor="text1"/>
          <w:sz w:val="24"/>
          <w:rPrChange w:id="511" w:author="User" w:date="2012-11-18T09:33:00Z">
            <w:rPr>
              <w:rFonts w:ascii="Times New Roman" w:hAnsi="Times New Roman"/>
            </w:rPr>
          </w:rPrChange>
        </w:rPr>
        <w:t xml:space="preserve"> virophages</w:t>
      </w:r>
      <w:r w:rsidR="002D0F5A" w:rsidRPr="001C287A">
        <w:rPr>
          <w:rFonts w:ascii="Times New Roman" w:hAnsi="Times New Roman"/>
          <w:color w:val="000000" w:themeColor="text1"/>
          <w:sz w:val="24"/>
          <w:rPrChange w:id="512" w:author="User" w:date="2012-11-18T09:33:00Z">
            <w:rPr>
              <w:rFonts w:ascii="Times New Roman" w:hAnsi="Times New Roman"/>
            </w:rPr>
          </w:rPrChange>
        </w:rPr>
        <w:t xml:space="preserve"> </w:t>
      </w:r>
      <w:r w:rsidR="00BB05C8" w:rsidRPr="001C287A">
        <w:rPr>
          <w:rFonts w:ascii="Times New Roman" w:hAnsi="Times New Roman"/>
          <w:color w:val="000000" w:themeColor="text1"/>
          <w:sz w:val="24"/>
          <w:rPrChange w:id="513" w:author="User" w:date="2012-11-18T09:33:00Z">
            <w:rPr>
              <w:rFonts w:ascii="Times New Roman" w:hAnsi="Times New Roman"/>
            </w:rPr>
          </w:rPrChange>
        </w:rPr>
        <w:t>are likely to</w:t>
      </w:r>
      <w:r w:rsidR="002F0308" w:rsidRPr="001C287A">
        <w:rPr>
          <w:rFonts w:ascii="Times New Roman" w:hAnsi="Times New Roman"/>
          <w:color w:val="000000" w:themeColor="text1"/>
          <w:sz w:val="24"/>
          <w:rPrChange w:id="514" w:author="User" w:date="2012-11-18T09:33:00Z">
            <w:rPr>
              <w:rFonts w:ascii="Times New Roman" w:hAnsi="Times New Roman"/>
            </w:rPr>
          </w:rPrChange>
        </w:rPr>
        <w:t xml:space="preserve"> play</w:t>
      </w:r>
      <w:r w:rsidR="009E0CD4" w:rsidRPr="001C287A">
        <w:rPr>
          <w:rFonts w:ascii="Times New Roman" w:hAnsi="Times New Roman"/>
          <w:color w:val="000000" w:themeColor="text1"/>
          <w:sz w:val="24"/>
          <w:rPrChange w:id="515" w:author="User" w:date="2012-11-18T09:33:00Z">
            <w:rPr>
              <w:rFonts w:ascii="Times New Roman" w:hAnsi="Times New Roman"/>
            </w:rPr>
          </w:rPrChange>
        </w:rPr>
        <w:t xml:space="preserve"> ecological</w:t>
      </w:r>
      <w:r w:rsidR="002F0308" w:rsidRPr="001C287A">
        <w:rPr>
          <w:rFonts w:ascii="Times New Roman" w:hAnsi="Times New Roman"/>
          <w:color w:val="000000" w:themeColor="text1"/>
          <w:sz w:val="24"/>
          <w:rPrChange w:id="516" w:author="User" w:date="2012-11-18T09:33:00Z">
            <w:rPr>
              <w:rFonts w:ascii="Times New Roman" w:hAnsi="Times New Roman"/>
            </w:rPr>
          </w:rPrChange>
        </w:rPr>
        <w:t>ly important</w:t>
      </w:r>
      <w:r w:rsidR="009E0CD4" w:rsidRPr="001C287A">
        <w:rPr>
          <w:rFonts w:ascii="Times New Roman" w:hAnsi="Times New Roman"/>
          <w:color w:val="000000" w:themeColor="text1"/>
          <w:sz w:val="24"/>
          <w:rPrChange w:id="517" w:author="User" w:date="2012-11-18T09:33:00Z">
            <w:rPr>
              <w:rFonts w:ascii="Times New Roman" w:hAnsi="Times New Roman"/>
            </w:rPr>
          </w:rPrChange>
        </w:rPr>
        <w:t xml:space="preserve"> role</w:t>
      </w:r>
      <w:r w:rsidR="002F0308" w:rsidRPr="001C287A">
        <w:rPr>
          <w:rFonts w:ascii="Times New Roman" w:hAnsi="Times New Roman"/>
          <w:color w:val="000000" w:themeColor="text1"/>
          <w:sz w:val="24"/>
          <w:rPrChange w:id="518" w:author="User" w:date="2012-11-18T09:33:00Z">
            <w:rPr>
              <w:rFonts w:ascii="Times New Roman" w:hAnsi="Times New Roman"/>
            </w:rPr>
          </w:rPrChange>
        </w:rPr>
        <w:t>s</w:t>
      </w:r>
      <w:r w:rsidR="002D0F5A" w:rsidRPr="001C287A">
        <w:rPr>
          <w:rFonts w:ascii="Times New Roman" w:hAnsi="Times New Roman"/>
          <w:color w:val="000000" w:themeColor="text1"/>
          <w:sz w:val="24"/>
          <w:rPrChange w:id="519" w:author="User" w:date="2012-11-18T09:33:00Z">
            <w:rPr>
              <w:rFonts w:ascii="Times New Roman" w:hAnsi="Times New Roman"/>
            </w:rPr>
          </w:rPrChange>
        </w:rPr>
        <w:t xml:space="preserve"> </w:t>
      </w:r>
      <w:r w:rsidR="009E0CD4" w:rsidRPr="001C287A">
        <w:rPr>
          <w:rFonts w:ascii="Times New Roman" w:hAnsi="Times New Roman"/>
          <w:color w:val="000000" w:themeColor="text1"/>
          <w:sz w:val="24"/>
          <w:rPrChange w:id="520" w:author="User" w:date="2012-11-18T09:33:00Z">
            <w:rPr>
              <w:rFonts w:ascii="Times New Roman" w:hAnsi="Times New Roman"/>
            </w:rPr>
          </w:rPrChange>
        </w:rPr>
        <w:t>in</w:t>
      </w:r>
      <w:r w:rsidR="002F0308" w:rsidRPr="001C287A">
        <w:rPr>
          <w:rFonts w:ascii="Times New Roman" w:hAnsi="Times New Roman"/>
          <w:color w:val="000000" w:themeColor="text1"/>
          <w:sz w:val="24"/>
          <w:rPrChange w:id="521" w:author="User" w:date="2012-11-18T09:33:00Z">
            <w:rPr>
              <w:rFonts w:ascii="Times New Roman" w:hAnsi="Times New Roman"/>
            </w:rPr>
          </w:rPrChange>
        </w:rPr>
        <w:t xml:space="preserve"> many</w:t>
      </w:r>
      <w:r w:rsidR="009E0CD4" w:rsidRPr="001C287A">
        <w:rPr>
          <w:rFonts w:ascii="Times New Roman" w:hAnsi="Times New Roman"/>
          <w:color w:val="000000" w:themeColor="text1"/>
          <w:sz w:val="24"/>
          <w:rPrChange w:id="522" w:author="User" w:date="2012-11-18T09:33:00Z">
            <w:rPr>
              <w:rFonts w:ascii="Times New Roman" w:hAnsi="Times New Roman"/>
            </w:rPr>
          </w:rPrChange>
        </w:rPr>
        <w:t xml:space="preserve"> aquatic systems (Yau </w:t>
      </w:r>
      <w:r w:rsidR="009E0CD4" w:rsidRPr="001C287A">
        <w:rPr>
          <w:rFonts w:ascii="Times New Roman" w:hAnsi="Times New Roman"/>
          <w:i/>
          <w:color w:val="000000" w:themeColor="text1"/>
          <w:sz w:val="24"/>
          <w:rPrChange w:id="523" w:author="User" w:date="2012-11-18T09:33:00Z">
            <w:rPr>
              <w:rFonts w:ascii="Times New Roman" w:hAnsi="Times New Roman"/>
              <w:i/>
            </w:rPr>
          </w:rPrChange>
        </w:rPr>
        <w:t>et al.</w:t>
      </w:r>
      <w:r w:rsidR="009E0CD4" w:rsidRPr="001C287A">
        <w:rPr>
          <w:rFonts w:ascii="Times New Roman" w:hAnsi="Times New Roman"/>
          <w:color w:val="000000" w:themeColor="text1"/>
          <w:sz w:val="24"/>
          <w:rPrChange w:id="524" w:author="User" w:date="2012-11-18T09:33:00Z">
            <w:rPr>
              <w:rFonts w:ascii="Times New Roman" w:hAnsi="Times New Roman"/>
            </w:rPr>
          </w:rPrChange>
        </w:rPr>
        <w:t xml:space="preserve">, 2011). </w:t>
      </w:r>
      <w:r w:rsidR="003F3FB7" w:rsidRPr="001C287A">
        <w:rPr>
          <w:rFonts w:ascii="Times New Roman" w:hAnsi="Times New Roman"/>
          <w:color w:val="000000" w:themeColor="text1"/>
          <w:sz w:val="24"/>
          <w:rPrChange w:id="525" w:author="User" w:date="2012-11-18T09:33:00Z">
            <w:rPr>
              <w:rFonts w:ascii="Times New Roman" w:hAnsi="Times New Roman"/>
            </w:rPr>
          </w:rPrChange>
        </w:rPr>
        <w:t xml:space="preserve">These studies </w:t>
      </w:r>
      <w:r w:rsidR="009E0CD4" w:rsidRPr="001C287A">
        <w:rPr>
          <w:rFonts w:ascii="Times New Roman" w:hAnsi="Times New Roman"/>
          <w:color w:val="000000" w:themeColor="text1"/>
          <w:sz w:val="24"/>
          <w:rPrChange w:id="526" w:author="User" w:date="2012-11-18T09:33:00Z">
            <w:rPr>
              <w:rFonts w:ascii="Times New Roman" w:hAnsi="Times New Roman"/>
            </w:rPr>
          </w:rPrChange>
        </w:rPr>
        <w:t xml:space="preserve">on Ace and Organic lakes both </w:t>
      </w:r>
      <w:r w:rsidR="002F0308" w:rsidRPr="001C287A">
        <w:rPr>
          <w:rFonts w:ascii="Times New Roman" w:hAnsi="Times New Roman"/>
          <w:color w:val="000000" w:themeColor="text1"/>
          <w:sz w:val="24"/>
          <w:rPrChange w:id="527" w:author="User" w:date="2012-11-18T09:33:00Z">
            <w:rPr>
              <w:rFonts w:ascii="Times New Roman" w:hAnsi="Times New Roman"/>
            </w:rPr>
          </w:rPrChange>
        </w:rPr>
        <w:t>used</w:t>
      </w:r>
      <w:r w:rsidR="002D0F5A" w:rsidRPr="001C287A">
        <w:rPr>
          <w:rFonts w:ascii="Times New Roman" w:hAnsi="Times New Roman"/>
          <w:color w:val="000000" w:themeColor="text1"/>
          <w:sz w:val="24"/>
          <w:rPrChange w:id="528" w:author="User" w:date="2012-11-18T09:33:00Z">
            <w:rPr>
              <w:rFonts w:ascii="Times New Roman" w:hAnsi="Times New Roman"/>
            </w:rPr>
          </w:rPrChange>
        </w:rPr>
        <w:t xml:space="preserve"> </w:t>
      </w:r>
      <w:r w:rsidR="009E0CD4" w:rsidRPr="001C287A">
        <w:rPr>
          <w:rFonts w:ascii="Times New Roman" w:hAnsi="Times New Roman"/>
          <w:color w:val="000000" w:themeColor="text1"/>
          <w:sz w:val="24"/>
          <w:rPrChange w:id="529" w:author="User" w:date="2012-11-18T09:33:00Z">
            <w:rPr>
              <w:rFonts w:ascii="Times New Roman" w:hAnsi="Times New Roman"/>
            </w:rPr>
          </w:rPrChange>
        </w:rPr>
        <w:t>shotgun metagenomics</w:t>
      </w:r>
      <w:r w:rsidR="002F0308" w:rsidRPr="001C287A">
        <w:rPr>
          <w:rFonts w:ascii="Times New Roman" w:hAnsi="Times New Roman"/>
          <w:color w:val="000000" w:themeColor="text1"/>
          <w:sz w:val="24"/>
          <w:rPrChange w:id="530" w:author="User" w:date="2012-11-18T09:33:00Z">
            <w:rPr>
              <w:rFonts w:ascii="Times New Roman" w:hAnsi="Times New Roman"/>
            </w:rPr>
          </w:rPrChange>
        </w:rPr>
        <w:t xml:space="preserve">, and the unanticipated nature of the discoveries </w:t>
      </w:r>
      <w:r w:rsidR="00BB05C8" w:rsidRPr="001C287A">
        <w:rPr>
          <w:rFonts w:ascii="Times New Roman" w:hAnsi="Times New Roman"/>
          <w:color w:val="000000" w:themeColor="text1"/>
          <w:sz w:val="24"/>
          <w:rPrChange w:id="531" w:author="User" w:date="2012-11-18T09:33:00Z">
            <w:rPr>
              <w:rFonts w:ascii="Times New Roman" w:hAnsi="Times New Roman"/>
            </w:rPr>
          </w:rPrChange>
        </w:rPr>
        <w:t xml:space="preserve">(e.g. OLV) </w:t>
      </w:r>
      <w:r w:rsidR="002F0308" w:rsidRPr="001C287A">
        <w:rPr>
          <w:rFonts w:ascii="Times New Roman" w:hAnsi="Times New Roman"/>
          <w:color w:val="000000" w:themeColor="text1"/>
          <w:sz w:val="24"/>
          <w:rPrChange w:id="532" w:author="User" w:date="2012-11-18T09:33:00Z">
            <w:rPr>
              <w:rFonts w:ascii="Times New Roman" w:hAnsi="Times New Roman"/>
            </w:rPr>
          </w:rPrChange>
        </w:rPr>
        <w:t>serve to illustrate the value of</w:t>
      </w:r>
      <w:r w:rsidR="006E08F5" w:rsidRPr="001C287A">
        <w:rPr>
          <w:rFonts w:ascii="Times New Roman" w:hAnsi="Times New Roman"/>
          <w:color w:val="000000" w:themeColor="text1"/>
          <w:sz w:val="24"/>
          <w:rPrChange w:id="533" w:author="User" w:date="2012-11-18T09:33:00Z">
            <w:rPr>
              <w:rFonts w:ascii="Times New Roman" w:hAnsi="Times New Roman"/>
            </w:rPr>
          </w:rPrChange>
        </w:rPr>
        <w:t xml:space="preserve"> adopting a</w:t>
      </w:r>
      <w:r w:rsidR="002F0308" w:rsidRPr="001C287A">
        <w:rPr>
          <w:rFonts w:ascii="Times New Roman" w:hAnsi="Times New Roman"/>
          <w:color w:val="000000" w:themeColor="text1"/>
          <w:sz w:val="24"/>
          <w:rPrChange w:id="534" w:author="User" w:date="2012-11-18T09:33:00Z">
            <w:rPr>
              <w:rFonts w:ascii="Times New Roman" w:hAnsi="Times New Roman"/>
            </w:rPr>
          </w:rPrChange>
        </w:rPr>
        <w:t xml:space="preserve"> “look and see” </w:t>
      </w:r>
      <w:r w:rsidR="00312A84" w:rsidRPr="001C287A">
        <w:rPr>
          <w:rFonts w:ascii="Times New Roman" w:hAnsi="Times New Roman"/>
          <w:color w:val="000000" w:themeColor="text1"/>
          <w:sz w:val="24"/>
          <w:rPrChange w:id="535" w:author="User" w:date="2012-11-18T09:33:00Z">
            <w:rPr>
              <w:rFonts w:ascii="Times New Roman" w:hAnsi="Times New Roman"/>
            </w:rPr>
          </w:rPrChange>
        </w:rPr>
        <w:t xml:space="preserve">metagenomics </w:t>
      </w:r>
      <w:r w:rsidR="002F0308" w:rsidRPr="001C287A">
        <w:rPr>
          <w:rFonts w:ascii="Times New Roman" w:hAnsi="Times New Roman"/>
          <w:color w:val="000000" w:themeColor="text1"/>
          <w:sz w:val="24"/>
          <w:rPrChange w:id="536" w:author="User" w:date="2012-11-18T09:33:00Z">
            <w:rPr>
              <w:rFonts w:ascii="Times New Roman" w:hAnsi="Times New Roman"/>
            </w:rPr>
          </w:rPrChange>
        </w:rPr>
        <w:t>approach</w:t>
      </w:r>
      <w:r w:rsidR="006E08F5" w:rsidRPr="001C287A">
        <w:rPr>
          <w:rFonts w:ascii="Times New Roman" w:hAnsi="Times New Roman"/>
          <w:color w:val="000000" w:themeColor="text1"/>
          <w:sz w:val="24"/>
          <w:rPrChange w:id="537" w:author="User" w:date="2012-11-18T09:33:00Z">
            <w:rPr>
              <w:rFonts w:ascii="Times New Roman" w:hAnsi="Times New Roman"/>
            </w:rPr>
          </w:rPrChange>
        </w:rPr>
        <w:t xml:space="preserve"> for </w:t>
      </w:r>
      <w:r w:rsidR="00BB05C8" w:rsidRPr="001C287A">
        <w:rPr>
          <w:rFonts w:ascii="Times New Roman" w:hAnsi="Times New Roman"/>
          <w:color w:val="000000" w:themeColor="text1"/>
          <w:sz w:val="24"/>
          <w:rPrChange w:id="538" w:author="User" w:date="2012-11-18T09:33:00Z">
            <w:rPr>
              <w:rFonts w:ascii="Times New Roman" w:hAnsi="Times New Roman"/>
            </w:rPr>
          </w:rPrChange>
        </w:rPr>
        <w:t>learning about</w:t>
      </w:r>
      <w:r w:rsidR="006E08F5" w:rsidRPr="001C287A">
        <w:rPr>
          <w:rFonts w:ascii="Times New Roman" w:hAnsi="Times New Roman"/>
          <w:color w:val="000000" w:themeColor="text1"/>
          <w:sz w:val="24"/>
          <w:rPrChange w:id="539" w:author="User" w:date="2012-11-18T09:33:00Z">
            <w:rPr>
              <w:rFonts w:ascii="Times New Roman" w:hAnsi="Times New Roman"/>
            </w:rPr>
          </w:rPrChange>
        </w:rPr>
        <w:t xml:space="preserve"> microbial </w:t>
      </w:r>
      <w:r w:rsidR="00BB05C8" w:rsidRPr="001C287A">
        <w:rPr>
          <w:rFonts w:ascii="Times New Roman" w:hAnsi="Times New Roman"/>
          <w:color w:val="000000" w:themeColor="text1"/>
          <w:sz w:val="24"/>
          <w:rPrChange w:id="540" w:author="User" w:date="2012-11-18T09:33:00Z">
            <w:rPr>
              <w:rFonts w:ascii="Times New Roman" w:hAnsi="Times New Roman"/>
            </w:rPr>
          </w:rPrChange>
        </w:rPr>
        <w:t>ecology</w:t>
      </w:r>
      <w:ins w:id="541" w:author="User" w:date="2012-11-18T09:33:00Z">
        <w:r w:rsidR="00DF2F23">
          <w:rPr>
            <w:rFonts w:ascii="Times New Roman" w:hAnsi="Times New Roman" w:cs="Times New Roman"/>
            <w:color w:val="000000" w:themeColor="text1"/>
            <w:sz w:val="24"/>
            <w:szCs w:val="24"/>
          </w:rPr>
          <w:t xml:space="preserve"> in Antarctic environments</w:t>
        </w:r>
      </w:ins>
      <w:r w:rsidR="006E08F5" w:rsidRPr="001C287A">
        <w:rPr>
          <w:rFonts w:ascii="Times New Roman" w:hAnsi="Times New Roman"/>
          <w:color w:val="000000" w:themeColor="text1"/>
          <w:sz w:val="24"/>
          <w:rPrChange w:id="542" w:author="User" w:date="2012-11-18T09:33:00Z">
            <w:rPr>
              <w:rFonts w:ascii="Times New Roman" w:hAnsi="Times New Roman"/>
            </w:rPr>
          </w:rPrChange>
        </w:rPr>
        <w:t>.</w:t>
      </w:r>
    </w:p>
    <w:p w14:paraId="344317E5" w14:textId="1B5A31DD" w:rsidR="005E6DEB" w:rsidRDefault="00511A3F" w:rsidP="009A22D7">
      <w:pPr>
        <w:spacing w:after="0" w:line="240" w:lineRule="auto"/>
        <w:ind w:firstLine="426"/>
        <w:rPr>
          <w:rFonts w:ascii="Times New Roman" w:hAnsi="Times New Roman"/>
          <w:color w:val="000000" w:themeColor="text1"/>
          <w:sz w:val="24"/>
          <w:rPrChange w:id="543" w:author="User" w:date="2012-11-18T09:33:00Z">
            <w:rPr>
              <w:rFonts w:ascii="Times New Roman" w:hAnsi="Times New Roman"/>
            </w:rPr>
          </w:rPrChange>
        </w:rPr>
        <w:pPrChange w:id="544" w:author="User" w:date="2012-11-18T09:33:00Z">
          <w:pPr>
            <w:spacing w:line="240" w:lineRule="auto"/>
            <w:jc w:val="both"/>
          </w:pPr>
        </w:pPrChange>
      </w:pPr>
      <w:commentRangeStart w:id="545"/>
      <w:r w:rsidRPr="001C287A">
        <w:rPr>
          <w:rFonts w:ascii="Times New Roman" w:hAnsi="Times New Roman"/>
          <w:color w:val="000000" w:themeColor="text1"/>
          <w:sz w:val="24"/>
          <w:lang w:val="en-AU"/>
          <w:rPrChange w:id="546" w:author="User" w:date="2012-11-18T09:33:00Z">
            <w:rPr>
              <w:rFonts w:ascii="Times New Roman" w:hAnsi="Times New Roman"/>
              <w:lang w:val="en-AU"/>
            </w:rPr>
          </w:rPrChange>
        </w:rPr>
        <w:t xml:space="preserve">Organic Lake is </w:t>
      </w:r>
      <w:r w:rsidR="00001ACB" w:rsidRPr="001C287A">
        <w:rPr>
          <w:rFonts w:ascii="Times New Roman" w:hAnsi="Times New Roman"/>
          <w:color w:val="000000" w:themeColor="text1"/>
          <w:sz w:val="24"/>
          <w:lang w:val="en-AU"/>
          <w:rPrChange w:id="547" w:author="User" w:date="2012-11-18T09:33:00Z">
            <w:rPr>
              <w:rFonts w:ascii="Times New Roman" w:hAnsi="Times New Roman"/>
              <w:lang w:val="en-AU"/>
            </w:rPr>
          </w:rPrChange>
        </w:rPr>
        <w:t>shallow (</w:t>
      </w:r>
      <w:r w:rsidRPr="001C287A">
        <w:rPr>
          <w:rFonts w:ascii="Times New Roman" w:hAnsi="Times New Roman"/>
          <w:color w:val="000000" w:themeColor="text1"/>
          <w:sz w:val="24"/>
          <w:lang w:val="en-AU"/>
          <w:rPrChange w:id="548" w:author="User" w:date="2012-11-18T09:33:00Z">
            <w:rPr>
              <w:rFonts w:ascii="Times New Roman" w:hAnsi="Times New Roman"/>
              <w:lang w:val="en-AU"/>
            </w:rPr>
          </w:rPrChange>
        </w:rPr>
        <w:t>6.8</w:t>
      </w:r>
      <w:r w:rsidR="00001ACB" w:rsidRPr="001C287A">
        <w:rPr>
          <w:rFonts w:ascii="Times New Roman" w:hAnsi="Times New Roman"/>
          <w:color w:val="000000" w:themeColor="text1"/>
          <w:sz w:val="24"/>
          <w:lang w:val="en-AU"/>
          <w:rPrChange w:id="549" w:author="User" w:date="2012-11-18T09:33:00Z">
            <w:rPr>
              <w:rFonts w:ascii="Times New Roman" w:hAnsi="Times New Roman"/>
              <w:lang w:val="en-AU"/>
            </w:rPr>
          </w:rPrChange>
        </w:rPr>
        <w:t xml:space="preserve"> m)</w:t>
      </w:r>
      <w:r w:rsidR="000F43FA" w:rsidRPr="001C287A">
        <w:rPr>
          <w:rFonts w:ascii="Times New Roman" w:hAnsi="Times New Roman"/>
          <w:color w:val="000000" w:themeColor="text1"/>
          <w:sz w:val="24"/>
          <w:lang w:val="en-AU"/>
          <w:rPrChange w:id="550" w:author="User" w:date="2012-11-18T09:33:00Z">
            <w:rPr>
              <w:rFonts w:ascii="Times New Roman" w:hAnsi="Times New Roman"/>
              <w:lang w:val="en-AU"/>
            </w:rPr>
          </w:rPrChange>
        </w:rPr>
        <w:t xml:space="preserve"> and</w:t>
      </w:r>
      <w:r w:rsidR="002D0F5A" w:rsidRPr="001C287A">
        <w:rPr>
          <w:rFonts w:ascii="Times New Roman" w:hAnsi="Times New Roman"/>
          <w:color w:val="000000" w:themeColor="text1"/>
          <w:sz w:val="24"/>
          <w:lang w:val="en-AU"/>
          <w:rPrChange w:id="551" w:author="User" w:date="2012-11-18T09:33:00Z">
            <w:rPr>
              <w:rFonts w:ascii="Times New Roman" w:hAnsi="Times New Roman"/>
              <w:lang w:val="en-AU"/>
            </w:rPr>
          </w:rPrChange>
        </w:rPr>
        <w:t xml:space="preserve"> </w:t>
      </w:r>
      <w:r w:rsidRPr="001C287A">
        <w:rPr>
          <w:rFonts w:ascii="Times New Roman" w:hAnsi="Times New Roman"/>
          <w:color w:val="000000" w:themeColor="text1"/>
          <w:sz w:val="24"/>
          <w:lang w:val="en-AU"/>
          <w:rPrChange w:id="552" w:author="User" w:date="2012-11-18T09:33:00Z">
            <w:rPr>
              <w:rFonts w:ascii="Times New Roman" w:hAnsi="Times New Roman"/>
              <w:lang w:val="en-AU"/>
            </w:rPr>
          </w:rPrChange>
        </w:rPr>
        <w:t>has variable surface water</w:t>
      </w:r>
      <w:r w:rsidR="002D0F5A" w:rsidRPr="001C287A">
        <w:rPr>
          <w:rFonts w:ascii="Times New Roman" w:hAnsi="Times New Roman"/>
          <w:color w:val="000000" w:themeColor="text1"/>
          <w:sz w:val="24"/>
          <w:lang w:val="en-AU"/>
          <w:rPrChange w:id="553" w:author="User" w:date="2012-11-18T09:33:00Z">
            <w:rPr>
              <w:rFonts w:ascii="Times New Roman" w:hAnsi="Times New Roman"/>
              <w:lang w:val="en-AU"/>
            </w:rPr>
          </w:rPrChange>
        </w:rPr>
        <w:t xml:space="preserve"> </w:t>
      </w:r>
      <w:r w:rsidRPr="001C287A">
        <w:rPr>
          <w:rFonts w:ascii="Times New Roman" w:hAnsi="Times New Roman"/>
          <w:color w:val="000000" w:themeColor="text1"/>
          <w:sz w:val="24"/>
          <w:lang w:val="en-AU"/>
          <w:rPrChange w:id="554" w:author="User" w:date="2012-11-18T09:33:00Z">
            <w:rPr>
              <w:rFonts w:ascii="Times New Roman" w:hAnsi="Times New Roman"/>
              <w:lang w:val="en-AU"/>
            </w:rPr>
          </w:rPrChange>
        </w:rPr>
        <w:t>temperatures (−14 to +15 °C)</w:t>
      </w:r>
      <w:r w:rsidR="002D0F5A" w:rsidRPr="001C287A">
        <w:rPr>
          <w:rFonts w:ascii="Times New Roman" w:hAnsi="Times New Roman"/>
          <w:color w:val="000000" w:themeColor="text1"/>
          <w:sz w:val="24"/>
          <w:lang w:val="en-AU"/>
          <w:rPrChange w:id="555" w:author="User" w:date="2012-11-18T09:33:00Z">
            <w:rPr>
              <w:rFonts w:ascii="Times New Roman" w:hAnsi="Times New Roman"/>
              <w:lang w:val="en-AU"/>
            </w:rPr>
          </w:rPrChange>
        </w:rPr>
        <w:t xml:space="preserve"> </w:t>
      </w:r>
      <w:r w:rsidRPr="001C287A">
        <w:rPr>
          <w:rFonts w:ascii="Times New Roman" w:hAnsi="Times New Roman"/>
          <w:color w:val="000000" w:themeColor="text1"/>
          <w:sz w:val="24"/>
          <w:lang w:val="en-AU"/>
          <w:rPrChange w:id="556" w:author="User" w:date="2012-11-18T09:33:00Z">
            <w:rPr>
              <w:rFonts w:ascii="Times New Roman" w:hAnsi="Times New Roman"/>
              <w:lang w:val="en-AU"/>
            </w:rPr>
          </w:rPrChange>
        </w:rPr>
        <w:t xml:space="preserve">while remaining </w:t>
      </w:r>
      <w:del w:id="557" w:author="User" w:date="2012-11-18T09:33:00Z">
        <w:r w:rsidRPr="00001ACB">
          <w:rPr>
            <w:rFonts w:ascii="Times New Roman" w:hAnsi="Times New Roman" w:cs="Times New Roman"/>
            <w:lang w:val="en-AU"/>
          </w:rPr>
          <w:delText>subzero</w:delText>
        </w:r>
      </w:del>
      <w:ins w:id="558" w:author="User" w:date="2012-11-18T09:33:00Z">
        <w:r w:rsidRPr="001C287A">
          <w:rPr>
            <w:rFonts w:ascii="Times New Roman" w:hAnsi="Times New Roman" w:cs="Times New Roman"/>
            <w:color w:val="000000" w:themeColor="text1"/>
            <w:sz w:val="24"/>
            <w:szCs w:val="24"/>
            <w:lang w:val="en-AU"/>
          </w:rPr>
          <w:t>sub</w:t>
        </w:r>
        <w:r w:rsidR="00466738">
          <w:rPr>
            <w:rFonts w:ascii="Times New Roman" w:hAnsi="Times New Roman" w:cs="Times New Roman"/>
            <w:color w:val="000000" w:themeColor="text1"/>
            <w:sz w:val="24"/>
            <w:szCs w:val="24"/>
            <w:lang w:val="en-AU"/>
          </w:rPr>
          <w:t>-</w:t>
        </w:r>
        <w:r w:rsidRPr="001C287A">
          <w:rPr>
            <w:rFonts w:ascii="Times New Roman" w:hAnsi="Times New Roman" w:cs="Times New Roman"/>
            <w:color w:val="000000" w:themeColor="text1"/>
            <w:sz w:val="24"/>
            <w:szCs w:val="24"/>
            <w:lang w:val="en-AU"/>
          </w:rPr>
          <w:t>zero</w:t>
        </w:r>
      </w:ins>
      <w:r w:rsidRPr="001C287A">
        <w:rPr>
          <w:rFonts w:ascii="Times New Roman" w:hAnsi="Times New Roman"/>
          <w:color w:val="000000" w:themeColor="text1"/>
          <w:sz w:val="24"/>
          <w:lang w:val="en-AU"/>
          <w:rPrChange w:id="559" w:author="User" w:date="2012-11-18T09:33:00Z">
            <w:rPr>
              <w:rFonts w:ascii="Times New Roman" w:hAnsi="Times New Roman"/>
              <w:lang w:val="en-AU"/>
            </w:rPr>
          </w:rPrChange>
        </w:rPr>
        <w:t xml:space="preserve"> </w:t>
      </w:r>
      <w:r w:rsidR="00312A84" w:rsidRPr="001C287A">
        <w:rPr>
          <w:rFonts w:ascii="Times New Roman" w:hAnsi="Times New Roman"/>
          <w:color w:val="000000" w:themeColor="text1"/>
          <w:sz w:val="24"/>
          <w:lang w:val="en-AU"/>
          <w:rPrChange w:id="560" w:author="User" w:date="2012-11-18T09:33:00Z">
            <w:rPr>
              <w:rFonts w:ascii="Times New Roman" w:hAnsi="Times New Roman"/>
              <w:lang w:val="en-AU"/>
            </w:rPr>
          </w:rPrChange>
        </w:rPr>
        <w:t>throughout</w:t>
      </w:r>
      <w:r w:rsidR="000F43FA" w:rsidRPr="001C287A">
        <w:rPr>
          <w:rFonts w:ascii="Times New Roman" w:hAnsi="Times New Roman"/>
          <w:color w:val="000000" w:themeColor="text1"/>
          <w:sz w:val="24"/>
          <w:lang w:val="en-AU"/>
          <w:rPrChange w:id="561" w:author="User" w:date="2012-11-18T09:33:00Z">
            <w:rPr>
              <w:rFonts w:ascii="Times New Roman" w:hAnsi="Times New Roman"/>
              <w:lang w:val="en-AU"/>
            </w:rPr>
          </w:rPrChange>
        </w:rPr>
        <w:t xml:space="preserve"> most of its </w:t>
      </w:r>
      <w:r w:rsidRPr="001C287A">
        <w:rPr>
          <w:rFonts w:ascii="Times New Roman" w:hAnsi="Times New Roman"/>
          <w:color w:val="000000" w:themeColor="text1"/>
          <w:sz w:val="24"/>
          <w:lang w:val="en-AU"/>
          <w:rPrChange w:id="562" w:author="User" w:date="2012-11-18T09:33:00Z">
            <w:rPr>
              <w:rFonts w:ascii="Times New Roman" w:hAnsi="Times New Roman"/>
              <w:lang w:val="en-AU"/>
            </w:rPr>
          </w:rPrChange>
        </w:rPr>
        <w:t>depth</w:t>
      </w:r>
      <w:r w:rsidR="002D0F5A" w:rsidRPr="001C287A">
        <w:rPr>
          <w:rFonts w:ascii="Times New Roman" w:hAnsi="Times New Roman"/>
          <w:color w:val="000000" w:themeColor="text1"/>
          <w:sz w:val="24"/>
          <w:lang w:val="en-AU"/>
          <w:rPrChange w:id="563" w:author="User" w:date="2012-11-18T09:33:00Z">
            <w:rPr>
              <w:rFonts w:ascii="Times New Roman" w:hAnsi="Times New Roman"/>
              <w:lang w:val="en-AU"/>
            </w:rPr>
          </w:rPrChange>
        </w:rPr>
        <w:t xml:space="preserve"> </w:t>
      </w:r>
      <w:r w:rsidR="000F43FA" w:rsidRPr="001C287A">
        <w:rPr>
          <w:rFonts w:ascii="Times New Roman" w:hAnsi="Times New Roman"/>
          <w:color w:val="000000" w:themeColor="text1"/>
          <w:sz w:val="24"/>
          <w:lang w:val="en-AU"/>
          <w:rPrChange w:id="564" w:author="User" w:date="2012-11-18T09:33:00Z">
            <w:rPr>
              <w:rFonts w:ascii="Times New Roman" w:hAnsi="Times New Roman"/>
              <w:lang w:val="en-AU"/>
            </w:rPr>
          </w:rPrChange>
        </w:rPr>
        <w:t>(</w:t>
      </w:r>
      <w:r w:rsidR="00207644" w:rsidRPr="001C287A">
        <w:rPr>
          <w:rFonts w:ascii="Times New Roman" w:hAnsi="Times New Roman"/>
          <w:color w:val="000000" w:themeColor="text1"/>
          <w:sz w:val="24"/>
          <w:lang w:val="en-AU"/>
          <w:rPrChange w:id="565" w:author="User" w:date="2012-11-18T09:33:00Z">
            <w:rPr>
              <w:rFonts w:ascii="Times New Roman" w:hAnsi="Times New Roman"/>
              <w:lang w:val="en-AU"/>
            </w:rPr>
          </w:rPrChange>
        </w:rPr>
        <w:t xml:space="preserve">Franzmann </w:t>
      </w:r>
      <w:r w:rsidR="00207644" w:rsidRPr="001C287A">
        <w:rPr>
          <w:rFonts w:ascii="Times New Roman" w:hAnsi="Times New Roman"/>
          <w:i/>
          <w:color w:val="000000" w:themeColor="text1"/>
          <w:sz w:val="24"/>
          <w:lang w:val="en-AU"/>
          <w:rPrChange w:id="566" w:author="User" w:date="2012-11-18T09:33:00Z">
            <w:rPr>
              <w:rFonts w:ascii="Times New Roman" w:hAnsi="Times New Roman"/>
              <w:i/>
              <w:lang w:val="en-AU"/>
            </w:rPr>
          </w:rPrChange>
        </w:rPr>
        <w:t>et al.,</w:t>
      </w:r>
      <w:r w:rsidR="00207644" w:rsidRPr="001C287A">
        <w:rPr>
          <w:rFonts w:ascii="Times New Roman" w:hAnsi="Times New Roman"/>
          <w:color w:val="000000" w:themeColor="text1"/>
          <w:sz w:val="24"/>
          <w:lang w:val="en-AU"/>
          <w:rPrChange w:id="567" w:author="User" w:date="2012-11-18T09:33:00Z">
            <w:rPr>
              <w:rFonts w:ascii="Times New Roman" w:hAnsi="Times New Roman"/>
              <w:lang w:val="en-AU"/>
            </w:rPr>
          </w:rPrChange>
        </w:rPr>
        <w:t xml:space="preserve"> 1987; Gibson </w:t>
      </w:r>
      <w:r w:rsidR="00207644" w:rsidRPr="001C287A">
        <w:rPr>
          <w:rFonts w:ascii="Times New Roman" w:hAnsi="Times New Roman"/>
          <w:i/>
          <w:color w:val="000000" w:themeColor="text1"/>
          <w:sz w:val="24"/>
          <w:lang w:val="en-AU"/>
          <w:rPrChange w:id="568" w:author="User" w:date="2012-11-18T09:33:00Z">
            <w:rPr>
              <w:rFonts w:ascii="Times New Roman" w:hAnsi="Times New Roman"/>
              <w:i/>
              <w:lang w:val="en-AU"/>
            </w:rPr>
          </w:rPrChange>
        </w:rPr>
        <w:t>et al.,</w:t>
      </w:r>
      <w:r w:rsidR="00207644" w:rsidRPr="001C287A">
        <w:rPr>
          <w:rFonts w:ascii="Times New Roman" w:hAnsi="Times New Roman"/>
          <w:color w:val="000000" w:themeColor="text1"/>
          <w:sz w:val="24"/>
          <w:lang w:val="en-AU"/>
          <w:rPrChange w:id="569" w:author="User" w:date="2012-11-18T09:33:00Z">
            <w:rPr>
              <w:rFonts w:ascii="Times New Roman" w:hAnsi="Times New Roman"/>
              <w:lang w:val="en-AU"/>
            </w:rPr>
          </w:rPrChange>
        </w:rPr>
        <w:t xml:space="preserve"> 1991; Roberts </w:t>
      </w:r>
      <w:r w:rsidR="00207644" w:rsidRPr="001C287A">
        <w:rPr>
          <w:rFonts w:ascii="Times New Roman" w:hAnsi="Times New Roman"/>
          <w:i/>
          <w:color w:val="000000" w:themeColor="text1"/>
          <w:sz w:val="24"/>
          <w:lang w:val="en-AU"/>
          <w:rPrChange w:id="570" w:author="User" w:date="2012-11-18T09:33:00Z">
            <w:rPr>
              <w:rFonts w:ascii="Times New Roman" w:hAnsi="Times New Roman"/>
              <w:i/>
              <w:lang w:val="en-AU"/>
            </w:rPr>
          </w:rPrChange>
        </w:rPr>
        <w:t>et al.,</w:t>
      </w:r>
      <w:r w:rsidR="00207644" w:rsidRPr="001C287A">
        <w:rPr>
          <w:rFonts w:ascii="Times New Roman" w:hAnsi="Times New Roman"/>
          <w:color w:val="000000" w:themeColor="text1"/>
          <w:sz w:val="24"/>
          <w:lang w:val="en-AU"/>
          <w:rPrChange w:id="571" w:author="User" w:date="2012-11-18T09:33:00Z">
            <w:rPr>
              <w:rFonts w:ascii="Times New Roman" w:hAnsi="Times New Roman"/>
              <w:lang w:val="en-AU"/>
            </w:rPr>
          </w:rPrChange>
        </w:rPr>
        <w:t xml:space="preserve"> 1993; Gibson, 1999). </w:t>
      </w:r>
      <w:r w:rsidR="000F43FA" w:rsidRPr="001C287A">
        <w:rPr>
          <w:rFonts w:ascii="Times New Roman" w:hAnsi="Times New Roman"/>
          <w:color w:val="000000" w:themeColor="text1"/>
          <w:sz w:val="24"/>
          <w:lang w:val="en-AU"/>
          <w:rPrChange w:id="572" w:author="User" w:date="2012-11-18T09:33:00Z">
            <w:rPr>
              <w:rFonts w:ascii="Times New Roman" w:hAnsi="Times New Roman"/>
              <w:lang w:val="en-AU"/>
            </w:rPr>
          </w:rPrChange>
        </w:rPr>
        <w:t>The lake has a high organic load generated from autochthonous production and input</w:t>
      </w:r>
      <w:r w:rsidR="002D0F5A" w:rsidRPr="001C287A">
        <w:rPr>
          <w:rFonts w:ascii="Times New Roman" w:hAnsi="Times New Roman"/>
          <w:color w:val="000000" w:themeColor="text1"/>
          <w:sz w:val="24"/>
          <w:lang w:val="en-AU"/>
          <w:rPrChange w:id="573" w:author="User" w:date="2012-11-18T09:33:00Z">
            <w:rPr>
              <w:rFonts w:ascii="Times New Roman" w:hAnsi="Times New Roman"/>
              <w:lang w:val="en-AU"/>
            </w:rPr>
          </w:rPrChange>
        </w:rPr>
        <w:t xml:space="preserve"> </w:t>
      </w:r>
      <w:r w:rsidR="000F43FA" w:rsidRPr="001C287A">
        <w:rPr>
          <w:rFonts w:ascii="Times New Roman" w:hAnsi="Times New Roman"/>
          <w:color w:val="000000" w:themeColor="text1"/>
          <w:sz w:val="24"/>
          <w:lang w:val="en-AU"/>
          <w:rPrChange w:id="574" w:author="User" w:date="2012-11-18T09:33:00Z">
            <w:rPr>
              <w:rFonts w:ascii="Times New Roman" w:hAnsi="Times New Roman"/>
              <w:lang w:val="en-AU"/>
            </w:rPr>
          </w:rPrChange>
        </w:rPr>
        <w:t xml:space="preserve">from penguins and terrestrial algae, and </w:t>
      </w:r>
      <w:del w:id="575" w:author="User" w:date="2012-11-18T09:33:00Z">
        <w:r w:rsidR="000F43FA">
          <w:rPr>
            <w:rFonts w:ascii="Times New Roman" w:hAnsi="Times New Roman" w:cs="Times New Roman"/>
            <w:lang w:val="en-AU"/>
          </w:rPr>
          <w:delText>nutrients</w:delText>
        </w:r>
      </w:del>
      <w:ins w:id="576" w:author="User" w:date="2012-11-18T09:33:00Z">
        <w:r w:rsidR="000F43FA" w:rsidRPr="001C287A">
          <w:rPr>
            <w:rFonts w:ascii="Times New Roman" w:hAnsi="Times New Roman" w:cs="Times New Roman"/>
            <w:color w:val="000000" w:themeColor="text1"/>
            <w:sz w:val="24"/>
            <w:szCs w:val="24"/>
            <w:lang w:val="en-AU"/>
          </w:rPr>
          <w:t>nutrient</w:t>
        </w:r>
      </w:ins>
      <w:r w:rsidR="000F43FA" w:rsidRPr="001C287A">
        <w:rPr>
          <w:rFonts w:ascii="Times New Roman" w:hAnsi="Times New Roman"/>
          <w:color w:val="000000" w:themeColor="text1"/>
          <w:sz w:val="24"/>
          <w:lang w:val="en-AU"/>
          <w:rPrChange w:id="577" w:author="User" w:date="2012-11-18T09:33:00Z">
            <w:rPr>
              <w:rFonts w:ascii="Times New Roman" w:hAnsi="Times New Roman"/>
              <w:lang w:val="en-AU"/>
            </w:rPr>
          </w:rPrChange>
        </w:rPr>
        <w:t xml:space="preserve"> turnover </w:t>
      </w:r>
      <w:del w:id="578" w:author="User" w:date="2012-11-18T09:33:00Z">
        <w:r w:rsidR="000F43FA">
          <w:rPr>
            <w:rFonts w:ascii="Times New Roman" w:hAnsi="Times New Roman" w:cs="Times New Roman"/>
            <w:lang w:val="en-AU"/>
          </w:rPr>
          <w:delText>slowly</w:delText>
        </w:r>
      </w:del>
      <w:ins w:id="579" w:author="User" w:date="2012-11-18T09:33:00Z">
        <w:r w:rsidR="00466738">
          <w:rPr>
            <w:rFonts w:ascii="Times New Roman" w:hAnsi="Times New Roman" w:cs="Times New Roman"/>
            <w:color w:val="000000" w:themeColor="text1"/>
            <w:sz w:val="24"/>
            <w:szCs w:val="24"/>
            <w:lang w:val="en-AU"/>
          </w:rPr>
          <w:t xml:space="preserve">is </w:t>
        </w:r>
        <w:r w:rsidR="000F43FA" w:rsidRPr="001C287A">
          <w:rPr>
            <w:rFonts w:ascii="Times New Roman" w:hAnsi="Times New Roman" w:cs="Times New Roman"/>
            <w:color w:val="000000" w:themeColor="text1"/>
            <w:sz w:val="24"/>
            <w:szCs w:val="24"/>
            <w:lang w:val="en-AU"/>
          </w:rPr>
          <w:t>slow</w:t>
        </w:r>
      </w:ins>
      <w:r w:rsidR="000F43FA" w:rsidRPr="001C287A">
        <w:rPr>
          <w:rFonts w:ascii="Times New Roman" w:hAnsi="Times New Roman"/>
          <w:color w:val="000000" w:themeColor="text1"/>
          <w:sz w:val="24"/>
          <w:lang w:val="en-AU"/>
          <w:rPrChange w:id="580" w:author="User" w:date="2012-11-18T09:33:00Z">
            <w:rPr>
              <w:rFonts w:ascii="Times New Roman" w:hAnsi="Times New Roman"/>
              <w:lang w:val="en-AU"/>
            </w:rPr>
          </w:rPrChange>
        </w:rPr>
        <w:t xml:space="preserve"> </w:t>
      </w:r>
      <w:r w:rsidRPr="001C287A">
        <w:rPr>
          <w:rFonts w:ascii="Times New Roman" w:hAnsi="Times New Roman"/>
          <w:color w:val="000000" w:themeColor="text1"/>
          <w:sz w:val="24"/>
          <w:lang w:val="en-AU"/>
          <w:rPrChange w:id="581" w:author="User" w:date="2012-11-18T09:33:00Z">
            <w:rPr>
              <w:rFonts w:ascii="Times New Roman" w:hAnsi="Times New Roman"/>
              <w:lang w:val="en-AU"/>
            </w:rPr>
          </w:rPrChange>
        </w:rPr>
        <w:t>due to</w:t>
      </w:r>
      <w:r w:rsidR="002D0F5A" w:rsidRPr="001C287A">
        <w:rPr>
          <w:rFonts w:ascii="Times New Roman" w:hAnsi="Times New Roman"/>
          <w:color w:val="000000" w:themeColor="text1"/>
          <w:sz w:val="24"/>
          <w:lang w:val="en-AU"/>
          <w:rPrChange w:id="582" w:author="User" w:date="2012-11-18T09:33:00Z">
            <w:rPr>
              <w:rFonts w:ascii="Times New Roman" w:hAnsi="Times New Roman"/>
              <w:lang w:val="en-AU"/>
            </w:rPr>
          </w:rPrChange>
        </w:rPr>
        <w:t xml:space="preserve"> </w:t>
      </w:r>
      <w:r w:rsidR="000F43FA" w:rsidRPr="001C287A">
        <w:rPr>
          <w:rFonts w:ascii="Times New Roman" w:hAnsi="Times New Roman"/>
          <w:color w:val="000000" w:themeColor="text1"/>
          <w:sz w:val="24"/>
          <w:lang w:val="en-AU"/>
          <w:rPrChange w:id="583" w:author="User" w:date="2012-11-18T09:33:00Z">
            <w:rPr>
              <w:rFonts w:ascii="Times New Roman" w:hAnsi="Times New Roman"/>
              <w:lang w:val="en-AU"/>
            </w:rPr>
          </w:rPrChange>
        </w:rPr>
        <w:t>the constraints imposed on microbial activity by the lake’s</w:t>
      </w:r>
      <w:r w:rsidRPr="001C287A">
        <w:rPr>
          <w:rFonts w:ascii="Times New Roman" w:hAnsi="Times New Roman"/>
          <w:color w:val="000000" w:themeColor="text1"/>
          <w:sz w:val="24"/>
          <w:lang w:val="en-AU"/>
          <w:rPrChange w:id="584" w:author="User" w:date="2012-11-18T09:33:00Z">
            <w:rPr>
              <w:rFonts w:ascii="Times New Roman" w:hAnsi="Times New Roman"/>
              <w:lang w:val="en-AU"/>
            </w:rPr>
          </w:rPrChange>
        </w:rPr>
        <w:t xml:space="preserve"> hypersalinity (≈230 g L</w:t>
      </w:r>
      <w:r w:rsidRPr="001C287A">
        <w:rPr>
          <w:rFonts w:ascii="Times New Roman" w:hAnsi="Times New Roman"/>
          <w:color w:val="000000" w:themeColor="text1"/>
          <w:sz w:val="24"/>
          <w:vertAlign w:val="superscript"/>
          <w:lang w:val="en-AU"/>
          <w:rPrChange w:id="585" w:author="User" w:date="2012-11-18T09:33:00Z">
            <w:rPr>
              <w:rFonts w:ascii="Times New Roman" w:hAnsi="Times New Roman"/>
              <w:vertAlign w:val="superscript"/>
              <w:lang w:val="en-AU"/>
            </w:rPr>
          </w:rPrChange>
        </w:rPr>
        <w:t>−1</w:t>
      </w:r>
      <w:r w:rsidRPr="001C287A">
        <w:rPr>
          <w:rFonts w:ascii="Times New Roman" w:hAnsi="Times New Roman"/>
          <w:color w:val="000000" w:themeColor="text1"/>
          <w:sz w:val="24"/>
          <w:lang w:val="en-AU"/>
          <w:rPrChange w:id="586" w:author="User" w:date="2012-11-18T09:33:00Z">
            <w:rPr>
              <w:rFonts w:ascii="Times New Roman" w:hAnsi="Times New Roman"/>
              <w:lang w:val="en-AU"/>
            </w:rPr>
          </w:rPrChange>
        </w:rPr>
        <w:t xml:space="preserve"> maximum salinity)</w:t>
      </w:r>
      <w:r w:rsidR="00312A84" w:rsidRPr="001C287A">
        <w:rPr>
          <w:rFonts w:ascii="Times New Roman" w:hAnsi="Times New Roman"/>
          <w:color w:val="000000" w:themeColor="text1"/>
          <w:sz w:val="24"/>
          <w:lang w:val="en-AU"/>
          <w:rPrChange w:id="587" w:author="User" w:date="2012-11-18T09:33:00Z">
            <w:rPr>
              <w:rFonts w:ascii="Times New Roman" w:hAnsi="Times New Roman"/>
              <w:lang w:val="en-AU"/>
            </w:rPr>
          </w:rPrChange>
        </w:rPr>
        <w:t xml:space="preserve"> and low temperature</w:t>
      </w:r>
      <w:r w:rsidR="002D0F5A" w:rsidRPr="001C287A">
        <w:rPr>
          <w:rFonts w:ascii="Times New Roman" w:hAnsi="Times New Roman"/>
          <w:color w:val="000000" w:themeColor="text1"/>
          <w:sz w:val="24"/>
          <w:lang w:val="en-AU"/>
          <w:rPrChange w:id="588" w:author="User" w:date="2012-11-18T09:33:00Z">
            <w:rPr>
              <w:rFonts w:ascii="Times New Roman" w:hAnsi="Times New Roman"/>
              <w:lang w:val="en-AU"/>
            </w:rPr>
          </w:rPrChange>
        </w:rPr>
        <w:t xml:space="preserve"> </w:t>
      </w:r>
      <w:r w:rsidR="00207644" w:rsidRPr="001C287A">
        <w:rPr>
          <w:rFonts w:ascii="Times New Roman" w:hAnsi="Times New Roman"/>
          <w:color w:val="000000" w:themeColor="text1"/>
          <w:sz w:val="24"/>
          <w:lang w:val="en-AU"/>
          <w:rPrChange w:id="589" w:author="User" w:date="2012-11-18T09:33:00Z">
            <w:rPr>
              <w:rFonts w:ascii="Times New Roman" w:hAnsi="Times New Roman"/>
              <w:lang w:val="en-AU"/>
            </w:rPr>
          </w:rPrChange>
        </w:rPr>
        <w:t xml:space="preserve">(Franzmann </w:t>
      </w:r>
      <w:r w:rsidR="00207644" w:rsidRPr="001C287A">
        <w:rPr>
          <w:rFonts w:ascii="Times New Roman" w:hAnsi="Times New Roman"/>
          <w:i/>
          <w:color w:val="000000" w:themeColor="text1"/>
          <w:sz w:val="24"/>
          <w:lang w:val="en-AU"/>
          <w:rPrChange w:id="590" w:author="User" w:date="2012-11-18T09:33:00Z">
            <w:rPr>
              <w:rFonts w:ascii="Times New Roman" w:hAnsi="Times New Roman"/>
              <w:i/>
              <w:lang w:val="en-AU"/>
            </w:rPr>
          </w:rPrChange>
        </w:rPr>
        <w:t>et al.,</w:t>
      </w:r>
      <w:r w:rsidR="00207644" w:rsidRPr="001C287A">
        <w:rPr>
          <w:rFonts w:ascii="Times New Roman" w:hAnsi="Times New Roman"/>
          <w:color w:val="000000" w:themeColor="text1"/>
          <w:sz w:val="24"/>
          <w:lang w:val="en-AU"/>
          <w:rPrChange w:id="591" w:author="User" w:date="2012-11-18T09:33:00Z">
            <w:rPr>
              <w:rFonts w:ascii="Times New Roman" w:hAnsi="Times New Roman"/>
              <w:lang w:val="en-AU"/>
            </w:rPr>
          </w:rPrChange>
        </w:rPr>
        <w:t xml:space="preserve"> 1987; Gibson </w:t>
      </w:r>
      <w:r w:rsidR="00207644" w:rsidRPr="001C287A">
        <w:rPr>
          <w:rFonts w:ascii="Times New Roman" w:hAnsi="Times New Roman"/>
          <w:i/>
          <w:color w:val="000000" w:themeColor="text1"/>
          <w:sz w:val="24"/>
          <w:lang w:val="en-AU"/>
          <w:rPrChange w:id="592" w:author="User" w:date="2012-11-18T09:33:00Z">
            <w:rPr>
              <w:rFonts w:ascii="Times New Roman" w:hAnsi="Times New Roman"/>
              <w:i/>
              <w:lang w:val="en-AU"/>
            </w:rPr>
          </w:rPrChange>
        </w:rPr>
        <w:t>et al.,</w:t>
      </w:r>
      <w:r w:rsidR="00207644" w:rsidRPr="001C287A">
        <w:rPr>
          <w:rFonts w:ascii="Times New Roman" w:hAnsi="Times New Roman"/>
          <w:color w:val="000000" w:themeColor="text1"/>
          <w:sz w:val="24"/>
          <w:lang w:val="en-AU"/>
          <w:rPrChange w:id="593" w:author="User" w:date="2012-11-18T09:33:00Z">
            <w:rPr>
              <w:rFonts w:ascii="Times New Roman" w:hAnsi="Times New Roman"/>
              <w:lang w:val="en-AU"/>
            </w:rPr>
          </w:rPrChange>
        </w:rPr>
        <w:t xml:space="preserve"> 1991; Roberts </w:t>
      </w:r>
      <w:r w:rsidR="00207644" w:rsidRPr="001C287A">
        <w:rPr>
          <w:rFonts w:ascii="Times New Roman" w:hAnsi="Times New Roman"/>
          <w:i/>
          <w:color w:val="000000" w:themeColor="text1"/>
          <w:sz w:val="24"/>
          <w:lang w:val="en-AU"/>
          <w:rPrChange w:id="594" w:author="User" w:date="2012-11-18T09:33:00Z">
            <w:rPr>
              <w:rFonts w:ascii="Times New Roman" w:hAnsi="Times New Roman"/>
              <w:i/>
              <w:lang w:val="en-AU"/>
            </w:rPr>
          </w:rPrChange>
        </w:rPr>
        <w:t>et al.,</w:t>
      </w:r>
      <w:r w:rsidR="00207644" w:rsidRPr="001C287A">
        <w:rPr>
          <w:rFonts w:ascii="Times New Roman" w:hAnsi="Times New Roman"/>
          <w:color w:val="000000" w:themeColor="text1"/>
          <w:sz w:val="24"/>
          <w:lang w:val="en-AU"/>
          <w:rPrChange w:id="595" w:author="User" w:date="2012-11-18T09:33:00Z">
            <w:rPr>
              <w:rFonts w:ascii="Times New Roman" w:hAnsi="Times New Roman"/>
              <w:lang w:val="en-AU"/>
            </w:rPr>
          </w:rPrChange>
        </w:rPr>
        <w:t xml:space="preserve"> 1993; Gibson, 1999)</w:t>
      </w:r>
      <w:r w:rsidRPr="001C287A">
        <w:rPr>
          <w:rFonts w:ascii="Times New Roman" w:hAnsi="Times New Roman"/>
          <w:color w:val="000000" w:themeColor="text1"/>
          <w:sz w:val="24"/>
          <w:lang w:val="en-AU"/>
          <w:rPrChange w:id="596" w:author="User" w:date="2012-11-18T09:33:00Z">
            <w:rPr>
              <w:rFonts w:ascii="Times New Roman" w:hAnsi="Times New Roman"/>
              <w:lang w:val="en-AU"/>
            </w:rPr>
          </w:rPrChange>
        </w:rPr>
        <w:t xml:space="preserve">. The salt and marine biota </w:t>
      </w:r>
      <w:r w:rsidR="00312A84" w:rsidRPr="001C287A">
        <w:rPr>
          <w:rFonts w:ascii="Times New Roman" w:hAnsi="Times New Roman"/>
          <w:color w:val="000000" w:themeColor="text1"/>
          <w:sz w:val="24"/>
          <w:lang w:val="en-AU"/>
          <w:rPrChange w:id="597" w:author="User" w:date="2012-11-18T09:33:00Z">
            <w:rPr>
              <w:rFonts w:ascii="Times New Roman" w:hAnsi="Times New Roman"/>
              <w:lang w:val="en-AU"/>
            </w:rPr>
          </w:rPrChange>
        </w:rPr>
        <w:t xml:space="preserve">in the lake </w:t>
      </w:r>
      <w:r w:rsidR="000F43FA" w:rsidRPr="001C287A">
        <w:rPr>
          <w:rFonts w:ascii="Times New Roman" w:hAnsi="Times New Roman"/>
          <w:color w:val="000000" w:themeColor="text1"/>
          <w:sz w:val="24"/>
          <w:lang w:val="en-AU"/>
          <w:rPrChange w:id="598" w:author="User" w:date="2012-11-18T09:33:00Z">
            <w:rPr>
              <w:rFonts w:ascii="Times New Roman" w:hAnsi="Times New Roman"/>
              <w:lang w:val="en-AU"/>
            </w:rPr>
          </w:rPrChange>
        </w:rPr>
        <w:t xml:space="preserve">originate from seawater that was trapped in </w:t>
      </w:r>
      <w:r w:rsidR="00312A84" w:rsidRPr="001C287A">
        <w:rPr>
          <w:rFonts w:ascii="Times New Roman" w:hAnsi="Times New Roman"/>
          <w:color w:val="000000" w:themeColor="text1"/>
          <w:sz w:val="24"/>
          <w:lang w:val="en-AU"/>
          <w:rPrChange w:id="599" w:author="User" w:date="2012-11-18T09:33:00Z">
            <w:rPr>
              <w:rFonts w:ascii="Times New Roman" w:hAnsi="Times New Roman"/>
              <w:lang w:val="en-AU"/>
            </w:rPr>
          </w:rPrChange>
        </w:rPr>
        <w:t>a</w:t>
      </w:r>
      <w:r w:rsidR="000F43FA" w:rsidRPr="001C287A">
        <w:rPr>
          <w:rFonts w:ascii="Times New Roman" w:hAnsi="Times New Roman"/>
          <w:color w:val="000000" w:themeColor="text1"/>
          <w:sz w:val="24"/>
          <w:lang w:val="en-AU"/>
          <w:rPrChange w:id="600" w:author="User" w:date="2012-11-18T09:33:00Z">
            <w:rPr>
              <w:rFonts w:ascii="Times New Roman" w:hAnsi="Times New Roman"/>
              <w:lang w:val="en-AU"/>
            </w:rPr>
          </w:rPrChange>
        </w:rPr>
        <w:t xml:space="preserve"> basin about ca.</w:t>
      </w:r>
      <w:r w:rsidR="002D0F5A" w:rsidRPr="001C287A">
        <w:rPr>
          <w:rFonts w:ascii="Times New Roman" w:hAnsi="Times New Roman"/>
          <w:color w:val="000000" w:themeColor="text1"/>
          <w:sz w:val="24"/>
          <w:lang w:val="en-AU"/>
          <w:rPrChange w:id="601" w:author="User" w:date="2012-11-18T09:33:00Z">
            <w:rPr>
              <w:rFonts w:ascii="Times New Roman" w:hAnsi="Times New Roman"/>
              <w:lang w:val="en-AU"/>
            </w:rPr>
          </w:rPrChange>
        </w:rPr>
        <w:t xml:space="preserve"> </w:t>
      </w:r>
      <w:r w:rsidR="000F43FA" w:rsidRPr="001C287A">
        <w:rPr>
          <w:rFonts w:ascii="Times New Roman" w:hAnsi="Times New Roman"/>
          <w:color w:val="000000" w:themeColor="text1"/>
          <w:sz w:val="24"/>
          <w:lang w:val="en-AU"/>
          <w:rPrChange w:id="602" w:author="User" w:date="2012-11-18T09:33:00Z">
            <w:rPr>
              <w:rFonts w:ascii="Times New Roman" w:hAnsi="Times New Roman"/>
              <w:lang w:val="en-AU"/>
            </w:rPr>
          </w:rPrChange>
        </w:rPr>
        <w:t>3</w:t>
      </w:r>
      <w:r w:rsidR="002D0F5A" w:rsidRPr="001C287A">
        <w:rPr>
          <w:rFonts w:ascii="Times New Roman" w:hAnsi="Times New Roman"/>
          <w:color w:val="000000" w:themeColor="text1"/>
          <w:sz w:val="24"/>
          <w:lang w:val="en-AU"/>
          <w:rPrChange w:id="603" w:author="User" w:date="2012-11-18T09:33:00Z">
            <w:rPr>
              <w:rFonts w:ascii="Times New Roman" w:hAnsi="Times New Roman"/>
              <w:lang w:val="en-AU"/>
            </w:rPr>
          </w:rPrChange>
        </w:rPr>
        <w:t xml:space="preserve"> </w:t>
      </w:r>
      <w:r w:rsidR="000F43FA" w:rsidRPr="001C287A">
        <w:rPr>
          <w:rFonts w:ascii="Times New Roman" w:hAnsi="Times New Roman"/>
          <w:color w:val="000000" w:themeColor="text1"/>
          <w:sz w:val="24"/>
          <w:lang w:val="en-AU"/>
          <w:rPrChange w:id="604" w:author="User" w:date="2012-11-18T09:33:00Z">
            <w:rPr>
              <w:rFonts w:ascii="Times New Roman" w:hAnsi="Times New Roman"/>
              <w:lang w:val="en-AU"/>
            </w:rPr>
          </w:rPrChange>
        </w:rPr>
        <w:t>000 y B.P. (</w:t>
      </w:r>
      <w:r w:rsidR="00207644" w:rsidRPr="001C287A">
        <w:rPr>
          <w:rFonts w:ascii="Times New Roman" w:hAnsi="Times New Roman"/>
          <w:color w:val="000000" w:themeColor="text1"/>
          <w:sz w:val="24"/>
          <w:lang w:val="en-AU"/>
          <w:rPrChange w:id="605" w:author="User" w:date="2012-11-18T09:33:00Z">
            <w:rPr>
              <w:rFonts w:ascii="Times New Roman" w:hAnsi="Times New Roman"/>
              <w:lang w:val="en-AU"/>
            </w:rPr>
          </w:rPrChange>
        </w:rPr>
        <w:t xml:space="preserve">Zwartz </w:t>
      </w:r>
      <w:r w:rsidR="00207644" w:rsidRPr="001C287A">
        <w:rPr>
          <w:rFonts w:ascii="Times New Roman" w:hAnsi="Times New Roman"/>
          <w:i/>
          <w:color w:val="000000" w:themeColor="text1"/>
          <w:sz w:val="24"/>
          <w:lang w:val="en-AU"/>
          <w:rPrChange w:id="606" w:author="User" w:date="2012-11-18T09:33:00Z">
            <w:rPr>
              <w:rFonts w:ascii="Times New Roman" w:hAnsi="Times New Roman"/>
              <w:i/>
              <w:lang w:val="en-AU"/>
            </w:rPr>
          </w:rPrChange>
        </w:rPr>
        <w:t>et al.,</w:t>
      </w:r>
      <w:r w:rsidR="00207644" w:rsidRPr="001C287A">
        <w:rPr>
          <w:rFonts w:ascii="Times New Roman" w:hAnsi="Times New Roman"/>
          <w:color w:val="000000" w:themeColor="text1"/>
          <w:sz w:val="24"/>
          <w:lang w:val="en-AU"/>
          <w:rPrChange w:id="607" w:author="User" w:date="2012-11-18T09:33:00Z">
            <w:rPr>
              <w:rFonts w:ascii="Times New Roman" w:hAnsi="Times New Roman"/>
              <w:lang w:val="en-AU"/>
            </w:rPr>
          </w:rPrChange>
        </w:rPr>
        <w:t xml:space="preserve"> 1988; Bird </w:t>
      </w:r>
      <w:r w:rsidR="00207644" w:rsidRPr="001C287A">
        <w:rPr>
          <w:rFonts w:ascii="Times New Roman" w:hAnsi="Times New Roman"/>
          <w:i/>
          <w:color w:val="000000" w:themeColor="text1"/>
          <w:sz w:val="24"/>
          <w:lang w:val="en-AU"/>
          <w:rPrChange w:id="608" w:author="User" w:date="2012-11-18T09:33:00Z">
            <w:rPr>
              <w:rFonts w:ascii="Times New Roman" w:hAnsi="Times New Roman"/>
              <w:i/>
              <w:lang w:val="en-AU"/>
            </w:rPr>
          </w:rPrChange>
        </w:rPr>
        <w:t>et al.,</w:t>
      </w:r>
      <w:r w:rsidR="00207644" w:rsidRPr="001C287A">
        <w:rPr>
          <w:rFonts w:ascii="Times New Roman" w:hAnsi="Times New Roman"/>
          <w:color w:val="000000" w:themeColor="text1"/>
          <w:sz w:val="24"/>
          <w:lang w:val="en-AU"/>
          <w:rPrChange w:id="609" w:author="User" w:date="2012-11-18T09:33:00Z">
            <w:rPr>
              <w:rFonts w:ascii="Times New Roman" w:hAnsi="Times New Roman"/>
              <w:lang w:val="en-AU"/>
            </w:rPr>
          </w:rPrChange>
        </w:rPr>
        <w:t xml:space="preserve"> 1991</w:t>
      </w:r>
      <w:del w:id="610" w:author="User" w:date="2012-11-18T09:33:00Z">
        <w:r w:rsidR="00207644">
          <w:rPr>
            <w:rFonts w:ascii="Times New Roman" w:hAnsi="Times New Roman" w:cs="Times New Roman"/>
            <w:lang w:val="en-AU"/>
          </w:rPr>
          <w:delText>)</w:delText>
        </w:r>
        <w:commentRangeEnd w:id="545"/>
        <w:r w:rsidR="00207644">
          <w:rPr>
            <w:rStyle w:val="CommentReference"/>
          </w:rPr>
          <w:commentReference w:id="545"/>
        </w:r>
        <w:r w:rsidR="00207644">
          <w:rPr>
            <w:rFonts w:ascii="Times New Roman" w:hAnsi="Times New Roman" w:cs="Times New Roman"/>
            <w:lang w:val="en-AU"/>
          </w:rPr>
          <w:delText>.</w:delText>
        </w:r>
      </w:del>
      <w:ins w:id="611" w:author="User" w:date="2012-11-18T09:33:00Z">
        <w:r w:rsidR="00207644" w:rsidRPr="001C287A">
          <w:rPr>
            <w:rFonts w:ascii="Times New Roman" w:hAnsi="Times New Roman" w:cs="Times New Roman"/>
            <w:color w:val="000000" w:themeColor="text1"/>
            <w:sz w:val="24"/>
            <w:szCs w:val="24"/>
            <w:lang w:val="en-AU"/>
          </w:rPr>
          <w:t>).</w:t>
        </w:r>
      </w:ins>
      <w:r w:rsidR="00207644" w:rsidRPr="001C287A">
        <w:rPr>
          <w:rFonts w:ascii="Times New Roman" w:hAnsi="Times New Roman"/>
          <w:color w:val="000000" w:themeColor="text1"/>
          <w:sz w:val="24"/>
          <w:lang w:val="en-AU"/>
          <w:rPrChange w:id="612" w:author="User" w:date="2012-11-18T09:33:00Z">
            <w:rPr>
              <w:rFonts w:ascii="Times New Roman" w:hAnsi="Times New Roman"/>
              <w:lang w:val="en-AU"/>
            </w:rPr>
          </w:rPrChange>
        </w:rPr>
        <w:t xml:space="preserve"> </w:t>
      </w:r>
      <w:r w:rsidR="00A40812" w:rsidRPr="001C287A">
        <w:rPr>
          <w:rFonts w:ascii="Times New Roman" w:hAnsi="Times New Roman"/>
          <w:color w:val="000000" w:themeColor="text1"/>
          <w:sz w:val="24"/>
          <w:rPrChange w:id="613" w:author="User" w:date="2012-11-18T09:33:00Z">
            <w:rPr>
              <w:rFonts w:ascii="Times New Roman" w:hAnsi="Times New Roman"/>
            </w:rPr>
          </w:rPrChange>
        </w:rPr>
        <w:t xml:space="preserve">The bottom waters of Organic Lake are </w:t>
      </w:r>
      <w:r w:rsidR="003B05ED" w:rsidRPr="001C287A">
        <w:rPr>
          <w:rFonts w:ascii="Times New Roman" w:hAnsi="Times New Roman"/>
          <w:color w:val="000000" w:themeColor="text1"/>
          <w:sz w:val="24"/>
          <w:rPrChange w:id="614" w:author="User" w:date="2012-11-18T09:33:00Z">
            <w:rPr>
              <w:rFonts w:ascii="Times New Roman" w:hAnsi="Times New Roman"/>
            </w:rPr>
          </w:rPrChange>
        </w:rPr>
        <w:t>unusual due to the high co</w:t>
      </w:r>
      <w:r w:rsidR="00683DB0" w:rsidRPr="001C287A">
        <w:rPr>
          <w:rFonts w:ascii="Times New Roman" w:hAnsi="Times New Roman"/>
          <w:color w:val="000000" w:themeColor="text1"/>
          <w:sz w:val="24"/>
          <w:rPrChange w:id="615" w:author="User" w:date="2012-11-18T09:33:00Z">
            <w:rPr>
              <w:rFonts w:ascii="Times New Roman" w:hAnsi="Times New Roman"/>
            </w:rPr>
          </w:rPrChange>
        </w:rPr>
        <w:t>ncentration of the volatile</w:t>
      </w:r>
      <w:r w:rsidR="003B05ED" w:rsidRPr="001C287A">
        <w:rPr>
          <w:rFonts w:ascii="Times New Roman" w:hAnsi="Times New Roman"/>
          <w:color w:val="000000" w:themeColor="text1"/>
          <w:sz w:val="24"/>
          <w:rPrChange w:id="616" w:author="User" w:date="2012-11-18T09:33:00Z">
            <w:rPr>
              <w:rFonts w:ascii="Times New Roman" w:hAnsi="Times New Roman"/>
            </w:rPr>
          </w:rPrChange>
        </w:rPr>
        <w:t xml:space="preserve"> gas dimethylsulfide (DMS) </w:t>
      </w:r>
      <w:r w:rsidR="009A0421" w:rsidRPr="001C287A">
        <w:rPr>
          <w:rFonts w:ascii="Times New Roman" w:hAnsi="Times New Roman"/>
          <w:color w:val="000000" w:themeColor="text1"/>
          <w:sz w:val="24"/>
          <w:rPrChange w:id="617" w:author="User" w:date="2012-11-18T09:33:00Z">
            <w:rPr>
              <w:rFonts w:ascii="Times New Roman" w:hAnsi="Times New Roman"/>
            </w:rPr>
          </w:rPrChange>
        </w:rPr>
        <w:t xml:space="preserve">(Deprez </w:t>
      </w:r>
      <w:r w:rsidR="009A0421" w:rsidRPr="001C287A">
        <w:rPr>
          <w:rFonts w:ascii="Times New Roman" w:hAnsi="Times New Roman"/>
          <w:i/>
          <w:color w:val="000000" w:themeColor="text1"/>
          <w:sz w:val="24"/>
          <w:rPrChange w:id="618" w:author="User" w:date="2012-11-18T09:33:00Z">
            <w:rPr>
              <w:rFonts w:ascii="Times New Roman" w:hAnsi="Times New Roman"/>
              <w:i/>
            </w:rPr>
          </w:rPrChange>
        </w:rPr>
        <w:t>et al</w:t>
      </w:r>
      <w:r w:rsidR="009A0421" w:rsidRPr="001C287A">
        <w:rPr>
          <w:rFonts w:ascii="Times New Roman" w:hAnsi="Times New Roman"/>
          <w:color w:val="000000" w:themeColor="text1"/>
          <w:sz w:val="24"/>
          <w:rPrChange w:id="619" w:author="User" w:date="2012-11-18T09:33:00Z">
            <w:rPr>
              <w:rFonts w:ascii="Times New Roman" w:hAnsi="Times New Roman"/>
            </w:rPr>
          </w:rPrChange>
        </w:rPr>
        <w:t>., 1986;</w:t>
      </w:r>
      <w:r w:rsidR="006374DA" w:rsidRPr="001C287A">
        <w:rPr>
          <w:rFonts w:ascii="Times New Roman" w:hAnsi="Times New Roman"/>
          <w:color w:val="000000" w:themeColor="text1"/>
          <w:sz w:val="24"/>
          <w:rPrChange w:id="620" w:author="User" w:date="2012-11-18T09:33:00Z">
            <w:rPr>
              <w:rFonts w:ascii="Times New Roman" w:hAnsi="Times New Roman"/>
            </w:rPr>
          </w:rPrChange>
        </w:rPr>
        <w:t xml:space="preserve"> </w:t>
      </w:r>
      <w:r w:rsidR="009A0421" w:rsidRPr="001C287A">
        <w:rPr>
          <w:rFonts w:ascii="Times New Roman" w:hAnsi="Times New Roman"/>
          <w:color w:val="000000" w:themeColor="text1"/>
          <w:sz w:val="24"/>
          <w:rPrChange w:id="621" w:author="User" w:date="2012-11-18T09:33:00Z">
            <w:rPr>
              <w:rFonts w:ascii="Times New Roman" w:hAnsi="Times New Roman"/>
            </w:rPr>
          </w:rPrChange>
        </w:rPr>
        <w:t xml:space="preserve">Franzmann </w:t>
      </w:r>
      <w:r w:rsidR="009A0421" w:rsidRPr="001C287A">
        <w:rPr>
          <w:rFonts w:ascii="Times New Roman" w:hAnsi="Times New Roman"/>
          <w:i/>
          <w:color w:val="000000" w:themeColor="text1"/>
          <w:sz w:val="24"/>
          <w:rPrChange w:id="622" w:author="User" w:date="2012-11-18T09:33:00Z">
            <w:rPr>
              <w:rFonts w:ascii="Times New Roman" w:hAnsi="Times New Roman"/>
              <w:i/>
            </w:rPr>
          </w:rPrChange>
        </w:rPr>
        <w:t>et al.</w:t>
      </w:r>
      <w:r w:rsidR="009A0421" w:rsidRPr="001C287A">
        <w:rPr>
          <w:rFonts w:ascii="Times New Roman" w:hAnsi="Times New Roman"/>
          <w:color w:val="000000" w:themeColor="text1"/>
          <w:sz w:val="24"/>
          <w:rPrChange w:id="623" w:author="User" w:date="2012-11-18T09:33:00Z">
            <w:rPr>
              <w:rFonts w:ascii="Times New Roman" w:hAnsi="Times New Roman"/>
            </w:rPr>
          </w:rPrChange>
        </w:rPr>
        <w:t xml:space="preserve">, 1987; Gibson </w:t>
      </w:r>
      <w:r w:rsidR="009A0421" w:rsidRPr="001C287A">
        <w:rPr>
          <w:rFonts w:ascii="Times New Roman" w:hAnsi="Times New Roman"/>
          <w:i/>
          <w:color w:val="000000" w:themeColor="text1"/>
          <w:sz w:val="24"/>
          <w:rPrChange w:id="624" w:author="User" w:date="2012-11-18T09:33:00Z">
            <w:rPr>
              <w:rFonts w:ascii="Times New Roman" w:hAnsi="Times New Roman"/>
              <w:i/>
            </w:rPr>
          </w:rPrChange>
        </w:rPr>
        <w:t>et al.</w:t>
      </w:r>
      <w:r w:rsidR="009A0421" w:rsidRPr="001C287A">
        <w:rPr>
          <w:rFonts w:ascii="Times New Roman" w:hAnsi="Times New Roman"/>
          <w:color w:val="000000" w:themeColor="text1"/>
          <w:sz w:val="24"/>
          <w:rPrChange w:id="625" w:author="User" w:date="2012-11-18T09:33:00Z">
            <w:rPr>
              <w:rFonts w:ascii="Times New Roman" w:hAnsi="Times New Roman"/>
            </w:rPr>
          </w:rPrChange>
        </w:rPr>
        <w:t xml:space="preserve">, 1991; Roberts &amp; Burton 1993a; Roberts </w:t>
      </w:r>
      <w:r w:rsidR="009A0421" w:rsidRPr="001C287A">
        <w:rPr>
          <w:rFonts w:ascii="Times New Roman" w:hAnsi="Times New Roman"/>
          <w:i/>
          <w:color w:val="000000" w:themeColor="text1"/>
          <w:sz w:val="24"/>
          <w:rPrChange w:id="626" w:author="User" w:date="2012-11-18T09:33:00Z">
            <w:rPr>
              <w:rFonts w:ascii="Times New Roman" w:hAnsi="Times New Roman"/>
              <w:i/>
            </w:rPr>
          </w:rPrChange>
        </w:rPr>
        <w:t>et al.</w:t>
      </w:r>
      <w:r w:rsidR="009A0421" w:rsidRPr="001C287A">
        <w:rPr>
          <w:rFonts w:ascii="Times New Roman" w:hAnsi="Times New Roman"/>
          <w:color w:val="000000" w:themeColor="text1"/>
          <w:sz w:val="24"/>
          <w:rPrChange w:id="627" w:author="User" w:date="2012-11-18T09:33:00Z">
            <w:rPr>
              <w:rFonts w:ascii="Times New Roman" w:hAnsi="Times New Roman"/>
            </w:rPr>
          </w:rPrChange>
        </w:rPr>
        <w:t>, 1993b)</w:t>
      </w:r>
      <w:r w:rsidR="003B05ED" w:rsidRPr="001C287A">
        <w:rPr>
          <w:rFonts w:ascii="Times New Roman" w:hAnsi="Times New Roman"/>
          <w:color w:val="000000" w:themeColor="text1"/>
          <w:sz w:val="24"/>
          <w:rPrChange w:id="628" w:author="User" w:date="2012-11-18T09:33:00Z">
            <w:rPr>
              <w:rFonts w:ascii="Times New Roman" w:hAnsi="Times New Roman"/>
            </w:rPr>
          </w:rPrChange>
        </w:rPr>
        <w:t xml:space="preserve">. </w:t>
      </w:r>
      <w:r w:rsidR="006A408F" w:rsidRPr="001C287A">
        <w:rPr>
          <w:rFonts w:ascii="Times New Roman" w:hAnsi="Times New Roman"/>
          <w:color w:val="000000" w:themeColor="text1"/>
          <w:sz w:val="24"/>
          <w:rPrChange w:id="629" w:author="User" w:date="2012-11-18T09:33:00Z">
            <w:rPr>
              <w:rFonts w:ascii="Times New Roman" w:hAnsi="Times New Roman"/>
            </w:rPr>
          </w:rPrChange>
        </w:rPr>
        <w:t>Concentrations of DMS as high as 5</w:t>
      </w:r>
      <w:r w:rsidR="002D0F5A" w:rsidRPr="001C287A">
        <w:rPr>
          <w:rFonts w:ascii="Times New Roman" w:hAnsi="Times New Roman"/>
          <w:color w:val="000000" w:themeColor="text1"/>
          <w:sz w:val="24"/>
          <w:rPrChange w:id="630" w:author="User" w:date="2012-11-18T09:33:00Z">
            <w:rPr>
              <w:rFonts w:ascii="Times New Roman" w:hAnsi="Times New Roman"/>
            </w:rPr>
          </w:rPrChange>
        </w:rPr>
        <w:t xml:space="preserve"> </w:t>
      </w:r>
      <w:r w:rsidR="006A408F" w:rsidRPr="001C287A">
        <w:rPr>
          <w:rFonts w:ascii="Times New Roman" w:hAnsi="Times New Roman"/>
          <w:color w:val="000000" w:themeColor="text1"/>
          <w:sz w:val="24"/>
          <w:rPrChange w:id="631" w:author="User" w:date="2012-11-18T09:33:00Z">
            <w:rPr>
              <w:rFonts w:ascii="Times New Roman" w:hAnsi="Times New Roman"/>
            </w:rPr>
          </w:rPrChange>
        </w:rPr>
        <w:t xml:space="preserve">000 nM have been recorded in Organic Lake (Gibson </w:t>
      </w:r>
      <w:r w:rsidR="006A408F" w:rsidRPr="001C287A">
        <w:rPr>
          <w:rFonts w:ascii="Times New Roman" w:hAnsi="Times New Roman"/>
          <w:i/>
          <w:color w:val="000000" w:themeColor="text1"/>
          <w:sz w:val="24"/>
          <w:rPrChange w:id="632" w:author="User" w:date="2012-11-18T09:33:00Z">
            <w:rPr>
              <w:rFonts w:ascii="Times New Roman" w:hAnsi="Times New Roman"/>
              <w:i/>
            </w:rPr>
          </w:rPrChange>
        </w:rPr>
        <w:t>et al</w:t>
      </w:r>
      <w:r w:rsidR="006A408F" w:rsidRPr="001C287A">
        <w:rPr>
          <w:rFonts w:ascii="Times New Roman" w:hAnsi="Times New Roman"/>
          <w:color w:val="000000" w:themeColor="text1"/>
          <w:sz w:val="24"/>
          <w:rPrChange w:id="633" w:author="User" w:date="2012-11-18T09:33:00Z">
            <w:rPr>
              <w:rFonts w:ascii="Times New Roman" w:hAnsi="Times New Roman"/>
            </w:rPr>
          </w:rPrChange>
        </w:rPr>
        <w:t xml:space="preserve">., 1991), 100 times the maximum concentration recorded from seawater in the adjacent Prydz Bay and at least 1000 times that of the open Southern Ocean (Curran &amp; Jones, 1998). </w:t>
      </w:r>
    </w:p>
    <w:p w14:paraId="0CF8874F" w14:textId="75CC8589" w:rsidR="005E6DEB" w:rsidRDefault="006C4356" w:rsidP="009A22D7">
      <w:pPr>
        <w:spacing w:after="0" w:line="240" w:lineRule="auto"/>
        <w:ind w:firstLine="426"/>
        <w:rPr>
          <w:rFonts w:ascii="Times New Roman" w:hAnsi="Times New Roman"/>
          <w:color w:val="000000" w:themeColor="text1"/>
          <w:sz w:val="24"/>
          <w:rPrChange w:id="634" w:author="User" w:date="2012-11-18T09:33:00Z">
            <w:rPr>
              <w:rFonts w:ascii="Times New Roman" w:hAnsi="Times New Roman"/>
            </w:rPr>
          </w:rPrChange>
        </w:rPr>
        <w:pPrChange w:id="635" w:author="User" w:date="2012-11-18T09:33:00Z">
          <w:pPr>
            <w:spacing w:line="240" w:lineRule="auto"/>
            <w:jc w:val="both"/>
          </w:pPr>
        </w:pPrChange>
      </w:pPr>
      <w:commentRangeStart w:id="636"/>
      <w:r w:rsidRPr="001C287A">
        <w:rPr>
          <w:rFonts w:ascii="Times New Roman" w:hAnsi="Times New Roman"/>
          <w:color w:val="000000" w:themeColor="text1"/>
          <w:sz w:val="24"/>
          <w:rPrChange w:id="637" w:author="User" w:date="2012-11-18T09:33:00Z">
            <w:rPr>
              <w:rFonts w:ascii="Times New Roman" w:hAnsi="Times New Roman"/>
            </w:rPr>
          </w:rPrChange>
        </w:rPr>
        <w:t xml:space="preserve">Over forty years ago, </w:t>
      </w:r>
      <w:r w:rsidR="00224FC2" w:rsidRPr="001C287A">
        <w:rPr>
          <w:rFonts w:ascii="Times New Roman" w:hAnsi="Times New Roman"/>
          <w:color w:val="000000" w:themeColor="text1"/>
          <w:sz w:val="24"/>
          <w:rPrChange w:id="638" w:author="User" w:date="2012-11-18T09:33:00Z">
            <w:rPr>
              <w:rFonts w:ascii="Times New Roman" w:hAnsi="Times New Roman"/>
            </w:rPr>
          </w:rPrChange>
        </w:rPr>
        <w:t xml:space="preserve">atmospheric </w:t>
      </w:r>
      <w:r w:rsidR="00207644" w:rsidRPr="001C287A">
        <w:rPr>
          <w:rFonts w:ascii="Times New Roman" w:hAnsi="Times New Roman"/>
          <w:color w:val="000000" w:themeColor="text1"/>
          <w:sz w:val="24"/>
          <w:rPrChange w:id="639" w:author="User" w:date="2012-11-18T09:33:00Z">
            <w:rPr>
              <w:rFonts w:ascii="Times New Roman" w:hAnsi="Times New Roman"/>
            </w:rPr>
          </w:rPrChange>
        </w:rPr>
        <w:t xml:space="preserve">DMS </w:t>
      </w:r>
      <w:commentRangeEnd w:id="636"/>
      <w:r w:rsidR="00207644">
        <w:rPr>
          <w:rStyle w:val="CommentReference"/>
        </w:rPr>
        <w:commentReference w:id="636"/>
      </w:r>
      <w:r w:rsidRPr="001C287A">
        <w:rPr>
          <w:rFonts w:ascii="Times New Roman" w:hAnsi="Times New Roman"/>
          <w:color w:val="000000" w:themeColor="text1"/>
          <w:sz w:val="24"/>
          <w:rPrChange w:id="640" w:author="User" w:date="2012-11-18T09:33:00Z">
            <w:rPr>
              <w:rFonts w:ascii="Times New Roman" w:hAnsi="Times New Roman"/>
            </w:rPr>
          </w:rPrChange>
        </w:rPr>
        <w:t xml:space="preserve">was proposed to </w:t>
      </w:r>
      <w:r w:rsidR="00224FC2" w:rsidRPr="001C287A">
        <w:rPr>
          <w:rFonts w:ascii="Times New Roman" w:hAnsi="Times New Roman"/>
          <w:color w:val="000000" w:themeColor="text1"/>
          <w:sz w:val="24"/>
          <w:rPrChange w:id="641" w:author="User" w:date="2012-11-18T09:33:00Z">
            <w:rPr>
              <w:rFonts w:ascii="Times New Roman" w:hAnsi="Times New Roman"/>
            </w:rPr>
          </w:rPrChange>
        </w:rPr>
        <w:t xml:space="preserve">have </w:t>
      </w:r>
      <w:ins w:id="642" w:author="User" w:date="2012-11-18T09:33:00Z">
        <w:r w:rsidR="00466738">
          <w:rPr>
            <w:rFonts w:ascii="Times New Roman" w:hAnsi="Times New Roman" w:cs="Times New Roman"/>
            <w:color w:val="000000" w:themeColor="text1"/>
            <w:sz w:val="24"/>
            <w:szCs w:val="24"/>
          </w:rPr>
          <w:t xml:space="preserve">a </w:t>
        </w:r>
      </w:ins>
      <w:r w:rsidR="00224FC2" w:rsidRPr="001C287A">
        <w:rPr>
          <w:rFonts w:ascii="Times New Roman" w:hAnsi="Times New Roman"/>
          <w:color w:val="000000" w:themeColor="text1"/>
          <w:sz w:val="24"/>
          <w:rPrChange w:id="643" w:author="User" w:date="2012-11-18T09:33:00Z">
            <w:rPr>
              <w:rFonts w:ascii="Times New Roman" w:hAnsi="Times New Roman"/>
            </w:rPr>
          </w:rPrChange>
        </w:rPr>
        <w:t xml:space="preserve">regulatory effect on </w:t>
      </w:r>
      <w:r w:rsidRPr="001C287A">
        <w:rPr>
          <w:rFonts w:ascii="Times New Roman" w:hAnsi="Times New Roman"/>
          <w:color w:val="000000" w:themeColor="text1"/>
          <w:sz w:val="24"/>
          <w:rPrChange w:id="644" w:author="User" w:date="2012-11-18T09:33:00Z">
            <w:rPr>
              <w:rFonts w:ascii="Times New Roman" w:hAnsi="Times New Roman"/>
            </w:rPr>
          </w:rPrChange>
        </w:rPr>
        <w:t xml:space="preserve">global </w:t>
      </w:r>
      <w:r w:rsidR="00224FC2" w:rsidRPr="001C287A">
        <w:rPr>
          <w:rFonts w:ascii="Times New Roman" w:hAnsi="Times New Roman"/>
          <w:color w:val="000000" w:themeColor="text1"/>
          <w:sz w:val="24"/>
          <w:rPrChange w:id="645" w:author="User" w:date="2012-11-18T09:33:00Z">
            <w:rPr>
              <w:rFonts w:ascii="Times New Roman" w:hAnsi="Times New Roman"/>
            </w:rPr>
          </w:rPrChange>
        </w:rPr>
        <w:t xml:space="preserve">cloud cover </w:t>
      </w:r>
      <w:r w:rsidRPr="001C287A">
        <w:rPr>
          <w:rFonts w:ascii="Times New Roman" w:hAnsi="Times New Roman"/>
          <w:color w:val="000000" w:themeColor="text1"/>
          <w:sz w:val="24"/>
          <w:rPrChange w:id="646" w:author="User" w:date="2012-11-18T09:33:00Z">
            <w:rPr>
              <w:rFonts w:ascii="Times New Roman" w:hAnsi="Times New Roman"/>
            </w:rPr>
          </w:rPrChange>
        </w:rPr>
        <w:t>as it forms</w:t>
      </w:r>
      <w:del w:id="647" w:author="User" w:date="2012-11-18T09:33:00Z">
        <w:r>
          <w:rPr>
            <w:rFonts w:ascii="Times New Roman" w:hAnsi="Times New Roman" w:cs="Times New Roman"/>
          </w:rPr>
          <w:delText xml:space="preserve"> as</w:delText>
        </w:r>
      </w:del>
      <w:r w:rsidRPr="001C287A">
        <w:rPr>
          <w:rFonts w:ascii="Times New Roman" w:hAnsi="Times New Roman"/>
          <w:color w:val="000000" w:themeColor="text1"/>
          <w:sz w:val="24"/>
          <w:rPrChange w:id="648" w:author="User" w:date="2012-11-18T09:33:00Z">
            <w:rPr>
              <w:rFonts w:ascii="Times New Roman" w:hAnsi="Times New Roman"/>
            </w:rPr>
          </w:rPrChange>
        </w:rPr>
        <w:t xml:space="preserve"> cloud condensation nuclei </w:t>
      </w:r>
      <w:r w:rsidR="00207644" w:rsidRPr="001C287A">
        <w:rPr>
          <w:rFonts w:ascii="Times New Roman" w:hAnsi="Times New Roman"/>
          <w:color w:val="000000" w:themeColor="text1"/>
          <w:sz w:val="24"/>
          <w:rPrChange w:id="649" w:author="User" w:date="2012-11-18T09:33:00Z">
            <w:rPr>
              <w:rFonts w:ascii="Times New Roman" w:hAnsi="Times New Roman"/>
            </w:rPr>
          </w:rPrChange>
        </w:rPr>
        <w:t>(Lovelock &amp; Maggs, 1972</w:t>
      </w:r>
      <w:r w:rsidR="00165187" w:rsidRPr="001C287A">
        <w:rPr>
          <w:rFonts w:ascii="Times New Roman" w:hAnsi="Times New Roman"/>
          <w:color w:val="000000" w:themeColor="text1"/>
          <w:sz w:val="24"/>
          <w:rPrChange w:id="650" w:author="User" w:date="2012-11-18T09:33:00Z">
            <w:rPr>
              <w:rFonts w:ascii="Times New Roman" w:hAnsi="Times New Roman"/>
            </w:rPr>
          </w:rPrChange>
        </w:rPr>
        <w:t>;</w:t>
      </w:r>
      <w:r w:rsidR="002D0F5A" w:rsidRPr="001C287A">
        <w:rPr>
          <w:rFonts w:ascii="Times New Roman" w:hAnsi="Times New Roman"/>
          <w:color w:val="000000" w:themeColor="text1"/>
          <w:sz w:val="24"/>
          <w:rPrChange w:id="651" w:author="User" w:date="2012-11-18T09:33:00Z">
            <w:rPr>
              <w:rFonts w:ascii="Times New Roman" w:hAnsi="Times New Roman"/>
            </w:rPr>
          </w:rPrChange>
        </w:rPr>
        <w:t xml:space="preserve"> </w:t>
      </w:r>
      <w:r w:rsidR="00165187" w:rsidRPr="001C287A">
        <w:rPr>
          <w:rFonts w:ascii="Times New Roman" w:hAnsi="Times New Roman"/>
          <w:color w:val="000000" w:themeColor="text1"/>
          <w:sz w:val="24"/>
          <w:rPrChange w:id="652" w:author="User" w:date="2012-11-18T09:33:00Z">
            <w:rPr>
              <w:rFonts w:ascii="Times New Roman" w:hAnsi="Times New Roman"/>
            </w:rPr>
          </w:rPrChange>
        </w:rPr>
        <w:t xml:space="preserve">Charlson </w:t>
      </w:r>
      <w:r w:rsidR="00165187" w:rsidRPr="001C287A">
        <w:rPr>
          <w:rFonts w:ascii="Times New Roman" w:hAnsi="Times New Roman"/>
          <w:i/>
          <w:color w:val="000000" w:themeColor="text1"/>
          <w:sz w:val="24"/>
          <w:rPrChange w:id="653" w:author="User" w:date="2012-11-18T09:33:00Z">
            <w:rPr>
              <w:rFonts w:ascii="Times New Roman" w:hAnsi="Times New Roman"/>
              <w:i/>
            </w:rPr>
          </w:rPrChange>
        </w:rPr>
        <w:t>et al.</w:t>
      </w:r>
      <w:r w:rsidR="00165187" w:rsidRPr="001C287A">
        <w:rPr>
          <w:rFonts w:ascii="Times New Roman" w:hAnsi="Times New Roman"/>
          <w:color w:val="000000" w:themeColor="text1"/>
          <w:sz w:val="24"/>
          <w:rPrChange w:id="654" w:author="User" w:date="2012-11-18T09:33:00Z">
            <w:rPr>
              <w:rFonts w:ascii="Times New Roman" w:hAnsi="Times New Roman"/>
            </w:rPr>
          </w:rPrChange>
        </w:rPr>
        <w:t>, 1987</w:t>
      </w:r>
      <w:r w:rsidR="00207644" w:rsidRPr="001C287A">
        <w:rPr>
          <w:rFonts w:ascii="Times New Roman" w:hAnsi="Times New Roman"/>
          <w:color w:val="000000" w:themeColor="text1"/>
          <w:sz w:val="24"/>
          <w:rPrChange w:id="655" w:author="User" w:date="2012-11-18T09:33:00Z">
            <w:rPr>
              <w:rFonts w:ascii="Times New Roman" w:hAnsi="Times New Roman"/>
            </w:rPr>
          </w:rPrChange>
        </w:rPr>
        <w:t>)</w:t>
      </w:r>
      <w:r w:rsidRPr="001C287A">
        <w:rPr>
          <w:rFonts w:ascii="Times New Roman" w:hAnsi="Times New Roman"/>
          <w:color w:val="000000" w:themeColor="text1"/>
          <w:sz w:val="24"/>
          <w:rPrChange w:id="656" w:author="User" w:date="2012-11-18T09:33:00Z">
            <w:rPr>
              <w:rFonts w:ascii="Times New Roman" w:hAnsi="Times New Roman"/>
            </w:rPr>
          </w:rPrChange>
        </w:rPr>
        <w:t>. However,</w:t>
      </w:r>
      <w:r w:rsidR="00207644" w:rsidRPr="001C287A">
        <w:rPr>
          <w:rFonts w:ascii="Times New Roman" w:hAnsi="Times New Roman"/>
          <w:color w:val="000000" w:themeColor="text1"/>
          <w:sz w:val="24"/>
          <w:rPrChange w:id="657" w:author="User" w:date="2012-11-18T09:33:00Z">
            <w:rPr>
              <w:rFonts w:ascii="Times New Roman" w:hAnsi="Times New Roman"/>
            </w:rPr>
          </w:rPrChange>
        </w:rPr>
        <w:t xml:space="preserve"> the first enzymes involved in DMS production were only identified in the last five years (Todd </w:t>
      </w:r>
      <w:r w:rsidR="00207644" w:rsidRPr="001C287A">
        <w:rPr>
          <w:rFonts w:ascii="Times New Roman" w:hAnsi="Times New Roman"/>
          <w:i/>
          <w:color w:val="000000" w:themeColor="text1"/>
          <w:sz w:val="24"/>
          <w:rPrChange w:id="658" w:author="User" w:date="2012-11-18T09:33:00Z">
            <w:rPr>
              <w:rFonts w:ascii="Times New Roman" w:hAnsi="Times New Roman"/>
              <w:i/>
            </w:rPr>
          </w:rPrChange>
        </w:rPr>
        <w:t>et al.</w:t>
      </w:r>
      <w:r w:rsidR="00207644" w:rsidRPr="001C287A">
        <w:rPr>
          <w:rFonts w:ascii="Times New Roman" w:hAnsi="Times New Roman"/>
          <w:color w:val="000000" w:themeColor="text1"/>
          <w:sz w:val="24"/>
          <w:rPrChange w:id="659" w:author="User" w:date="2012-11-18T09:33:00Z">
            <w:rPr>
              <w:rFonts w:ascii="Times New Roman" w:hAnsi="Times New Roman"/>
            </w:rPr>
          </w:rPrChange>
        </w:rPr>
        <w:t xml:space="preserve">, 2007). </w:t>
      </w:r>
      <w:r w:rsidRPr="001C287A">
        <w:rPr>
          <w:rFonts w:ascii="Times New Roman" w:hAnsi="Times New Roman"/>
          <w:color w:val="000000" w:themeColor="text1"/>
          <w:sz w:val="24"/>
          <w:rPrChange w:id="660" w:author="User" w:date="2012-11-18T09:33:00Z">
            <w:rPr>
              <w:rFonts w:ascii="Times New Roman" w:hAnsi="Times New Roman"/>
            </w:rPr>
          </w:rPrChange>
        </w:rPr>
        <w:t>R</w:t>
      </w:r>
      <w:r w:rsidR="00165187" w:rsidRPr="001C287A">
        <w:rPr>
          <w:rFonts w:ascii="Times New Roman" w:hAnsi="Times New Roman"/>
          <w:color w:val="000000" w:themeColor="text1"/>
          <w:sz w:val="24"/>
          <w:rPrChange w:id="661" w:author="User" w:date="2012-11-18T09:33:00Z">
            <w:rPr>
              <w:rFonts w:ascii="Times New Roman" w:hAnsi="Times New Roman"/>
            </w:rPr>
          </w:rPrChange>
        </w:rPr>
        <w:t>apid progress has been made in this short period and t</w:t>
      </w:r>
      <w:r w:rsidR="00207644" w:rsidRPr="001C287A">
        <w:rPr>
          <w:rFonts w:ascii="Times New Roman" w:hAnsi="Times New Roman"/>
          <w:color w:val="000000" w:themeColor="text1"/>
          <w:sz w:val="24"/>
          <w:rPrChange w:id="662" w:author="User" w:date="2012-11-18T09:33:00Z">
            <w:rPr>
              <w:rFonts w:ascii="Times New Roman" w:hAnsi="Times New Roman"/>
            </w:rPr>
          </w:rPrChange>
        </w:rPr>
        <w:t xml:space="preserve">he pathways and organisms involved in DMS transformations have been extensively reviewed (Johnston </w:t>
      </w:r>
      <w:r w:rsidR="00207644" w:rsidRPr="001C287A">
        <w:rPr>
          <w:rFonts w:ascii="Times New Roman" w:hAnsi="Times New Roman"/>
          <w:i/>
          <w:color w:val="000000" w:themeColor="text1"/>
          <w:sz w:val="24"/>
          <w:rPrChange w:id="663" w:author="User" w:date="2012-11-18T09:33:00Z">
            <w:rPr>
              <w:rFonts w:ascii="Times New Roman" w:hAnsi="Times New Roman"/>
              <w:i/>
            </w:rPr>
          </w:rPrChange>
        </w:rPr>
        <w:t>et al.</w:t>
      </w:r>
      <w:r w:rsidR="00207644" w:rsidRPr="001C287A">
        <w:rPr>
          <w:rFonts w:ascii="Times New Roman" w:hAnsi="Times New Roman"/>
          <w:color w:val="000000" w:themeColor="text1"/>
          <w:sz w:val="24"/>
          <w:rPrChange w:id="664" w:author="User" w:date="2012-11-18T09:33:00Z">
            <w:rPr>
              <w:rFonts w:ascii="Times New Roman" w:hAnsi="Times New Roman"/>
            </w:rPr>
          </w:rPrChange>
        </w:rPr>
        <w:t xml:space="preserve">, 2008; Schäfer </w:t>
      </w:r>
      <w:r w:rsidR="00207644" w:rsidRPr="001C287A">
        <w:rPr>
          <w:rFonts w:ascii="Times New Roman" w:hAnsi="Times New Roman"/>
          <w:i/>
          <w:color w:val="000000" w:themeColor="text1"/>
          <w:sz w:val="24"/>
          <w:rPrChange w:id="665" w:author="User" w:date="2012-11-18T09:33:00Z">
            <w:rPr>
              <w:rFonts w:ascii="Times New Roman" w:hAnsi="Times New Roman"/>
              <w:i/>
            </w:rPr>
          </w:rPrChange>
        </w:rPr>
        <w:t>et al.</w:t>
      </w:r>
      <w:r w:rsidR="00207644" w:rsidRPr="001C287A">
        <w:rPr>
          <w:rFonts w:ascii="Times New Roman" w:hAnsi="Times New Roman"/>
          <w:color w:val="000000" w:themeColor="text1"/>
          <w:sz w:val="24"/>
          <w:rPrChange w:id="666" w:author="User" w:date="2012-11-18T09:33:00Z">
            <w:rPr>
              <w:rFonts w:ascii="Times New Roman" w:hAnsi="Times New Roman"/>
            </w:rPr>
          </w:rPrChange>
        </w:rPr>
        <w:t xml:space="preserve">, 2010; Curson </w:t>
      </w:r>
      <w:r w:rsidR="00207644" w:rsidRPr="001C287A">
        <w:rPr>
          <w:rFonts w:ascii="Times New Roman" w:hAnsi="Times New Roman"/>
          <w:i/>
          <w:color w:val="000000" w:themeColor="text1"/>
          <w:sz w:val="24"/>
          <w:rPrChange w:id="667" w:author="User" w:date="2012-11-18T09:33:00Z">
            <w:rPr>
              <w:rFonts w:ascii="Times New Roman" w:hAnsi="Times New Roman"/>
              <w:i/>
            </w:rPr>
          </w:rPrChange>
        </w:rPr>
        <w:t>et al.</w:t>
      </w:r>
      <w:r w:rsidR="00207644" w:rsidRPr="001C287A">
        <w:rPr>
          <w:rFonts w:ascii="Times New Roman" w:hAnsi="Times New Roman"/>
          <w:color w:val="000000" w:themeColor="text1"/>
          <w:sz w:val="24"/>
          <w:rPrChange w:id="668" w:author="User" w:date="2012-11-18T09:33:00Z">
            <w:rPr>
              <w:rFonts w:ascii="Times New Roman" w:hAnsi="Times New Roman"/>
            </w:rPr>
          </w:rPrChange>
        </w:rPr>
        <w:t xml:space="preserve">, 2011b; Reich </w:t>
      </w:r>
      <w:r w:rsidR="00207644" w:rsidRPr="001C287A">
        <w:rPr>
          <w:rFonts w:ascii="Times New Roman" w:hAnsi="Times New Roman"/>
          <w:i/>
          <w:color w:val="000000" w:themeColor="text1"/>
          <w:sz w:val="24"/>
          <w:rPrChange w:id="669" w:author="User" w:date="2012-11-18T09:33:00Z">
            <w:rPr>
              <w:rFonts w:ascii="Times New Roman" w:hAnsi="Times New Roman"/>
              <w:i/>
            </w:rPr>
          </w:rPrChange>
        </w:rPr>
        <w:t>et al.</w:t>
      </w:r>
      <w:r w:rsidR="00207644" w:rsidRPr="001C287A">
        <w:rPr>
          <w:rFonts w:ascii="Times New Roman" w:hAnsi="Times New Roman"/>
          <w:color w:val="000000" w:themeColor="text1"/>
          <w:sz w:val="24"/>
          <w:rPrChange w:id="670" w:author="User" w:date="2012-11-18T09:33:00Z">
            <w:rPr>
              <w:rFonts w:ascii="Times New Roman" w:hAnsi="Times New Roman"/>
            </w:rPr>
          </w:rPrChange>
        </w:rPr>
        <w:t xml:space="preserve">, 2011b; Moran </w:t>
      </w:r>
      <w:r w:rsidR="00207644" w:rsidRPr="001C287A">
        <w:rPr>
          <w:rFonts w:ascii="Times New Roman" w:hAnsi="Times New Roman"/>
          <w:i/>
          <w:color w:val="000000" w:themeColor="text1"/>
          <w:sz w:val="24"/>
          <w:rPrChange w:id="671" w:author="User" w:date="2012-11-18T09:33:00Z">
            <w:rPr>
              <w:rFonts w:ascii="Times New Roman" w:hAnsi="Times New Roman"/>
              <w:i/>
            </w:rPr>
          </w:rPrChange>
        </w:rPr>
        <w:t>et al.</w:t>
      </w:r>
      <w:r w:rsidR="00207644" w:rsidRPr="001C287A">
        <w:rPr>
          <w:rFonts w:ascii="Times New Roman" w:hAnsi="Times New Roman"/>
          <w:color w:val="000000" w:themeColor="text1"/>
          <w:sz w:val="24"/>
          <w:rPrChange w:id="672" w:author="User" w:date="2012-11-18T09:33:00Z">
            <w:rPr>
              <w:rFonts w:ascii="Times New Roman" w:hAnsi="Times New Roman"/>
            </w:rPr>
          </w:rPrChange>
        </w:rPr>
        <w:t xml:space="preserve">, 2012). The main source of DMS in the marine environment is from the breakdown of DMSP. </w:t>
      </w:r>
      <w:del w:id="673" w:author="User" w:date="2012-11-18T09:33:00Z">
        <w:r w:rsidR="00207644">
          <w:rPr>
            <w:rFonts w:ascii="Times New Roman" w:hAnsi="Times New Roman" w:cs="Times New Roman"/>
          </w:rPr>
          <w:delText>Eucaryotic</w:delText>
        </w:r>
      </w:del>
      <w:ins w:id="674" w:author="User" w:date="2012-11-18T09:33:00Z">
        <w:r w:rsidR="00207644" w:rsidRPr="001C287A">
          <w:rPr>
            <w:rFonts w:ascii="Times New Roman" w:hAnsi="Times New Roman" w:cs="Times New Roman"/>
            <w:color w:val="000000" w:themeColor="text1"/>
            <w:sz w:val="24"/>
            <w:szCs w:val="24"/>
          </w:rPr>
          <w:t>Eucary</w:t>
        </w:r>
        <w:r w:rsidR="0079181C">
          <w:rPr>
            <w:rFonts w:ascii="Times New Roman" w:hAnsi="Times New Roman" w:cs="Times New Roman"/>
            <w:color w:val="000000" w:themeColor="text1"/>
            <w:sz w:val="24"/>
            <w:szCs w:val="24"/>
          </w:rPr>
          <w:t>al</w:t>
        </w:r>
      </w:ins>
      <w:r w:rsidR="00207644" w:rsidRPr="001C287A">
        <w:rPr>
          <w:rFonts w:ascii="Times New Roman" w:hAnsi="Times New Roman"/>
          <w:color w:val="000000" w:themeColor="text1"/>
          <w:sz w:val="24"/>
          <w:rPrChange w:id="675" w:author="User" w:date="2012-11-18T09:33:00Z">
            <w:rPr>
              <w:rFonts w:ascii="Times New Roman" w:hAnsi="Times New Roman"/>
            </w:rPr>
          </w:rPrChange>
        </w:rPr>
        <w:t xml:space="preserve">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w:t>
      </w:r>
      <w:r w:rsidR="005E6DEB">
        <w:rPr>
          <w:rFonts w:ascii="Times New Roman" w:hAnsi="Times New Roman"/>
          <w:color w:val="000000" w:themeColor="text1"/>
          <w:sz w:val="24"/>
          <w:rPrChange w:id="676" w:author="User" w:date="2012-11-18T09:33:00Z">
            <w:rPr>
              <w:rFonts w:ascii="Times New Roman" w:hAnsi="Times New Roman"/>
            </w:rPr>
          </w:rPrChange>
        </w:rPr>
        <w:t xml:space="preserve"> ventilation to the atmosphere.</w:t>
      </w:r>
    </w:p>
    <w:p w14:paraId="356B9061" w14:textId="4A5EFF30" w:rsidR="007F69C2" w:rsidRDefault="00165187" w:rsidP="009A22D7">
      <w:pPr>
        <w:spacing w:after="0" w:line="240" w:lineRule="auto"/>
        <w:ind w:firstLine="426"/>
        <w:rPr>
          <w:rFonts w:ascii="Times New Roman" w:hAnsi="Times New Roman"/>
          <w:color w:val="000000" w:themeColor="text1"/>
          <w:sz w:val="24"/>
          <w:rPrChange w:id="677" w:author="User" w:date="2012-11-18T09:33:00Z">
            <w:rPr>
              <w:rFonts w:ascii="Times New Roman" w:hAnsi="Times New Roman"/>
            </w:rPr>
          </w:rPrChange>
        </w:rPr>
        <w:pPrChange w:id="678" w:author="User" w:date="2012-11-18T09:33:00Z">
          <w:pPr>
            <w:spacing w:line="240" w:lineRule="auto"/>
            <w:jc w:val="both"/>
          </w:pPr>
        </w:pPrChange>
      </w:pPr>
      <w:r w:rsidRPr="001C287A">
        <w:rPr>
          <w:rFonts w:ascii="Times New Roman" w:hAnsi="Times New Roman"/>
          <w:color w:val="000000" w:themeColor="text1"/>
          <w:sz w:val="24"/>
          <w:rPrChange w:id="679" w:author="User" w:date="2012-11-18T09:33:00Z">
            <w:rPr>
              <w:rFonts w:ascii="Times New Roman" w:hAnsi="Times New Roman"/>
            </w:rPr>
          </w:rPrChange>
        </w:rPr>
        <w:t xml:space="preserve">The very high levels of DMS in </w:t>
      </w:r>
      <w:r w:rsidR="00207644" w:rsidRPr="001C287A">
        <w:rPr>
          <w:rFonts w:ascii="Times New Roman" w:hAnsi="Times New Roman"/>
          <w:color w:val="000000" w:themeColor="text1"/>
          <w:sz w:val="24"/>
          <w:rPrChange w:id="680" w:author="User" w:date="2012-11-18T09:33:00Z">
            <w:rPr>
              <w:rFonts w:ascii="Times New Roman" w:hAnsi="Times New Roman"/>
            </w:rPr>
          </w:rPrChange>
        </w:rPr>
        <w:t>Organic Lake</w:t>
      </w:r>
      <w:r w:rsidR="002809EA" w:rsidRPr="001C287A">
        <w:rPr>
          <w:rFonts w:ascii="Times New Roman" w:hAnsi="Times New Roman"/>
          <w:color w:val="000000" w:themeColor="text1"/>
          <w:sz w:val="24"/>
          <w:rPrChange w:id="681" w:author="User" w:date="2012-11-18T09:33:00Z">
            <w:rPr>
              <w:rFonts w:ascii="Times New Roman" w:hAnsi="Times New Roman"/>
            </w:rPr>
          </w:rPrChange>
        </w:rPr>
        <w:t xml:space="preserve"> </w:t>
      </w:r>
      <w:r w:rsidRPr="001C287A">
        <w:rPr>
          <w:rFonts w:ascii="Times New Roman" w:hAnsi="Times New Roman"/>
          <w:color w:val="000000" w:themeColor="text1"/>
          <w:sz w:val="24"/>
          <w:rPrChange w:id="682" w:author="User" w:date="2012-11-18T09:33:00Z">
            <w:rPr>
              <w:rFonts w:ascii="Times New Roman" w:hAnsi="Times New Roman"/>
            </w:rPr>
          </w:rPrChange>
        </w:rPr>
        <w:t xml:space="preserve">make it </w:t>
      </w:r>
      <w:r w:rsidR="00207644" w:rsidRPr="001C287A">
        <w:rPr>
          <w:rFonts w:ascii="Times New Roman" w:hAnsi="Times New Roman"/>
          <w:color w:val="000000" w:themeColor="text1"/>
          <w:sz w:val="24"/>
          <w:rPrChange w:id="683" w:author="User" w:date="2012-11-18T09:33:00Z">
            <w:rPr>
              <w:rFonts w:ascii="Times New Roman" w:hAnsi="Times New Roman"/>
            </w:rPr>
          </w:rPrChange>
        </w:rPr>
        <w:t xml:space="preserve">an ideal </w:t>
      </w:r>
      <w:r w:rsidRPr="001C287A">
        <w:rPr>
          <w:rFonts w:ascii="Times New Roman" w:hAnsi="Times New Roman"/>
          <w:color w:val="000000" w:themeColor="text1"/>
          <w:sz w:val="24"/>
          <w:rPrChange w:id="684" w:author="User" w:date="2012-11-18T09:33:00Z">
            <w:rPr>
              <w:rFonts w:ascii="Times New Roman" w:hAnsi="Times New Roman"/>
            </w:rPr>
          </w:rPrChange>
        </w:rPr>
        <w:t>system for</w:t>
      </w:r>
      <w:r w:rsidR="00207644" w:rsidRPr="001C287A">
        <w:rPr>
          <w:rFonts w:ascii="Times New Roman" w:hAnsi="Times New Roman"/>
          <w:color w:val="000000" w:themeColor="text1"/>
          <w:sz w:val="24"/>
          <w:rPrChange w:id="685" w:author="User" w:date="2012-11-18T09:33:00Z">
            <w:rPr>
              <w:rFonts w:ascii="Times New Roman" w:hAnsi="Times New Roman"/>
            </w:rPr>
          </w:rPrChange>
        </w:rPr>
        <w:t xml:space="preserve"> identify</w:t>
      </w:r>
      <w:r w:rsidRPr="001C287A">
        <w:rPr>
          <w:rFonts w:ascii="Times New Roman" w:hAnsi="Times New Roman"/>
          <w:color w:val="000000" w:themeColor="text1"/>
          <w:sz w:val="24"/>
          <w:rPrChange w:id="686" w:author="User" w:date="2012-11-18T09:33:00Z">
            <w:rPr>
              <w:rFonts w:ascii="Times New Roman" w:hAnsi="Times New Roman"/>
            </w:rPr>
          </w:rPrChange>
        </w:rPr>
        <w:t>ing</w:t>
      </w:r>
      <w:r w:rsidR="00207644" w:rsidRPr="001C287A">
        <w:rPr>
          <w:rFonts w:ascii="Times New Roman" w:hAnsi="Times New Roman"/>
          <w:color w:val="000000" w:themeColor="text1"/>
          <w:sz w:val="24"/>
          <w:rPrChange w:id="687" w:author="User" w:date="2012-11-18T09:33:00Z">
            <w:rPr>
              <w:rFonts w:ascii="Times New Roman" w:hAnsi="Times New Roman"/>
            </w:rPr>
          </w:rPrChange>
        </w:rPr>
        <w:t xml:space="preserve"> the microorganisms</w:t>
      </w:r>
      <w:r w:rsidR="002D0F5A" w:rsidRPr="001C287A">
        <w:rPr>
          <w:rFonts w:ascii="Times New Roman" w:hAnsi="Times New Roman"/>
          <w:color w:val="000000" w:themeColor="text1"/>
          <w:sz w:val="24"/>
          <w:rPrChange w:id="688" w:author="User" w:date="2012-11-18T09:33:00Z">
            <w:rPr>
              <w:rFonts w:ascii="Times New Roman" w:hAnsi="Times New Roman"/>
            </w:rPr>
          </w:rPrChange>
        </w:rPr>
        <w:t xml:space="preserve"> </w:t>
      </w:r>
      <w:r w:rsidR="00207644" w:rsidRPr="001C287A">
        <w:rPr>
          <w:rFonts w:ascii="Times New Roman" w:hAnsi="Times New Roman"/>
          <w:color w:val="000000" w:themeColor="text1"/>
          <w:sz w:val="24"/>
          <w:rPrChange w:id="689" w:author="User" w:date="2012-11-18T09:33:00Z">
            <w:rPr>
              <w:rFonts w:ascii="Times New Roman" w:hAnsi="Times New Roman"/>
            </w:rPr>
          </w:rPrChange>
        </w:rPr>
        <w:t>and the processes they perform that lead to high levels of DMS accumulation.</w:t>
      </w:r>
      <w:r w:rsidR="002809EA" w:rsidRPr="001C287A">
        <w:rPr>
          <w:rFonts w:ascii="Times New Roman" w:hAnsi="Times New Roman"/>
          <w:color w:val="000000" w:themeColor="text1"/>
          <w:sz w:val="24"/>
          <w:rPrChange w:id="690" w:author="User" w:date="2012-11-18T09:33:00Z">
            <w:rPr>
              <w:rFonts w:ascii="Times New Roman" w:hAnsi="Times New Roman"/>
            </w:rPr>
          </w:rPrChange>
        </w:rPr>
        <w:t xml:space="preserve"> </w:t>
      </w:r>
      <w:r w:rsidR="00E655A4" w:rsidRPr="001C287A">
        <w:rPr>
          <w:rFonts w:ascii="Times New Roman" w:hAnsi="Times New Roman"/>
          <w:color w:val="000000" w:themeColor="text1"/>
          <w:sz w:val="24"/>
          <w:rPrChange w:id="691" w:author="User" w:date="2012-11-18T09:33:00Z">
            <w:rPr>
              <w:rFonts w:ascii="Times New Roman" w:hAnsi="Times New Roman"/>
            </w:rPr>
          </w:rPrChange>
        </w:rPr>
        <w:t>The previous Organic Lake metagenome study examined</w:t>
      </w:r>
      <w:r w:rsidR="002809EA" w:rsidRPr="001C287A">
        <w:rPr>
          <w:rFonts w:ascii="Times New Roman" w:hAnsi="Times New Roman"/>
          <w:color w:val="000000" w:themeColor="text1"/>
          <w:sz w:val="24"/>
          <w:rPrChange w:id="692" w:author="User" w:date="2012-11-18T09:33:00Z">
            <w:rPr>
              <w:rFonts w:ascii="Times New Roman" w:hAnsi="Times New Roman"/>
            </w:rPr>
          </w:rPrChange>
        </w:rPr>
        <w:t xml:space="preserve"> </w:t>
      </w:r>
      <w:r w:rsidR="00267DCA" w:rsidRPr="001C287A">
        <w:rPr>
          <w:rFonts w:ascii="Times New Roman" w:hAnsi="Times New Roman"/>
          <w:color w:val="000000" w:themeColor="text1"/>
          <w:sz w:val="24"/>
          <w:rPrChange w:id="693" w:author="User" w:date="2012-11-18T09:33:00Z">
            <w:rPr>
              <w:rFonts w:ascii="Times New Roman" w:hAnsi="Times New Roman"/>
            </w:rPr>
          </w:rPrChange>
        </w:rPr>
        <w:t xml:space="preserve">viruses </w:t>
      </w:r>
      <w:r w:rsidR="00E655A4" w:rsidRPr="001C287A">
        <w:rPr>
          <w:rFonts w:ascii="Times New Roman" w:hAnsi="Times New Roman"/>
          <w:color w:val="000000" w:themeColor="text1"/>
          <w:sz w:val="24"/>
          <w:rPrChange w:id="694" w:author="User" w:date="2012-11-18T09:33:00Z">
            <w:rPr>
              <w:rFonts w:ascii="Times New Roman" w:hAnsi="Times New Roman"/>
            </w:rPr>
          </w:rPrChange>
        </w:rPr>
        <w:t>from the 0.1 µm fraction</w:t>
      </w:r>
      <w:r w:rsidR="00267DCA" w:rsidRPr="001C287A">
        <w:rPr>
          <w:rFonts w:ascii="Times New Roman" w:hAnsi="Times New Roman"/>
          <w:color w:val="000000" w:themeColor="text1"/>
          <w:sz w:val="24"/>
          <w:rPrChange w:id="695" w:author="User" w:date="2012-11-18T09:33:00Z">
            <w:rPr>
              <w:rFonts w:ascii="Times New Roman" w:hAnsi="Times New Roman"/>
            </w:rPr>
          </w:rPrChange>
        </w:rPr>
        <w:t xml:space="preserve"> of</w:t>
      </w:r>
      <w:r w:rsidR="002809EA" w:rsidRPr="001C287A">
        <w:rPr>
          <w:rFonts w:ascii="Times New Roman" w:hAnsi="Times New Roman"/>
          <w:color w:val="000000" w:themeColor="text1"/>
          <w:sz w:val="24"/>
          <w:rPrChange w:id="696" w:author="User" w:date="2012-11-18T09:33:00Z">
            <w:rPr>
              <w:rFonts w:ascii="Times New Roman" w:hAnsi="Times New Roman"/>
            </w:rPr>
          </w:rPrChange>
        </w:rPr>
        <w:t xml:space="preserve"> </w:t>
      </w:r>
      <w:r w:rsidR="00E655A4" w:rsidRPr="001C287A">
        <w:rPr>
          <w:rFonts w:ascii="Times New Roman" w:hAnsi="Times New Roman"/>
          <w:color w:val="000000" w:themeColor="text1"/>
          <w:sz w:val="24"/>
          <w:rPrChange w:id="697" w:author="User" w:date="2012-11-18T09:33:00Z">
            <w:rPr>
              <w:rFonts w:ascii="Times New Roman" w:hAnsi="Times New Roman"/>
            </w:rPr>
          </w:rPrChange>
        </w:rPr>
        <w:t xml:space="preserve">surface water </w:t>
      </w:r>
      <w:r w:rsidR="00267DCA" w:rsidRPr="001C287A">
        <w:rPr>
          <w:rFonts w:ascii="Times New Roman" w:hAnsi="Times New Roman"/>
          <w:color w:val="000000" w:themeColor="text1"/>
          <w:sz w:val="24"/>
          <w:rPrChange w:id="698" w:author="User" w:date="2012-11-18T09:33:00Z">
            <w:rPr>
              <w:rFonts w:ascii="Times New Roman" w:hAnsi="Times New Roman"/>
            </w:rPr>
          </w:rPrChange>
        </w:rPr>
        <w:t>that was</w:t>
      </w:r>
      <w:r w:rsidR="00E655A4" w:rsidRPr="001C287A">
        <w:rPr>
          <w:rFonts w:ascii="Times New Roman" w:hAnsi="Times New Roman"/>
          <w:color w:val="000000" w:themeColor="text1"/>
          <w:sz w:val="24"/>
          <w:rPrChange w:id="699" w:author="User" w:date="2012-11-18T09:33:00Z">
            <w:rPr>
              <w:rFonts w:ascii="Times New Roman" w:hAnsi="Times New Roman"/>
            </w:rPr>
          </w:rPrChange>
        </w:rPr>
        <w:t xml:space="preserve"> collected from Organic Lake in December 2006, and November and December 2008 (Yau </w:t>
      </w:r>
      <w:r w:rsidR="00E655A4" w:rsidRPr="001C287A">
        <w:rPr>
          <w:rFonts w:ascii="Times New Roman" w:hAnsi="Times New Roman"/>
          <w:i/>
          <w:color w:val="000000" w:themeColor="text1"/>
          <w:sz w:val="24"/>
          <w:rPrChange w:id="700" w:author="User" w:date="2012-11-18T09:33:00Z">
            <w:rPr>
              <w:rFonts w:ascii="Times New Roman" w:hAnsi="Times New Roman"/>
              <w:i/>
            </w:rPr>
          </w:rPrChange>
        </w:rPr>
        <w:t>et al.</w:t>
      </w:r>
      <w:r w:rsidR="00E655A4" w:rsidRPr="001C287A">
        <w:rPr>
          <w:rFonts w:ascii="Times New Roman" w:hAnsi="Times New Roman"/>
          <w:color w:val="000000" w:themeColor="text1"/>
          <w:sz w:val="24"/>
          <w:rPrChange w:id="701" w:author="User" w:date="2012-11-18T09:33:00Z">
            <w:rPr>
              <w:rFonts w:ascii="Times New Roman" w:hAnsi="Times New Roman"/>
            </w:rPr>
          </w:rPrChange>
        </w:rPr>
        <w:t xml:space="preserve">, 2011). In the present study we </w:t>
      </w:r>
      <w:ins w:id="702" w:author="User" w:date="2012-11-18T09:33:00Z">
        <w:r w:rsidR="006D2677">
          <w:rPr>
            <w:rFonts w:ascii="Times New Roman" w:hAnsi="Times New Roman" w:cs="Times New Roman"/>
            <w:color w:val="000000" w:themeColor="text1"/>
            <w:sz w:val="24"/>
            <w:szCs w:val="24"/>
          </w:rPr>
          <w:t>focused on the cellular population rather than viruses, and</w:t>
        </w:r>
        <w:r w:rsidR="006D2677" w:rsidRPr="001C287A">
          <w:rPr>
            <w:rFonts w:ascii="Times New Roman" w:hAnsi="Times New Roman" w:cs="Times New Roman"/>
            <w:color w:val="000000" w:themeColor="text1"/>
            <w:sz w:val="24"/>
            <w:szCs w:val="24"/>
          </w:rPr>
          <w:t xml:space="preserve"> </w:t>
        </w:r>
      </w:ins>
      <w:r w:rsidR="00E655A4" w:rsidRPr="001C287A">
        <w:rPr>
          <w:rFonts w:ascii="Times New Roman" w:hAnsi="Times New Roman"/>
          <w:color w:val="000000" w:themeColor="text1"/>
          <w:sz w:val="24"/>
          <w:rPrChange w:id="703" w:author="User" w:date="2012-11-18T09:33:00Z">
            <w:rPr>
              <w:rFonts w:ascii="Times New Roman" w:hAnsi="Times New Roman"/>
            </w:rPr>
          </w:rPrChange>
        </w:rPr>
        <w:t xml:space="preserve">examined the </w:t>
      </w:r>
      <w:del w:id="704" w:author="User" w:date="2012-11-18T09:33:00Z">
        <w:r w:rsidR="00E655A4" w:rsidRPr="007F69C2">
          <w:rPr>
            <w:rFonts w:ascii="Times New Roman" w:hAnsi="Times New Roman" w:cs="Times New Roman"/>
          </w:rPr>
          <w:delText xml:space="preserve">entire </w:delText>
        </w:r>
      </w:del>
      <w:r w:rsidR="00E655A4" w:rsidRPr="001C287A">
        <w:rPr>
          <w:rFonts w:ascii="Times New Roman" w:hAnsi="Times New Roman"/>
          <w:color w:val="000000" w:themeColor="text1"/>
          <w:sz w:val="24"/>
          <w:rPrChange w:id="705" w:author="User" w:date="2012-11-18T09:33:00Z">
            <w:rPr>
              <w:rFonts w:ascii="Times New Roman" w:hAnsi="Times New Roman"/>
            </w:rPr>
          </w:rPrChange>
        </w:rPr>
        <w:t xml:space="preserve">microbial community </w:t>
      </w:r>
      <w:del w:id="706" w:author="User" w:date="2012-11-18T09:33:00Z">
        <w:r w:rsidR="00E655A4">
          <w:rPr>
            <w:rFonts w:ascii="Times New Roman" w:hAnsi="Times New Roman" w:cs="Times New Roman"/>
          </w:rPr>
          <w:delText>of</w:delText>
        </w:r>
      </w:del>
      <w:ins w:id="707" w:author="User" w:date="2012-11-18T09:33:00Z">
        <w:r w:rsidR="006D2677">
          <w:rPr>
            <w:rFonts w:ascii="Times New Roman" w:hAnsi="Times New Roman" w:cs="Times New Roman"/>
            <w:color w:val="000000" w:themeColor="text1"/>
            <w:sz w:val="24"/>
            <w:szCs w:val="24"/>
          </w:rPr>
          <w:t>throughout</w:t>
        </w:r>
      </w:ins>
      <w:r w:rsidR="006D2677">
        <w:rPr>
          <w:rFonts w:ascii="Times New Roman" w:hAnsi="Times New Roman"/>
          <w:color w:val="000000" w:themeColor="text1"/>
          <w:sz w:val="24"/>
          <w:rPrChange w:id="708" w:author="User" w:date="2012-11-18T09:33:00Z">
            <w:rPr>
              <w:rFonts w:ascii="Times New Roman" w:hAnsi="Times New Roman"/>
            </w:rPr>
          </w:rPrChange>
        </w:rPr>
        <w:t xml:space="preserve"> the </w:t>
      </w:r>
      <w:ins w:id="709" w:author="User" w:date="2012-11-18T09:33:00Z">
        <w:r w:rsidR="006D2677">
          <w:rPr>
            <w:rFonts w:ascii="Times New Roman" w:hAnsi="Times New Roman" w:cs="Times New Roman"/>
            <w:color w:val="000000" w:themeColor="text1"/>
            <w:sz w:val="24"/>
            <w:szCs w:val="24"/>
          </w:rPr>
          <w:t xml:space="preserve">entire </w:t>
        </w:r>
      </w:ins>
      <w:r w:rsidR="006D2677">
        <w:rPr>
          <w:rFonts w:ascii="Times New Roman" w:hAnsi="Times New Roman"/>
          <w:color w:val="000000" w:themeColor="text1"/>
          <w:sz w:val="24"/>
          <w:rPrChange w:id="710" w:author="User" w:date="2012-11-18T09:33:00Z">
            <w:rPr>
              <w:rFonts w:ascii="Times New Roman" w:hAnsi="Times New Roman"/>
            </w:rPr>
          </w:rPrChange>
        </w:rPr>
        <w:t>lake</w:t>
      </w:r>
      <w:del w:id="711" w:author="User" w:date="2012-11-18T09:33:00Z">
        <w:r w:rsidR="00E655A4">
          <w:rPr>
            <w:rFonts w:ascii="Times New Roman" w:hAnsi="Times New Roman" w:cs="Times New Roman"/>
          </w:rPr>
          <w:delText xml:space="preserve"> by analyzing metagenome data from</w:delText>
        </w:r>
      </w:del>
      <w:ins w:id="712" w:author="User" w:date="2012-11-18T09:33:00Z">
        <w:r w:rsidR="006D2677">
          <w:rPr>
            <w:rFonts w:ascii="Times New Roman" w:hAnsi="Times New Roman" w:cs="Times New Roman"/>
            <w:color w:val="000000" w:themeColor="text1"/>
            <w:sz w:val="24"/>
            <w:szCs w:val="24"/>
          </w:rPr>
          <w:t>. Metagenomic</w:t>
        </w:r>
        <w:r w:rsidR="00E655A4" w:rsidRPr="001C287A">
          <w:rPr>
            <w:rFonts w:ascii="Times New Roman" w:hAnsi="Times New Roman" w:cs="Times New Roman"/>
            <w:color w:val="000000" w:themeColor="text1"/>
            <w:sz w:val="24"/>
            <w:szCs w:val="24"/>
          </w:rPr>
          <w:t xml:space="preserve"> </w:t>
        </w:r>
        <w:r w:rsidR="006D2677">
          <w:rPr>
            <w:rFonts w:ascii="Times New Roman" w:hAnsi="Times New Roman" w:cs="Times New Roman"/>
            <w:color w:val="000000" w:themeColor="text1"/>
            <w:sz w:val="24"/>
            <w:szCs w:val="24"/>
          </w:rPr>
          <w:t>analyses</w:t>
        </w:r>
        <w:r w:rsidR="00E655A4" w:rsidRPr="001C287A">
          <w:rPr>
            <w:rFonts w:ascii="Times New Roman" w:hAnsi="Times New Roman" w:cs="Times New Roman"/>
            <w:color w:val="000000" w:themeColor="text1"/>
            <w:sz w:val="24"/>
            <w:szCs w:val="24"/>
          </w:rPr>
          <w:t xml:space="preserve"> </w:t>
        </w:r>
        <w:r w:rsidR="006D2677">
          <w:rPr>
            <w:rFonts w:ascii="Times New Roman" w:hAnsi="Times New Roman" w:cs="Times New Roman"/>
            <w:color w:val="000000" w:themeColor="text1"/>
            <w:sz w:val="24"/>
            <w:szCs w:val="24"/>
          </w:rPr>
          <w:t>were performed on</w:t>
        </w:r>
      </w:ins>
      <w:r w:rsidR="006D2677">
        <w:rPr>
          <w:rFonts w:ascii="Times New Roman" w:hAnsi="Times New Roman"/>
          <w:color w:val="000000" w:themeColor="text1"/>
          <w:sz w:val="24"/>
          <w:rPrChange w:id="713" w:author="User" w:date="2012-11-18T09:33:00Z">
            <w:rPr>
              <w:rFonts w:ascii="Times New Roman" w:hAnsi="Times New Roman"/>
            </w:rPr>
          </w:rPrChange>
        </w:rPr>
        <w:t xml:space="preserve"> </w:t>
      </w:r>
      <w:r w:rsidR="00E655A4" w:rsidRPr="001C287A">
        <w:rPr>
          <w:rFonts w:ascii="Times New Roman" w:hAnsi="Times New Roman"/>
          <w:color w:val="000000" w:themeColor="text1"/>
          <w:sz w:val="24"/>
          <w:rPrChange w:id="714" w:author="User" w:date="2012-11-18T09:33:00Z">
            <w:rPr>
              <w:rFonts w:ascii="Times New Roman" w:hAnsi="Times New Roman"/>
            </w:rPr>
          </w:rPrChange>
        </w:rPr>
        <w:t xml:space="preserve">biomass </w:t>
      </w:r>
      <w:del w:id="715" w:author="User" w:date="2012-11-18T09:33:00Z">
        <w:r w:rsidR="00E655A4">
          <w:rPr>
            <w:rFonts w:ascii="Times New Roman" w:hAnsi="Times New Roman" w:cs="Times New Roman"/>
          </w:rPr>
          <w:delText>sequentially fractionated</w:delText>
        </w:r>
      </w:del>
      <w:ins w:id="716" w:author="User" w:date="2012-11-18T09:33:00Z">
        <w:r w:rsidR="006D2677">
          <w:rPr>
            <w:rFonts w:ascii="Times New Roman" w:hAnsi="Times New Roman" w:cs="Times New Roman"/>
            <w:color w:val="000000" w:themeColor="text1"/>
            <w:sz w:val="24"/>
            <w:szCs w:val="24"/>
          </w:rPr>
          <w:t xml:space="preserve">captured by </w:t>
        </w:r>
        <w:r w:rsidR="00E655A4" w:rsidRPr="001C287A">
          <w:rPr>
            <w:rFonts w:ascii="Times New Roman" w:hAnsi="Times New Roman" w:cs="Times New Roman"/>
            <w:color w:val="000000" w:themeColor="text1"/>
            <w:sz w:val="24"/>
            <w:szCs w:val="24"/>
          </w:rPr>
          <w:t>sequential f</w:t>
        </w:r>
        <w:r w:rsidR="006D2677">
          <w:rPr>
            <w:rFonts w:ascii="Times New Roman" w:hAnsi="Times New Roman" w:cs="Times New Roman"/>
            <w:color w:val="000000" w:themeColor="text1"/>
            <w:sz w:val="24"/>
            <w:szCs w:val="24"/>
          </w:rPr>
          <w:t>iltration</w:t>
        </w:r>
      </w:ins>
      <w:r w:rsidR="00E655A4" w:rsidRPr="001C287A">
        <w:rPr>
          <w:rFonts w:ascii="Times New Roman" w:hAnsi="Times New Roman"/>
          <w:color w:val="000000" w:themeColor="text1"/>
          <w:sz w:val="24"/>
          <w:rPrChange w:id="717" w:author="User" w:date="2012-11-18T09:33:00Z">
            <w:rPr>
              <w:rFonts w:ascii="Times New Roman" w:hAnsi="Times New Roman"/>
            </w:rPr>
          </w:rPrChange>
        </w:rPr>
        <w:t xml:space="preserve"> </w:t>
      </w:r>
      <w:r w:rsidR="00267DCA" w:rsidRPr="001C287A">
        <w:rPr>
          <w:rFonts w:ascii="Times New Roman" w:hAnsi="Times New Roman"/>
          <w:color w:val="000000" w:themeColor="text1"/>
          <w:sz w:val="24"/>
          <w:rPrChange w:id="718" w:author="User" w:date="2012-11-18T09:33:00Z">
            <w:rPr>
              <w:rFonts w:ascii="Times New Roman" w:hAnsi="Times New Roman"/>
            </w:rPr>
          </w:rPrChange>
        </w:rPr>
        <w:t>through a 20</w:t>
      </w:r>
      <w:r w:rsidR="002809EA" w:rsidRPr="001C287A">
        <w:rPr>
          <w:rFonts w:ascii="Times New Roman" w:hAnsi="Times New Roman"/>
          <w:color w:val="000000" w:themeColor="text1"/>
          <w:sz w:val="24"/>
          <w:rPrChange w:id="719" w:author="User" w:date="2012-11-18T09:33:00Z">
            <w:rPr>
              <w:rFonts w:ascii="Times New Roman" w:hAnsi="Times New Roman"/>
            </w:rPr>
          </w:rPrChange>
        </w:rPr>
        <w:t xml:space="preserve"> </w:t>
      </w:r>
      <w:r w:rsidR="00267DCA" w:rsidRPr="001C287A">
        <w:rPr>
          <w:rFonts w:ascii="Times New Roman" w:hAnsi="Times New Roman"/>
          <w:color w:val="000000" w:themeColor="text1"/>
          <w:sz w:val="24"/>
          <w:rPrChange w:id="720" w:author="User" w:date="2012-11-18T09:33:00Z">
            <w:rPr>
              <w:rFonts w:ascii="Times New Roman" w:hAnsi="Times New Roman"/>
            </w:rPr>
          </w:rPrChange>
        </w:rPr>
        <w:t>µm pre</w:t>
      </w:r>
      <w:r w:rsidR="002809EA" w:rsidRPr="001C287A">
        <w:rPr>
          <w:rFonts w:ascii="Times New Roman" w:hAnsi="Times New Roman"/>
          <w:color w:val="000000" w:themeColor="text1"/>
          <w:sz w:val="24"/>
          <w:rPrChange w:id="721" w:author="User" w:date="2012-11-18T09:33:00Z">
            <w:rPr>
              <w:rFonts w:ascii="Times New Roman" w:hAnsi="Times New Roman"/>
            </w:rPr>
          </w:rPrChange>
        </w:rPr>
        <w:t>-</w:t>
      </w:r>
      <w:r w:rsidR="00267DCA" w:rsidRPr="001C287A">
        <w:rPr>
          <w:rFonts w:ascii="Times New Roman" w:hAnsi="Times New Roman"/>
          <w:color w:val="000000" w:themeColor="text1"/>
          <w:sz w:val="24"/>
          <w:rPrChange w:id="722" w:author="User" w:date="2012-11-18T09:33:00Z">
            <w:rPr>
              <w:rFonts w:ascii="Times New Roman" w:hAnsi="Times New Roman"/>
            </w:rPr>
          </w:rPrChange>
        </w:rPr>
        <w:t>filter onto</w:t>
      </w:r>
      <w:r w:rsidR="00E655A4" w:rsidRPr="001C287A">
        <w:rPr>
          <w:rFonts w:ascii="Times New Roman" w:hAnsi="Times New Roman"/>
          <w:color w:val="000000" w:themeColor="text1"/>
          <w:sz w:val="24"/>
          <w:rPrChange w:id="723" w:author="User" w:date="2012-11-18T09:33:00Z">
            <w:rPr>
              <w:rFonts w:ascii="Times New Roman" w:hAnsi="Times New Roman"/>
            </w:rPr>
          </w:rPrChange>
        </w:rPr>
        <w:t xml:space="preserve"> 3.0, 0.8, 0.1 µm filters</w:t>
      </w:r>
      <w:ins w:id="724" w:author="User" w:date="2012-11-18T09:33:00Z">
        <w:r w:rsidR="006D2677">
          <w:rPr>
            <w:rFonts w:ascii="Times New Roman" w:hAnsi="Times New Roman" w:cs="Times New Roman"/>
            <w:color w:val="000000" w:themeColor="text1"/>
            <w:sz w:val="24"/>
            <w:szCs w:val="24"/>
          </w:rPr>
          <w:t>,</w:t>
        </w:r>
      </w:ins>
      <w:r w:rsidR="00E655A4" w:rsidRPr="001C287A">
        <w:rPr>
          <w:rFonts w:ascii="Times New Roman" w:hAnsi="Times New Roman"/>
          <w:color w:val="000000" w:themeColor="text1"/>
          <w:sz w:val="24"/>
          <w:rPrChange w:id="725" w:author="User" w:date="2012-11-18T09:33:00Z">
            <w:rPr>
              <w:rFonts w:ascii="Times New Roman" w:hAnsi="Times New Roman"/>
            </w:rPr>
          </w:rPrChange>
        </w:rPr>
        <w:t xml:space="preserve"> from a depth profile (1.7, 4.2, 5.7, 6.5 and 6.7 m)</w:t>
      </w:r>
      <w:ins w:id="726" w:author="User" w:date="2012-11-18T09:33:00Z">
        <w:r w:rsidR="006D2677">
          <w:rPr>
            <w:rFonts w:ascii="Times New Roman" w:hAnsi="Times New Roman" w:cs="Times New Roman"/>
            <w:color w:val="000000" w:themeColor="text1"/>
            <w:sz w:val="24"/>
            <w:szCs w:val="24"/>
          </w:rPr>
          <w:t xml:space="preserve"> </w:t>
        </w:r>
      </w:ins>
      <w:r w:rsidR="00E655A4" w:rsidRPr="001C287A">
        <w:rPr>
          <w:rFonts w:ascii="Times New Roman" w:hAnsi="Times New Roman"/>
          <w:color w:val="000000" w:themeColor="text1"/>
          <w:sz w:val="24"/>
          <w:rPrChange w:id="727" w:author="User" w:date="2012-11-18T09:33:00Z">
            <w:rPr>
              <w:rFonts w:ascii="Times New Roman" w:hAnsi="Times New Roman"/>
            </w:rPr>
          </w:rPrChange>
        </w:rPr>
        <w:t xml:space="preserve">taken </w:t>
      </w:r>
      <w:r w:rsidR="00267DCA" w:rsidRPr="001C287A">
        <w:rPr>
          <w:rFonts w:ascii="Times New Roman" w:hAnsi="Times New Roman"/>
          <w:color w:val="000000" w:themeColor="text1"/>
          <w:sz w:val="24"/>
          <w:rPrChange w:id="728" w:author="User" w:date="2012-11-18T09:33:00Z">
            <w:rPr>
              <w:rFonts w:ascii="Times New Roman" w:hAnsi="Times New Roman"/>
            </w:rPr>
          </w:rPrChange>
        </w:rPr>
        <w:t xml:space="preserve">in November 2008 </w:t>
      </w:r>
      <w:r w:rsidR="00E655A4" w:rsidRPr="001C287A">
        <w:rPr>
          <w:rFonts w:ascii="Times New Roman" w:hAnsi="Times New Roman"/>
          <w:color w:val="000000" w:themeColor="text1"/>
          <w:sz w:val="24"/>
          <w:rPrChange w:id="729" w:author="User" w:date="2012-11-18T09:33:00Z">
            <w:rPr>
              <w:rFonts w:ascii="Times New Roman" w:hAnsi="Times New Roman"/>
            </w:rPr>
          </w:rPrChange>
        </w:rPr>
        <w:t xml:space="preserve">from </w:t>
      </w:r>
      <w:r w:rsidR="00267DCA" w:rsidRPr="001C287A">
        <w:rPr>
          <w:rFonts w:ascii="Times New Roman" w:hAnsi="Times New Roman"/>
          <w:color w:val="000000" w:themeColor="text1"/>
          <w:sz w:val="24"/>
          <w:rPrChange w:id="730" w:author="User" w:date="2012-11-18T09:33:00Z">
            <w:rPr>
              <w:rFonts w:ascii="Times New Roman" w:hAnsi="Times New Roman"/>
            </w:rPr>
          </w:rPrChange>
        </w:rPr>
        <w:t>the deepest point in</w:t>
      </w:r>
      <w:r w:rsidR="00E655A4" w:rsidRPr="001C287A">
        <w:rPr>
          <w:rFonts w:ascii="Times New Roman" w:hAnsi="Times New Roman"/>
          <w:color w:val="000000" w:themeColor="text1"/>
          <w:sz w:val="24"/>
          <w:rPrChange w:id="731" w:author="User" w:date="2012-11-18T09:33:00Z">
            <w:rPr>
              <w:rFonts w:ascii="Times New Roman" w:hAnsi="Times New Roman"/>
            </w:rPr>
          </w:rPrChange>
        </w:rPr>
        <w:t xml:space="preserve"> the lake. </w:t>
      </w:r>
      <w:del w:id="732" w:author="User" w:date="2012-11-18T09:33:00Z">
        <w:r w:rsidR="00E655A4">
          <w:rPr>
            <w:rFonts w:ascii="Times New Roman" w:hAnsi="Times New Roman" w:cs="Times New Roman"/>
          </w:rPr>
          <w:delText>By so doing,</w:delText>
        </w:r>
      </w:del>
      <w:ins w:id="733" w:author="User" w:date="2012-11-18T09:33:00Z">
        <w:r w:rsidR="004A0A50">
          <w:rPr>
            <w:rFonts w:ascii="Times New Roman" w:hAnsi="Times New Roman" w:cs="Times New Roman"/>
            <w:color w:val="000000" w:themeColor="text1"/>
            <w:sz w:val="24"/>
            <w:szCs w:val="24"/>
          </w:rPr>
          <w:t xml:space="preserve">This filtration and shotgun sequencing approach was </w:t>
        </w:r>
        <w:r w:rsidR="004A0A50" w:rsidRPr="004A0A50">
          <w:rPr>
            <w:rFonts w:ascii="Times New Roman" w:hAnsi="Times New Roman" w:cs="Times New Roman"/>
            <w:color w:val="000000" w:themeColor="text1"/>
            <w:sz w:val="24"/>
            <w:szCs w:val="24"/>
            <w:lang w:val="en-AU"/>
          </w:rPr>
          <w:t xml:space="preserve">originally adopted by the </w:t>
        </w:r>
        <w:r w:rsidR="008A35D1">
          <w:rPr>
            <w:rFonts w:ascii="Times New Roman" w:hAnsi="Times New Roman" w:cs="Times New Roman"/>
            <w:color w:val="000000" w:themeColor="text1"/>
            <w:sz w:val="24"/>
            <w:szCs w:val="24"/>
            <w:lang w:val="en-AU"/>
          </w:rPr>
          <w:t xml:space="preserve">Global Ocean Sampling (GOS) </w:t>
        </w:r>
        <w:r w:rsidR="004A0A50" w:rsidRPr="004A0A50">
          <w:rPr>
            <w:rFonts w:ascii="Times New Roman" w:hAnsi="Times New Roman" w:cs="Times New Roman"/>
            <w:color w:val="000000" w:themeColor="text1"/>
            <w:sz w:val="24"/>
            <w:szCs w:val="24"/>
            <w:lang w:val="en-AU"/>
          </w:rPr>
          <w:t>expedition</w:t>
        </w:r>
        <w:r w:rsidR="004A0A50">
          <w:rPr>
            <w:rFonts w:ascii="Times New Roman" w:hAnsi="Times New Roman" w:cs="Times New Roman"/>
            <w:color w:val="000000" w:themeColor="text1"/>
            <w:sz w:val="24"/>
            <w:szCs w:val="24"/>
            <w:lang w:val="en-AU"/>
          </w:rPr>
          <w:t xml:space="preserve"> </w:t>
        </w:r>
        <w:r w:rsidR="004A0A50" w:rsidRPr="004A0A50">
          <w:rPr>
            <w:rFonts w:ascii="Times New Roman" w:hAnsi="Times New Roman" w:cs="Times New Roman"/>
            <w:color w:val="000000" w:themeColor="text1"/>
            <w:sz w:val="24"/>
            <w:szCs w:val="24"/>
            <w:lang w:val="en-AU"/>
          </w:rPr>
          <w:t xml:space="preserve">(Rusch </w:t>
        </w:r>
        <w:r w:rsidR="004A0A50" w:rsidRPr="004A0A50">
          <w:rPr>
            <w:rFonts w:ascii="Times New Roman" w:hAnsi="Times New Roman" w:cs="Times New Roman"/>
            <w:i/>
            <w:iCs/>
            <w:color w:val="000000" w:themeColor="text1"/>
            <w:sz w:val="24"/>
            <w:szCs w:val="24"/>
            <w:lang w:val="en-AU"/>
          </w:rPr>
          <w:t>et al</w:t>
        </w:r>
        <w:r w:rsidR="004A0A50" w:rsidRPr="004A0A50">
          <w:rPr>
            <w:rFonts w:ascii="Times New Roman" w:hAnsi="Times New Roman" w:cs="Times New Roman"/>
            <w:color w:val="000000" w:themeColor="text1"/>
            <w:sz w:val="24"/>
            <w:szCs w:val="24"/>
            <w:lang w:val="en-AU"/>
          </w:rPr>
          <w:t xml:space="preserve">., 2007) and </w:t>
        </w:r>
        <w:r w:rsidR="004A0A50">
          <w:rPr>
            <w:rFonts w:ascii="Times New Roman" w:hAnsi="Times New Roman" w:cs="Times New Roman"/>
            <w:color w:val="000000" w:themeColor="text1"/>
            <w:sz w:val="24"/>
            <w:szCs w:val="24"/>
            <w:lang w:val="en-AU"/>
          </w:rPr>
          <w:t>has proven to be a powerful approach for studying Antarctic aquatic microbial communities (</w:t>
        </w:r>
        <w:r w:rsidR="004A0A50" w:rsidRPr="004A0A50">
          <w:rPr>
            <w:rFonts w:ascii="Times New Roman" w:hAnsi="Times New Roman" w:cs="Times New Roman"/>
            <w:color w:val="000000" w:themeColor="text1"/>
            <w:sz w:val="24"/>
            <w:szCs w:val="24"/>
            <w:lang w:val="en-AU"/>
          </w:rPr>
          <w:t xml:space="preserve">Ng </w:t>
        </w:r>
        <w:r w:rsidR="004A0A50" w:rsidRPr="004A0A50">
          <w:rPr>
            <w:rFonts w:ascii="Times New Roman" w:hAnsi="Times New Roman" w:cs="Times New Roman"/>
            <w:i/>
            <w:iCs/>
            <w:color w:val="000000" w:themeColor="text1"/>
            <w:sz w:val="24"/>
            <w:szCs w:val="24"/>
            <w:lang w:val="en-AU"/>
          </w:rPr>
          <w:t>et al</w:t>
        </w:r>
        <w:r w:rsidR="004A0A50" w:rsidRPr="004A0A50">
          <w:rPr>
            <w:rFonts w:ascii="Times New Roman" w:hAnsi="Times New Roman" w:cs="Times New Roman"/>
            <w:color w:val="000000" w:themeColor="text1"/>
            <w:sz w:val="24"/>
            <w:szCs w:val="24"/>
            <w:lang w:val="en-AU"/>
          </w:rPr>
          <w:t xml:space="preserve">., 2010; Lauro </w:t>
        </w:r>
        <w:r w:rsidR="004A0A50" w:rsidRPr="004A0A50">
          <w:rPr>
            <w:rFonts w:ascii="Times New Roman" w:hAnsi="Times New Roman" w:cs="Times New Roman"/>
            <w:i/>
            <w:iCs/>
            <w:color w:val="000000" w:themeColor="text1"/>
            <w:sz w:val="24"/>
            <w:szCs w:val="24"/>
            <w:lang w:val="en-AU"/>
          </w:rPr>
          <w:t>et al</w:t>
        </w:r>
        <w:r w:rsidR="004A0A50" w:rsidRPr="004A0A50">
          <w:rPr>
            <w:rFonts w:ascii="Times New Roman" w:hAnsi="Times New Roman" w:cs="Times New Roman"/>
            <w:color w:val="000000" w:themeColor="text1"/>
            <w:sz w:val="24"/>
            <w:szCs w:val="24"/>
            <w:lang w:val="en-AU"/>
          </w:rPr>
          <w:t xml:space="preserve">., 2011; Yau </w:t>
        </w:r>
        <w:r w:rsidR="004A0A50" w:rsidRPr="004A0A50">
          <w:rPr>
            <w:rFonts w:ascii="Times New Roman" w:hAnsi="Times New Roman" w:cs="Times New Roman"/>
            <w:i/>
            <w:iCs/>
            <w:color w:val="000000" w:themeColor="text1"/>
            <w:sz w:val="24"/>
            <w:szCs w:val="24"/>
            <w:lang w:val="en-AU"/>
          </w:rPr>
          <w:t>et al</w:t>
        </w:r>
        <w:r w:rsidR="004A0A50" w:rsidRPr="004A0A50">
          <w:rPr>
            <w:rFonts w:ascii="Times New Roman" w:hAnsi="Times New Roman" w:cs="Times New Roman"/>
            <w:color w:val="000000" w:themeColor="text1"/>
            <w:sz w:val="24"/>
            <w:szCs w:val="24"/>
            <w:lang w:val="en-AU"/>
          </w:rPr>
          <w:t>.,</w:t>
        </w:r>
        <w:r w:rsidR="004A0A50">
          <w:rPr>
            <w:rFonts w:ascii="Times New Roman" w:hAnsi="Times New Roman" w:cs="Times New Roman"/>
            <w:color w:val="000000" w:themeColor="text1"/>
            <w:sz w:val="24"/>
            <w:szCs w:val="24"/>
            <w:lang w:val="en-AU"/>
          </w:rPr>
          <w:t xml:space="preserve"> </w:t>
        </w:r>
        <w:r w:rsidR="004A0A50" w:rsidRPr="004A0A50">
          <w:rPr>
            <w:rFonts w:ascii="Times New Roman" w:hAnsi="Times New Roman" w:cs="Times New Roman"/>
            <w:color w:val="000000" w:themeColor="text1"/>
            <w:sz w:val="24"/>
            <w:szCs w:val="24"/>
            <w:lang w:val="en-AU"/>
          </w:rPr>
          <w:t xml:space="preserve">2011; </w:t>
        </w:r>
        <w:r w:rsidR="004A0A50" w:rsidRPr="004A0A50">
          <w:rPr>
            <w:rFonts w:ascii="Times New Roman" w:hAnsi="Times New Roman" w:cs="Times New Roman"/>
            <w:iCs/>
            <w:color w:val="000000" w:themeColor="text1"/>
            <w:sz w:val="24"/>
            <w:szCs w:val="24"/>
            <w:lang w:val="en-AU"/>
          </w:rPr>
          <w:t xml:space="preserve">Brown </w:t>
        </w:r>
        <w:r w:rsidR="004A0A50" w:rsidRPr="004A0A50">
          <w:rPr>
            <w:rFonts w:ascii="Times New Roman" w:hAnsi="Times New Roman" w:cs="Times New Roman"/>
            <w:i/>
            <w:iCs/>
            <w:color w:val="000000" w:themeColor="text1"/>
            <w:sz w:val="24"/>
            <w:szCs w:val="24"/>
            <w:lang w:val="en-AU"/>
          </w:rPr>
          <w:t>et al</w:t>
        </w:r>
        <w:r w:rsidR="004A0A50" w:rsidRPr="004A0A50">
          <w:rPr>
            <w:rFonts w:ascii="Times New Roman" w:hAnsi="Times New Roman" w:cs="Times New Roman"/>
            <w:color w:val="000000" w:themeColor="text1"/>
            <w:sz w:val="24"/>
            <w:szCs w:val="24"/>
            <w:lang w:val="en-AU"/>
          </w:rPr>
          <w:t>., 2012</w:t>
        </w:r>
        <w:r w:rsidR="004A0A50">
          <w:rPr>
            <w:rFonts w:ascii="Times New Roman" w:hAnsi="Times New Roman" w:cs="Times New Roman"/>
            <w:color w:val="000000" w:themeColor="text1"/>
            <w:sz w:val="24"/>
            <w:szCs w:val="24"/>
            <w:lang w:val="en-AU"/>
          </w:rPr>
          <w:t xml:space="preserve">; </w:t>
        </w:r>
        <w:r w:rsidR="004A0A50" w:rsidRPr="004A0A50">
          <w:rPr>
            <w:rFonts w:ascii="Times New Roman" w:hAnsi="Times New Roman" w:cs="Times New Roman"/>
            <w:color w:val="000000" w:themeColor="text1"/>
            <w:sz w:val="24"/>
            <w:szCs w:val="24"/>
            <w:lang w:val="en-AU"/>
          </w:rPr>
          <w:t xml:space="preserve">Williams </w:t>
        </w:r>
        <w:r w:rsidR="004A0A50" w:rsidRPr="004A0A50">
          <w:rPr>
            <w:rFonts w:ascii="Times New Roman" w:hAnsi="Times New Roman" w:cs="Times New Roman"/>
            <w:i/>
            <w:iCs/>
            <w:color w:val="000000" w:themeColor="text1"/>
            <w:sz w:val="24"/>
            <w:szCs w:val="24"/>
            <w:lang w:val="en-AU"/>
          </w:rPr>
          <w:t>et al</w:t>
        </w:r>
        <w:r w:rsidR="004A0A50" w:rsidRPr="004A0A50">
          <w:rPr>
            <w:rFonts w:ascii="Times New Roman" w:hAnsi="Times New Roman" w:cs="Times New Roman"/>
            <w:color w:val="000000" w:themeColor="text1"/>
            <w:sz w:val="24"/>
            <w:szCs w:val="24"/>
            <w:lang w:val="en-AU"/>
          </w:rPr>
          <w:t>., 2012b</w:t>
        </w:r>
        <w:r w:rsidR="004A0A50">
          <w:rPr>
            <w:rFonts w:ascii="Times New Roman" w:hAnsi="Times New Roman" w:cs="Times New Roman"/>
            <w:color w:val="000000" w:themeColor="text1"/>
            <w:sz w:val="24"/>
            <w:szCs w:val="24"/>
            <w:lang w:val="en-AU"/>
          </w:rPr>
          <w:t xml:space="preserve">; Wilkins </w:t>
        </w:r>
        <w:r w:rsidR="004A0A50">
          <w:rPr>
            <w:rFonts w:ascii="Times New Roman" w:hAnsi="Times New Roman" w:cs="Times New Roman"/>
            <w:i/>
            <w:color w:val="000000" w:themeColor="text1"/>
            <w:sz w:val="24"/>
            <w:szCs w:val="24"/>
            <w:lang w:val="en-AU"/>
          </w:rPr>
          <w:t>et al.,</w:t>
        </w:r>
        <w:r w:rsidR="004A0A50">
          <w:rPr>
            <w:rFonts w:ascii="Times New Roman" w:hAnsi="Times New Roman" w:cs="Times New Roman"/>
            <w:color w:val="000000" w:themeColor="text1"/>
            <w:sz w:val="24"/>
            <w:szCs w:val="24"/>
            <w:lang w:val="en-AU"/>
          </w:rPr>
          <w:t xml:space="preserve"> 2012ab</w:t>
        </w:r>
        <w:r w:rsidR="004A0A50" w:rsidRPr="004A0A50">
          <w:rPr>
            <w:rFonts w:ascii="Times New Roman" w:hAnsi="Times New Roman" w:cs="Times New Roman"/>
            <w:color w:val="000000" w:themeColor="text1"/>
            <w:sz w:val="24"/>
            <w:szCs w:val="24"/>
            <w:lang w:val="en-AU"/>
          </w:rPr>
          <w:t>).</w:t>
        </w:r>
        <w:r w:rsidR="004A0A50">
          <w:rPr>
            <w:rFonts w:ascii="Times New Roman" w:hAnsi="Times New Roman" w:cs="Times New Roman"/>
            <w:color w:val="000000" w:themeColor="text1"/>
            <w:sz w:val="24"/>
            <w:szCs w:val="24"/>
            <w:lang w:val="en-AU"/>
          </w:rPr>
          <w:t xml:space="preserve"> </w:t>
        </w:r>
        <w:r w:rsidR="00E655A4" w:rsidRPr="001C287A">
          <w:rPr>
            <w:rFonts w:ascii="Times New Roman" w:hAnsi="Times New Roman" w:cs="Times New Roman"/>
            <w:color w:val="000000" w:themeColor="text1"/>
            <w:sz w:val="24"/>
            <w:szCs w:val="24"/>
          </w:rPr>
          <w:t xml:space="preserve">By </w:t>
        </w:r>
        <w:r w:rsidR="004A0A50">
          <w:rPr>
            <w:rFonts w:ascii="Times New Roman" w:hAnsi="Times New Roman" w:cs="Times New Roman"/>
            <w:color w:val="000000" w:themeColor="text1"/>
            <w:sz w:val="24"/>
            <w:szCs w:val="24"/>
          </w:rPr>
          <w:t>taking this approach</w:t>
        </w:r>
      </w:ins>
      <w:r w:rsidR="00E655A4" w:rsidRPr="001C287A">
        <w:rPr>
          <w:rFonts w:ascii="Times New Roman" w:hAnsi="Times New Roman"/>
          <w:color w:val="000000" w:themeColor="text1"/>
          <w:sz w:val="24"/>
          <w:rPrChange w:id="734" w:author="User" w:date="2012-11-18T09:33:00Z">
            <w:rPr>
              <w:rFonts w:ascii="Times New Roman" w:hAnsi="Times New Roman"/>
            </w:rPr>
          </w:rPrChange>
        </w:rPr>
        <w:t xml:space="preserve"> </w:t>
      </w:r>
      <w:r w:rsidR="00267DCA" w:rsidRPr="001C287A">
        <w:rPr>
          <w:rFonts w:ascii="Times New Roman" w:hAnsi="Times New Roman"/>
          <w:color w:val="000000" w:themeColor="text1"/>
          <w:sz w:val="24"/>
          <w:rPrChange w:id="735" w:author="User" w:date="2012-11-18T09:33:00Z">
            <w:rPr>
              <w:rFonts w:ascii="Times New Roman" w:hAnsi="Times New Roman"/>
            </w:rPr>
          </w:rPrChange>
        </w:rPr>
        <w:t>our</w:t>
      </w:r>
      <w:r w:rsidR="007F69C2" w:rsidRPr="001C287A">
        <w:rPr>
          <w:rFonts w:ascii="Times New Roman" w:hAnsi="Times New Roman"/>
          <w:color w:val="000000" w:themeColor="text1"/>
          <w:sz w:val="24"/>
          <w:rPrChange w:id="736" w:author="User" w:date="2012-11-18T09:33:00Z">
            <w:rPr>
              <w:rFonts w:ascii="Times New Roman" w:hAnsi="Times New Roman"/>
            </w:rPr>
          </w:rPrChange>
        </w:rPr>
        <w:t xml:space="preserve"> study </w:t>
      </w:r>
      <w:del w:id="737" w:author="User" w:date="2012-11-18T09:33:00Z">
        <w:r w:rsidR="007F69C2" w:rsidRPr="007F69C2">
          <w:rPr>
            <w:rFonts w:ascii="Times New Roman" w:hAnsi="Times New Roman" w:cs="Times New Roman"/>
          </w:rPr>
          <w:delText>sought to determine</w:delText>
        </w:r>
      </w:del>
      <w:ins w:id="738" w:author="User" w:date="2012-11-18T09:33:00Z">
        <w:r w:rsidR="007F69C2" w:rsidRPr="001C287A">
          <w:rPr>
            <w:rFonts w:ascii="Times New Roman" w:hAnsi="Times New Roman" w:cs="Times New Roman"/>
            <w:color w:val="000000" w:themeColor="text1"/>
            <w:sz w:val="24"/>
            <w:szCs w:val="24"/>
          </w:rPr>
          <w:t>determine</w:t>
        </w:r>
        <w:r w:rsidR="006D2677">
          <w:rPr>
            <w:rFonts w:ascii="Times New Roman" w:hAnsi="Times New Roman" w:cs="Times New Roman"/>
            <w:color w:val="000000" w:themeColor="text1"/>
            <w:sz w:val="24"/>
            <w:szCs w:val="24"/>
          </w:rPr>
          <w:t>d</w:t>
        </w:r>
      </w:ins>
      <w:r w:rsidR="007F69C2" w:rsidRPr="001C287A">
        <w:rPr>
          <w:rFonts w:ascii="Times New Roman" w:hAnsi="Times New Roman"/>
          <w:color w:val="000000" w:themeColor="text1"/>
          <w:sz w:val="24"/>
          <w:rPrChange w:id="739" w:author="User" w:date="2012-11-18T09:33:00Z">
            <w:rPr>
              <w:rFonts w:ascii="Times New Roman" w:hAnsi="Times New Roman"/>
            </w:rPr>
          </w:rPrChange>
        </w:rPr>
        <w:t xml:space="preserve"> the composition and </w:t>
      </w:r>
      <w:del w:id="740" w:author="User" w:date="2012-11-18T09:33:00Z">
        <w:r w:rsidR="007F69C2" w:rsidRPr="007F69C2">
          <w:rPr>
            <w:rFonts w:ascii="Times New Roman" w:hAnsi="Times New Roman" w:cs="Times New Roman"/>
          </w:rPr>
          <w:delText xml:space="preserve">the </w:delText>
        </w:r>
      </w:del>
      <w:r w:rsidR="007F69C2" w:rsidRPr="001C287A">
        <w:rPr>
          <w:rFonts w:ascii="Times New Roman" w:hAnsi="Times New Roman"/>
          <w:color w:val="000000" w:themeColor="text1"/>
          <w:sz w:val="24"/>
          <w:rPrChange w:id="741" w:author="User" w:date="2012-11-18T09:33:00Z">
            <w:rPr>
              <w:rFonts w:ascii="Times New Roman" w:hAnsi="Times New Roman"/>
            </w:rPr>
          </w:rPrChange>
        </w:rPr>
        <w:t xml:space="preserve">functional potential of Organic Lake microbiota and, in conjunction with historic and contemporary physico-chemical data, </w:t>
      </w:r>
      <w:del w:id="742" w:author="User" w:date="2012-11-18T09:33:00Z">
        <w:r w:rsidR="007F69C2" w:rsidRPr="007F69C2">
          <w:rPr>
            <w:rFonts w:ascii="Times New Roman" w:hAnsi="Times New Roman" w:cs="Times New Roman"/>
          </w:rPr>
          <w:delText>generate</w:delText>
        </w:r>
      </w:del>
      <w:ins w:id="743" w:author="User" w:date="2012-11-18T09:33:00Z">
        <w:r w:rsidR="007F69C2" w:rsidRPr="001C287A">
          <w:rPr>
            <w:rFonts w:ascii="Times New Roman" w:hAnsi="Times New Roman" w:cs="Times New Roman"/>
            <w:color w:val="000000" w:themeColor="text1"/>
            <w:sz w:val="24"/>
            <w:szCs w:val="24"/>
          </w:rPr>
          <w:t>generate</w:t>
        </w:r>
        <w:r w:rsidR="006D2677">
          <w:rPr>
            <w:rFonts w:ascii="Times New Roman" w:hAnsi="Times New Roman" w:cs="Times New Roman"/>
            <w:color w:val="000000" w:themeColor="text1"/>
            <w:sz w:val="24"/>
            <w:szCs w:val="24"/>
          </w:rPr>
          <w:t>d</w:t>
        </w:r>
      </w:ins>
      <w:r w:rsidR="007F69C2" w:rsidRPr="001C287A">
        <w:rPr>
          <w:rFonts w:ascii="Times New Roman" w:hAnsi="Times New Roman"/>
          <w:color w:val="000000" w:themeColor="text1"/>
          <w:sz w:val="24"/>
          <w:rPrChange w:id="744" w:author="User" w:date="2012-11-18T09:33:00Z">
            <w:rPr>
              <w:rFonts w:ascii="Times New Roman" w:hAnsi="Times New Roman"/>
            </w:rPr>
          </w:rPrChange>
        </w:rPr>
        <w:t xml:space="preserve"> an integrative understanding of the whole lake ecosystem. </w:t>
      </w:r>
    </w:p>
    <w:p w14:paraId="7A8EB94B" w14:textId="77777777" w:rsidR="006D2677" w:rsidRPr="001C287A" w:rsidRDefault="006D2677" w:rsidP="009A22D7">
      <w:pPr>
        <w:spacing w:after="0" w:line="240" w:lineRule="auto"/>
        <w:ind w:firstLine="426"/>
        <w:rPr>
          <w:ins w:id="745" w:author="User" w:date="2012-11-18T09:33:00Z"/>
          <w:rFonts w:ascii="Times New Roman" w:hAnsi="Times New Roman" w:cs="Times New Roman"/>
          <w:color w:val="000000" w:themeColor="text1"/>
          <w:sz w:val="24"/>
          <w:szCs w:val="24"/>
        </w:rPr>
      </w:pPr>
    </w:p>
    <w:p w14:paraId="50676D34" w14:textId="77777777" w:rsidR="00E92D48" w:rsidRPr="001C287A" w:rsidRDefault="00F13ED6" w:rsidP="009A22D7">
      <w:pPr>
        <w:pStyle w:val="Heading1"/>
        <w:spacing w:before="0" w:line="240" w:lineRule="auto"/>
        <w:rPr>
          <w:rFonts w:ascii="Times New Roman" w:hAnsi="Times New Roman"/>
          <w:color w:val="000000" w:themeColor="text1"/>
          <w:sz w:val="24"/>
          <w:rPrChange w:id="746" w:author="User" w:date="2012-11-18T09:33:00Z">
            <w:rPr>
              <w:rFonts w:ascii="Times New Roman" w:hAnsi="Times New Roman"/>
            </w:rPr>
          </w:rPrChange>
        </w:rPr>
      </w:pPr>
      <w:r w:rsidRPr="001C287A">
        <w:rPr>
          <w:rFonts w:ascii="Times New Roman" w:hAnsi="Times New Roman"/>
          <w:color w:val="000000" w:themeColor="text1"/>
          <w:sz w:val="24"/>
          <w:rPrChange w:id="747" w:author="User" w:date="2012-11-18T09:33:00Z">
            <w:rPr>
              <w:rFonts w:ascii="Times New Roman" w:hAnsi="Times New Roman"/>
            </w:rPr>
          </w:rPrChange>
        </w:rPr>
        <w:t>Materials and Methods</w:t>
      </w:r>
    </w:p>
    <w:p w14:paraId="3970B16D" w14:textId="77777777" w:rsidR="00F13ED6" w:rsidRPr="008D0937" w:rsidRDefault="00F13ED6" w:rsidP="007442E2">
      <w:pPr>
        <w:pStyle w:val="Heading2"/>
        <w:spacing w:before="0" w:line="240" w:lineRule="auto"/>
        <w:rPr>
          <w:del w:id="748" w:author="User" w:date="2012-11-18T09:33:00Z"/>
          <w:rFonts w:ascii="Times New Roman" w:hAnsi="Times New Roman" w:cs="Times New Roman"/>
        </w:rPr>
      </w:pPr>
      <w:del w:id="749" w:author="User" w:date="2012-11-18T09:33:00Z">
        <w:r w:rsidRPr="008D0937">
          <w:rPr>
            <w:rFonts w:ascii="Times New Roman" w:hAnsi="Times New Roman" w:cs="Times New Roman"/>
          </w:rPr>
          <w:delText>Sample collection</w:delText>
        </w:r>
        <w:r w:rsidR="00A742C6" w:rsidRPr="008D0937">
          <w:rPr>
            <w:rFonts w:ascii="Times New Roman" w:hAnsi="Times New Roman" w:cs="Times New Roman"/>
          </w:rPr>
          <w:delText xml:space="preserve"> and preparation</w:delText>
        </w:r>
      </w:del>
    </w:p>
    <w:p w14:paraId="2AD54094" w14:textId="33536609" w:rsidR="0054737F" w:rsidRDefault="00746DD2" w:rsidP="009A22D7">
      <w:pPr>
        <w:pStyle w:val="Heading2"/>
        <w:spacing w:before="0" w:line="240" w:lineRule="auto"/>
        <w:rPr>
          <w:ins w:id="750" w:author="User" w:date="2012-11-18T09:33:00Z"/>
          <w:rFonts w:ascii="Times New Roman" w:hAnsi="Times New Roman" w:cs="Times New Roman"/>
          <w:color w:val="000000" w:themeColor="text1"/>
          <w:sz w:val="24"/>
          <w:szCs w:val="24"/>
        </w:rPr>
      </w:pPr>
      <w:del w:id="751" w:author="User" w:date="2012-11-18T09:33:00Z">
        <w:r w:rsidRPr="00971EFB">
          <w:rPr>
            <w:rFonts w:ascii="Times New Roman" w:hAnsi="Times New Roman" w:cs="Times New Roman"/>
            <w:sz w:val="16"/>
            <w:szCs w:val="16"/>
          </w:rPr>
          <w:delText>W</w:delText>
        </w:r>
        <w:r w:rsidR="00690548" w:rsidRPr="00971EFB">
          <w:rPr>
            <w:rFonts w:ascii="Times New Roman" w:hAnsi="Times New Roman" w:cs="Times New Roman"/>
            <w:sz w:val="16"/>
            <w:szCs w:val="16"/>
          </w:rPr>
          <w:delText>ater</w:delText>
        </w:r>
        <w:r w:rsidR="00D92BDF" w:rsidRPr="00971EFB">
          <w:rPr>
            <w:rFonts w:ascii="Times New Roman" w:hAnsi="Times New Roman" w:cs="Times New Roman"/>
            <w:sz w:val="16"/>
            <w:szCs w:val="16"/>
          </w:rPr>
          <w:delText xml:space="preserve">was </w:delText>
        </w:r>
      </w:del>
    </w:p>
    <w:p w14:paraId="521B3BB1" w14:textId="77777777" w:rsidR="00F13ED6" w:rsidRPr="0054737F" w:rsidRDefault="0054737F" w:rsidP="009A22D7">
      <w:pPr>
        <w:pStyle w:val="Heading2"/>
        <w:spacing w:before="0" w:line="240" w:lineRule="auto"/>
        <w:rPr>
          <w:ins w:id="752" w:author="User" w:date="2012-11-18T09:33:00Z"/>
          <w:rFonts w:ascii="Times New Roman" w:hAnsi="Times New Roman" w:cs="Times New Roman"/>
          <w:b w:val="0"/>
          <w:i/>
          <w:color w:val="000000" w:themeColor="text1"/>
          <w:sz w:val="24"/>
          <w:szCs w:val="24"/>
        </w:rPr>
      </w:pPr>
      <w:ins w:id="753" w:author="User" w:date="2012-11-18T09:33:00Z">
        <w:r>
          <w:rPr>
            <w:rFonts w:ascii="Times New Roman" w:hAnsi="Times New Roman" w:cs="Times New Roman"/>
            <w:b w:val="0"/>
            <w:i/>
            <w:color w:val="000000" w:themeColor="text1"/>
            <w:sz w:val="24"/>
            <w:szCs w:val="24"/>
          </w:rPr>
          <w:t>Characteristics of the lake and samples taken</w:t>
        </w:r>
      </w:ins>
    </w:p>
    <w:p w14:paraId="79CDCB8A" w14:textId="0A8DC72C" w:rsidR="0038147F" w:rsidRDefault="00F53353" w:rsidP="009A22D7">
      <w:pPr>
        <w:spacing w:after="0" w:line="240" w:lineRule="auto"/>
        <w:rPr>
          <w:rFonts w:ascii="Times New Roman" w:hAnsi="Times New Roman"/>
          <w:color w:val="000000" w:themeColor="text1"/>
          <w:sz w:val="24"/>
          <w:rPrChange w:id="754" w:author="User" w:date="2012-11-18T09:33:00Z">
            <w:rPr>
              <w:rFonts w:ascii="Times New Roman" w:hAnsi="Times New Roman"/>
              <w:sz w:val="16"/>
            </w:rPr>
          </w:rPrChange>
        </w:rPr>
        <w:pPrChange w:id="755" w:author="User" w:date="2012-11-18T09:33:00Z">
          <w:pPr>
            <w:spacing w:after="0" w:line="240" w:lineRule="auto"/>
            <w:jc w:val="both"/>
          </w:pPr>
        </w:pPrChange>
      </w:pPr>
      <w:ins w:id="756" w:author="User" w:date="2012-11-18T09:33:00Z">
        <w:r>
          <w:rPr>
            <w:rFonts w:ascii="Times New Roman" w:hAnsi="Times New Roman" w:cs="Times New Roman"/>
            <w:color w:val="000000" w:themeColor="text1"/>
            <w:sz w:val="24"/>
            <w:szCs w:val="24"/>
          </w:rPr>
          <w:t>The</w:t>
        </w:r>
        <w:r w:rsidRPr="00374A65">
          <w:rPr>
            <w:rFonts w:ascii="Times New Roman" w:hAnsi="Times New Roman" w:cs="Times New Roman"/>
            <w:color w:val="000000" w:themeColor="text1"/>
            <w:sz w:val="24"/>
            <w:szCs w:val="24"/>
          </w:rPr>
          <w:t xml:space="preserve"> water level </w:t>
        </w:r>
        <w:r>
          <w:rPr>
            <w:rFonts w:ascii="Times New Roman" w:hAnsi="Times New Roman" w:cs="Times New Roman"/>
            <w:color w:val="000000" w:themeColor="text1"/>
            <w:sz w:val="24"/>
            <w:szCs w:val="24"/>
          </w:rPr>
          <w:t xml:space="preserve">of Organic Lake was </w:t>
        </w:r>
        <w:r w:rsidRPr="00374A65">
          <w:rPr>
            <w:rFonts w:ascii="Times New Roman" w:hAnsi="Times New Roman" w:cs="Times New Roman"/>
            <w:color w:val="000000" w:themeColor="text1"/>
            <w:sz w:val="24"/>
            <w:szCs w:val="24"/>
          </w:rPr>
          <w:t xml:space="preserve">measured </w:t>
        </w:r>
        <w:r>
          <w:rPr>
            <w:rFonts w:ascii="Times New Roman" w:hAnsi="Times New Roman" w:cs="Times New Roman"/>
            <w:color w:val="000000" w:themeColor="text1"/>
            <w:sz w:val="24"/>
            <w:szCs w:val="24"/>
          </w:rPr>
          <w:t xml:space="preserve">by surveying </w:t>
        </w:r>
        <w:r w:rsidRPr="00374A65">
          <w:rPr>
            <w:rFonts w:ascii="Times New Roman" w:hAnsi="Times New Roman" w:cs="Times New Roman"/>
            <w:color w:val="000000" w:themeColor="text1"/>
            <w:sz w:val="24"/>
            <w:szCs w:val="24"/>
          </w:rPr>
          <w:t>as +1.886 m relative to the survey mark (NMV / S / 53) located at S 68</w:t>
        </w:r>
        <w:r w:rsidRPr="00374A65">
          <w:rPr>
            <w:rFonts w:ascii="Times New Roman" w:hAnsi="Times New Roman" w:cs="Times New Roman"/>
            <w:color w:val="000000" w:themeColor="text1"/>
            <w:sz w:val="24"/>
            <w:szCs w:val="24"/>
          </w:rPr>
          <w:sym w:font="Symbol" w:char="F0B0"/>
        </w:r>
        <w:r w:rsidRPr="00374A65">
          <w:rPr>
            <w:rFonts w:ascii="Times New Roman" w:hAnsi="Times New Roman" w:cs="Times New Roman"/>
            <w:color w:val="000000" w:themeColor="text1"/>
            <w:sz w:val="24"/>
            <w:szCs w:val="24"/>
          </w:rPr>
          <w:t>27’28.3” E078</w:t>
        </w:r>
        <w:r w:rsidRPr="00374A65">
          <w:rPr>
            <w:rFonts w:ascii="Times New Roman" w:hAnsi="Times New Roman" w:cs="Times New Roman"/>
            <w:color w:val="000000" w:themeColor="text1"/>
            <w:sz w:val="24"/>
            <w:szCs w:val="24"/>
          </w:rPr>
          <w:sym w:font="Symbol" w:char="F0B0"/>
        </w:r>
        <w:r w:rsidRPr="00374A65">
          <w:rPr>
            <w:rFonts w:ascii="Times New Roman" w:hAnsi="Times New Roman" w:cs="Times New Roman"/>
            <w:color w:val="000000" w:themeColor="text1"/>
            <w:sz w:val="24"/>
            <w:szCs w:val="24"/>
          </w:rPr>
          <w:t>11’20.9”.</w:t>
        </w:r>
        <w:r>
          <w:rPr>
            <w:rFonts w:ascii="Times New Roman" w:hAnsi="Times New Roman" w:cs="Times New Roman"/>
            <w:color w:val="000000" w:themeColor="text1"/>
            <w:sz w:val="24"/>
            <w:szCs w:val="24"/>
          </w:rPr>
          <w:t xml:space="preserve"> </w:t>
        </w:r>
        <w:r w:rsidR="00746DD2" w:rsidRPr="001C287A">
          <w:rPr>
            <w:rFonts w:ascii="Times New Roman" w:hAnsi="Times New Roman" w:cs="Times New Roman"/>
            <w:color w:val="000000" w:themeColor="text1"/>
            <w:sz w:val="24"/>
            <w:szCs w:val="24"/>
          </w:rPr>
          <w:t>W</w:t>
        </w:r>
        <w:r w:rsidR="00690548" w:rsidRPr="001C287A">
          <w:rPr>
            <w:rFonts w:ascii="Times New Roman" w:hAnsi="Times New Roman" w:cs="Times New Roman"/>
            <w:color w:val="000000" w:themeColor="text1"/>
            <w:sz w:val="24"/>
            <w:szCs w:val="24"/>
          </w:rPr>
          <w:t>ater</w:t>
        </w:r>
        <w:r w:rsidR="0054737F">
          <w:rPr>
            <w:rFonts w:ascii="Times New Roman" w:hAnsi="Times New Roman" w:cs="Times New Roman"/>
            <w:color w:val="000000" w:themeColor="text1"/>
            <w:sz w:val="24"/>
            <w:szCs w:val="24"/>
          </w:rPr>
          <w:t xml:space="preserve"> </w:t>
        </w:r>
        <w:r w:rsidR="00D92BDF" w:rsidRPr="001C287A">
          <w:rPr>
            <w:rFonts w:ascii="Times New Roman" w:hAnsi="Times New Roman" w:cs="Times New Roman"/>
            <w:color w:val="000000" w:themeColor="text1"/>
            <w:sz w:val="24"/>
            <w:szCs w:val="24"/>
          </w:rPr>
          <w:t xml:space="preserve">was </w:t>
        </w:r>
      </w:ins>
      <w:r w:rsidR="00D92BDF" w:rsidRPr="001C287A">
        <w:rPr>
          <w:rFonts w:ascii="Times New Roman" w:hAnsi="Times New Roman"/>
          <w:color w:val="000000" w:themeColor="text1"/>
          <w:sz w:val="24"/>
          <w:rPrChange w:id="757" w:author="User" w:date="2012-11-18T09:33:00Z">
            <w:rPr>
              <w:rFonts w:ascii="Times New Roman" w:hAnsi="Times New Roman"/>
              <w:sz w:val="16"/>
            </w:rPr>
          </w:rPrChange>
        </w:rPr>
        <w:t xml:space="preserve">collected </w:t>
      </w:r>
      <w:r w:rsidR="00746DD2" w:rsidRPr="001C287A">
        <w:rPr>
          <w:rFonts w:ascii="Times New Roman" w:hAnsi="Times New Roman"/>
          <w:color w:val="000000" w:themeColor="text1"/>
          <w:sz w:val="24"/>
          <w:rPrChange w:id="758" w:author="User" w:date="2012-11-18T09:33:00Z">
            <w:rPr>
              <w:rFonts w:ascii="Times New Roman" w:hAnsi="Times New Roman"/>
              <w:sz w:val="16"/>
            </w:rPr>
          </w:rPrChange>
        </w:rPr>
        <w:t xml:space="preserve">from Organic Lake </w:t>
      </w:r>
      <w:r w:rsidR="00817E03" w:rsidRPr="001C287A">
        <w:rPr>
          <w:rFonts w:ascii="Times New Roman" w:hAnsi="Times New Roman"/>
          <w:color w:val="000000" w:themeColor="text1"/>
          <w:sz w:val="24"/>
          <w:rPrChange w:id="759" w:author="User" w:date="2012-11-18T09:33:00Z">
            <w:rPr>
              <w:rFonts w:ascii="Times New Roman" w:hAnsi="Times New Roman"/>
              <w:sz w:val="16"/>
            </w:rPr>
          </w:rPrChange>
        </w:rPr>
        <w:t>on 10 November 2008</w:t>
      </w:r>
      <w:r w:rsidR="00690548" w:rsidRPr="001C287A">
        <w:rPr>
          <w:rFonts w:ascii="Times New Roman" w:hAnsi="Times New Roman"/>
          <w:color w:val="000000" w:themeColor="text1"/>
          <w:sz w:val="24"/>
          <w:rPrChange w:id="760" w:author="User" w:date="2012-11-18T09:33:00Z">
            <w:rPr>
              <w:rFonts w:ascii="Times New Roman" w:hAnsi="Times New Roman"/>
              <w:sz w:val="16"/>
            </w:rPr>
          </w:rPrChange>
        </w:rPr>
        <w:t xml:space="preserve"> </w:t>
      </w:r>
      <w:del w:id="761" w:author="User" w:date="2012-11-18T09:33:00Z">
        <w:r w:rsidR="00690548" w:rsidRPr="00971EFB">
          <w:rPr>
            <w:rFonts w:ascii="Times New Roman" w:hAnsi="Times New Roman" w:cs="Times New Roman"/>
            <w:sz w:val="16"/>
            <w:szCs w:val="16"/>
          </w:rPr>
          <w:delText xml:space="preserve">(68º27'22.15"S, 78º11'23.95"E) </w:delText>
        </w:r>
      </w:del>
      <w:r w:rsidR="00EA3023" w:rsidRPr="001C287A">
        <w:rPr>
          <w:rFonts w:ascii="Times New Roman" w:hAnsi="Times New Roman"/>
          <w:color w:val="000000" w:themeColor="text1"/>
          <w:sz w:val="24"/>
          <w:rPrChange w:id="762" w:author="User" w:date="2012-11-18T09:33:00Z">
            <w:rPr>
              <w:rFonts w:ascii="Times New Roman" w:hAnsi="Times New Roman"/>
              <w:sz w:val="16"/>
            </w:rPr>
          </w:rPrChange>
        </w:rPr>
        <w:t xml:space="preserve">through a 30 cm hole in the </w:t>
      </w:r>
      <w:r w:rsidR="00817E03" w:rsidRPr="001C287A">
        <w:rPr>
          <w:rFonts w:ascii="Times New Roman" w:hAnsi="Times New Roman"/>
          <w:color w:val="000000" w:themeColor="text1"/>
          <w:sz w:val="24"/>
          <w:rPrChange w:id="763" w:author="User" w:date="2012-11-18T09:33:00Z">
            <w:rPr>
              <w:rFonts w:ascii="Times New Roman" w:hAnsi="Times New Roman"/>
              <w:sz w:val="16"/>
            </w:rPr>
          </w:rPrChange>
        </w:rPr>
        <w:t xml:space="preserve">0.8 m </w:t>
      </w:r>
      <w:r w:rsidR="000D1FB7" w:rsidRPr="001C287A">
        <w:rPr>
          <w:rFonts w:ascii="Times New Roman" w:hAnsi="Times New Roman"/>
          <w:color w:val="000000" w:themeColor="text1"/>
          <w:sz w:val="24"/>
          <w:rPrChange w:id="764" w:author="User" w:date="2012-11-18T09:33:00Z">
            <w:rPr>
              <w:rFonts w:ascii="Times New Roman" w:hAnsi="Times New Roman"/>
              <w:sz w:val="16"/>
            </w:rPr>
          </w:rPrChange>
        </w:rPr>
        <w:t xml:space="preserve">thick </w:t>
      </w:r>
      <w:r w:rsidR="00817E03" w:rsidRPr="001C287A">
        <w:rPr>
          <w:rFonts w:ascii="Times New Roman" w:hAnsi="Times New Roman"/>
          <w:color w:val="000000" w:themeColor="text1"/>
          <w:sz w:val="24"/>
          <w:rPrChange w:id="765" w:author="User" w:date="2012-11-18T09:33:00Z">
            <w:rPr>
              <w:rFonts w:ascii="Times New Roman" w:hAnsi="Times New Roman"/>
              <w:sz w:val="16"/>
            </w:rPr>
          </w:rPrChange>
        </w:rPr>
        <w:t xml:space="preserve">ice </w:t>
      </w:r>
      <w:r w:rsidR="00EA3023" w:rsidRPr="001C287A">
        <w:rPr>
          <w:rFonts w:ascii="Times New Roman" w:hAnsi="Times New Roman"/>
          <w:color w:val="000000" w:themeColor="text1"/>
          <w:sz w:val="24"/>
          <w:rPrChange w:id="766" w:author="User" w:date="2012-11-18T09:33:00Z">
            <w:rPr>
              <w:rFonts w:ascii="Times New Roman" w:hAnsi="Times New Roman"/>
              <w:sz w:val="16"/>
            </w:rPr>
          </w:rPrChange>
        </w:rPr>
        <w:t xml:space="preserve">cover </w:t>
      </w:r>
      <w:del w:id="767" w:author="User" w:date="2012-11-18T09:33:00Z">
        <w:r w:rsidR="000D1FB7" w:rsidRPr="00971EFB">
          <w:rPr>
            <w:rFonts w:ascii="Times New Roman" w:hAnsi="Times New Roman" w:cs="Times New Roman"/>
            <w:sz w:val="16"/>
            <w:szCs w:val="16"/>
          </w:rPr>
          <w:delText>above</w:delText>
        </w:r>
        <w:r w:rsidR="00272620" w:rsidRPr="00971EFB">
          <w:rPr>
            <w:rFonts w:ascii="Times New Roman" w:hAnsi="Times New Roman" w:cs="Times New Roman"/>
            <w:sz w:val="16"/>
            <w:szCs w:val="16"/>
          </w:rPr>
          <w:delText>the</w:delText>
        </w:r>
      </w:del>
      <w:ins w:id="768" w:author="User" w:date="2012-11-18T09:33:00Z">
        <w:r w:rsidR="000D1FB7" w:rsidRPr="001C287A">
          <w:rPr>
            <w:rFonts w:ascii="Times New Roman" w:hAnsi="Times New Roman" w:cs="Times New Roman"/>
            <w:color w:val="000000" w:themeColor="text1"/>
            <w:sz w:val="24"/>
            <w:szCs w:val="24"/>
          </w:rPr>
          <w:t>above</w:t>
        </w:r>
        <w:r w:rsidR="0054737F">
          <w:rPr>
            <w:rFonts w:ascii="Times New Roman" w:hAnsi="Times New Roman" w:cs="Times New Roman"/>
            <w:color w:val="000000" w:themeColor="text1"/>
            <w:sz w:val="24"/>
            <w:szCs w:val="24"/>
          </w:rPr>
          <w:t xml:space="preserve"> </w:t>
        </w:r>
        <w:r w:rsidR="00272620" w:rsidRPr="001C287A">
          <w:rPr>
            <w:rFonts w:ascii="Times New Roman" w:hAnsi="Times New Roman" w:cs="Times New Roman"/>
            <w:color w:val="000000" w:themeColor="text1"/>
            <w:sz w:val="24"/>
            <w:szCs w:val="24"/>
          </w:rPr>
          <w:t>the</w:t>
        </w:r>
      </w:ins>
      <w:r w:rsidR="00272620" w:rsidRPr="001C287A">
        <w:rPr>
          <w:rFonts w:ascii="Times New Roman" w:hAnsi="Times New Roman"/>
          <w:color w:val="000000" w:themeColor="text1"/>
          <w:sz w:val="24"/>
          <w:rPrChange w:id="769" w:author="User" w:date="2012-11-18T09:33:00Z">
            <w:rPr>
              <w:rFonts w:ascii="Times New Roman" w:hAnsi="Times New Roman"/>
              <w:sz w:val="16"/>
            </w:rPr>
          </w:rPrChange>
        </w:rPr>
        <w:t xml:space="preserve"> deepest</w:t>
      </w:r>
      <w:r w:rsidR="000058F3" w:rsidRPr="001C287A">
        <w:rPr>
          <w:rFonts w:ascii="Times New Roman" w:hAnsi="Times New Roman"/>
          <w:color w:val="000000" w:themeColor="text1"/>
          <w:sz w:val="24"/>
          <w:rPrChange w:id="770" w:author="User" w:date="2012-11-18T09:33:00Z">
            <w:rPr>
              <w:rFonts w:ascii="Times New Roman" w:hAnsi="Times New Roman"/>
              <w:sz w:val="16"/>
            </w:rPr>
          </w:rPrChange>
        </w:rPr>
        <w:t xml:space="preserve"> point</w:t>
      </w:r>
      <w:r w:rsidR="00746DD2" w:rsidRPr="001C287A">
        <w:rPr>
          <w:rFonts w:ascii="Times New Roman" w:hAnsi="Times New Roman"/>
          <w:color w:val="000000" w:themeColor="text1"/>
          <w:sz w:val="24"/>
          <w:rPrChange w:id="771" w:author="User" w:date="2012-11-18T09:33:00Z">
            <w:rPr>
              <w:rFonts w:ascii="Times New Roman" w:hAnsi="Times New Roman"/>
              <w:sz w:val="16"/>
            </w:rPr>
          </w:rPrChange>
        </w:rPr>
        <w:t xml:space="preserve"> in the lake</w:t>
      </w:r>
      <w:r w:rsidR="00D92BDF" w:rsidRPr="001C287A">
        <w:rPr>
          <w:rFonts w:ascii="Times New Roman" w:hAnsi="Times New Roman"/>
          <w:color w:val="000000" w:themeColor="text1"/>
          <w:sz w:val="24"/>
          <w:rPrChange w:id="772" w:author="User" w:date="2012-11-18T09:33:00Z">
            <w:rPr>
              <w:rFonts w:ascii="Times New Roman" w:hAnsi="Times New Roman"/>
              <w:sz w:val="16"/>
            </w:rPr>
          </w:rPrChange>
        </w:rPr>
        <w:t xml:space="preserve">. </w:t>
      </w:r>
      <w:ins w:id="773" w:author="User" w:date="2012-11-18T09:33:00Z">
        <w:r>
          <w:rPr>
            <w:rFonts w:ascii="Times New Roman" w:hAnsi="Times New Roman" w:cs="Times New Roman"/>
            <w:color w:val="000000" w:themeColor="text1"/>
            <w:sz w:val="24"/>
            <w:szCs w:val="24"/>
          </w:rPr>
          <w:t>The s</w:t>
        </w:r>
        <w:r w:rsidRPr="00F53353">
          <w:rPr>
            <w:rFonts w:ascii="Times New Roman" w:hAnsi="Times New Roman" w:cs="Times New Roman"/>
            <w:color w:val="000000" w:themeColor="text1"/>
            <w:sz w:val="24"/>
            <w:szCs w:val="24"/>
          </w:rPr>
          <w:t>ampling hole</w:t>
        </w:r>
        <w:r>
          <w:rPr>
            <w:rFonts w:ascii="Times New Roman" w:hAnsi="Times New Roman" w:cs="Times New Roman"/>
            <w:color w:val="000000" w:themeColor="text1"/>
            <w:sz w:val="24"/>
            <w:szCs w:val="24"/>
          </w:rPr>
          <w:t xml:space="preserve"> (</w:t>
        </w:r>
        <w:r w:rsidRPr="00F53353">
          <w:rPr>
            <w:rFonts w:ascii="Times New Roman" w:hAnsi="Times New Roman" w:cs="Times New Roman"/>
            <w:color w:val="000000" w:themeColor="text1"/>
            <w:sz w:val="24"/>
            <w:szCs w:val="24"/>
          </w:rPr>
          <w:t>S 68</w:t>
        </w:r>
        <w:r w:rsidRPr="00F53353">
          <w:rPr>
            <w:rFonts w:ascii="Times New Roman" w:hAnsi="Times New Roman" w:cs="Times New Roman"/>
            <w:color w:val="000000" w:themeColor="text1"/>
            <w:sz w:val="24"/>
            <w:szCs w:val="24"/>
          </w:rPr>
          <w:sym w:font="Symbol" w:char="F0B0"/>
        </w:r>
        <w:r w:rsidRPr="00F53353">
          <w:rPr>
            <w:rFonts w:ascii="Times New Roman" w:hAnsi="Times New Roman" w:cs="Times New Roman"/>
            <w:color w:val="000000" w:themeColor="text1"/>
            <w:sz w:val="24"/>
            <w:szCs w:val="24"/>
          </w:rPr>
          <w:t>27’22.2” E</w:t>
        </w:r>
        <w:r>
          <w:rPr>
            <w:rFonts w:ascii="Times New Roman" w:hAnsi="Times New Roman" w:cs="Times New Roman"/>
            <w:color w:val="000000" w:themeColor="text1"/>
            <w:sz w:val="24"/>
            <w:szCs w:val="24"/>
          </w:rPr>
          <w:t xml:space="preserve"> </w:t>
        </w:r>
        <w:r w:rsidRPr="00F53353">
          <w:rPr>
            <w:rFonts w:ascii="Times New Roman" w:hAnsi="Times New Roman" w:cs="Times New Roman"/>
            <w:color w:val="000000" w:themeColor="text1"/>
            <w:sz w:val="24"/>
            <w:szCs w:val="24"/>
          </w:rPr>
          <w:t>78</w:t>
        </w:r>
        <w:r w:rsidRPr="00F53353">
          <w:rPr>
            <w:rFonts w:ascii="Times New Roman" w:hAnsi="Times New Roman" w:cs="Times New Roman"/>
            <w:color w:val="000000" w:themeColor="text1"/>
            <w:sz w:val="24"/>
            <w:szCs w:val="24"/>
          </w:rPr>
          <w:sym w:font="Symbol" w:char="F0B0"/>
        </w:r>
        <w:r w:rsidRPr="00F53353">
          <w:rPr>
            <w:rFonts w:ascii="Times New Roman" w:hAnsi="Times New Roman" w:cs="Times New Roman"/>
            <w:color w:val="000000" w:themeColor="text1"/>
            <w:sz w:val="24"/>
            <w:szCs w:val="24"/>
          </w:rPr>
          <w:t>11’23.9”</w:t>
        </w:r>
        <w:r>
          <w:rPr>
            <w:rFonts w:ascii="Times New Roman" w:hAnsi="Times New Roman" w:cs="Times New Roman"/>
            <w:color w:val="000000" w:themeColor="text1"/>
            <w:sz w:val="24"/>
            <w:szCs w:val="24"/>
          </w:rPr>
          <w:t>)</w:t>
        </w:r>
        <w:r w:rsidRPr="00F533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was </w:t>
        </w:r>
        <w:r w:rsidRPr="00F53353">
          <w:rPr>
            <w:rFonts w:ascii="Times New Roman" w:hAnsi="Times New Roman" w:cs="Times New Roman"/>
            <w:color w:val="000000" w:themeColor="text1"/>
            <w:sz w:val="24"/>
            <w:szCs w:val="24"/>
          </w:rPr>
          <w:t>established following bathymetry measurements constructed on a metric grid</w:t>
        </w:r>
        <w:r w:rsidR="004A0A50">
          <w:rPr>
            <w:rFonts w:ascii="Times New Roman" w:hAnsi="Times New Roman" w:cs="Times New Roman"/>
            <w:color w:val="000000" w:themeColor="text1"/>
            <w:sz w:val="24"/>
            <w:szCs w:val="24"/>
          </w:rPr>
          <w:t xml:space="preserve"> (</w:t>
        </w:r>
        <w:r w:rsidR="004A0A50" w:rsidRPr="004A0A50">
          <w:rPr>
            <w:rFonts w:ascii="Times New Roman" w:hAnsi="Times New Roman" w:cs="Times New Roman"/>
            <w:color w:val="000000" w:themeColor="text1"/>
            <w:sz w:val="24"/>
            <w:szCs w:val="24"/>
            <w:highlight w:val="yellow"/>
          </w:rPr>
          <w:t>Figure ****</w:t>
        </w:r>
        <w:r w:rsidR="004A0A50">
          <w:rPr>
            <w:rFonts w:ascii="Times New Roman" w:hAnsi="Times New Roman" w:cs="Times New Roman"/>
            <w:color w:val="000000" w:themeColor="text1"/>
            <w:sz w:val="24"/>
            <w:szCs w:val="24"/>
          </w:rPr>
          <w:t>)</w:t>
        </w:r>
        <w:r w:rsidRPr="00F5335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ins>
      <w:r w:rsidR="00746DD2" w:rsidRPr="001C287A">
        <w:rPr>
          <w:rFonts w:ascii="Times New Roman" w:hAnsi="Times New Roman"/>
          <w:color w:val="000000" w:themeColor="text1"/>
          <w:sz w:val="24"/>
          <w:rPrChange w:id="774" w:author="User" w:date="2012-11-18T09:33:00Z">
            <w:rPr>
              <w:rFonts w:ascii="Times New Roman" w:hAnsi="Times New Roman"/>
              <w:sz w:val="16"/>
            </w:rPr>
          </w:rPrChange>
        </w:rPr>
        <w:t xml:space="preserve">Samples were collected </w:t>
      </w:r>
      <w:ins w:id="775" w:author="User" w:date="2012-11-18T09:33:00Z">
        <w:r w:rsidR="002F1D11">
          <w:rPr>
            <w:rFonts w:ascii="Times New Roman" w:hAnsi="Times New Roman" w:cs="Times New Roman"/>
            <w:color w:val="000000" w:themeColor="text1"/>
            <w:sz w:val="24"/>
            <w:szCs w:val="24"/>
          </w:rPr>
          <w:t xml:space="preserve">for metagenomics, </w:t>
        </w:r>
        <w:r w:rsidR="002F1D11" w:rsidRPr="001C287A">
          <w:rPr>
            <w:rFonts w:ascii="Times New Roman" w:hAnsi="Times New Roman" w:cs="Times New Roman"/>
            <w:color w:val="000000" w:themeColor="text1"/>
            <w:sz w:val="24"/>
            <w:szCs w:val="24"/>
          </w:rPr>
          <w:t>microscop</w:t>
        </w:r>
        <w:r w:rsidR="002F1D11">
          <w:rPr>
            <w:rFonts w:ascii="Times New Roman" w:hAnsi="Times New Roman" w:cs="Times New Roman"/>
            <w:color w:val="000000" w:themeColor="text1"/>
            <w:sz w:val="24"/>
            <w:szCs w:val="24"/>
          </w:rPr>
          <w:t xml:space="preserve">y </w:t>
        </w:r>
        <w:r w:rsidR="002F1D11" w:rsidRPr="001C287A">
          <w:rPr>
            <w:rFonts w:ascii="Times New Roman" w:hAnsi="Times New Roman" w:cs="Times New Roman"/>
            <w:color w:val="000000" w:themeColor="text1"/>
            <w:sz w:val="24"/>
            <w:szCs w:val="24"/>
          </w:rPr>
          <w:t>a</w:t>
        </w:r>
        <w:r w:rsidR="002F1D11">
          <w:rPr>
            <w:rFonts w:ascii="Times New Roman" w:hAnsi="Times New Roman" w:cs="Times New Roman"/>
            <w:color w:val="000000" w:themeColor="text1"/>
            <w:sz w:val="24"/>
            <w:szCs w:val="24"/>
          </w:rPr>
          <w:t>nd chemical analyse</w:t>
        </w:r>
        <w:r w:rsidR="002F1D11" w:rsidRPr="001C287A">
          <w:rPr>
            <w:rFonts w:ascii="Times New Roman" w:hAnsi="Times New Roman" w:cs="Times New Roman"/>
            <w:color w:val="000000" w:themeColor="text1"/>
            <w:sz w:val="24"/>
            <w:szCs w:val="24"/>
          </w:rPr>
          <w:t>s</w:t>
        </w:r>
        <w:r w:rsidR="002F1D11">
          <w:rPr>
            <w:rFonts w:ascii="Times New Roman" w:hAnsi="Times New Roman" w:cs="Times New Roman"/>
            <w:color w:val="000000" w:themeColor="text1"/>
            <w:sz w:val="24"/>
            <w:szCs w:val="24"/>
          </w:rPr>
          <w:t xml:space="preserve"> </w:t>
        </w:r>
      </w:ins>
      <w:r w:rsidR="00746DD2" w:rsidRPr="001C287A">
        <w:rPr>
          <w:rFonts w:ascii="Times New Roman" w:hAnsi="Times New Roman"/>
          <w:color w:val="000000" w:themeColor="text1"/>
          <w:sz w:val="24"/>
          <w:rPrChange w:id="776" w:author="User" w:date="2012-11-18T09:33:00Z">
            <w:rPr>
              <w:rFonts w:ascii="Times New Roman" w:hAnsi="Times New Roman"/>
              <w:sz w:val="16"/>
            </w:rPr>
          </w:rPrChange>
        </w:rPr>
        <w:t>at 1.7, 4.2, 5.7, 6.5 and 6.7 m depths</w:t>
      </w:r>
      <w:del w:id="777" w:author="User" w:date="2012-11-18T09:33:00Z">
        <w:r w:rsidR="00746DD2" w:rsidRPr="00971EFB">
          <w:rPr>
            <w:rFonts w:ascii="Times New Roman" w:hAnsi="Times New Roman" w:cs="Times New Roman"/>
            <w:sz w:val="16"/>
            <w:szCs w:val="16"/>
          </w:rPr>
          <w:delText xml:space="preserve">. </w:delText>
        </w:r>
        <w:r w:rsidR="00DF11E2" w:rsidRPr="00971EFB">
          <w:rPr>
            <w:rFonts w:ascii="Times New Roman" w:hAnsi="Times New Roman" w:cs="Times New Roman"/>
            <w:sz w:val="16"/>
            <w:szCs w:val="16"/>
          </w:rPr>
          <w:delText>Lake</w:delText>
        </w:r>
      </w:del>
      <w:ins w:id="778" w:author="User" w:date="2012-11-18T09:33:00Z">
        <w:r>
          <w:rPr>
            <w:rFonts w:ascii="Times New Roman" w:hAnsi="Times New Roman" w:cs="Times New Roman"/>
            <w:color w:val="000000" w:themeColor="text1"/>
            <w:sz w:val="24"/>
            <w:szCs w:val="24"/>
          </w:rPr>
          <w:t xml:space="preserve"> (maximum depth 6.8 m)</w:t>
        </w:r>
        <w:r w:rsidR="00746DD2" w:rsidRPr="001C287A">
          <w:rPr>
            <w:rFonts w:ascii="Times New Roman" w:hAnsi="Times New Roman" w:cs="Times New Roman"/>
            <w:color w:val="000000" w:themeColor="text1"/>
            <w:sz w:val="24"/>
            <w:szCs w:val="24"/>
          </w:rPr>
          <w:t xml:space="preserve">. </w:t>
        </w:r>
        <w:r w:rsidR="002F1D11">
          <w:rPr>
            <w:rFonts w:ascii="Times New Roman" w:hAnsi="Times New Roman" w:cs="Times New Roman"/>
            <w:color w:val="000000" w:themeColor="text1"/>
            <w:sz w:val="24"/>
            <w:szCs w:val="24"/>
          </w:rPr>
          <w:t>For metagenomics, l</w:t>
        </w:r>
        <w:r w:rsidR="00DF11E2" w:rsidRPr="001C287A">
          <w:rPr>
            <w:rFonts w:ascii="Times New Roman" w:hAnsi="Times New Roman" w:cs="Times New Roman"/>
            <w:color w:val="000000" w:themeColor="text1"/>
            <w:sz w:val="24"/>
            <w:szCs w:val="24"/>
          </w:rPr>
          <w:t>ake</w:t>
        </w:r>
      </w:ins>
      <w:r w:rsidR="00DF11E2" w:rsidRPr="001C287A">
        <w:rPr>
          <w:rFonts w:ascii="Times New Roman" w:hAnsi="Times New Roman"/>
          <w:color w:val="000000" w:themeColor="text1"/>
          <w:sz w:val="24"/>
          <w:rPrChange w:id="779" w:author="User" w:date="2012-11-18T09:33:00Z">
            <w:rPr>
              <w:rFonts w:ascii="Times New Roman" w:hAnsi="Times New Roman"/>
              <w:sz w:val="16"/>
            </w:rPr>
          </w:rPrChange>
        </w:rPr>
        <w:t xml:space="preserve"> water </w:t>
      </w:r>
      <w:r w:rsidR="00D034F4" w:rsidRPr="001C287A">
        <w:rPr>
          <w:rFonts w:ascii="Times New Roman" w:hAnsi="Times New Roman"/>
          <w:color w:val="000000" w:themeColor="text1"/>
          <w:sz w:val="24"/>
          <w:rPrChange w:id="780" w:author="User" w:date="2012-11-18T09:33:00Z">
            <w:rPr>
              <w:rFonts w:ascii="Times New Roman" w:hAnsi="Times New Roman"/>
              <w:sz w:val="16"/>
            </w:rPr>
          </w:rPrChange>
        </w:rPr>
        <w:t>was passed through a 20 µm pore size pre-filter</w:t>
      </w:r>
      <w:r w:rsidR="003912D4" w:rsidRPr="001C287A">
        <w:rPr>
          <w:rFonts w:ascii="Times New Roman" w:hAnsi="Times New Roman"/>
          <w:color w:val="000000" w:themeColor="text1"/>
          <w:sz w:val="24"/>
          <w:rPrChange w:id="781" w:author="User" w:date="2012-11-18T09:33:00Z">
            <w:rPr>
              <w:rFonts w:ascii="Times New Roman" w:hAnsi="Times New Roman"/>
              <w:sz w:val="16"/>
            </w:rPr>
          </w:rPrChange>
        </w:rPr>
        <w:t>,</w:t>
      </w:r>
      <w:ins w:id="782" w:author="User" w:date="2012-11-18T09:33:00Z">
        <w:r>
          <w:rPr>
            <w:rFonts w:ascii="Times New Roman" w:hAnsi="Times New Roman" w:cs="Times New Roman"/>
            <w:color w:val="000000" w:themeColor="text1"/>
            <w:sz w:val="24"/>
            <w:szCs w:val="24"/>
          </w:rPr>
          <w:t xml:space="preserve"> </w:t>
        </w:r>
      </w:ins>
      <w:r>
        <w:rPr>
          <w:rFonts w:ascii="Times New Roman" w:hAnsi="Times New Roman"/>
          <w:color w:val="000000" w:themeColor="text1"/>
          <w:sz w:val="24"/>
          <w:rPrChange w:id="783" w:author="User" w:date="2012-11-18T09:33:00Z">
            <w:rPr>
              <w:rFonts w:ascii="Times New Roman" w:hAnsi="Times New Roman"/>
              <w:sz w:val="16"/>
            </w:rPr>
          </w:rPrChange>
        </w:rPr>
        <w:t xml:space="preserve">and </w:t>
      </w:r>
      <w:del w:id="784" w:author="User" w:date="2012-11-18T09:33:00Z">
        <w:r w:rsidR="00D55320" w:rsidRPr="00971EFB">
          <w:rPr>
            <w:rFonts w:ascii="Times New Roman" w:hAnsi="Times New Roman" w:cs="Times New Roman"/>
            <w:sz w:val="16"/>
            <w:szCs w:val="16"/>
          </w:rPr>
          <w:delText>then</w:delText>
        </w:r>
        <w:r w:rsidR="009B1B41" w:rsidRPr="00971EFB">
          <w:rPr>
            <w:rFonts w:ascii="Times New Roman" w:hAnsi="Times New Roman" w:cs="Times New Roman"/>
            <w:sz w:val="16"/>
            <w:szCs w:val="16"/>
          </w:rPr>
          <w:delText xml:space="preserve"> </w:delText>
        </w:r>
      </w:del>
      <w:r w:rsidR="009B1B41" w:rsidRPr="001C287A">
        <w:rPr>
          <w:rFonts w:ascii="Times New Roman" w:hAnsi="Times New Roman"/>
          <w:color w:val="000000" w:themeColor="text1"/>
          <w:sz w:val="24"/>
          <w:rPrChange w:id="785" w:author="User" w:date="2012-11-18T09:33:00Z">
            <w:rPr>
              <w:rFonts w:ascii="Times New Roman" w:hAnsi="Times New Roman"/>
              <w:sz w:val="16"/>
            </w:rPr>
          </w:rPrChange>
        </w:rPr>
        <w:t>mic</w:t>
      </w:r>
      <w:r>
        <w:rPr>
          <w:rFonts w:ascii="Times New Roman" w:hAnsi="Times New Roman"/>
          <w:color w:val="000000" w:themeColor="text1"/>
          <w:sz w:val="24"/>
          <w:rPrChange w:id="786" w:author="User" w:date="2012-11-18T09:33:00Z">
            <w:rPr>
              <w:rFonts w:ascii="Times New Roman" w:hAnsi="Times New Roman"/>
              <w:sz w:val="16"/>
            </w:rPr>
          </w:rPrChange>
        </w:rPr>
        <w:t xml:space="preserve">robial biomass </w:t>
      </w:r>
      <w:del w:id="787" w:author="User" w:date="2012-11-18T09:33:00Z">
        <w:r w:rsidR="009B1B41" w:rsidRPr="00971EFB">
          <w:rPr>
            <w:rFonts w:ascii="Times New Roman" w:hAnsi="Times New Roman" w:cs="Times New Roman"/>
            <w:sz w:val="16"/>
            <w:szCs w:val="16"/>
          </w:rPr>
          <w:delText xml:space="preserve">was </w:delText>
        </w:r>
      </w:del>
      <w:r w:rsidR="009B1B41" w:rsidRPr="001C287A">
        <w:rPr>
          <w:rFonts w:ascii="Times New Roman" w:hAnsi="Times New Roman"/>
          <w:color w:val="000000" w:themeColor="text1"/>
          <w:sz w:val="24"/>
          <w:rPrChange w:id="788" w:author="User" w:date="2012-11-18T09:33:00Z">
            <w:rPr>
              <w:rFonts w:ascii="Times New Roman" w:hAnsi="Times New Roman"/>
              <w:sz w:val="16"/>
            </w:rPr>
          </w:rPrChange>
        </w:rPr>
        <w:t>captured</w:t>
      </w:r>
      <w:r w:rsidR="00D034F4" w:rsidRPr="001C287A">
        <w:rPr>
          <w:rFonts w:ascii="Times New Roman" w:hAnsi="Times New Roman"/>
          <w:color w:val="000000" w:themeColor="text1"/>
          <w:sz w:val="24"/>
          <w:rPrChange w:id="789" w:author="User" w:date="2012-11-18T09:33:00Z">
            <w:rPr>
              <w:rFonts w:ascii="Times New Roman" w:hAnsi="Times New Roman"/>
              <w:sz w:val="16"/>
            </w:rPr>
          </w:rPrChange>
        </w:rPr>
        <w:t xml:space="preserve"> by sequential filtration onto 3.0 µm, 0.8 µm and 0.1 µm pore size </w:t>
      </w:r>
      <w:ins w:id="790" w:author="User" w:date="2012-11-18T09:33:00Z">
        <w:r w:rsidR="004A0A50" w:rsidRPr="004A0A50">
          <w:rPr>
            <w:rFonts w:ascii="Times New Roman" w:hAnsi="Times New Roman" w:cs="Times New Roman"/>
            <w:color w:val="000000" w:themeColor="text1"/>
            <w:sz w:val="24"/>
            <w:szCs w:val="24"/>
            <w:lang w:val="en-AU"/>
          </w:rPr>
          <w:t xml:space="preserve">293mm polyethersulfone </w:t>
        </w:r>
      </w:ins>
      <w:r w:rsidR="004A0A50" w:rsidRPr="004A0A50">
        <w:rPr>
          <w:rFonts w:ascii="Times New Roman" w:hAnsi="Times New Roman"/>
          <w:color w:val="000000" w:themeColor="text1"/>
          <w:sz w:val="24"/>
          <w:lang w:val="en-AU"/>
          <w:rPrChange w:id="791" w:author="User" w:date="2012-11-18T09:33:00Z">
            <w:rPr>
              <w:rFonts w:ascii="Times New Roman" w:hAnsi="Times New Roman"/>
              <w:sz w:val="16"/>
            </w:rPr>
          </w:rPrChange>
        </w:rPr>
        <w:t>membrane filters</w:t>
      </w:r>
      <w:ins w:id="792" w:author="User" w:date="2012-11-18T09:33:00Z">
        <w:r w:rsidR="004A0A50">
          <w:rPr>
            <w:rFonts w:ascii="Times New Roman" w:hAnsi="Times New Roman" w:cs="Times New Roman"/>
            <w:color w:val="000000" w:themeColor="text1"/>
            <w:sz w:val="24"/>
            <w:szCs w:val="24"/>
            <w:lang w:val="en-AU"/>
          </w:rPr>
          <w:t xml:space="preserve">, </w:t>
        </w:r>
        <w:r w:rsidR="002F1D11">
          <w:rPr>
            <w:rFonts w:ascii="Times New Roman" w:hAnsi="Times New Roman" w:cs="Times New Roman"/>
            <w:color w:val="000000" w:themeColor="text1"/>
            <w:sz w:val="24"/>
            <w:szCs w:val="24"/>
            <w:lang w:val="en-AU"/>
          </w:rPr>
          <w:t xml:space="preserve">and </w:t>
        </w:r>
        <w:r w:rsidR="004A0A50">
          <w:rPr>
            <w:rFonts w:ascii="Times New Roman" w:hAnsi="Times New Roman" w:cs="Times New Roman"/>
            <w:color w:val="000000" w:themeColor="text1"/>
            <w:sz w:val="24"/>
            <w:szCs w:val="24"/>
            <w:lang w:val="en-AU"/>
          </w:rPr>
          <w:t xml:space="preserve">samples </w:t>
        </w:r>
        <w:r w:rsidR="002F1D11">
          <w:rPr>
            <w:rFonts w:ascii="Times New Roman" w:hAnsi="Times New Roman" w:cs="Times New Roman"/>
            <w:color w:val="000000" w:themeColor="text1"/>
            <w:sz w:val="24"/>
            <w:szCs w:val="24"/>
            <w:lang w:val="en-AU"/>
          </w:rPr>
          <w:t xml:space="preserve">immediately </w:t>
        </w:r>
        <w:r w:rsidR="004A0A50">
          <w:rPr>
            <w:rFonts w:ascii="Times New Roman" w:hAnsi="Times New Roman" w:cs="Times New Roman"/>
            <w:color w:val="000000" w:themeColor="text1"/>
            <w:sz w:val="24"/>
            <w:szCs w:val="24"/>
            <w:lang w:val="en-AU"/>
          </w:rPr>
          <w:t>preserved in buffer and cryogenically frozen in liquid nitrogen</w:t>
        </w:r>
        <w:r w:rsidR="002F1D11">
          <w:rPr>
            <w:rFonts w:ascii="Times New Roman" w:hAnsi="Times New Roman" w:cs="Times New Roman"/>
            <w:color w:val="000000" w:themeColor="text1"/>
            <w:sz w:val="24"/>
            <w:szCs w:val="24"/>
            <w:lang w:val="en-AU"/>
          </w:rPr>
          <w:t>, as described previously</w:t>
        </w:r>
        <w:r w:rsidR="004A0A50">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rPr>
          <w:t>(</w:t>
        </w:r>
        <w:r w:rsidRPr="001C287A">
          <w:rPr>
            <w:rFonts w:ascii="Times New Roman" w:hAnsi="Times New Roman" w:cs="Times New Roman"/>
            <w:color w:val="000000" w:themeColor="text1"/>
            <w:sz w:val="24"/>
            <w:szCs w:val="24"/>
          </w:rPr>
          <w:t xml:space="preserve">Ng </w:t>
        </w:r>
        <w:r w:rsidRPr="001C287A">
          <w:rPr>
            <w:rFonts w:ascii="Times New Roman" w:hAnsi="Times New Roman" w:cs="Times New Roman"/>
            <w:i/>
            <w:color w:val="000000" w:themeColor="text1"/>
            <w:sz w:val="24"/>
            <w:szCs w:val="24"/>
          </w:rPr>
          <w:t>et al.</w:t>
        </w:r>
        <w:r w:rsidRPr="001C287A">
          <w:rPr>
            <w:rFonts w:ascii="Times New Roman" w:hAnsi="Times New Roman" w:cs="Times New Roman"/>
            <w:color w:val="000000" w:themeColor="text1"/>
            <w:sz w:val="24"/>
            <w:szCs w:val="24"/>
          </w:rPr>
          <w:t xml:space="preserve">, </w:t>
        </w:r>
      </w:ins>
      <w:moveToRangeStart w:id="793" w:author="User" w:date="2012-11-18T09:33:00Z" w:name="move340994544"/>
      <w:moveTo w:id="794" w:author="User" w:date="2012-11-18T09:33:00Z">
        <w:r w:rsidRPr="001C287A">
          <w:rPr>
            <w:rFonts w:ascii="Times New Roman" w:hAnsi="Times New Roman"/>
            <w:color w:val="000000" w:themeColor="text1"/>
            <w:sz w:val="24"/>
            <w:rPrChange w:id="795" w:author="User" w:date="2012-11-18T09:33:00Z">
              <w:rPr>
                <w:rFonts w:ascii="Times New Roman" w:hAnsi="Times New Roman"/>
                <w:sz w:val="16"/>
              </w:rPr>
            </w:rPrChange>
          </w:rPr>
          <w:t xml:space="preserve">2010; Lauro </w:t>
        </w:r>
        <w:r w:rsidRPr="001C287A">
          <w:rPr>
            <w:rFonts w:ascii="Times New Roman" w:hAnsi="Times New Roman"/>
            <w:i/>
            <w:color w:val="000000" w:themeColor="text1"/>
            <w:sz w:val="24"/>
            <w:rPrChange w:id="796" w:author="User" w:date="2012-11-18T09:33:00Z">
              <w:rPr>
                <w:rFonts w:ascii="Times New Roman" w:hAnsi="Times New Roman"/>
                <w:i/>
                <w:sz w:val="16"/>
              </w:rPr>
            </w:rPrChange>
          </w:rPr>
          <w:t>et al.</w:t>
        </w:r>
        <w:r w:rsidRPr="001C287A">
          <w:rPr>
            <w:rFonts w:ascii="Times New Roman" w:hAnsi="Times New Roman"/>
            <w:color w:val="000000" w:themeColor="text1"/>
            <w:sz w:val="24"/>
            <w:rPrChange w:id="797" w:author="User" w:date="2012-11-18T09:33:00Z">
              <w:rPr>
                <w:rFonts w:ascii="Times New Roman" w:hAnsi="Times New Roman"/>
                <w:sz w:val="16"/>
              </w:rPr>
            </w:rPrChange>
          </w:rPr>
          <w:t>,</w:t>
        </w:r>
      </w:moveTo>
      <w:moveToRangeEnd w:id="793"/>
      <w:del w:id="798" w:author="User" w:date="2012-11-18T09:33:00Z">
        <w:r w:rsidR="00D034F4" w:rsidRPr="00971EFB">
          <w:rPr>
            <w:rFonts w:ascii="Times New Roman" w:hAnsi="Times New Roman" w:cs="Times New Roman"/>
            <w:sz w:val="16"/>
            <w:szCs w:val="16"/>
          </w:rPr>
          <w:delText>.</w:delText>
        </w:r>
        <w:r w:rsidR="00594E79" w:rsidRPr="00971EFB">
          <w:rPr>
            <w:rFonts w:ascii="Times New Roman" w:hAnsi="Times New Roman" w:cs="Times New Roman"/>
            <w:sz w:val="16"/>
            <w:szCs w:val="16"/>
          </w:rPr>
          <w:delText xml:space="preserve"> </w:delText>
        </w:r>
      </w:del>
      <w:ins w:id="799" w:author="User" w:date="2012-11-18T09:33:00Z">
        <w:r>
          <w:rPr>
            <w:rFonts w:ascii="Times New Roman" w:hAnsi="Times New Roman" w:cs="Times New Roman"/>
            <w:color w:val="000000" w:themeColor="text1"/>
            <w:sz w:val="24"/>
            <w:szCs w:val="24"/>
          </w:rPr>
          <w:t xml:space="preserve"> </w:t>
        </w:r>
        <w:r w:rsidRPr="001C287A">
          <w:rPr>
            <w:rFonts w:ascii="Times New Roman" w:hAnsi="Times New Roman" w:cs="Times New Roman"/>
            <w:color w:val="000000" w:themeColor="text1"/>
            <w:sz w:val="24"/>
            <w:szCs w:val="24"/>
          </w:rPr>
          <w:t>2011</w:t>
        </w:r>
        <w:r>
          <w:rPr>
            <w:rFonts w:ascii="Times New Roman" w:hAnsi="Times New Roman" w:cs="Times New Roman"/>
            <w:color w:val="000000" w:themeColor="text1"/>
            <w:sz w:val="24"/>
            <w:szCs w:val="24"/>
          </w:rPr>
          <w:t>)</w:t>
        </w:r>
        <w:r w:rsidR="00D034F4" w:rsidRPr="001C287A">
          <w:rPr>
            <w:rFonts w:ascii="Times New Roman" w:hAnsi="Times New Roman" w:cs="Times New Roman"/>
            <w:color w:val="000000" w:themeColor="text1"/>
            <w:sz w:val="24"/>
            <w:szCs w:val="24"/>
          </w:rPr>
          <w:t>.</w:t>
        </w:r>
        <w:r w:rsidR="00594E79" w:rsidRPr="001C287A">
          <w:rPr>
            <w:rFonts w:ascii="Times New Roman" w:hAnsi="Times New Roman" w:cs="Times New Roman"/>
            <w:color w:val="000000" w:themeColor="text1"/>
            <w:sz w:val="24"/>
            <w:szCs w:val="24"/>
          </w:rPr>
          <w:t xml:space="preserve"> </w:t>
        </w:r>
      </w:ins>
      <w:r w:rsidR="00594E79" w:rsidRPr="001C287A">
        <w:rPr>
          <w:rFonts w:ascii="Times New Roman" w:hAnsi="Times New Roman"/>
          <w:color w:val="000000" w:themeColor="text1"/>
          <w:sz w:val="24"/>
          <w:rPrChange w:id="800" w:author="User" w:date="2012-11-18T09:33:00Z">
            <w:rPr>
              <w:rFonts w:ascii="Times New Roman" w:hAnsi="Times New Roman"/>
              <w:sz w:val="16"/>
            </w:rPr>
          </w:rPrChange>
        </w:rPr>
        <w:t>Between 1–</w:t>
      </w:r>
      <w:r w:rsidR="00DF11E2" w:rsidRPr="001C287A">
        <w:rPr>
          <w:rFonts w:ascii="Times New Roman" w:hAnsi="Times New Roman"/>
          <w:color w:val="000000" w:themeColor="text1"/>
          <w:sz w:val="24"/>
          <w:rPrChange w:id="801" w:author="User" w:date="2012-11-18T09:33:00Z">
            <w:rPr>
              <w:rFonts w:ascii="Times New Roman" w:hAnsi="Times New Roman"/>
              <w:sz w:val="16"/>
            </w:rPr>
          </w:rPrChange>
        </w:rPr>
        <w:t xml:space="preserve">2 L of lake water was sufficient to </w:t>
      </w:r>
      <w:del w:id="802" w:author="User" w:date="2012-11-18T09:33:00Z">
        <w:r w:rsidR="00DF11E2" w:rsidRPr="00971EFB">
          <w:rPr>
            <w:rFonts w:ascii="Times New Roman" w:hAnsi="Times New Roman" w:cs="Times New Roman"/>
            <w:sz w:val="16"/>
            <w:szCs w:val="16"/>
          </w:rPr>
          <w:delText>clog</w:delText>
        </w:r>
      </w:del>
      <w:ins w:id="803" w:author="User" w:date="2012-11-18T09:33:00Z">
        <w:r w:rsidR="004A0A50">
          <w:rPr>
            <w:rFonts w:ascii="Times New Roman" w:hAnsi="Times New Roman" w:cs="Times New Roman"/>
            <w:color w:val="000000" w:themeColor="text1"/>
            <w:sz w:val="24"/>
            <w:szCs w:val="24"/>
          </w:rPr>
          <w:t>saturate the holding capacity of</w:t>
        </w:r>
      </w:ins>
      <w:r w:rsidR="00DF11E2" w:rsidRPr="001C287A">
        <w:rPr>
          <w:rFonts w:ascii="Times New Roman" w:hAnsi="Times New Roman"/>
          <w:color w:val="000000" w:themeColor="text1"/>
          <w:sz w:val="24"/>
          <w:rPrChange w:id="804" w:author="User" w:date="2012-11-18T09:33:00Z">
            <w:rPr>
              <w:rFonts w:ascii="Times New Roman" w:hAnsi="Times New Roman"/>
              <w:sz w:val="16"/>
            </w:rPr>
          </w:rPrChange>
        </w:rPr>
        <w:t xml:space="preserve"> the filters.</w:t>
      </w:r>
      <w:ins w:id="805" w:author="User" w:date="2012-11-18T09:33:00Z">
        <w:r w:rsidR="0054737F">
          <w:rPr>
            <w:rFonts w:ascii="Times New Roman" w:hAnsi="Times New Roman" w:cs="Times New Roman"/>
            <w:color w:val="000000" w:themeColor="text1"/>
            <w:sz w:val="24"/>
            <w:szCs w:val="24"/>
          </w:rPr>
          <w:t xml:space="preserve"> </w:t>
        </w:r>
      </w:ins>
      <w:r w:rsidR="0038147F" w:rsidRPr="001C287A">
        <w:rPr>
          <w:rFonts w:ascii="Times New Roman" w:hAnsi="Times New Roman"/>
          <w:color w:val="000000" w:themeColor="text1"/>
          <w:sz w:val="24"/>
          <w:rPrChange w:id="806" w:author="User" w:date="2012-11-18T09:33:00Z">
            <w:rPr>
              <w:rFonts w:ascii="Times New Roman" w:hAnsi="Times New Roman"/>
              <w:sz w:val="16"/>
            </w:rPr>
          </w:rPrChange>
        </w:rPr>
        <w:t>DNA was extracted from the filters</w:t>
      </w:r>
      <w:del w:id="807" w:author="User" w:date="2012-11-18T09:33:00Z">
        <w:r w:rsidR="0038147F" w:rsidRPr="00971EFB">
          <w:rPr>
            <w:rFonts w:ascii="Times New Roman" w:hAnsi="Times New Roman" w:cs="Times New Roman"/>
            <w:sz w:val="16"/>
            <w:szCs w:val="16"/>
          </w:rPr>
          <w:delText xml:space="preserve"> as previously described (Ng </w:delText>
        </w:r>
        <w:r w:rsidR="0038147F" w:rsidRPr="00971EFB">
          <w:rPr>
            <w:rFonts w:ascii="Times New Roman" w:hAnsi="Times New Roman" w:cs="Times New Roman"/>
            <w:i/>
            <w:sz w:val="16"/>
            <w:szCs w:val="16"/>
          </w:rPr>
          <w:delText>et al.</w:delText>
        </w:r>
        <w:r w:rsidR="0038147F" w:rsidRPr="00971EFB">
          <w:rPr>
            <w:rFonts w:ascii="Times New Roman" w:hAnsi="Times New Roman" w:cs="Times New Roman"/>
            <w:sz w:val="16"/>
            <w:szCs w:val="16"/>
          </w:rPr>
          <w:delText xml:space="preserve">, </w:delText>
        </w:r>
      </w:del>
      <w:ins w:id="808" w:author="User" w:date="2012-11-18T09:33:00Z">
        <w:r w:rsidR="002F1D11">
          <w:rPr>
            <w:rFonts w:ascii="Times New Roman" w:hAnsi="Times New Roman" w:cs="Times New Roman"/>
            <w:color w:val="000000" w:themeColor="text1"/>
            <w:sz w:val="24"/>
            <w:szCs w:val="24"/>
          </w:rPr>
          <w:t xml:space="preserve">, </w:t>
        </w:r>
        <w:r w:rsidR="0038147F" w:rsidRPr="001C287A">
          <w:rPr>
            <w:rFonts w:ascii="Times New Roman" w:hAnsi="Times New Roman" w:cs="Times New Roman"/>
            <w:color w:val="000000" w:themeColor="text1"/>
            <w:sz w:val="24"/>
            <w:szCs w:val="24"/>
          </w:rPr>
          <w:t>samples</w:t>
        </w:r>
      </w:ins>
      <w:moveFromRangeStart w:id="809" w:author="User" w:date="2012-11-18T09:33:00Z" w:name="move340994544"/>
      <w:moveFrom w:id="810" w:author="User" w:date="2012-11-18T09:33:00Z">
        <w:r w:rsidRPr="001C287A">
          <w:rPr>
            <w:rFonts w:ascii="Times New Roman" w:hAnsi="Times New Roman"/>
            <w:color w:val="000000" w:themeColor="text1"/>
            <w:sz w:val="24"/>
            <w:rPrChange w:id="811" w:author="User" w:date="2012-11-18T09:33:00Z">
              <w:rPr>
                <w:rFonts w:ascii="Times New Roman" w:hAnsi="Times New Roman"/>
                <w:sz w:val="16"/>
              </w:rPr>
            </w:rPrChange>
          </w:rPr>
          <w:t xml:space="preserve">2010; Lauro </w:t>
        </w:r>
        <w:r w:rsidRPr="001C287A">
          <w:rPr>
            <w:rFonts w:ascii="Times New Roman" w:hAnsi="Times New Roman"/>
            <w:i/>
            <w:color w:val="000000" w:themeColor="text1"/>
            <w:sz w:val="24"/>
            <w:rPrChange w:id="812" w:author="User" w:date="2012-11-18T09:33:00Z">
              <w:rPr>
                <w:rFonts w:ascii="Times New Roman" w:hAnsi="Times New Roman"/>
                <w:i/>
                <w:sz w:val="16"/>
              </w:rPr>
            </w:rPrChange>
          </w:rPr>
          <w:t>et al.</w:t>
        </w:r>
        <w:r w:rsidRPr="001C287A">
          <w:rPr>
            <w:rFonts w:ascii="Times New Roman" w:hAnsi="Times New Roman"/>
            <w:color w:val="000000" w:themeColor="text1"/>
            <w:sz w:val="24"/>
            <w:rPrChange w:id="813" w:author="User" w:date="2012-11-18T09:33:00Z">
              <w:rPr>
                <w:rFonts w:ascii="Times New Roman" w:hAnsi="Times New Roman"/>
                <w:sz w:val="16"/>
              </w:rPr>
            </w:rPrChange>
          </w:rPr>
          <w:t>,</w:t>
        </w:r>
      </w:moveFrom>
      <w:moveFromRangeEnd w:id="809"/>
      <w:del w:id="814" w:author="User" w:date="2012-11-18T09:33:00Z">
        <w:r w:rsidR="0038147F" w:rsidRPr="00971EFB">
          <w:rPr>
            <w:rFonts w:ascii="Times New Roman" w:hAnsi="Times New Roman" w:cs="Times New Roman"/>
            <w:sz w:val="16"/>
            <w:szCs w:val="16"/>
          </w:rPr>
          <w:delText>2011). DNA from all samples was</w:delText>
        </w:r>
      </w:del>
      <w:r w:rsidR="0038147F" w:rsidRPr="001C287A">
        <w:rPr>
          <w:rFonts w:ascii="Times New Roman" w:hAnsi="Times New Roman"/>
          <w:color w:val="000000" w:themeColor="text1"/>
          <w:sz w:val="24"/>
          <w:rPrChange w:id="815" w:author="User" w:date="2012-11-18T09:33:00Z">
            <w:rPr>
              <w:rFonts w:ascii="Times New Roman" w:hAnsi="Times New Roman"/>
              <w:sz w:val="16"/>
            </w:rPr>
          </w:rPrChange>
        </w:rPr>
        <w:t xml:space="preserve"> sequenced using the Roche GS-FLX titanium sequencer</w:t>
      </w:r>
      <w:del w:id="816" w:author="User" w:date="2012-11-18T09:33:00Z">
        <w:r w:rsidR="0038147F" w:rsidRPr="00971EFB">
          <w:rPr>
            <w:rFonts w:ascii="Times New Roman" w:hAnsi="Times New Roman" w:cs="Times New Roman"/>
            <w:sz w:val="16"/>
            <w:szCs w:val="16"/>
          </w:rPr>
          <w:delText xml:space="preserve">. Reads </w:delText>
        </w:r>
        <w:r w:rsidR="00EA3023" w:rsidRPr="00971EFB">
          <w:rPr>
            <w:rFonts w:ascii="Times New Roman" w:hAnsi="Times New Roman" w:cs="Times New Roman"/>
            <w:sz w:val="16"/>
            <w:szCs w:val="16"/>
          </w:rPr>
          <w:delText>were</w:delText>
        </w:r>
      </w:del>
      <w:ins w:id="817" w:author="User" w:date="2012-11-18T09:33:00Z">
        <w:r w:rsidR="002F1D11">
          <w:rPr>
            <w:rFonts w:ascii="Times New Roman" w:hAnsi="Times New Roman" w:cs="Times New Roman"/>
            <w:color w:val="000000" w:themeColor="text1"/>
            <w:sz w:val="24"/>
            <w:szCs w:val="24"/>
          </w:rPr>
          <w:t>, and r</w:t>
        </w:r>
        <w:r w:rsidR="0038147F" w:rsidRPr="001C287A">
          <w:rPr>
            <w:rFonts w:ascii="Times New Roman" w:hAnsi="Times New Roman" w:cs="Times New Roman"/>
            <w:color w:val="000000" w:themeColor="text1"/>
            <w:sz w:val="24"/>
            <w:szCs w:val="24"/>
          </w:rPr>
          <w:t>eads</w:t>
        </w:r>
      </w:ins>
      <w:r w:rsidR="0038147F" w:rsidRPr="001C287A">
        <w:rPr>
          <w:rFonts w:ascii="Times New Roman" w:hAnsi="Times New Roman"/>
          <w:color w:val="000000" w:themeColor="text1"/>
          <w:sz w:val="24"/>
          <w:rPrChange w:id="818" w:author="User" w:date="2012-11-18T09:33:00Z">
            <w:rPr>
              <w:rFonts w:ascii="Times New Roman" w:hAnsi="Times New Roman"/>
              <w:sz w:val="16"/>
            </w:rPr>
          </w:rPrChange>
        </w:rPr>
        <w:t xml:space="preserve"> processed to remove low quali</w:t>
      </w:r>
      <w:r w:rsidR="003912D4" w:rsidRPr="001C287A">
        <w:rPr>
          <w:rFonts w:ascii="Times New Roman" w:hAnsi="Times New Roman"/>
          <w:color w:val="000000" w:themeColor="text1"/>
          <w:sz w:val="24"/>
          <w:rPrChange w:id="819" w:author="User" w:date="2012-11-18T09:33:00Z">
            <w:rPr>
              <w:rFonts w:ascii="Times New Roman" w:hAnsi="Times New Roman"/>
              <w:sz w:val="16"/>
            </w:rPr>
          </w:rPrChange>
        </w:rPr>
        <w:t>ty bases, assembled and annotated</w:t>
      </w:r>
      <w:ins w:id="820" w:author="User" w:date="2012-11-18T09:33:00Z">
        <w:r w:rsidR="002F1D11">
          <w:rPr>
            <w:rFonts w:ascii="Times New Roman" w:hAnsi="Times New Roman" w:cs="Times New Roman"/>
            <w:color w:val="000000" w:themeColor="text1"/>
            <w:sz w:val="24"/>
            <w:szCs w:val="24"/>
          </w:rPr>
          <w:t>,</w:t>
        </w:r>
      </w:ins>
      <w:r w:rsidR="003912D4" w:rsidRPr="001C287A">
        <w:rPr>
          <w:rFonts w:ascii="Times New Roman" w:hAnsi="Times New Roman"/>
          <w:color w:val="000000" w:themeColor="text1"/>
          <w:sz w:val="24"/>
          <w:rPrChange w:id="821" w:author="User" w:date="2012-11-18T09:33:00Z">
            <w:rPr>
              <w:rFonts w:ascii="Times New Roman" w:hAnsi="Times New Roman"/>
              <w:sz w:val="16"/>
            </w:rPr>
          </w:rPrChange>
        </w:rPr>
        <w:t xml:space="preserve"> </w:t>
      </w:r>
      <w:r w:rsidR="0038147F" w:rsidRPr="001C287A">
        <w:rPr>
          <w:rFonts w:ascii="Times New Roman" w:hAnsi="Times New Roman"/>
          <w:color w:val="000000" w:themeColor="text1"/>
          <w:sz w:val="24"/>
          <w:rPrChange w:id="822" w:author="User" w:date="2012-11-18T09:33:00Z">
            <w:rPr>
              <w:rFonts w:ascii="Times New Roman" w:hAnsi="Times New Roman"/>
              <w:sz w:val="16"/>
            </w:rPr>
          </w:rPrChange>
        </w:rPr>
        <w:t>as previously described (</w:t>
      </w:r>
      <w:ins w:id="823" w:author="User" w:date="2012-11-18T09:33:00Z">
        <w:r w:rsidR="002F1D11" w:rsidRPr="001C287A">
          <w:rPr>
            <w:rFonts w:ascii="Times New Roman" w:hAnsi="Times New Roman" w:cs="Times New Roman"/>
            <w:color w:val="000000" w:themeColor="text1"/>
            <w:sz w:val="24"/>
            <w:szCs w:val="24"/>
          </w:rPr>
          <w:t xml:space="preserve">Ng </w:t>
        </w:r>
        <w:r w:rsidR="002F1D11" w:rsidRPr="001C287A">
          <w:rPr>
            <w:rFonts w:ascii="Times New Roman" w:hAnsi="Times New Roman" w:cs="Times New Roman"/>
            <w:i/>
            <w:color w:val="000000" w:themeColor="text1"/>
            <w:sz w:val="24"/>
            <w:szCs w:val="24"/>
          </w:rPr>
          <w:t>et al.</w:t>
        </w:r>
        <w:r w:rsidR="002F1D11" w:rsidRPr="001C287A">
          <w:rPr>
            <w:rFonts w:ascii="Times New Roman" w:hAnsi="Times New Roman" w:cs="Times New Roman"/>
            <w:color w:val="000000" w:themeColor="text1"/>
            <w:sz w:val="24"/>
            <w:szCs w:val="24"/>
          </w:rPr>
          <w:t xml:space="preserve">, 2010; </w:t>
        </w:r>
      </w:ins>
      <w:r w:rsidR="002F1D11" w:rsidRPr="001C287A">
        <w:rPr>
          <w:rFonts w:ascii="Times New Roman" w:hAnsi="Times New Roman"/>
          <w:color w:val="000000" w:themeColor="text1"/>
          <w:sz w:val="24"/>
          <w:rPrChange w:id="824" w:author="User" w:date="2012-11-18T09:33:00Z">
            <w:rPr>
              <w:rFonts w:ascii="Times New Roman" w:hAnsi="Times New Roman"/>
              <w:sz w:val="16"/>
            </w:rPr>
          </w:rPrChange>
        </w:rPr>
        <w:t xml:space="preserve">Lauro </w:t>
      </w:r>
      <w:r w:rsidR="002F1D11" w:rsidRPr="001C287A">
        <w:rPr>
          <w:rFonts w:ascii="Times New Roman" w:hAnsi="Times New Roman"/>
          <w:i/>
          <w:color w:val="000000" w:themeColor="text1"/>
          <w:sz w:val="24"/>
          <w:rPrChange w:id="825" w:author="User" w:date="2012-11-18T09:33:00Z">
            <w:rPr>
              <w:rFonts w:ascii="Times New Roman" w:hAnsi="Times New Roman"/>
              <w:i/>
              <w:sz w:val="16"/>
            </w:rPr>
          </w:rPrChange>
        </w:rPr>
        <w:t>et al.</w:t>
      </w:r>
      <w:r w:rsidR="002F1D11" w:rsidRPr="001C287A">
        <w:rPr>
          <w:rFonts w:ascii="Times New Roman" w:hAnsi="Times New Roman"/>
          <w:color w:val="000000" w:themeColor="text1"/>
          <w:sz w:val="24"/>
          <w:rPrChange w:id="826" w:author="User" w:date="2012-11-18T09:33:00Z">
            <w:rPr>
              <w:rFonts w:ascii="Times New Roman" w:hAnsi="Times New Roman"/>
              <w:sz w:val="16"/>
            </w:rPr>
          </w:rPrChange>
        </w:rPr>
        <w:t>,</w:t>
      </w:r>
      <w:r w:rsidR="002F1D11">
        <w:rPr>
          <w:rFonts w:ascii="Times New Roman" w:hAnsi="Times New Roman"/>
          <w:color w:val="000000" w:themeColor="text1"/>
          <w:sz w:val="24"/>
          <w:rPrChange w:id="827" w:author="User" w:date="2012-11-18T09:33:00Z">
            <w:rPr>
              <w:rFonts w:ascii="Times New Roman" w:hAnsi="Times New Roman"/>
              <w:sz w:val="16"/>
            </w:rPr>
          </w:rPrChange>
        </w:rPr>
        <w:t xml:space="preserve"> </w:t>
      </w:r>
      <w:r w:rsidR="002F1D11" w:rsidRPr="001C287A">
        <w:rPr>
          <w:rFonts w:ascii="Times New Roman" w:hAnsi="Times New Roman"/>
          <w:color w:val="000000" w:themeColor="text1"/>
          <w:sz w:val="24"/>
          <w:rPrChange w:id="828" w:author="User" w:date="2012-11-18T09:33:00Z">
            <w:rPr>
              <w:rFonts w:ascii="Times New Roman" w:hAnsi="Times New Roman"/>
              <w:sz w:val="16"/>
            </w:rPr>
          </w:rPrChange>
        </w:rPr>
        <w:t>2011</w:t>
      </w:r>
      <w:r w:rsidR="0038147F" w:rsidRPr="001C287A">
        <w:rPr>
          <w:rFonts w:ascii="Times New Roman" w:hAnsi="Times New Roman"/>
          <w:color w:val="000000" w:themeColor="text1"/>
          <w:sz w:val="24"/>
          <w:rPrChange w:id="829" w:author="User" w:date="2012-11-18T09:33:00Z">
            <w:rPr>
              <w:rFonts w:ascii="Times New Roman" w:hAnsi="Times New Roman"/>
              <w:sz w:val="16"/>
            </w:rPr>
          </w:rPrChange>
        </w:rPr>
        <w:t xml:space="preserve">). </w:t>
      </w:r>
      <w:del w:id="830" w:author="User" w:date="2012-11-18T09:33:00Z">
        <w:r w:rsidR="00594E79" w:rsidRPr="00971EFB">
          <w:rPr>
            <w:rFonts w:ascii="Times New Roman" w:hAnsi="Times New Roman" w:cs="Times New Roman"/>
            <w:sz w:val="16"/>
            <w:szCs w:val="16"/>
          </w:rPr>
          <w:delText xml:space="preserve">Water was also collected </w:delText>
        </w:r>
        <w:r w:rsidR="00EA3023" w:rsidRPr="00971EFB">
          <w:rPr>
            <w:rFonts w:ascii="Times New Roman" w:hAnsi="Times New Roman" w:cs="Times New Roman"/>
            <w:sz w:val="16"/>
            <w:szCs w:val="16"/>
          </w:rPr>
          <w:delText xml:space="preserve">for microscopic and chemical analysis </w:delText>
        </w:r>
        <w:r w:rsidR="00594E79" w:rsidRPr="00971EFB">
          <w:rPr>
            <w:rFonts w:ascii="Times New Roman" w:hAnsi="Times New Roman" w:cs="Times New Roman"/>
            <w:sz w:val="16"/>
            <w:szCs w:val="16"/>
          </w:rPr>
          <w:delText xml:space="preserve">at the same sample depths and frozen </w:delText>
        </w:r>
        <w:r w:rsidR="006818C2" w:rsidRPr="00971EFB">
          <w:rPr>
            <w:rFonts w:ascii="Times New Roman" w:hAnsi="Times New Roman" w:cs="Times New Roman"/>
            <w:sz w:val="16"/>
            <w:szCs w:val="16"/>
          </w:rPr>
          <w:delText>−</w:delText>
        </w:r>
        <w:r w:rsidR="00594E79" w:rsidRPr="00971EFB">
          <w:rPr>
            <w:rFonts w:ascii="Times New Roman" w:hAnsi="Times New Roman" w:cs="Times New Roman"/>
            <w:sz w:val="16"/>
            <w:szCs w:val="16"/>
          </w:rPr>
          <w:delText xml:space="preserve">80ºC. </w:delText>
        </w:r>
      </w:del>
    </w:p>
    <w:p w14:paraId="67066FF5" w14:textId="7C1E909D" w:rsidR="002F1D11" w:rsidRPr="001C287A" w:rsidRDefault="00704DA7" w:rsidP="009A22D7">
      <w:pPr>
        <w:spacing w:after="0" w:line="240" w:lineRule="auto"/>
        <w:rPr>
          <w:rFonts w:ascii="Times New Roman" w:hAnsi="Times New Roman"/>
          <w:color w:val="000000" w:themeColor="text1"/>
          <w:sz w:val="24"/>
          <w:rPrChange w:id="831" w:author="User" w:date="2012-11-18T09:33:00Z">
            <w:rPr/>
          </w:rPrChange>
        </w:rPr>
        <w:pPrChange w:id="832" w:author="User" w:date="2012-11-18T09:33:00Z">
          <w:pPr>
            <w:pStyle w:val="Heading2"/>
          </w:pPr>
        </w:pPrChange>
      </w:pPr>
      <w:del w:id="833" w:author="User" w:date="2012-11-18T09:33:00Z">
        <w:r>
          <w:delText>Bathymetry and water level measurements</w:delText>
        </w:r>
      </w:del>
    </w:p>
    <w:p w14:paraId="7D01E962" w14:textId="77777777" w:rsidR="00E43CBD" w:rsidRPr="002F1D11" w:rsidRDefault="00E43CBD" w:rsidP="009A22D7">
      <w:pPr>
        <w:pStyle w:val="Heading2"/>
        <w:spacing w:before="0" w:line="240" w:lineRule="auto"/>
        <w:rPr>
          <w:rFonts w:ascii="Times New Roman" w:hAnsi="Times New Roman"/>
          <w:b w:val="0"/>
          <w:i/>
          <w:color w:val="000000" w:themeColor="text1"/>
          <w:sz w:val="24"/>
          <w:rPrChange w:id="834" w:author="User" w:date="2012-11-18T09:33:00Z">
            <w:rPr/>
          </w:rPrChange>
        </w:rPr>
        <w:pPrChange w:id="835" w:author="User" w:date="2012-11-18T09:33:00Z">
          <w:pPr>
            <w:pStyle w:val="Heading2"/>
          </w:pPr>
        </w:pPrChange>
      </w:pPr>
      <w:r w:rsidRPr="002F1D11">
        <w:rPr>
          <w:rFonts w:ascii="Times New Roman" w:hAnsi="Times New Roman"/>
          <w:b w:val="0"/>
          <w:i/>
          <w:color w:val="000000" w:themeColor="text1"/>
          <w:sz w:val="24"/>
          <w:rPrChange w:id="836" w:author="User" w:date="2012-11-18T09:33:00Z">
            <w:rPr/>
          </w:rPrChange>
        </w:rPr>
        <w:t>Physical and chemical analyses</w:t>
      </w:r>
    </w:p>
    <w:p w14:paraId="4D635D92" w14:textId="78F2F067" w:rsidR="001C711B" w:rsidRPr="001C287A" w:rsidRDefault="00E43CBD" w:rsidP="009A22D7">
      <w:pPr>
        <w:spacing w:after="0" w:line="240" w:lineRule="auto"/>
        <w:rPr>
          <w:rFonts w:ascii="Times New Roman" w:hAnsi="Times New Roman"/>
          <w:color w:val="000000" w:themeColor="text1"/>
          <w:sz w:val="24"/>
          <w:rPrChange w:id="837" w:author="User" w:date="2012-11-18T09:33:00Z">
            <w:rPr>
              <w:rFonts w:ascii="Times New Roman" w:hAnsi="Times New Roman"/>
              <w:sz w:val="16"/>
            </w:rPr>
          </w:rPrChange>
        </w:rPr>
        <w:pPrChange w:id="838" w:author="User" w:date="2012-11-18T09:33:00Z">
          <w:pPr>
            <w:spacing w:after="0" w:line="240" w:lineRule="auto"/>
            <w:jc w:val="both"/>
          </w:pPr>
        </w:pPrChange>
      </w:pPr>
      <w:r w:rsidRPr="001C287A">
        <w:rPr>
          <w:rFonts w:ascii="Times New Roman" w:hAnsi="Times New Roman"/>
          <w:color w:val="000000" w:themeColor="text1"/>
          <w:sz w:val="24"/>
          <w:rPrChange w:id="839" w:author="User" w:date="2012-11-18T09:33:00Z">
            <w:rPr>
              <w:rFonts w:ascii="Times New Roman" w:hAnsi="Times New Roman"/>
              <w:sz w:val="16"/>
            </w:rPr>
          </w:rPrChange>
        </w:rPr>
        <w:t xml:space="preserve">An </w:t>
      </w:r>
      <w:r w:rsidRPr="001C287A">
        <w:rPr>
          <w:rFonts w:ascii="Times New Roman" w:hAnsi="Times New Roman"/>
          <w:i/>
          <w:color w:val="000000" w:themeColor="text1"/>
          <w:sz w:val="24"/>
          <w:rPrChange w:id="840" w:author="User" w:date="2012-11-18T09:33:00Z">
            <w:rPr>
              <w:rFonts w:ascii="Times New Roman" w:hAnsi="Times New Roman"/>
              <w:i/>
              <w:sz w:val="16"/>
            </w:rPr>
          </w:rPrChange>
        </w:rPr>
        <w:t>in situ</w:t>
      </w:r>
      <w:r w:rsidRPr="001C287A">
        <w:rPr>
          <w:rFonts w:ascii="Times New Roman" w:hAnsi="Times New Roman"/>
          <w:color w:val="000000" w:themeColor="text1"/>
          <w:sz w:val="24"/>
          <w:rPrChange w:id="841" w:author="User" w:date="2012-11-18T09:33:00Z">
            <w:rPr>
              <w:rFonts w:ascii="Times New Roman" w:hAnsi="Times New Roman"/>
              <w:sz w:val="16"/>
            </w:rPr>
          </w:rPrChange>
        </w:rPr>
        <w:t xml:space="preserve"> profile of pH, conductivity, turbidity, dissolved oxygen (DO) and pressure was measured using a submersible probe (YSI sonde model V6600). A temperature profile was measured using a </w:t>
      </w:r>
      <w:ins w:id="842" w:author="User" w:date="2012-11-18T09:33:00Z">
        <w:r w:rsidR="00736A99" w:rsidRPr="001C287A">
          <w:rPr>
            <w:rFonts w:ascii="Times New Roman" w:hAnsi="Times New Roman" w:cs="Times New Roman"/>
            <w:color w:val="000000" w:themeColor="text1"/>
            <w:sz w:val="24"/>
            <w:szCs w:val="24"/>
          </w:rPr>
          <w:t>maximum-</w:t>
        </w:r>
      </w:ins>
      <w:r w:rsidRPr="001C287A">
        <w:rPr>
          <w:rFonts w:ascii="Times New Roman" w:hAnsi="Times New Roman"/>
          <w:color w:val="000000" w:themeColor="text1"/>
          <w:sz w:val="24"/>
          <w:rPrChange w:id="843" w:author="User" w:date="2012-11-18T09:33:00Z">
            <w:rPr>
              <w:rFonts w:ascii="Times New Roman" w:hAnsi="Times New Roman"/>
              <w:sz w:val="16"/>
            </w:rPr>
          </w:rPrChange>
        </w:rPr>
        <w:t>minimum</w:t>
      </w:r>
      <w:del w:id="844" w:author="User" w:date="2012-11-18T09:33:00Z">
        <w:r w:rsidRPr="00971EFB">
          <w:rPr>
            <w:rFonts w:ascii="Times New Roman" w:hAnsi="Times New Roman" w:cs="Times New Roman"/>
            <w:sz w:val="16"/>
            <w:szCs w:val="16"/>
          </w:rPr>
          <w:delText>-maximum</w:delText>
        </w:r>
      </w:del>
      <w:r w:rsidRPr="001C287A">
        <w:rPr>
          <w:rFonts w:ascii="Times New Roman" w:hAnsi="Times New Roman"/>
          <w:color w:val="000000" w:themeColor="text1"/>
          <w:sz w:val="24"/>
          <w:rPrChange w:id="845" w:author="User" w:date="2012-11-18T09:33:00Z">
            <w:rPr>
              <w:rFonts w:ascii="Times New Roman" w:hAnsi="Times New Roman"/>
              <w:sz w:val="16"/>
            </w:rPr>
          </w:rPrChange>
        </w:rPr>
        <w:t xml:space="preserve"> mercury thermometer</w:t>
      </w:r>
      <w:del w:id="846" w:author="User" w:date="2012-11-18T09:33:00Z">
        <w:r w:rsidRPr="00971EFB">
          <w:rPr>
            <w:rFonts w:ascii="Times New Roman" w:hAnsi="Times New Roman" w:cs="Times New Roman"/>
            <w:sz w:val="16"/>
            <w:szCs w:val="16"/>
          </w:rPr>
          <w:delText>.</w:delText>
        </w:r>
      </w:del>
      <w:ins w:id="847" w:author="User" w:date="2012-11-18T09:33:00Z">
        <w:r w:rsidR="002F1D11">
          <w:rPr>
            <w:rFonts w:ascii="Times New Roman" w:hAnsi="Times New Roman" w:cs="Times New Roman"/>
            <w:color w:val="000000" w:themeColor="text1"/>
            <w:sz w:val="24"/>
            <w:szCs w:val="24"/>
          </w:rPr>
          <w:t xml:space="preserve"> (the </w:t>
        </w:r>
        <w:r w:rsidR="00736A99">
          <w:rPr>
            <w:rFonts w:ascii="Times New Roman" w:hAnsi="Times New Roman" w:cs="Times New Roman"/>
            <w:color w:val="000000" w:themeColor="text1"/>
            <w:sz w:val="24"/>
            <w:szCs w:val="24"/>
          </w:rPr>
          <w:t xml:space="preserve">YSI </w:t>
        </w:r>
        <w:r w:rsidR="002F1D11">
          <w:rPr>
            <w:rFonts w:ascii="Times New Roman" w:hAnsi="Times New Roman" w:cs="Times New Roman"/>
            <w:color w:val="000000" w:themeColor="text1"/>
            <w:sz w:val="24"/>
            <w:szCs w:val="24"/>
          </w:rPr>
          <w:t xml:space="preserve">probe did not </w:t>
        </w:r>
        <w:r w:rsidR="00736A99">
          <w:rPr>
            <w:rFonts w:ascii="Times New Roman" w:hAnsi="Times New Roman" w:cs="Times New Roman"/>
            <w:color w:val="000000" w:themeColor="text1"/>
            <w:sz w:val="24"/>
            <w:szCs w:val="24"/>
          </w:rPr>
          <w:t xml:space="preserve">have a capacity to </w:t>
        </w:r>
        <w:r w:rsidR="002F1D11">
          <w:rPr>
            <w:rFonts w:ascii="Times New Roman" w:hAnsi="Times New Roman" w:cs="Times New Roman"/>
            <w:color w:val="000000" w:themeColor="text1"/>
            <w:sz w:val="24"/>
            <w:szCs w:val="24"/>
          </w:rPr>
          <w:t>record temperature below -10</w:t>
        </w:r>
        <w:r w:rsidR="00736A99" w:rsidRPr="001C287A">
          <w:rPr>
            <w:rFonts w:ascii="Times New Roman" w:hAnsi="Times New Roman" w:cs="Times New Roman"/>
            <w:color w:val="000000" w:themeColor="text1"/>
            <w:sz w:val="24"/>
            <w:szCs w:val="24"/>
          </w:rPr>
          <w:t>º</w:t>
        </w:r>
        <w:r w:rsidR="00736A99">
          <w:rPr>
            <w:rFonts w:ascii="Times New Roman" w:hAnsi="Times New Roman" w:cs="Times New Roman"/>
            <w:color w:val="000000" w:themeColor="text1"/>
            <w:sz w:val="24"/>
            <w:szCs w:val="24"/>
          </w:rPr>
          <w:t>C)</w:t>
        </w:r>
        <w:r w:rsidRPr="001C287A">
          <w:rPr>
            <w:rFonts w:ascii="Times New Roman" w:hAnsi="Times New Roman" w:cs="Times New Roman"/>
            <w:color w:val="000000" w:themeColor="text1"/>
            <w:sz w:val="24"/>
            <w:szCs w:val="24"/>
          </w:rPr>
          <w:t>.</w:t>
        </w:r>
      </w:ins>
      <w:r w:rsidRPr="001C287A">
        <w:rPr>
          <w:rFonts w:ascii="Times New Roman" w:hAnsi="Times New Roman"/>
          <w:color w:val="000000" w:themeColor="text1"/>
          <w:sz w:val="24"/>
          <w:rPrChange w:id="848" w:author="User" w:date="2012-11-18T09:33:00Z">
            <w:rPr>
              <w:rFonts w:ascii="Times New Roman" w:hAnsi="Times New Roman"/>
              <w:sz w:val="16"/>
            </w:rPr>
          </w:rPrChange>
        </w:rPr>
        <w:t xml:space="preserve"> The 5.7 m sample corresponded to the turbidity maximum and the 6.5 m sample to the turbidity minimum. Conductivity at </w:t>
      </w:r>
      <w:r w:rsidRPr="001C287A">
        <w:rPr>
          <w:rFonts w:ascii="Times New Roman" w:hAnsi="Times New Roman"/>
          <w:i/>
          <w:color w:val="000000" w:themeColor="text1"/>
          <w:sz w:val="24"/>
          <w:rPrChange w:id="849" w:author="User" w:date="2012-11-18T09:33:00Z">
            <w:rPr>
              <w:rFonts w:ascii="Times New Roman" w:hAnsi="Times New Roman"/>
              <w:i/>
              <w:sz w:val="16"/>
            </w:rPr>
          </w:rPrChange>
        </w:rPr>
        <w:t xml:space="preserve">in situ </w:t>
      </w:r>
      <w:r w:rsidRPr="001C287A">
        <w:rPr>
          <w:rFonts w:ascii="Times New Roman" w:hAnsi="Times New Roman"/>
          <w:color w:val="000000" w:themeColor="text1"/>
          <w:sz w:val="24"/>
          <w:rPrChange w:id="850" w:author="User" w:date="2012-11-18T09:33:00Z">
            <w:rPr>
              <w:rFonts w:ascii="Times New Roman" w:hAnsi="Times New Roman"/>
              <w:sz w:val="16"/>
            </w:rPr>
          </w:rPrChange>
        </w:rPr>
        <w:t>temperature was converted to conductivity at 15ºC</w:t>
      </w:r>
      <w:r w:rsidR="00736A99">
        <w:rPr>
          <w:rFonts w:ascii="Times New Roman" w:hAnsi="Times New Roman"/>
          <w:color w:val="000000" w:themeColor="text1"/>
          <w:sz w:val="24"/>
          <w:rPrChange w:id="851" w:author="User" w:date="2012-11-18T09:33:00Z">
            <w:rPr>
              <w:rFonts w:ascii="Times New Roman" w:hAnsi="Times New Roman"/>
              <w:sz w:val="16"/>
            </w:rPr>
          </w:rPrChange>
        </w:rPr>
        <w:t xml:space="preserve"> </w:t>
      </w:r>
      <w:del w:id="852" w:author="User" w:date="2012-11-18T09:33:00Z">
        <w:r w:rsidRPr="00971EFB">
          <w:rPr>
            <w:rFonts w:ascii="Times New Roman" w:hAnsi="Times New Roman" w:cs="Times New Roman"/>
            <w:sz w:val="16"/>
            <w:szCs w:val="16"/>
          </w:rPr>
          <w:delText>according to the relation</w:delText>
        </w:r>
      </w:del>
      <w:ins w:id="853" w:author="User" w:date="2012-11-18T09:33:00Z">
        <w:r w:rsidR="00736A99">
          <w:rPr>
            <w:rFonts w:ascii="Times New Roman" w:hAnsi="Times New Roman" w:cs="Times New Roman"/>
            <w:color w:val="000000" w:themeColor="text1"/>
            <w:sz w:val="24"/>
            <w:szCs w:val="24"/>
          </w:rPr>
          <w:t>as</w:t>
        </w:r>
      </w:ins>
      <w:r w:rsidR="00736A99">
        <w:rPr>
          <w:rFonts w:ascii="Times New Roman" w:hAnsi="Times New Roman"/>
          <w:color w:val="000000" w:themeColor="text1"/>
          <w:sz w:val="24"/>
          <w:rPrChange w:id="854" w:author="User" w:date="2012-11-18T09:33:00Z">
            <w:rPr>
              <w:rFonts w:ascii="Times New Roman" w:hAnsi="Times New Roman"/>
              <w:sz w:val="16"/>
            </w:rPr>
          </w:rPrChange>
        </w:rPr>
        <w:t xml:space="preserve"> described </w:t>
      </w:r>
      <w:del w:id="855" w:author="User" w:date="2012-11-18T09:33:00Z">
        <w:r w:rsidRPr="00971EFB">
          <w:rPr>
            <w:rFonts w:ascii="Times New Roman" w:hAnsi="Times New Roman" w:cs="Times New Roman"/>
            <w:sz w:val="16"/>
            <w:szCs w:val="16"/>
          </w:rPr>
          <w:delText xml:space="preserve">by </w:delText>
        </w:r>
      </w:del>
      <w:ins w:id="856" w:author="User" w:date="2012-11-18T09:33:00Z">
        <w:r w:rsidR="00736A99">
          <w:rPr>
            <w:rFonts w:ascii="Times New Roman" w:hAnsi="Times New Roman" w:cs="Times New Roman"/>
            <w:color w:val="000000" w:themeColor="text1"/>
            <w:sz w:val="24"/>
            <w:szCs w:val="24"/>
          </w:rPr>
          <w:t>previously</w:t>
        </w:r>
        <w:r w:rsidRPr="001C287A">
          <w:rPr>
            <w:rFonts w:ascii="Times New Roman" w:hAnsi="Times New Roman" w:cs="Times New Roman"/>
            <w:color w:val="000000" w:themeColor="text1"/>
            <w:sz w:val="24"/>
            <w:szCs w:val="24"/>
          </w:rPr>
          <w:t xml:space="preserve"> </w:t>
        </w:r>
        <w:r w:rsidR="00736A99">
          <w:rPr>
            <w:rFonts w:ascii="Times New Roman" w:hAnsi="Times New Roman" w:cs="Times New Roman"/>
            <w:color w:val="000000" w:themeColor="text1"/>
            <w:sz w:val="24"/>
            <w:szCs w:val="24"/>
          </w:rPr>
          <w:t>(</w:t>
        </w:r>
      </w:ins>
      <w:r w:rsidRPr="001C287A">
        <w:rPr>
          <w:rFonts w:ascii="Times New Roman" w:hAnsi="Times New Roman"/>
          <w:color w:val="000000" w:themeColor="text1"/>
          <w:sz w:val="24"/>
          <w:rPrChange w:id="857" w:author="User" w:date="2012-11-18T09:33:00Z">
            <w:rPr>
              <w:rFonts w:ascii="Times New Roman" w:hAnsi="Times New Roman"/>
              <w:sz w:val="16"/>
            </w:rPr>
          </w:rPrChange>
        </w:rPr>
        <w:t>Gibson</w:t>
      </w:r>
      <w:del w:id="858" w:author="User" w:date="2012-11-18T09:33:00Z">
        <w:r w:rsidRPr="00971EFB">
          <w:rPr>
            <w:rFonts w:ascii="Times New Roman" w:hAnsi="Times New Roman" w:cs="Times New Roman"/>
            <w:sz w:val="16"/>
            <w:szCs w:val="16"/>
          </w:rPr>
          <w:delText xml:space="preserve"> (</w:delText>
        </w:r>
      </w:del>
      <w:ins w:id="859" w:author="User" w:date="2012-11-18T09:33:00Z">
        <w:r w:rsidR="00736A99">
          <w:rPr>
            <w:rFonts w:ascii="Times New Roman" w:hAnsi="Times New Roman" w:cs="Times New Roman"/>
            <w:color w:val="000000" w:themeColor="text1"/>
            <w:sz w:val="24"/>
            <w:szCs w:val="24"/>
          </w:rPr>
          <w:t xml:space="preserve">, </w:t>
        </w:r>
      </w:ins>
      <w:r w:rsidRPr="001C287A">
        <w:rPr>
          <w:rFonts w:ascii="Times New Roman" w:hAnsi="Times New Roman"/>
          <w:color w:val="000000" w:themeColor="text1"/>
          <w:sz w:val="24"/>
          <w:rPrChange w:id="860" w:author="User" w:date="2012-11-18T09:33:00Z">
            <w:rPr>
              <w:rFonts w:ascii="Times New Roman" w:hAnsi="Times New Roman"/>
              <w:sz w:val="16"/>
            </w:rPr>
          </w:rPrChange>
        </w:rPr>
        <w:t xml:space="preserve">1999). The adjusted conductivity brings the temperature </w:t>
      </w:r>
      <w:ins w:id="861" w:author="User" w:date="2012-11-18T09:33:00Z">
        <w:r w:rsidR="002F1E94">
          <w:rPr>
            <w:rFonts w:ascii="Times New Roman" w:hAnsi="Times New Roman" w:cs="Times New Roman"/>
            <w:color w:val="000000" w:themeColor="text1"/>
            <w:sz w:val="24"/>
            <w:szCs w:val="24"/>
          </w:rPr>
          <w:t xml:space="preserve">to </w:t>
        </w:r>
      </w:ins>
      <w:r w:rsidRPr="001C287A">
        <w:rPr>
          <w:rFonts w:ascii="Times New Roman" w:hAnsi="Times New Roman"/>
          <w:color w:val="000000" w:themeColor="text1"/>
          <w:sz w:val="24"/>
          <w:rPrChange w:id="862" w:author="User" w:date="2012-11-18T09:33:00Z">
            <w:rPr>
              <w:rFonts w:ascii="Times New Roman" w:hAnsi="Times New Roman"/>
              <w:sz w:val="16"/>
            </w:rPr>
          </w:rPrChange>
        </w:rPr>
        <w:t xml:space="preserve">within </w:t>
      </w:r>
      <w:del w:id="863" w:author="User" w:date="2012-11-18T09:33:00Z">
        <w:r w:rsidRPr="00971EFB">
          <w:rPr>
            <w:rFonts w:ascii="Times New Roman" w:hAnsi="Times New Roman" w:cs="Times New Roman"/>
            <w:sz w:val="16"/>
            <w:szCs w:val="16"/>
          </w:rPr>
          <w:delText>the acceptable</w:delText>
        </w:r>
      </w:del>
      <w:ins w:id="864" w:author="User" w:date="2012-11-18T09:33:00Z">
        <w:r w:rsidR="002F1E94">
          <w:rPr>
            <w:rFonts w:ascii="Times New Roman" w:hAnsi="Times New Roman" w:cs="Times New Roman"/>
            <w:color w:val="000000" w:themeColor="text1"/>
            <w:sz w:val="24"/>
            <w:szCs w:val="24"/>
          </w:rPr>
          <w:t>a</w:t>
        </w:r>
      </w:ins>
      <w:r w:rsidRPr="001C287A">
        <w:rPr>
          <w:rFonts w:ascii="Times New Roman" w:hAnsi="Times New Roman"/>
          <w:color w:val="000000" w:themeColor="text1"/>
          <w:sz w:val="24"/>
          <w:rPrChange w:id="865" w:author="User" w:date="2012-11-18T09:33:00Z">
            <w:rPr>
              <w:rFonts w:ascii="Times New Roman" w:hAnsi="Times New Roman"/>
              <w:sz w:val="16"/>
            </w:rPr>
          </w:rPrChange>
        </w:rPr>
        <w:t xml:space="preserve"> range </w:t>
      </w:r>
      <w:del w:id="866" w:author="User" w:date="2012-11-18T09:33:00Z">
        <w:r w:rsidRPr="00971EFB">
          <w:rPr>
            <w:rFonts w:ascii="Times New Roman" w:hAnsi="Times New Roman" w:cs="Times New Roman"/>
            <w:sz w:val="16"/>
            <w:szCs w:val="16"/>
          </w:rPr>
          <w:delText>to estimate</w:delText>
        </w:r>
      </w:del>
      <w:ins w:id="867" w:author="User" w:date="2012-11-18T09:33:00Z">
        <w:r w:rsidR="002F1E94">
          <w:rPr>
            <w:rFonts w:ascii="Times New Roman" w:hAnsi="Times New Roman" w:cs="Times New Roman"/>
            <w:color w:val="000000" w:themeColor="text1"/>
            <w:sz w:val="24"/>
            <w:szCs w:val="24"/>
          </w:rPr>
          <w:t>suitable for estimating</w:t>
        </w:r>
      </w:ins>
      <w:r w:rsidRPr="001C287A">
        <w:rPr>
          <w:rFonts w:ascii="Times New Roman" w:hAnsi="Times New Roman"/>
          <w:color w:val="000000" w:themeColor="text1"/>
          <w:sz w:val="24"/>
          <w:rPrChange w:id="868" w:author="User" w:date="2012-11-18T09:33:00Z">
            <w:rPr>
              <w:rFonts w:ascii="Times New Roman" w:hAnsi="Times New Roman"/>
              <w:sz w:val="16"/>
            </w:rPr>
          </w:rPrChange>
        </w:rPr>
        <w:t xml:space="preserve"> practical salinity </w:t>
      </w:r>
      <w:del w:id="869" w:author="User" w:date="2012-11-18T09:33:00Z">
        <w:r w:rsidRPr="00971EFB">
          <w:rPr>
            <w:rFonts w:ascii="Times New Roman" w:hAnsi="Times New Roman" w:cs="Times New Roman"/>
            <w:sz w:val="16"/>
            <w:szCs w:val="16"/>
          </w:rPr>
          <w:delText>by</w:delText>
        </w:r>
      </w:del>
      <w:ins w:id="870" w:author="User" w:date="2012-11-18T09:33:00Z">
        <w:r w:rsidR="002F1E94">
          <w:rPr>
            <w:rFonts w:ascii="Times New Roman" w:hAnsi="Times New Roman" w:cs="Times New Roman"/>
            <w:color w:val="000000" w:themeColor="text1"/>
            <w:sz w:val="24"/>
            <w:szCs w:val="24"/>
          </w:rPr>
          <w:t>using</w:t>
        </w:r>
      </w:ins>
      <w:r w:rsidRPr="001C287A">
        <w:rPr>
          <w:rFonts w:ascii="Times New Roman" w:hAnsi="Times New Roman"/>
          <w:color w:val="000000" w:themeColor="text1"/>
          <w:sz w:val="24"/>
          <w:rPrChange w:id="871" w:author="User" w:date="2012-11-18T09:33:00Z">
            <w:rPr>
              <w:rFonts w:ascii="Times New Roman" w:hAnsi="Times New Roman"/>
              <w:sz w:val="16"/>
            </w:rPr>
          </w:rPrChange>
        </w:rPr>
        <w:t xml:space="preserve"> the formula of Fofonoff and Millard (1983). However, salinity was likely </w:t>
      </w:r>
      <w:ins w:id="872" w:author="User" w:date="2012-11-18T09:33:00Z">
        <w:r w:rsidR="002F1E94">
          <w:rPr>
            <w:rFonts w:ascii="Times New Roman" w:hAnsi="Times New Roman" w:cs="Times New Roman"/>
            <w:color w:val="000000" w:themeColor="text1"/>
            <w:sz w:val="24"/>
            <w:szCs w:val="24"/>
          </w:rPr>
          <w:t xml:space="preserve">to have been </w:t>
        </w:r>
      </w:ins>
      <w:commentRangeStart w:id="873"/>
      <w:r w:rsidRPr="001C287A">
        <w:rPr>
          <w:rFonts w:ascii="Times New Roman" w:hAnsi="Times New Roman"/>
          <w:color w:val="000000" w:themeColor="text1"/>
          <w:sz w:val="24"/>
          <w:rPrChange w:id="874" w:author="User" w:date="2012-11-18T09:33:00Z">
            <w:rPr>
              <w:rFonts w:ascii="Times New Roman" w:hAnsi="Times New Roman"/>
              <w:sz w:val="16"/>
            </w:rPr>
          </w:rPrChange>
        </w:rPr>
        <w:t>underestimated</w:t>
      </w:r>
      <w:commentRangeEnd w:id="873"/>
      <w:r w:rsidR="002F1E94">
        <w:rPr>
          <w:rStyle w:val="CommentReference"/>
        </w:rPr>
        <w:commentReference w:id="873"/>
      </w:r>
      <w:r w:rsidRPr="001C287A">
        <w:rPr>
          <w:rFonts w:ascii="Times New Roman" w:hAnsi="Times New Roman"/>
          <w:color w:val="000000" w:themeColor="text1"/>
          <w:sz w:val="24"/>
          <w:rPrChange w:id="875" w:author="User" w:date="2012-11-18T09:33:00Z">
            <w:rPr>
              <w:rFonts w:ascii="Times New Roman" w:hAnsi="Times New Roman"/>
              <w:sz w:val="16"/>
            </w:rPr>
          </w:rPrChange>
        </w:rPr>
        <w:t xml:space="preserve"> as </w:t>
      </w:r>
      <w:r w:rsidR="00F90C30" w:rsidRPr="001C287A">
        <w:rPr>
          <w:rFonts w:ascii="Times New Roman" w:hAnsi="Times New Roman"/>
          <w:color w:val="000000" w:themeColor="text1"/>
          <w:sz w:val="24"/>
          <w:rPrChange w:id="876" w:author="User" w:date="2012-11-18T09:33:00Z">
            <w:rPr>
              <w:rFonts w:ascii="Times New Roman" w:hAnsi="Times New Roman"/>
              <w:sz w:val="16"/>
            </w:rPr>
          </w:rPrChange>
        </w:rPr>
        <w:t>it</w:t>
      </w:r>
      <w:r w:rsidRPr="001C287A">
        <w:rPr>
          <w:rFonts w:ascii="Times New Roman" w:hAnsi="Times New Roman"/>
          <w:color w:val="000000" w:themeColor="text1"/>
          <w:sz w:val="24"/>
          <w:rPrChange w:id="877" w:author="User" w:date="2012-11-18T09:33:00Z">
            <w:rPr>
              <w:rFonts w:ascii="Times New Roman" w:hAnsi="Times New Roman"/>
              <w:sz w:val="16"/>
            </w:rPr>
          </w:rPrChange>
        </w:rPr>
        <w:t xml:space="preserve"> is higher than the </w:t>
      </w:r>
      <w:r w:rsidR="00F90C30" w:rsidRPr="001C287A">
        <w:rPr>
          <w:rFonts w:ascii="Times New Roman" w:hAnsi="Times New Roman"/>
          <w:color w:val="000000" w:themeColor="text1"/>
          <w:sz w:val="24"/>
          <w:rPrChange w:id="878" w:author="User" w:date="2012-11-18T09:33:00Z">
            <w:rPr>
              <w:rFonts w:ascii="Times New Roman" w:hAnsi="Times New Roman"/>
              <w:sz w:val="16"/>
            </w:rPr>
          </w:rPrChange>
        </w:rPr>
        <w:t>range (</w:t>
      </w:r>
      <w:r w:rsidRPr="001C287A">
        <w:rPr>
          <w:rFonts w:ascii="Times New Roman" w:hAnsi="Times New Roman"/>
          <w:color w:val="000000" w:themeColor="text1"/>
          <w:sz w:val="24"/>
          <w:rPrChange w:id="879" w:author="User" w:date="2012-11-18T09:33:00Z">
            <w:rPr>
              <w:rFonts w:ascii="Times New Roman" w:hAnsi="Times New Roman"/>
              <w:sz w:val="16"/>
            </w:rPr>
          </w:rPrChange>
        </w:rPr>
        <w:t>2–42</w:t>
      </w:r>
      <w:r w:rsidR="00F90C30" w:rsidRPr="001C287A">
        <w:rPr>
          <w:rFonts w:ascii="Times New Roman" w:hAnsi="Times New Roman"/>
          <w:color w:val="000000" w:themeColor="text1"/>
          <w:sz w:val="24"/>
          <w:rPrChange w:id="880" w:author="User" w:date="2012-11-18T09:33:00Z">
            <w:rPr>
              <w:rFonts w:ascii="Times New Roman" w:hAnsi="Times New Roman"/>
              <w:sz w:val="16"/>
            </w:rPr>
          </w:rPrChange>
        </w:rPr>
        <w:t>) for which the conductivity–</w:t>
      </w:r>
      <w:r w:rsidRPr="001C287A">
        <w:rPr>
          <w:rFonts w:ascii="Times New Roman" w:hAnsi="Times New Roman"/>
          <w:color w:val="000000" w:themeColor="text1"/>
          <w:sz w:val="24"/>
          <w:rPrChange w:id="881" w:author="User" w:date="2012-11-18T09:33:00Z">
            <w:rPr>
              <w:rFonts w:ascii="Times New Roman" w:hAnsi="Times New Roman"/>
              <w:sz w:val="16"/>
            </w:rPr>
          </w:rPrChange>
        </w:rPr>
        <w:t xml:space="preserve">salinity relation holds. </w:t>
      </w:r>
      <w:r w:rsidR="001C711B" w:rsidRPr="001C287A">
        <w:rPr>
          <w:rFonts w:ascii="Times New Roman" w:hAnsi="Times New Roman"/>
          <w:color w:val="000000" w:themeColor="text1"/>
          <w:sz w:val="24"/>
          <w:rPrChange w:id="882" w:author="User" w:date="2012-11-18T09:33:00Z">
            <w:rPr>
              <w:rFonts w:ascii="Times New Roman" w:hAnsi="Times New Roman"/>
              <w:sz w:val="16"/>
            </w:rPr>
          </w:rPrChange>
        </w:rPr>
        <w:t xml:space="preserve">Density </w:t>
      </w:r>
      <w:r w:rsidR="00BF0F30" w:rsidRPr="001C287A">
        <w:rPr>
          <w:rFonts w:ascii="Times New Roman" w:hAnsi="Times New Roman"/>
          <w:color w:val="000000" w:themeColor="text1"/>
          <w:sz w:val="24"/>
          <w:rPrChange w:id="883" w:author="User" w:date="2012-11-18T09:33:00Z">
            <w:rPr>
              <w:rFonts w:ascii="Times New Roman" w:hAnsi="Times New Roman"/>
              <w:sz w:val="16"/>
            </w:rPr>
          </w:rPrChange>
        </w:rPr>
        <w:t xml:space="preserve">was calculated from the </w:t>
      </w:r>
      <w:r w:rsidR="00BF0F30" w:rsidRPr="001C287A">
        <w:rPr>
          <w:rFonts w:ascii="Times New Roman" w:hAnsi="Times New Roman"/>
          <w:i/>
          <w:color w:val="000000" w:themeColor="text1"/>
          <w:sz w:val="24"/>
          <w:rPrChange w:id="884" w:author="User" w:date="2012-11-18T09:33:00Z">
            <w:rPr>
              <w:rFonts w:ascii="Times New Roman" w:hAnsi="Times New Roman"/>
              <w:i/>
              <w:sz w:val="16"/>
            </w:rPr>
          </w:rPrChange>
        </w:rPr>
        <w:t xml:space="preserve">in situ </w:t>
      </w:r>
      <w:r w:rsidR="00BF0F30" w:rsidRPr="001C287A">
        <w:rPr>
          <w:rFonts w:ascii="Times New Roman" w:hAnsi="Times New Roman"/>
          <w:color w:val="000000" w:themeColor="text1"/>
          <w:sz w:val="24"/>
          <w:rPrChange w:id="885" w:author="User" w:date="2012-11-18T09:33:00Z">
            <w:rPr>
              <w:rFonts w:ascii="Times New Roman" w:hAnsi="Times New Roman"/>
              <w:sz w:val="16"/>
            </w:rPr>
          </w:rPrChange>
        </w:rPr>
        <w:t xml:space="preserve">conductivity and temperature using the equations described by Gibson </w:t>
      </w:r>
      <w:r w:rsidR="00BF0F30" w:rsidRPr="001C287A">
        <w:rPr>
          <w:rFonts w:ascii="Times New Roman" w:hAnsi="Times New Roman"/>
          <w:i/>
          <w:color w:val="000000" w:themeColor="text1"/>
          <w:sz w:val="24"/>
          <w:rPrChange w:id="886" w:author="User" w:date="2012-11-18T09:33:00Z">
            <w:rPr>
              <w:rFonts w:ascii="Times New Roman" w:hAnsi="Times New Roman"/>
              <w:i/>
              <w:sz w:val="16"/>
            </w:rPr>
          </w:rPrChange>
        </w:rPr>
        <w:t>et al.</w:t>
      </w:r>
      <w:r w:rsidR="00BF0F30" w:rsidRPr="001C287A">
        <w:rPr>
          <w:rFonts w:ascii="Times New Roman" w:hAnsi="Times New Roman"/>
          <w:color w:val="000000" w:themeColor="text1"/>
          <w:sz w:val="24"/>
          <w:rPrChange w:id="887" w:author="User" w:date="2012-11-18T09:33:00Z">
            <w:rPr>
              <w:rFonts w:ascii="Times New Roman" w:hAnsi="Times New Roman"/>
              <w:sz w:val="16"/>
            </w:rPr>
          </w:rPrChange>
        </w:rPr>
        <w:t xml:space="preserve"> (1990)</w:t>
      </w:r>
      <w:r w:rsidR="001959D2" w:rsidRPr="001C287A">
        <w:rPr>
          <w:rFonts w:ascii="Times New Roman" w:hAnsi="Times New Roman"/>
          <w:color w:val="000000" w:themeColor="text1"/>
          <w:sz w:val="24"/>
          <w:rPrChange w:id="888" w:author="User" w:date="2012-11-18T09:33:00Z">
            <w:rPr>
              <w:rFonts w:ascii="Times New Roman" w:hAnsi="Times New Roman"/>
              <w:sz w:val="16"/>
            </w:rPr>
          </w:rPrChange>
        </w:rPr>
        <w:t xml:space="preserve"> and expressed at </w:t>
      </w:r>
      <w:r w:rsidR="001C711B" w:rsidRPr="001C287A">
        <w:rPr>
          <w:rFonts w:ascii="Times New Roman" w:hAnsi="Times New Roman"/>
          <w:color w:val="000000" w:themeColor="text1"/>
          <w:sz w:val="24"/>
          <w:rPrChange w:id="889" w:author="User" w:date="2012-11-18T09:33:00Z">
            <w:rPr>
              <w:rFonts w:ascii="Times New Roman" w:hAnsi="Times New Roman"/>
              <w:sz w:val="16"/>
            </w:rPr>
          </w:rPrChange>
        </w:rPr>
        <w:t>temperature T as:</w:t>
      </w:r>
    </w:p>
    <w:p w14:paraId="78098560" w14:textId="1AFD8F37" w:rsidR="00E43CBD" w:rsidRPr="001C287A" w:rsidRDefault="001C711B" w:rsidP="009A22D7">
      <w:pPr>
        <w:spacing w:after="0" w:line="240" w:lineRule="auto"/>
        <w:ind w:firstLine="720"/>
        <w:rPr>
          <w:rFonts w:ascii="Times New Roman" w:hAnsi="Times New Roman"/>
          <w:color w:val="000000" w:themeColor="text1"/>
          <w:sz w:val="24"/>
          <w:rPrChange w:id="890" w:author="User" w:date="2012-11-18T09:33:00Z">
            <w:rPr>
              <w:rFonts w:ascii="Times New Roman" w:hAnsi="Times New Roman"/>
              <w:sz w:val="16"/>
            </w:rPr>
          </w:rPrChange>
        </w:rPr>
        <w:pPrChange w:id="891" w:author="User" w:date="2012-11-18T09:33:00Z">
          <w:pPr>
            <w:spacing w:after="0" w:line="240" w:lineRule="auto"/>
            <w:ind w:firstLine="720"/>
            <w:jc w:val="both"/>
          </w:pPr>
        </w:pPrChange>
      </w:pPr>
      <w:r w:rsidRPr="001C287A">
        <w:rPr>
          <w:rFonts w:ascii="Times New Roman" w:hAnsi="Times New Roman"/>
          <w:color w:val="000000" w:themeColor="text1"/>
          <w:sz w:val="24"/>
          <w:rPrChange w:id="892" w:author="User" w:date="2012-11-18T09:33:00Z">
            <w:rPr>
              <w:rFonts w:ascii="Times New Roman" w:hAnsi="Times New Roman"/>
              <w:sz w:val="16"/>
            </w:rPr>
          </w:rPrChange>
        </w:rPr>
        <w:t>σ</w:t>
      </w:r>
      <w:r w:rsidRPr="001C287A">
        <w:rPr>
          <w:rFonts w:ascii="Times New Roman" w:hAnsi="Times New Roman"/>
          <w:color w:val="000000" w:themeColor="text1"/>
          <w:sz w:val="24"/>
          <w:vertAlign w:val="subscript"/>
          <w:rPrChange w:id="893" w:author="User" w:date="2012-11-18T09:33:00Z">
            <w:rPr>
              <w:rFonts w:ascii="Times New Roman" w:hAnsi="Times New Roman"/>
              <w:sz w:val="16"/>
              <w:vertAlign w:val="subscript"/>
            </w:rPr>
          </w:rPrChange>
        </w:rPr>
        <w:t>T</w:t>
      </w:r>
      <w:r w:rsidRPr="001C287A">
        <w:rPr>
          <w:rFonts w:ascii="Times New Roman" w:hAnsi="Times New Roman"/>
          <w:color w:val="000000" w:themeColor="text1"/>
          <w:sz w:val="24"/>
          <w:rPrChange w:id="894" w:author="User" w:date="2012-11-18T09:33:00Z">
            <w:rPr>
              <w:rFonts w:ascii="Times New Roman" w:hAnsi="Times New Roman"/>
              <w:sz w:val="16"/>
            </w:rPr>
          </w:rPrChange>
        </w:rPr>
        <w:t xml:space="preserve"> =</w:t>
      </w:r>
      <w:del w:id="895" w:author="User" w:date="2012-11-18T09:33:00Z">
        <w:r w:rsidRPr="00971EFB">
          <w:rPr>
            <w:rFonts w:ascii="Times New Roman" w:hAnsi="Times New Roman" w:cs="Times New Roman"/>
            <w:sz w:val="16"/>
            <w:szCs w:val="16"/>
          </w:rPr>
          <w:delText xml:space="preserve"> </w:delText>
        </w:r>
      </w:del>
      <w:r w:rsidR="005A370E">
        <w:rPr>
          <w:rFonts w:ascii="Times New Roman" w:hAnsi="Times New Roman"/>
          <w:color w:val="000000" w:themeColor="text1"/>
          <w:sz w:val="24"/>
          <w:rPrChange w:id="896" w:author="User" w:date="2012-11-18T09:33:00Z">
            <w:rPr>
              <w:rFonts w:ascii="Times New Roman" w:hAnsi="Times New Roman"/>
              <w:sz w:val="16"/>
            </w:rPr>
          </w:rPrChange>
        </w:rPr>
        <w:t xml:space="preserve"> </w:t>
      </w:r>
      <w:r w:rsidRPr="001C287A">
        <w:rPr>
          <w:rFonts w:ascii="Times New Roman" w:hAnsi="Times New Roman"/>
          <w:color w:val="000000" w:themeColor="text1"/>
          <w:sz w:val="24"/>
          <w:rPrChange w:id="897" w:author="User" w:date="2012-11-18T09:33:00Z">
            <w:rPr>
              <w:rFonts w:ascii="Times New Roman" w:hAnsi="Times New Roman"/>
              <w:sz w:val="16"/>
            </w:rPr>
          </w:rPrChange>
        </w:rPr>
        <w:t>(1000–density) kg/m</w:t>
      </w:r>
      <w:r w:rsidRPr="001C287A">
        <w:rPr>
          <w:rFonts w:ascii="Times New Roman" w:hAnsi="Times New Roman"/>
          <w:color w:val="000000" w:themeColor="text1"/>
          <w:sz w:val="24"/>
          <w:vertAlign w:val="superscript"/>
          <w:rPrChange w:id="898" w:author="User" w:date="2012-11-18T09:33:00Z">
            <w:rPr>
              <w:rFonts w:ascii="Times New Roman" w:hAnsi="Times New Roman"/>
              <w:sz w:val="16"/>
              <w:vertAlign w:val="superscript"/>
            </w:rPr>
          </w:rPrChange>
        </w:rPr>
        <w:t>3</w:t>
      </w:r>
    </w:p>
    <w:p w14:paraId="3399F54D" w14:textId="77777777" w:rsidR="00A74E9D" w:rsidRPr="00971EFB" w:rsidRDefault="00F83CAB" w:rsidP="0038147F">
      <w:pPr>
        <w:spacing w:after="0" w:line="240" w:lineRule="auto"/>
        <w:jc w:val="both"/>
        <w:rPr>
          <w:del w:id="899" w:author="User" w:date="2012-11-18T09:33:00Z"/>
          <w:rFonts w:ascii="Times New Roman" w:hAnsi="Times New Roman" w:cs="Times New Roman"/>
          <w:sz w:val="16"/>
          <w:szCs w:val="16"/>
        </w:rPr>
      </w:pPr>
      <w:r w:rsidRPr="001C287A">
        <w:rPr>
          <w:rFonts w:ascii="Times New Roman" w:hAnsi="Times New Roman"/>
          <w:color w:val="000000" w:themeColor="text1"/>
          <w:sz w:val="24"/>
          <w:rPrChange w:id="900" w:author="User" w:date="2012-11-18T09:33:00Z">
            <w:rPr>
              <w:rFonts w:ascii="Times New Roman" w:hAnsi="Times New Roman"/>
              <w:sz w:val="16"/>
            </w:rPr>
          </w:rPrChange>
        </w:rPr>
        <w:t>Ammonia, n</w:t>
      </w:r>
      <w:r w:rsidR="00594E79" w:rsidRPr="001C287A">
        <w:rPr>
          <w:rFonts w:ascii="Times New Roman" w:hAnsi="Times New Roman"/>
          <w:color w:val="000000" w:themeColor="text1"/>
          <w:sz w:val="24"/>
          <w:rPrChange w:id="901" w:author="User" w:date="2012-11-18T09:33:00Z">
            <w:rPr>
              <w:rFonts w:ascii="Times New Roman" w:hAnsi="Times New Roman"/>
              <w:sz w:val="16"/>
            </w:rPr>
          </w:rPrChange>
        </w:rPr>
        <w:t>itrate, nitrite, total nitrogen</w:t>
      </w:r>
      <w:r w:rsidR="002F05FC" w:rsidRPr="001C287A">
        <w:rPr>
          <w:rFonts w:ascii="Times New Roman" w:hAnsi="Times New Roman"/>
          <w:color w:val="000000" w:themeColor="text1"/>
          <w:sz w:val="24"/>
          <w:rPrChange w:id="902" w:author="User" w:date="2012-11-18T09:33:00Z">
            <w:rPr>
              <w:rFonts w:ascii="Times New Roman" w:hAnsi="Times New Roman"/>
              <w:sz w:val="16"/>
            </w:rPr>
          </w:rPrChange>
        </w:rPr>
        <w:t xml:space="preserve"> (TN)</w:t>
      </w:r>
      <w:r w:rsidR="00594E79" w:rsidRPr="001C287A">
        <w:rPr>
          <w:rFonts w:ascii="Times New Roman" w:hAnsi="Times New Roman"/>
          <w:color w:val="000000" w:themeColor="text1"/>
          <w:sz w:val="24"/>
          <w:rPrChange w:id="903" w:author="User" w:date="2012-11-18T09:33:00Z">
            <w:rPr>
              <w:rFonts w:ascii="Times New Roman" w:hAnsi="Times New Roman"/>
              <w:sz w:val="16"/>
            </w:rPr>
          </w:rPrChange>
        </w:rPr>
        <w:t xml:space="preserve">, </w:t>
      </w:r>
      <w:r w:rsidR="002F05FC" w:rsidRPr="001C287A">
        <w:rPr>
          <w:rFonts w:ascii="Times New Roman" w:hAnsi="Times New Roman"/>
          <w:color w:val="000000" w:themeColor="text1"/>
          <w:sz w:val="24"/>
          <w:rPrChange w:id="904" w:author="User" w:date="2012-11-18T09:33:00Z">
            <w:rPr>
              <w:rFonts w:ascii="Times New Roman" w:hAnsi="Times New Roman"/>
              <w:sz w:val="16"/>
            </w:rPr>
          </w:rPrChange>
        </w:rPr>
        <w:t xml:space="preserve">total </w:t>
      </w:r>
      <w:r w:rsidR="006818C2" w:rsidRPr="001C287A">
        <w:rPr>
          <w:rFonts w:ascii="Times New Roman" w:hAnsi="Times New Roman"/>
          <w:color w:val="000000" w:themeColor="text1"/>
          <w:sz w:val="24"/>
          <w:rPrChange w:id="905" w:author="User" w:date="2012-11-18T09:33:00Z">
            <w:rPr>
              <w:rFonts w:ascii="Times New Roman" w:hAnsi="Times New Roman"/>
              <w:sz w:val="16"/>
            </w:rPr>
          </w:rPrChange>
        </w:rPr>
        <w:t>dissolved nitrogen</w:t>
      </w:r>
      <w:r w:rsidR="002F05FC" w:rsidRPr="001C287A">
        <w:rPr>
          <w:rFonts w:ascii="Times New Roman" w:hAnsi="Times New Roman"/>
          <w:color w:val="000000" w:themeColor="text1"/>
          <w:sz w:val="24"/>
          <w:rPrChange w:id="906" w:author="User" w:date="2012-11-18T09:33:00Z">
            <w:rPr>
              <w:rFonts w:ascii="Times New Roman" w:hAnsi="Times New Roman"/>
              <w:sz w:val="16"/>
            </w:rPr>
          </w:rPrChange>
        </w:rPr>
        <w:t xml:space="preserve"> (TDN)</w:t>
      </w:r>
      <w:r w:rsidR="006818C2" w:rsidRPr="001C287A">
        <w:rPr>
          <w:rFonts w:ascii="Times New Roman" w:hAnsi="Times New Roman"/>
          <w:color w:val="000000" w:themeColor="text1"/>
          <w:sz w:val="24"/>
          <w:rPrChange w:id="907" w:author="User" w:date="2012-11-18T09:33:00Z">
            <w:rPr>
              <w:rFonts w:ascii="Times New Roman" w:hAnsi="Times New Roman"/>
              <w:sz w:val="16"/>
            </w:rPr>
          </w:rPrChange>
        </w:rPr>
        <w:t xml:space="preserve">, </w:t>
      </w:r>
      <w:r w:rsidR="00594E79" w:rsidRPr="001C287A">
        <w:rPr>
          <w:rFonts w:ascii="Times New Roman" w:hAnsi="Times New Roman"/>
          <w:color w:val="000000" w:themeColor="text1"/>
          <w:sz w:val="24"/>
          <w:rPrChange w:id="908" w:author="User" w:date="2012-11-18T09:33:00Z">
            <w:rPr>
              <w:rFonts w:ascii="Times New Roman" w:hAnsi="Times New Roman"/>
              <w:sz w:val="16"/>
            </w:rPr>
          </w:rPrChange>
        </w:rPr>
        <w:t>dissolved reac</w:t>
      </w:r>
      <w:r w:rsidR="006818C2" w:rsidRPr="001C287A">
        <w:rPr>
          <w:rFonts w:ascii="Times New Roman" w:hAnsi="Times New Roman"/>
          <w:color w:val="000000" w:themeColor="text1"/>
          <w:sz w:val="24"/>
          <w:rPrChange w:id="909" w:author="User" w:date="2012-11-18T09:33:00Z">
            <w:rPr>
              <w:rFonts w:ascii="Times New Roman" w:hAnsi="Times New Roman"/>
              <w:sz w:val="16"/>
            </w:rPr>
          </w:rPrChange>
        </w:rPr>
        <w:t>tive phosphorus (DRP), total phosphorus</w:t>
      </w:r>
      <w:r w:rsidR="002F05FC" w:rsidRPr="001C287A">
        <w:rPr>
          <w:rFonts w:ascii="Times New Roman" w:hAnsi="Times New Roman"/>
          <w:color w:val="000000" w:themeColor="text1"/>
          <w:sz w:val="24"/>
          <w:rPrChange w:id="910" w:author="User" w:date="2012-11-18T09:33:00Z">
            <w:rPr>
              <w:rFonts w:ascii="Times New Roman" w:hAnsi="Times New Roman"/>
              <w:sz w:val="16"/>
            </w:rPr>
          </w:rPrChange>
        </w:rPr>
        <w:t xml:space="preserve"> (TP)</w:t>
      </w:r>
      <w:r w:rsidR="00594E79" w:rsidRPr="001C287A">
        <w:rPr>
          <w:rFonts w:ascii="Times New Roman" w:hAnsi="Times New Roman"/>
          <w:color w:val="000000" w:themeColor="text1"/>
          <w:sz w:val="24"/>
          <w:rPrChange w:id="911" w:author="User" w:date="2012-11-18T09:33:00Z">
            <w:rPr>
              <w:rFonts w:ascii="Times New Roman" w:hAnsi="Times New Roman"/>
              <w:sz w:val="16"/>
            </w:rPr>
          </w:rPrChange>
        </w:rPr>
        <w:t>,</w:t>
      </w:r>
      <w:ins w:id="912" w:author="User" w:date="2012-11-18T09:33:00Z">
        <w:r w:rsidR="002F1E94">
          <w:rPr>
            <w:rFonts w:ascii="Times New Roman" w:hAnsi="Times New Roman" w:cs="Times New Roman"/>
            <w:color w:val="000000" w:themeColor="text1"/>
            <w:sz w:val="24"/>
            <w:szCs w:val="24"/>
          </w:rPr>
          <w:t xml:space="preserve"> </w:t>
        </w:r>
      </w:ins>
      <w:r w:rsidR="002F05FC" w:rsidRPr="001C287A">
        <w:rPr>
          <w:rFonts w:ascii="Times New Roman" w:hAnsi="Times New Roman"/>
          <w:color w:val="000000" w:themeColor="text1"/>
          <w:sz w:val="24"/>
          <w:rPrChange w:id="913" w:author="User" w:date="2012-11-18T09:33:00Z">
            <w:rPr>
              <w:rFonts w:ascii="Times New Roman" w:hAnsi="Times New Roman"/>
              <w:sz w:val="16"/>
            </w:rPr>
          </w:rPrChange>
        </w:rPr>
        <w:t xml:space="preserve">total </w:t>
      </w:r>
      <w:r w:rsidR="006818C2" w:rsidRPr="001C287A">
        <w:rPr>
          <w:rFonts w:ascii="Times New Roman" w:hAnsi="Times New Roman"/>
          <w:color w:val="000000" w:themeColor="text1"/>
          <w:sz w:val="24"/>
          <w:rPrChange w:id="914" w:author="User" w:date="2012-11-18T09:33:00Z">
            <w:rPr>
              <w:rFonts w:ascii="Times New Roman" w:hAnsi="Times New Roman"/>
              <w:sz w:val="16"/>
            </w:rPr>
          </w:rPrChange>
        </w:rPr>
        <w:t>dissolved phosphorus</w:t>
      </w:r>
      <w:r w:rsidR="002F05FC" w:rsidRPr="001C287A">
        <w:rPr>
          <w:rFonts w:ascii="Times New Roman" w:hAnsi="Times New Roman"/>
          <w:color w:val="000000" w:themeColor="text1"/>
          <w:sz w:val="24"/>
          <w:rPrChange w:id="915" w:author="User" w:date="2012-11-18T09:33:00Z">
            <w:rPr>
              <w:rFonts w:ascii="Times New Roman" w:hAnsi="Times New Roman"/>
              <w:sz w:val="16"/>
            </w:rPr>
          </w:rPrChange>
        </w:rPr>
        <w:t xml:space="preserve"> (TDP)</w:t>
      </w:r>
      <w:r w:rsidR="006818C2" w:rsidRPr="001C287A">
        <w:rPr>
          <w:rFonts w:ascii="Times New Roman" w:hAnsi="Times New Roman"/>
          <w:color w:val="000000" w:themeColor="text1"/>
          <w:sz w:val="24"/>
          <w:rPrChange w:id="916" w:author="User" w:date="2012-11-18T09:33:00Z">
            <w:rPr>
              <w:rFonts w:ascii="Times New Roman" w:hAnsi="Times New Roman"/>
              <w:sz w:val="16"/>
            </w:rPr>
          </w:rPrChange>
        </w:rPr>
        <w:t>,</w:t>
      </w:r>
      <w:r w:rsidR="00594E79" w:rsidRPr="001C287A">
        <w:rPr>
          <w:rFonts w:ascii="Times New Roman" w:hAnsi="Times New Roman"/>
          <w:color w:val="000000" w:themeColor="text1"/>
          <w:sz w:val="24"/>
          <w:rPrChange w:id="917" w:author="User" w:date="2012-11-18T09:33:00Z">
            <w:rPr>
              <w:rFonts w:ascii="Times New Roman" w:hAnsi="Times New Roman"/>
              <w:sz w:val="16"/>
            </w:rPr>
          </w:rPrChange>
        </w:rPr>
        <w:t xml:space="preserve"> total </w:t>
      </w:r>
      <w:r w:rsidR="006818C2" w:rsidRPr="001C287A">
        <w:rPr>
          <w:rFonts w:ascii="Times New Roman" w:hAnsi="Times New Roman"/>
          <w:color w:val="000000" w:themeColor="text1"/>
          <w:sz w:val="24"/>
          <w:rPrChange w:id="918" w:author="User" w:date="2012-11-18T09:33:00Z">
            <w:rPr>
              <w:rFonts w:ascii="Times New Roman" w:hAnsi="Times New Roman"/>
              <w:sz w:val="16"/>
            </w:rPr>
          </w:rPrChange>
        </w:rPr>
        <w:t xml:space="preserve">organic </w:t>
      </w:r>
      <w:r w:rsidR="00594E79" w:rsidRPr="001C287A">
        <w:rPr>
          <w:rFonts w:ascii="Times New Roman" w:hAnsi="Times New Roman"/>
          <w:color w:val="000000" w:themeColor="text1"/>
          <w:sz w:val="24"/>
          <w:rPrChange w:id="919" w:author="User" w:date="2012-11-18T09:33:00Z">
            <w:rPr>
              <w:rFonts w:ascii="Times New Roman" w:hAnsi="Times New Roman"/>
              <w:sz w:val="16"/>
            </w:rPr>
          </w:rPrChange>
        </w:rPr>
        <w:t>carbon</w:t>
      </w:r>
      <w:r w:rsidR="006818C2" w:rsidRPr="001C287A">
        <w:rPr>
          <w:rFonts w:ascii="Times New Roman" w:hAnsi="Times New Roman"/>
          <w:color w:val="000000" w:themeColor="text1"/>
          <w:sz w:val="24"/>
          <w:rPrChange w:id="920" w:author="User" w:date="2012-11-18T09:33:00Z">
            <w:rPr>
              <w:rFonts w:ascii="Times New Roman" w:hAnsi="Times New Roman"/>
              <w:sz w:val="16"/>
            </w:rPr>
          </w:rPrChange>
        </w:rPr>
        <w:t xml:space="preserve"> (TOC)</w:t>
      </w:r>
      <w:r w:rsidR="00594E79" w:rsidRPr="001C287A">
        <w:rPr>
          <w:rFonts w:ascii="Times New Roman" w:hAnsi="Times New Roman"/>
          <w:color w:val="000000" w:themeColor="text1"/>
          <w:sz w:val="24"/>
          <w:rPrChange w:id="921" w:author="User" w:date="2012-11-18T09:33:00Z">
            <w:rPr>
              <w:rFonts w:ascii="Times New Roman" w:hAnsi="Times New Roman"/>
              <w:sz w:val="16"/>
            </w:rPr>
          </w:rPrChange>
        </w:rPr>
        <w:t xml:space="preserve">, total dissolved carbon </w:t>
      </w:r>
      <w:r w:rsidR="00EF39E5" w:rsidRPr="001C287A">
        <w:rPr>
          <w:rFonts w:ascii="Times New Roman" w:hAnsi="Times New Roman"/>
          <w:color w:val="000000" w:themeColor="text1"/>
          <w:sz w:val="24"/>
          <w:rPrChange w:id="922" w:author="User" w:date="2012-11-18T09:33:00Z">
            <w:rPr>
              <w:rFonts w:ascii="Times New Roman" w:hAnsi="Times New Roman"/>
              <w:sz w:val="16"/>
            </w:rPr>
          </w:rPrChange>
        </w:rPr>
        <w:t>(DOC), total sulf</w:t>
      </w:r>
      <w:r w:rsidR="00594E79" w:rsidRPr="001C287A">
        <w:rPr>
          <w:rFonts w:ascii="Times New Roman" w:hAnsi="Times New Roman"/>
          <w:color w:val="000000" w:themeColor="text1"/>
          <w:sz w:val="24"/>
          <w:rPrChange w:id="923" w:author="User" w:date="2012-11-18T09:33:00Z">
            <w:rPr>
              <w:rFonts w:ascii="Times New Roman" w:hAnsi="Times New Roman"/>
              <w:sz w:val="16"/>
            </w:rPr>
          </w:rPrChange>
        </w:rPr>
        <w:t>ur</w:t>
      </w:r>
      <w:r w:rsidR="002F05FC" w:rsidRPr="001C287A">
        <w:rPr>
          <w:rFonts w:ascii="Times New Roman" w:hAnsi="Times New Roman"/>
          <w:color w:val="000000" w:themeColor="text1"/>
          <w:sz w:val="24"/>
          <w:rPrChange w:id="924" w:author="User" w:date="2012-11-18T09:33:00Z">
            <w:rPr>
              <w:rFonts w:ascii="Times New Roman" w:hAnsi="Times New Roman"/>
              <w:sz w:val="16"/>
            </w:rPr>
          </w:rPrChange>
        </w:rPr>
        <w:t xml:space="preserve"> (TS)</w:t>
      </w:r>
      <w:ins w:id="925" w:author="User" w:date="2012-11-18T09:33:00Z">
        <w:r w:rsidR="002F1E94">
          <w:rPr>
            <w:rFonts w:ascii="Times New Roman" w:hAnsi="Times New Roman" w:cs="Times New Roman"/>
            <w:color w:val="000000" w:themeColor="text1"/>
            <w:sz w:val="24"/>
            <w:szCs w:val="24"/>
          </w:rPr>
          <w:t xml:space="preserve"> </w:t>
        </w:r>
      </w:ins>
      <w:r w:rsidR="00EF39E5" w:rsidRPr="001C287A">
        <w:rPr>
          <w:rFonts w:ascii="Times New Roman" w:hAnsi="Times New Roman"/>
          <w:color w:val="000000" w:themeColor="text1"/>
          <w:sz w:val="24"/>
          <w:rPrChange w:id="926" w:author="User" w:date="2012-11-18T09:33:00Z">
            <w:rPr>
              <w:rFonts w:ascii="Times New Roman" w:hAnsi="Times New Roman"/>
              <w:sz w:val="16"/>
            </w:rPr>
          </w:rPrChange>
        </w:rPr>
        <w:t xml:space="preserve">and </w:t>
      </w:r>
      <w:r w:rsidR="002F05FC" w:rsidRPr="001C287A">
        <w:rPr>
          <w:rFonts w:ascii="Times New Roman" w:hAnsi="Times New Roman"/>
          <w:color w:val="000000" w:themeColor="text1"/>
          <w:sz w:val="24"/>
          <w:rPrChange w:id="927" w:author="User" w:date="2012-11-18T09:33:00Z">
            <w:rPr>
              <w:rFonts w:ascii="Times New Roman" w:hAnsi="Times New Roman"/>
              <w:sz w:val="16"/>
            </w:rPr>
          </w:rPrChange>
        </w:rPr>
        <w:t xml:space="preserve">total </w:t>
      </w:r>
      <w:r w:rsidR="00EF39E5" w:rsidRPr="001C287A">
        <w:rPr>
          <w:rFonts w:ascii="Times New Roman" w:hAnsi="Times New Roman"/>
          <w:color w:val="000000" w:themeColor="text1"/>
          <w:sz w:val="24"/>
          <w:rPrChange w:id="928" w:author="User" w:date="2012-11-18T09:33:00Z">
            <w:rPr>
              <w:rFonts w:ascii="Times New Roman" w:hAnsi="Times New Roman"/>
              <w:sz w:val="16"/>
            </w:rPr>
          </w:rPrChange>
        </w:rPr>
        <w:t>dissolved sulf</w:t>
      </w:r>
      <w:r w:rsidR="006818C2" w:rsidRPr="001C287A">
        <w:rPr>
          <w:rFonts w:ascii="Times New Roman" w:hAnsi="Times New Roman"/>
          <w:color w:val="000000" w:themeColor="text1"/>
          <w:sz w:val="24"/>
          <w:rPrChange w:id="929" w:author="User" w:date="2012-11-18T09:33:00Z">
            <w:rPr>
              <w:rFonts w:ascii="Times New Roman" w:hAnsi="Times New Roman"/>
              <w:sz w:val="16"/>
            </w:rPr>
          </w:rPrChange>
        </w:rPr>
        <w:t>ur</w:t>
      </w:r>
      <w:r w:rsidR="002F05FC" w:rsidRPr="001C287A">
        <w:rPr>
          <w:rFonts w:ascii="Times New Roman" w:hAnsi="Times New Roman"/>
          <w:color w:val="000000" w:themeColor="text1"/>
          <w:sz w:val="24"/>
          <w:rPrChange w:id="930" w:author="User" w:date="2012-11-18T09:33:00Z">
            <w:rPr>
              <w:rFonts w:ascii="Times New Roman" w:hAnsi="Times New Roman"/>
              <w:sz w:val="16"/>
            </w:rPr>
          </w:rPrChange>
        </w:rPr>
        <w:t xml:space="preserve"> (TDS)</w:t>
      </w:r>
      <w:ins w:id="931" w:author="User" w:date="2012-11-18T09:33:00Z">
        <w:r w:rsidR="002F1E94">
          <w:rPr>
            <w:rFonts w:ascii="Times New Roman" w:hAnsi="Times New Roman" w:cs="Times New Roman"/>
            <w:color w:val="000000" w:themeColor="text1"/>
            <w:sz w:val="24"/>
            <w:szCs w:val="24"/>
          </w:rPr>
          <w:t xml:space="preserve"> </w:t>
        </w:r>
      </w:ins>
      <w:r w:rsidR="00594E79" w:rsidRPr="001C287A">
        <w:rPr>
          <w:rFonts w:ascii="Times New Roman" w:hAnsi="Times New Roman"/>
          <w:color w:val="000000" w:themeColor="text1"/>
          <w:sz w:val="24"/>
          <w:rPrChange w:id="932" w:author="User" w:date="2012-11-18T09:33:00Z">
            <w:rPr>
              <w:rFonts w:ascii="Times New Roman" w:hAnsi="Times New Roman"/>
              <w:sz w:val="16"/>
            </w:rPr>
          </w:rPrChange>
        </w:rPr>
        <w:t xml:space="preserve">were determined by </w:t>
      </w:r>
      <w:r w:rsidRPr="001C287A">
        <w:rPr>
          <w:rFonts w:ascii="Times New Roman" w:hAnsi="Times New Roman"/>
          <w:color w:val="000000" w:themeColor="text1"/>
          <w:sz w:val="24"/>
          <w:rPrChange w:id="933" w:author="User" w:date="2012-11-18T09:33:00Z">
            <w:rPr>
              <w:rFonts w:ascii="Times New Roman" w:hAnsi="Times New Roman"/>
              <w:sz w:val="16"/>
            </w:rPr>
          </w:rPrChange>
        </w:rPr>
        <w:t xml:space="preserve">American Public Health Associations Standard </w:t>
      </w:r>
      <w:del w:id="934" w:author="User" w:date="2012-11-18T09:33:00Z">
        <w:r w:rsidRPr="00971EFB">
          <w:rPr>
            <w:rFonts w:ascii="Times New Roman" w:hAnsi="Times New Roman" w:cs="Times New Roman"/>
            <w:sz w:val="16"/>
            <w:szCs w:val="16"/>
          </w:rPr>
          <w:delText>M</w:delText>
        </w:r>
        <w:r w:rsidR="0029490A" w:rsidRPr="00971EFB">
          <w:rPr>
            <w:rFonts w:ascii="Times New Roman" w:hAnsi="Times New Roman" w:cs="Times New Roman"/>
            <w:sz w:val="16"/>
            <w:szCs w:val="16"/>
          </w:rPr>
          <w:delText>ethodsat</w:delText>
        </w:r>
      </w:del>
      <w:ins w:id="935" w:author="User" w:date="2012-11-18T09:33:00Z">
        <w:r w:rsidRPr="001C287A">
          <w:rPr>
            <w:rFonts w:ascii="Times New Roman" w:hAnsi="Times New Roman" w:cs="Times New Roman"/>
            <w:color w:val="000000" w:themeColor="text1"/>
            <w:sz w:val="24"/>
            <w:szCs w:val="24"/>
          </w:rPr>
          <w:t>M</w:t>
        </w:r>
        <w:r w:rsidR="0029490A" w:rsidRPr="001C287A">
          <w:rPr>
            <w:rFonts w:ascii="Times New Roman" w:hAnsi="Times New Roman" w:cs="Times New Roman"/>
            <w:color w:val="000000" w:themeColor="text1"/>
            <w:sz w:val="24"/>
            <w:szCs w:val="24"/>
          </w:rPr>
          <w:t>ethods</w:t>
        </w:r>
        <w:r w:rsidR="002F1E94">
          <w:rPr>
            <w:rFonts w:ascii="Times New Roman" w:hAnsi="Times New Roman" w:cs="Times New Roman"/>
            <w:color w:val="000000" w:themeColor="text1"/>
            <w:sz w:val="24"/>
            <w:szCs w:val="24"/>
          </w:rPr>
          <w:t xml:space="preserve"> </w:t>
        </w:r>
        <w:r w:rsidR="0029490A" w:rsidRPr="001C287A">
          <w:rPr>
            <w:rFonts w:ascii="Times New Roman" w:hAnsi="Times New Roman" w:cs="Times New Roman"/>
            <w:color w:val="000000" w:themeColor="text1"/>
            <w:sz w:val="24"/>
            <w:szCs w:val="24"/>
          </w:rPr>
          <w:t>at</w:t>
        </w:r>
      </w:ins>
      <w:r w:rsidR="0029490A" w:rsidRPr="001C287A">
        <w:rPr>
          <w:rFonts w:ascii="Times New Roman" w:hAnsi="Times New Roman"/>
          <w:color w:val="000000" w:themeColor="text1"/>
          <w:sz w:val="24"/>
          <w:rPrChange w:id="936" w:author="User" w:date="2012-11-18T09:33:00Z">
            <w:rPr>
              <w:rFonts w:ascii="Times New Roman" w:hAnsi="Times New Roman"/>
              <w:sz w:val="16"/>
            </w:rPr>
          </w:rPrChange>
        </w:rPr>
        <w:t xml:space="preserve"> </w:t>
      </w:r>
      <w:r w:rsidRPr="001C287A">
        <w:rPr>
          <w:rFonts w:ascii="Times New Roman" w:hAnsi="Times New Roman"/>
          <w:color w:val="000000" w:themeColor="text1"/>
          <w:sz w:val="24"/>
          <w:rPrChange w:id="937" w:author="User" w:date="2012-11-18T09:33:00Z">
            <w:rPr>
              <w:rFonts w:ascii="Times New Roman" w:hAnsi="Times New Roman"/>
              <w:sz w:val="16"/>
            </w:rPr>
          </w:rPrChange>
        </w:rPr>
        <w:t>the Analytical Services</w:t>
      </w:r>
      <w:r w:rsidR="0061586E" w:rsidRPr="001C287A">
        <w:rPr>
          <w:rFonts w:ascii="Times New Roman" w:hAnsi="Times New Roman"/>
          <w:color w:val="000000" w:themeColor="text1"/>
          <w:sz w:val="24"/>
          <w:rPrChange w:id="938" w:author="User" w:date="2012-11-18T09:33:00Z">
            <w:rPr>
              <w:rFonts w:ascii="Times New Roman" w:hAnsi="Times New Roman"/>
              <w:sz w:val="16"/>
            </w:rPr>
          </w:rPrChange>
        </w:rPr>
        <w:t>,</w:t>
      </w:r>
      <w:r w:rsidRPr="001C287A">
        <w:rPr>
          <w:rFonts w:ascii="Times New Roman" w:hAnsi="Times New Roman"/>
          <w:color w:val="000000" w:themeColor="text1"/>
          <w:sz w:val="24"/>
          <w:rPrChange w:id="939" w:author="User" w:date="2012-11-18T09:33:00Z">
            <w:rPr>
              <w:rFonts w:ascii="Times New Roman" w:hAnsi="Times New Roman"/>
              <w:sz w:val="16"/>
            </w:rPr>
          </w:rPrChange>
        </w:rPr>
        <w:t xml:space="preserve"> Tasmania</w:t>
      </w:r>
      <w:r w:rsidR="00594E79" w:rsidRPr="001C287A">
        <w:rPr>
          <w:rFonts w:ascii="Times New Roman" w:hAnsi="Times New Roman"/>
          <w:color w:val="000000" w:themeColor="text1"/>
          <w:sz w:val="24"/>
          <w:rPrChange w:id="940" w:author="User" w:date="2012-11-18T09:33:00Z">
            <w:rPr>
              <w:rFonts w:ascii="Times New Roman" w:hAnsi="Times New Roman"/>
              <w:sz w:val="16"/>
            </w:rPr>
          </w:rPrChange>
        </w:rPr>
        <w:t>.</w:t>
      </w:r>
      <w:ins w:id="941" w:author="User" w:date="2012-11-18T09:33:00Z">
        <w:r w:rsidR="002F1E94">
          <w:rPr>
            <w:rFonts w:ascii="Times New Roman" w:hAnsi="Times New Roman" w:cs="Times New Roman"/>
            <w:color w:val="000000" w:themeColor="text1"/>
            <w:sz w:val="24"/>
            <w:szCs w:val="24"/>
          </w:rPr>
          <w:t xml:space="preserve"> </w:t>
        </w:r>
      </w:ins>
      <w:r w:rsidR="00F90C30" w:rsidRPr="001C287A">
        <w:rPr>
          <w:rFonts w:ascii="Times New Roman" w:hAnsi="Times New Roman"/>
          <w:color w:val="000000" w:themeColor="text1"/>
          <w:sz w:val="24"/>
          <w:rPrChange w:id="942" w:author="User" w:date="2012-11-18T09:33:00Z">
            <w:rPr>
              <w:rFonts w:ascii="Times New Roman" w:hAnsi="Times New Roman"/>
              <w:sz w:val="16"/>
            </w:rPr>
          </w:rPrChange>
        </w:rPr>
        <w:t>Values for dissolved nut</w:t>
      </w:r>
      <w:r w:rsidR="00FF0A32" w:rsidRPr="001C287A">
        <w:rPr>
          <w:rFonts w:ascii="Times New Roman" w:hAnsi="Times New Roman"/>
          <w:color w:val="000000" w:themeColor="text1"/>
          <w:sz w:val="24"/>
          <w:rPrChange w:id="943" w:author="User" w:date="2012-11-18T09:33:00Z">
            <w:rPr>
              <w:rFonts w:ascii="Times New Roman" w:hAnsi="Times New Roman"/>
              <w:sz w:val="16"/>
            </w:rPr>
          </w:rPrChange>
        </w:rPr>
        <w:t>r</w:t>
      </w:r>
      <w:r w:rsidR="00F90C30" w:rsidRPr="001C287A">
        <w:rPr>
          <w:rFonts w:ascii="Times New Roman" w:hAnsi="Times New Roman"/>
          <w:color w:val="000000" w:themeColor="text1"/>
          <w:sz w:val="24"/>
          <w:rPrChange w:id="944" w:author="User" w:date="2012-11-18T09:33:00Z">
            <w:rPr>
              <w:rFonts w:ascii="Times New Roman" w:hAnsi="Times New Roman"/>
              <w:sz w:val="16"/>
            </w:rPr>
          </w:rPrChange>
        </w:rPr>
        <w:t xml:space="preserve">ients </w:t>
      </w:r>
      <w:r w:rsidR="004610B2" w:rsidRPr="001C287A">
        <w:rPr>
          <w:rFonts w:ascii="Times New Roman" w:hAnsi="Times New Roman"/>
          <w:color w:val="000000" w:themeColor="text1"/>
          <w:sz w:val="24"/>
          <w:rPrChange w:id="945" w:author="User" w:date="2012-11-18T09:33:00Z">
            <w:rPr>
              <w:rFonts w:ascii="Times New Roman" w:hAnsi="Times New Roman"/>
              <w:sz w:val="16"/>
            </w:rPr>
          </w:rPrChange>
        </w:rPr>
        <w:t xml:space="preserve">were measured </w:t>
      </w:r>
      <w:r w:rsidR="0063595A" w:rsidRPr="001C287A">
        <w:rPr>
          <w:rFonts w:ascii="Times New Roman" w:hAnsi="Times New Roman"/>
          <w:color w:val="000000" w:themeColor="text1"/>
          <w:sz w:val="24"/>
          <w:rPrChange w:id="946" w:author="User" w:date="2012-11-18T09:33:00Z">
            <w:rPr>
              <w:rFonts w:ascii="Times New Roman" w:hAnsi="Times New Roman"/>
              <w:sz w:val="16"/>
            </w:rPr>
          </w:rPrChange>
        </w:rPr>
        <w:t xml:space="preserve">after filtration through </w:t>
      </w:r>
      <w:ins w:id="947" w:author="User" w:date="2012-11-18T09:33:00Z">
        <w:r w:rsidR="002F1E94">
          <w:rPr>
            <w:rFonts w:ascii="Times New Roman" w:hAnsi="Times New Roman" w:cs="Times New Roman"/>
            <w:color w:val="000000" w:themeColor="text1"/>
            <w:sz w:val="24"/>
            <w:szCs w:val="24"/>
          </w:rPr>
          <w:t xml:space="preserve">a </w:t>
        </w:r>
      </w:ins>
      <w:r w:rsidR="0063595A" w:rsidRPr="001C287A">
        <w:rPr>
          <w:rFonts w:ascii="Times New Roman" w:hAnsi="Times New Roman"/>
          <w:color w:val="000000" w:themeColor="text1"/>
          <w:sz w:val="24"/>
          <w:rPrChange w:id="948" w:author="User" w:date="2012-11-18T09:33:00Z">
            <w:rPr>
              <w:rFonts w:ascii="Times New Roman" w:hAnsi="Times New Roman"/>
              <w:sz w:val="16"/>
            </w:rPr>
          </w:rPrChange>
        </w:rPr>
        <w:t>0.1 µm pore size membrane</w:t>
      </w:r>
      <w:ins w:id="949" w:author="User" w:date="2012-11-18T09:33:00Z">
        <w:r w:rsidR="002F1E94">
          <w:rPr>
            <w:rFonts w:ascii="Times New Roman" w:hAnsi="Times New Roman" w:cs="Times New Roman"/>
            <w:color w:val="000000" w:themeColor="text1"/>
            <w:sz w:val="24"/>
            <w:szCs w:val="24"/>
          </w:rPr>
          <w:t xml:space="preserve"> filter</w:t>
        </w:r>
      </w:ins>
      <w:r w:rsidR="004610B2" w:rsidRPr="001C287A">
        <w:rPr>
          <w:rFonts w:ascii="Times New Roman" w:hAnsi="Times New Roman"/>
          <w:color w:val="000000" w:themeColor="text1"/>
          <w:sz w:val="24"/>
          <w:rPrChange w:id="950" w:author="User" w:date="2012-11-18T09:33:00Z">
            <w:rPr>
              <w:rFonts w:ascii="Times New Roman" w:hAnsi="Times New Roman"/>
              <w:sz w:val="16"/>
            </w:rPr>
          </w:rPrChange>
        </w:rPr>
        <w:t xml:space="preserve">. All other nutrients were measured from water collected after filtration through </w:t>
      </w:r>
      <w:ins w:id="951" w:author="User" w:date="2012-11-18T09:33:00Z">
        <w:r w:rsidR="002F1E94">
          <w:rPr>
            <w:rFonts w:ascii="Times New Roman" w:hAnsi="Times New Roman" w:cs="Times New Roman"/>
            <w:color w:val="000000" w:themeColor="text1"/>
            <w:sz w:val="24"/>
            <w:szCs w:val="24"/>
          </w:rPr>
          <w:t xml:space="preserve">the on-site </w:t>
        </w:r>
      </w:ins>
      <w:r w:rsidR="004610B2" w:rsidRPr="001C287A">
        <w:rPr>
          <w:rFonts w:ascii="Times New Roman" w:hAnsi="Times New Roman"/>
          <w:color w:val="000000" w:themeColor="text1"/>
          <w:sz w:val="24"/>
          <w:rPrChange w:id="952" w:author="User" w:date="2012-11-18T09:33:00Z">
            <w:rPr>
              <w:rFonts w:ascii="Times New Roman" w:hAnsi="Times New Roman"/>
              <w:sz w:val="16"/>
            </w:rPr>
          </w:rPrChange>
        </w:rPr>
        <w:t xml:space="preserve">20 µm pore size </w:t>
      </w:r>
      <w:del w:id="953" w:author="User" w:date="2012-11-18T09:33:00Z">
        <w:r w:rsidR="0063595A" w:rsidRPr="00971EFB">
          <w:rPr>
            <w:rFonts w:ascii="Times New Roman" w:hAnsi="Times New Roman" w:cs="Times New Roman"/>
            <w:sz w:val="16"/>
            <w:szCs w:val="16"/>
          </w:rPr>
          <w:delText>membrane</w:delText>
        </w:r>
      </w:del>
      <w:ins w:id="954" w:author="User" w:date="2012-11-18T09:33:00Z">
        <w:r w:rsidR="002F1E94">
          <w:rPr>
            <w:rFonts w:ascii="Times New Roman" w:hAnsi="Times New Roman" w:cs="Times New Roman"/>
            <w:color w:val="000000" w:themeColor="text1"/>
            <w:sz w:val="24"/>
            <w:szCs w:val="24"/>
          </w:rPr>
          <w:t>pre-filter</w:t>
        </w:r>
      </w:ins>
      <w:r w:rsidR="004610B2" w:rsidRPr="001C287A">
        <w:rPr>
          <w:rFonts w:ascii="Times New Roman" w:hAnsi="Times New Roman"/>
          <w:color w:val="000000" w:themeColor="text1"/>
          <w:sz w:val="24"/>
          <w:rPrChange w:id="955" w:author="User" w:date="2012-11-18T09:33:00Z">
            <w:rPr>
              <w:rFonts w:ascii="Times New Roman" w:hAnsi="Times New Roman"/>
              <w:sz w:val="16"/>
            </w:rPr>
          </w:rPrChange>
        </w:rPr>
        <w:t>.</w:t>
      </w:r>
      <w:r w:rsidRPr="001C287A">
        <w:rPr>
          <w:rFonts w:ascii="Times New Roman" w:hAnsi="Times New Roman"/>
          <w:color w:val="000000" w:themeColor="text1"/>
          <w:sz w:val="24"/>
          <w:rPrChange w:id="956" w:author="User" w:date="2012-11-18T09:33:00Z">
            <w:rPr>
              <w:rFonts w:ascii="Times New Roman" w:hAnsi="Times New Roman"/>
              <w:sz w:val="16"/>
            </w:rPr>
          </w:rPrChange>
        </w:rPr>
        <w:t xml:space="preserve"> Ammonia, nitrate, nitrite, DRP, TN, TDN, TP and TDP were measured i</w:t>
      </w:r>
      <w:r w:rsidR="0063595A" w:rsidRPr="001C287A">
        <w:rPr>
          <w:rFonts w:ascii="Times New Roman" w:hAnsi="Times New Roman"/>
          <w:color w:val="000000" w:themeColor="text1"/>
          <w:sz w:val="24"/>
          <w:rPrChange w:id="957" w:author="User" w:date="2012-11-18T09:33:00Z">
            <w:rPr>
              <w:rFonts w:ascii="Times New Roman" w:hAnsi="Times New Roman"/>
              <w:sz w:val="16"/>
            </w:rPr>
          </w:rPrChange>
        </w:rPr>
        <w:t xml:space="preserve">n a </w:t>
      </w:r>
      <w:r w:rsidRPr="001C287A">
        <w:rPr>
          <w:rFonts w:ascii="Times New Roman" w:hAnsi="Times New Roman"/>
          <w:color w:val="000000" w:themeColor="text1"/>
          <w:sz w:val="24"/>
          <w:rPrChange w:id="958" w:author="User" w:date="2012-11-18T09:33:00Z">
            <w:rPr>
              <w:rFonts w:ascii="Times New Roman" w:hAnsi="Times New Roman"/>
              <w:sz w:val="16"/>
            </w:rPr>
          </w:rPrChange>
        </w:rPr>
        <w:t>Flow Injection Analyser (</w:t>
      </w:r>
      <w:r w:rsidR="0063595A" w:rsidRPr="001C287A">
        <w:rPr>
          <w:rFonts w:ascii="Times New Roman" w:hAnsi="Times New Roman"/>
          <w:color w:val="000000" w:themeColor="text1"/>
          <w:sz w:val="24"/>
          <w:rPrChange w:id="959" w:author="User" w:date="2012-11-18T09:33:00Z">
            <w:rPr>
              <w:rFonts w:ascii="Times New Roman" w:hAnsi="Times New Roman"/>
              <w:sz w:val="16"/>
            </w:rPr>
          </w:rPrChange>
        </w:rPr>
        <w:t>Lachat Instruments, Colorado, USA</w:t>
      </w:r>
      <w:r w:rsidRPr="001C287A">
        <w:rPr>
          <w:rFonts w:ascii="Times New Roman" w:hAnsi="Times New Roman"/>
          <w:color w:val="000000" w:themeColor="text1"/>
          <w:sz w:val="24"/>
          <w:rPrChange w:id="960" w:author="User" w:date="2012-11-18T09:33:00Z">
            <w:rPr>
              <w:rFonts w:ascii="Times New Roman" w:hAnsi="Times New Roman"/>
              <w:sz w:val="16"/>
            </w:rPr>
          </w:rPrChange>
        </w:rPr>
        <w:t>)</w:t>
      </w:r>
      <w:r w:rsidR="0063595A" w:rsidRPr="001C287A">
        <w:rPr>
          <w:rFonts w:ascii="Times New Roman" w:hAnsi="Times New Roman"/>
          <w:color w:val="000000" w:themeColor="text1"/>
          <w:sz w:val="24"/>
          <w:rPrChange w:id="961" w:author="User" w:date="2012-11-18T09:33:00Z">
            <w:rPr>
              <w:rFonts w:ascii="Times New Roman" w:hAnsi="Times New Roman"/>
              <w:sz w:val="16"/>
            </w:rPr>
          </w:rPrChange>
        </w:rPr>
        <w:t>. TOC and</w:t>
      </w:r>
      <w:r w:rsidRPr="001C287A">
        <w:rPr>
          <w:rFonts w:ascii="Times New Roman" w:hAnsi="Times New Roman"/>
          <w:color w:val="000000" w:themeColor="text1"/>
          <w:sz w:val="24"/>
          <w:rPrChange w:id="962" w:author="User" w:date="2012-11-18T09:33:00Z">
            <w:rPr>
              <w:rFonts w:ascii="Times New Roman" w:hAnsi="Times New Roman"/>
              <w:sz w:val="16"/>
            </w:rPr>
          </w:rPrChange>
        </w:rPr>
        <w:t xml:space="preserve"> DOC were determined in </w:t>
      </w:r>
      <w:r w:rsidR="0063595A" w:rsidRPr="001C287A">
        <w:rPr>
          <w:rFonts w:ascii="Times New Roman" w:hAnsi="Times New Roman"/>
          <w:color w:val="000000" w:themeColor="text1"/>
          <w:sz w:val="24"/>
          <w:rPrChange w:id="963" w:author="User" w:date="2012-11-18T09:33:00Z">
            <w:rPr>
              <w:rFonts w:ascii="Times New Roman" w:hAnsi="Times New Roman"/>
              <w:sz w:val="16"/>
            </w:rPr>
          </w:rPrChange>
        </w:rPr>
        <w:t>the San</w:t>
      </w:r>
      <w:r w:rsidRPr="001C287A">
        <w:rPr>
          <w:rFonts w:ascii="Times New Roman" w:hAnsi="Times New Roman"/>
          <w:color w:val="000000" w:themeColor="text1"/>
          <w:sz w:val="24"/>
          <w:rPrChange w:id="964" w:author="User" w:date="2012-11-18T09:33:00Z">
            <w:rPr>
              <w:rFonts w:ascii="Times New Roman" w:hAnsi="Times New Roman"/>
              <w:sz w:val="16"/>
            </w:rPr>
          </w:rPrChange>
        </w:rPr>
        <w:t>++ Segmented Flow Analyser</w:t>
      </w:r>
      <w:r w:rsidR="0063595A" w:rsidRPr="001C287A">
        <w:rPr>
          <w:rFonts w:ascii="Times New Roman" w:hAnsi="Times New Roman"/>
          <w:color w:val="000000" w:themeColor="text1"/>
          <w:sz w:val="24"/>
          <w:rPrChange w:id="965" w:author="User" w:date="2012-11-18T09:33:00Z">
            <w:rPr>
              <w:rFonts w:ascii="Times New Roman" w:hAnsi="Times New Roman"/>
              <w:sz w:val="16"/>
            </w:rPr>
          </w:rPrChange>
        </w:rPr>
        <w:t xml:space="preserve"> (Skalar, Breda, Netherlands</w:t>
      </w:r>
      <w:r w:rsidRPr="001C287A">
        <w:rPr>
          <w:rFonts w:ascii="Times New Roman" w:hAnsi="Times New Roman"/>
          <w:color w:val="000000" w:themeColor="text1"/>
          <w:sz w:val="24"/>
          <w:rPrChange w:id="966" w:author="User" w:date="2012-11-18T09:33:00Z">
            <w:rPr>
              <w:rFonts w:ascii="Times New Roman" w:hAnsi="Times New Roman"/>
              <w:sz w:val="16"/>
            </w:rPr>
          </w:rPrChange>
        </w:rPr>
        <w:t>)</w:t>
      </w:r>
      <w:r w:rsidR="0063595A" w:rsidRPr="001C287A">
        <w:rPr>
          <w:rFonts w:ascii="Times New Roman" w:hAnsi="Times New Roman"/>
          <w:color w:val="000000" w:themeColor="text1"/>
          <w:sz w:val="24"/>
          <w:rPrChange w:id="967" w:author="User" w:date="2012-11-18T09:33:00Z">
            <w:rPr>
              <w:rFonts w:ascii="Times New Roman" w:hAnsi="Times New Roman"/>
              <w:sz w:val="16"/>
            </w:rPr>
          </w:rPrChange>
        </w:rPr>
        <w:t>.</w:t>
      </w:r>
      <w:r w:rsidR="009340E0" w:rsidRPr="001C287A">
        <w:rPr>
          <w:rFonts w:ascii="Times New Roman" w:hAnsi="Times New Roman"/>
          <w:color w:val="000000" w:themeColor="text1"/>
          <w:sz w:val="24"/>
          <w:rPrChange w:id="968" w:author="User" w:date="2012-11-18T09:33:00Z">
            <w:rPr>
              <w:rFonts w:ascii="Times New Roman" w:hAnsi="Times New Roman"/>
              <w:sz w:val="16"/>
            </w:rPr>
          </w:rPrChange>
        </w:rPr>
        <w:t xml:space="preserve"> TS and TDS were analyzed in the</w:t>
      </w:r>
      <w:r w:rsidR="0063595A" w:rsidRPr="001C287A">
        <w:rPr>
          <w:rFonts w:ascii="Times New Roman" w:hAnsi="Times New Roman"/>
          <w:color w:val="000000" w:themeColor="text1"/>
          <w:sz w:val="24"/>
          <w:rPrChange w:id="969" w:author="User" w:date="2012-11-18T09:33:00Z">
            <w:rPr>
              <w:rFonts w:ascii="Times New Roman" w:hAnsi="Times New Roman"/>
              <w:sz w:val="16"/>
            </w:rPr>
          </w:rPrChange>
        </w:rPr>
        <w:t xml:space="preserve"> 730</w:t>
      </w:r>
      <w:r w:rsidR="00F90C30" w:rsidRPr="001C287A">
        <w:rPr>
          <w:rFonts w:ascii="Times New Roman" w:hAnsi="Times New Roman"/>
          <w:color w:val="000000" w:themeColor="text1"/>
          <w:sz w:val="24"/>
          <w:rPrChange w:id="970" w:author="User" w:date="2012-11-18T09:33:00Z">
            <w:rPr>
              <w:rFonts w:ascii="Times New Roman" w:hAnsi="Times New Roman"/>
              <w:sz w:val="16"/>
            </w:rPr>
          </w:rPrChange>
        </w:rPr>
        <w:t>ES Inductively Coupled Plasma–</w:t>
      </w:r>
      <w:r w:rsidR="0063595A" w:rsidRPr="001C287A">
        <w:rPr>
          <w:rFonts w:ascii="Times New Roman" w:hAnsi="Times New Roman"/>
          <w:color w:val="000000" w:themeColor="text1"/>
          <w:sz w:val="24"/>
          <w:rPrChange w:id="971" w:author="User" w:date="2012-11-18T09:33:00Z">
            <w:rPr>
              <w:rFonts w:ascii="Times New Roman" w:hAnsi="Times New Roman"/>
              <w:sz w:val="16"/>
            </w:rPr>
          </w:rPrChange>
        </w:rPr>
        <w:t>Atomic Emission Spectrometer (Agilent Technologies,</w:t>
      </w:r>
      <w:r w:rsidR="009340E0" w:rsidRPr="001C287A">
        <w:rPr>
          <w:rFonts w:ascii="Times New Roman" w:hAnsi="Times New Roman"/>
          <w:color w:val="000000" w:themeColor="text1"/>
          <w:sz w:val="24"/>
          <w:rPrChange w:id="972" w:author="User" w:date="2012-11-18T09:33:00Z">
            <w:rPr>
              <w:rFonts w:ascii="Times New Roman" w:hAnsi="Times New Roman"/>
              <w:sz w:val="16"/>
            </w:rPr>
          </w:rPrChange>
        </w:rPr>
        <w:t xml:space="preserve"> California, USA)</w:t>
      </w:r>
      <w:r w:rsidRPr="001C287A">
        <w:rPr>
          <w:rFonts w:ascii="Times New Roman" w:hAnsi="Times New Roman"/>
          <w:color w:val="000000" w:themeColor="text1"/>
          <w:sz w:val="24"/>
          <w:rPrChange w:id="973" w:author="User" w:date="2012-11-18T09:33:00Z">
            <w:rPr>
              <w:rFonts w:ascii="Times New Roman" w:hAnsi="Times New Roman"/>
              <w:sz w:val="16"/>
            </w:rPr>
          </w:rPrChange>
        </w:rPr>
        <w:t>.</w:t>
      </w:r>
    </w:p>
    <w:p w14:paraId="204E9DD3" w14:textId="2233ADA9" w:rsidR="00775752" w:rsidRDefault="002F1E94" w:rsidP="009A22D7">
      <w:pPr>
        <w:spacing w:after="0" w:line="240" w:lineRule="auto"/>
        <w:rPr>
          <w:rFonts w:ascii="Times New Roman" w:hAnsi="Times New Roman"/>
          <w:color w:val="000000" w:themeColor="text1"/>
          <w:sz w:val="24"/>
          <w:rPrChange w:id="974" w:author="User" w:date="2012-11-18T09:33:00Z">
            <w:rPr>
              <w:rFonts w:ascii="Times New Roman" w:hAnsi="Times New Roman"/>
              <w:sz w:val="16"/>
            </w:rPr>
          </w:rPrChange>
        </w:rPr>
        <w:pPrChange w:id="975" w:author="User" w:date="2012-11-18T09:33:00Z">
          <w:pPr>
            <w:spacing w:after="0" w:line="240" w:lineRule="auto"/>
            <w:jc w:val="both"/>
          </w:pPr>
        </w:pPrChange>
      </w:pPr>
      <w:ins w:id="976" w:author="User" w:date="2012-11-18T09:33:00Z">
        <w:r>
          <w:rPr>
            <w:rFonts w:ascii="Times New Roman" w:hAnsi="Times New Roman" w:cs="Times New Roman"/>
            <w:color w:val="000000" w:themeColor="text1"/>
            <w:sz w:val="24"/>
            <w:szCs w:val="24"/>
          </w:rPr>
          <w:t xml:space="preserve"> </w:t>
        </w:r>
      </w:ins>
      <w:r w:rsidR="007D1C08" w:rsidRPr="001C287A">
        <w:rPr>
          <w:rFonts w:ascii="Times New Roman" w:hAnsi="Times New Roman"/>
          <w:color w:val="000000" w:themeColor="text1"/>
          <w:sz w:val="24"/>
          <w:rPrChange w:id="977" w:author="User" w:date="2012-11-18T09:33:00Z">
            <w:rPr>
              <w:rFonts w:ascii="Times New Roman" w:hAnsi="Times New Roman"/>
              <w:sz w:val="16"/>
            </w:rPr>
          </w:rPrChange>
        </w:rPr>
        <w:t xml:space="preserve">Principal Component Analysis (PCA) was performed </w:t>
      </w:r>
      <w:r w:rsidR="00CF3500" w:rsidRPr="001C287A">
        <w:rPr>
          <w:rFonts w:ascii="Times New Roman" w:hAnsi="Times New Roman"/>
          <w:color w:val="000000" w:themeColor="text1"/>
          <w:sz w:val="24"/>
          <w:rPrChange w:id="978" w:author="User" w:date="2012-11-18T09:33:00Z">
            <w:rPr>
              <w:rFonts w:ascii="Times New Roman" w:hAnsi="Times New Roman"/>
              <w:sz w:val="16"/>
            </w:rPr>
          </w:rPrChange>
        </w:rPr>
        <w:t>using the P</w:t>
      </w:r>
      <w:r w:rsidR="00FD5CBF" w:rsidRPr="001C287A">
        <w:rPr>
          <w:rFonts w:ascii="Times New Roman" w:hAnsi="Times New Roman"/>
          <w:color w:val="000000" w:themeColor="text1"/>
          <w:sz w:val="24"/>
          <w:rPrChange w:id="979" w:author="User" w:date="2012-11-18T09:33:00Z">
            <w:rPr>
              <w:rFonts w:ascii="Times New Roman" w:hAnsi="Times New Roman"/>
              <w:sz w:val="16"/>
            </w:rPr>
          </w:rPrChange>
        </w:rPr>
        <w:t>RIMER</w:t>
      </w:r>
      <w:r w:rsidR="00CF3500" w:rsidRPr="001C287A">
        <w:rPr>
          <w:rFonts w:ascii="Times New Roman" w:hAnsi="Times New Roman"/>
          <w:color w:val="000000" w:themeColor="text1"/>
          <w:sz w:val="24"/>
          <w:rPrChange w:id="980" w:author="User" w:date="2012-11-18T09:33:00Z">
            <w:rPr>
              <w:rFonts w:ascii="Times New Roman" w:hAnsi="Times New Roman"/>
              <w:sz w:val="16"/>
            </w:rPr>
          </w:rPrChange>
        </w:rPr>
        <w:t xml:space="preserve"> V</w:t>
      </w:r>
      <w:r w:rsidR="00FD5CBF" w:rsidRPr="001C287A">
        <w:rPr>
          <w:rFonts w:ascii="Times New Roman" w:hAnsi="Times New Roman"/>
          <w:color w:val="000000" w:themeColor="text1"/>
          <w:sz w:val="24"/>
          <w:rPrChange w:id="981" w:author="User" w:date="2012-11-18T09:33:00Z">
            <w:rPr>
              <w:rFonts w:ascii="Times New Roman" w:hAnsi="Times New Roman"/>
              <w:sz w:val="16"/>
            </w:rPr>
          </w:rPrChange>
        </w:rPr>
        <w:t xml:space="preserve">ersion </w:t>
      </w:r>
      <w:r w:rsidR="00775752" w:rsidRPr="001C287A">
        <w:rPr>
          <w:rFonts w:ascii="Times New Roman" w:hAnsi="Times New Roman"/>
          <w:color w:val="000000" w:themeColor="text1"/>
          <w:sz w:val="24"/>
          <w:rPrChange w:id="982" w:author="User" w:date="2012-11-18T09:33:00Z">
            <w:rPr>
              <w:rFonts w:ascii="Times New Roman" w:hAnsi="Times New Roman"/>
              <w:sz w:val="16"/>
            </w:rPr>
          </w:rPrChange>
        </w:rPr>
        <w:t xml:space="preserve">6 statistical package </w:t>
      </w:r>
      <w:r w:rsidR="00AB4FB0" w:rsidRPr="001C287A">
        <w:rPr>
          <w:rFonts w:ascii="Times New Roman" w:hAnsi="Times New Roman"/>
          <w:color w:val="000000" w:themeColor="text1"/>
          <w:sz w:val="24"/>
          <w:rPrChange w:id="983" w:author="User" w:date="2012-11-18T09:33:00Z">
            <w:rPr>
              <w:rFonts w:ascii="Times New Roman" w:hAnsi="Times New Roman"/>
              <w:sz w:val="16"/>
            </w:rPr>
          </w:rPrChange>
        </w:rPr>
        <w:t xml:space="preserve">(Clarke </w:t>
      </w:r>
      <w:r w:rsidR="00CE1818" w:rsidRPr="001C287A">
        <w:rPr>
          <w:rFonts w:ascii="Times New Roman" w:hAnsi="Times New Roman"/>
          <w:color w:val="000000" w:themeColor="text1"/>
          <w:sz w:val="24"/>
          <w:rPrChange w:id="984" w:author="User" w:date="2012-11-18T09:33:00Z">
            <w:rPr>
              <w:rFonts w:ascii="Times New Roman" w:hAnsi="Times New Roman"/>
              <w:sz w:val="16"/>
            </w:rPr>
          </w:rPrChange>
        </w:rPr>
        <w:t>&amp; Gorley</w:t>
      </w:r>
      <w:r w:rsidR="00AB4FB0" w:rsidRPr="001C287A">
        <w:rPr>
          <w:rFonts w:ascii="Times New Roman" w:hAnsi="Times New Roman"/>
          <w:color w:val="000000" w:themeColor="text1"/>
          <w:sz w:val="24"/>
          <w:rPrChange w:id="985" w:author="User" w:date="2012-11-18T09:33:00Z">
            <w:rPr>
              <w:rFonts w:ascii="Times New Roman" w:hAnsi="Times New Roman"/>
              <w:sz w:val="16"/>
            </w:rPr>
          </w:rPrChange>
        </w:rPr>
        <w:t>, 2006</w:t>
      </w:r>
      <w:r w:rsidR="00CF3500" w:rsidRPr="001C287A">
        <w:rPr>
          <w:rFonts w:ascii="Times New Roman" w:hAnsi="Times New Roman"/>
          <w:color w:val="000000" w:themeColor="text1"/>
          <w:sz w:val="24"/>
          <w:rPrChange w:id="986" w:author="User" w:date="2012-11-18T09:33:00Z">
            <w:rPr>
              <w:rFonts w:ascii="Times New Roman" w:hAnsi="Times New Roman"/>
              <w:sz w:val="16"/>
            </w:rPr>
          </w:rPrChange>
        </w:rPr>
        <w:t xml:space="preserve">) </w:t>
      </w:r>
      <w:r w:rsidR="007D1C08" w:rsidRPr="001C287A">
        <w:rPr>
          <w:rFonts w:ascii="Times New Roman" w:hAnsi="Times New Roman"/>
          <w:color w:val="000000" w:themeColor="text1"/>
          <w:sz w:val="24"/>
          <w:rPrChange w:id="987" w:author="User" w:date="2012-11-18T09:33:00Z">
            <w:rPr>
              <w:rFonts w:ascii="Times New Roman" w:hAnsi="Times New Roman"/>
              <w:sz w:val="16"/>
            </w:rPr>
          </w:rPrChange>
        </w:rPr>
        <w:t xml:space="preserve">on the </w:t>
      </w:r>
      <w:r w:rsidR="00775752" w:rsidRPr="001C287A">
        <w:rPr>
          <w:rFonts w:ascii="Times New Roman" w:hAnsi="Times New Roman"/>
          <w:color w:val="000000" w:themeColor="text1"/>
          <w:sz w:val="24"/>
          <w:rPrChange w:id="988" w:author="User" w:date="2012-11-18T09:33:00Z">
            <w:rPr>
              <w:rFonts w:ascii="Times New Roman" w:hAnsi="Times New Roman"/>
              <w:sz w:val="16"/>
            </w:rPr>
          </w:rPrChange>
        </w:rPr>
        <w:t xml:space="preserve">normalized </w:t>
      </w:r>
      <w:r w:rsidR="007D1C08" w:rsidRPr="001C287A">
        <w:rPr>
          <w:rFonts w:ascii="Times New Roman" w:hAnsi="Times New Roman"/>
          <w:color w:val="000000" w:themeColor="text1"/>
          <w:sz w:val="24"/>
          <w:rPrChange w:id="989" w:author="User" w:date="2012-11-18T09:33:00Z">
            <w:rPr>
              <w:rFonts w:ascii="Times New Roman" w:hAnsi="Times New Roman"/>
              <w:sz w:val="16"/>
            </w:rPr>
          </w:rPrChange>
        </w:rPr>
        <w:t xml:space="preserve">physical and chemical </w:t>
      </w:r>
      <w:r w:rsidR="0082760D" w:rsidRPr="001C287A">
        <w:rPr>
          <w:rFonts w:ascii="Times New Roman" w:hAnsi="Times New Roman"/>
          <w:color w:val="000000" w:themeColor="text1"/>
          <w:sz w:val="24"/>
          <w:rPrChange w:id="990" w:author="User" w:date="2012-11-18T09:33:00Z">
            <w:rPr>
              <w:rFonts w:ascii="Times New Roman" w:hAnsi="Times New Roman"/>
              <w:sz w:val="16"/>
            </w:rPr>
          </w:rPrChange>
        </w:rPr>
        <w:t>parameters</w:t>
      </w:r>
      <w:r w:rsidR="007D1C08" w:rsidRPr="001C287A">
        <w:rPr>
          <w:rFonts w:ascii="Times New Roman" w:hAnsi="Times New Roman"/>
          <w:color w:val="000000" w:themeColor="text1"/>
          <w:sz w:val="24"/>
          <w:rPrChange w:id="991" w:author="User" w:date="2012-11-18T09:33:00Z">
            <w:rPr>
              <w:rFonts w:ascii="Times New Roman" w:hAnsi="Times New Roman"/>
              <w:sz w:val="16"/>
            </w:rPr>
          </w:rPrChange>
        </w:rPr>
        <w:t>.</w:t>
      </w:r>
    </w:p>
    <w:p w14:paraId="03097B5A" w14:textId="77777777" w:rsidR="002F1E94" w:rsidRPr="001C287A" w:rsidRDefault="002F1E94" w:rsidP="009A22D7">
      <w:pPr>
        <w:spacing w:after="0" w:line="240" w:lineRule="auto"/>
        <w:rPr>
          <w:ins w:id="992" w:author="User" w:date="2012-11-18T09:33:00Z"/>
          <w:rFonts w:ascii="Times New Roman" w:hAnsi="Times New Roman" w:cs="Times New Roman"/>
          <w:color w:val="000000" w:themeColor="text1"/>
          <w:sz w:val="24"/>
          <w:szCs w:val="24"/>
        </w:rPr>
      </w:pPr>
    </w:p>
    <w:p w14:paraId="1DCDDB0D" w14:textId="77777777" w:rsidR="00AF0507" w:rsidRPr="002F1E94" w:rsidRDefault="00AF0507" w:rsidP="009A22D7">
      <w:pPr>
        <w:pStyle w:val="Heading2"/>
        <w:spacing w:before="0" w:line="240" w:lineRule="auto"/>
        <w:rPr>
          <w:rFonts w:ascii="Times New Roman" w:hAnsi="Times New Roman"/>
          <w:b w:val="0"/>
          <w:i/>
          <w:color w:val="000000" w:themeColor="text1"/>
          <w:sz w:val="24"/>
          <w:rPrChange w:id="993" w:author="User" w:date="2012-11-18T09:33:00Z">
            <w:rPr>
              <w:rFonts w:ascii="Times New Roman" w:hAnsi="Times New Roman"/>
            </w:rPr>
          </w:rPrChange>
        </w:rPr>
        <w:pPrChange w:id="994" w:author="User" w:date="2012-11-18T09:33:00Z">
          <w:pPr>
            <w:pStyle w:val="Heading2"/>
            <w:spacing w:line="240" w:lineRule="auto"/>
          </w:pPr>
        </w:pPrChange>
      </w:pPr>
      <w:r w:rsidRPr="002F1E94">
        <w:rPr>
          <w:rFonts w:ascii="Times New Roman" w:hAnsi="Times New Roman"/>
          <w:b w:val="0"/>
          <w:i/>
          <w:color w:val="000000" w:themeColor="text1"/>
          <w:sz w:val="24"/>
          <w:rPrChange w:id="995" w:author="User" w:date="2012-11-18T09:33:00Z">
            <w:rPr>
              <w:rFonts w:ascii="Times New Roman" w:hAnsi="Times New Roman"/>
            </w:rPr>
          </w:rPrChange>
        </w:rPr>
        <w:t>Epifluorescence microscopy</w:t>
      </w:r>
    </w:p>
    <w:p w14:paraId="7D5953C5" w14:textId="77777777" w:rsidR="00CF3500" w:rsidRPr="001C287A" w:rsidRDefault="007F0EC0" w:rsidP="009A22D7">
      <w:pPr>
        <w:spacing w:after="0" w:line="240" w:lineRule="auto"/>
        <w:rPr>
          <w:rFonts w:ascii="Times New Roman" w:hAnsi="Times New Roman"/>
          <w:color w:val="000000" w:themeColor="text1"/>
          <w:sz w:val="24"/>
          <w:rPrChange w:id="996" w:author="User" w:date="2012-11-18T09:33:00Z">
            <w:rPr>
              <w:rFonts w:ascii="Times New Roman" w:hAnsi="Times New Roman"/>
              <w:sz w:val="16"/>
            </w:rPr>
          </w:rPrChange>
        </w:rPr>
        <w:pPrChange w:id="997" w:author="User" w:date="2012-11-18T09:33:00Z">
          <w:pPr>
            <w:spacing w:line="240" w:lineRule="auto"/>
            <w:jc w:val="both"/>
          </w:pPr>
        </w:pPrChange>
      </w:pPr>
      <w:r w:rsidRPr="001C287A">
        <w:rPr>
          <w:rFonts w:ascii="Times New Roman" w:hAnsi="Times New Roman"/>
          <w:color w:val="000000" w:themeColor="text1"/>
          <w:sz w:val="24"/>
          <w:rPrChange w:id="998" w:author="User" w:date="2012-11-18T09:33:00Z">
            <w:rPr>
              <w:rFonts w:ascii="Times New Roman" w:hAnsi="Times New Roman"/>
              <w:sz w:val="16"/>
            </w:rPr>
          </w:rPrChange>
        </w:rPr>
        <w:t>Water s</w:t>
      </w:r>
      <w:r w:rsidR="00F17C39" w:rsidRPr="001C287A">
        <w:rPr>
          <w:rFonts w:ascii="Times New Roman" w:hAnsi="Times New Roman"/>
          <w:color w:val="000000" w:themeColor="text1"/>
          <w:sz w:val="24"/>
          <w:rPrChange w:id="999" w:author="User" w:date="2012-11-18T09:33:00Z">
            <w:rPr>
              <w:rFonts w:ascii="Times New Roman" w:hAnsi="Times New Roman"/>
              <w:sz w:val="16"/>
            </w:rPr>
          </w:rPrChange>
        </w:rPr>
        <w:t xml:space="preserve">amples </w:t>
      </w:r>
      <w:r w:rsidRPr="001C287A">
        <w:rPr>
          <w:rFonts w:ascii="Times New Roman" w:hAnsi="Times New Roman"/>
          <w:color w:val="000000" w:themeColor="text1"/>
          <w:sz w:val="24"/>
          <w:rPrChange w:id="1000" w:author="User" w:date="2012-11-18T09:33:00Z">
            <w:rPr>
              <w:rFonts w:ascii="Times New Roman" w:hAnsi="Times New Roman"/>
              <w:sz w:val="16"/>
            </w:rPr>
          </w:rPrChange>
        </w:rPr>
        <w:t xml:space="preserve">collected </w:t>
      </w:r>
      <w:r w:rsidR="00F17C39" w:rsidRPr="001C287A">
        <w:rPr>
          <w:rFonts w:ascii="Times New Roman" w:hAnsi="Times New Roman"/>
          <w:color w:val="000000" w:themeColor="text1"/>
          <w:sz w:val="24"/>
          <w:rPrChange w:id="1001" w:author="User" w:date="2012-11-18T09:33:00Z">
            <w:rPr>
              <w:rFonts w:ascii="Times New Roman" w:hAnsi="Times New Roman"/>
              <w:sz w:val="16"/>
            </w:rPr>
          </w:rPrChange>
        </w:rPr>
        <w:t xml:space="preserve">for microscopy were preserved in formaldehyde (1% v/v). </w:t>
      </w:r>
      <w:r w:rsidR="00BF4BBE" w:rsidRPr="001C287A">
        <w:rPr>
          <w:rFonts w:ascii="Times New Roman" w:hAnsi="Times New Roman"/>
          <w:color w:val="000000" w:themeColor="text1"/>
          <w:sz w:val="24"/>
          <w:rPrChange w:id="1002" w:author="User" w:date="2012-11-18T09:33:00Z">
            <w:rPr>
              <w:rFonts w:ascii="Times New Roman" w:hAnsi="Times New Roman"/>
              <w:sz w:val="16"/>
            </w:rPr>
          </w:rPrChange>
        </w:rPr>
        <w:t xml:space="preserve">Cells and virus-like particles (VLPs) </w:t>
      </w:r>
      <w:r w:rsidR="007F69C2" w:rsidRPr="001C287A">
        <w:rPr>
          <w:rFonts w:ascii="Times New Roman" w:hAnsi="Times New Roman"/>
          <w:color w:val="000000" w:themeColor="text1"/>
          <w:sz w:val="24"/>
          <w:rPrChange w:id="1003" w:author="User" w:date="2012-11-18T09:33:00Z">
            <w:rPr>
              <w:rFonts w:ascii="Times New Roman" w:hAnsi="Times New Roman"/>
              <w:sz w:val="16"/>
            </w:rPr>
          </w:rPrChange>
        </w:rPr>
        <w:t xml:space="preserve">were </w:t>
      </w:r>
      <w:r w:rsidRPr="001C287A">
        <w:rPr>
          <w:rFonts w:ascii="Times New Roman" w:hAnsi="Times New Roman"/>
          <w:color w:val="000000" w:themeColor="text1"/>
          <w:sz w:val="24"/>
          <w:rPrChange w:id="1004" w:author="User" w:date="2012-11-18T09:33:00Z">
            <w:rPr>
              <w:rFonts w:ascii="Times New Roman" w:hAnsi="Times New Roman"/>
              <w:sz w:val="16"/>
            </w:rPr>
          </w:rPrChange>
        </w:rPr>
        <w:t xml:space="preserve">vacuum filtered onto 25 mm polycarbonate </w:t>
      </w:r>
      <w:r w:rsidR="00AF0507" w:rsidRPr="001C287A">
        <w:rPr>
          <w:rFonts w:ascii="Times New Roman" w:hAnsi="Times New Roman"/>
          <w:color w:val="000000" w:themeColor="text1"/>
          <w:sz w:val="24"/>
          <w:rPrChange w:id="1005" w:author="User" w:date="2012-11-18T09:33:00Z">
            <w:rPr>
              <w:rFonts w:ascii="Times New Roman" w:hAnsi="Times New Roman"/>
              <w:sz w:val="16"/>
            </w:rPr>
          </w:rPrChange>
        </w:rPr>
        <w:t>0.0</w:t>
      </w:r>
      <w:r w:rsidRPr="001C287A">
        <w:rPr>
          <w:rFonts w:ascii="Times New Roman" w:hAnsi="Times New Roman"/>
          <w:color w:val="000000" w:themeColor="text1"/>
          <w:sz w:val="24"/>
          <w:rPrChange w:id="1006" w:author="User" w:date="2012-11-18T09:33:00Z">
            <w:rPr>
              <w:rFonts w:ascii="Times New Roman" w:hAnsi="Times New Roman"/>
              <w:sz w:val="16"/>
            </w:rPr>
          </w:rPrChange>
        </w:rPr>
        <w:t>15 µm pore-size membrane filters (Nuclepore Track-etched, Whatman, GE Healthcare, USA</w:t>
      </w:r>
      <w:r w:rsidR="00AF0507" w:rsidRPr="001C287A">
        <w:rPr>
          <w:rFonts w:ascii="Times New Roman" w:hAnsi="Times New Roman"/>
          <w:color w:val="000000" w:themeColor="text1"/>
          <w:sz w:val="24"/>
          <w:rPrChange w:id="1007" w:author="User" w:date="2012-11-18T09:33:00Z">
            <w:rPr>
              <w:rFonts w:ascii="Times New Roman" w:hAnsi="Times New Roman"/>
              <w:sz w:val="16"/>
            </w:rPr>
          </w:rPrChange>
        </w:rPr>
        <w:t>) with a 0.45 µm pore-size backing filter. The 0.015 µm filter was mounted onto a glass slide with ProLong</w:t>
      </w:r>
      <w:r w:rsidRPr="001C287A">
        <w:rPr>
          <w:rFonts w:ascii="Times New Roman" w:hAnsi="Times New Roman"/>
          <w:color w:val="000000" w:themeColor="text1"/>
          <w:sz w:val="24"/>
          <w:rPrChange w:id="1008" w:author="User" w:date="2012-11-18T09:33:00Z">
            <w:rPr>
              <w:rFonts w:ascii="Times New Roman" w:hAnsi="Times New Roman"/>
              <w:sz w:val="16"/>
            </w:rPr>
          </w:rPrChange>
        </w:rPr>
        <w:t>®</w:t>
      </w:r>
      <w:r w:rsidR="00AF0507" w:rsidRPr="001C287A">
        <w:rPr>
          <w:rFonts w:ascii="Times New Roman" w:hAnsi="Times New Roman"/>
          <w:color w:val="000000" w:themeColor="text1"/>
          <w:sz w:val="24"/>
          <w:rPrChange w:id="1009" w:author="User" w:date="2012-11-18T09:33:00Z">
            <w:rPr>
              <w:rFonts w:ascii="Times New Roman" w:hAnsi="Times New Roman"/>
              <w:sz w:val="16"/>
            </w:rPr>
          </w:rPrChange>
        </w:rPr>
        <w:t xml:space="preserve"> Gold </w:t>
      </w:r>
      <w:r w:rsidRPr="001C287A">
        <w:rPr>
          <w:rFonts w:ascii="Times New Roman" w:hAnsi="Times New Roman"/>
          <w:color w:val="000000" w:themeColor="text1"/>
          <w:sz w:val="24"/>
          <w:rPrChange w:id="1010" w:author="User" w:date="2012-11-18T09:33:00Z">
            <w:rPr>
              <w:rFonts w:ascii="Times New Roman" w:hAnsi="Times New Roman"/>
              <w:sz w:val="16"/>
            </w:rPr>
          </w:rPrChange>
        </w:rPr>
        <w:t xml:space="preserve">anti fade reagent </w:t>
      </w:r>
      <w:r w:rsidR="00AF0507" w:rsidRPr="001C287A">
        <w:rPr>
          <w:rFonts w:ascii="Times New Roman" w:hAnsi="Times New Roman"/>
          <w:color w:val="000000" w:themeColor="text1"/>
          <w:sz w:val="24"/>
          <w:rPrChange w:id="1011" w:author="User" w:date="2012-11-18T09:33:00Z">
            <w:rPr>
              <w:rFonts w:ascii="Times New Roman" w:hAnsi="Times New Roman"/>
              <w:sz w:val="16"/>
            </w:rPr>
          </w:rPrChange>
        </w:rPr>
        <w:t>(</w:t>
      </w:r>
      <w:r w:rsidRPr="001C287A">
        <w:rPr>
          <w:rFonts w:ascii="Times New Roman" w:hAnsi="Times New Roman"/>
          <w:color w:val="000000" w:themeColor="text1"/>
          <w:sz w:val="24"/>
          <w:rPrChange w:id="1012" w:author="User" w:date="2012-11-18T09:33:00Z">
            <w:rPr>
              <w:rFonts w:ascii="Times New Roman" w:hAnsi="Times New Roman"/>
              <w:sz w:val="16"/>
            </w:rPr>
          </w:rPrChange>
        </w:rPr>
        <w:t>Invitrogen</w:t>
      </w:r>
      <w:r w:rsidR="00BF4BBE" w:rsidRPr="001C287A">
        <w:rPr>
          <w:rFonts w:ascii="Times New Roman" w:hAnsi="Times New Roman"/>
          <w:color w:val="000000" w:themeColor="text1"/>
          <w:sz w:val="24"/>
          <w:rPrChange w:id="1013" w:author="User" w:date="2012-11-18T09:33:00Z">
            <w:rPr>
              <w:rFonts w:ascii="Times New Roman" w:hAnsi="Times New Roman"/>
              <w:sz w:val="16"/>
            </w:rPr>
          </w:rPrChange>
        </w:rPr>
        <w:t>, Life Technologies, NY, USA</w:t>
      </w:r>
      <w:r w:rsidR="00AF0507" w:rsidRPr="001C287A">
        <w:rPr>
          <w:rFonts w:ascii="Times New Roman" w:hAnsi="Times New Roman"/>
          <w:color w:val="000000" w:themeColor="text1"/>
          <w:sz w:val="24"/>
          <w:rPrChange w:id="1014" w:author="User" w:date="2012-11-18T09:33:00Z">
            <w:rPr>
              <w:rFonts w:ascii="Times New Roman" w:hAnsi="Times New Roman"/>
              <w:sz w:val="16"/>
            </w:rPr>
          </w:rPrChange>
        </w:rPr>
        <w:t xml:space="preserve">) and </w:t>
      </w:r>
      <w:r w:rsidR="00BF4BBE" w:rsidRPr="001C287A">
        <w:rPr>
          <w:rFonts w:ascii="Times New Roman" w:hAnsi="Times New Roman"/>
          <w:color w:val="000000" w:themeColor="text1"/>
          <w:sz w:val="24"/>
          <w:rPrChange w:id="1015" w:author="User" w:date="2012-11-18T09:33:00Z">
            <w:rPr>
              <w:rFonts w:ascii="Times New Roman" w:hAnsi="Times New Roman"/>
              <w:sz w:val="16"/>
            </w:rPr>
          </w:rPrChange>
        </w:rPr>
        <w:t xml:space="preserve">2 µl (25 × dilution in sterile filtered milliQ water &lt;0.015 µm) </w:t>
      </w:r>
      <w:r w:rsidRPr="001C287A">
        <w:rPr>
          <w:rFonts w:ascii="Times New Roman" w:hAnsi="Times New Roman"/>
          <w:color w:val="000000" w:themeColor="text1"/>
          <w:sz w:val="24"/>
          <w:rPrChange w:id="1016" w:author="User" w:date="2012-11-18T09:33:00Z">
            <w:rPr>
              <w:rFonts w:ascii="Times New Roman" w:hAnsi="Times New Roman"/>
              <w:sz w:val="16"/>
            </w:rPr>
          </w:rPrChange>
        </w:rPr>
        <w:t>SYBR</w:t>
      </w:r>
      <w:r w:rsidR="00BF4BBE" w:rsidRPr="001C287A">
        <w:rPr>
          <w:rFonts w:ascii="Times New Roman" w:hAnsi="Times New Roman"/>
          <w:color w:val="000000" w:themeColor="text1"/>
          <w:sz w:val="24"/>
          <w:rPrChange w:id="1017" w:author="User" w:date="2012-11-18T09:33:00Z">
            <w:rPr>
              <w:rFonts w:ascii="Times New Roman" w:hAnsi="Times New Roman"/>
              <w:sz w:val="16"/>
            </w:rPr>
          </w:rPrChange>
        </w:rPr>
        <w:t>® G</w:t>
      </w:r>
      <w:r w:rsidRPr="001C287A">
        <w:rPr>
          <w:rFonts w:ascii="Times New Roman" w:hAnsi="Times New Roman"/>
          <w:color w:val="000000" w:themeColor="text1"/>
          <w:sz w:val="24"/>
          <w:rPrChange w:id="1018" w:author="User" w:date="2012-11-18T09:33:00Z">
            <w:rPr>
              <w:rFonts w:ascii="Times New Roman" w:hAnsi="Times New Roman"/>
              <w:sz w:val="16"/>
            </w:rPr>
          </w:rPrChange>
        </w:rPr>
        <w:t xml:space="preserve">old </w:t>
      </w:r>
      <w:r w:rsidR="00BF4BBE" w:rsidRPr="001C287A">
        <w:rPr>
          <w:rFonts w:ascii="Times New Roman" w:hAnsi="Times New Roman"/>
          <w:color w:val="000000" w:themeColor="text1"/>
          <w:sz w:val="24"/>
          <w:rPrChange w:id="1019" w:author="User" w:date="2012-11-18T09:33:00Z">
            <w:rPr>
              <w:rFonts w:ascii="Times New Roman" w:hAnsi="Times New Roman"/>
              <w:sz w:val="16"/>
            </w:rPr>
          </w:rPrChange>
        </w:rPr>
        <w:t xml:space="preserve">nucleic acid stain </w:t>
      </w:r>
      <w:r w:rsidRPr="001C287A">
        <w:rPr>
          <w:rFonts w:ascii="Times New Roman" w:hAnsi="Times New Roman"/>
          <w:color w:val="000000" w:themeColor="text1"/>
          <w:sz w:val="24"/>
          <w:rPrChange w:id="1020" w:author="User" w:date="2012-11-18T09:33:00Z">
            <w:rPr>
              <w:rFonts w:ascii="Times New Roman" w:hAnsi="Times New Roman"/>
              <w:sz w:val="16"/>
            </w:rPr>
          </w:rPrChange>
        </w:rPr>
        <w:t>(</w:t>
      </w:r>
      <w:r w:rsidR="00BF4BBE" w:rsidRPr="001C287A">
        <w:rPr>
          <w:rFonts w:ascii="Times New Roman" w:hAnsi="Times New Roman"/>
          <w:color w:val="000000" w:themeColor="text1"/>
          <w:sz w:val="24"/>
          <w:rPrChange w:id="1021" w:author="User" w:date="2012-11-18T09:33:00Z">
            <w:rPr>
              <w:rFonts w:ascii="Times New Roman" w:hAnsi="Times New Roman"/>
              <w:sz w:val="16"/>
            </w:rPr>
          </w:rPrChange>
        </w:rPr>
        <w:t>Invitrogen, Life Technologies, NY, USA)</w:t>
      </w:r>
      <w:r w:rsidR="00AF0507" w:rsidRPr="001C287A">
        <w:rPr>
          <w:rFonts w:ascii="Times New Roman" w:hAnsi="Times New Roman"/>
          <w:color w:val="000000" w:themeColor="text1"/>
          <w:sz w:val="24"/>
          <w:rPrChange w:id="1022" w:author="User" w:date="2012-11-18T09:33:00Z">
            <w:rPr>
              <w:rFonts w:ascii="Times New Roman" w:hAnsi="Times New Roman"/>
              <w:sz w:val="16"/>
            </w:rPr>
          </w:rPrChange>
        </w:rPr>
        <w:t>. Prepared slides were visualized in an epifluorescence microscope (Olympus BX61</w:t>
      </w:r>
      <w:r w:rsidR="00BF4BBE" w:rsidRPr="001C287A">
        <w:rPr>
          <w:rFonts w:ascii="Times New Roman" w:hAnsi="Times New Roman"/>
          <w:color w:val="000000" w:themeColor="text1"/>
          <w:sz w:val="24"/>
          <w:rPrChange w:id="1023" w:author="User" w:date="2012-11-18T09:33:00Z">
            <w:rPr>
              <w:rFonts w:ascii="Times New Roman" w:hAnsi="Times New Roman"/>
              <w:sz w:val="16"/>
            </w:rPr>
          </w:rPrChange>
        </w:rPr>
        <w:t>, Hamburg, Germany</w:t>
      </w:r>
      <w:r w:rsidR="00AF0507" w:rsidRPr="001C287A">
        <w:rPr>
          <w:rFonts w:ascii="Times New Roman" w:hAnsi="Times New Roman"/>
          <w:color w:val="000000" w:themeColor="text1"/>
          <w:sz w:val="24"/>
          <w:rPrChange w:id="1024" w:author="User" w:date="2012-11-18T09:33:00Z">
            <w:rPr>
              <w:rFonts w:ascii="Times New Roman" w:hAnsi="Times New Roman"/>
              <w:sz w:val="16"/>
            </w:rPr>
          </w:rPrChange>
        </w:rPr>
        <w:t>) und</w:t>
      </w:r>
      <w:r w:rsidRPr="001C287A">
        <w:rPr>
          <w:rFonts w:ascii="Times New Roman" w:hAnsi="Times New Roman"/>
          <w:color w:val="000000" w:themeColor="text1"/>
          <w:sz w:val="24"/>
          <w:rPrChange w:id="1025" w:author="User" w:date="2012-11-18T09:33:00Z">
            <w:rPr>
              <w:rFonts w:ascii="Times New Roman" w:hAnsi="Times New Roman"/>
              <w:sz w:val="16"/>
            </w:rPr>
          </w:rPrChange>
        </w:rPr>
        <w:t>er excitation with blue light (460</w:t>
      </w:r>
      <w:r w:rsidR="00BF4BBE" w:rsidRPr="001C287A">
        <w:rPr>
          <w:rFonts w:ascii="Times New Roman" w:hAnsi="Times New Roman"/>
          <w:color w:val="000000" w:themeColor="text1"/>
          <w:sz w:val="24"/>
          <w:rPrChange w:id="1026" w:author="User" w:date="2012-11-18T09:33:00Z">
            <w:rPr>
              <w:rFonts w:ascii="Times New Roman" w:hAnsi="Times New Roman"/>
              <w:sz w:val="16"/>
            </w:rPr>
          </w:rPrChange>
        </w:rPr>
        <w:t>–495 nm, emission 510–550 nm</w:t>
      </w:r>
      <w:r w:rsidR="00AF0507" w:rsidRPr="001C287A">
        <w:rPr>
          <w:rFonts w:ascii="Times New Roman" w:hAnsi="Times New Roman"/>
          <w:color w:val="000000" w:themeColor="text1"/>
          <w:sz w:val="24"/>
          <w:rPrChange w:id="1027" w:author="User" w:date="2012-11-18T09:33:00Z">
            <w:rPr>
              <w:rFonts w:ascii="Times New Roman" w:hAnsi="Times New Roman"/>
              <w:sz w:val="16"/>
            </w:rPr>
          </w:rPrChange>
        </w:rPr>
        <w:t>). Cell and VLP counts were performed o</w:t>
      </w:r>
      <w:r w:rsidR="002747F1" w:rsidRPr="001C287A">
        <w:rPr>
          <w:rFonts w:ascii="Times New Roman" w:hAnsi="Times New Roman"/>
          <w:color w:val="000000" w:themeColor="text1"/>
          <w:sz w:val="24"/>
          <w:rPrChange w:id="1028" w:author="User" w:date="2012-11-18T09:33:00Z">
            <w:rPr>
              <w:rFonts w:ascii="Times New Roman" w:hAnsi="Times New Roman"/>
              <w:sz w:val="16"/>
            </w:rPr>
          </w:rPrChange>
        </w:rPr>
        <w:t>n the same filter</w:t>
      </w:r>
      <w:r w:rsidR="00BF4BBE" w:rsidRPr="001C287A">
        <w:rPr>
          <w:rFonts w:ascii="Times New Roman" w:hAnsi="Times New Roman"/>
          <w:color w:val="000000" w:themeColor="text1"/>
          <w:sz w:val="24"/>
          <w:rPrChange w:id="1029" w:author="User" w:date="2012-11-18T09:33:00Z">
            <w:rPr>
              <w:rFonts w:ascii="Times New Roman" w:hAnsi="Times New Roman"/>
              <w:sz w:val="16"/>
            </w:rPr>
          </w:rPrChange>
        </w:rPr>
        <w:t xml:space="preserve"> over 30 </w:t>
      </w:r>
      <w:r w:rsidR="00AF0507" w:rsidRPr="001C287A">
        <w:rPr>
          <w:rFonts w:ascii="Times New Roman" w:hAnsi="Times New Roman"/>
          <w:color w:val="000000" w:themeColor="text1"/>
          <w:sz w:val="24"/>
          <w:rPrChange w:id="1030" w:author="User" w:date="2012-11-18T09:33:00Z">
            <w:rPr>
              <w:rFonts w:ascii="Times New Roman" w:hAnsi="Times New Roman"/>
              <w:sz w:val="16"/>
            </w:rPr>
          </w:rPrChange>
        </w:rPr>
        <w:t xml:space="preserve">random fields of view. </w:t>
      </w:r>
    </w:p>
    <w:p w14:paraId="34645AB3" w14:textId="77777777" w:rsidR="00A742C6" w:rsidRPr="008D0937" w:rsidRDefault="00070676" w:rsidP="007442E2">
      <w:pPr>
        <w:pStyle w:val="Heading2"/>
        <w:spacing w:before="0" w:line="240" w:lineRule="auto"/>
        <w:rPr>
          <w:del w:id="1031" w:author="User" w:date="2012-11-18T09:33:00Z"/>
          <w:rFonts w:ascii="Times New Roman" w:hAnsi="Times New Roman" w:cs="Times New Roman"/>
        </w:rPr>
      </w:pPr>
      <w:del w:id="1032" w:author="User" w:date="2012-11-18T09:33:00Z">
        <w:r>
          <w:rPr>
            <w:rFonts w:ascii="Times New Roman" w:hAnsi="Times New Roman" w:cs="Times New Roman"/>
          </w:rPr>
          <w:delText>Biological d</w:delText>
        </w:r>
        <w:r w:rsidR="00E92D48" w:rsidRPr="008D0937">
          <w:rPr>
            <w:rFonts w:ascii="Times New Roman" w:hAnsi="Times New Roman" w:cs="Times New Roman"/>
          </w:rPr>
          <w:delText>iversity analyses</w:delText>
        </w:r>
      </w:del>
    </w:p>
    <w:p w14:paraId="66EF996F" w14:textId="77777777" w:rsidR="002F1E94" w:rsidRDefault="002F1E94" w:rsidP="009A22D7">
      <w:pPr>
        <w:pStyle w:val="Heading2"/>
        <w:spacing w:before="0" w:line="240" w:lineRule="auto"/>
        <w:rPr>
          <w:ins w:id="1033" w:author="User" w:date="2012-11-18T09:33:00Z"/>
          <w:rFonts w:ascii="Times New Roman" w:hAnsi="Times New Roman" w:cs="Times New Roman"/>
          <w:color w:val="000000" w:themeColor="text1"/>
          <w:sz w:val="24"/>
          <w:szCs w:val="24"/>
        </w:rPr>
      </w:pPr>
    </w:p>
    <w:p w14:paraId="10DE34AF" w14:textId="77777777" w:rsidR="00E92D48" w:rsidRPr="00350E6E" w:rsidRDefault="00D01D4F" w:rsidP="009A22D7">
      <w:pPr>
        <w:pStyle w:val="Heading3"/>
        <w:spacing w:before="0" w:line="240" w:lineRule="auto"/>
        <w:rPr>
          <w:rFonts w:ascii="Times New Roman" w:hAnsi="Times New Roman"/>
          <w:b w:val="0"/>
          <w:i/>
          <w:color w:val="000000" w:themeColor="text1"/>
          <w:sz w:val="24"/>
          <w:rPrChange w:id="1034" w:author="User" w:date="2012-11-18T09:33:00Z">
            <w:rPr>
              <w:rFonts w:ascii="Times New Roman" w:hAnsi="Times New Roman"/>
            </w:rPr>
          </w:rPrChange>
        </w:rPr>
      </w:pPr>
      <w:r w:rsidRPr="00350E6E">
        <w:rPr>
          <w:rFonts w:ascii="Times New Roman" w:hAnsi="Times New Roman"/>
          <w:b w:val="0"/>
          <w:i/>
          <w:color w:val="000000" w:themeColor="text1"/>
          <w:sz w:val="24"/>
          <w:rPrChange w:id="1035" w:author="User" w:date="2012-11-18T09:33:00Z">
            <w:rPr>
              <w:rFonts w:ascii="Times New Roman" w:hAnsi="Times New Roman"/>
            </w:rPr>
          </w:rPrChange>
        </w:rPr>
        <w:t>Cellular diversity</w:t>
      </w:r>
      <w:ins w:id="1036" w:author="User" w:date="2012-11-18T09:33:00Z">
        <w:r w:rsidR="00350E6E" w:rsidRPr="00350E6E">
          <w:rPr>
            <w:rFonts w:ascii="Times New Roman" w:hAnsi="Times New Roman" w:cs="Times New Roman"/>
            <w:b w:val="0"/>
            <w:i/>
            <w:color w:val="000000" w:themeColor="text1"/>
            <w:sz w:val="24"/>
            <w:szCs w:val="24"/>
          </w:rPr>
          <w:t xml:space="preserve"> analyses</w:t>
        </w:r>
      </w:ins>
    </w:p>
    <w:p w14:paraId="37063A0F" w14:textId="77777777" w:rsidR="00B65D06" w:rsidRDefault="00BD3086" w:rsidP="0038147F">
      <w:pPr>
        <w:spacing w:line="240" w:lineRule="auto"/>
        <w:jc w:val="both"/>
        <w:rPr>
          <w:del w:id="1037" w:author="User" w:date="2012-11-18T09:33:00Z"/>
          <w:rFonts w:ascii="Times New Roman" w:hAnsi="Times New Roman" w:cs="Times New Roman"/>
          <w:sz w:val="16"/>
          <w:szCs w:val="16"/>
        </w:rPr>
      </w:pPr>
      <w:r w:rsidRPr="001C287A">
        <w:rPr>
          <w:rFonts w:ascii="Times New Roman" w:hAnsi="Times New Roman"/>
          <w:color w:val="000000" w:themeColor="text1"/>
          <w:sz w:val="24"/>
          <w:rPrChange w:id="1038" w:author="User" w:date="2012-11-18T09:33:00Z">
            <w:rPr>
              <w:rFonts w:ascii="Times New Roman" w:hAnsi="Times New Roman"/>
              <w:sz w:val="16"/>
            </w:rPr>
          </w:rPrChange>
        </w:rPr>
        <w:t>D</w:t>
      </w:r>
      <w:r w:rsidR="00115DD6" w:rsidRPr="001C287A">
        <w:rPr>
          <w:rFonts w:ascii="Times New Roman" w:hAnsi="Times New Roman"/>
          <w:color w:val="000000" w:themeColor="text1"/>
          <w:sz w:val="24"/>
          <w:rPrChange w:id="1039" w:author="User" w:date="2012-11-18T09:33:00Z">
            <w:rPr>
              <w:rFonts w:ascii="Times New Roman" w:hAnsi="Times New Roman"/>
              <w:sz w:val="16"/>
            </w:rPr>
          </w:rPrChange>
        </w:rPr>
        <w:t xml:space="preserve">iversity </w:t>
      </w:r>
      <w:r w:rsidRPr="001C287A">
        <w:rPr>
          <w:rFonts w:ascii="Times New Roman" w:hAnsi="Times New Roman"/>
          <w:color w:val="000000" w:themeColor="text1"/>
          <w:sz w:val="24"/>
          <w:rPrChange w:id="1040" w:author="User" w:date="2012-11-18T09:33:00Z">
            <w:rPr>
              <w:rFonts w:ascii="Times New Roman" w:hAnsi="Times New Roman"/>
              <w:sz w:val="16"/>
            </w:rPr>
          </w:rPrChange>
        </w:rPr>
        <w:t xml:space="preserve">of </w:t>
      </w:r>
      <w:del w:id="1041" w:author="User" w:date="2012-11-18T09:33:00Z">
        <w:r w:rsidRPr="00971EFB">
          <w:rPr>
            <w:rFonts w:ascii="Times New Roman" w:hAnsi="Times New Roman" w:cs="Times New Roman"/>
            <w:sz w:val="16"/>
            <w:szCs w:val="16"/>
          </w:rPr>
          <w:delText>cellular life</w:delText>
        </w:r>
      </w:del>
      <w:ins w:id="1042" w:author="User" w:date="2012-11-18T09:33:00Z">
        <w:r w:rsidR="00350E6E">
          <w:rPr>
            <w:rFonts w:ascii="Times New Roman" w:hAnsi="Times New Roman" w:cs="Times New Roman"/>
            <w:i/>
            <w:color w:val="000000" w:themeColor="text1"/>
            <w:sz w:val="24"/>
            <w:szCs w:val="24"/>
          </w:rPr>
          <w:t>Bacteria, Archaea</w:t>
        </w:r>
        <w:r w:rsidR="00350E6E">
          <w:rPr>
            <w:rFonts w:ascii="Times New Roman" w:hAnsi="Times New Roman" w:cs="Times New Roman"/>
            <w:color w:val="000000" w:themeColor="text1"/>
            <w:sz w:val="24"/>
            <w:szCs w:val="24"/>
          </w:rPr>
          <w:t xml:space="preserve"> and </w:t>
        </w:r>
        <w:r w:rsidR="00350E6E">
          <w:rPr>
            <w:rFonts w:ascii="Times New Roman" w:hAnsi="Times New Roman" w:cs="Times New Roman"/>
            <w:i/>
            <w:color w:val="000000" w:themeColor="text1"/>
            <w:sz w:val="24"/>
            <w:szCs w:val="24"/>
          </w:rPr>
          <w:t>Eucarya</w:t>
        </w:r>
      </w:ins>
      <w:r w:rsidRPr="001C287A">
        <w:rPr>
          <w:rFonts w:ascii="Times New Roman" w:hAnsi="Times New Roman"/>
          <w:color w:val="000000" w:themeColor="text1"/>
          <w:sz w:val="24"/>
          <w:rPrChange w:id="1043" w:author="User" w:date="2012-11-18T09:33:00Z">
            <w:rPr>
              <w:rFonts w:ascii="Times New Roman" w:hAnsi="Times New Roman"/>
              <w:sz w:val="16"/>
            </w:rPr>
          </w:rPrChange>
        </w:rPr>
        <w:t xml:space="preserve"> </w:t>
      </w:r>
      <w:r w:rsidR="0082760D" w:rsidRPr="001C287A">
        <w:rPr>
          <w:rFonts w:ascii="Times New Roman" w:hAnsi="Times New Roman"/>
          <w:color w:val="000000" w:themeColor="text1"/>
          <w:sz w:val="24"/>
          <w:rPrChange w:id="1044" w:author="User" w:date="2012-11-18T09:33:00Z">
            <w:rPr>
              <w:rFonts w:ascii="Times New Roman" w:hAnsi="Times New Roman"/>
              <w:sz w:val="16"/>
            </w:rPr>
          </w:rPrChange>
        </w:rPr>
        <w:t xml:space="preserve">was </w:t>
      </w:r>
      <w:r w:rsidR="00115DD6" w:rsidRPr="001C287A">
        <w:rPr>
          <w:rFonts w:ascii="Times New Roman" w:hAnsi="Times New Roman"/>
          <w:color w:val="000000" w:themeColor="text1"/>
          <w:sz w:val="24"/>
          <w:rPrChange w:id="1045" w:author="User" w:date="2012-11-18T09:33:00Z">
            <w:rPr>
              <w:rFonts w:ascii="Times New Roman" w:hAnsi="Times New Roman"/>
              <w:sz w:val="16"/>
            </w:rPr>
          </w:rPrChange>
        </w:rPr>
        <w:t xml:space="preserve">assessed using </w:t>
      </w:r>
      <w:r w:rsidR="00D01D4F" w:rsidRPr="001C287A">
        <w:rPr>
          <w:rFonts w:ascii="Times New Roman" w:hAnsi="Times New Roman"/>
          <w:color w:val="000000" w:themeColor="text1"/>
          <w:sz w:val="24"/>
          <w:rPrChange w:id="1046" w:author="User" w:date="2012-11-18T09:33:00Z">
            <w:rPr>
              <w:rFonts w:ascii="Times New Roman" w:hAnsi="Times New Roman"/>
              <w:sz w:val="16"/>
            </w:rPr>
          </w:rPrChange>
        </w:rPr>
        <w:t xml:space="preserve">ribosomal small subunit (SSU) </w:t>
      </w:r>
      <w:r w:rsidR="00115DD6" w:rsidRPr="001C287A">
        <w:rPr>
          <w:rFonts w:ascii="Times New Roman" w:hAnsi="Times New Roman"/>
          <w:color w:val="000000" w:themeColor="text1"/>
          <w:sz w:val="24"/>
          <w:rPrChange w:id="1047" w:author="User" w:date="2012-11-18T09:33:00Z">
            <w:rPr>
              <w:rFonts w:ascii="Times New Roman" w:hAnsi="Times New Roman"/>
              <w:sz w:val="16"/>
            </w:rPr>
          </w:rPrChange>
        </w:rPr>
        <w:t>gene</w:t>
      </w:r>
      <w:r w:rsidR="00D01D4F" w:rsidRPr="001C287A">
        <w:rPr>
          <w:rFonts w:ascii="Times New Roman" w:hAnsi="Times New Roman"/>
          <w:color w:val="000000" w:themeColor="text1"/>
          <w:sz w:val="24"/>
          <w:rPrChange w:id="1048" w:author="User" w:date="2012-11-18T09:33:00Z">
            <w:rPr>
              <w:rFonts w:ascii="Times New Roman" w:hAnsi="Times New Roman"/>
              <w:sz w:val="16"/>
            </w:rPr>
          </w:rPrChange>
        </w:rPr>
        <w:t xml:space="preserve"> sequences</w:t>
      </w:r>
      <w:r w:rsidR="0005313F" w:rsidRPr="001C287A">
        <w:rPr>
          <w:rFonts w:ascii="Times New Roman" w:hAnsi="Times New Roman"/>
          <w:color w:val="000000" w:themeColor="text1"/>
          <w:sz w:val="24"/>
          <w:rPrChange w:id="1049" w:author="User" w:date="2012-11-18T09:33:00Z">
            <w:rPr>
              <w:rFonts w:ascii="Times New Roman" w:hAnsi="Times New Roman"/>
              <w:sz w:val="16"/>
            </w:rPr>
          </w:rPrChange>
        </w:rPr>
        <w:t xml:space="preserve">. Metagenomic reads that matched the 16S </w:t>
      </w:r>
      <w:r w:rsidR="00D01D4F" w:rsidRPr="001C287A">
        <w:rPr>
          <w:rFonts w:ascii="Times New Roman" w:hAnsi="Times New Roman"/>
          <w:color w:val="000000" w:themeColor="text1"/>
          <w:sz w:val="24"/>
          <w:rPrChange w:id="1050" w:author="User" w:date="2012-11-18T09:33:00Z">
            <w:rPr>
              <w:rFonts w:ascii="Times New Roman" w:hAnsi="Times New Roman"/>
              <w:sz w:val="16"/>
            </w:rPr>
          </w:rPrChange>
        </w:rPr>
        <w:t xml:space="preserve">and 18S </w:t>
      </w:r>
      <w:r w:rsidR="0005313F" w:rsidRPr="001C287A">
        <w:rPr>
          <w:rFonts w:ascii="Times New Roman" w:hAnsi="Times New Roman"/>
          <w:color w:val="000000" w:themeColor="text1"/>
          <w:sz w:val="24"/>
          <w:rPrChange w:id="1051" w:author="User" w:date="2012-11-18T09:33:00Z">
            <w:rPr>
              <w:rFonts w:ascii="Times New Roman" w:hAnsi="Times New Roman"/>
              <w:sz w:val="16"/>
            </w:rPr>
          </w:rPrChange>
        </w:rPr>
        <w:t xml:space="preserve">rRNA </w:t>
      </w:r>
      <w:del w:id="1052" w:author="User" w:date="2012-11-18T09:33:00Z">
        <w:r w:rsidR="0005313F" w:rsidRPr="00971EFB">
          <w:rPr>
            <w:rFonts w:ascii="Times New Roman" w:hAnsi="Times New Roman" w:cs="Times New Roman"/>
            <w:sz w:val="16"/>
            <w:szCs w:val="16"/>
          </w:rPr>
          <w:delText>gene</w:delText>
        </w:r>
        <w:r w:rsidR="00D01D4F" w:rsidRPr="00971EFB">
          <w:rPr>
            <w:rFonts w:ascii="Times New Roman" w:hAnsi="Times New Roman" w:cs="Times New Roman"/>
            <w:sz w:val="16"/>
            <w:szCs w:val="16"/>
          </w:rPr>
          <w:delText>were</w:delText>
        </w:r>
      </w:del>
      <w:ins w:id="1053" w:author="User" w:date="2012-11-18T09:33:00Z">
        <w:r w:rsidR="0005313F" w:rsidRPr="001C287A">
          <w:rPr>
            <w:rFonts w:ascii="Times New Roman" w:hAnsi="Times New Roman" w:cs="Times New Roman"/>
            <w:color w:val="000000" w:themeColor="text1"/>
            <w:sz w:val="24"/>
            <w:szCs w:val="24"/>
          </w:rPr>
          <w:t>gene</w:t>
        </w:r>
        <w:r w:rsidR="00350E6E">
          <w:rPr>
            <w:rFonts w:ascii="Times New Roman" w:hAnsi="Times New Roman" w:cs="Times New Roman"/>
            <w:color w:val="000000" w:themeColor="text1"/>
            <w:sz w:val="24"/>
            <w:szCs w:val="24"/>
          </w:rPr>
          <w:t xml:space="preserve">s </w:t>
        </w:r>
        <w:r w:rsidR="00D01D4F" w:rsidRPr="001C287A">
          <w:rPr>
            <w:rFonts w:ascii="Times New Roman" w:hAnsi="Times New Roman" w:cs="Times New Roman"/>
            <w:color w:val="000000" w:themeColor="text1"/>
            <w:sz w:val="24"/>
            <w:szCs w:val="24"/>
          </w:rPr>
          <w:t>were</w:t>
        </w:r>
      </w:ins>
      <w:r w:rsidR="00D01D4F" w:rsidRPr="001C287A">
        <w:rPr>
          <w:rFonts w:ascii="Times New Roman" w:hAnsi="Times New Roman"/>
          <w:color w:val="000000" w:themeColor="text1"/>
          <w:sz w:val="24"/>
          <w:rPrChange w:id="1054" w:author="User" w:date="2012-11-18T09:33:00Z">
            <w:rPr>
              <w:rFonts w:ascii="Times New Roman" w:hAnsi="Times New Roman"/>
              <w:sz w:val="16"/>
            </w:rPr>
          </w:rPrChange>
        </w:rPr>
        <w:t xml:space="preserve"> re</w:t>
      </w:r>
      <w:r w:rsidR="002B3E19" w:rsidRPr="001C287A">
        <w:rPr>
          <w:rFonts w:ascii="Times New Roman" w:hAnsi="Times New Roman"/>
          <w:color w:val="000000" w:themeColor="text1"/>
          <w:sz w:val="24"/>
          <w:rPrChange w:id="1055" w:author="User" w:date="2012-11-18T09:33:00Z">
            <w:rPr>
              <w:rFonts w:ascii="Times New Roman" w:hAnsi="Times New Roman"/>
              <w:sz w:val="16"/>
            </w:rPr>
          </w:rPrChange>
        </w:rPr>
        <w:t>trieved using Metaxa (</w:t>
      </w:r>
      <w:del w:id="1056" w:author="User" w:date="2012-11-18T09:33:00Z">
        <w:r w:rsidR="002B3E19" w:rsidRPr="00971EFB">
          <w:rPr>
            <w:rFonts w:ascii="Times New Roman" w:hAnsi="Times New Roman" w:cs="Times New Roman"/>
            <w:sz w:val="16"/>
            <w:szCs w:val="16"/>
          </w:rPr>
          <w:delText>Bengtsson</w:delText>
        </w:r>
        <w:r w:rsidR="00CF3500" w:rsidRPr="00971EFB">
          <w:rPr>
            <w:rFonts w:ascii="Times New Roman" w:hAnsi="Times New Roman" w:cs="Times New Roman"/>
            <w:i/>
            <w:sz w:val="16"/>
            <w:szCs w:val="16"/>
          </w:rPr>
          <w:delText>et</w:delText>
        </w:r>
      </w:del>
      <w:ins w:id="1057" w:author="User" w:date="2012-11-18T09:33:00Z">
        <w:r w:rsidR="002B3E19" w:rsidRPr="001C287A">
          <w:rPr>
            <w:rFonts w:ascii="Times New Roman" w:hAnsi="Times New Roman" w:cs="Times New Roman"/>
            <w:color w:val="000000" w:themeColor="text1"/>
            <w:sz w:val="24"/>
            <w:szCs w:val="24"/>
          </w:rPr>
          <w:t>Bengtsson</w:t>
        </w:r>
        <w:r w:rsidR="00350E6E">
          <w:rPr>
            <w:rFonts w:ascii="Times New Roman" w:hAnsi="Times New Roman" w:cs="Times New Roman"/>
            <w:color w:val="000000" w:themeColor="text1"/>
            <w:sz w:val="24"/>
            <w:szCs w:val="24"/>
          </w:rPr>
          <w:t xml:space="preserve"> </w:t>
        </w:r>
        <w:r w:rsidR="00CF3500" w:rsidRPr="001C287A">
          <w:rPr>
            <w:rFonts w:ascii="Times New Roman" w:hAnsi="Times New Roman" w:cs="Times New Roman"/>
            <w:i/>
            <w:color w:val="000000" w:themeColor="text1"/>
            <w:sz w:val="24"/>
            <w:szCs w:val="24"/>
          </w:rPr>
          <w:t>et</w:t>
        </w:r>
      </w:ins>
      <w:r w:rsidR="00CF3500" w:rsidRPr="001C287A">
        <w:rPr>
          <w:rFonts w:ascii="Times New Roman" w:hAnsi="Times New Roman"/>
          <w:i/>
          <w:color w:val="000000" w:themeColor="text1"/>
          <w:sz w:val="24"/>
          <w:rPrChange w:id="1058" w:author="User" w:date="2012-11-18T09:33:00Z">
            <w:rPr>
              <w:rFonts w:ascii="Times New Roman" w:hAnsi="Times New Roman"/>
              <w:i/>
              <w:sz w:val="16"/>
            </w:rPr>
          </w:rPrChange>
        </w:rPr>
        <w:t xml:space="preserve"> al.</w:t>
      </w:r>
      <w:r w:rsidR="002B3E19" w:rsidRPr="001C287A">
        <w:rPr>
          <w:rFonts w:ascii="Times New Roman" w:hAnsi="Times New Roman"/>
          <w:color w:val="000000" w:themeColor="text1"/>
          <w:sz w:val="24"/>
          <w:rPrChange w:id="1059" w:author="User" w:date="2012-11-18T09:33:00Z">
            <w:rPr>
              <w:rFonts w:ascii="Times New Roman" w:hAnsi="Times New Roman"/>
              <w:sz w:val="16"/>
            </w:rPr>
          </w:rPrChange>
        </w:rPr>
        <w:t xml:space="preserve">, </w:t>
      </w:r>
      <w:r w:rsidR="00D01D4F" w:rsidRPr="001C287A">
        <w:rPr>
          <w:rFonts w:ascii="Times New Roman" w:hAnsi="Times New Roman"/>
          <w:color w:val="000000" w:themeColor="text1"/>
          <w:sz w:val="24"/>
          <w:rPrChange w:id="1060" w:author="User" w:date="2012-11-18T09:33:00Z">
            <w:rPr>
              <w:rFonts w:ascii="Times New Roman" w:hAnsi="Times New Roman"/>
              <w:sz w:val="16"/>
            </w:rPr>
          </w:rPrChange>
        </w:rPr>
        <w:t>2011)</w:t>
      </w:r>
      <w:r w:rsidR="002F7F00" w:rsidRPr="001C287A">
        <w:rPr>
          <w:rFonts w:ascii="Times New Roman" w:hAnsi="Times New Roman"/>
          <w:color w:val="000000" w:themeColor="text1"/>
          <w:sz w:val="24"/>
          <w:rPrChange w:id="1061" w:author="User" w:date="2012-11-18T09:33:00Z">
            <w:rPr>
              <w:rFonts w:ascii="Times New Roman" w:hAnsi="Times New Roman"/>
              <w:sz w:val="16"/>
            </w:rPr>
          </w:rPrChange>
        </w:rPr>
        <w:t>.</w:t>
      </w:r>
      <w:r w:rsidR="00D01D4F" w:rsidRPr="001C287A">
        <w:rPr>
          <w:rFonts w:ascii="Times New Roman" w:hAnsi="Times New Roman"/>
          <w:color w:val="000000" w:themeColor="text1"/>
          <w:sz w:val="24"/>
          <w:rPrChange w:id="1062" w:author="User" w:date="2012-11-18T09:33:00Z">
            <w:rPr>
              <w:rFonts w:ascii="Times New Roman" w:hAnsi="Times New Roman"/>
              <w:sz w:val="16"/>
            </w:rPr>
          </w:rPrChange>
        </w:rPr>
        <w:t xml:space="preserve"> Only sequences longer than </w:t>
      </w:r>
      <w:del w:id="1063" w:author="User" w:date="2012-11-18T09:33:00Z">
        <w:r w:rsidR="00241CE9" w:rsidRPr="00971EFB">
          <w:rPr>
            <w:rFonts w:ascii="Times New Roman" w:hAnsi="Times New Roman" w:cs="Times New Roman"/>
            <w:sz w:val="16"/>
            <w:szCs w:val="16"/>
          </w:rPr>
          <w:delText>2</w:delText>
        </w:r>
        <w:r w:rsidR="00D01D4F" w:rsidRPr="00971EFB">
          <w:rPr>
            <w:rFonts w:ascii="Times New Roman" w:hAnsi="Times New Roman" w:cs="Times New Roman"/>
            <w:sz w:val="16"/>
            <w:szCs w:val="16"/>
          </w:rPr>
          <w:delText>00bp</w:delText>
        </w:r>
      </w:del>
      <w:ins w:id="1064" w:author="User" w:date="2012-11-18T09:33:00Z">
        <w:r w:rsidR="00241CE9" w:rsidRPr="001C287A">
          <w:rPr>
            <w:rFonts w:ascii="Times New Roman" w:hAnsi="Times New Roman" w:cs="Times New Roman"/>
            <w:color w:val="000000" w:themeColor="text1"/>
            <w:sz w:val="24"/>
            <w:szCs w:val="24"/>
          </w:rPr>
          <w:t>2</w:t>
        </w:r>
        <w:r w:rsidR="00D01D4F" w:rsidRPr="001C287A">
          <w:rPr>
            <w:rFonts w:ascii="Times New Roman" w:hAnsi="Times New Roman" w:cs="Times New Roman"/>
            <w:color w:val="000000" w:themeColor="text1"/>
            <w:sz w:val="24"/>
            <w:szCs w:val="24"/>
          </w:rPr>
          <w:t>00</w:t>
        </w:r>
        <w:r w:rsidR="00350E6E">
          <w:rPr>
            <w:rFonts w:ascii="Times New Roman" w:hAnsi="Times New Roman" w:cs="Times New Roman"/>
            <w:color w:val="000000" w:themeColor="text1"/>
            <w:sz w:val="24"/>
            <w:szCs w:val="24"/>
          </w:rPr>
          <w:t xml:space="preserve"> </w:t>
        </w:r>
        <w:r w:rsidR="00D01D4F" w:rsidRPr="001C287A">
          <w:rPr>
            <w:rFonts w:ascii="Times New Roman" w:hAnsi="Times New Roman" w:cs="Times New Roman"/>
            <w:color w:val="000000" w:themeColor="text1"/>
            <w:sz w:val="24"/>
            <w:szCs w:val="24"/>
          </w:rPr>
          <w:t>bp</w:t>
        </w:r>
      </w:ins>
      <w:r w:rsidR="00D01D4F" w:rsidRPr="001C287A">
        <w:rPr>
          <w:rFonts w:ascii="Times New Roman" w:hAnsi="Times New Roman"/>
          <w:color w:val="000000" w:themeColor="text1"/>
          <w:sz w:val="24"/>
          <w:rPrChange w:id="1065" w:author="User" w:date="2012-11-18T09:33:00Z">
            <w:rPr>
              <w:rFonts w:ascii="Times New Roman" w:hAnsi="Times New Roman"/>
              <w:sz w:val="16"/>
            </w:rPr>
          </w:rPrChange>
        </w:rPr>
        <w:t xml:space="preserve"> were</w:t>
      </w:r>
      <w:r w:rsidR="00984736" w:rsidRPr="001C287A">
        <w:rPr>
          <w:rFonts w:ascii="Times New Roman" w:hAnsi="Times New Roman"/>
          <w:color w:val="000000" w:themeColor="text1"/>
          <w:sz w:val="24"/>
          <w:rPrChange w:id="1066" w:author="User" w:date="2012-11-18T09:33:00Z">
            <w:rPr>
              <w:rFonts w:ascii="Times New Roman" w:hAnsi="Times New Roman"/>
              <w:sz w:val="16"/>
            </w:rPr>
          </w:rPrChange>
        </w:rPr>
        <w:t xml:space="preserve"> accepted for do</w:t>
      </w:r>
      <w:r w:rsidR="00C57F14" w:rsidRPr="001C287A">
        <w:rPr>
          <w:rFonts w:ascii="Times New Roman" w:hAnsi="Times New Roman"/>
          <w:color w:val="000000" w:themeColor="text1"/>
          <w:sz w:val="24"/>
          <w:rPrChange w:id="1067" w:author="User" w:date="2012-11-18T09:33:00Z">
            <w:rPr>
              <w:rFonts w:ascii="Times New Roman" w:hAnsi="Times New Roman"/>
              <w:sz w:val="16"/>
            </w:rPr>
          </w:rPrChange>
        </w:rPr>
        <w:t>wnstream analysis. The Quantitative Insights Into Microbial Ecology (</w:t>
      </w:r>
      <w:r w:rsidR="00984736" w:rsidRPr="001C287A">
        <w:rPr>
          <w:rFonts w:ascii="Times New Roman" w:hAnsi="Times New Roman"/>
          <w:color w:val="000000" w:themeColor="text1"/>
          <w:sz w:val="24"/>
          <w:rPrChange w:id="1068" w:author="User" w:date="2012-11-18T09:33:00Z">
            <w:rPr>
              <w:rFonts w:ascii="Times New Roman" w:hAnsi="Times New Roman"/>
              <w:sz w:val="16"/>
            </w:rPr>
          </w:rPrChange>
        </w:rPr>
        <w:t>QIIME</w:t>
      </w:r>
      <w:r w:rsidR="00C57F14" w:rsidRPr="001C287A">
        <w:rPr>
          <w:rFonts w:ascii="Times New Roman" w:hAnsi="Times New Roman"/>
          <w:color w:val="000000" w:themeColor="text1"/>
          <w:sz w:val="24"/>
          <w:rPrChange w:id="1069" w:author="User" w:date="2012-11-18T09:33:00Z">
            <w:rPr>
              <w:rFonts w:ascii="Times New Roman" w:hAnsi="Times New Roman"/>
              <w:sz w:val="16"/>
            </w:rPr>
          </w:rPrChange>
        </w:rPr>
        <w:t>) pipeline (version 1.4.0)</w:t>
      </w:r>
      <w:r w:rsidR="00984736" w:rsidRPr="001C287A">
        <w:rPr>
          <w:rFonts w:ascii="Times New Roman" w:hAnsi="Times New Roman"/>
          <w:color w:val="000000" w:themeColor="text1"/>
          <w:sz w:val="24"/>
          <w:rPrChange w:id="1070" w:author="User" w:date="2012-11-18T09:33:00Z">
            <w:rPr>
              <w:rFonts w:ascii="Times New Roman" w:hAnsi="Times New Roman"/>
              <w:sz w:val="16"/>
            </w:rPr>
          </w:rPrChange>
        </w:rPr>
        <w:t xml:space="preserve"> (</w:t>
      </w:r>
      <w:del w:id="1071" w:author="User" w:date="2012-11-18T09:33:00Z">
        <w:r w:rsidR="00984736" w:rsidRPr="00971EFB">
          <w:rPr>
            <w:rFonts w:ascii="Times New Roman" w:hAnsi="Times New Roman" w:cs="Times New Roman"/>
            <w:sz w:val="16"/>
            <w:szCs w:val="16"/>
          </w:rPr>
          <w:delText>Caporaso</w:delText>
        </w:r>
        <w:r w:rsidR="006527FA" w:rsidRPr="00971EFB">
          <w:rPr>
            <w:rFonts w:ascii="Times New Roman" w:hAnsi="Times New Roman" w:cs="Times New Roman"/>
            <w:i/>
            <w:sz w:val="16"/>
            <w:szCs w:val="16"/>
          </w:rPr>
          <w:delText>et</w:delText>
        </w:r>
      </w:del>
      <w:ins w:id="1072" w:author="User" w:date="2012-11-18T09:33:00Z">
        <w:r w:rsidR="00984736" w:rsidRPr="001C287A">
          <w:rPr>
            <w:rFonts w:ascii="Times New Roman" w:hAnsi="Times New Roman" w:cs="Times New Roman"/>
            <w:color w:val="000000" w:themeColor="text1"/>
            <w:sz w:val="24"/>
            <w:szCs w:val="24"/>
          </w:rPr>
          <w:t>Caporaso</w:t>
        </w:r>
        <w:r w:rsidR="002C1B81">
          <w:rPr>
            <w:rFonts w:ascii="Times New Roman" w:hAnsi="Times New Roman" w:cs="Times New Roman"/>
            <w:color w:val="000000" w:themeColor="text1"/>
            <w:sz w:val="24"/>
            <w:szCs w:val="24"/>
          </w:rPr>
          <w:t xml:space="preserve"> </w:t>
        </w:r>
        <w:r w:rsidR="006527FA" w:rsidRPr="001C287A">
          <w:rPr>
            <w:rFonts w:ascii="Times New Roman" w:hAnsi="Times New Roman" w:cs="Times New Roman"/>
            <w:i/>
            <w:color w:val="000000" w:themeColor="text1"/>
            <w:sz w:val="24"/>
            <w:szCs w:val="24"/>
          </w:rPr>
          <w:t>et</w:t>
        </w:r>
      </w:ins>
      <w:r w:rsidR="006527FA" w:rsidRPr="001C287A">
        <w:rPr>
          <w:rFonts w:ascii="Times New Roman" w:hAnsi="Times New Roman"/>
          <w:i/>
          <w:color w:val="000000" w:themeColor="text1"/>
          <w:sz w:val="24"/>
          <w:rPrChange w:id="1073" w:author="User" w:date="2012-11-18T09:33:00Z">
            <w:rPr>
              <w:rFonts w:ascii="Times New Roman" w:hAnsi="Times New Roman"/>
              <w:i/>
              <w:sz w:val="16"/>
            </w:rPr>
          </w:rPrChange>
        </w:rPr>
        <w:t xml:space="preserve"> al</w:t>
      </w:r>
      <w:r w:rsidR="006527FA" w:rsidRPr="001C287A">
        <w:rPr>
          <w:rFonts w:ascii="Times New Roman" w:hAnsi="Times New Roman"/>
          <w:color w:val="000000" w:themeColor="text1"/>
          <w:sz w:val="24"/>
          <w:rPrChange w:id="1074" w:author="User" w:date="2012-11-18T09:33:00Z">
            <w:rPr>
              <w:rFonts w:ascii="Times New Roman" w:hAnsi="Times New Roman"/>
              <w:sz w:val="16"/>
            </w:rPr>
          </w:rPrChange>
        </w:rPr>
        <w:t>.</w:t>
      </w:r>
      <w:r w:rsidR="00984736" w:rsidRPr="001C287A">
        <w:rPr>
          <w:rFonts w:ascii="Times New Roman" w:hAnsi="Times New Roman"/>
          <w:color w:val="000000" w:themeColor="text1"/>
          <w:sz w:val="24"/>
          <w:rPrChange w:id="1075" w:author="User" w:date="2012-11-18T09:33:00Z">
            <w:rPr>
              <w:rFonts w:ascii="Times New Roman" w:hAnsi="Times New Roman"/>
              <w:sz w:val="16"/>
            </w:rPr>
          </w:rPrChange>
        </w:rPr>
        <w:t xml:space="preserve">, 2010) </w:t>
      </w:r>
      <w:r w:rsidR="007854ED" w:rsidRPr="001C287A">
        <w:rPr>
          <w:rFonts w:ascii="Times New Roman" w:hAnsi="Times New Roman"/>
          <w:color w:val="000000" w:themeColor="text1"/>
          <w:sz w:val="24"/>
          <w:rPrChange w:id="1076" w:author="User" w:date="2012-11-18T09:33:00Z">
            <w:rPr>
              <w:rFonts w:ascii="Times New Roman" w:hAnsi="Times New Roman"/>
              <w:sz w:val="16"/>
            </w:rPr>
          </w:rPrChange>
        </w:rPr>
        <w:t xml:space="preserve">implementing UCLUST, </w:t>
      </w:r>
      <w:r w:rsidR="00984736" w:rsidRPr="001C287A">
        <w:rPr>
          <w:rFonts w:ascii="Times New Roman" w:hAnsi="Times New Roman"/>
          <w:color w:val="000000" w:themeColor="text1"/>
          <w:sz w:val="24"/>
          <w:rPrChange w:id="1077" w:author="User" w:date="2012-11-18T09:33:00Z">
            <w:rPr>
              <w:rFonts w:ascii="Times New Roman" w:hAnsi="Times New Roman"/>
              <w:sz w:val="16"/>
            </w:rPr>
          </w:rPrChange>
        </w:rPr>
        <w:t>was used to group SSU sequences into oper</w:t>
      </w:r>
      <w:r w:rsidR="007854ED" w:rsidRPr="001C287A">
        <w:rPr>
          <w:rFonts w:ascii="Times New Roman" w:hAnsi="Times New Roman"/>
          <w:color w:val="000000" w:themeColor="text1"/>
          <w:sz w:val="24"/>
          <w:rPrChange w:id="1078" w:author="User" w:date="2012-11-18T09:33:00Z">
            <w:rPr>
              <w:rFonts w:ascii="Times New Roman" w:hAnsi="Times New Roman"/>
              <w:sz w:val="16"/>
            </w:rPr>
          </w:rPrChange>
        </w:rPr>
        <w:t xml:space="preserve">ational taxonomic units (OTUs) at </w:t>
      </w:r>
      <w:r w:rsidR="00984736" w:rsidRPr="001C287A">
        <w:rPr>
          <w:rFonts w:ascii="Times New Roman" w:hAnsi="Times New Roman"/>
          <w:color w:val="000000" w:themeColor="text1"/>
          <w:sz w:val="24"/>
          <w:rPrChange w:id="1079" w:author="User" w:date="2012-11-18T09:33:00Z">
            <w:rPr>
              <w:rFonts w:ascii="Times New Roman" w:hAnsi="Times New Roman"/>
              <w:sz w:val="16"/>
            </w:rPr>
          </w:rPrChange>
        </w:rPr>
        <w:t>97% percent identit</w:t>
      </w:r>
      <w:r w:rsidR="007854ED" w:rsidRPr="001C287A">
        <w:rPr>
          <w:rFonts w:ascii="Times New Roman" w:hAnsi="Times New Roman"/>
          <w:color w:val="000000" w:themeColor="text1"/>
          <w:sz w:val="24"/>
          <w:rPrChange w:id="1080" w:author="User" w:date="2012-11-18T09:33:00Z">
            <w:rPr>
              <w:rFonts w:ascii="Times New Roman" w:hAnsi="Times New Roman"/>
              <w:sz w:val="16"/>
            </w:rPr>
          </w:rPrChange>
        </w:rPr>
        <w:t xml:space="preserve">y </w:t>
      </w:r>
      <w:r w:rsidR="00984736" w:rsidRPr="001C287A">
        <w:rPr>
          <w:rFonts w:ascii="Times New Roman" w:hAnsi="Times New Roman"/>
          <w:color w:val="000000" w:themeColor="text1"/>
          <w:sz w:val="24"/>
          <w:rPrChange w:id="1081" w:author="User" w:date="2012-11-18T09:33:00Z">
            <w:rPr>
              <w:rFonts w:ascii="Times New Roman" w:hAnsi="Times New Roman"/>
              <w:sz w:val="16"/>
            </w:rPr>
          </w:rPrChange>
        </w:rPr>
        <w:t xml:space="preserve">against </w:t>
      </w:r>
      <w:r w:rsidR="009A77B3" w:rsidRPr="001C287A">
        <w:rPr>
          <w:rFonts w:ascii="Times New Roman" w:hAnsi="Times New Roman"/>
          <w:color w:val="000000" w:themeColor="text1"/>
          <w:sz w:val="24"/>
          <w:rPrChange w:id="1082" w:author="User" w:date="2012-11-18T09:33:00Z">
            <w:rPr>
              <w:rFonts w:ascii="Times New Roman" w:hAnsi="Times New Roman"/>
              <w:sz w:val="16"/>
            </w:rPr>
          </w:rPrChange>
        </w:rPr>
        <w:t>the SILVA</w:t>
      </w:r>
      <w:r w:rsidR="00984736" w:rsidRPr="001C287A">
        <w:rPr>
          <w:rFonts w:ascii="Times New Roman" w:hAnsi="Times New Roman"/>
          <w:color w:val="000000" w:themeColor="text1"/>
          <w:sz w:val="24"/>
          <w:rPrChange w:id="1083" w:author="User" w:date="2012-11-18T09:33:00Z">
            <w:rPr>
              <w:rFonts w:ascii="Times New Roman" w:hAnsi="Times New Roman"/>
              <w:sz w:val="16"/>
            </w:rPr>
          </w:rPrChange>
        </w:rPr>
        <w:t xml:space="preserve"> SSU reference database (release 108)</w:t>
      </w:r>
      <w:r w:rsidR="007854ED" w:rsidRPr="001C287A">
        <w:rPr>
          <w:rFonts w:ascii="Times New Roman" w:hAnsi="Times New Roman"/>
          <w:color w:val="000000" w:themeColor="text1"/>
          <w:sz w:val="24"/>
          <w:rPrChange w:id="1084" w:author="User" w:date="2012-11-18T09:33:00Z">
            <w:rPr>
              <w:rFonts w:ascii="Times New Roman" w:hAnsi="Times New Roman"/>
              <w:sz w:val="16"/>
            </w:rPr>
          </w:rPrChange>
        </w:rPr>
        <w:t xml:space="preserve">. </w:t>
      </w:r>
      <w:r w:rsidR="00403361" w:rsidRPr="001C287A">
        <w:rPr>
          <w:rFonts w:ascii="Times New Roman" w:hAnsi="Times New Roman"/>
          <w:color w:val="000000" w:themeColor="text1"/>
          <w:sz w:val="24"/>
          <w:rPrChange w:id="1085" w:author="User" w:date="2012-11-18T09:33:00Z">
            <w:rPr>
              <w:rFonts w:ascii="Times New Roman" w:hAnsi="Times New Roman"/>
              <w:sz w:val="16"/>
            </w:rPr>
          </w:rPrChange>
        </w:rPr>
        <w:t xml:space="preserve">SSU sequences that did not cluster with sequences from SILVA were </w:t>
      </w:r>
      <w:r w:rsidR="00746DD2" w:rsidRPr="001C287A">
        <w:rPr>
          <w:rFonts w:ascii="Times New Roman" w:hAnsi="Times New Roman"/>
          <w:color w:val="000000" w:themeColor="text1"/>
          <w:sz w:val="24"/>
          <w:rPrChange w:id="1086" w:author="User" w:date="2012-11-18T09:33:00Z">
            <w:rPr>
              <w:rFonts w:ascii="Times New Roman" w:hAnsi="Times New Roman"/>
              <w:sz w:val="16"/>
            </w:rPr>
          </w:rPrChange>
        </w:rPr>
        <w:t>allowed</w:t>
      </w:r>
      <w:r w:rsidR="00403361" w:rsidRPr="001C287A">
        <w:rPr>
          <w:rFonts w:ascii="Times New Roman" w:hAnsi="Times New Roman"/>
          <w:color w:val="000000" w:themeColor="text1"/>
          <w:sz w:val="24"/>
          <w:rPrChange w:id="1087" w:author="User" w:date="2012-11-18T09:33:00Z">
            <w:rPr>
              <w:rFonts w:ascii="Times New Roman" w:hAnsi="Times New Roman"/>
              <w:sz w:val="16"/>
            </w:rPr>
          </w:rPrChange>
        </w:rPr>
        <w:t xml:space="preserve"> to form new OTUs</w:t>
      </w:r>
      <w:r w:rsidR="00DC0BE8" w:rsidRPr="001C287A">
        <w:rPr>
          <w:rFonts w:ascii="Times New Roman" w:hAnsi="Times New Roman"/>
          <w:color w:val="000000" w:themeColor="text1"/>
          <w:sz w:val="24"/>
          <w:rPrChange w:id="1088" w:author="User" w:date="2012-11-18T09:33:00Z">
            <w:rPr>
              <w:rFonts w:ascii="Times New Roman" w:hAnsi="Times New Roman"/>
              <w:sz w:val="16"/>
            </w:rPr>
          </w:rPrChange>
        </w:rPr>
        <w:t xml:space="preserve"> (no suppression)</w:t>
      </w:r>
      <w:r w:rsidR="00403361" w:rsidRPr="001C287A">
        <w:rPr>
          <w:rFonts w:ascii="Times New Roman" w:hAnsi="Times New Roman"/>
          <w:color w:val="000000" w:themeColor="text1"/>
          <w:sz w:val="24"/>
          <w:rPrChange w:id="1089" w:author="User" w:date="2012-11-18T09:33:00Z">
            <w:rPr>
              <w:rFonts w:ascii="Times New Roman" w:hAnsi="Times New Roman"/>
              <w:sz w:val="16"/>
            </w:rPr>
          </w:rPrChange>
        </w:rPr>
        <w:t xml:space="preserve">. </w:t>
      </w:r>
      <w:r w:rsidR="00825A5B" w:rsidRPr="001C287A">
        <w:rPr>
          <w:rFonts w:ascii="Times New Roman" w:hAnsi="Times New Roman"/>
          <w:color w:val="000000" w:themeColor="text1"/>
          <w:sz w:val="24"/>
          <w:rPrChange w:id="1090" w:author="User" w:date="2012-11-18T09:33:00Z">
            <w:rPr>
              <w:rFonts w:ascii="Times New Roman" w:hAnsi="Times New Roman"/>
              <w:sz w:val="16"/>
            </w:rPr>
          </w:rPrChange>
        </w:rPr>
        <w:t xml:space="preserve">A </w:t>
      </w:r>
      <w:r w:rsidR="007854ED" w:rsidRPr="001C287A">
        <w:rPr>
          <w:rFonts w:ascii="Times New Roman" w:hAnsi="Times New Roman"/>
          <w:color w:val="000000" w:themeColor="text1"/>
          <w:sz w:val="24"/>
          <w:rPrChange w:id="1091" w:author="User" w:date="2012-11-18T09:33:00Z">
            <w:rPr>
              <w:rFonts w:ascii="Times New Roman" w:hAnsi="Times New Roman"/>
              <w:sz w:val="16"/>
            </w:rPr>
          </w:rPrChange>
        </w:rPr>
        <w:t xml:space="preserve">representative sequence from each </w:t>
      </w:r>
      <w:r w:rsidR="002747F1" w:rsidRPr="001C287A">
        <w:rPr>
          <w:rFonts w:ascii="Times New Roman" w:hAnsi="Times New Roman"/>
          <w:color w:val="000000" w:themeColor="text1"/>
          <w:sz w:val="24"/>
          <w:rPrChange w:id="1092" w:author="User" w:date="2012-11-18T09:33:00Z">
            <w:rPr>
              <w:rFonts w:ascii="Times New Roman" w:hAnsi="Times New Roman"/>
              <w:sz w:val="16"/>
            </w:rPr>
          </w:rPrChange>
        </w:rPr>
        <w:t>OTU</w:t>
      </w:r>
      <w:r w:rsidR="00825A5B" w:rsidRPr="001C287A">
        <w:rPr>
          <w:rFonts w:ascii="Times New Roman" w:hAnsi="Times New Roman"/>
          <w:color w:val="000000" w:themeColor="text1"/>
          <w:sz w:val="24"/>
          <w:rPrChange w:id="1093" w:author="User" w:date="2012-11-18T09:33:00Z">
            <w:rPr>
              <w:rFonts w:ascii="Times New Roman" w:hAnsi="Times New Roman"/>
              <w:sz w:val="16"/>
            </w:rPr>
          </w:rPrChange>
        </w:rPr>
        <w:t xml:space="preserve"> was chosen and </w:t>
      </w:r>
      <w:del w:id="1094" w:author="User" w:date="2012-11-18T09:33:00Z">
        <w:r w:rsidR="00825A5B">
          <w:rPr>
            <w:rFonts w:ascii="Times New Roman" w:hAnsi="Times New Roman" w:cs="Times New Roman"/>
            <w:sz w:val="16"/>
            <w:szCs w:val="16"/>
          </w:rPr>
          <w:delText>classified</w:delText>
        </w:r>
        <w:r w:rsidR="002747F1" w:rsidRPr="00971EFB">
          <w:rPr>
            <w:rFonts w:ascii="Times New Roman" w:hAnsi="Times New Roman" w:cs="Times New Roman"/>
            <w:sz w:val="16"/>
            <w:szCs w:val="16"/>
          </w:rPr>
          <w:delText>to</w:delText>
        </w:r>
      </w:del>
      <w:ins w:id="1095" w:author="User" w:date="2012-11-18T09:33:00Z">
        <w:r w:rsidR="00825A5B" w:rsidRPr="001C287A">
          <w:rPr>
            <w:rFonts w:ascii="Times New Roman" w:hAnsi="Times New Roman" w:cs="Times New Roman"/>
            <w:color w:val="000000" w:themeColor="text1"/>
            <w:sz w:val="24"/>
            <w:szCs w:val="24"/>
          </w:rPr>
          <w:t>classified</w:t>
        </w:r>
        <w:r w:rsidR="002C1B81">
          <w:rPr>
            <w:rFonts w:ascii="Times New Roman" w:hAnsi="Times New Roman" w:cs="Times New Roman"/>
            <w:color w:val="000000" w:themeColor="text1"/>
            <w:sz w:val="24"/>
            <w:szCs w:val="24"/>
          </w:rPr>
          <w:t xml:space="preserve"> </w:t>
        </w:r>
        <w:r w:rsidR="002747F1" w:rsidRPr="001C287A">
          <w:rPr>
            <w:rFonts w:ascii="Times New Roman" w:hAnsi="Times New Roman" w:cs="Times New Roman"/>
            <w:color w:val="000000" w:themeColor="text1"/>
            <w:sz w:val="24"/>
            <w:szCs w:val="24"/>
          </w:rPr>
          <w:t>to</w:t>
        </w:r>
      </w:ins>
      <w:r w:rsidR="002747F1" w:rsidRPr="001C287A">
        <w:rPr>
          <w:rFonts w:ascii="Times New Roman" w:hAnsi="Times New Roman"/>
          <w:color w:val="000000" w:themeColor="text1"/>
          <w:sz w:val="24"/>
          <w:rPrChange w:id="1096" w:author="User" w:date="2012-11-18T09:33:00Z">
            <w:rPr>
              <w:rFonts w:ascii="Times New Roman" w:hAnsi="Times New Roman"/>
              <w:sz w:val="16"/>
            </w:rPr>
          </w:rPrChange>
        </w:rPr>
        <w:t xml:space="preserve"> the </w:t>
      </w:r>
      <w:r w:rsidR="00020CD1" w:rsidRPr="001C287A">
        <w:rPr>
          <w:rFonts w:ascii="Times New Roman" w:hAnsi="Times New Roman"/>
          <w:color w:val="000000" w:themeColor="text1"/>
          <w:sz w:val="24"/>
          <w:rPrChange w:id="1097" w:author="User" w:date="2012-11-18T09:33:00Z">
            <w:rPr>
              <w:rFonts w:ascii="Times New Roman" w:hAnsi="Times New Roman"/>
              <w:sz w:val="16"/>
            </w:rPr>
          </w:rPrChange>
        </w:rPr>
        <w:t>genus</w:t>
      </w:r>
      <w:r w:rsidR="002747F1" w:rsidRPr="001C287A">
        <w:rPr>
          <w:rFonts w:ascii="Times New Roman" w:hAnsi="Times New Roman"/>
          <w:color w:val="000000" w:themeColor="text1"/>
          <w:sz w:val="24"/>
          <w:rPrChange w:id="1098" w:author="User" w:date="2012-11-18T09:33:00Z">
            <w:rPr>
              <w:rFonts w:ascii="Times New Roman" w:hAnsi="Times New Roman"/>
              <w:sz w:val="16"/>
            </w:rPr>
          </w:rPrChange>
        </w:rPr>
        <w:t xml:space="preserve"> </w:t>
      </w:r>
      <w:del w:id="1099" w:author="User" w:date="2012-11-18T09:33:00Z">
        <w:r w:rsidR="002747F1" w:rsidRPr="00971EFB">
          <w:rPr>
            <w:rFonts w:ascii="Times New Roman" w:hAnsi="Times New Roman" w:cs="Times New Roman"/>
            <w:sz w:val="16"/>
            <w:szCs w:val="16"/>
          </w:rPr>
          <w:delText>level</w:delText>
        </w:r>
        <w:r w:rsidR="006527FA" w:rsidRPr="00971EFB">
          <w:rPr>
            <w:rFonts w:ascii="Times New Roman" w:hAnsi="Times New Roman" w:cs="Times New Roman"/>
            <w:sz w:val="16"/>
            <w:szCs w:val="16"/>
          </w:rPr>
          <w:delText>using</w:delText>
        </w:r>
      </w:del>
      <w:ins w:id="1100" w:author="User" w:date="2012-11-18T09:33:00Z">
        <w:r w:rsidR="002747F1" w:rsidRPr="001C287A">
          <w:rPr>
            <w:rFonts w:ascii="Times New Roman" w:hAnsi="Times New Roman" w:cs="Times New Roman"/>
            <w:color w:val="000000" w:themeColor="text1"/>
            <w:sz w:val="24"/>
            <w:szCs w:val="24"/>
          </w:rPr>
          <w:t>level</w:t>
        </w:r>
        <w:r w:rsidR="002C1B81">
          <w:rPr>
            <w:rFonts w:ascii="Times New Roman" w:hAnsi="Times New Roman" w:cs="Times New Roman"/>
            <w:color w:val="000000" w:themeColor="text1"/>
            <w:sz w:val="24"/>
            <w:szCs w:val="24"/>
          </w:rPr>
          <w:t xml:space="preserve"> </w:t>
        </w:r>
        <w:r w:rsidR="006527FA" w:rsidRPr="001C287A">
          <w:rPr>
            <w:rFonts w:ascii="Times New Roman" w:hAnsi="Times New Roman" w:cs="Times New Roman"/>
            <w:color w:val="000000" w:themeColor="text1"/>
            <w:sz w:val="24"/>
            <w:szCs w:val="24"/>
          </w:rPr>
          <w:t>using</w:t>
        </w:r>
      </w:ins>
      <w:r w:rsidR="006527FA" w:rsidRPr="001C287A">
        <w:rPr>
          <w:rFonts w:ascii="Times New Roman" w:hAnsi="Times New Roman"/>
          <w:color w:val="000000" w:themeColor="text1"/>
          <w:sz w:val="24"/>
          <w:rPrChange w:id="1101" w:author="User" w:date="2012-11-18T09:33:00Z">
            <w:rPr>
              <w:rFonts w:ascii="Times New Roman" w:hAnsi="Times New Roman"/>
              <w:sz w:val="16"/>
            </w:rPr>
          </w:rPrChange>
        </w:rPr>
        <w:t xml:space="preserve"> </w:t>
      </w:r>
      <w:r w:rsidR="00825A5B" w:rsidRPr="001C287A">
        <w:rPr>
          <w:rFonts w:ascii="Times New Roman" w:hAnsi="Times New Roman"/>
          <w:color w:val="000000" w:themeColor="text1"/>
          <w:sz w:val="24"/>
          <w:rPrChange w:id="1102" w:author="User" w:date="2012-11-18T09:33:00Z">
            <w:rPr>
              <w:rFonts w:ascii="Times New Roman" w:hAnsi="Times New Roman"/>
              <w:sz w:val="16"/>
            </w:rPr>
          </w:rPrChange>
        </w:rPr>
        <w:t>QIIME implementing</w:t>
      </w:r>
      <w:del w:id="1103" w:author="User" w:date="2012-11-18T09:33:00Z">
        <w:r w:rsidR="00825A5B">
          <w:rPr>
            <w:rFonts w:ascii="Times New Roman" w:hAnsi="Times New Roman" w:cs="Times New Roman"/>
            <w:sz w:val="16"/>
            <w:szCs w:val="16"/>
          </w:rPr>
          <w:delText xml:space="preserve"> the</w:delText>
        </w:r>
      </w:del>
      <w:r w:rsidR="00825A5B" w:rsidRPr="001C287A">
        <w:rPr>
          <w:rFonts w:ascii="Times New Roman" w:hAnsi="Times New Roman"/>
          <w:color w:val="000000" w:themeColor="text1"/>
          <w:sz w:val="24"/>
          <w:rPrChange w:id="1104" w:author="User" w:date="2012-11-18T09:33:00Z">
            <w:rPr>
              <w:rFonts w:ascii="Times New Roman" w:hAnsi="Times New Roman"/>
              <w:sz w:val="16"/>
            </w:rPr>
          </w:rPrChange>
        </w:rPr>
        <w:t xml:space="preserve"> the </w:t>
      </w:r>
      <w:r w:rsidR="0005313F" w:rsidRPr="001C287A">
        <w:rPr>
          <w:rFonts w:ascii="Times New Roman" w:hAnsi="Times New Roman"/>
          <w:color w:val="000000" w:themeColor="text1"/>
          <w:sz w:val="24"/>
          <w:rPrChange w:id="1105" w:author="User" w:date="2012-11-18T09:33:00Z">
            <w:rPr>
              <w:rFonts w:ascii="Times New Roman" w:hAnsi="Times New Roman"/>
              <w:sz w:val="16"/>
            </w:rPr>
          </w:rPrChange>
        </w:rPr>
        <w:t>RDP classifier (Wang</w:t>
      </w:r>
      <w:r w:rsidR="006527FA" w:rsidRPr="001C287A">
        <w:rPr>
          <w:rFonts w:ascii="Times New Roman" w:hAnsi="Times New Roman"/>
          <w:i/>
          <w:color w:val="000000" w:themeColor="text1"/>
          <w:sz w:val="24"/>
          <w:rPrChange w:id="1106" w:author="User" w:date="2012-11-18T09:33:00Z">
            <w:rPr>
              <w:rFonts w:ascii="Times New Roman" w:hAnsi="Times New Roman"/>
              <w:i/>
              <w:sz w:val="16"/>
            </w:rPr>
          </w:rPrChange>
        </w:rPr>
        <w:t>et al</w:t>
      </w:r>
      <w:r w:rsidR="006527FA" w:rsidRPr="001C287A">
        <w:rPr>
          <w:rFonts w:ascii="Times New Roman" w:hAnsi="Times New Roman"/>
          <w:color w:val="000000" w:themeColor="text1"/>
          <w:sz w:val="24"/>
          <w:rPrChange w:id="1107" w:author="User" w:date="2012-11-18T09:33:00Z">
            <w:rPr>
              <w:rFonts w:ascii="Times New Roman" w:hAnsi="Times New Roman"/>
              <w:sz w:val="16"/>
            </w:rPr>
          </w:rPrChange>
        </w:rPr>
        <w:t>.,</w:t>
      </w:r>
      <w:r w:rsidR="0005313F" w:rsidRPr="001C287A">
        <w:rPr>
          <w:rFonts w:ascii="Times New Roman" w:hAnsi="Times New Roman"/>
          <w:color w:val="000000" w:themeColor="text1"/>
          <w:sz w:val="24"/>
          <w:rPrChange w:id="1108" w:author="User" w:date="2012-11-18T09:33:00Z">
            <w:rPr>
              <w:rFonts w:ascii="Times New Roman" w:hAnsi="Times New Roman"/>
              <w:sz w:val="16"/>
            </w:rPr>
          </w:rPrChange>
        </w:rPr>
        <w:t xml:space="preserve"> 2007)</w:t>
      </w:r>
      <w:r w:rsidR="007854ED" w:rsidRPr="001C287A">
        <w:rPr>
          <w:rFonts w:ascii="Times New Roman" w:hAnsi="Times New Roman"/>
          <w:color w:val="000000" w:themeColor="text1"/>
          <w:sz w:val="24"/>
          <w:rPrChange w:id="1109" w:author="User" w:date="2012-11-18T09:33:00Z">
            <w:rPr>
              <w:rFonts w:ascii="Times New Roman" w:hAnsi="Times New Roman"/>
              <w:sz w:val="16"/>
            </w:rPr>
          </w:rPrChange>
        </w:rPr>
        <w:t xml:space="preserve"> trained against S</w:t>
      </w:r>
      <w:r w:rsidR="00151CF4" w:rsidRPr="001C287A">
        <w:rPr>
          <w:rFonts w:ascii="Times New Roman" w:hAnsi="Times New Roman"/>
          <w:color w:val="000000" w:themeColor="text1"/>
          <w:sz w:val="24"/>
          <w:rPrChange w:id="1110" w:author="User" w:date="2012-11-18T09:33:00Z">
            <w:rPr>
              <w:rFonts w:ascii="Times New Roman" w:hAnsi="Times New Roman"/>
              <w:sz w:val="16"/>
            </w:rPr>
          </w:rPrChange>
        </w:rPr>
        <w:t>ILVA</w:t>
      </w:r>
      <w:r w:rsidR="007854ED" w:rsidRPr="001C287A">
        <w:rPr>
          <w:rFonts w:ascii="Times New Roman" w:hAnsi="Times New Roman"/>
          <w:color w:val="000000" w:themeColor="text1"/>
          <w:sz w:val="24"/>
          <w:rPrChange w:id="1111" w:author="User" w:date="2012-11-18T09:33:00Z">
            <w:rPr>
              <w:rFonts w:ascii="Times New Roman" w:hAnsi="Times New Roman"/>
              <w:sz w:val="16"/>
            </w:rPr>
          </w:rPrChange>
        </w:rPr>
        <w:t xml:space="preserve"> (release 108) sequences</w:t>
      </w:r>
      <w:r w:rsidR="006527FA" w:rsidRPr="001C287A">
        <w:rPr>
          <w:rFonts w:ascii="Times New Roman" w:hAnsi="Times New Roman"/>
          <w:color w:val="000000" w:themeColor="text1"/>
          <w:sz w:val="24"/>
          <w:rPrChange w:id="1112" w:author="User" w:date="2012-11-18T09:33:00Z">
            <w:rPr>
              <w:rFonts w:ascii="Times New Roman" w:hAnsi="Times New Roman"/>
              <w:sz w:val="16"/>
            </w:rPr>
          </w:rPrChange>
        </w:rPr>
        <w:t xml:space="preserve"> (www.arb-silva.de)</w:t>
      </w:r>
      <w:r w:rsidR="007854ED" w:rsidRPr="001C287A">
        <w:rPr>
          <w:rFonts w:ascii="Times New Roman" w:hAnsi="Times New Roman"/>
          <w:color w:val="000000" w:themeColor="text1"/>
          <w:sz w:val="24"/>
          <w:rPrChange w:id="1113" w:author="User" w:date="2012-11-18T09:33:00Z">
            <w:rPr>
              <w:rFonts w:ascii="Times New Roman" w:hAnsi="Times New Roman"/>
              <w:sz w:val="16"/>
            </w:rPr>
          </w:rPrChange>
        </w:rPr>
        <w:t>. A</w:t>
      </w:r>
      <w:r w:rsidR="0005313F" w:rsidRPr="001C287A">
        <w:rPr>
          <w:rFonts w:ascii="Times New Roman" w:hAnsi="Times New Roman"/>
          <w:color w:val="000000" w:themeColor="text1"/>
          <w:sz w:val="24"/>
          <w:rPrChange w:id="1114" w:author="User" w:date="2012-11-18T09:33:00Z">
            <w:rPr>
              <w:rFonts w:ascii="Times New Roman" w:hAnsi="Times New Roman"/>
              <w:sz w:val="16"/>
            </w:rPr>
          </w:rPrChange>
        </w:rPr>
        <w:t>ssig</w:t>
      </w:r>
      <w:r w:rsidR="007854ED" w:rsidRPr="001C287A">
        <w:rPr>
          <w:rFonts w:ascii="Times New Roman" w:hAnsi="Times New Roman"/>
          <w:color w:val="000000" w:themeColor="text1"/>
          <w:sz w:val="24"/>
          <w:rPrChange w:id="1115" w:author="User" w:date="2012-11-18T09:33:00Z">
            <w:rPr>
              <w:rFonts w:ascii="Times New Roman" w:hAnsi="Times New Roman"/>
              <w:sz w:val="16"/>
            </w:rPr>
          </w:rPrChange>
        </w:rPr>
        <w:t xml:space="preserve">nments were accepted to the </w:t>
      </w:r>
      <w:r w:rsidR="00DA6E6F" w:rsidRPr="001C287A">
        <w:rPr>
          <w:rFonts w:ascii="Times New Roman" w:hAnsi="Times New Roman"/>
          <w:color w:val="000000" w:themeColor="text1"/>
          <w:sz w:val="24"/>
          <w:rPrChange w:id="1116" w:author="User" w:date="2012-11-18T09:33:00Z">
            <w:rPr>
              <w:rFonts w:ascii="Times New Roman" w:hAnsi="Times New Roman"/>
              <w:sz w:val="16"/>
            </w:rPr>
          </w:rPrChange>
        </w:rPr>
        <w:t>lowest</w:t>
      </w:r>
      <w:r w:rsidR="007854ED" w:rsidRPr="001C287A">
        <w:rPr>
          <w:rFonts w:ascii="Times New Roman" w:hAnsi="Times New Roman"/>
          <w:color w:val="000000" w:themeColor="text1"/>
          <w:sz w:val="24"/>
          <w:rPrChange w:id="1117" w:author="User" w:date="2012-11-18T09:33:00Z">
            <w:rPr>
              <w:rFonts w:ascii="Times New Roman" w:hAnsi="Times New Roman"/>
              <w:sz w:val="16"/>
            </w:rPr>
          </w:rPrChange>
        </w:rPr>
        <w:t xml:space="preserve"> taxono</w:t>
      </w:r>
      <w:r w:rsidR="00647AB6" w:rsidRPr="001C287A">
        <w:rPr>
          <w:rFonts w:ascii="Times New Roman" w:hAnsi="Times New Roman"/>
          <w:color w:val="000000" w:themeColor="text1"/>
          <w:sz w:val="24"/>
          <w:rPrChange w:id="1118" w:author="User" w:date="2012-11-18T09:33:00Z">
            <w:rPr>
              <w:rFonts w:ascii="Times New Roman" w:hAnsi="Times New Roman"/>
              <w:sz w:val="16"/>
            </w:rPr>
          </w:rPrChange>
        </w:rPr>
        <w:t>mic rank with bootstrap value ≥85</w:t>
      </w:r>
      <w:r w:rsidR="007854ED" w:rsidRPr="001C287A">
        <w:rPr>
          <w:rFonts w:ascii="Times New Roman" w:hAnsi="Times New Roman"/>
          <w:color w:val="000000" w:themeColor="text1"/>
          <w:sz w:val="24"/>
          <w:rPrChange w:id="1119" w:author="User" w:date="2012-11-18T09:33:00Z">
            <w:rPr>
              <w:rFonts w:ascii="Times New Roman" w:hAnsi="Times New Roman"/>
              <w:sz w:val="16"/>
            </w:rPr>
          </w:rPrChange>
        </w:rPr>
        <w:t>%.</w:t>
      </w:r>
    </w:p>
    <w:p w14:paraId="3797CCA1" w14:textId="16A3062B" w:rsidR="00E06173" w:rsidRDefault="002C1B81" w:rsidP="009A22D7">
      <w:pPr>
        <w:spacing w:after="0" w:line="240" w:lineRule="auto"/>
        <w:rPr>
          <w:rFonts w:ascii="Times New Roman" w:hAnsi="Times New Roman"/>
          <w:color w:val="000000" w:themeColor="text1"/>
          <w:sz w:val="24"/>
          <w:rPrChange w:id="1120" w:author="User" w:date="2012-11-18T09:33:00Z">
            <w:rPr>
              <w:rFonts w:ascii="Times New Roman" w:hAnsi="Times New Roman"/>
              <w:sz w:val="16"/>
            </w:rPr>
          </w:rPrChange>
        </w:rPr>
        <w:pPrChange w:id="1121" w:author="User" w:date="2012-11-18T09:33:00Z">
          <w:pPr>
            <w:spacing w:line="240" w:lineRule="auto"/>
            <w:jc w:val="both"/>
          </w:pPr>
        </w:pPrChange>
      </w:pPr>
      <w:ins w:id="1122" w:author="User" w:date="2012-11-18T09:33:00Z">
        <w:r>
          <w:rPr>
            <w:rFonts w:ascii="Times New Roman" w:hAnsi="Times New Roman" w:cs="Times New Roman"/>
            <w:color w:val="000000" w:themeColor="text1"/>
            <w:sz w:val="24"/>
            <w:szCs w:val="24"/>
          </w:rPr>
          <w:t xml:space="preserve"> </w:t>
        </w:r>
      </w:ins>
      <w:r w:rsidR="009D468B" w:rsidRPr="001C287A">
        <w:rPr>
          <w:rFonts w:ascii="Times New Roman" w:hAnsi="Times New Roman"/>
          <w:color w:val="000000" w:themeColor="text1"/>
          <w:sz w:val="24"/>
          <w:rPrChange w:id="1123" w:author="User" w:date="2012-11-18T09:33:00Z">
            <w:rPr>
              <w:rFonts w:ascii="Times New Roman" w:hAnsi="Times New Roman"/>
              <w:sz w:val="16"/>
            </w:rPr>
          </w:rPrChange>
        </w:rPr>
        <w:t xml:space="preserve">To allow comparison </w:t>
      </w:r>
      <w:r w:rsidR="002F7F00" w:rsidRPr="001C287A">
        <w:rPr>
          <w:rFonts w:ascii="Times New Roman" w:hAnsi="Times New Roman"/>
          <w:color w:val="000000" w:themeColor="text1"/>
          <w:sz w:val="24"/>
          <w:rPrChange w:id="1124" w:author="User" w:date="2012-11-18T09:33:00Z">
            <w:rPr>
              <w:rFonts w:ascii="Times New Roman" w:hAnsi="Times New Roman"/>
              <w:sz w:val="16"/>
            </w:rPr>
          </w:rPrChange>
        </w:rPr>
        <w:t>of the relative abundance of taxa</w:t>
      </w:r>
      <w:r w:rsidR="009D468B" w:rsidRPr="001C287A">
        <w:rPr>
          <w:rFonts w:ascii="Times New Roman" w:hAnsi="Times New Roman"/>
          <w:color w:val="000000" w:themeColor="text1"/>
          <w:sz w:val="24"/>
          <w:rPrChange w:id="1125" w:author="User" w:date="2012-11-18T09:33:00Z">
            <w:rPr>
              <w:rFonts w:ascii="Times New Roman" w:hAnsi="Times New Roman"/>
              <w:sz w:val="16"/>
            </w:rPr>
          </w:rPrChange>
        </w:rPr>
        <w:t>, the</w:t>
      </w:r>
      <w:r w:rsidR="0029701E" w:rsidRPr="001C287A">
        <w:rPr>
          <w:rFonts w:ascii="Times New Roman" w:hAnsi="Times New Roman"/>
          <w:color w:val="000000" w:themeColor="text1"/>
          <w:sz w:val="24"/>
          <w:rPrChange w:id="1126" w:author="User" w:date="2012-11-18T09:33:00Z">
            <w:rPr>
              <w:rFonts w:ascii="Times New Roman" w:hAnsi="Times New Roman"/>
              <w:sz w:val="16"/>
            </w:rPr>
          </w:rPrChange>
        </w:rPr>
        <w:t xml:space="preserve"> number of </w:t>
      </w:r>
      <w:r w:rsidR="007854ED" w:rsidRPr="001C287A">
        <w:rPr>
          <w:rFonts w:ascii="Times New Roman" w:hAnsi="Times New Roman"/>
          <w:color w:val="000000" w:themeColor="text1"/>
          <w:sz w:val="24"/>
          <w:rPrChange w:id="1127" w:author="User" w:date="2012-11-18T09:33:00Z">
            <w:rPr>
              <w:rFonts w:ascii="Times New Roman" w:hAnsi="Times New Roman"/>
              <w:sz w:val="16"/>
            </w:rPr>
          </w:rPrChange>
        </w:rPr>
        <w:t>SSU</w:t>
      </w:r>
      <w:r w:rsidR="0029701E" w:rsidRPr="001C287A">
        <w:rPr>
          <w:rFonts w:ascii="Times New Roman" w:hAnsi="Times New Roman"/>
          <w:color w:val="000000" w:themeColor="text1"/>
          <w:sz w:val="24"/>
          <w:rPrChange w:id="1128" w:author="User" w:date="2012-11-18T09:33:00Z">
            <w:rPr>
              <w:rFonts w:ascii="Times New Roman" w:hAnsi="Times New Roman"/>
              <w:sz w:val="16"/>
            </w:rPr>
          </w:rPrChange>
        </w:rPr>
        <w:t xml:space="preserve"> matches per sample </w:t>
      </w:r>
      <w:r w:rsidR="009D468B" w:rsidRPr="001C287A">
        <w:rPr>
          <w:rFonts w:ascii="Times New Roman" w:hAnsi="Times New Roman"/>
          <w:color w:val="000000" w:themeColor="text1"/>
          <w:sz w:val="24"/>
          <w:rPrChange w:id="1129" w:author="User" w:date="2012-11-18T09:33:00Z">
            <w:rPr>
              <w:rFonts w:ascii="Times New Roman" w:hAnsi="Times New Roman"/>
              <w:sz w:val="16"/>
            </w:rPr>
          </w:rPrChange>
        </w:rPr>
        <w:t xml:space="preserve">filter </w:t>
      </w:r>
      <w:r w:rsidR="00825A5B" w:rsidRPr="001C287A">
        <w:rPr>
          <w:rFonts w:ascii="Times New Roman" w:hAnsi="Times New Roman"/>
          <w:color w:val="000000" w:themeColor="text1"/>
          <w:sz w:val="24"/>
          <w:rPrChange w:id="1130" w:author="User" w:date="2012-11-18T09:33:00Z">
            <w:rPr>
              <w:rFonts w:ascii="Times New Roman" w:hAnsi="Times New Roman"/>
              <w:sz w:val="16"/>
            </w:rPr>
          </w:rPrChange>
        </w:rPr>
        <w:t>was normaliz</w:t>
      </w:r>
      <w:r w:rsidR="0029701E" w:rsidRPr="001C287A">
        <w:rPr>
          <w:rFonts w:ascii="Times New Roman" w:hAnsi="Times New Roman"/>
          <w:color w:val="000000" w:themeColor="text1"/>
          <w:sz w:val="24"/>
          <w:rPrChange w:id="1131" w:author="User" w:date="2012-11-18T09:33:00Z">
            <w:rPr>
              <w:rFonts w:ascii="Times New Roman" w:hAnsi="Times New Roman"/>
              <w:sz w:val="16"/>
            </w:rPr>
          </w:rPrChange>
        </w:rPr>
        <w:t xml:space="preserve">ed to the average </w:t>
      </w:r>
      <w:r w:rsidR="009D468B" w:rsidRPr="001C287A">
        <w:rPr>
          <w:rFonts w:ascii="Times New Roman" w:hAnsi="Times New Roman"/>
          <w:color w:val="000000" w:themeColor="text1"/>
          <w:sz w:val="24"/>
          <w:rPrChange w:id="1132" w:author="User" w:date="2012-11-18T09:33:00Z">
            <w:rPr>
              <w:rFonts w:ascii="Times New Roman" w:hAnsi="Times New Roman"/>
              <w:sz w:val="16"/>
            </w:rPr>
          </w:rPrChange>
        </w:rPr>
        <w:t xml:space="preserve">number of </w:t>
      </w:r>
      <w:r w:rsidR="0029701E" w:rsidRPr="001C287A">
        <w:rPr>
          <w:rFonts w:ascii="Times New Roman" w:hAnsi="Times New Roman"/>
          <w:color w:val="000000" w:themeColor="text1"/>
          <w:sz w:val="24"/>
          <w:rPrChange w:id="1133" w:author="User" w:date="2012-11-18T09:33:00Z">
            <w:rPr>
              <w:rFonts w:ascii="Times New Roman" w:hAnsi="Times New Roman"/>
              <w:sz w:val="16"/>
            </w:rPr>
          </w:rPrChange>
        </w:rPr>
        <w:t>reads</w:t>
      </w:r>
      <w:ins w:id="1134" w:author="User" w:date="2012-11-18T09:33:00Z">
        <w:r w:rsidR="00350E6E">
          <w:rPr>
            <w:rFonts w:ascii="Times New Roman" w:hAnsi="Times New Roman" w:cs="Times New Roman"/>
            <w:color w:val="000000" w:themeColor="text1"/>
            <w:sz w:val="24"/>
            <w:szCs w:val="24"/>
          </w:rPr>
          <w:t xml:space="preserve"> </w:t>
        </w:r>
      </w:ins>
      <w:r w:rsidR="0080130D" w:rsidRPr="001C287A">
        <w:rPr>
          <w:rFonts w:ascii="Times New Roman" w:hAnsi="Times New Roman"/>
          <w:color w:val="000000" w:themeColor="text1"/>
          <w:sz w:val="24"/>
          <w:rPrChange w:id="1135" w:author="User" w:date="2012-11-18T09:33:00Z">
            <w:rPr>
              <w:rFonts w:ascii="Times New Roman" w:hAnsi="Times New Roman"/>
              <w:sz w:val="16"/>
            </w:rPr>
          </w:rPrChange>
        </w:rPr>
        <w:t xml:space="preserve">(403 </w:t>
      </w:r>
      <w:r w:rsidR="0055017A" w:rsidRPr="001C287A">
        <w:rPr>
          <w:rFonts w:ascii="Times New Roman" w:hAnsi="Times New Roman"/>
          <w:color w:val="000000" w:themeColor="text1"/>
          <w:sz w:val="24"/>
          <w:rPrChange w:id="1136" w:author="User" w:date="2012-11-18T09:33:00Z">
            <w:rPr>
              <w:rFonts w:ascii="Times New Roman" w:hAnsi="Times New Roman"/>
              <w:sz w:val="16"/>
            </w:rPr>
          </w:rPrChange>
        </w:rPr>
        <w:t>577)</w:t>
      </w:r>
      <w:r w:rsidR="0029701E" w:rsidRPr="001C287A">
        <w:rPr>
          <w:rFonts w:ascii="Times New Roman" w:hAnsi="Times New Roman"/>
          <w:color w:val="000000" w:themeColor="text1"/>
          <w:sz w:val="24"/>
          <w:rPrChange w:id="1137" w:author="User" w:date="2012-11-18T09:33:00Z">
            <w:rPr>
              <w:rFonts w:ascii="Times New Roman" w:hAnsi="Times New Roman"/>
              <w:sz w:val="16"/>
            </w:rPr>
          </w:rPrChange>
        </w:rPr>
        <w:t xml:space="preserve">. </w:t>
      </w:r>
      <w:r w:rsidR="00D0461B" w:rsidRPr="001C287A">
        <w:rPr>
          <w:rFonts w:ascii="Times New Roman" w:hAnsi="Times New Roman"/>
          <w:color w:val="000000" w:themeColor="text1"/>
          <w:sz w:val="24"/>
          <w:rPrChange w:id="1138" w:author="User" w:date="2012-11-18T09:33:00Z">
            <w:rPr>
              <w:rFonts w:ascii="Times New Roman" w:hAnsi="Times New Roman"/>
              <w:sz w:val="16"/>
            </w:rPr>
          </w:rPrChange>
        </w:rPr>
        <w:t>S</w:t>
      </w:r>
      <w:r w:rsidR="00115DD6" w:rsidRPr="001C287A">
        <w:rPr>
          <w:rFonts w:ascii="Times New Roman" w:hAnsi="Times New Roman"/>
          <w:color w:val="000000" w:themeColor="text1"/>
          <w:sz w:val="24"/>
          <w:rPrChange w:id="1139" w:author="User" w:date="2012-11-18T09:33:00Z">
            <w:rPr>
              <w:rFonts w:ascii="Times New Roman" w:hAnsi="Times New Roman"/>
              <w:sz w:val="16"/>
            </w:rPr>
          </w:rPrChange>
        </w:rPr>
        <w:t xml:space="preserve">tatistical analysis on the relative </w:t>
      </w:r>
      <w:r w:rsidR="00F25613" w:rsidRPr="001C287A">
        <w:rPr>
          <w:rFonts w:ascii="Times New Roman" w:hAnsi="Times New Roman"/>
          <w:color w:val="000000" w:themeColor="text1"/>
          <w:sz w:val="24"/>
          <w:rPrChange w:id="1140" w:author="User" w:date="2012-11-18T09:33:00Z">
            <w:rPr>
              <w:rFonts w:ascii="Times New Roman" w:hAnsi="Times New Roman"/>
              <w:sz w:val="16"/>
            </w:rPr>
          </w:rPrChange>
        </w:rPr>
        <w:t xml:space="preserve">SSU </w:t>
      </w:r>
      <w:r w:rsidR="00115DD6" w:rsidRPr="001C287A">
        <w:rPr>
          <w:rFonts w:ascii="Times New Roman" w:hAnsi="Times New Roman"/>
          <w:color w:val="000000" w:themeColor="text1"/>
          <w:sz w:val="24"/>
          <w:rPrChange w:id="1141" w:author="User" w:date="2012-11-18T09:33:00Z">
            <w:rPr>
              <w:rFonts w:ascii="Times New Roman" w:hAnsi="Times New Roman"/>
              <w:sz w:val="16"/>
            </w:rPr>
          </w:rPrChange>
        </w:rPr>
        <w:t xml:space="preserve">abundances </w:t>
      </w:r>
      <w:r w:rsidR="00EE6C02" w:rsidRPr="001C287A">
        <w:rPr>
          <w:rFonts w:ascii="Times New Roman" w:hAnsi="Times New Roman"/>
          <w:color w:val="000000" w:themeColor="text1"/>
          <w:sz w:val="24"/>
          <w:rPrChange w:id="1142" w:author="User" w:date="2012-11-18T09:33:00Z">
            <w:rPr>
              <w:rFonts w:ascii="Times New Roman" w:hAnsi="Times New Roman"/>
              <w:sz w:val="16"/>
            </w:rPr>
          </w:rPrChange>
        </w:rPr>
        <w:t xml:space="preserve">was performed using the PRIMER </w:t>
      </w:r>
      <w:r w:rsidR="00AE1E41" w:rsidRPr="001C287A">
        <w:rPr>
          <w:rFonts w:ascii="Times New Roman" w:hAnsi="Times New Roman"/>
          <w:color w:val="000000" w:themeColor="text1"/>
          <w:sz w:val="24"/>
          <w:rPrChange w:id="1143" w:author="User" w:date="2012-11-18T09:33:00Z">
            <w:rPr>
              <w:rFonts w:ascii="Times New Roman" w:hAnsi="Times New Roman"/>
              <w:sz w:val="16"/>
            </w:rPr>
          </w:rPrChange>
        </w:rPr>
        <w:t>Version</w:t>
      </w:r>
      <w:del w:id="1144" w:author="User" w:date="2012-11-18T09:33:00Z">
        <w:r w:rsidR="00AE1E41" w:rsidRPr="00971EFB">
          <w:rPr>
            <w:rFonts w:ascii="Times New Roman" w:hAnsi="Times New Roman" w:cs="Times New Roman"/>
            <w:sz w:val="16"/>
            <w:szCs w:val="16"/>
          </w:rPr>
          <w:delText>.</w:delText>
        </w:r>
      </w:del>
      <w:ins w:id="1145" w:author="User" w:date="2012-11-18T09:33:00Z">
        <w:r>
          <w:rPr>
            <w:rFonts w:ascii="Times New Roman" w:hAnsi="Times New Roman" w:cs="Times New Roman"/>
            <w:color w:val="000000" w:themeColor="text1"/>
            <w:sz w:val="24"/>
            <w:szCs w:val="24"/>
          </w:rPr>
          <w:t xml:space="preserve"> </w:t>
        </w:r>
      </w:ins>
      <w:r w:rsidR="006F7648" w:rsidRPr="001C287A">
        <w:rPr>
          <w:rFonts w:ascii="Times New Roman" w:hAnsi="Times New Roman"/>
          <w:color w:val="000000" w:themeColor="text1"/>
          <w:sz w:val="24"/>
          <w:rPrChange w:id="1146" w:author="User" w:date="2012-11-18T09:33:00Z">
            <w:rPr>
              <w:rFonts w:ascii="Times New Roman" w:hAnsi="Times New Roman"/>
              <w:sz w:val="16"/>
            </w:rPr>
          </w:rPrChange>
        </w:rPr>
        <w:t>6 package (Clarke</w:t>
      </w:r>
      <w:ins w:id="1147" w:author="User" w:date="2012-11-18T09:33:00Z">
        <w:r>
          <w:rPr>
            <w:rFonts w:ascii="Times New Roman" w:hAnsi="Times New Roman" w:cs="Times New Roman"/>
            <w:color w:val="000000" w:themeColor="text1"/>
            <w:sz w:val="24"/>
            <w:szCs w:val="24"/>
          </w:rPr>
          <w:t xml:space="preserve"> </w:t>
        </w:r>
      </w:ins>
      <w:r w:rsidR="00CE1818" w:rsidRPr="001C287A">
        <w:rPr>
          <w:rFonts w:ascii="Times New Roman" w:hAnsi="Times New Roman"/>
          <w:color w:val="000000" w:themeColor="text1"/>
          <w:sz w:val="24"/>
          <w:rPrChange w:id="1148" w:author="User" w:date="2012-11-18T09:33:00Z">
            <w:rPr>
              <w:rFonts w:ascii="Times New Roman" w:hAnsi="Times New Roman"/>
              <w:sz w:val="16"/>
            </w:rPr>
          </w:rPrChange>
        </w:rPr>
        <w:t>&amp; Gorley,</w:t>
      </w:r>
      <w:r w:rsidR="006F7648" w:rsidRPr="001C287A">
        <w:rPr>
          <w:rFonts w:ascii="Times New Roman" w:hAnsi="Times New Roman"/>
          <w:color w:val="000000" w:themeColor="text1"/>
          <w:sz w:val="24"/>
          <w:rPrChange w:id="1149" w:author="User" w:date="2012-11-18T09:33:00Z">
            <w:rPr>
              <w:rFonts w:ascii="Times New Roman" w:hAnsi="Times New Roman"/>
              <w:sz w:val="16"/>
            </w:rPr>
          </w:rPrChange>
        </w:rPr>
        <w:t xml:space="preserve"> 2006</w:t>
      </w:r>
      <w:r w:rsidR="00EE6C02" w:rsidRPr="001C287A">
        <w:rPr>
          <w:rFonts w:ascii="Times New Roman" w:hAnsi="Times New Roman"/>
          <w:color w:val="000000" w:themeColor="text1"/>
          <w:sz w:val="24"/>
          <w:rPrChange w:id="1150" w:author="User" w:date="2012-11-18T09:33:00Z">
            <w:rPr>
              <w:rFonts w:ascii="Times New Roman" w:hAnsi="Times New Roman"/>
              <w:sz w:val="16"/>
            </w:rPr>
          </w:rPrChange>
        </w:rPr>
        <w:t xml:space="preserve">). </w:t>
      </w:r>
      <w:r w:rsidR="009D468B" w:rsidRPr="001C287A">
        <w:rPr>
          <w:rFonts w:ascii="Times New Roman" w:hAnsi="Times New Roman"/>
          <w:color w:val="000000" w:themeColor="text1"/>
          <w:sz w:val="24"/>
          <w:rPrChange w:id="1151" w:author="User" w:date="2012-11-18T09:33:00Z">
            <w:rPr>
              <w:rFonts w:ascii="Times New Roman" w:hAnsi="Times New Roman"/>
              <w:sz w:val="16"/>
            </w:rPr>
          </w:rPrChange>
        </w:rPr>
        <w:t xml:space="preserve">The </w:t>
      </w:r>
      <w:del w:id="1152" w:author="User" w:date="2012-11-18T09:33:00Z">
        <w:r w:rsidR="007854ED" w:rsidRPr="00971EFB">
          <w:rPr>
            <w:rFonts w:ascii="Times New Roman" w:hAnsi="Times New Roman" w:cs="Times New Roman"/>
            <w:sz w:val="16"/>
            <w:szCs w:val="16"/>
          </w:rPr>
          <w:delText>SSU</w:delText>
        </w:r>
        <w:r w:rsidR="009D468B" w:rsidRPr="00971EFB">
          <w:rPr>
            <w:rFonts w:ascii="Times New Roman" w:hAnsi="Times New Roman" w:cs="Times New Roman"/>
            <w:sz w:val="16"/>
            <w:szCs w:val="16"/>
          </w:rPr>
          <w:delText>counts</w:delText>
        </w:r>
      </w:del>
      <w:ins w:id="1153" w:author="User" w:date="2012-11-18T09:33:00Z">
        <w:r w:rsidR="007854ED" w:rsidRPr="001C287A">
          <w:rPr>
            <w:rFonts w:ascii="Times New Roman" w:hAnsi="Times New Roman" w:cs="Times New Roman"/>
            <w:color w:val="000000" w:themeColor="text1"/>
            <w:sz w:val="24"/>
            <w:szCs w:val="24"/>
          </w:rPr>
          <w:t>SSU</w:t>
        </w:r>
        <w:r>
          <w:rPr>
            <w:rFonts w:ascii="Times New Roman" w:hAnsi="Times New Roman" w:cs="Times New Roman"/>
            <w:color w:val="000000" w:themeColor="text1"/>
            <w:sz w:val="24"/>
            <w:szCs w:val="24"/>
          </w:rPr>
          <w:t xml:space="preserve"> </w:t>
        </w:r>
        <w:r w:rsidR="009D468B" w:rsidRPr="001C287A">
          <w:rPr>
            <w:rFonts w:ascii="Times New Roman" w:hAnsi="Times New Roman" w:cs="Times New Roman"/>
            <w:color w:val="000000" w:themeColor="text1"/>
            <w:sz w:val="24"/>
            <w:szCs w:val="24"/>
          </w:rPr>
          <w:t>counts</w:t>
        </w:r>
      </w:ins>
      <w:r w:rsidR="009D468B" w:rsidRPr="001C287A">
        <w:rPr>
          <w:rFonts w:ascii="Times New Roman" w:hAnsi="Times New Roman"/>
          <w:color w:val="000000" w:themeColor="text1"/>
          <w:sz w:val="24"/>
          <w:rPrChange w:id="1154" w:author="User" w:date="2012-11-18T09:33:00Z">
            <w:rPr>
              <w:rFonts w:ascii="Times New Roman" w:hAnsi="Times New Roman"/>
              <w:sz w:val="16"/>
            </w:rPr>
          </w:rPrChange>
        </w:rPr>
        <w:t xml:space="preserve"> of each sample filter </w:t>
      </w:r>
      <w:r w:rsidR="007854ED" w:rsidRPr="001C287A">
        <w:rPr>
          <w:rFonts w:ascii="Times New Roman" w:hAnsi="Times New Roman"/>
          <w:color w:val="000000" w:themeColor="text1"/>
          <w:sz w:val="24"/>
          <w:rPrChange w:id="1155" w:author="User" w:date="2012-11-18T09:33:00Z">
            <w:rPr>
              <w:rFonts w:ascii="Times New Roman" w:hAnsi="Times New Roman"/>
              <w:sz w:val="16"/>
            </w:rPr>
          </w:rPrChange>
        </w:rPr>
        <w:t xml:space="preserve">were </w:t>
      </w:r>
      <w:r w:rsidR="00B34ACF" w:rsidRPr="001C287A">
        <w:rPr>
          <w:rFonts w:ascii="Times New Roman" w:hAnsi="Times New Roman"/>
          <w:color w:val="000000" w:themeColor="text1"/>
          <w:sz w:val="24"/>
          <w:rPrChange w:id="1156" w:author="User" w:date="2012-11-18T09:33:00Z">
            <w:rPr>
              <w:rFonts w:ascii="Times New Roman" w:hAnsi="Times New Roman"/>
              <w:sz w:val="16"/>
            </w:rPr>
          </w:rPrChange>
        </w:rPr>
        <w:t xml:space="preserve">aggregated to the genus level and </w:t>
      </w:r>
      <w:r w:rsidR="00EE6C02" w:rsidRPr="001C287A">
        <w:rPr>
          <w:rFonts w:ascii="Times New Roman" w:hAnsi="Times New Roman"/>
          <w:color w:val="000000" w:themeColor="text1"/>
          <w:sz w:val="24"/>
          <w:rPrChange w:id="1157" w:author="User" w:date="2012-11-18T09:33:00Z">
            <w:rPr>
              <w:rFonts w:ascii="Times New Roman" w:hAnsi="Times New Roman"/>
              <w:sz w:val="16"/>
            </w:rPr>
          </w:rPrChange>
        </w:rPr>
        <w:t xml:space="preserve">square root transformed to reduce the </w:t>
      </w:r>
      <w:r w:rsidR="007D5166" w:rsidRPr="001C287A">
        <w:rPr>
          <w:rFonts w:ascii="Times New Roman" w:hAnsi="Times New Roman"/>
          <w:color w:val="000000" w:themeColor="text1"/>
          <w:sz w:val="24"/>
          <w:rPrChange w:id="1158" w:author="User" w:date="2012-11-18T09:33:00Z">
            <w:rPr>
              <w:rFonts w:ascii="Times New Roman" w:hAnsi="Times New Roman"/>
              <w:sz w:val="16"/>
            </w:rPr>
          </w:rPrChange>
        </w:rPr>
        <w:t xml:space="preserve">contribution </w:t>
      </w:r>
      <w:r w:rsidR="00EE6C02" w:rsidRPr="001C287A">
        <w:rPr>
          <w:rFonts w:ascii="Times New Roman" w:hAnsi="Times New Roman"/>
          <w:color w:val="000000" w:themeColor="text1"/>
          <w:sz w:val="24"/>
          <w:rPrChange w:id="1159" w:author="User" w:date="2012-11-18T09:33:00Z">
            <w:rPr>
              <w:rFonts w:ascii="Times New Roman" w:hAnsi="Times New Roman"/>
              <w:sz w:val="16"/>
            </w:rPr>
          </w:rPrChange>
        </w:rPr>
        <w:t>of highly abundant taxa</w:t>
      </w:r>
      <w:r w:rsidR="009D468B" w:rsidRPr="001C287A">
        <w:rPr>
          <w:rFonts w:ascii="Times New Roman" w:hAnsi="Times New Roman"/>
          <w:color w:val="000000" w:themeColor="text1"/>
          <w:sz w:val="24"/>
          <w:rPrChange w:id="1160" w:author="User" w:date="2012-11-18T09:33:00Z">
            <w:rPr>
              <w:rFonts w:ascii="Times New Roman" w:hAnsi="Times New Roman"/>
              <w:sz w:val="16"/>
            </w:rPr>
          </w:rPrChange>
        </w:rPr>
        <w:t xml:space="preserve">. </w:t>
      </w:r>
      <w:r w:rsidR="005F78D4" w:rsidRPr="001C287A">
        <w:rPr>
          <w:rFonts w:ascii="Times New Roman" w:hAnsi="Times New Roman"/>
          <w:color w:val="000000" w:themeColor="text1"/>
          <w:sz w:val="24"/>
          <w:rPrChange w:id="1161" w:author="User" w:date="2012-11-18T09:33:00Z">
            <w:rPr>
              <w:rFonts w:ascii="Times New Roman" w:hAnsi="Times New Roman"/>
              <w:sz w:val="16"/>
            </w:rPr>
          </w:rPrChange>
        </w:rPr>
        <w:t xml:space="preserve">A resemblance matrix </w:t>
      </w:r>
      <w:r w:rsidR="00EE6C02" w:rsidRPr="001C287A">
        <w:rPr>
          <w:rFonts w:ascii="Times New Roman" w:hAnsi="Times New Roman"/>
          <w:color w:val="000000" w:themeColor="text1"/>
          <w:sz w:val="24"/>
          <w:rPrChange w:id="1162" w:author="User" w:date="2012-11-18T09:33:00Z">
            <w:rPr>
              <w:rFonts w:ascii="Times New Roman" w:hAnsi="Times New Roman"/>
              <w:sz w:val="16"/>
            </w:rPr>
          </w:rPrChange>
        </w:rPr>
        <w:t>was computed</w:t>
      </w:r>
      <w:r w:rsidR="005F78D4" w:rsidRPr="001C287A">
        <w:rPr>
          <w:rFonts w:ascii="Times New Roman" w:hAnsi="Times New Roman"/>
          <w:color w:val="000000" w:themeColor="text1"/>
          <w:sz w:val="24"/>
          <w:rPrChange w:id="1163" w:author="User" w:date="2012-11-18T09:33:00Z">
            <w:rPr>
              <w:rFonts w:ascii="Times New Roman" w:hAnsi="Times New Roman"/>
              <w:sz w:val="16"/>
            </w:rPr>
          </w:rPrChange>
        </w:rPr>
        <w:t xml:space="preserve"> using Bray-Curtis </w:t>
      </w:r>
      <w:commentRangeStart w:id="1164"/>
      <w:r w:rsidR="005F78D4" w:rsidRPr="001C287A">
        <w:rPr>
          <w:rFonts w:ascii="Times New Roman" w:hAnsi="Times New Roman"/>
          <w:color w:val="000000" w:themeColor="text1"/>
          <w:sz w:val="24"/>
          <w:rPrChange w:id="1165" w:author="User" w:date="2012-11-18T09:33:00Z">
            <w:rPr>
              <w:rFonts w:ascii="Times New Roman" w:hAnsi="Times New Roman"/>
              <w:sz w:val="16"/>
            </w:rPr>
          </w:rPrChange>
        </w:rPr>
        <w:t>similarity</w:t>
      </w:r>
      <w:commentRangeEnd w:id="1164"/>
      <w:del w:id="1166" w:author="User" w:date="2012-11-18T09:33:00Z">
        <w:r w:rsidR="00EE6C02" w:rsidRPr="00971EFB">
          <w:rPr>
            <w:rFonts w:ascii="Times New Roman" w:hAnsi="Times New Roman" w:cs="Times New Roman"/>
            <w:sz w:val="16"/>
            <w:szCs w:val="16"/>
          </w:rPr>
          <w:delText>.</w:delText>
        </w:r>
      </w:del>
      <w:ins w:id="1167" w:author="User" w:date="2012-11-18T09:33:00Z">
        <w:r w:rsidR="001A71A5">
          <w:rPr>
            <w:rStyle w:val="CommentReference"/>
          </w:rPr>
          <w:commentReference w:id="1164"/>
        </w:r>
        <w:r w:rsidR="00EE6C02" w:rsidRPr="001C287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ins>
      <w:r w:rsidR="005F78D4" w:rsidRPr="001C287A">
        <w:rPr>
          <w:rFonts w:ascii="Times New Roman" w:hAnsi="Times New Roman"/>
          <w:color w:val="000000" w:themeColor="text1"/>
          <w:sz w:val="24"/>
          <w:rPrChange w:id="1168" w:author="User" w:date="2012-11-18T09:33:00Z">
            <w:rPr>
              <w:rFonts w:ascii="Times New Roman" w:hAnsi="Times New Roman"/>
              <w:sz w:val="16"/>
            </w:rPr>
          </w:rPrChange>
        </w:rPr>
        <w:t>T</w:t>
      </w:r>
      <w:r w:rsidR="00B34ACF" w:rsidRPr="001C287A">
        <w:rPr>
          <w:rFonts w:ascii="Times New Roman" w:hAnsi="Times New Roman"/>
          <w:color w:val="000000" w:themeColor="text1"/>
          <w:sz w:val="24"/>
          <w:rPrChange w:id="1169" w:author="User" w:date="2012-11-18T09:33:00Z">
            <w:rPr>
              <w:rFonts w:ascii="Times New Roman" w:hAnsi="Times New Roman"/>
              <w:sz w:val="16"/>
            </w:rPr>
          </w:rPrChange>
        </w:rPr>
        <w:t xml:space="preserve">he </w:t>
      </w:r>
      <w:commentRangeStart w:id="1170"/>
      <w:ins w:id="1171" w:author="User" w:date="2012-11-18T09:33:00Z">
        <w:r>
          <w:rPr>
            <w:rFonts w:ascii="Times New Roman" w:hAnsi="Times New Roman" w:cs="Times New Roman"/>
            <w:color w:val="000000" w:themeColor="text1"/>
            <w:sz w:val="24"/>
            <w:szCs w:val="24"/>
          </w:rPr>
          <w:t xml:space="preserve">upper </w:t>
        </w:r>
      </w:ins>
      <w:r w:rsidR="00B34ACF" w:rsidRPr="001C287A">
        <w:rPr>
          <w:rFonts w:ascii="Times New Roman" w:hAnsi="Times New Roman"/>
          <w:color w:val="000000" w:themeColor="text1"/>
          <w:sz w:val="24"/>
          <w:rPrChange w:id="1172" w:author="User" w:date="2012-11-18T09:33:00Z">
            <w:rPr>
              <w:rFonts w:ascii="Times New Roman" w:hAnsi="Times New Roman"/>
              <w:sz w:val="16"/>
            </w:rPr>
          </w:rPrChange>
        </w:rPr>
        <w:t>mixed</w:t>
      </w:r>
      <w:commentRangeEnd w:id="1170"/>
      <w:r>
        <w:rPr>
          <w:rStyle w:val="CommentReference"/>
        </w:rPr>
        <w:commentReference w:id="1170"/>
      </w:r>
      <w:r w:rsidR="00B34ACF" w:rsidRPr="001C287A">
        <w:rPr>
          <w:rFonts w:ascii="Times New Roman" w:hAnsi="Times New Roman"/>
          <w:color w:val="000000" w:themeColor="text1"/>
          <w:sz w:val="24"/>
          <w:rPrChange w:id="1173" w:author="User" w:date="2012-11-18T09:33:00Z">
            <w:rPr>
              <w:rFonts w:ascii="Times New Roman" w:hAnsi="Times New Roman"/>
              <w:sz w:val="16"/>
            </w:rPr>
          </w:rPrChange>
        </w:rPr>
        <w:t xml:space="preserve"> zone (1.7, 4.2 and 5.7 m) and deep zone (6.5 and 6.7 m) </w:t>
      </w:r>
      <w:r w:rsidR="005F78D4" w:rsidRPr="001C287A">
        <w:rPr>
          <w:rFonts w:ascii="Times New Roman" w:hAnsi="Times New Roman"/>
          <w:color w:val="000000" w:themeColor="text1"/>
          <w:sz w:val="24"/>
          <w:rPrChange w:id="1174" w:author="User" w:date="2012-11-18T09:33:00Z">
            <w:rPr>
              <w:rFonts w:ascii="Times New Roman" w:hAnsi="Times New Roman"/>
              <w:sz w:val="16"/>
            </w:rPr>
          </w:rPrChange>
        </w:rPr>
        <w:t xml:space="preserve">samples </w:t>
      </w:r>
      <w:r w:rsidR="00B34ACF" w:rsidRPr="001C287A">
        <w:rPr>
          <w:rFonts w:ascii="Times New Roman" w:hAnsi="Times New Roman"/>
          <w:color w:val="000000" w:themeColor="text1"/>
          <w:sz w:val="24"/>
          <w:rPrChange w:id="1175" w:author="User" w:date="2012-11-18T09:33:00Z">
            <w:rPr>
              <w:rFonts w:ascii="Times New Roman" w:hAnsi="Times New Roman"/>
              <w:sz w:val="16"/>
            </w:rPr>
          </w:rPrChange>
        </w:rPr>
        <w:t xml:space="preserve">were designated as separate groups </w:t>
      </w:r>
      <w:r w:rsidR="005F78D4" w:rsidRPr="001C287A">
        <w:rPr>
          <w:rFonts w:ascii="Times New Roman" w:hAnsi="Times New Roman"/>
          <w:color w:val="000000" w:themeColor="text1"/>
          <w:sz w:val="24"/>
          <w:rPrChange w:id="1176" w:author="User" w:date="2012-11-18T09:33:00Z">
            <w:rPr>
              <w:rFonts w:ascii="Times New Roman" w:hAnsi="Times New Roman"/>
              <w:sz w:val="16"/>
            </w:rPr>
          </w:rPrChange>
        </w:rPr>
        <w:t xml:space="preserve">and an </w:t>
      </w:r>
      <w:r w:rsidR="00B34ACF" w:rsidRPr="001C287A">
        <w:rPr>
          <w:rFonts w:ascii="Times New Roman" w:hAnsi="Times New Roman"/>
          <w:color w:val="000000" w:themeColor="text1"/>
          <w:sz w:val="24"/>
          <w:rPrChange w:id="1177" w:author="User" w:date="2012-11-18T09:33:00Z">
            <w:rPr>
              <w:rFonts w:ascii="Times New Roman" w:hAnsi="Times New Roman"/>
              <w:sz w:val="16"/>
            </w:rPr>
          </w:rPrChange>
        </w:rPr>
        <w:t>analysis of similarity (ANOSIM)</w:t>
      </w:r>
      <w:ins w:id="1178" w:author="User" w:date="2012-11-18T09:33:00Z">
        <w:r w:rsidR="001A71A5">
          <w:rPr>
            <w:rFonts w:ascii="Times New Roman" w:hAnsi="Times New Roman" w:cs="Times New Roman"/>
            <w:color w:val="000000" w:themeColor="text1"/>
            <w:sz w:val="24"/>
            <w:szCs w:val="24"/>
          </w:rPr>
          <w:t xml:space="preserve"> </w:t>
        </w:r>
      </w:ins>
      <w:r w:rsidR="005F78D4" w:rsidRPr="001C287A">
        <w:rPr>
          <w:rFonts w:ascii="Times New Roman" w:hAnsi="Times New Roman"/>
          <w:color w:val="000000" w:themeColor="text1"/>
          <w:sz w:val="24"/>
          <w:rPrChange w:id="1179" w:author="User" w:date="2012-11-18T09:33:00Z">
            <w:rPr>
              <w:rFonts w:ascii="Times New Roman" w:hAnsi="Times New Roman"/>
              <w:sz w:val="16"/>
            </w:rPr>
          </w:rPrChange>
        </w:rPr>
        <w:t xml:space="preserve">performed to test for difference between the two groups. </w:t>
      </w:r>
      <w:r w:rsidR="00B6240D" w:rsidRPr="001C287A">
        <w:rPr>
          <w:rFonts w:ascii="Times New Roman" w:hAnsi="Times New Roman"/>
          <w:color w:val="000000" w:themeColor="text1"/>
          <w:sz w:val="24"/>
          <w:rPrChange w:id="1180" w:author="User" w:date="2012-11-18T09:33:00Z">
            <w:rPr>
              <w:rFonts w:ascii="Times New Roman" w:hAnsi="Times New Roman"/>
              <w:sz w:val="16"/>
            </w:rPr>
          </w:rPrChange>
        </w:rPr>
        <w:t xml:space="preserve">BEST </w:t>
      </w:r>
      <w:r w:rsidR="0038147F" w:rsidRPr="001C287A">
        <w:rPr>
          <w:rFonts w:ascii="Times New Roman" w:hAnsi="Times New Roman"/>
          <w:color w:val="000000" w:themeColor="text1"/>
          <w:sz w:val="24"/>
          <w:rPrChange w:id="1181" w:author="User" w:date="2012-11-18T09:33:00Z">
            <w:rPr>
              <w:rFonts w:ascii="Times New Roman" w:hAnsi="Times New Roman"/>
              <w:sz w:val="16"/>
            </w:rPr>
          </w:rPrChange>
        </w:rPr>
        <w:t>analysis was</w:t>
      </w:r>
      <w:r w:rsidR="007D5166" w:rsidRPr="001C287A">
        <w:rPr>
          <w:rFonts w:ascii="Times New Roman" w:hAnsi="Times New Roman"/>
          <w:color w:val="000000" w:themeColor="text1"/>
          <w:sz w:val="24"/>
          <w:rPrChange w:id="1182" w:author="User" w:date="2012-11-18T09:33:00Z">
            <w:rPr>
              <w:rFonts w:ascii="Times New Roman" w:hAnsi="Times New Roman"/>
              <w:sz w:val="16"/>
            </w:rPr>
          </w:rPrChange>
        </w:rPr>
        <w:t xml:space="preserve"> performed</w:t>
      </w:r>
      <w:r w:rsidR="009A77B3" w:rsidRPr="001C287A">
        <w:rPr>
          <w:rFonts w:ascii="Times New Roman" w:hAnsi="Times New Roman"/>
          <w:color w:val="000000" w:themeColor="text1"/>
          <w:sz w:val="24"/>
          <w:rPrChange w:id="1183" w:author="User" w:date="2012-11-18T09:33:00Z">
            <w:rPr>
              <w:rFonts w:ascii="Times New Roman" w:hAnsi="Times New Roman"/>
              <w:sz w:val="16"/>
            </w:rPr>
          </w:rPrChange>
        </w:rPr>
        <w:t xml:space="preserve"> </w:t>
      </w:r>
      <w:del w:id="1184" w:author="User" w:date="2012-11-18T09:33:00Z">
        <w:r w:rsidR="009A77B3" w:rsidRPr="00971EFB">
          <w:rPr>
            <w:rFonts w:ascii="Times New Roman" w:hAnsi="Times New Roman" w:cs="Times New Roman"/>
            <w:sz w:val="16"/>
            <w:szCs w:val="16"/>
          </w:rPr>
          <w:delText>considering following</w:delText>
        </w:r>
      </w:del>
      <w:ins w:id="1185" w:author="User" w:date="2012-11-18T09:33:00Z">
        <w:r w:rsidR="001A71A5">
          <w:rPr>
            <w:rFonts w:ascii="Times New Roman" w:hAnsi="Times New Roman" w:cs="Times New Roman"/>
            <w:color w:val="000000" w:themeColor="text1"/>
            <w:sz w:val="24"/>
            <w:szCs w:val="24"/>
          </w:rPr>
          <w:t>with the</w:t>
        </w:r>
      </w:ins>
      <w:r w:rsidR="009A77B3" w:rsidRPr="001C287A">
        <w:rPr>
          <w:rFonts w:ascii="Times New Roman" w:hAnsi="Times New Roman"/>
          <w:color w:val="000000" w:themeColor="text1"/>
          <w:sz w:val="24"/>
          <w:rPrChange w:id="1186" w:author="User" w:date="2012-11-18T09:33:00Z">
            <w:rPr>
              <w:rFonts w:ascii="Times New Roman" w:hAnsi="Times New Roman"/>
              <w:sz w:val="16"/>
            </w:rPr>
          </w:rPrChange>
        </w:rPr>
        <w:t xml:space="preserve"> abiotic </w:t>
      </w:r>
      <w:r w:rsidR="00FD5CBF" w:rsidRPr="001C287A">
        <w:rPr>
          <w:rFonts w:ascii="Times New Roman" w:hAnsi="Times New Roman"/>
          <w:color w:val="000000" w:themeColor="text1"/>
          <w:sz w:val="24"/>
          <w:rPrChange w:id="1187" w:author="User" w:date="2012-11-18T09:33:00Z">
            <w:rPr>
              <w:rFonts w:ascii="Times New Roman" w:hAnsi="Times New Roman"/>
              <w:sz w:val="16"/>
            </w:rPr>
          </w:rPrChange>
        </w:rPr>
        <w:t xml:space="preserve">variables: </w:t>
      </w:r>
      <w:r w:rsidR="0080130D" w:rsidRPr="001C287A">
        <w:rPr>
          <w:rFonts w:ascii="Times New Roman" w:hAnsi="Times New Roman"/>
          <w:color w:val="000000" w:themeColor="text1"/>
          <w:sz w:val="24"/>
          <w:rPrChange w:id="1188" w:author="User" w:date="2012-11-18T09:33:00Z">
            <w:rPr>
              <w:rFonts w:ascii="Times New Roman" w:hAnsi="Times New Roman"/>
              <w:sz w:val="16"/>
            </w:rPr>
          </w:rPrChange>
        </w:rPr>
        <w:t>conductivity</w:t>
      </w:r>
      <w:r w:rsidR="009A77B3" w:rsidRPr="001C287A">
        <w:rPr>
          <w:rFonts w:ascii="Times New Roman" w:hAnsi="Times New Roman"/>
          <w:color w:val="000000" w:themeColor="text1"/>
          <w:sz w:val="24"/>
          <w:rPrChange w:id="1189" w:author="User" w:date="2012-11-18T09:33:00Z">
            <w:rPr>
              <w:rFonts w:ascii="Times New Roman" w:hAnsi="Times New Roman"/>
              <w:sz w:val="16"/>
            </w:rPr>
          </w:rPrChange>
        </w:rPr>
        <w:t xml:space="preserve">, temperature, turbidity, </w:t>
      </w:r>
      <w:r w:rsidR="00FD5CBF" w:rsidRPr="001C287A">
        <w:rPr>
          <w:rFonts w:ascii="Times New Roman" w:hAnsi="Times New Roman"/>
          <w:color w:val="000000" w:themeColor="text1"/>
          <w:sz w:val="24"/>
          <w:rPrChange w:id="1190" w:author="User" w:date="2012-11-18T09:33:00Z">
            <w:rPr>
              <w:rFonts w:ascii="Times New Roman" w:hAnsi="Times New Roman"/>
              <w:sz w:val="16"/>
            </w:rPr>
          </w:rPrChange>
        </w:rPr>
        <w:t>DO</w:t>
      </w:r>
      <w:r w:rsidR="009A77B3" w:rsidRPr="001C287A">
        <w:rPr>
          <w:rFonts w:ascii="Times New Roman" w:hAnsi="Times New Roman"/>
          <w:color w:val="000000" w:themeColor="text1"/>
          <w:sz w:val="24"/>
          <w:rPrChange w:id="1191" w:author="User" w:date="2012-11-18T09:33:00Z">
            <w:rPr>
              <w:rFonts w:ascii="Times New Roman" w:hAnsi="Times New Roman"/>
              <w:sz w:val="16"/>
            </w:rPr>
          </w:rPrChange>
        </w:rPr>
        <w:t xml:space="preserve">, pH, </w:t>
      </w:r>
      <w:r w:rsidR="002747F1" w:rsidRPr="001C287A">
        <w:rPr>
          <w:rFonts w:ascii="Times New Roman" w:hAnsi="Times New Roman"/>
          <w:color w:val="000000" w:themeColor="text1"/>
          <w:sz w:val="24"/>
          <w:rPrChange w:id="1192" w:author="User" w:date="2012-11-18T09:33:00Z">
            <w:rPr>
              <w:rFonts w:ascii="Times New Roman" w:hAnsi="Times New Roman"/>
              <w:sz w:val="16"/>
            </w:rPr>
          </w:rPrChange>
        </w:rPr>
        <w:t>TOC</w:t>
      </w:r>
      <w:r w:rsidR="009A77B3" w:rsidRPr="001C287A">
        <w:rPr>
          <w:rFonts w:ascii="Times New Roman" w:hAnsi="Times New Roman"/>
          <w:color w:val="000000" w:themeColor="text1"/>
          <w:sz w:val="24"/>
          <w:rPrChange w:id="1193" w:author="User" w:date="2012-11-18T09:33:00Z">
            <w:rPr>
              <w:rFonts w:ascii="Times New Roman" w:hAnsi="Times New Roman"/>
              <w:sz w:val="16"/>
            </w:rPr>
          </w:rPrChange>
        </w:rPr>
        <w:t xml:space="preserve">, </w:t>
      </w:r>
      <w:r w:rsidR="00273FAC" w:rsidRPr="001C287A">
        <w:rPr>
          <w:rFonts w:ascii="Times New Roman" w:hAnsi="Times New Roman"/>
          <w:color w:val="000000" w:themeColor="text1"/>
          <w:sz w:val="24"/>
          <w:rPrChange w:id="1194" w:author="User" w:date="2012-11-18T09:33:00Z">
            <w:rPr>
              <w:rFonts w:ascii="Times New Roman" w:hAnsi="Times New Roman"/>
              <w:sz w:val="16"/>
            </w:rPr>
          </w:rPrChange>
        </w:rPr>
        <w:t>T</w:t>
      </w:r>
      <w:r w:rsidR="002747F1" w:rsidRPr="001C287A">
        <w:rPr>
          <w:rFonts w:ascii="Times New Roman" w:hAnsi="Times New Roman"/>
          <w:color w:val="000000" w:themeColor="text1"/>
          <w:sz w:val="24"/>
          <w:rPrChange w:id="1195" w:author="User" w:date="2012-11-18T09:33:00Z">
            <w:rPr>
              <w:rFonts w:ascii="Times New Roman" w:hAnsi="Times New Roman"/>
              <w:sz w:val="16"/>
            </w:rPr>
          </w:rPrChange>
        </w:rPr>
        <w:t>N</w:t>
      </w:r>
      <w:r w:rsidR="00FD5CBF" w:rsidRPr="001C287A">
        <w:rPr>
          <w:rFonts w:ascii="Times New Roman" w:hAnsi="Times New Roman"/>
          <w:color w:val="000000" w:themeColor="text1"/>
          <w:sz w:val="24"/>
          <w:rPrChange w:id="1196" w:author="User" w:date="2012-11-18T09:33:00Z">
            <w:rPr>
              <w:rFonts w:ascii="Times New Roman" w:hAnsi="Times New Roman"/>
              <w:sz w:val="16"/>
            </w:rPr>
          </w:rPrChange>
        </w:rPr>
        <w:t xml:space="preserve">, </w:t>
      </w:r>
      <w:r w:rsidR="00273FAC" w:rsidRPr="001C287A">
        <w:rPr>
          <w:rFonts w:ascii="Times New Roman" w:hAnsi="Times New Roman"/>
          <w:color w:val="000000" w:themeColor="text1"/>
          <w:sz w:val="24"/>
          <w:rPrChange w:id="1197" w:author="User" w:date="2012-11-18T09:33:00Z">
            <w:rPr>
              <w:rFonts w:ascii="Times New Roman" w:hAnsi="Times New Roman"/>
              <w:sz w:val="16"/>
            </w:rPr>
          </w:rPrChange>
        </w:rPr>
        <w:t>T</w:t>
      </w:r>
      <w:r w:rsidR="002747F1" w:rsidRPr="001C287A">
        <w:rPr>
          <w:rFonts w:ascii="Times New Roman" w:hAnsi="Times New Roman"/>
          <w:color w:val="000000" w:themeColor="text1"/>
          <w:sz w:val="24"/>
          <w:rPrChange w:id="1198" w:author="User" w:date="2012-11-18T09:33:00Z">
            <w:rPr>
              <w:rFonts w:ascii="Times New Roman" w:hAnsi="Times New Roman"/>
              <w:sz w:val="16"/>
            </w:rPr>
          </w:rPrChange>
        </w:rPr>
        <w:t>P</w:t>
      </w:r>
      <w:r w:rsidR="0080130D" w:rsidRPr="001C287A">
        <w:rPr>
          <w:rFonts w:ascii="Times New Roman" w:hAnsi="Times New Roman"/>
          <w:color w:val="000000" w:themeColor="text1"/>
          <w:sz w:val="24"/>
          <w:rPrChange w:id="1199" w:author="User" w:date="2012-11-18T09:33:00Z">
            <w:rPr>
              <w:rFonts w:ascii="Times New Roman" w:hAnsi="Times New Roman"/>
              <w:sz w:val="16"/>
            </w:rPr>
          </w:rPrChange>
        </w:rPr>
        <w:t>,</w:t>
      </w:r>
      <w:ins w:id="1200" w:author="User" w:date="2012-11-18T09:33:00Z">
        <w:r w:rsidR="001A71A5">
          <w:rPr>
            <w:rFonts w:ascii="Times New Roman" w:hAnsi="Times New Roman" w:cs="Times New Roman"/>
            <w:color w:val="000000" w:themeColor="text1"/>
            <w:sz w:val="24"/>
            <w:szCs w:val="24"/>
          </w:rPr>
          <w:t xml:space="preserve"> </w:t>
        </w:r>
      </w:ins>
      <w:r w:rsidR="00273FAC" w:rsidRPr="001C287A">
        <w:rPr>
          <w:rFonts w:ascii="Times New Roman" w:hAnsi="Times New Roman"/>
          <w:color w:val="000000" w:themeColor="text1"/>
          <w:sz w:val="24"/>
          <w:rPrChange w:id="1201" w:author="User" w:date="2012-11-18T09:33:00Z">
            <w:rPr>
              <w:rFonts w:ascii="Times New Roman" w:hAnsi="Times New Roman"/>
              <w:sz w:val="16"/>
            </w:rPr>
          </w:rPrChange>
        </w:rPr>
        <w:t>T</w:t>
      </w:r>
      <w:r w:rsidR="002747F1" w:rsidRPr="001C287A">
        <w:rPr>
          <w:rFonts w:ascii="Times New Roman" w:hAnsi="Times New Roman"/>
          <w:color w:val="000000" w:themeColor="text1"/>
          <w:sz w:val="24"/>
          <w:rPrChange w:id="1202" w:author="User" w:date="2012-11-18T09:33:00Z">
            <w:rPr>
              <w:rFonts w:ascii="Times New Roman" w:hAnsi="Times New Roman"/>
              <w:sz w:val="16"/>
            </w:rPr>
          </w:rPrChange>
        </w:rPr>
        <w:t>S</w:t>
      </w:r>
      <w:r w:rsidR="00FD5CBF" w:rsidRPr="001C287A">
        <w:rPr>
          <w:rFonts w:ascii="Times New Roman" w:hAnsi="Times New Roman"/>
          <w:color w:val="000000" w:themeColor="text1"/>
          <w:sz w:val="24"/>
          <w:rPrChange w:id="1203" w:author="User" w:date="2012-11-18T09:33:00Z">
            <w:rPr>
              <w:rFonts w:ascii="Times New Roman" w:hAnsi="Times New Roman"/>
              <w:sz w:val="16"/>
            </w:rPr>
          </w:rPrChange>
        </w:rPr>
        <w:t>, total C:N, total C:P, total N:P, cell counts and VLP counts</w:t>
      </w:r>
      <w:r w:rsidR="009A77B3" w:rsidRPr="001C287A">
        <w:rPr>
          <w:rFonts w:ascii="Times New Roman" w:hAnsi="Times New Roman"/>
          <w:color w:val="000000" w:themeColor="text1"/>
          <w:sz w:val="24"/>
          <w:rPrChange w:id="1204" w:author="User" w:date="2012-11-18T09:33:00Z">
            <w:rPr>
              <w:rFonts w:ascii="Times New Roman" w:hAnsi="Times New Roman"/>
              <w:sz w:val="16"/>
            </w:rPr>
          </w:rPrChange>
        </w:rPr>
        <w:t>.</w:t>
      </w:r>
      <w:ins w:id="1205" w:author="User" w:date="2012-11-18T09:33:00Z">
        <w:r w:rsidR="001A71A5">
          <w:rPr>
            <w:rFonts w:ascii="Times New Roman" w:hAnsi="Times New Roman" w:cs="Times New Roman"/>
            <w:color w:val="000000" w:themeColor="text1"/>
            <w:sz w:val="24"/>
            <w:szCs w:val="24"/>
          </w:rPr>
          <w:t xml:space="preserve"> </w:t>
        </w:r>
      </w:ins>
      <w:r w:rsidR="000E2272" w:rsidRPr="001C287A">
        <w:rPr>
          <w:rFonts w:ascii="Times New Roman" w:hAnsi="Times New Roman"/>
          <w:color w:val="000000" w:themeColor="text1"/>
          <w:sz w:val="24"/>
          <w:rPrChange w:id="1206" w:author="User" w:date="2012-11-18T09:33:00Z">
            <w:rPr>
              <w:rFonts w:ascii="Times New Roman" w:hAnsi="Times New Roman"/>
              <w:sz w:val="16"/>
            </w:rPr>
          </w:rPrChange>
        </w:rPr>
        <w:t>The Bio-Env procedure in BEST looks at all the abiotic variables in combination a</w:t>
      </w:r>
      <w:r w:rsidR="00494611" w:rsidRPr="001C287A">
        <w:rPr>
          <w:rFonts w:ascii="Times New Roman" w:hAnsi="Times New Roman"/>
          <w:color w:val="000000" w:themeColor="text1"/>
          <w:sz w:val="24"/>
          <w:rPrChange w:id="1207" w:author="User" w:date="2012-11-18T09:33:00Z">
            <w:rPr>
              <w:rFonts w:ascii="Times New Roman" w:hAnsi="Times New Roman"/>
              <w:sz w:val="16"/>
            </w:rPr>
          </w:rPrChange>
        </w:rPr>
        <w:t>nd finds a subset sufficient to</w:t>
      </w:r>
      <w:r w:rsidR="007A541F" w:rsidRPr="001C287A">
        <w:rPr>
          <w:rFonts w:ascii="Times New Roman" w:hAnsi="Times New Roman"/>
          <w:color w:val="000000" w:themeColor="text1"/>
          <w:sz w:val="24"/>
          <w:rPrChange w:id="1208" w:author="User" w:date="2012-11-18T09:33:00Z">
            <w:rPr>
              <w:rFonts w:ascii="Times New Roman" w:hAnsi="Times New Roman"/>
              <w:sz w:val="16"/>
            </w:rPr>
          </w:rPrChange>
        </w:rPr>
        <w:t xml:space="preserve"> best </w:t>
      </w:r>
      <w:r w:rsidR="000E2272" w:rsidRPr="001C287A">
        <w:rPr>
          <w:rFonts w:ascii="Times New Roman" w:hAnsi="Times New Roman"/>
          <w:color w:val="000000" w:themeColor="text1"/>
          <w:sz w:val="24"/>
          <w:rPrChange w:id="1209" w:author="User" w:date="2012-11-18T09:33:00Z">
            <w:rPr>
              <w:rFonts w:ascii="Times New Roman" w:hAnsi="Times New Roman"/>
              <w:sz w:val="16"/>
            </w:rPr>
          </w:rPrChange>
        </w:rPr>
        <w:t>explain the biotic structure.</w:t>
      </w:r>
      <w:ins w:id="1210" w:author="User" w:date="2012-11-18T09:33:00Z">
        <w:r w:rsidR="001A71A5">
          <w:rPr>
            <w:rFonts w:ascii="Times New Roman" w:hAnsi="Times New Roman" w:cs="Times New Roman"/>
            <w:color w:val="000000" w:themeColor="text1"/>
            <w:sz w:val="24"/>
            <w:szCs w:val="24"/>
          </w:rPr>
          <w:t xml:space="preserve"> </w:t>
        </w:r>
      </w:ins>
      <w:r w:rsidR="00E06173" w:rsidRPr="001C287A">
        <w:rPr>
          <w:rFonts w:ascii="Times New Roman" w:hAnsi="Times New Roman"/>
          <w:color w:val="000000" w:themeColor="text1"/>
          <w:sz w:val="24"/>
          <w:rPrChange w:id="1211" w:author="User" w:date="2012-11-18T09:33:00Z">
            <w:rPr>
              <w:rFonts w:ascii="Times New Roman" w:hAnsi="Times New Roman"/>
              <w:sz w:val="16"/>
            </w:rPr>
          </w:rPrChange>
        </w:rPr>
        <w:t xml:space="preserve">A heat map with </w:t>
      </w:r>
      <w:del w:id="1212" w:author="User" w:date="2012-11-18T09:33:00Z">
        <w:r w:rsidR="00E06173" w:rsidRPr="00971EFB">
          <w:rPr>
            <w:rFonts w:ascii="Times New Roman" w:hAnsi="Times New Roman" w:cs="Times New Roman"/>
            <w:sz w:val="16"/>
            <w:szCs w:val="16"/>
          </w:rPr>
          <w:delText>biclustering</w:delText>
        </w:r>
      </w:del>
      <w:ins w:id="1213" w:author="User" w:date="2012-11-18T09:33:00Z">
        <w:r w:rsidR="00E06173" w:rsidRPr="001C287A">
          <w:rPr>
            <w:rFonts w:ascii="Times New Roman" w:hAnsi="Times New Roman" w:cs="Times New Roman"/>
            <w:color w:val="000000" w:themeColor="text1"/>
            <w:sz w:val="24"/>
            <w:szCs w:val="24"/>
          </w:rPr>
          <w:t>bi</w:t>
        </w:r>
        <w:r w:rsidR="001A71A5">
          <w:rPr>
            <w:rFonts w:ascii="Times New Roman" w:hAnsi="Times New Roman" w:cs="Times New Roman"/>
            <w:color w:val="000000" w:themeColor="text1"/>
            <w:sz w:val="24"/>
            <w:szCs w:val="24"/>
          </w:rPr>
          <w:t>-</w:t>
        </w:r>
        <w:r w:rsidR="00E06173" w:rsidRPr="001C287A">
          <w:rPr>
            <w:rFonts w:ascii="Times New Roman" w:hAnsi="Times New Roman" w:cs="Times New Roman"/>
            <w:color w:val="000000" w:themeColor="text1"/>
            <w:sz w:val="24"/>
            <w:szCs w:val="24"/>
          </w:rPr>
          <w:t>clustering</w:t>
        </w:r>
      </w:ins>
      <w:r w:rsidR="00E06173" w:rsidRPr="001C287A">
        <w:rPr>
          <w:rFonts w:ascii="Times New Roman" w:hAnsi="Times New Roman"/>
          <w:color w:val="000000" w:themeColor="text1"/>
          <w:sz w:val="24"/>
          <w:rPrChange w:id="1214" w:author="User" w:date="2012-11-18T09:33:00Z">
            <w:rPr>
              <w:rFonts w:ascii="Times New Roman" w:hAnsi="Times New Roman"/>
              <w:sz w:val="16"/>
            </w:rPr>
          </w:rPrChange>
        </w:rPr>
        <w:t xml:space="preserve"> </w:t>
      </w:r>
      <w:r w:rsidR="00FD5CBF" w:rsidRPr="001C287A">
        <w:rPr>
          <w:rFonts w:ascii="Times New Roman" w:hAnsi="Times New Roman"/>
          <w:color w:val="000000" w:themeColor="text1"/>
          <w:sz w:val="24"/>
          <w:rPrChange w:id="1215" w:author="User" w:date="2012-11-18T09:33:00Z">
            <w:rPr>
              <w:rFonts w:ascii="Times New Roman" w:hAnsi="Times New Roman"/>
              <w:sz w:val="16"/>
            </w:rPr>
          </w:rPrChange>
        </w:rPr>
        <w:t xml:space="preserve">dendogram </w:t>
      </w:r>
      <w:r w:rsidR="00E06173" w:rsidRPr="001C287A">
        <w:rPr>
          <w:rFonts w:ascii="Times New Roman" w:hAnsi="Times New Roman"/>
          <w:color w:val="000000" w:themeColor="text1"/>
          <w:sz w:val="24"/>
          <w:rPrChange w:id="1216" w:author="User" w:date="2012-11-18T09:33:00Z">
            <w:rPr>
              <w:rFonts w:ascii="Times New Roman" w:hAnsi="Times New Roman"/>
              <w:sz w:val="16"/>
            </w:rPr>
          </w:rPrChange>
        </w:rPr>
        <w:t>was generated using R a</w:t>
      </w:r>
      <w:r w:rsidR="009344C9" w:rsidRPr="001C287A">
        <w:rPr>
          <w:rFonts w:ascii="Times New Roman" w:hAnsi="Times New Roman"/>
          <w:color w:val="000000" w:themeColor="text1"/>
          <w:sz w:val="24"/>
          <w:rPrChange w:id="1217" w:author="User" w:date="2012-11-18T09:33:00Z">
            <w:rPr>
              <w:rFonts w:ascii="Times New Roman" w:hAnsi="Times New Roman"/>
              <w:sz w:val="16"/>
            </w:rPr>
          </w:rPrChange>
        </w:rPr>
        <w:t xml:space="preserve">nd the package ‘seriation’ (Hahsler </w:t>
      </w:r>
      <w:r w:rsidR="009344C9" w:rsidRPr="001C287A">
        <w:rPr>
          <w:rFonts w:ascii="Times New Roman" w:hAnsi="Times New Roman"/>
          <w:i/>
          <w:color w:val="000000" w:themeColor="text1"/>
          <w:sz w:val="24"/>
          <w:rPrChange w:id="1218" w:author="User" w:date="2012-11-18T09:33:00Z">
            <w:rPr>
              <w:rFonts w:ascii="Times New Roman" w:hAnsi="Times New Roman"/>
              <w:i/>
              <w:sz w:val="16"/>
            </w:rPr>
          </w:rPrChange>
        </w:rPr>
        <w:t>et al</w:t>
      </w:r>
      <w:r w:rsidR="009344C9" w:rsidRPr="001C287A">
        <w:rPr>
          <w:rFonts w:ascii="Times New Roman" w:hAnsi="Times New Roman"/>
          <w:color w:val="000000" w:themeColor="text1"/>
          <w:sz w:val="24"/>
          <w:rPrChange w:id="1219" w:author="User" w:date="2012-11-18T09:33:00Z">
            <w:rPr>
              <w:rFonts w:ascii="Times New Roman" w:hAnsi="Times New Roman"/>
              <w:sz w:val="16"/>
            </w:rPr>
          </w:rPrChange>
        </w:rPr>
        <w:t>., 2008</w:t>
      </w:r>
      <w:r w:rsidR="00276704" w:rsidRPr="001C287A">
        <w:rPr>
          <w:rFonts w:ascii="Times New Roman" w:hAnsi="Times New Roman"/>
          <w:color w:val="000000" w:themeColor="text1"/>
          <w:sz w:val="24"/>
          <w:rPrChange w:id="1220" w:author="User" w:date="2012-11-18T09:33:00Z">
            <w:rPr>
              <w:rFonts w:ascii="Times New Roman" w:hAnsi="Times New Roman"/>
              <w:sz w:val="16"/>
            </w:rPr>
          </w:rPrChange>
        </w:rPr>
        <w:t>) on</w:t>
      </w:r>
      <w:r w:rsidR="00E06173" w:rsidRPr="001C287A">
        <w:rPr>
          <w:rFonts w:ascii="Times New Roman" w:hAnsi="Times New Roman"/>
          <w:color w:val="000000" w:themeColor="text1"/>
          <w:sz w:val="24"/>
          <w:rPrChange w:id="1221" w:author="User" w:date="2012-11-18T09:33:00Z">
            <w:rPr>
              <w:rFonts w:ascii="Times New Roman" w:hAnsi="Times New Roman"/>
              <w:sz w:val="16"/>
            </w:rPr>
          </w:rPrChange>
        </w:rPr>
        <w:t xml:space="preserve"> the </w:t>
      </w:r>
      <w:r w:rsidR="00276704" w:rsidRPr="001C287A">
        <w:rPr>
          <w:rFonts w:ascii="Times New Roman" w:hAnsi="Times New Roman"/>
          <w:color w:val="000000" w:themeColor="text1"/>
          <w:sz w:val="24"/>
          <w:rPrChange w:id="1222" w:author="User" w:date="2012-11-18T09:33:00Z">
            <w:rPr>
              <w:rFonts w:ascii="Times New Roman" w:hAnsi="Times New Roman"/>
              <w:sz w:val="16"/>
            </w:rPr>
          </w:rPrChange>
        </w:rPr>
        <w:t xml:space="preserve">normalized </w:t>
      </w:r>
      <w:r w:rsidR="005F78D4" w:rsidRPr="001C287A">
        <w:rPr>
          <w:rFonts w:ascii="Times New Roman" w:hAnsi="Times New Roman"/>
          <w:color w:val="000000" w:themeColor="text1"/>
          <w:sz w:val="24"/>
          <w:rPrChange w:id="1223" w:author="User" w:date="2012-11-18T09:33:00Z">
            <w:rPr>
              <w:rFonts w:ascii="Times New Roman" w:hAnsi="Times New Roman"/>
              <w:sz w:val="16"/>
            </w:rPr>
          </w:rPrChange>
        </w:rPr>
        <w:t>square-root transformed SSU</w:t>
      </w:r>
      <w:r w:rsidR="00276704" w:rsidRPr="001C287A">
        <w:rPr>
          <w:rFonts w:ascii="Times New Roman" w:hAnsi="Times New Roman"/>
          <w:color w:val="000000" w:themeColor="text1"/>
          <w:sz w:val="24"/>
          <w:rPrChange w:id="1224" w:author="User" w:date="2012-11-18T09:33:00Z">
            <w:rPr>
              <w:rFonts w:ascii="Times New Roman" w:hAnsi="Times New Roman"/>
              <w:sz w:val="16"/>
            </w:rPr>
          </w:rPrChange>
        </w:rPr>
        <w:t xml:space="preserve"> counts</w:t>
      </w:r>
      <w:r w:rsidR="005F78D4" w:rsidRPr="001C287A">
        <w:rPr>
          <w:rFonts w:ascii="Times New Roman" w:hAnsi="Times New Roman"/>
          <w:color w:val="000000" w:themeColor="text1"/>
          <w:sz w:val="24"/>
          <w:rPrChange w:id="1225" w:author="User" w:date="2012-11-18T09:33:00Z">
            <w:rPr>
              <w:rFonts w:ascii="Times New Roman" w:hAnsi="Times New Roman"/>
              <w:sz w:val="16"/>
            </w:rPr>
          </w:rPrChange>
        </w:rPr>
        <w:t>.</w:t>
      </w:r>
    </w:p>
    <w:p w14:paraId="55921906" w14:textId="77777777" w:rsidR="001A71A5" w:rsidRPr="001C287A" w:rsidRDefault="001A71A5" w:rsidP="009A22D7">
      <w:pPr>
        <w:spacing w:after="0" w:line="240" w:lineRule="auto"/>
        <w:rPr>
          <w:ins w:id="1226" w:author="User" w:date="2012-11-18T09:33:00Z"/>
          <w:rFonts w:ascii="Times New Roman" w:hAnsi="Times New Roman" w:cs="Times New Roman"/>
          <w:color w:val="000000" w:themeColor="text1"/>
          <w:sz w:val="24"/>
          <w:szCs w:val="24"/>
        </w:rPr>
      </w:pPr>
    </w:p>
    <w:p w14:paraId="60D6E188" w14:textId="07305533" w:rsidR="00695552" w:rsidRPr="001A71A5" w:rsidRDefault="008A35D1" w:rsidP="009A22D7">
      <w:pPr>
        <w:pStyle w:val="Heading2"/>
        <w:spacing w:before="0" w:line="240" w:lineRule="auto"/>
        <w:rPr>
          <w:rFonts w:ascii="Times New Roman" w:hAnsi="Times New Roman"/>
          <w:b w:val="0"/>
          <w:i/>
          <w:color w:val="000000" w:themeColor="text1"/>
          <w:sz w:val="24"/>
          <w:rPrChange w:id="1227" w:author="User" w:date="2012-11-18T09:33:00Z">
            <w:rPr/>
          </w:rPrChange>
        </w:rPr>
        <w:pPrChange w:id="1228" w:author="User" w:date="2012-11-18T09:33:00Z">
          <w:pPr>
            <w:pStyle w:val="Heading2"/>
            <w:spacing w:line="240" w:lineRule="auto"/>
          </w:pPr>
        </w:pPrChange>
      </w:pPr>
      <w:r>
        <w:rPr>
          <w:rFonts w:ascii="Times New Roman" w:hAnsi="Times New Roman"/>
          <w:b w:val="0"/>
          <w:i/>
          <w:color w:val="000000" w:themeColor="text1"/>
          <w:sz w:val="24"/>
          <w:rPrChange w:id="1229" w:author="User" w:date="2012-11-18T09:33:00Z">
            <w:rPr/>
          </w:rPrChange>
        </w:rPr>
        <w:t xml:space="preserve">Analysis of </w:t>
      </w:r>
      <w:del w:id="1230" w:author="User" w:date="2012-11-18T09:33:00Z">
        <w:r w:rsidR="00EF4296">
          <w:delText>Functional</w:delText>
        </w:r>
      </w:del>
      <w:ins w:id="1231" w:author="User" w:date="2012-11-18T09:33:00Z">
        <w:r>
          <w:rPr>
            <w:rFonts w:ascii="Times New Roman" w:hAnsi="Times New Roman" w:cs="Times New Roman"/>
            <w:b w:val="0"/>
            <w:i/>
            <w:color w:val="000000" w:themeColor="text1"/>
            <w:sz w:val="24"/>
            <w:szCs w:val="24"/>
          </w:rPr>
          <w:t>f</w:t>
        </w:r>
        <w:r w:rsidR="00EF4296" w:rsidRPr="001A71A5">
          <w:rPr>
            <w:rFonts w:ascii="Times New Roman" w:hAnsi="Times New Roman" w:cs="Times New Roman"/>
            <w:b w:val="0"/>
            <w:i/>
            <w:color w:val="000000" w:themeColor="text1"/>
            <w:sz w:val="24"/>
            <w:szCs w:val="24"/>
          </w:rPr>
          <w:t>unctional</w:t>
        </w:r>
      </w:ins>
      <w:r w:rsidR="00EF4296" w:rsidRPr="001A71A5">
        <w:rPr>
          <w:rFonts w:ascii="Times New Roman" w:hAnsi="Times New Roman"/>
          <w:b w:val="0"/>
          <w:i/>
          <w:color w:val="000000" w:themeColor="text1"/>
          <w:sz w:val="24"/>
          <w:rPrChange w:id="1232" w:author="User" w:date="2012-11-18T09:33:00Z">
            <w:rPr/>
          </w:rPrChange>
        </w:rPr>
        <w:t xml:space="preserve"> potential</w:t>
      </w:r>
    </w:p>
    <w:p w14:paraId="1DC29F4E" w14:textId="77777777" w:rsidR="00DD0CA3" w:rsidRDefault="0080130D" w:rsidP="00BD3086">
      <w:pPr>
        <w:spacing w:line="240" w:lineRule="auto"/>
        <w:jc w:val="both"/>
        <w:rPr>
          <w:del w:id="1233" w:author="User" w:date="2012-11-18T09:33:00Z"/>
          <w:rFonts w:ascii="Times New Roman" w:hAnsi="Times New Roman" w:cs="Times New Roman"/>
          <w:sz w:val="16"/>
          <w:szCs w:val="16"/>
        </w:rPr>
      </w:pPr>
      <w:r w:rsidRPr="001C287A">
        <w:rPr>
          <w:rFonts w:ascii="Times New Roman" w:hAnsi="Times New Roman"/>
          <w:color w:val="000000" w:themeColor="text1"/>
          <w:sz w:val="24"/>
          <w:rPrChange w:id="1234" w:author="User" w:date="2012-11-18T09:33:00Z">
            <w:rPr>
              <w:rFonts w:ascii="Times New Roman" w:hAnsi="Times New Roman"/>
              <w:sz w:val="16"/>
            </w:rPr>
          </w:rPrChange>
        </w:rPr>
        <w:t xml:space="preserve">Open reading frames (ORFs) were predicted from </w:t>
      </w:r>
      <w:r w:rsidR="00BB458F" w:rsidRPr="001C287A">
        <w:rPr>
          <w:rFonts w:ascii="Times New Roman" w:hAnsi="Times New Roman"/>
          <w:color w:val="000000" w:themeColor="text1"/>
          <w:sz w:val="24"/>
          <w:rPrChange w:id="1235" w:author="User" w:date="2012-11-18T09:33:00Z">
            <w:rPr>
              <w:rFonts w:ascii="Times New Roman" w:hAnsi="Times New Roman"/>
              <w:sz w:val="16"/>
            </w:rPr>
          </w:rPrChange>
        </w:rPr>
        <w:t>trimmed</w:t>
      </w:r>
      <w:r w:rsidRPr="001C287A">
        <w:rPr>
          <w:rFonts w:ascii="Times New Roman" w:hAnsi="Times New Roman"/>
          <w:color w:val="000000" w:themeColor="text1"/>
          <w:sz w:val="24"/>
          <w:rPrChange w:id="1236" w:author="User" w:date="2012-11-18T09:33:00Z">
            <w:rPr>
              <w:rFonts w:ascii="Times New Roman" w:hAnsi="Times New Roman"/>
              <w:sz w:val="16"/>
            </w:rPr>
          </w:rPrChange>
        </w:rPr>
        <w:t xml:space="preserve"> metagenomic reads using MetaGene (Noguchi </w:t>
      </w:r>
      <w:r w:rsidRPr="001C287A">
        <w:rPr>
          <w:rFonts w:ascii="Times New Roman" w:hAnsi="Times New Roman"/>
          <w:i/>
          <w:color w:val="000000" w:themeColor="text1"/>
          <w:sz w:val="24"/>
          <w:rPrChange w:id="1237" w:author="User" w:date="2012-11-18T09:33:00Z">
            <w:rPr>
              <w:rFonts w:ascii="Times New Roman" w:hAnsi="Times New Roman"/>
              <w:i/>
              <w:sz w:val="16"/>
            </w:rPr>
          </w:rPrChange>
        </w:rPr>
        <w:t>et al</w:t>
      </w:r>
      <w:r w:rsidR="00276704" w:rsidRPr="001C287A">
        <w:rPr>
          <w:rFonts w:ascii="Times New Roman" w:hAnsi="Times New Roman"/>
          <w:color w:val="000000" w:themeColor="text1"/>
          <w:sz w:val="24"/>
          <w:rPrChange w:id="1238" w:author="User" w:date="2012-11-18T09:33:00Z">
            <w:rPr>
              <w:rFonts w:ascii="Times New Roman" w:hAnsi="Times New Roman"/>
              <w:sz w:val="16"/>
            </w:rPr>
          </w:rPrChange>
        </w:rPr>
        <w:t>., 2006) accepting those &gt;</w:t>
      </w:r>
      <w:r w:rsidR="000268D6" w:rsidRPr="001C287A">
        <w:rPr>
          <w:rFonts w:ascii="Times New Roman" w:hAnsi="Times New Roman"/>
          <w:color w:val="000000" w:themeColor="text1"/>
          <w:sz w:val="24"/>
          <w:rPrChange w:id="1239" w:author="User" w:date="2012-11-18T09:33:00Z">
            <w:rPr>
              <w:rFonts w:ascii="Times New Roman" w:hAnsi="Times New Roman"/>
              <w:sz w:val="16"/>
            </w:rPr>
          </w:rPrChange>
        </w:rPr>
        <w:t>90 bp</w:t>
      </w:r>
      <w:del w:id="1240" w:author="User" w:date="2012-11-18T09:33:00Z">
        <w:r w:rsidR="00276704">
          <w:rPr>
            <w:rFonts w:ascii="Times New Roman" w:hAnsi="Times New Roman" w:cs="Times New Roman"/>
            <w:sz w:val="16"/>
            <w:szCs w:val="16"/>
          </w:rPr>
          <w:delText>.</w:delText>
        </w:r>
      </w:del>
      <w:ins w:id="1241" w:author="User" w:date="2012-11-18T09:33:00Z">
        <w:r w:rsidR="008A35D1">
          <w:rPr>
            <w:rFonts w:ascii="Times New Roman" w:hAnsi="Times New Roman" w:cs="Times New Roman"/>
            <w:color w:val="000000" w:themeColor="text1"/>
            <w:sz w:val="24"/>
            <w:szCs w:val="24"/>
          </w:rPr>
          <w:t xml:space="preserve"> in length</w:t>
        </w:r>
        <w:r w:rsidR="00276704" w:rsidRPr="001C287A">
          <w:rPr>
            <w:rFonts w:ascii="Times New Roman" w:hAnsi="Times New Roman" w:cs="Times New Roman"/>
            <w:color w:val="000000" w:themeColor="text1"/>
            <w:sz w:val="24"/>
            <w:szCs w:val="24"/>
          </w:rPr>
          <w:t>.</w:t>
        </w:r>
        <w:r w:rsidR="008A35D1">
          <w:rPr>
            <w:rFonts w:ascii="Times New Roman" w:hAnsi="Times New Roman" w:cs="Times New Roman"/>
            <w:color w:val="000000" w:themeColor="text1"/>
            <w:sz w:val="24"/>
            <w:szCs w:val="24"/>
          </w:rPr>
          <w:t xml:space="preserve"> </w:t>
        </w:r>
      </w:ins>
      <w:r w:rsidR="00276704" w:rsidRPr="001C287A">
        <w:rPr>
          <w:rFonts w:ascii="Times New Roman" w:hAnsi="Times New Roman"/>
          <w:color w:val="000000" w:themeColor="text1"/>
          <w:sz w:val="24"/>
          <w:rPrChange w:id="1242" w:author="User" w:date="2012-11-18T09:33:00Z">
            <w:rPr>
              <w:rFonts w:ascii="Times New Roman" w:hAnsi="Times New Roman"/>
              <w:sz w:val="16"/>
            </w:rPr>
          </w:rPrChange>
        </w:rPr>
        <w:t xml:space="preserve">ORFs were translated </w:t>
      </w:r>
      <w:r w:rsidR="000268D6" w:rsidRPr="001C287A">
        <w:rPr>
          <w:rFonts w:ascii="Times New Roman" w:hAnsi="Times New Roman"/>
          <w:color w:val="000000" w:themeColor="text1"/>
          <w:sz w:val="24"/>
          <w:rPrChange w:id="1243" w:author="User" w:date="2012-11-18T09:33:00Z">
            <w:rPr>
              <w:rFonts w:ascii="Times New Roman" w:hAnsi="Times New Roman"/>
              <w:sz w:val="16"/>
            </w:rPr>
          </w:rPrChange>
        </w:rPr>
        <w:t>using the standard bacte</w:t>
      </w:r>
      <w:r w:rsidR="00276704" w:rsidRPr="001C287A">
        <w:rPr>
          <w:rFonts w:ascii="Times New Roman" w:hAnsi="Times New Roman"/>
          <w:color w:val="000000" w:themeColor="text1"/>
          <w:sz w:val="24"/>
          <w:rPrChange w:id="1244" w:author="User" w:date="2012-11-18T09:33:00Z">
            <w:rPr>
              <w:rFonts w:ascii="Times New Roman" w:hAnsi="Times New Roman"/>
              <w:sz w:val="16"/>
            </w:rPr>
          </w:rPrChange>
        </w:rPr>
        <w:t xml:space="preserve">rial/plastid translation table and </w:t>
      </w:r>
      <w:del w:id="1245" w:author="User" w:date="2012-11-18T09:33:00Z">
        <w:r w:rsidR="000268D6" w:rsidRPr="00971EFB">
          <w:rPr>
            <w:rFonts w:ascii="Times New Roman" w:hAnsi="Times New Roman" w:cs="Times New Roman"/>
            <w:sz w:val="16"/>
            <w:szCs w:val="16"/>
          </w:rPr>
          <w:delText>comparedto</w:delText>
        </w:r>
      </w:del>
      <w:ins w:id="1246" w:author="User" w:date="2012-11-18T09:33:00Z">
        <w:r w:rsidR="000268D6" w:rsidRPr="001C287A">
          <w:rPr>
            <w:rFonts w:ascii="Times New Roman" w:hAnsi="Times New Roman" w:cs="Times New Roman"/>
            <w:color w:val="000000" w:themeColor="text1"/>
            <w:sz w:val="24"/>
            <w:szCs w:val="24"/>
          </w:rPr>
          <w:t>compared</w:t>
        </w:r>
        <w:r w:rsidR="008A35D1">
          <w:rPr>
            <w:rFonts w:ascii="Times New Roman" w:hAnsi="Times New Roman" w:cs="Times New Roman"/>
            <w:color w:val="000000" w:themeColor="text1"/>
            <w:sz w:val="24"/>
            <w:szCs w:val="24"/>
          </w:rPr>
          <w:t xml:space="preserve"> </w:t>
        </w:r>
        <w:r w:rsidR="000268D6" w:rsidRPr="001C287A">
          <w:rPr>
            <w:rFonts w:ascii="Times New Roman" w:hAnsi="Times New Roman" w:cs="Times New Roman"/>
            <w:color w:val="000000" w:themeColor="text1"/>
            <w:sz w:val="24"/>
            <w:szCs w:val="24"/>
          </w:rPr>
          <w:t>to</w:t>
        </w:r>
      </w:ins>
      <w:r w:rsidR="000268D6" w:rsidRPr="001C287A">
        <w:rPr>
          <w:rFonts w:ascii="Times New Roman" w:hAnsi="Times New Roman"/>
          <w:color w:val="000000" w:themeColor="text1"/>
          <w:sz w:val="24"/>
          <w:rPrChange w:id="1247" w:author="User" w:date="2012-11-18T09:33:00Z">
            <w:rPr>
              <w:rFonts w:ascii="Times New Roman" w:hAnsi="Times New Roman"/>
              <w:sz w:val="16"/>
            </w:rPr>
          </w:rPrChange>
        </w:rPr>
        <w:t xml:space="preserve"> protein sequences from the Kyoto Encyclopedia of Genes and Genomes (KEGG)</w:t>
      </w:r>
      <w:ins w:id="1248" w:author="User" w:date="2012-11-18T09:33:00Z">
        <w:r w:rsidR="008A35D1">
          <w:rPr>
            <w:rFonts w:ascii="Times New Roman" w:hAnsi="Times New Roman" w:cs="Times New Roman"/>
            <w:color w:val="000000" w:themeColor="text1"/>
            <w:sz w:val="24"/>
            <w:szCs w:val="24"/>
          </w:rPr>
          <w:t xml:space="preserve"> </w:t>
        </w:r>
      </w:ins>
      <w:r w:rsidR="00AE6614" w:rsidRPr="001C287A">
        <w:rPr>
          <w:rFonts w:ascii="Times New Roman" w:hAnsi="Times New Roman"/>
          <w:color w:val="000000" w:themeColor="text1"/>
          <w:sz w:val="24"/>
          <w:rPrChange w:id="1249" w:author="User" w:date="2012-11-18T09:33:00Z">
            <w:rPr>
              <w:rFonts w:ascii="Times New Roman" w:hAnsi="Times New Roman"/>
              <w:sz w:val="16"/>
            </w:rPr>
          </w:rPrChange>
        </w:rPr>
        <w:t>GENES</w:t>
      </w:r>
      <w:r w:rsidR="00BB458F" w:rsidRPr="001C287A">
        <w:rPr>
          <w:rFonts w:ascii="Times New Roman" w:hAnsi="Times New Roman"/>
          <w:color w:val="000000" w:themeColor="text1"/>
          <w:sz w:val="24"/>
          <w:rPrChange w:id="1250" w:author="User" w:date="2012-11-18T09:33:00Z">
            <w:rPr>
              <w:rFonts w:ascii="Times New Roman" w:hAnsi="Times New Roman"/>
              <w:sz w:val="16"/>
            </w:rPr>
          </w:rPrChange>
        </w:rPr>
        <w:t xml:space="preserve"> database </w:t>
      </w:r>
      <w:r w:rsidR="004F0732" w:rsidRPr="001C287A">
        <w:rPr>
          <w:rFonts w:ascii="Times New Roman" w:hAnsi="Times New Roman"/>
          <w:color w:val="000000" w:themeColor="text1"/>
          <w:sz w:val="24"/>
          <w:rPrChange w:id="1251" w:author="User" w:date="2012-11-18T09:33:00Z">
            <w:rPr>
              <w:rFonts w:ascii="Times New Roman" w:hAnsi="Times New Roman"/>
              <w:sz w:val="16"/>
            </w:rPr>
          </w:rPrChange>
        </w:rPr>
        <w:t xml:space="preserve">(release </w:t>
      </w:r>
      <w:r w:rsidR="00DA2642" w:rsidRPr="001C287A">
        <w:rPr>
          <w:rFonts w:ascii="Times New Roman" w:hAnsi="Times New Roman"/>
          <w:color w:val="000000" w:themeColor="text1"/>
          <w:sz w:val="24"/>
          <w:rPrChange w:id="1252" w:author="User" w:date="2012-11-18T09:33:00Z">
            <w:rPr>
              <w:rFonts w:ascii="Times New Roman" w:hAnsi="Times New Roman"/>
              <w:sz w:val="16"/>
            </w:rPr>
          </w:rPrChange>
        </w:rPr>
        <w:t>58</w:t>
      </w:r>
      <w:r w:rsidR="00E94E97" w:rsidRPr="001C287A">
        <w:rPr>
          <w:rFonts w:ascii="Times New Roman" w:hAnsi="Times New Roman"/>
          <w:color w:val="000000" w:themeColor="text1"/>
          <w:sz w:val="24"/>
          <w:rPrChange w:id="1253" w:author="User" w:date="2012-11-18T09:33:00Z">
            <w:rPr>
              <w:rFonts w:ascii="Times New Roman" w:hAnsi="Times New Roman"/>
              <w:sz w:val="16"/>
            </w:rPr>
          </w:rPrChange>
        </w:rPr>
        <w:t>)</w:t>
      </w:r>
      <w:r w:rsidR="00BB458F" w:rsidRPr="001C287A">
        <w:rPr>
          <w:rFonts w:ascii="Times New Roman" w:hAnsi="Times New Roman"/>
          <w:color w:val="000000" w:themeColor="text1"/>
          <w:sz w:val="24"/>
          <w:rPrChange w:id="1254" w:author="User" w:date="2012-11-18T09:33:00Z">
            <w:rPr>
              <w:rFonts w:ascii="Times New Roman" w:hAnsi="Times New Roman"/>
              <w:sz w:val="16"/>
            </w:rPr>
          </w:rPrChange>
        </w:rPr>
        <w:t xml:space="preserve"> using the Basic Local Alignment </w:t>
      </w:r>
      <w:r w:rsidR="00E06173" w:rsidRPr="001C287A">
        <w:rPr>
          <w:rFonts w:ascii="Times New Roman" w:hAnsi="Times New Roman"/>
          <w:color w:val="000000" w:themeColor="text1"/>
          <w:sz w:val="24"/>
          <w:rPrChange w:id="1255" w:author="User" w:date="2012-11-18T09:33:00Z">
            <w:rPr>
              <w:rFonts w:ascii="Times New Roman" w:hAnsi="Times New Roman"/>
              <w:sz w:val="16"/>
            </w:rPr>
          </w:rPrChange>
        </w:rPr>
        <w:t xml:space="preserve">Search Tool (BLAST) (Altschul </w:t>
      </w:r>
      <w:r w:rsidR="00E06173" w:rsidRPr="001C287A">
        <w:rPr>
          <w:rFonts w:ascii="Times New Roman" w:hAnsi="Times New Roman"/>
          <w:i/>
          <w:color w:val="000000" w:themeColor="text1"/>
          <w:sz w:val="24"/>
          <w:rPrChange w:id="1256" w:author="User" w:date="2012-11-18T09:33:00Z">
            <w:rPr>
              <w:rFonts w:ascii="Times New Roman" w:hAnsi="Times New Roman"/>
              <w:i/>
              <w:sz w:val="16"/>
            </w:rPr>
          </w:rPrChange>
        </w:rPr>
        <w:t>et al.</w:t>
      </w:r>
      <w:r w:rsidR="00E06173" w:rsidRPr="001C287A">
        <w:rPr>
          <w:rFonts w:ascii="Times New Roman" w:hAnsi="Times New Roman"/>
          <w:color w:val="000000" w:themeColor="text1"/>
          <w:sz w:val="24"/>
          <w:rPrChange w:id="1257" w:author="User" w:date="2012-11-18T09:33:00Z">
            <w:rPr>
              <w:rFonts w:ascii="Times New Roman" w:hAnsi="Times New Roman"/>
              <w:sz w:val="16"/>
            </w:rPr>
          </w:rPrChange>
        </w:rPr>
        <w:t>, 1990</w:t>
      </w:r>
      <w:r w:rsidR="00BB458F" w:rsidRPr="001C287A">
        <w:rPr>
          <w:rFonts w:ascii="Times New Roman" w:hAnsi="Times New Roman"/>
          <w:color w:val="000000" w:themeColor="text1"/>
          <w:sz w:val="24"/>
          <w:rPrChange w:id="1258" w:author="User" w:date="2012-11-18T09:33:00Z">
            <w:rPr>
              <w:rFonts w:ascii="Times New Roman" w:hAnsi="Times New Roman"/>
              <w:sz w:val="16"/>
            </w:rPr>
          </w:rPrChange>
        </w:rPr>
        <w:t>)</w:t>
      </w:r>
      <w:r w:rsidR="00E94E97" w:rsidRPr="001C287A">
        <w:rPr>
          <w:rFonts w:ascii="Times New Roman" w:hAnsi="Times New Roman"/>
          <w:color w:val="000000" w:themeColor="text1"/>
          <w:sz w:val="24"/>
          <w:rPrChange w:id="1259" w:author="User" w:date="2012-11-18T09:33:00Z">
            <w:rPr>
              <w:rFonts w:ascii="Times New Roman" w:hAnsi="Times New Roman"/>
              <w:sz w:val="16"/>
            </w:rPr>
          </w:rPrChange>
        </w:rPr>
        <w:t>.</w:t>
      </w:r>
      <w:ins w:id="1260" w:author="User" w:date="2012-11-18T09:33:00Z">
        <w:r w:rsidR="008A35D1">
          <w:rPr>
            <w:rFonts w:ascii="Times New Roman" w:hAnsi="Times New Roman" w:cs="Times New Roman"/>
            <w:color w:val="000000" w:themeColor="text1"/>
            <w:sz w:val="24"/>
            <w:szCs w:val="24"/>
          </w:rPr>
          <w:t xml:space="preserve"> </w:t>
        </w:r>
      </w:ins>
      <w:r w:rsidR="00AE6614" w:rsidRPr="001C287A">
        <w:rPr>
          <w:rFonts w:ascii="Times New Roman" w:hAnsi="Times New Roman"/>
          <w:color w:val="000000" w:themeColor="text1"/>
          <w:sz w:val="24"/>
          <w:rPrChange w:id="1261" w:author="User" w:date="2012-11-18T09:33:00Z">
            <w:rPr>
              <w:rFonts w:ascii="Times New Roman" w:hAnsi="Times New Roman"/>
              <w:sz w:val="16"/>
            </w:rPr>
          </w:rPrChange>
        </w:rPr>
        <w:t>KEGG GENES is a collection of genes from all complet</w:t>
      </w:r>
      <w:r w:rsidR="0061586E" w:rsidRPr="001C287A">
        <w:rPr>
          <w:rFonts w:ascii="Times New Roman" w:hAnsi="Times New Roman"/>
          <w:color w:val="000000" w:themeColor="text1"/>
          <w:sz w:val="24"/>
          <w:rPrChange w:id="1262" w:author="User" w:date="2012-11-18T09:33:00Z">
            <w:rPr>
              <w:rFonts w:ascii="Times New Roman" w:hAnsi="Times New Roman"/>
              <w:sz w:val="16"/>
            </w:rPr>
          </w:rPrChange>
        </w:rPr>
        <w:t>e genomes from public resources</w:t>
      </w:r>
      <w:r w:rsidR="00AE6614" w:rsidRPr="001C287A">
        <w:rPr>
          <w:rFonts w:ascii="Times New Roman" w:hAnsi="Times New Roman"/>
          <w:color w:val="000000" w:themeColor="text1"/>
          <w:sz w:val="24"/>
          <w:rPrChange w:id="1263" w:author="User" w:date="2012-11-18T09:33:00Z">
            <w:rPr>
              <w:rFonts w:ascii="Times New Roman" w:hAnsi="Times New Roman"/>
              <w:sz w:val="16"/>
            </w:rPr>
          </w:rPrChange>
        </w:rPr>
        <w:t xml:space="preserve">. </w:t>
      </w:r>
      <w:r w:rsidR="002747F1" w:rsidRPr="001C287A">
        <w:rPr>
          <w:rFonts w:ascii="Times New Roman" w:hAnsi="Times New Roman"/>
          <w:color w:val="000000" w:themeColor="text1"/>
          <w:sz w:val="24"/>
          <w:rPrChange w:id="1264" w:author="User" w:date="2012-11-18T09:33:00Z">
            <w:rPr>
              <w:rFonts w:ascii="Times New Roman" w:hAnsi="Times New Roman"/>
              <w:sz w:val="16"/>
            </w:rPr>
          </w:rPrChange>
        </w:rPr>
        <w:t xml:space="preserve">The BLAST </w:t>
      </w:r>
      <w:r w:rsidR="00BB458F" w:rsidRPr="001C287A">
        <w:rPr>
          <w:rFonts w:ascii="Times New Roman" w:hAnsi="Times New Roman"/>
          <w:color w:val="000000" w:themeColor="text1"/>
          <w:sz w:val="24"/>
          <w:rPrChange w:id="1265" w:author="User" w:date="2012-11-18T09:33:00Z">
            <w:rPr>
              <w:rFonts w:ascii="Times New Roman" w:hAnsi="Times New Roman"/>
              <w:sz w:val="16"/>
            </w:rPr>
          </w:rPrChange>
        </w:rPr>
        <w:t>output was processed using KEGG Orthology Based Annotation System (KOBAS)</w:t>
      </w:r>
      <w:r w:rsidR="00EE3410" w:rsidRPr="001C287A">
        <w:rPr>
          <w:rFonts w:ascii="Times New Roman" w:hAnsi="Times New Roman"/>
          <w:color w:val="000000" w:themeColor="text1"/>
          <w:sz w:val="24"/>
          <w:rPrChange w:id="1266" w:author="User" w:date="2012-11-18T09:33:00Z">
            <w:rPr>
              <w:rFonts w:ascii="Times New Roman" w:hAnsi="Times New Roman"/>
              <w:sz w:val="16"/>
            </w:rPr>
          </w:rPrChange>
        </w:rPr>
        <w:t xml:space="preserve"> version 2.0</w:t>
      </w:r>
      <w:r w:rsidR="004F0732" w:rsidRPr="001C287A">
        <w:rPr>
          <w:rFonts w:ascii="Times New Roman" w:hAnsi="Times New Roman"/>
          <w:color w:val="000000" w:themeColor="text1"/>
          <w:sz w:val="24"/>
          <w:rPrChange w:id="1267" w:author="User" w:date="2012-11-18T09:33:00Z">
            <w:rPr>
              <w:rFonts w:ascii="Times New Roman" w:hAnsi="Times New Roman"/>
              <w:sz w:val="16"/>
            </w:rPr>
          </w:rPrChange>
        </w:rPr>
        <w:t xml:space="preserve"> (</w:t>
      </w:r>
      <w:r w:rsidR="00EE3410" w:rsidRPr="001C287A">
        <w:rPr>
          <w:rFonts w:ascii="Times New Roman" w:hAnsi="Times New Roman"/>
          <w:color w:val="000000" w:themeColor="text1"/>
          <w:sz w:val="24"/>
          <w:rPrChange w:id="1268" w:author="User" w:date="2012-11-18T09:33:00Z">
            <w:rPr>
              <w:rFonts w:ascii="Times New Roman" w:hAnsi="Times New Roman"/>
              <w:sz w:val="16"/>
            </w:rPr>
          </w:rPrChange>
        </w:rPr>
        <w:t xml:space="preserve">Xie </w:t>
      </w:r>
      <w:r w:rsidR="004F0732" w:rsidRPr="001C287A">
        <w:rPr>
          <w:rFonts w:ascii="Times New Roman" w:hAnsi="Times New Roman"/>
          <w:i/>
          <w:color w:val="000000" w:themeColor="text1"/>
          <w:sz w:val="24"/>
          <w:rPrChange w:id="1269" w:author="User" w:date="2012-11-18T09:33:00Z">
            <w:rPr>
              <w:rFonts w:ascii="Times New Roman" w:hAnsi="Times New Roman"/>
              <w:i/>
              <w:sz w:val="16"/>
            </w:rPr>
          </w:rPrChange>
        </w:rPr>
        <w:t>et al.</w:t>
      </w:r>
      <w:r w:rsidR="00EE3410" w:rsidRPr="001C287A">
        <w:rPr>
          <w:rFonts w:ascii="Times New Roman" w:hAnsi="Times New Roman"/>
          <w:color w:val="000000" w:themeColor="text1"/>
          <w:sz w:val="24"/>
          <w:rPrChange w:id="1270" w:author="User" w:date="2012-11-18T09:33:00Z">
            <w:rPr>
              <w:rFonts w:ascii="Times New Roman" w:hAnsi="Times New Roman"/>
              <w:sz w:val="16"/>
            </w:rPr>
          </w:rPrChange>
        </w:rPr>
        <w:t>, 2011</w:t>
      </w:r>
      <w:r w:rsidR="00BB458F" w:rsidRPr="001C287A">
        <w:rPr>
          <w:rFonts w:ascii="Times New Roman" w:hAnsi="Times New Roman"/>
          <w:color w:val="000000" w:themeColor="text1"/>
          <w:sz w:val="24"/>
          <w:rPrChange w:id="1271" w:author="User" w:date="2012-11-18T09:33:00Z">
            <w:rPr>
              <w:rFonts w:ascii="Times New Roman" w:hAnsi="Times New Roman"/>
              <w:sz w:val="16"/>
            </w:rPr>
          </w:rPrChange>
        </w:rPr>
        <w:t>)</w:t>
      </w:r>
      <w:r w:rsidR="0056434B" w:rsidRPr="001C287A">
        <w:rPr>
          <w:rFonts w:ascii="Times New Roman" w:hAnsi="Times New Roman"/>
          <w:color w:val="000000" w:themeColor="text1"/>
          <w:sz w:val="24"/>
          <w:rPrChange w:id="1272" w:author="User" w:date="2012-11-18T09:33:00Z">
            <w:rPr>
              <w:rFonts w:ascii="Times New Roman" w:hAnsi="Times New Roman"/>
              <w:sz w:val="16"/>
            </w:rPr>
          </w:rPrChange>
        </w:rPr>
        <w:t xml:space="preserve"> accepting assignments to KEGG Orthology (KO) </w:t>
      </w:r>
      <w:del w:id="1273" w:author="User" w:date="2012-11-18T09:33:00Z">
        <w:r w:rsidR="0056434B">
          <w:rPr>
            <w:rFonts w:ascii="Times New Roman" w:hAnsi="Times New Roman" w:cs="Times New Roman"/>
            <w:sz w:val="16"/>
            <w:szCs w:val="16"/>
          </w:rPr>
          <w:delText>groups</w:delText>
        </w:r>
        <w:r w:rsidR="004259D1" w:rsidRPr="00971EFB">
          <w:rPr>
            <w:rFonts w:ascii="Times New Roman" w:hAnsi="Times New Roman" w:cs="Times New Roman"/>
            <w:sz w:val="16"/>
            <w:szCs w:val="16"/>
          </w:rPr>
          <w:delText>with</w:delText>
        </w:r>
      </w:del>
      <w:ins w:id="1274" w:author="User" w:date="2012-11-18T09:33:00Z">
        <w:r w:rsidR="0056434B" w:rsidRPr="001C287A">
          <w:rPr>
            <w:rFonts w:ascii="Times New Roman" w:hAnsi="Times New Roman" w:cs="Times New Roman"/>
            <w:color w:val="000000" w:themeColor="text1"/>
            <w:sz w:val="24"/>
            <w:szCs w:val="24"/>
          </w:rPr>
          <w:t>groups</w:t>
        </w:r>
        <w:r w:rsidR="008A35D1">
          <w:rPr>
            <w:rFonts w:ascii="Times New Roman" w:hAnsi="Times New Roman" w:cs="Times New Roman"/>
            <w:color w:val="000000" w:themeColor="text1"/>
            <w:sz w:val="24"/>
            <w:szCs w:val="24"/>
          </w:rPr>
          <w:t xml:space="preserve"> </w:t>
        </w:r>
        <w:r w:rsidR="004259D1" w:rsidRPr="001C287A">
          <w:rPr>
            <w:rFonts w:ascii="Times New Roman" w:hAnsi="Times New Roman" w:cs="Times New Roman"/>
            <w:color w:val="000000" w:themeColor="text1"/>
            <w:sz w:val="24"/>
            <w:szCs w:val="24"/>
          </w:rPr>
          <w:t>with</w:t>
        </w:r>
      </w:ins>
      <w:r w:rsidR="004259D1" w:rsidRPr="001C287A">
        <w:rPr>
          <w:rFonts w:ascii="Times New Roman" w:hAnsi="Times New Roman"/>
          <w:color w:val="000000" w:themeColor="text1"/>
          <w:sz w:val="24"/>
          <w:rPrChange w:id="1275" w:author="User" w:date="2012-11-18T09:33:00Z">
            <w:rPr>
              <w:rFonts w:ascii="Times New Roman" w:hAnsi="Times New Roman"/>
              <w:sz w:val="16"/>
            </w:rPr>
          </w:rPrChange>
        </w:rPr>
        <w:t xml:space="preserve"> </w:t>
      </w:r>
      <w:r w:rsidR="00276704" w:rsidRPr="001C287A">
        <w:rPr>
          <w:rFonts w:ascii="Times New Roman" w:hAnsi="Times New Roman"/>
          <w:color w:val="000000" w:themeColor="text1"/>
          <w:sz w:val="24"/>
          <w:rPrChange w:id="1276" w:author="User" w:date="2012-11-18T09:33:00Z">
            <w:rPr>
              <w:rFonts w:ascii="Times New Roman" w:hAnsi="Times New Roman"/>
              <w:sz w:val="16"/>
            </w:rPr>
          </w:rPrChange>
        </w:rPr>
        <w:t>e-</w:t>
      </w:r>
      <w:r w:rsidR="004259D1" w:rsidRPr="001C287A">
        <w:rPr>
          <w:rFonts w:ascii="Times New Roman" w:hAnsi="Times New Roman"/>
          <w:color w:val="000000" w:themeColor="text1"/>
          <w:sz w:val="24"/>
          <w:rPrChange w:id="1277" w:author="User" w:date="2012-11-18T09:33:00Z">
            <w:rPr>
              <w:rFonts w:ascii="Times New Roman" w:hAnsi="Times New Roman"/>
              <w:sz w:val="16"/>
            </w:rPr>
          </w:rPrChange>
        </w:rPr>
        <w:t xml:space="preserve">value </w:t>
      </w:r>
      <w:r w:rsidR="0061586E" w:rsidRPr="001C287A">
        <w:rPr>
          <w:rFonts w:ascii="Times New Roman" w:hAnsi="Times New Roman"/>
          <w:color w:val="000000" w:themeColor="text1"/>
          <w:sz w:val="24"/>
          <w:rPrChange w:id="1278" w:author="User" w:date="2012-11-18T09:33:00Z">
            <w:rPr>
              <w:rFonts w:ascii="Times New Roman" w:hAnsi="Times New Roman"/>
              <w:sz w:val="16"/>
            </w:rPr>
          </w:rPrChange>
        </w:rPr>
        <w:t>&lt;</w:t>
      </w:r>
      <w:r w:rsidR="004259D1" w:rsidRPr="001C287A">
        <w:rPr>
          <w:rFonts w:ascii="Times New Roman" w:hAnsi="Times New Roman"/>
          <w:color w:val="000000" w:themeColor="text1"/>
          <w:sz w:val="24"/>
          <w:rPrChange w:id="1279" w:author="User" w:date="2012-11-18T09:33:00Z">
            <w:rPr>
              <w:rFonts w:ascii="Times New Roman" w:hAnsi="Times New Roman"/>
              <w:sz w:val="16"/>
            </w:rPr>
          </w:rPrChange>
        </w:rPr>
        <w:t>1e</w:t>
      </w:r>
      <w:r w:rsidR="004259D1" w:rsidRPr="008A35D1">
        <w:rPr>
          <w:rFonts w:ascii="Times New Roman" w:hAnsi="Times New Roman"/>
          <w:color w:val="000000" w:themeColor="text1"/>
          <w:sz w:val="24"/>
          <w:rPrChange w:id="1280" w:author="User" w:date="2012-11-18T09:33:00Z">
            <w:rPr>
              <w:rFonts w:ascii="Times New Roman" w:hAnsi="Times New Roman"/>
              <w:sz w:val="16"/>
            </w:rPr>
          </w:rPrChange>
        </w:rPr>
        <w:t>−</w:t>
      </w:r>
      <w:r w:rsidR="00091C3F" w:rsidRPr="008A35D1">
        <w:rPr>
          <w:rFonts w:ascii="Times New Roman" w:hAnsi="Times New Roman"/>
          <w:color w:val="000000" w:themeColor="text1"/>
          <w:sz w:val="24"/>
          <w:rPrChange w:id="1281" w:author="User" w:date="2012-11-18T09:33:00Z">
            <w:rPr>
              <w:rFonts w:ascii="Times New Roman" w:hAnsi="Times New Roman"/>
              <w:sz w:val="16"/>
            </w:rPr>
          </w:rPrChange>
        </w:rPr>
        <w:t>05</w:t>
      </w:r>
      <w:r w:rsidR="00091C3F" w:rsidRPr="001C287A">
        <w:rPr>
          <w:rFonts w:ascii="Times New Roman" w:hAnsi="Times New Roman"/>
          <w:color w:val="000000" w:themeColor="text1"/>
          <w:sz w:val="24"/>
          <w:rPrChange w:id="1282" w:author="User" w:date="2012-11-18T09:33:00Z">
            <w:rPr>
              <w:rFonts w:ascii="Times New Roman" w:hAnsi="Times New Roman"/>
              <w:sz w:val="16"/>
            </w:rPr>
          </w:rPrChange>
        </w:rPr>
        <w:t xml:space="preserve"> and rank </w:t>
      </w:r>
      <w:r w:rsidR="00276704" w:rsidRPr="001C287A">
        <w:rPr>
          <w:rFonts w:ascii="Times New Roman" w:hAnsi="Times New Roman"/>
          <w:color w:val="000000" w:themeColor="text1"/>
          <w:sz w:val="24"/>
          <w:rPrChange w:id="1283" w:author="User" w:date="2012-11-18T09:33:00Z">
            <w:rPr>
              <w:rFonts w:ascii="Times New Roman" w:hAnsi="Times New Roman"/>
              <w:sz w:val="16"/>
            </w:rPr>
          </w:rPrChange>
        </w:rPr>
        <w:t>&gt;</w:t>
      </w:r>
      <w:r w:rsidR="00091C3F" w:rsidRPr="001C287A">
        <w:rPr>
          <w:rFonts w:ascii="Times New Roman" w:hAnsi="Times New Roman"/>
          <w:color w:val="000000" w:themeColor="text1"/>
          <w:sz w:val="24"/>
          <w:rPrChange w:id="1284" w:author="User" w:date="2012-11-18T09:33:00Z">
            <w:rPr>
              <w:rFonts w:ascii="Times New Roman" w:hAnsi="Times New Roman"/>
              <w:sz w:val="16"/>
            </w:rPr>
          </w:rPrChange>
        </w:rPr>
        <w:t>5</w:t>
      </w:r>
      <w:r w:rsidR="00BB458F" w:rsidRPr="001C287A">
        <w:rPr>
          <w:rFonts w:ascii="Times New Roman" w:hAnsi="Times New Roman"/>
          <w:color w:val="000000" w:themeColor="text1"/>
          <w:sz w:val="24"/>
          <w:rPrChange w:id="1285" w:author="User" w:date="2012-11-18T09:33:00Z">
            <w:rPr>
              <w:rFonts w:ascii="Times New Roman" w:hAnsi="Times New Roman"/>
              <w:sz w:val="16"/>
            </w:rPr>
          </w:rPrChange>
        </w:rPr>
        <w:t>.</w:t>
      </w:r>
      <w:ins w:id="1286" w:author="User" w:date="2012-11-18T09:33:00Z">
        <w:r w:rsidR="008A35D1">
          <w:rPr>
            <w:rFonts w:ascii="Times New Roman" w:hAnsi="Times New Roman" w:cs="Times New Roman"/>
            <w:color w:val="000000" w:themeColor="text1"/>
            <w:sz w:val="24"/>
            <w:szCs w:val="24"/>
          </w:rPr>
          <w:t xml:space="preserve"> </w:t>
        </w:r>
      </w:ins>
      <w:r w:rsidR="00DD0CA3" w:rsidRPr="001C287A">
        <w:rPr>
          <w:rFonts w:ascii="Times New Roman" w:hAnsi="Times New Roman"/>
          <w:color w:val="000000" w:themeColor="text1"/>
          <w:sz w:val="24"/>
          <w:rPrChange w:id="1287" w:author="User" w:date="2012-11-18T09:33:00Z">
            <w:rPr>
              <w:rFonts w:ascii="Times New Roman" w:hAnsi="Times New Roman"/>
              <w:sz w:val="16"/>
            </w:rPr>
          </w:rPrChange>
        </w:rPr>
        <w:t xml:space="preserve">Matches to </w:t>
      </w:r>
      <w:r w:rsidR="0056434B" w:rsidRPr="001C287A">
        <w:rPr>
          <w:rFonts w:ascii="Times New Roman" w:hAnsi="Times New Roman"/>
          <w:color w:val="000000" w:themeColor="text1"/>
          <w:sz w:val="24"/>
          <w:rPrChange w:id="1288" w:author="User" w:date="2012-11-18T09:33:00Z">
            <w:rPr>
              <w:rFonts w:ascii="Times New Roman" w:hAnsi="Times New Roman"/>
              <w:sz w:val="16"/>
            </w:rPr>
          </w:rPrChange>
        </w:rPr>
        <w:t xml:space="preserve">KO </w:t>
      </w:r>
      <w:r w:rsidR="00DD0CA3" w:rsidRPr="001C287A">
        <w:rPr>
          <w:rFonts w:ascii="Times New Roman" w:hAnsi="Times New Roman"/>
          <w:color w:val="000000" w:themeColor="text1"/>
          <w:sz w:val="24"/>
          <w:rPrChange w:id="1289" w:author="User" w:date="2012-11-18T09:33:00Z">
            <w:rPr>
              <w:rFonts w:ascii="Times New Roman" w:hAnsi="Times New Roman"/>
              <w:sz w:val="16"/>
            </w:rPr>
          </w:rPrChange>
        </w:rPr>
        <w:t xml:space="preserve">that are functional </w:t>
      </w:r>
      <w:del w:id="1290" w:author="User" w:date="2012-11-18T09:33:00Z">
        <w:r w:rsidR="00404442" w:rsidRPr="00971EFB">
          <w:rPr>
            <w:rFonts w:ascii="Times New Roman" w:hAnsi="Times New Roman" w:cs="Times New Roman"/>
            <w:sz w:val="16"/>
            <w:szCs w:val="16"/>
          </w:rPr>
          <w:delText>marker</w:delText>
        </w:r>
        <w:r w:rsidR="00DD0CA3">
          <w:rPr>
            <w:rFonts w:ascii="Times New Roman" w:hAnsi="Times New Roman" w:cs="Times New Roman"/>
            <w:sz w:val="16"/>
            <w:szCs w:val="16"/>
          </w:rPr>
          <w:delText>sfor</w:delText>
        </w:r>
      </w:del>
      <w:ins w:id="1291" w:author="User" w:date="2012-11-18T09:33:00Z">
        <w:r w:rsidR="00404442" w:rsidRPr="001C287A">
          <w:rPr>
            <w:rFonts w:ascii="Times New Roman" w:hAnsi="Times New Roman" w:cs="Times New Roman"/>
            <w:color w:val="000000" w:themeColor="text1"/>
            <w:sz w:val="24"/>
            <w:szCs w:val="24"/>
          </w:rPr>
          <w:t>marker</w:t>
        </w:r>
        <w:r w:rsidR="00DD0CA3" w:rsidRPr="001C287A">
          <w:rPr>
            <w:rFonts w:ascii="Times New Roman" w:hAnsi="Times New Roman" w:cs="Times New Roman"/>
            <w:color w:val="000000" w:themeColor="text1"/>
            <w:sz w:val="24"/>
            <w:szCs w:val="24"/>
          </w:rPr>
          <w:t>s</w:t>
        </w:r>
        <w:r w:rsidR="008A35D1">
          <w:rPr>
            <w:rFonts w:ascii="Times New Roman" w:hAnsi="Times New Roman" w:cs="Times New Roman"/>
            <w:color w:val="000000" w:themeColor="text1"/>
            <w:sz w:val="24"/>
            <w:szCs w:val="24"/>
          </w:rPr>
          <w:t xml:space="preserve"> </w:t>
        </w:r>
        <w:r w:rsidR="00DD0CA3" w:rsidRPr="001C287A">
          <w:rPr>
            <w:rFonts w:ascii="Times New Roman" w:hAnsi="Times New Roman" w:cs="Times New Roman"/>
            <w:color w:val="000000" w:themeColor="text1"/>
            <w:sz w:val="24"/>
            <w:szCs w:val="24"/>
          </w:rPr>
          <w:t>for</w:t>
        </w:r>
      </w:ins>
      <w:r w:rsidR="00D35532" w:rsidRPr="001C287A">
        <w:rPr>
          <w:rFonts w:ascii="Times New Roman" w:hAnsi="Times New Roman"/>
          <w:color w:val="000000" w:themeColor="text1"/>
          <w:sz w:val="24"/>
          <w:rPrChange w:id="1292" w:author="User" w:date="2012-11-18T09:33:00Z">
            <w:rPr>
              <w:rFonts w:ascii="Times New Roman" w:hAnsi="Times New Roman"/>
              <w:sz w:val="16"/>
            </w:rPr>
          </w:rPrChange>
        </w:rPr>
        <w:t xml:space="preserve"> ca</w:t>
      </w:r>
      <w:r w:rsidR="00DD0CA3" w:rsidRPr="001C287A">
        <w:rPr>
          <w:rFonts w:ascii="Times New Roman" w:hAnsi="Times New Roman"/>
          <w:color w:val="000000" w:themeColor="text1"/>
          <w:sz w:val="24"/>
          <w:rPrChange w:id="1293" w:author="User" w:date="2012-11-18T09:33:00Z">
            <w:rPr>
              <w:rFonts w:ascii="Times New Roman" w:hAnsi="Times New Roman"/>
              <w:sz w:val="16"/>
            </w:rPr>
          </w:rPrChange>
        </w:rPr>
        <w:t>rbon, nitrogen and sulfur c</w:t>
      </w:r>
      <w:r w:rsidR="0061586E" w:rsidRPr="001C287A">
        <w:rPr>
          <w:rFonts w:ascii="Times New Roman" w:hAnsi="Times New Roman"/>
          <w:color w:val="000000" w:themeColor="text1"/>
          <w:sz w:val="24"/>
          <w:rPrChange w:id="1294" w:author="User" w:date="2012-11-18T09:33:00Z">
            <w:rPr>
              <w:rFonts w:ascii="Times New Roman" w:hAnsi="Times New Roman"/>
              <w:sz w:val="16"/>
            </w:rPr>
          </w:rPrChange>
        </w:rPr>
        <w:t>onversions</w:t>
      </w:r>
      <w:ins w:id="1295" w:author="User" w:date="2012-11-18T09:33:00Z">
        <w:r w:rsidR="008A35D1">
          <w:rPr>
            <w:rFonts w:ascii="Times New Roman" w:hAnsi="Times New Roman" w:cs="Times New Roman"/>
            <w:color w:val="000000" w:themeColor="text1"/>
            <w:sz w:val="24"/>
            <w:szCs w:val="24"/>
          </w:rPr>
          <w:t xml:space="preserve"> </w:t>
        </w:r>
      </w:ins>
      <w:r w:rsidR="00B00D6F" w:rsidRPr="001C287A">
        <w:rPr>
          <w:rFonts w:ascii="Times New Roman" w:hAnsi="Times New Roman"/>
          <w:color w:val="000000" w:themeColor="text1"/>
          <w:sz w:val="24"/>
          <w:rPrChange w:id="1296" w:author="User" w:date="2012-11-18T09:33:00Z">
            <w:rPr>
              <w:rFonts w:ascii="Times New Roman" w:hAnsi="Times New Roman"/>
              <w:sz w:val="16"/>
            </w:rPr>
          </w:rPrChange>
        </w:rPr>
        <w:t>(</w:t>
      </w:r>
      <w:commentRangeStart w:id="1297"/>
      <w:r w:rsidR="00B00D6F" w:rsidRPr="001C287A">
        <w:rPr>
          <w:rFonts w:ascii="Times New Roman" w:hAnsi="Times New Roman"/>
          <w:color w:val="000000" w:themeColor="text1"/>
          <w:sz w:val="24"/>
          <w:rPrChange w:id="1298" w:author="User" w:date="2012-11-18T09:33:00Z">
            <w:rPr>
              <w:rFonts w:ascii="Times New Roman" w:hAnsi="Times New Roman"/>
              <w:sz w:val="16"/>
            </w:rPr>
          </w:rPrChange>
        </w:rPr>
        <w:t xml:space="preserve">Table </w:t>
      </w:r>
      <w:r w:rsidR="00DA00A0" w:rsidRPr="001C287A">
        <w:rPr>
          <w:rFonts w:ascii="Times New Roman" w:hAnsi="Times New Roman"/>
          <w:color w:val="000000" w:themeColor="text1"/>
          <w:sz w:val="24"/>
          <w:rPrChange w:id="1299" w:author="User" w:date="2012-11-18T09:33:00Z">
            <w:rPr>
              <w:rFonts w:ascii="Times New Roman" w:hAnsi="Times New Roman"/>
              <w:sz w:val="16"/>
            </w:rPr>
          </w:rPrChange>
        </w:rPr>
        <w:t>S2</w:t>
      </w:r>
      <w:commentRangeEnd w:id="1297"/>
      <w:r w:rsidR="008A35D1">
        <w:rPr>
          <w:rStyle w:val="CommentReference"/>
        </w:rPr>
        <w:commentReference w:id="1297"/>
      </w:r>
      <w:r w:rsidR="000A3228" w:rsidRPr="001C287A">
        <w:rPr>
          <w:rFonts w:ascii="Times New Roman" w:hAnsi="Times New Roman"/>
          <w:color w:val="000000" w:themeColor="text1"/>
          <w:sz w:val="24"/>
          <w:rPrChange w:id="1300" w:author="User" w:date="2012-11-18T09:33:00Z">
            <w:rPr>
              <w:rFonts w:ascii="Times New Roman" w:hAnsi="Times New Roman"/>
              <w:sz w:val="16"/>
            </w:rPr>
          </w:rPrChange>
        </w:rPr>
        <w:t xml:space="preserve">) </w:t>
      </w:r>
      <w:r w:rsidR="00D35532" w:rsidRPr="001C287A">
        <w:rPr>
          <w:rFonts w:ascii="Times New Roman" w:hAnsi="Times New Roman"/>
          <w:color w:val="000000" w:themeColor="text1"/>
          <w:sz w:val="24"/>
          <w:rPrChange w:id="1301" w:author="User" w:date="2012-11-18T09:33:00Z">
            <w:rPr>
              <w:rFonts w:ascii="Times New Roman" w:hAnsi="Times New Roman"/>
              <w:sz w:val="16"/>
            </w:rPr>
          </w:rPrChange>
        </w:rPr>
        <w:t xml:space="preserve">were </w:t>
      </w:r>
      <w:r w:rsidR="006D4CB3" w:rsidRPr="001C287A">
        <w:rPr>
          <w:rFonts w:ascii="Times New Roman" w:hAnsi="Times New Roman"/>
          <w:color w:val="000000" w:themeColor="text1"/>
          <w:sz w:val="24"/>
          <w:rPrChange w:id="1302" w:author="User" w:date="2012-11-18T09:33:00Z">
            <w:rPr>
              <w:rFonts w:ascii="Times New Roman" w:hAnsi="Times New Roman"/>
              <w:sz w:val="16"/>
            </w:rPr>
          </w:rPrChange>
        </w:rPr>
        <w:t xml:space="preserve">normalized to 100 000 reads per sample and </w:t>
      </w:r>
      <w:r w:rsidR="00D35532" w:rsidRPr="001C287A">
        <w:rPr>
          <w:rFonts w:ascii="Times New Roman" w:hAnsi="Times New Roman"/>
          <w:color w:val="000000" w:themeColor="text1"/>
          <w:sz w:val="24"/>
          <w:rPrChange w:id="1303" w:author="User" w:date="2012-11-18T09:33:00Z">
            <w:rPr>
              <w:rFonts w:ascii="Times New Roman" w:hAnsi="Times New Roman"/>
              <w:sz w:val="16"/>
            </w:rPr>
          </w:rPrChange>
        </w:rPr>
        <w:t xml:space="preserve">counted. </w:t>
      </w:r>
      <w:r w:rsidR="00DD0CA3" w:rsidRPr="001C287A">
        <w:rPr>
          <w:rFonts w:ascii="Times New Roman" w:hAnsi="Times New Roman"/>
          <w:color w:val="000000" w:themeColor="text1"/>
          <w:sz w:val="24"/>
          <w:rPrChange w:id="1304" w:author="User" w:date="2012-11-18T09:33:00Z">
            <w:rPr>
              <w:rFonts w:ascii="Times New Roman" w:hAnsi="Times New Roman"/>
              <w:sz w:val="16"/>
            </w:rPr>
          </w:rPrChange>
        </w:rPr>
        <w:t>Normalized f</w:t>
      </w:r>
      <w:r w:rsidR="00404442" w:rsidRPr="001C287A">
        <w:rPr>
          <w:rFonts w:ascii="Times New Roman" w:hAnsi="Times New Roman"/>
          <w:color w:val="000000" w:themeColor="text1"/>
          <w:sz w:val="24"/>
          <w:rPrChange w:id="1305" w:author="User" w:date="2012-11-18T09:33:00Z">
            <w:rPr>
              <w:rFonts w:ascii="Times New Roman" w:hAnsi="Times New Roman"/>
              <w:sz w:val="16"/>
            </w:rPr>
          </w:rPrChange>
        </w:rPr>
        <w:t xml:space="preserve">requencies of </w:t>
      </w:r>
      <w:r w:rsidR="00DD0CA3" w:rsidRPr="001C287A">
        <w:rPr>
          <w:rFonts w:ascii="Times New Roman" w:hAnsi="Times New Roman"/>
          <w:color w:val="000000" w:themeColor="text1"/>
          <w:sz w:val="24"/>
          <w:rPrChange w:id="1306" w:author="User" w:date="2012-11-18T09:33:00Z">
            <w:rPr>
              <w:rFonts w:ascii="Times New Roman" w:hAnsi="Times New Roman"/>
              <w:sz w:val="16"/>
            </w:rPr>
          </w:rPrChange>
        </w:rPr>
        <w:t>markers</w:t>
      </w:r>
      <w:r w:rsidR="00404442" w:rsidRPr="001C287A">
        <w:rPr>
          <w:rFonts w:ascii="Times New Roman" w:hAnsi="Times New Roman"/>
          <w:color w:val="000000" w:themeColor="text1"/>
          <w:sz w:val="24"/>
          <w:rPrChange w:id="1307" w:author="User" w:date="2012-11-18T09:33:00Z">
            <w:rPr>
              <w:rFonts w:ascii="Times New Roman" w:hAnsi="Times New Roman"/>
              <w:sz w:val="16"/>
            </w:rPr>
          </w:rPrChange>
        </w:rPr>
        <w:t xml:space="preserve"> from </w:t>
      </w:r>
      <w:r w:rsidR="00EB4F27" w:rsidRPr="001C287A">
        <w:rPr>
          <w:rFonts w:ascii="Times New Roman" w:hAnsi="Times New Roman"/>
          <w:color w:val="000000" w:themeColor="text1"/>
          <w:sz w:val="24"/>
          <w:rPrChange w:id="1308" w:author="User" w:date="2012-11-18T09:33:00Z">
            <w:rPr>
              <w:rFonts w:ascii="Times New Roman" w:hAnsi="Times New Roman"/>
              <w:sz w:val="16"/>
            </w:rPr>
          </w:rPrChange>
        </w:rPr>
        <w:t xml:space="preserve">the same pathway were averaged and those from </w:t>
      </w:r>
      <w:r w:rsidR="00404442" w:rsidRPr="001C287A">
        <w:rPr>
          <w:rFonts w:ascii="Times New Roman" w:hAnsi="Times New Roman"/>
          <w:color w:val="000000" w:themeColor="text1"/>
          <w:sz w:val="24"/>
          <w:rPrChange w:id="1309" w:author="User" w:date="2012-11-18T09:33:00Z">
            <w:rPr>
              <w:rFonts w:ascii="Times New Roman" w:hAnsi="Times New Roman"/>
              <w:sz w:val="16"/>
            </w:rPr>
          </w:rPrChange>
        </w:rPr>
        <w:t>differ</w:t>
      </w:r>
      <w:r w:rsidR="002278AD" w:rsidRPr="001C287A">
        <w:rPr>
          <w:rFonts w:ascii="Times New Roman" w:hAnsi="Times New Roman"/>
          <w:color w:val="000000" w:themeColor="text1"/>
          <w:sz w:val="24"/>
          <w:rPrChange w:id="1310" w:author="User" w:date="2012-11-18T09:33:00Z">
            <w:rPr>
              <w:rFonts w:ascii="Times New Roman" w:hAnsi="Times New Roman"/>
              <w:sz w:val="16"/>
            </w:rPr>
          </w:rPrChange>
        </w:rPr>
        <w:t>ent pathways were summed</w:t>
      </w:r>
      <w:r w:rsidR="00404442" w:rsidRPr="001C287A">
        <w:rPr>
          <w:rFonts w:ascii="Times New Roman" w:hAnsi="Times New Roman"/>
          <w:color w:val="000000" w:themeColor="text1"/>
          <w:sz w:val="24"/>
          <w:rPrChange w:id="1311" w:author="User" w:date="2012-11-18T09:33:00Z">
            <w:rPr>
              <w:rFonts w:ascii="Times New Roman" w:hAnsi="Times New Roman"/>
              <w:sz w:val="16"/>
            </w:rPr>
          </w:rPrChange>
        </w:rPr>
        <w:t>.</w:t>
      </w:r>
      <w:r w:rsidR="00DD0CA3" w:rsidRPr="001C287A">
        <w:rPr>
          <w:rFonts w:ascii="Times New Roman" w:hAnsi="Times New Roman"/>
          <w:color w:val="000000" w:themeColor="text1"/>
          <w:sz w:val="24"/>
          <w:rPrChange w:id="1312" w:author="User" w:date="2012-11-18T09:33:00Z">
            <w:rPr>
              <w:rFonts w:ascii="Times New Roman" w:hAnsi="Times New Roman"/>
              <w:sz w:val="16"/>
            </w:rPr>
          </w:rPrChange>
        </w:rPr>
        <w:t xml:space="preserve"> Marker enzymes </w:t>
      </w:r>
      <w:del w:id="1313" w:author="User" w:date="2012-11-18T09:33:00Z">
        <w:r w:rsidR="00DD0CA3">
          <w:rPr>
            <w:rFonts w:ascii="Times New Roman" w:hAnsi="Times New Roman" w:cs="Times New Roman"/>
            <w:sz w:val="16"/>
            <w:szCs w:val="16"/>
          </w:rPr>
          <w:delText>wereassigned</w:delText>
        </w:r>
      </w:del>
      <w:ins w:id="1314" w:author="User" w:date="2012-11-18T09:33:00Z">
        <w:r w:rsidR="00DD0CA3" w:rsidRPr="001C287A">
          <w:rPr>
            <w:rFonts w:ascii="Times New Roman" w:hAnsi="Times New Roman" w:cs="Times New Roman"/>
            <w:color w:val="000000" w:themeColor="text1"/>
            <w:sz w:val="24"/>
            <w:szCs w:val="24"/>
          </w:rPr>
          <w:t>were</w:t>
        </w:r>
        <w:r w:rsidR="008A35D1">
          <w:rPr>
            <w:rFonts w:ascii="Times New Roman" w:hAnsi="Times New Roman" w:cs="Times New Roman"/>
            <w:color w:val="000000" w:themeColor="text1"/>
            <w:sz w:val="24"/>
            <w:szCs w:val="24"/>
          </w:rPr>
          <w:t xml:space="preserve"> </w:t>
        </w:r>
        <w:r w:rsidR="00DD0CA3" w:rsidRPr="001C287A">
          <w:rPr>
            <w:rFonts w:ascii="Times New Roman" w:hAnsi="Times New Roman" w:cs="Times New Roman"/>
            <w:color w:val="000000" w:themeColor="text1"/>
            <w:sz w:val="24"/>
            <w:szCs w:val="24"/>
          </w:rPr>
          <w:t>assigned</w:t>
        </w:r>
      </w:ins>
      <w:r w:rsidR="00DD0CA3" w:rsidRPr="001C287A">
        <w:rPr>
          <w:rFonts w:ascii="Times New Roman" w:hAnsi="Times New Roman"/>
          <w:color w:val="000000" w:themeColor="text1"/>
          <w:sz w:val="24"/>
          <w:rPrChange w:id="1315" w:author="User" w:date="2012-11-18T09:33:00Z">
            <w:rPr>
              <w:rFonts w:ascii="Times New Roman" w:hAnsi="Times New Roman"/>
              <w:sz w:val="16"/>
            </w:rPr>
          </w:rPrChange>
        </w:rPr>
        <w:t xml:space="preserve"> to </w:t>
      </w:r>
      <w:r w:rsidR="00B00D6F" w:rsidRPr="001C287A">
        <w:rPr>
          <w:rFonts w:ascii="Times New Roman" w:hAnsi="Times New Roman"/>
          <w:color w:val="000000" w:themeColor="text1"/>
          <w:sz w:val="24"/>
          <w:rPrChange w:id="1316" w:author="User" w:date="2012-11-18T09:33:00Z">
            <w:rPr>
              <w:rFonts w:ascii="Times New Roman" w:hAnsi="Times New Roman"/>
              <w:sz w:val="16"/>
            </w:rPr>
          </w:rPrChange>
        </w:rPr>
        <w:t xml:space="preserve">taxonomic </w:t>
      </w:r>
      <w:del w:id="1317" w:author="User" w:date="2012-11-18T09:33:00Z">
        <w:r w:rsidR="00B00D6F">
          <w:rPr>
            <w:rFonts w:ascii="Times New Roman" w:hAnsi="Times New Roman" w:cs="Times New Roman"/>
            <w:sz w:val="16"/>
            <w:szCs w:val="16"/>
          </w:rPr>
          <w:delText>groups</w:delText>
        </w:r>
        <w:r w:rsidR="00950548">
          <w:rPr>
            <w:rFonts w:ascii="Times New Roman" w:hAnsi="Times New Roman" w:cs="Times New Roman"/>
            <w:sz w:val="16"/>
            <w:szCs w:val="16"/>
          </w:rPr>
          <w:delText>based</w:delText>
        </w:r>
      </w:del>
      <w:ins w:id="1318" w:author="User" w:date="2012-11-18T09:33:00Z">
        <w:r w:rsidR="00B00D6F" w:rsidRPr="001C287A">
          <w:rPr>
            <w:rFonts w:ascii="Times New Roman" w:hAnsi="Times New Roman" w:cs="Times New Roman"/>
            <w:color w:val="000000" w:themeColor="text1"/>
            <w:sz w:val="24"/>
            <w:szCs w:val="24"/>
          </w:rPr>
          <w:t>groups</w:t>
        </w:r>
        <w:r w:rsidR="008A35D1">
          <w:rPr>
            <w:rFonts w:ascii="Times New Roman" w:hAnsi="Times New Roman" w:cs="Times New Roman"/>
            <w:color w:val="000000" w:themeColor="text1"/>
            <w:sz w:val="24"/>
            <w:szCs w:val="24"/>
          </w:rPr>
          <w:t xml:space="preserve"> </w:t>
        </w:r>
        <w:r w:rsidR="00950548" w:rsidRPr="001C287A">
          <w:rPr>
            <w:rFonts w:ascii="Times New Roman" w:hAnsi="Times New Roman" w:cs="Times New Roman"/>
            <w:color w:val="000000" w:themeColor="text1"/>
            <w:sz w:val="24"/>
            <w:szCs w:val="24"/>
          </w:rPr>
          <w:t>based</w:t>
        </w:r>
      </w:ins>
      <w:r w:rsidR="00950548" w:rsidRPr="001C287A">
        <w:rPr>
          <w:rFonts w:ascii="Times New Roman" w:hAnsi="Times New Roman"/>
          <w:color w:val="000000" w:themeColor="text1"/>
          <w:sz w:val="24"/>
          <w:rPrChange w:id="1319" w:author="User" w:date="2012-11-18T09:33:00Z">
            <w:rPr>
              <w:rFonts w:ascii="Times New Roman" w:hAnsi="Times New Roman"/>
              <w:sz w:val="16"/>
            </w:rPr>
          </w:rPrChange>
        </w:rPr>
        <w:t xml:space="preserve"> on the </w:t>
      </w:r>
      <w:r w:rsidR="00B00D6F" w:rsidRPr="001C287A">
        <w:rPr>
          <w:rFonts w:ascii="Times New Roman" w:hAnsi="Times New Roman"/>
          <w:color w:val="000000" w:themeColor="text1"/>
          <w:sz w:val="24"/>
          <w:rPrChange w:id="1320" w:author="User" w:date="2012-11-18T09:33:00Z">
            <w:rPr>
              <w:rFonts w:ascii="Times New Roman" w:hAnsi="Times New Roman"/>
              <w:sz w:val="16"/>
            </w:rPr>
          </w:rPrChange>
        </w:rPr>
        <w:t xml:space="preserve">species of </w:t>
      </w:r>
      <w:r w:rsidR="00DD0CA3" w:rsidRPr="001C287A">
        <w:rPr>
          <w:rFonts w:ascii="Times New Roman" w:hAnsi="Times New Roman"/>
          <w:color w:val="000000" w:themeColor="text1"/>
          <w:sz w:val="24"/>
          <w:rPrChange w:id="1321" w:author="User" w:date="2012-11-18T09:33:00Z">
            <w:rPr>
              <w:rFonts w:ascii="Times New Roman" w:hAnsi="Times New Roman"/>
              <w:sz w:val="16"/>
            </w:rPr>
          </w:rPrChange>
        </w:rPr>
        <w:t xml:space="preserve">origin of the best KEGG GENES BLASTp match. </w:t>
      </w:r>
    </w:p>
    <w:p w14:paraId="2E96FCE4" w14:textId="000E05DA" w:rsidR="00D35532" w:rsidRDefault="004A74DD" w:rsidP="009A22D7">
      <w:pPr>
        <w:spacing w:after="0" w:line="240" w:lineRule="auto"/>
        <w:rPr>
          <w:rFonts w:ascii="Times New Roman" w:hAnsi="Times New Roman"/>
          <w:color w:val="000000" w:themeColor="text1"/>
          <w:sz w:val="24"/>
          <w:rPrChange w:id="1322" w:author="User" w:date="2012-11-18T09:33:00Z">
            <w:rPr>
              <w:rFonts w:ascii="Times New Roman" w:hAnsi="Times New Roman"/>
              <w:sz w:val="16"/>
            </w:rPr>
          </w:rPrChange>
        </w:rPr>
        <w:pPrChange w:id="1323" w:author="User" w:date="2012-11-18T09:33:00Z">
          <w:pPr>
            <w:spacing w:line="240" w:lineRule="auto"/>
            <w:jc w:val="both"/>
          </w:pPr>
        </w:pPrChange>
      </w:pPr>
      <w:r w:rsidRPr="001C287A">
        <w:rPr>
          <w:rFonts w:ascii="Times New Roman" w:hAnsi="Times New Roman"/>
          <w:color w:val="000000" w:themeColor="text1"/>
          <w:sz w:val="24"/>
          <w:rPrChange w:id="1324" w:author="User" w:date="2012-11-18T09:33:00Z">
            <w:rPr>
              <w:rFonts w:ascii="Times New Roman" w:hAnsi="Times New Roman"/>
              <w:sz w:val="16"/>
            </w:rPr>
          </w:rPrChange>
        </w:rPr>
        <w:t xml:space="preserve">Marker genes </w:t>
      </w:r>
      <w:r w:rsidR="0056434B" w:rsidRPr="001C287A">
        <w:rPr>
          <w:rFonts w:ascii="Times New Roman" w:hAnsi="Times New Roman"/>
          <w:color w:val="000000" w:themeColor="text1"/>
          <w:sz w:val="24"/>
          <w:rPrChange w:id="1325" w:author="User" w:date="2012-11-18T09:33:00Z">
            <w:rPr>
              <w:rFonts w:ascii="Times New Roman" w:hAnsi="Times New Roman"/>
              <w:sz w:val="16"/>
            </w:rPr>
          </w:rPrChange>
        </w:rPr>
        <w:t>not represented in</w:t>
      </w:r>
      <w:r w:rsidR="002809EA" w:rsidRPr="001C287A">
        <w:rPr>
          <w:rFonts w:ascii="Times New Roman" w:hAnsi="Times New Roman"/>
          <w:color w:val="000000" w:themeColor="text1"/>
          <w:sz w:val="24"/>
          <w:rPrChange w:id="1326" w:author="User" w:date="2012-11-18T09:33:00Z">
            <w:rPr>
              <w:rFonts w:ascii="Times New Roman" w:hAnsi="Times New Roman"/>
              <w:sz w:val="16"/>
            </w:rPr>
          </w:rPrChange>
        </w:rPr>
        <w:t xml:space="preserve"> </w:t>
      </w:r>
      <w:r w:rsidR="0056434B" w:rsidRPr="001C287A">
        <w:rPr>
          <w:rFonts w:ascii="Times New Roman" w:hAnsi="Times New Roman"/>
          <w:color w:val="000000" w:themeColor="text1"/>
          <w:sz w:val="24"/>
          <w:rPrChange w:id="1327" w:author="User" w:date="2012-11-18T09:33:00Z">
            <w:rPr>
              <w:rFonts w:ascii="Times New Roman" w:hAnsi="Times New Roman"/>
              <w:sz w:val="16"/>
            </w:rPr>
          </w:rPrChange>
        </w:rPr>
        <w:t xml:space="preserve">KO </w:t>
      </w:r>
      <w:r w:rsidR="00DD0CA3" w:rsidRPr="001C287A">
        <w:rPr>
          <w:rFonts w:ascii="Times New Roman" w:hAnsi="Times New Roman"/>
          <w:color w:val="000000" w:themeColor="text1"/>
          <w:sz w:val="24"/>
          <w:rPrChange w:id="1328" w:author="User" w:date="2012-11-18T09:33:00Z">
            <w:rPr>
              <w:rFonts w:ascii="Times New Roman" w:hAnsi="Times New Roman"/>
              <w:sz w:val="16"/>
            </w:rPr>
          </w:rPrChange>
        </w:rPr>
        <w:t>were retrieved by</w:t>
      </w:r>
      <w:r w:rsidR="00D47874" w:rsidRPr="001C287A">
        <w:rPr>
          <w:rFonts w:ascii="Times New Roman" w:hAnsi="Times New Roman"/>
          <w:color w:val="000000" w:themeColor="text1"/>
          <w:sz w:val="24"/>
          <w:rPrChange w:id="1329" w:author="User" w:date="2012-11-18T09:33:00Z">
            <w:rPr>
              <w:rFonts w:ascii="Times New Roman" w:hAnsi="Times New Roman"/>
              <w:sz w:val="16"/>
            </w:rPr>
          </w:rPrChange>
        </w:rPr>
        <w:t xml:space="preserve"> alternative strategies. Organic Lake rhodopsin homologs were retrieved if they had a top BLAST match </w:t>
      </w:r>
      <w:r w:rsidR="008A66FD" w:rsidRPr="001C287A">
        <w:rPr>
          <w:rFonts w:ascii="Times New Roman" w:hAnsi="Times New Roman"/>
          <w:color w:val="000000" w:themeColor="text1"/>
          <w:sz w:val="24"/>
          <w:rPrChange w:id="1330" w:author="User" w:date="2012-11-18T09:33:00Z">
            <w:rPr>
              <w:rFonts w:ascii="Times New Roman" w:hAnsi="Times New Roman"/>
              <w:sz w:val="16"/>
            </w:rPr>
          </w:rPrChange>
        </w:rPr>
        <w:t>to any in</w:t>
      </w:r>
      <w:r w:rsidR="00D47874" w:rsidRPr="001C287A">
        <w:rPr>
          <w:rFonts w:ascii="Times New Roman" w:hAnsi="Times New Roman"/>
          <w:color w:val="000000" w:themeColor="text1"/>
          <w:sz w:val="24"/>
          <w:rPrChange w:id="1331" w:author="User" w:date="2012-11-18T09:33:00Z">
            <w:rPr>
              <w:rFonts w:ascii="Times New Roman" w:hAnsi="Times New Roman"/>
              <w:sz w:val="16"/>
            </w:rPr>
          </w:rPrChange>
        </w:rPr>
        <w:t xml:space="preserve"> a list of 139 entries in the KEGG GENES database affiliated with </w:t>
      </w:r>
      <w:r w:rsidR="008A66FD" w:rsidRPr="001C287A">
        <w:rPr>
          <w:rFonts w:ascii="Times New Roman" w:hAnsi="Times New Roman"/>
          <w:color w:val="000000" w:themeColor="text1"/>
          <w:sz w:val="24"/>
          <w:rPrChange w:id="1332" w:author="User" w:date="2012-11-18T09:33:00Z">
            <w:rPr>
              <w:rFonts w:ascii="Times New Roman" w:hAnsi="Times New Roman"/>
              <w:sz w:val="16"/>
            </w:rPr>
          </w:rPrChange>
        </w:rPr>
        <w:t xml:space="preserve">bacteriorhodopsin, xanthorhodopsin, halorhodopsin or proteorhodopsin. </w:t>
      </w:r>
      <w:r w:rsidR="00D47874" w:rsidRPr="001C287A">
        <w:rPr>
          <w:rFonts w:ascii="Times New Roman" w:hAnsi="Times New Roman"/>
          <w:color w:val="000000" w:themeColor="text1"/>
          <w:sz w:val="24"/>
          <w:rPrChange w:id="1333" w:author="User" w:date="2012-11-18T09:33:00Z">
            <w:rPr>
              <w:rFonts w:ascii="Times New Roman" w:hAnsi="Times New Roman"/>
              <w:sz w:val="16"/>
            </w:rPr>
          </w:rPrChange>
        </w:rPr>
        <w:t>T</w:t>
      </w:r>
      <w:r w:rsidR="002747F1" w:rsidRPr="001C287A">
        <w:rPr>
          <w:rFonts w:ascii="Times New Roman" w:hAnsi="Times New Roman"/>
          <w:color w:val="000000" w:themeColor="text1"/>
          <w:sz w:val="24"/>
          <w:rPrChange w:id="1334" w:author="User" w:date="2012-11-18T09:33:00Z">
            <w:rPr>
              <w:rFonts w:ascii="Times New Roman" w:hAnsi="Times New Roman"/>
              <w:sz w:val="16"/>
            </w:rPr>
          </w:rPrChange>
        </w:rPr>
        <w:t>he DMSP</w:t>
      </w:r>
      <w:r w:rsidRPr="001C287A">
        <w:rPr>
          <w:rFonts w:ascii="Times New Roman" w:hAnsi="Times New Roman"/>
          <w:color w:val="000000" w:themeColor="text1"/>
          <w:sz w:val="24"/>
          <w:rPrChange w:id="1335" w:author="User" w:date="2012-11-18T09:33:00Z">
            <w:rPr>
              <w:rFonts w:ascii="Times New Roman" w:hAnsi="Times New Roman"/>
              <w:sz w:val="16"/>
            </w:rPr>
          </w:rPrChange>
        </w:rPr>
        <w:t xml:space="preserve"> lyases </w:t>
      </w:r>
      <w:r w:rsidR="0028098C" w:rsidRPr="001C287A">
        <w:rPr>
          <w:rFonts w:ascii="Times New Roman" w:hAnsi="Times New Roman"/>
          <w:color w:val="000000" w:themeColor="text1"/>
          <w:sz w:val="24"/>
          <w:rPrChange w:id="1336" w:author="User" w:date="2012-11-18T09:33:00Z">
            <w:rPr>
              <w:rFonts w:ascii="Times New Roman" w:hAnsi="Times New Roman"/>
              <w:sz w:val="16"/>
            </w:rPr>
          </w:rPrChange>
        </w:rPr>
        <w:t xml:space="preserve">and demethylases </w:t>
      </w:r>
      <w:r w:rsidR="00DF227B" w:rsidRPr="001C287A">
        <w:rPr>
          <w:rFonts w:ascii="Times New Roman" w:hAnsi="Times New Roman"/>
          <w:color w:val="000000" w:themeColor="text1"/>
          <w:sz w:val="24"/>
          <w:rPrChange w:id="1337" w:author="User" w:date="2012-11-18T09:33:00Z">
            <w:rPr>
              <w:rFonts w:ascii="Times New Roman" w:hAnsi="Times New Roman"/>
              <w:sz w:val="16"/>
            </w:rPr>
          </w:rPrChange>
        </w:rPr>
        <w:t xml:space="preserve">with experimentally confirmed function </w:t>
      </w:r>
      <w:r w:rsidRPr="001C287A">
        <w:rPr>
          <w:rFonts w:ascii="Times New Roman" w:hAnsi="Times New Roman"/>
          <w:color w:val="000000" w:themeColor="text1"/>
          <w:sz w:val="24"/>
          <w:rPrChange w:id="1338" w:author="User" w:date="2012-11-18T09:33:00Z">
            <w:rPr>
              <w:rFonts w:ascii="Times New Roman" w:hAnsi="Times New Roman"/>
              <w:sz w:val="16"/>
            </w:rPr>
          </w:rPrChange>
        </w:rPr>
        <w:t xml:space="preserve">were retrieved from </w:t>
      </w:r>
      <w:ins w:id="1339" w:author="User" w:date="2012-11-18T09:33:00Z">
        <w:r w:rsidR="008A35D1">
          <w:rPr>
            <w:rFonts w:ascii="Times New Roman" w:hAnsi="Times New Roman" w:cs="Times New Roman"/>
            <w:color w:val="000000" w:themeColor="text1"/>
            <w:sz w:val="24"/>
            <w:szCs w:val="24"/>
          </w:rPr>
          <w:t xml:space="preserve">the </w:t>
        </w:r>
      </w:ins>
      <w:r w:rsidRPr="001C287A">
        <w:rPr>
          <w:rFonts w:ascii="Times New Roman" w:hAnsi="Times New Roman"/>
          <w:color w:val="000000" w:themeColor="text1"/>
          <w:sz w:val="24"/>
          <w:rPrChange w:id="1340" w:author="User" w:date="2012-11-18T09:33:00Z">
            <w:rPr>
              <w:rFonts w:ascii="Times New Roman" w:hAnsi="Times New Roman"/>
              <w:sz w:val="16"/>
            </w:rPr>
          </w:rPrChange>
        </w:rPr>
        <w:t>National Center for Biotechno</w:t>
      </w:r>
      <w:r w:rsidR="00726898" w:rsidRPr="001C287A">
        <w:rPr>
          <w:rFonts w:ascii="Times New Roman" w:hAnsi="Times New Roman"/>
          <w:color w:val="000000" w:themeColor="text1"/>
          <w:sz w:val="24"/>
          <w:rPrChange w:id="1341" w:author="User" w:date="2012-11-18T09:33:00Z">
            <w:rPr>
              <w:rFonts w:ascii="Times New Roman" w:hAnsi="Times New Roman"/>
              <w:sz w:val="16"/>
            </w:rPr>
          </w:rPrChange>
        </w:rPr>
        <w:t>lo</w:t>
      </w:r>
      <w:r w:rsidRPr="001C287A">
        <w:rPr>
          <w:rFonts w:ascii="Times New Roman" w:hAnsi="Times New Roman"/>
          <w:color w:val="000000" w:themeColor="text1"/>
          <w:sz w:val="24"/>
          <w:rPrChange w:id="1342" w:author="User" w:date="2012-11-18T09:33:00Z">
            <w:rPr>
              <w:rFonts w:ascii="Times New Roman" w:hAnsi="Times New Roman"/>
              <w:sz w:val="16"/>
            </w:rPr>
          </w:rPrChange>
        </w:rPr>
        <w:t>gy Information (NCBI) (</w:t>
      </w:r>
      <w:r w:rsidR="00EA0814">
        <w:fldChar w:fldCharType="begin"/>
      </w:r>
      <w:r w:rsidR="00EA0814">
        <w:instrText xml:space="preserve"> HYPERLINK "http://www.ncbi.nlm.nih.gov" </w:instrText>
      </w:r>
      <w:r w:rsidR="00EA0814">
        <w:fldChar w:fldCharType="separate"/>
      </w:r>
      <w:r w:rsidRPr="001C287A">
        <w:rPr>
          <w:rStyle w:val="Hyperlink"/>
          <w:rFonts w:ascii="Times New Roman" w:hAnsi="Times New Roman"/>
          <w:color w:val="000000" w:themeColor="text1"/>
          <w:sz w:val="24"/>
          <w:rPrChange w:id="1343" w:author="User" w:date="2012-11-18T09:33:00Z">
            <w:rPr>
              <w:rStyle w:val="Hyperlink"/>
              <w:rFonts w:ascii="Times New Roman" w:hAnsi="Times New Roman"/>
              <w:sz w:val="16"/>
            </w:rPr>
          </w:rPrChange>
        </w:rPr>
        <w:t>www.ncbi.nlm.nih.gov</w:t>
      </w:r>
      <w:r w:rsidR="00EA0814">
        <w:rPr>
          <w:rStyle w:val="Hyperlink"/>
          <w:rFonts w:ascii="Times New Roman" w:hAnsi="Times New Roman"/>
          <w:color w:val="000000" w:themeColor="text1"/>
          <w:sz w:val="24"/>
          <w:rPrChange w:id="1344" w:author="User" w:date="2012-11-18T09:33:00Z">
            <w:rPr>
              <w:rStyle w:val="Hyperlink"/>
              <w:rFonts w:ascii="Times New Roman" w:hAnsi="Times New Roman"/>
              <w:sz w:val="16"/>
            </w:rPr>
          </w:rPrChange>
        </w:rPr>
        <w:fldChar w:fldCharType="end"/>
      </w:r>
      <w:r w:rsidR="004259D1" w:rsidRPr="001C287A">
        <w:rPr>
          <w:rFonts w:ascii="Times New Roman" w:hAnsi="Times New Roman"/>
          <w:color w:val="000000" w:themeColor="text1"/>
          <w:sz w:val="24"/>
          <w:rPrChange w:id="1345" w:author="User" w:date="2012-11-18T09:33:00Z">
            <w:rPr>
              <w:rFonts w:ascii="Times New Roman" w:hAnsi="Times New Roman"/>
              <w:sz w:val="16"/>
            </w:rPr>
          </w:rPrChange>
        </w:rPr>
        <w:t>) sequence databases</w:t>
      </w:r>
      <w:r w:rsidR="00DA00A0" w:rsidRPr="001C287A">
        <w:rPr>
          <w:rFonts w:ascii="Times New Roman" w:hAnsi="Times New Roman"/>
          <w:color w:val="000000" w:themeColor="text1"/>
          <w:sz w:val="24"/>
          <w:rPrChange w:id="1346" w:author="User" w:date="2012-11-18T09:33:00Z">
            <w:rPr>
              <w:rFonts w:ascii="Times New Roman" w:hAnsi="Times New Roman"/>
              <w:sz w:val="16"/>
            </w:rPr>
          </w:rPrChange>
        </w:rPr>
        <w:t xml:space="preserve"> (Table S3</w:t>
      </w:r>
      <w:r w:rsidR="008715B8" w:rsidRPr="001C287A">
        <w:rPr>
          <w:rFonts w:ascii="Times New Roman" w:hAnsi="Times New Roman"/>
          <w:color w:val="000000" w:themeColor="text1"/>
          <w:sz w:val="24"/>
          <w:rPrChange w:id="1347" w:author="User" w:date="2012-11-18T09:33:00Z">
            <w:rPr>
              <w:rFonts w:ascii="Times New Roman" w:hAnsi="Times New Roman"/>
              <w:sz w:val="16"/>
            </w:rPr>
          </w:rPrChange>
        </w:rPr>
        <w:t>)</w:t>
      </w:r>
      <w:r w:rsidR="004259D1" w:rsidRPr="001C287A">
        <w:rPr>
          <w:rFonts w:ascii="Times New Roman" w:hAnsi="Times New Roman"/>
          <w:color w:val="000000" w:themeColor="text1"/>
          <w:sz w:val="24"/>
          <w:rPrChange w:id="1348" w:author="User" w:date="2012-11-18T09:33:00Z">
            <w:rPr>
              <w:rFonts w:ascii="Times New Roman" w:hAnsi="Times New Roman"/>
              <w:sz w:val="16"/>
            </w:rPr>
          </w:rPrChange>
        </w:rPr>
        <w:t xml:space="preserve">. </w:t>
      </w:r>
      <w:r w:rsidR="00DF227B" w:rsidRPr="001C287A">
        <w:rPr>
          <w:rFonts w:ascii="Times New Roman" w:hAnsi="Times New Roman"/>
          <w:color w:val="000000" w:themeColor="text1"/>
          <w:sz w:val="24"/>
          <w:rPrChange w:id="1349" w:author="User" w:date="2012-11-18T09:33:00Z">
            <w:rPr>
              <w:rFonts w:ascii="Times New Roman" w:hAnsi="Times New Roman"/>
              <w:sz w:val="16"/>
            </w:rPr>
          </w:rPrChange>
        </w:rPr>
        <w:t>These s</w:t>
      </w:r>
      <w:r w:rsidR="004259D1" w:rsidRPr="001C287A">
        <w:rPr>
          <w:rFonts w:ascii="Times New Roman" w:hAnsi="Times New Roman"/>
          <w:color w:val="000000" w:themeColor="text1"/>
          <w:sz w:val="24"/>
          <w:rPrChange w:id="1350" w:author="User" w:date="2012-11-18T09:33:00Z">
            <w:rPr>
              <w:rFonts w:ascii="Times New Roman" w:hAnsi="Times New Roman"/>
              <w:sz w:val="16"/>
            </w:rPr>
          </w:rPrChange>
        </w:rPr>
        <w:t xml:space="preserve">equences </w:t>
      </w:r>
      <w:r w:rsidRPr="001C287A">
        <w:rPr>
          <w:rFonts w:ascii="Times New Roman" w:hAnsi="Times New Roman"/>
          <w:color w:val="000000" w:themeColor="text1"/>
          <w:sz w:val="24"/>
          <w:rPrChange w:id="1351" w:author="User" w:date="2012-11-18T09:33:00Z">
            <w:rPr>
              <w:rFonts w:ascii="Times New Roman" w:hAnsi="Times New Roman"/>
              <w:sz w:val="16"/>
            </w:rPr>
          </w:rPrChange>
        </w:rPr>
        <w:t>were used to query a BLAST database of translated ORFs</w:t>
      </w:r>
      <w:r w:rsidR="002809EA" w:rsidRPr="001C287A">
        <w:rPr>
          <w:rFonts w:ascii="Times New Roman" w:hAnsi="Times New Roman"/>
          <w:color w:val="000000" w:themeColor="text1"/>
          <w:sz w:val="24"/>
          <w:rPrChange w:id="1352" w:author="User" w:date="2012-11-18T09:33:00Z">
            <w:rPr>
              <w:rFonts w:ascii="Times New Roman" w:hAnsi="Times New Roman"/>
              <w:sz w:val="16"/>
            </w:rPr>
          </w:rPrChange>
        </w:rPr>
        <w:t xml:space="preserve"> </w:t>
      </w:r>
      <w:r w:rsidR="00DD0CA3" w:rsidRPr="001C287A">
        <w:rPr>
          <w:rFonts w:ascii="Times New Roman" w:hAnsi="Times New Roman"/>
          <w:color w:val="000000" w:themeColor="text1"/>
          <w:sz w:val="24"/>
          <w:rPrChange w:id="1353" w:author="User" w:date="2012-11-18T09:33:00Z">
            <w:rPr>
              <w:rFonts w:ascii="Times New Roman" w:hAnsi="Times New Roman"/>
              <w:sz w:val="16"/>
            </w:rPr>
          </w:rPrChange>
        </w:rPr>
        <w:t xml:space="preserve">predicted from </w:t>
      </w:r>
      <w:r w:rsidR="004259D1" w:rsidRPr="001C287A">
        <w:rPr>
          <w:rFonts w:ascii="Times New Roman" w:hAnsi="Times New Roman"/>
          <w:color w:val="000000" w:themeColor="text1"/>
          <w:sz w:val="24"/>
          <w:rPrChange w:id="1354" w:author="User" w:date="2012-11-18T09:33:00Z">
            <w:rPr>
              <w:rFonts w:ascii="Times New Roman" w:hAnsi="Times New Roman"/>
              <w:sz w:val="16"/>
            </w:rPr>
          </w:rPrChange>
        </w:rPr>
        <w:t>Organic Lake metagenomic reads</w:t>
      </w:r>
      <w:r w:rsidRPr="001C287A">
        <w:rPr>
          <w:rFonts w:ascii="Times New Roman" w:hAnsi="Times New Roman"/>
          <w:color w:val="000000" w:themeColor="text1"/>
          <w:sz w:val="24"/>
          <w:rPrChange w:id="1355" w:author="User" w:date="2012-11-18T09:33:00Z">
            <w:rPr>
              <w:rFonts w:ascii="Times New Roman" w:hAnsi="Times New Roman"/>
              <w:sz w:val="16"/>
            </w:rPr>
          </w:rPrChange>
        </w:rPr>
        <w:t xml:space="preserve">. Matches were </w:t>
      </w:r>
      <w:r w:rsidR="00DD0CA3" w:rsidRPr="001C287A">
        <w:rPr>
          <w:rFonts w:ascii="Times New Roman" w:hAnsi="Times New Roman"/>
          <w:color w:val="000000" w:themeColor="text1"/>
          <w:sz w:val="24"/>
          <w:rPrChange w:id="1356" w:author="User" w:date="2012-11-18T09:33:00Z">
            <w:rPr>
              <w:rFonts w:ascii="Times New Roman" w:hAnsi="Times New Roman"/>
              <w:sz w:val="16"/>
            </w:rPr>
          </w:rPrChange>
        </w:rPr>
        <w:t>accepted</w:t>
      </w:r>
      <w:r w:rsidRPr="001C287A">
        <w:rPr>
          <w:rFonts w:ascii="Times New Roman" w:hAnsi="Times New Roman"/>
          <w:color w:val="000000" w:themeColor="text1"/>
          <w:sz w:val="24"/>
          <w:rPrChange w:id="1357" w:author="User" w:date="2012-11-18T09:33:00Z">
            <w:rPr>
              <w:rFonts w:ascii="Times New Roman" w:hAnsi="Times New Roman"/>
              <w:sz w:val="16"/>
            </w:rPr>
          </w:rPrChange>
        </w:rPr>
        <w:t xml:space="preserve"> if</w:t>
      </w:r>
      <w:ins w:id="1358" w:author="User" w:date="2012-11-18T09:33:00Z">
        <w:r w:rsidRPr="001C287A">
          <w:rPr>
            <w:rFonts w:ascii="Times New Roman" w:hAnsi="Times New Roman" w:cs="Times New Roman"/>
            <w:color w:val="000000" w:themeColor="text1"/>
            <w:sz w:val="24"/>
            <w:szCs w:val="24"/>
          </w:rPr>
          <w:t xml:space="preserve"> </w:t>
        </w:r>
        <w:r w:rsidR="008A35D1">
          <w:rPr>
            <w:rFonts w:ascii="Times New Roman" w:hAnsi="Times New Roman" w:cs="Times New Roman"/>
            <w:color w:val="000000" w:themeColor="text1"/>
            <w:sz w:val="24"/>
            <w:szCs w:val="24"/>
          </w:rPr>
          <w:t>the</w:t>
        </w:r>
      </w:ins>
      <w:r w:rsidR="008A35D1">
        <w:rPr>
          <w:rFonts w:ascii="Times New Roman" w:hAnsi="Times New Roman"/>
          <w:color w:val="000000" w:themeColor="text1"/>
          <w:sz w:val="24"/>
          <w:rPrChange w:id="1359" w:author="User" w:date="2012-11-18T09:33:00Z">
            <w:rPr>
              <w:rFonts w:ascii="Times New Roman" w:hAnsi="Times New Roman"/>
              <w:sz w:val="16"/>
            </w:rPr>
          </w:rPrChange>
        </w:rPr>
        <w:t xml:space="preserve"> </w:t>
      </w:r>
      <w:r w:rsidRPr="001C287A">
        <w:rPr>
          <w:rFonts w:ascii="Times New Roman" w:hAnsi="Times New Roman"/>
          <w:color w:val="000000" w:themeColor="text1"/>
          <w:sz w:val="24"/>
          <w:rPrChange w:id="1360" w:author="User" w:date="2012-11-18T09:33:00Z">
            <w:rPr>
              <w:rFonts w:ascii="Times New Roman" w:hAnsi="Times New Roman"/>
              <w:sz w:val="16"/>
            </w:rPr>
          </w:rPrChange>
        </w:rPr>
        <w:t>e-value was &lt;1e</w:t>
      </w:r>
      <w:r w:rsidR="004259D1" w:rsidRPr="001C287A">
        <w:rPr>
          <w:rFonts w:ascii="Times New Roman" w:hAnsi="Times New Roman"/>
          <w:color w:val="000000" w:themeColor="text1"/>
          <w:sz w:val="24"/>
          <w:rPrChange w:id="1361" w:author="User" w:date="2012-11-18T09:33:00Z">
            <w:rPr>
              <w:rFonts w:ascii="Times New Roman" w:hAnsi="Times New Roman"/>
              <w:sz w:val="16"/>
            </w:rPr>
          </w:rPrChange>
        </w:rPr>
        <w:t>−</w:t>
      </w:r>
      <w:r w:rsidRPr="001C287A">
        <w:rPr>
          <w:rFonts w:ascii="Times New Roman" w:hAnsi="Times New Roman"/>
          <w:color w:val="000000" w:themeColor="text1"/>
          <w:sz w:val="24"/>
          <w:rPrChange w:id="1362" w:author="User" w:date="2012-11-18T09:33:00Z">
            <w:rPr>
              <w:rFonts w:ascii="Times New Roman" w:hAnsi="Times New Roman"/>
              <w:sz w:val="16"/>
            </w:rPr>
          </w:rPrChange>
        </w:rPr>
        <w:t>1</w:t>
      </w:r>
      <w:r w:rsidR="004259D1" w:rsidRPr="001C287A">
        <w:rPr>
          <w:rFonts w:ascii="Times New Roman" w:hAnsi="Times New Roman"/>
          <w:color w:val="000000" w:themeColor="text1"/>
          <w:sz w:val="24"/>
          <w:rPrChange w:id="1363" w:author="User" w:date="2012-11-18T09:33:00Z">
            <w:rPr>
              <w:rFonts w:ascii="Times New Roman" w:hAnsi="Times New Roman"/>
              <w:sz w:val="16"/>
            </w:rPr>
          </w:rPrChange>
        </w:rPr>
        <w:t>0 and sequence id</w:t>
      </w:r>
      <w:r w:rsidR="00DD0CA3" w:rsidRPr="001C287A">
        <w:rPr>
          <w:rFonts w:ascii="Times New Roman" w:hAnsi="Times New Roman"/>
          <w:color w:val="000000" w:themeColor="text1"/>
          <w:sz w:val="24"/>
          <w:rPrChange w:id="1364" w:author="User" w:date="2012-11-18T09:33:00Z">
            <w:rPr>
              <w:rFonts w:ascii="Times New Roman" w:hAnsi="Times New Roman"/>
              <w:sz w:val="16"/>
            </w:rPr>
          </w:rPrChange>
        </w:rPr>
        <w:t>entity was within the range shared by the query enzymes of the same family</w:t>
      </w:r>
      <w:r w:rsidR="004259D1" w:rsidRPr="001C287A">
        <w:rPr>
          <w:rFonts w:ascii="Times New Roman" w:hAnsi="Times New Roman"/>
          <w:color w:val="000000" w:themeColor="text1"/>
          <w:sz w:val="24"/>
          <w:rPrChange w:id="1365" w:author="User" w:date="2012-11-18T09:33:00Z">
            <w:rPr>
              <w:rFonts w:ascii="Times New Roman" w:hAnsi="Times New Roman"/>
              <w:sz w:val="16"/>
            </w:rPr>
          </w:rPrChange>
        </w:rPr>
        <w:t>.</w:t>
      </w:r>
      <w:r w:rsidR="00A013FF" w:rsidRPr="001C287A">
        <w:rPr>
          <w:rFonts w:ascii="Times New Roman" w:hAnsi="Times New Roman"/>
          <w:color w:val="000000" w:themeColor="text1"/>
          <w:sz w:val="24"/>
          <w:rPrChange w:id="1366" w:author="User" w:date="2012-11-18T09:33:00Z">
            <w:rPr>
              <w:rFonts w:ascii="Times New Roman" w:hAnsi="Times New Roman"/>
              <w:sz w:val="16"/>
            </w:rPr>
          </w:rPrChange>
        </w:rPr>
        <w:t xml:space="preserve"> The same process was used to determine the frequency of homologs of these genes in </w:t>
      </w:r>
      <w:ins w:id="1367" w:author="User" w:date="2012-11-18T09:33:00Z">
        <w:r w:rsidR="008A35D1">
          <w:rPr>
            <w:rFonts w:ascii="Times New Roman" w:hAnsi="Times New Roman" w:cs="Times New Roman"/>
            <w:color w:val="000000" w:themeColor="text1"/>
            <w:sz w:val="24"/>
            <w:szCs w:val="24"/>
          </w:rPr>
          <w:t xml:space="preserve">metagenome data from </w:t>
        </w:r>
      </w:ins>
      <w:r w:rsidR="00A013FF" w:rsidRPr="001C287A">
        <w:rPr>
          <w:rFonts w:ascii="Times New Roman" w:hAnsi="Times New Roman"/>
          <w:color w:val="000000" w:themeColor="text1"/>
          <w:sz w:val="24"/>
          <w:rPrChange w:id="1368" w:author="User" w:date="2012-11-18T09:33:00Z">
            <w:rPr>
              <w:rFonts w:ascii="Times New Roman" w:hAnsi="Times New Roman"/>
              <w:sz w:val="16"/>
            </w:rPr>
          </w:rPrChange>
        </w:rPr>
        <w:t xml:space="preserve">Ace Lake and the </w:t>
      </w:r>
      <w:del w:id="1369" w:author="User" w:date="2012-11-18T09:33:00Z">
        <w:r w:rsidR="00A013FF">
          <w:rPr>
            <w:rFonts w:ascii="Times New Roman" w:hAnsi="Times New Roman" w:cs="Times New Roman"/>
            <w:sz w:val="16"/>
            <w:szCs w:val="16"/>
          </w:rPr>
          <w:delText>Global Ocean Sampling (</w:delText>
        </w:r>
      </w:del>
      <w:r w:rsidR="00A013FF" w:rsidRPr="001C287A">
        <w:rPr>
          <w:rFonts w:ascii="Times New Roman" w:hAnsi="Times New Roman"/>
          <w:color w:val="000000" w:themeColor="text1"/>
          <w:sz w:val="24"/>
          <w:rPrChange w:id="1370" w:author="User" w:date="2012-11-18T09:33:00Z">
            <w:rPr>
              <w:rFonts w:ascii="Times New Roman" w:hAnsi="Times New Roman"/>
              <w:sz w:val="16"/>
            </w:rPr>
          </w:rPrChange>
        </w:rPr>
        <w:t>GOS</w:t>
      </w:r>
      <w:del w:id="1371" w:author="User" w:date="2012-11-18T09:33:00Z">
        <w:r w:rsidR="00A013FF">
          <w:rPr>
            <w:rFonts w:ascii="Times New Roman" w:hAnsi="Times New Roman" w:cs="Times New Roman"/>
            <w:sz w:val="16"/>
            <w:szCs w:val="16"/>
          </w:rPr>
          <w:delText>)</w:delText>
        </w:r>
      </w:del>
      <w:r w:rsidR="00A013FF" w:rsidRPr="001C287A">
        <w:rPr>
          <w:rFonts w:ascii="Times New Roman" w:hAnsi="Times New Roman"/>
          <w:color w:val="000000" w:themeColor="text1"/>
          <w:sz w:val="24"/>
          <w:rPrChange w:id="1372" w:author="User" w:date="2012-11-18T09:33:00Z">
            <w:rPr>
              <w:rFonts w:ascii="Times New Roman" w:hAnsi="Times New Roman"/>
              <w:sz w:val="16"/>
            </w:rPr>
          </w:rPrChange>
        </w:rPr>
        <w:t xml:space="preserve"> expedition</w:t>
      </w:r>
      <w:del w:id="1373" w:author="User" w:date="2012-11-18T09:33:00Z">
        <w:r w:rsidR="00A013FF">
          <w:rPr>
            <w:rFonts w:ascii="Times New Roman" w:hAnsi="Times New Roman" w:cs="Times New Roman"/>
            <w:sz w:val="16"/>
            <w:szCs w:val="16"/>
          </w:rPr>
          <w:delText xml:space="preserve"> metagenomes</w:delText>
        </w:r>
      </w:del>
      <w:r w:rsidR="00A013FF" w:rsidRPr="001C287A">
        <w:rPr>
          <w:rFonts w:ascii="Times New Roman" w:hAnsi="Times New Roman"/>
          <w:color w:val="000000" w:themeColor="text1"/>
          <w:sz w:val="24"/>
          <w:rPrChange w:id="1374" w:author="User" w:date="2012-11-18T09:33:00Z">
            <w:rPr>
              <w:rFonts w:ascii="Times New Roman" w:hAnsi="Times New Roman"/>
              <w:sz w:val="16"/>
            </w:rPr>
          </w:rPrChange>
        </w:rPr>
        <w:t>.</w:t>
      </w:r>
      <w:r w:rsidR="00F61377" w:rsidRPr="001C287A">
        <w:rPr>
          <w:rFonts w:ascii="Times New Roman" w:hAnsi="Times New Roman"/>
          <w:color w:val="000000" w:themeColor="text1"/>
          <w:sz w:val="24"/>
          <w:rPrChange w:id="1375" w:author="User" w:date="2012-11-18T09:33:00Z">
            <w:rPr>
              <w:rFonts w:ascii="Times New Roman" w:hAnsi="Times New Roman"/>
              <w:sz w:val="16"/>
            </w:rPr>
          </w:rPrChange>
        </w:rPr>
        <w:t xml:space="preserve"> Counts of </w:t>
      </w:r>
      <w:r w:rsidR="00F61377" w:rsidRPr="00EA0814">
        <w:rPr>
          <w:rFonts w:ascii="Times New Roman" w:hAnsi="Times New Roman"/>
          <w:i/>
          <w:color w:val="000000" w:themeColor="text1"/>
          <w:sz w:val="24"/>
          <w:rPrChange w:id="1376" w:author="User" w:date="2012-11-18T09:33:00Z">
            <w:rPr>
              <w:rFonts w:ascii="Times New Roman" w:hAnsi="Times New Roman"/>
              <w:i/>
              <w:sz w:val="16"/>
            </w:rPr>
          </w:rPrChange>
        </w:rPr>
        <w:t>dddD</w:t>
      </w:r>
      <w:r w:rsidR="00F61377" w:rsidRPr="001C287A">
        <w:rPr>
          <w:rFonts w:ascii="Times New Roman" w:hAnsi="Times New Roman"/>
          <w:color w:val="000000" w:themeColor="text1"/>
          <w:sz w:val="24"/>
          <w:rPrChange w:id="1377" w:author="User" w:date="2012-11-18T09:33:00Z">
            <w:rPr>
              <w:rFonts w:ascii="Times New Roman" w:hAnsi="Times New Roman"/>
              <w:sz w:val="16"/>
            </w:rPr>
          </w:rPrChange>
        </w:rPr>
        <w:t xml:space="preserve">, </w:t>
      </w:r>
      <w:r w:rsidR="00F61377" w:rsidRPr="00EA0814">
        <w:rPr>
          <w:rFonts w:ascii="Times New Roman" w:hAnsi="Times New Roman"/>
          <w:i/>
          <w:color w:val="000000" w:themeColor="text1"/>
          <w:sz w:val="24"/>
          <w:rPrChange w:id="1378" w:author="User" w:date="2012-11-18T09:33:00Z">
            <w:rPr>
              <w:rFonts w:ascii="Times New Roman" w:hAnsi="Times New Roman"/>
              <w:i/>
              <w:sz w:val="16"/>
            </w:rPr>
          </w:rPrChange>
        </w:rPr>
        <w:t>dddL</w:t>
      </w:r>
      <w:r w:rsidR="00F61377" w:rsidRPr="001C287A">
        <w:rPr>
          <w:rFonts w:ascii="Times New Roman" w:hAnsi="Times New Roman"/>
          <w:color w:val="000000" w:themeColor="text1"/>
          <w:sz w:val="24"/>
          <w:rPrChange w:id="1379" w:author="User" w:date="2012-11-18T09:33:00Z">
            <w:rPr>
              <w:rFonts w:ascii="Times New Roman" w:hAnsi="Times New Roman"/>
              <w:sz w:val="16"/>
            </w:rPr>
          </w:rPrChange>
        </w:rPr>
        <w:t xml:space="preserve">, </w:t>
      </w:r>
      <w:r w:rsidR="00F61377" w:rsidRPr="00EA0814">
        <w:rPr>
          <w:rFonts w:ascii="Times New Roman" w:hAnsi="Times New Roman"/>
          <w:i/>
          <w:color w:val="000000" w:themeColor="text1"/>
          <w:sz w:val="24"/>
          <w:rPrChange w:id="1380" w:author="User" w:date="2012-11-18T09:33:00Z">
            <w:rPr>
              <w:rFonts w:ascii="Times New Roman" w:hAnsi="Times New Roman"/>
              <w:i/>
              <w:sz w:val="16"/>
            </w:rPr>
          </w:rPrChange>
        </w:rPr>
        <w:t>dddP</w:t>
      </w:r>
      <w:r w:rsidR="00F61377" w:rsidRPr="001C287A">
        <w:rPr>
          <w:rFonts w:ascii="Times New Roman" w:hAnsi="Times New Roman"/>
          <w:color w:val="000000" w:themeColor="text1"/>
          <w:sz w:val="24"/>
          <w:rPrChange w:id="1381" w:author="User" w:date="2012-11-18T09:33:00Z">
            <w:rPr>
              <w:rFonts w:ascii="Times New Roman" w:hAnsi="Times New Roman"/>
              <w:sz w:val="16"/>
            </w:rPr>
          </w:rPrChange>
        </w:rPr>
        <w:t xml:space="preserve"> and </w:t>
      </w:r>
      <w:r w:rsidR="00F61377" w:rsidRPr="00EA0814">
        <w:rPr>
          <w:rFonts w:ascii="Times New Roman" w:hAnsi="Times New Roman"/>
          <w:i/>
          <w:color w:val="000000" w:themeColor="text1"/>
          <w:sz w:val="24"/>
          <w:rPrChange w:id="1382" w:author="User" w:date="2012-11-18T09:33:00Z">
            <w:rPr>
              <w:rFonts w:ascii="Times New Roman" w:hAnsi="Times New Roman"/>
              <w:i/>
              <w:sz w:val="16"/>
            </w:rPr>
          </w:rPrChange>
        </w:rPr>
        <w:t>dmdA</w:t>
      </w:r>
      <w:r w:rsidR="00F61377" w:rsidRPr="001C287A">
        <w:rPr>
          <w:rFonts w:ascii="Times New Roman" w:hAnsi="Times New Roman"/>
          <w:i/>
          <w:color w:val="000000" w:themeColor="text1"/>
          <w:sz w:val="24"/>
          <w:rPrChange w:id="1383" w:author="User" w:date="2012-11-18T09:33:00Z">
            <w:rPr>
              <w:rFonts w:ascii="Times New Roman" w:hAnsi="Times New Roman"/>
              <w:i/>
              <w:sz w:val="16"/>
            </w:rPr>
          </w:rPrChange>
        </w:rPr>
        <w:t xml:space="preserve"> </w:t>
      </w:r>
      <w:del w:id="1384" w:author="User" w:date="2012-11-18T09:33:00Z">
        <w:r w:rsidR="00F61377">
          <w:rPr>
            <w:rFonts w:ascii="Times New Roman" w:hAnsi="Times New Roman" w:cs="Times New Roman"/>
            <w:sz w:val="16"/>
            <w:szCs w:val="16"/>
          </w:rPr>
          <w:delText>was</w:delText>
        </w:r>
      </w:del>
      <w:ins w:id="1385" w:author="User" w:date="2012-11-18T09:33:00Z">
        <w:r w:rsidR="008A35D1">
          <w:rPr>
            <w:rFonts w:ascii="Times New Roman" w:hAnsi="Times New Roman" w:cs="Times New Roman"/>
            <w:color w:val="000000" w:themeColor="text1"/>
            <w:sz w:val="24"/>
            <w:szCs w:val="24"/>
          </w:rPr>
          <w:t>genes were</w:t>
        </w:r>
      </w:ins>
      <w:r w:rsidR="00F61377" w:rsidRPr="001C287A">
        <w:rPr>
          <w:rFonts w:ascii="Times New Roman" w:hAnsi="Times New Roman"/>
          <w:color w:val="000000" w:themeColor="text1"/>
          <w:sz w:val="24"/>
          <w:rPrChange w:id="1386" w:author="User" w:date="2012-11-18T09:33:00Z">
            <w:rPr>
              <w:rFonts w:ascii="Times New Roman" w:hAnsi="Times New Roman"/>
              <w:sz w:val="16"/>
            </w:rPr>
          </w:rPrChange>
        </w:rPr>
        <w:t xml:space="preserve"> comparable to that obtained by Howard </w:t>
      </w:r>
      <w:r w:rsidR="00F61377" w:rsidRPr="001C287A">
        <w:rPr>
          <w:rFonts w:ascii="Times New Roman" w:hAnsi="Times New Roman"/>
          <w:i/>
          <w:color w:val="000000" w:themeColor="text1"/>
          <w:sz w:val="24"/>
          <w:rPrChange w:id="1387" w:author="User" w:date="2012-11-18T09:33:00Z">
            <w:rPr>
              <w:rFonts w:ascii="Times New Roman" w:hAnsi="Times New Roman"/>
              <w:i/>
              <w:sz w:val="16"/>
            </w:rPr>
          </w:rPrChange>
        </w:rPr>
        <w:t>et al.</w:t>
      </w:r>
      <w:r w:rsidR="00F61377" w:rsidRPr="001C287A">
        <w:rPr>
          <w:rFonts w:ascii="Times New Roman" w:hAnsi="Times New Roman"/>
          <w:color w:val="000000" w:themeColor="text1"/>
          <w:sz w:val="24"/>
          <w:rPrChange w:id="1388" w:author="User" w:date="2012-11-18T09:33:00Z">
            <w:rPr>
              <w:rFonts w:ascii="Times New Roman" w:hAnsi="Times New Roman"/>
              <w:sz w:val="16"/>
            </w:rPr>
          </w:rPrChange>
        </w:rPr>
        <w:t xml:space="preserve"> (2008)</w:t>
      </w:r>
      <w:r w:rsidR="00720500" w:rsidRPr="001C287A">
        <w:rPr>
          <w:rFonts w:ascii="Times New Roman" w:hAnsi="Times New Roman"/>
          <w:color w:val="000000" w:themeColor="text1"/>
          <w:sz w:val="24"/>
          <w:rPrChange w:id="1389" w:author="User" w:date="2012-11-18T09:33:00Z">
            <w:rPr>
              <w:rFonts w:ascii="Times New Roman" w:hAnsi="Times New Roman"/>
              <w:sz w:val="16"/>
            </w:rPr>
          </w:rPrChange>
        </w:rPr>
        <w:t xml:space="preserve"> (*</w:t>
      </w:r>
      <w:r w:rsidR="00720500" w:rsidRPr="00EA0814">
        <w:rPr>
          <w:rFonts w:ascii="Times New Roman" w:hAnsi="Times New Roman"/>
          <w:color w:val="000000" w:themeColor="text1"/>
          <w:sz w:val="24"/>
          <w:highlight w:val="yellow"/>
          <w:rPrChange w:id="1390" w:author="User" w:date="2012-11-18T09:33:00Z">
            <w:rPr>
              <w:rFonts w:ascii="Times New Roman" w:hAnsi="Times New Roman"/>
              <w:sz w:val="16"/>
              <w:highlight w:val="yellow"/>
            </w:rPr>
          </w:rPrChange>
        </w:rPr>
        <w:t>Table</w:t>
      </w:r>
      <w:r w:rsidR="00720500" w:rsidRPr="001C287A">
        <w:rPr>
          <w:rFonts w:ascii="Times New Roman" w:hAnsi="Times New Roman"/>
          <w:color w:val="000000" w:themeColor="text1"/>
          <w:sz w:val="24"/>
          <w:rPrChange w:id="1391" w:author="User" w:date="2012-11-18T09:33:00Z">
            <w:rPr>
              <w:rFonts w:ascii="Times New Roman" w:hAnsi="Times New Roman"/>
              <w:sz w:val="16"/>
            </w:rPr>
          </w:rPrChange>
        </w:rPr>
        <w:t xml:space="preserve"> S**)</w:t>
      </w:r>
      <w:r w:rsidR="00F61377" w:rsidRPr="001C287A">
        <w:rPr>
          <w:rFonts w:ascii="Times New Roman" w:hAnsi="Times New Roman"/>
          <w:color w:val="000000" w:themeColor="text1"/>
          <w:sz w:val="24"/>
          <w:rPrChange w:id="1392" w:author="User" w:date="2012-11-18T09:33:00Z">
            <w:rPr>
              <w:rFonts w:ascii="Times New Roman" w:hAnsi="Times New Roman"/>
              <w:sz w:val="16"/>
            </w:rPr>
          </w:rPrChange>
        </w:rPr>
        <w:t>.</w:t>
      </w:r>
    </w:p>
    <w:p w14:paraId="35032DE0" w14:textId="77777777" w:rsidR="00A013FF" w:rsidRDefault="00F61377" w:rsidP="00F84242">
      <w:pPr>
        <w:pStyle w:val="Heading2"/>
        <w:rPr>
          <w:del w:id="1393" w:author="User" w:date="2012-11-18T09:33:00Z"/>
        </w:rPr>
      </w:pPr>
      <w:del w:id="1394" w:author="User" w:date="2012-11-18T09:33:00Z">
        <w:r>
          <w:delText>Comparing functional gene frequencies between</w:delText>
        </w:r>
        <w:r w:rsidR="00A013FF">
          <w:delText xml:space="preserve"> metagenomic samples</w:delText>
        </w:r>
      </w:del>
    </w:p>
    <w:p w14:paraId="7170928A" w14:textId="6A232D8E" w:rsidR="00C62EBE" w:rsidRDefault="00DC7AFC" w:rsidP="009A22D7">
      <w:pPr>
        <w:spacing w:after="0" w:line="240" w:lineRule="auto"/>
        <w:ind w:firstLine="426"/>
        <w:rPr>
          <w:rFonts w:ascii="Times New Roman" w:hAnsi="Times New Roman"/>
          <w:color w:val="000000" w:themeColor="text1"/>
          <w:sz w:val="24"/>
          <w:rPrChange w:id="1395" w:author="User" w:date="2012-11-18T09:33:00Z">
            <w:rPr>
              <w:rFonts w:asciiTheme="majorHAnsi" w:hAnsiTheme="majorHAnsi"/>
              <w:sz w:val="26"/>
            </w:rPr>
          </w:rPrChange>
        </w:rPr>
        <w:pPrChange w:id="1396" w:author="User" w:date="2012-11-18T09:33:00Z">
          <w:pPr/>
        </w:pPrChange>
      </w:pPr>
      <w:r w:rsidRPr="001C287A">
        <w:rPr>
          <w:rFonts w:ascii="Times New Roman" w:hAnsi="Times New Roman"/>
          <w:color w:val="000000" w:themeColor="text1"/>
          <w:sz w:val="24"/>
          <w:rPrChange w:id="1397" w:author="User" w:date="2012-11-18T09:33:00Z">
            <w:rPr>
              <w:rFonts w:ascii="Times New Roman" w:hAnsi="Times New Roman"/>
              <w:sz w:val="16"/>
            </w:rPr>
          </w:rPrChange>
        </w:rPr>
        <w:t>Frequencies of genes of interest were normalized to 100 Mb</w:t>
      </w:r>
      <w:del w:id="1398" w:author="User" w:date="2012-11-18T09:33:00Z">
        <w:r>
          <w:rPr>
            <w:rFonts w:ascii="Times New Roman" w:hAnsi="Times New Roman" w:cs="Times New Roman"/>
            <w:sz w:val="16"/>
            <w:szCs w:val="16"/>
          </w:rPr>
          <w:delText>. This was</w:delText>
        </w:r>
      </w:del>
      <w:ins w:id="1399" w:author="User" w:date="2012-11-18T09:33:00Z">
        <w:r w:rsidR="008A35D1">
          <w:rPr>
            <w:rFonts w:ascii="Times New Roman" w:hAnsi="Times New Roman" w:cs="Times New Roman"/>
            <w:color w:val="000000" w:themeColor="text1"/>
            <w:sz w:val="24"/>
            <w:szCs w:val="24"/>
          </w:rPr>
          <w:t xml:space="preserve"> in order</w:t>
        </w:r>
      </w:ins>
      <w:r w:rsidRPr="001C287A">
        <w:rPr>
          <w:rFonts w:ascii="Times New Roman" w:hAnsi="Times New Roman"/>
          <w:color w:val="000000" w:themeColor="text1"/>
          <w:sz w:val="24"/>
          <w:rPrChange w:id="1400" w:author="User" w:date="2012-11-18T09:33:00Z">
            <w:rPr>
              <w:rFonts w:ascii="Times New Roman" w:hAnsi="Times New Roman"/>
              <w:sz w:val="16"/>
            </w:rPr>
          </w:rPrChange>
        </w:rPr>
        <w:t xml:space="preserve"> to allow comparison between Antarctic </w:t>
      </w:r>
      <w:del w:id="1401" w:author="User" w:date="2012-11-18T09:33:00Z">
        <w:r>
          <w:rPr>
            <w:rFonts w:ascii="Times New Roman" w:hAnsi="Times New Roman" w:cs="Times New Roman"/>
            <w:sz w:val="16"/>
            <w:szCs w:val="16"/>
          </w:rPr>
          <w:delText>Lake</w:delText>
        </w:r>
      </w:del>
      <w:ins w:id="1402" w:author="User" w:date="2012-11-18T09:33:00Z">
        <w:r w:rsidR="008A35D1">
          <w:rPr>
            <w:rFonts w:ascii="Times New Roman" w:hAnsi="Times New Roman" w:cs="Times New Roman"/>
            <w:color w:val="000000" w:themeColor="text1"/>
            <w:sz w:val="24"/>
            <w:szCs w:val="24"/>
          </w:rPr>
          <w:t>l</w:t>
        </w:r>
        <w:r w:rsidRPr="001C287A">
          <w:rPr>
            <w:rFonts w:ascii="Times New Roman" w:hAnsi="Times New Roman" w:cs="Times New Roman"/>
            <w:color w:val="000000" w:themeColor="text1"/>
            <w:sz w:val="24"/>
            <w:szCs w:val="24"/>
          </w:rPr>
          <w:t>ake</w:t>
        </w:r>
      </w:ins>
      <w:r w:rsidRPr="001C287A">
        <w:rPr>
          <w:rFonts w:ascii="Times New Roman" w:hAnsi="Times New Roman"/>
          <w:color w:val="000000" w:themeColor="text1"/>
          <w:sz w:val="24"/>
          <w:rPrChange w:id="1403" w:author="User" w:date="2012-11-18T09:33:00Z">
            <w:rPr>
              <w:rFonts w:ascii="Times New Roman" w:hAnsi="Times New Roman"/>
              <w:sz w:val="16"/>
            </w:rPr>
          </w:rPrChange>
        </w:rPr>
        <w:t xml:space="preserve"> and GOS metagenomes, which were sequenced using different </w:t>
      </w:r>
      <w:ins w:id="1404" w:author="User" w:date="2012-11-18T09:33:00Z">
        <w:r w:rsidR="008A35D1">
          <w:rPr>
            <w:rFonts w:ascii="Times New Roman" w:hAnsi="Times New Roman" w:cs="Times New Roman"/>
            <w:color w:val="000000" w:themeColor="text1"/>
            <w:sz w:val="24"/>
            <w:szCs w:val="24"/>
          </w:rPr>
          <w:t xml:space="preserve">DNA </w:t>
        </w:r>
      </w:ins>
      <w:r w:rsidRPr="001C287A">
        <w:rPr>
          <w:rFonts w:ascii="Times New Roman" w:hAnsi="Times New Roman"/>
          <w:color w:val="000000" w:themeColor="text1"/>
          <w:sz w:val="24"/>
          <w:rPrChange w:id="1405" w:author="User" w:date="2012-11-18T09:33:00Z">
            <w:rPr>
              <w:rFonts w:ascii="Times New Roman" w:hAnsi="Times New Roman"/>
              <w:sz w:val="16"/>
            </w:rPr>
          </w:rPrChange>
        </w:rPr>
        <w:t xml:space="preserve">sequencing technologies. The number of total base pairs from each GOS sample was estimated by multiplying the number of reads from each sample by the average read length (822 bp) (Rusch </w:t>
      </w:r>
      <w:r w:rsidRPr="001C287A">
        <w:rPr>
          <w:rFonts w:ascii="Times New Roman" w:hAnsi="Times New Roman"/>
          <w:i/>
          <w:color w:val="000000" w:themeColor="text1"/>
          <w:sz w:val="24"/>
          <w:rPrChange w:id="1406" w:author="User" w:date="2012-11-18T09:33:00Z">
            <w:rPr>
              <w:rFonts w:ascii="Times New Roman" w:hAnsi="Times New Roman"/>
              <w:i/>
              <w:sz w:val="16"/>
            </w:rPr>
          </w:rPrChange>
        </w:rPr>
        <w:t>et al.</w:t>
      </w:r>
      <w:r w:rsidRPr="001C287A">
        <w:rPr>
          <w:rFonts w:ascii="Times New Roman" w:hAnsi="Times New Roman"/>
          <w:color w:val="000000" w:themeColor="text1"/>
          <w:sz w:val="24"/>
          <w:rPrChange w:id="1407" w:author="User" w:date="2012-11-18T09:33:00Z">
            <w:rPr>
              <w:rFonts w:ascii="Times New Roman" w:hAnsi="Times New Roman"/>
              <w:sz w:val="16"/>
            </w:rPr>
          </w:rPrChange>
        </w:rPr>
        <w:t xml:space="preserve">, 2007). Frequencies of the single copy gene </w:t>
      </w:r>
      <w:r w:rsidRPr="001C287A">
        <w:rPr>
          <w:rFonts w:ascii="Times New Roman" w:hAnsi="Times New Roman"/>
          <w:i/>
          <w:color w:val="000000" w:themeColor="text1"/>
          <w:sz w:val="24"/>
          <w:rPrChange w:id="1408" w:author="User" w:date="2012-11-18T09:33:00Z">
            <w:rPr>
              <w:rFonts w:ascii="Times New Roman" w:hAnsi="Times New Roman"/>
              <w:i/>
              <w:sz w:val="16"/>
            </w:rPr>
          </w:rPrChange>
        </w:rPr>
        <w:t>recA</w:t>
      </w:r>
      <w:r w:rsidR="00F61377" w:rsidRPr="001C287A">
        <w:rPr>
          <w:rFonts w:ascii="Times New Roman" w:hAnsi="Times New Roman"/>
          <w:color w:val="000000" w:themeColor="text1"/>
          <w:sz w:val="24"/>
          <w:rPrChange w:id="1409" w:author="User" w:date="2012-11-18T09:33:00Z">
            <w:rPr>
              <w:rFonts w:ascii="Times New Roman" w:hAnsi="Times New Roman"/>
              <w:sz w:val="16"/>
            </w:rPr>
          </w:rPrChange>
        </w:rPr>
        <w:t xml:space="preserve"> was retrieved as described for other genes of interest (</w:t>
      </w:r>
      <w:commentRangeStart w:id="1410"/>
      <w:r w:rsidR="00F61377" w:rsidRPr="001C287A">
        <w:rPr>
          <w:rFonts w:ascii="Times New Roman" w:hAnsi="Times New Roman"/>
          <w:color w:val="000000" w:themeColor="text1"/>
          <w:sz w:val="24"/>
          <w:rPrChange w:id="1411" w:author="User" w:date="2012-11-18T09:33:00Z">
            <w:rPr>
              <w:rFonts w:ascii="Times New Roman" w:hAnsi="Times New Roman"/>
              <w:sz w:val="16"/>
            </w:rPr>
          </w:rPrChange>
        </w:rPr>
        <w:t>above</w:t>
      </w:r>
      <w:commentRangeEnd w:id="1410"/>
      <w:r w:rsidR="008A35D1">
        <w:rPr>
          <w:rStyle w:val="CommentReference"/>
        </w:rPr>
        <w:commentReference w:id="1410"/>
      </w:r>
      <w:r w:rsidR="00F61377" w:rsidRPr="001C287A">
        <w:rPr>
          <w:rFonts w:ascii="Times New Roman" w:hAnsi="Times New Roman"/>
          <w:color w:val="000000" w:themeColor="text1"/>
          <w:sz w:val="24"/>
          <w:rPrChange w:id="1412" w:author="User" w:date="2012-11-18T09:33:00Z">
            <w:rPr>
              <w:rFonts w:ascii="Times New Roman" w:hAnsi="Times New Roman"/>
              <w:sz w:val="16"/>
            </w:rPr>
          </w:rPrChange>
        </w:rPr>
        <w:t xml:space="preserve">) using the </w:t>
      </w:r>
      <w:r w:rsidR="00F61377" w:rsidRPr="001C287A">
        <w:rPr>
          <w:rFonts w:ascii="Times New Roman" w:hAnsi="Times New Roman"/>
          <w:i/>
          <w:color w:val="000000" w:themeColor="text1"/>
          <w:sz w:val="24"/>
          <w:rPrChange w:id="1413" w:author="User" w:date="2012-11-18T09:33:00Z">
            <w:rPr>
              <w:rFonts w:ascii="Times New Roman" w:hAnsi="Times New Roman"/>
              <w:i/>
              <w:sz w:val="16"/>
            </w:rPr>
          </w:rPrChange>
        </w:rPr>
        <w:t xml:space="preserve">E. coli </w:t>
      </w:r>
      <w:r w:rsidR="00F61377" w:rsidRPr="001C287A">
        <w:rPr>
          <w:rFonts w:ascii="Times New Roman" w:hAnsi="Times New Roman"/>
          <w:color w:val="000000" w:themeColor="text1"/>
          <w:sz w:val="24"/>
          <w:rPrChange w:id="1414" w:author="User" w:date="2012-11-18T09:33:00Z">
            <w:rPr>
              <w:rFonts w:ascii="Times New Roman" w:hAnsi="Times New Roman"/>
              <w:sz w:val="16"/>
            </w:rPr>
          </w:rPrChange>
        </w:rPr>
        <w:t xml:space="preserve">K12 (Table S3) homolog as the query. An e-value cut-off of &lt;1e-20 was used as established by Howard </w:t>
      </w:r>
      <w:r w:rsidR="00F61377" w:rsidRPr="001C287A">
        <w:rPr>
          <w:rFonts w:ascii="Times New Roman" w:hAnsi="Times New Roman"/>
          <w:i/>
          <w:color w:val="000000" w:themeColor="text1"/>
          <w:sz w:val="24"/>
          <w:rPrChange w:id="1415" w:author="User" w:date="2012-11-18T09:33:00Z">
            <w:rPr>
              <w:rFonts w:ascii="Times New Roman" w:hAnsi="Times New Roman"/>
              <w:i/>
              <w:sz w:val="16"/>
            </w:rPr>
          </w:rPrChange>
        </w:rPr>
        <w:t>et al.</w:t>
      </w:r>
      <w:r w:rsidR="00F61377" w:rsidRPr="001C287A">
        <w:rPr>
          <w:rFonts w:ascii="Times New Roman" w:hAnsi="Times New Roman"/>
          <w:color w:val="000000" w:themeColor="text1"/>
          <w:sz w:val="24"/>
          <w:rPrChange w:id="1416" w:author="User" w:date="2012-11-18T09:33:00Z">
            <w:rPr>
              <w:rFonts w:ascii="Times New Roman" w:hAnsi="Times New Roman"/>
              <w:sz w:val="16"/>
            </w:rPr>
          </w:rPrChange>
        </w:rPr>
        <w:t xml:space="preserve"> (2008). The </w:t>
      </w:r>
      <w:r w:rsidR="00BE6322" w:rsidRPr="001C287A">
        <w:rPr>
          <w:rFonts w:ascii="Times New Roman" w:hAnsi="Times New Roman"/>
          <w:color w:val="000000" w:themeColor="text1"/>
          <w:sz w:val="24"/>
          <w:rPrChange w:id="1417" w:author="User" w:date="2012-11-18T09:33:00Z">
            <w:rPr>
              <w:rFonts w:ascii="Times New Roman" w:hAnsi="Times New Roman"/>
              <w:sz w:val="16"/>
            </w:rPr>
          </w:rPrChange>
        </w:rPr>
        <w:t xml:space="preserve">percentage of genomes containing a gene of interest in a sample was estimated by dividing the </w:t>
      </w:r>
      <w:r w:rsidR="00F61377" w:rsidRPr="001C287A">
        <w:rPr>
          <w:rFonts w:ascii="Times New Roman" w:hAnsi="Times New Roman"/>
          <w:color w:val="000000" w:themeColor="text1"/>
          <w:sz w:val="24"/>
          <w:rPrChange w:id="1418" w:author="User" w:date="2012-11-18T09:33:00Z">
            <w:rPr>
              <w:rFonts w:ascii="Times New Roman" w:hAnsi="Times New Roman"/>
              <w:sz w:val="16"/>
            </w:rPr>
          </w:rPrChange>
        </w:rPr>
        <w:t xml:space="preserve">normalized count of each gene </w:t>
      </w:r>
      <w:r w:rsidR="00BE6322" w:rsidRPr="001C287A">
        <w:rPr>
          <w:rFonts w:ascii="Times New Roman" w:hAnsi="Times New Roman"/>
          <w:color w:val="000000" w:themeColor="text1"/>
          <w:sz w:val="24"/>
          <w:rPrChange w:id="1419" w:author="User" w:date="2012-11-18T09:33:00Z">
            <w:rPr>
              <w:rFonts w:ascii="Times New Roman" w:hAnsi="Times New Roman"/>
              <w:sz w:val="16"/>
            </w:rPr>
          </w:rPrChange>
        </w:rPr>
        <w:t xml:space="preserve">of interest by the </w:t>
      </w:r>
      <w:r w:rsidR="00BE6322" w:rsidRPr="00EA0814">
        <w:rPr>
          <w:rFonts w:ascii="Times New Roman" w:hAnsi="Times New Roman"/>
          <w:i/>
          <w:color w:val="000000" w:themeColor="text1"/>
          <w:sz w:val="24"/>
          <w:rPrChange w:id="1420" w:author="User" w:date="2012-11-18T09:33:00Z">
            <w:rPr>
              <w:rFonts w:ascii="Times New Roman" w:hAnsi="Times New Roman"/>
              <w:i/>
              <w:sz w:val="16"/>
            </w:rPr>
          </w:rPrChange>
        </w:rPr>
        <w:t>recA</w:t>
      </w:r>
      <w:r w:rsidR="00BE6322" w:rsidRPr="001C287A">
        <w:rPr>
          <w:rFonts w:ascii="Times New Roman" w:hAnsi="Times New Roman"/>
          <w:color w:val="000000" w:themeColor="text1"/>
          <w:sz w:val="24"/>
          <w:rPrChange w:id="1421" w:author="User" w:date="2012-11-18T09:33:00Z">
            <w:rPr>
              <w:rFonts w:ascii="Times New Roman" w:hAnsi="Times New Roman"/>
              <w:sz w:val="16"/>
            </w:rPr>
          </w:rPrChange>
        </w:rPr>
        <w:t xml:space="preserve"> count</w:t>
      </w:r>
      <w:del w:id="1422" w:author="User" w:date="2012-11-18T09:33:00Z">
        <w:r w:rsidR="00BE6322">
          <w:rPr>
            <w:rFonts w:ascii="Times New Roman" w:hAnsi="Times New Roman" w:cs="Times New Roman"/>
            <w:sz w:val="16"/>
            <w:szCs w:val="16"/>
          </w:rPr>
          <w:delText xml:space="preserve"> </w:delText>
        </w:r>
      </w:del>
      <w:r w:rsidR="00BE6322" w:rsidRPr="001C287A">
        <w:rPr>
          <w:rFonts w:ascii="Times New Roman" w:hAnsi="Times New Roman"/>
          <w:color w:val="000000" w:themeColor="text1"/>
          <w:sz w:val="24"/>
          <w:rPrChange w:id="1423" w:author="User" w:date="2012-11-18T09:33:00Z">
            <w:rPr>
              <w:rFonts w:ascii="Times New Roman" w:hAnsi="Times New Roman"/>
              <w:sz w:val="16"/>
            </w:rPr>
          </w:rPrChange>
        </w:rPr>
        <w:t>.</w:t>
      </w:r>
    </w:p>
    <w:p w14:paraId="6297855D" w14:textId="77777777" w:rsidR="00695552" w:rsidRDefault="009462CB" w:rsidP="009462CB">
      <w:pPr>
        <w:pStyle w:val="Heading2"/>
        <w:rPr>
          <w:del w:id="1424" w:author="User" w:date="2012-11-18T09:33:00Z"/>
        </w:rPr>
      </w:pPr>
      <w:del w:id="1425" w:author="User" w:date="2012-11-18T09:33:00Z">
        <w:r>
          <w:delText>Phylogenetic analyses</w:delText>
        </w:r>
      </w:del>
    </w:p>
    <w:p w14:paraId="06B29E90" w14:textId="77777777" w:rsidR="009462CB" w:rsidRDefault="00833594" w:rsidP="009A22D7">
      <w:pPr>
        <w:spacing w:after="0" w:line="240" w:lineRule="auto"/>
        <w:ind w:firstLine="426"/>
        <w:rPr>
          <w:rFonts w:ascii="Times New Roman" w:hAnsi="Times New Roman"/>
          <w:color w:val="000000" w:themeColor="text1"/>
          <w:sz w:val="24"/>
          <w:rPrChange w:id="1426" w:author="User" w:date="2012-11-18T09:33:00Z">
            <w:rPr>
              <w:rFonts w:ascii="Times New Roman" w:hAnsi="Times New Roman"/>
              <w:sz w:val="16"/>
            </w:rPr>
          </w:rPrChange>
        </w:rPr>
        <w:pPrChange w:id="1427" w:author="User" w:date="2012-11-18T09:33:00Z">
          <w:pPr>
            <w:jc w:val="both"/>
          </w:pPr>
        </w:pPrChange>
      </w:pPr>
      <w:commentRangeStart w:id="1428"/>
      <w:r w:rsidRPr="001C287A">
        <w:rPr>
          <w:rFonts w:ascii="Times New Roman" w:hAnsi="Times New Roman"/>
          <w:color w:val="000000" w:themeColor="text1"/>
          <w:sz w:val="24"/>
          <w:rPrChange w:id="1429" w:author="User" w:date="2012-11-18T09:33:00Z">
            <w:rPr>
              <w:rFonts w:ascii="Times New Roman" w:hAnsi="Times New Roman"/>
              <w:sz w:val="16"/>
            </w:rPr>
          </w:rPrChange>
        </w:rPr>
        <w:t>Marker</w:t>
      </w:r>
      <w:commentRangeEnd w:id="1428"/>
      <w:r w:rsidR="00C62EBE">
        <w:rPr>
          <w:rStyle w:val="CommentReference"/>
        </w:rPr>
        <w:commentReference w:id="1428"/>
      </w:r>
      <w:r w:rsidRPr="001C287A">
        <w:rPr>
          <w:rFonts w:ascii="Times New Roman" w:hAnsi="Times New Roman"/>
          <w:color w:val="000000" w:themeColor="text1"/>
          <w:sz w:val="24"/>
          <w:rPrChange w:id="1430" w:author="User" w:date="2012-11-18T09:33:00Z">
            <w:rPr>
              <w:rFonts w:ascii="Times New Roman" w:hAnsi="Times New Roman"/>
              <w:sz w:val="16"/>
            </w:rPr>
          </w:rPrChange>
        </w:rPr>
        <w:t xml:space="preserve"> gene sequences for</w:t>
      </w:r>
      <w:r w:rsidR="008A66FD" w:rsidRPr="001C287A">
        <w:rPr>
          <w:rFonts w:ascii="Times New Roman" w:hAnsi="Times New Roman"/>
          <w:color w:val="000000" w:themeColor="text1"/>
          <w:sz w:val="24"/>
          <w:rPrChange w:id="1431" w:author="User" w:date="2012-11-18T09:33:00Z">
            <w:rPr>
              <w:rFonts w:ascii="Times New Roman" w:hAnsi="Times New Roman"/>
              <w:sz w:val="16"/>
            </w:rPr>
          </w:rPrChange>
        </w:rPr>
        <w:t xml:space="preserve"> phylogenetic analysis w</w:t>
      </w:r>
      <w:r w:rsidR="00CA0837" w:rsidRPr="001C287A">
        <w:rPr>
          <w:rFonts w:ascii="Times New Roman" w:hAnsi="Times New Roman"/>
          <w:color w:val="000000" w:themeColor="text1"/>
          <w:sz w:val="24"/>
          <w:rPrChange w:id="1432" w:author="User" w:date="2012-11-18T09:33:00Z">
            <w:rPr>
              <w:rFonts w:ascii="Times New Roman" w:hAnsi="Times New Roman"/>
              <w:sz w:val="16"/>
            </w:rPr>
          </w:rPrChange>
        </w:rPr>
        <w:t xml:space="preserve">ere clustered using the CD-HIT web server (Huang </w:t>
      </w:r>
      <w:r w:rsidR="00CA0837" w:rsidRPr="001C287A">
        <w:rPr>
          <w:rFonts w:ascii="Times New Roman" w:hAnsi="Times New Roman"/>
          <w:i/>
          <w:color w:val="000000" w:themeColor="text1"/>
          <w:sz w:val="24"/>
          <w:rPrChange w:id="1433" w:author="User" w:date="2012-11-18T09:33:00Z">
            <w:rPr>
              <w:rFonts w:ascii="Times New Roman" w:hAnsi="Times New Roman"/>
              <w:i/>
              <w:sz w:val="16"/>
            </w:rPr>
          </w:rPrChange>
        </w:rPr>
        <w:t>et al</w:t>
      </w:r>
      <w:r w:rsidR="00CA0837" w:rsidRPr="001C287A">
        <w:rPr>
          <w:rFonts w:ascii="Times New Roman" w:hAnsi="Times New Roman"/>
          <w:color w:val="000000" w:themeColor="text1"/>
          <w:sz w:val="24"/>
          <w:rPrChange w:id="1434" w:author="User" w:date="2012-11-18T09:33:00Z">
            <w:rPr>
              <w:rFonts w:ascii="Times New Roman" w:hAnsi="Times New Roman"/>
              <w:sz w:val="16"/>
            </w:rPr>
          </w:rPrChange>
        </w:rPr>
        <w:t>., 2010</w:t>
      </w:r>
      <w:r w:rsidR="008A66FD" w:rsidRPr="001C287A">
        <w:rPr>
          <w:rFonts w:ascii="Times New Roman" w:hAnsi="Times New Roman"/>
          <w:color w:val="000000" w:themeColor="text1"/>
          <w:sz w:val="24"/>
          <w:rPrChange w:id="1435" w:author="User" w:date="2012-11-18T09:33:00Z">
            <w:rPr>
              <w:rFonts w:ascii="Times New Roman" w:hAnsi="Times New Roman"/>
              <w:sz w:val="16"/>
            </w:rPr>
          </w:rPrChange>
        </w:rPr>
        <w:t xml:space="preserve">) at 90% global amino acid identity. </w:t>
      </w:r>
      <w:r w:rsidR="0028098C" w:rsidRPr="001C287A">
        <w:rPr>
          <w:rFonts w:ascii="Times New Roman" w:hAnsi="Times New Roman"/>
          <w:color w:val="000000" w:themeColor="text1"/>
          <w:sz w:val="24"/>
          <w:rPrChange w:id="1436" w:author="User" w:date="2012-11-18T09:33:00Z">
            <w:rPr>
              <w:rFonts w:ascii="Times New Roman" w:hAnsi="Times New Roman"/>
              <w:sz w:val="16"/>
            </w:rPr>
          </w:rPrChange>
        </w:rPr>
        <w:t>A representative sequence from the clusters</w:t>
      </w:r>
      <w:r w:rsidRPr="001C287A">
        <w:rPr>
          <w:rFonts w:ascii="Times New Roman" w:hAnsi="Times New Roman"/>
          <w:color w:val="000000" w:themeColor="text1"/>
          <w:sz w:val="24"/>
          <w:rPrChange w:id="1437" w:author="User" w:date="2012-11-18T09:33:00Z">
            <w:rPr>
              <w:rFonts w:ascii="Times New Roman" w:hAnsi="Times New Roman"/>
              <w:sz w:val="16"/>
            </w:rPr>
          </w:rPrChange>
        </w:rPr>
        <w:t xml:space="preserve"> that resided within a</w:t>
      </w:r>
      <w:r w:rsidR="009438EA" w:rsidRPr="001C287A">
        <w:rPr>
          <w:rFonts w:ascii="Times New Roman" w:hAnsi="Times New Roman"/>
          <w:color w:val="000000" w:themeColor="text1"/>
          <w:sz w:val="24"/>
          <w:rPrChange w:id="1438" w:author="User" w:date="2012-11-18T09:33:00Z">
            <w:rPr>
              <w:rFonts w:ascii="Times New Roman" w:hAnsi="Times New Roman"/>
              <w:sz w:val="16"/>
            </w:rPr>
          </w:rPrChange>
        </w:rPr>
        <w:t xml:space="preserve"> desired conserved region and homologs from NR were used in p</w:t>
      </w:r>
      <w:r w:rsidR="009462CB" w:rsidRPr="001C287A">
        <w:rPr>
          <w:rFonts w:ascii="Times New Roman" w:hAnsi="Times New Roman"/>
          <w:color w:val="000000" w:themeColor="text1"/>
          <w:sz w:val="24"/>
          <w:rPrChange w:id="1439" w:author="User" w:date="2012-11-18T09:33:00Z">
            <w:rPr>
              <w:rFonts w:ascii="Times New Roman" w:hAnsi="Times New Roman"/>
              <w:sz w:val="16"/>
            </w:rPr>
          </w:rPrChange>
        </w:rPr>
        <w:t xml:space="preserve">hylogenetic analyses performed </w:t>
      </w:r>
      <w:r w:rsidR="00F477D2" w:rsidRPr="001C287A">
        <w:rPr>
          <w:rFonts w:ascii="Times New Roman" w:hAnsi="Times New Roman"/>
          <w:color w:val="000000" w:themeColor="text1"/>
          <w:sz w:val="24"/>
          <w:rPrChange w:id="1440" w:author="User" w:date="2012-11-18T09:33:00Z">
            <w:rPr>
              <w:rFonts w:ascii="Times New Roman" w:hAnsi="Times New Roman"/>
              <w:sz w:val="16"/>
            </w:rPr>
          </w:rPrChange>
        </w:rPr>
        <w:t>in</w:t>
      </w:r>
      <w:r w:rsidR="009462CB" w:rsidRPr="001C287A">
        <w:rPr>
          <w:rFonts w:ascii="Times New Roman" w:hAnsi="Times New Roman"/>
          <w:color w:val="000000" w:themeColor="text1"/>
          <w:sz w:val="24"/>
          <w:rPrChange w:id="1441" w:author="User" w:date="2012-11-18T09:33:00Z">
            <w:rPr>
              <w:rFonts w:ascii="Times New Roman" w:hAnsi="Times New Roman"/>
              <w:sz w:val="16"/>
            </w:rPr>
          </w:rPrChange>
        </w:rPr>
        <w:t xml:space="preserve"> MEGA 5.05 (</w:t>
      </w:r>
      <w:r w:rsidR="00726898" w:rsidRPr="001C287A">
        <w:rPr>
          <w:rFonts w:ascii="Times New Roman" w:hAnsi="Times New Roman"/>
          <w:color w:val="000000" w:themeColor="text1"/>
          <w:sz w:val="24"/>
          <w:rPrChange w:id="1442" w:author="User" w:date="2012-11-18T09:33:00Z">
            <w:rPr>
              <w:rFonts w:ascii="Times New Roman" w:hAnsi="Times New Roman"/>
              <w:sz w:val="16"/>
            </w:rPr>
          </w:rPrChange>
        </w:rPr>
        <w:t xml:space="preserve">Tamura </w:t>
      </w:r>
      <w:r w:rsidR="00726898" w:rsidRPr="001C287A">
        <w:rPr>
          <w:rFonts w:ascii="Times New Roman" w:hAnsi="Times New Roman"/>
          <w:i/>
          <w:color w:val="000000" w:themeColor="text1"/>
          <w:sz w:val="24"/>
          <w:rPrChange w:id="1443" w:author="User" w:date="2012-11-18T09:33:00Z">
            <w:rPr>
              <w:rFonts w:ascii="Times New Roman" w:hAnsi="Times New Roman"/>
              <w:i/>
              <w:sz w:val="16"/>
            </w:rPr>
          </w:rPrChange>
        </w:rPr>
        <w:t>et al.</w:t>
      </w:r>
      <w:r w:rsidR="00726898" w:rsidRPr="001C287A">
        <w:rPr>
          <w:rFonts w:ascii="Times New Roman" w:hAnsi="Times New Roman"/>
          <w:color w:val="000000" w:themeColor="text1"/>
          <w:sz w:val="24"/>
          <w:rPrChange w:id="1444" w:author="User" w:date="2012-11-18T09:33:00Z">
            <w:rPr>
              <w:rFonts w:ascii="Times New Roman" w:hAnsi="Times New Roman"/>
              <w:sz w:val="16"/>
            </w:rPr>
          </w:rPrChange>
        </w:rPr>
        <w:t xml:space="preserve"> 2011).</w:t>
      </w:r>
      <w:r w:rsidR="00C72F8C" w:rsidRPr="001C287A">
        <w:rPr>
          <w:rFonts w:ascii="Times New Roman" w:hAnsi="Times New Roman"/>
          <w:color w:val="000000" w:themeColor="text1"/>
          <w:sz w:val="24"/>
          <w:rPrChange w:id="1445" w:author="User" w:date="2012-11-18T09:33:00Z">
            <w:rPr>
              <w:rFonts w:ascii="Times New Roman" w:hAnsi="Times New Roman"/>
              <w:sz w:val="16"/>
            </w:rPr>
          </w:rPrChange>
        </w:rPr>
        <w:t xml:space="preserve"> Sequences were aligned with MUSCLE</w:t>
      </w:r>
      <w:r w:rsidR="00F477D2" w:rsidRPr="001C287A">
        <w:rPr>
          <w:rFonts w:ascii="Times New Roman" w:hAnsi="Times New Roman"/>
          <w:color w:val="000000" w:themeColor="text1"/>
          <w:sz w:val="24"/>
          <w:rPrChange w:id="1446" w:author="User" w:date="2012-11-18T09:33:00Z">
            <w:rPr>
              <w:rFonts w:ascii="Times New Roman" w:hAnsi="Times New Roman"/>
              <w:sz w:val="16"/>
            </w:rPr>
          </w:rPrChange>
        </w:rPr>
        <w:t xml:space="preserve"> (Robert, 2004) using default parameters (gap opening penalty: </w:t>
      </w:r>
      <w:r w:rsidR="001A3AB3" w:rsidRPr="001C287A">
        <w:rPr>
          <w:rFonts w:ascii="Times New Roman" w:hAnsi="Times New Roman"/>
          <w:color w:val="000000" w:themeColor="text1"/>
          <w:sz w:val="24"/>
          <w:rPrChange w:id="1447" w:author="User" w:date="2012-11-18T09:33:00Z">
            <w:rPr>
              <w:rFonts w:ascii="Times New Roman" w:hAnsi="Times New Roman"/>
              <w:sz w:val="16"/>
            </w:rPr>
          </w:rPrChange>
        </w:rPr>
        <w:t>−</w:t>
      </w:r>
      <w:r w:rsidR="00A20038" w:rsidRPr="001C287A">
        <w:rPr>
          <w:rFonts w:ascii="Times New Roman" w:hAnsi="Times New Roman"/>
          <w:color w:val="000000" w:themeColor="text1"/>
          <w:sz w:val="24"/>
          <w:rPrChange w:id="1448" w:author="User" w:date="2012-11-18T09:33:00Z">
            <w:rPr>
              <w:rFonts w:ascii="Times New Roman" w:hAnsi="Times New Roman"/>
              <w:sz w:val="16"/>
            </w:rPr>
          </w:rPrChange>
        </w:rPr>
        <w:t>a</w:t>
      </w:r>
      <w:r w:rsidR="00F477D2" w:rsidRPr="001C287A">
        <w:rPr>
          <w:rFonts w:ascii="Times New Roman" w:hAnsi="Times New Roman"/>
          <w:color w:val="000000" w:themeColor="text1"/>
          <w:sz w:val="24"/>
          <w:rPrChange w:id="1449" w:author="User" w:date="2012-11-18T09:33:00Z">
            <w:rPr>
              <w:rFonts w:ascii="Times New Roman" w:hAnsi="Times New Roman"/>
              <w:sz w:val="16"/>
            </w:rPr>
          </w:rPrChange>
        </w:rPr>
        <w:t xml:space="preserve">2.9, gap extension penalty: 0). </w:t>
      </w:r>
      <w:r w:rsidR="00E34D80" w:rsidRPr="001C287A">
        <w:rPr>
          <w:rFonts w:ascii="Times New Roman" w:hAnsi="Times New Roman"/>
          <w:color w:val="000000" w:themeColor="text1"/>
          <w:sz w:val="24"/>
          <w:rPrChange w:id="1450" w:author="User" w:date="2012-11-18T09:33:00Z">
            <w:rPr>
              <w:rFonts w:ascii="Times New Roman" w:hAnsi="Times New Roman"/>
              <w:sz w:val="16"/>
            </w:rPr>
          </w:rPrChange>
        </w:rPr>
        <w:t>Neighbor-joining was used to compute the p</w:t>
      </w:r>
      <w:r w:rsidR="00F477D2" w:rsidRPr="001C287A">
        <w:rPr>
          <w:rFonts w:ascii="Times New Roman" w:hAnsi="Times New Roman"/>
          <w:color w:val="000000" w:themeColor="text1"/>
          <w:sz w:val="24"/>
          <w:rPrChange w:id="1451" w:author="User" w:date="2012-11-18T09:33:00Z">
            <w:rPr>
              <w:rFonts w:ascii="Times New Roman" w:hAnsi="Times New Roman"/>
              <w:sz w:val="16"/>
            </w:rPr>
          </w:rPrChange>
        </w:rPr>
        <w:t xml:space="preserve">hylogenies with </w:t>
      </w:r>
      <w:ins w:id="1452" w:author="User" w:date="2012-11-18T09:33:00Z">
        <w:r w:rsidR="00C62EBE">
          <w:rPr>
            <w:rFonts w:ascii="Times New Roman" w:hAnsi="Times New Roman" w:cs="Times New Roman"/>
            <w:color w:val="000000" w:themeColor="text1"/>
            <w:sz w:val="24"/>
            <w:szCs w:val="24"/>
          </w:rPr>
          <w:t xml:space="preserve">a </w:t>
        </w:r>
      </w:ins>
      <w:r w:rsidR="00F477D2" w:rsidRPr="001C287A">
        <w:rPr>
          <w:rFonts w:ascii="Times New Roman" w:hAnsi="Times New Roman"/>
          <w:color w:val="000000" w:themeColor="text1"/>
          <w:sz w:val="24"/>
          <w:rPrChange w:id="1453" w:author="User" w:date="2012-11-18T09:33:00Z">
            <w:rPr>
              <w:rFonts w:ascii="Times New Roman" w:hAnsi="Times New Roman"/>
              <w:sz w:val="16"/>
            </w:rPr>
          </w:rPrChange>
        </w:rPr>
        <w:t xml:space="preserve">Poisson substitution model, uniform rates of change and complete </w:t>
      </w:r>
      <w:r w:rsidR="00E34D80" w:rsidRPr="001C287A">
        <w:rPr>
          <w:rFonts w:ascii="Times New Roman" w:hAnsi="Times New Roman"/>
          <w:color w:val="000000" w:themeColor="text1"/>
          <w:sz w:val="24"/>
          <w:rPrChange w:id="1454" w:author="User" w:date="2012-11-18T09:33:00Z">
            <w:rPr>
              <w:rFonts w:ascii="Times New Roman" w:hAnsi="Times New Roman"/>
              <w:sz w:val="16"/>
            </w:rPr>
          </w:rPrChange>
        </w:rPr>
        <w:t xml:space="preserve">deletion of alignment gaps. Node support was tested with bootstrap analysis (500 replicates). </w:t>
      </w:r>
    </w:p>
    <w:p w14:paraId="0D79B97B" w14:textId="77777777" w:rsidR="00C62EBE" w:rsidRPr="001C287A" w:rsidRDefault="00C62EBE" w:rsidP="009A22D7">
      <w:pPr>
        <w:spacing w:after="0" w:line="240" w:lineRule="auto"/>
        <w:rPr>
          <w:ins w:id="1455" w:author="User" w:date="2012-11-18T09:33:00Z"/>
          <w:rFonts w:ascii="Times New Roman" w:hAnsi="Times New Roman" w:cs="Times New Roman"/>
          <w:color w:val="000000" w:themeColor="text1"/>
          <w:sz w:val="24"/>
          <w:szCs w:val="24"/>
        </w:rPr>
      </w:pPr>
    </w:p>
    <w:p w14:paraId="11CD5BE2" w14:textId="69E42663" w:rsidR="00F13ED6" w:rsidRDefault="00F13ED6" w:rsidP="009A22D7">
      <w:pPr>
        <w:pStyle w:val="Heading1"/>
        <w:spacing w:before="0" w:line="240" w:lineRule="auto"/>
        <w:rPr>
          <w:rFonts w:ascii="Times New Roman" w:hAnsi="Times New Roman"/>
          <w:color w:val="000000" w:themeColor="text1"/>
          <w:sz w:val="24"/>
          <w:rPrChange w:id="1456" w:author="User" w:date="2012-11-18T09:33:00Z">
            <w:rPr>
              <w:rFonts w:ascii="Times New Roman" w:hAnsi="Times New Roman"/>
            </w:rPr>
          </w:rPrChange>
        </w:rPr>
      </w:pPr>
      <w:r w:rsidRPr="001C287A">
        <w:rPr>
          <w:rFonts w:ascii="Times New Roman" w:hAnsi="Times New Roman"/>
          <w:color w:val="000000" w:themeColor="text1"/>
          <w:sz w:val="24"/>
          <w:rPrChange w:id="1457" w:author="User" w:date="2012-11-18T09:33:00Z">
            <w:rPr>
              <w:rFonts w:ascii="Times New Roman" w:hAnsi="Times New Roman"/>
            </w:rPr>
          </w:rPrChange>
        </w:rPr>
        <w:t>Results</w:t>
      </w:r>
      <w:r w:rsidR="00C62EBE">
        <w:rPr>
          <w:rFonts w:ascii="Times New Roman" w:hAnsi="Times New Roman"/>
          <w:color w:val="000000" w:themeColor="text1"/>
          <w:sz w:val="24"/>
          <w:rPrChange w:id="1458" w:author="User" w:date="2012-11-18T09:33:00Z">
            <w:rPr>
              <w:rFonts w:ascii="Times New Roman" w:hAnsi="Times New Roman"/>
            </w:rPr>
          </w:rPrChange>
        </w:rPr>
        <w:t xml:space="preserve"> and </w:t>
      </w:r>
      <w:del w:id="1459" w:author="User" w:date="2012-11-18T09:33:00Z">
        <w:r w:rsidR="0030252C">
          <w:rPr>
            <w:rFonts w:ascii="Times New Roman" w:hAnsi="Times New Roman" w:cs="Times New Roman"/>
          </w:rPr>
          <w:delText>Discussion</w:delText>
        </w:r>
      </w:del>
      <w:ins w:id="1460" w:author="User" w:date="2012-11-18T09:33:00Z">
        <w:r w:rsidR="00C62EBE">
          <w:rPr>
            <w:rFonts w:ascii="Times New Roman" w:hAnsi="Times New Roman" w:cs="Times New Roman"/>
            <w:color w:val="000000" w:themeColor="text1"/>
            <w:sz w:val="24"/>
            <w:szCs w:val="24"/>
          </w:rPr>
          <w:t>d</w:t>
        </w:r>
        <w:r w:rsidR="0030252C" w:rsidRPr="001C287A">
          <w:rPr>
            <w:rFonts w:ascii="Times New Roman" w:hAnsi="Times New Roman" w:cs="Times New Roman"/>
            <w:color w:val="000000" w:themeColor="text1"/>
            <w:sz w:val="24"/>
            <w:szCs w:val="24"/>
          </w:rPr>
          <w:t>iscussion</w:t>
        </w:r>
      </w:ins>
    </w:p>
    <w:p w14:paraId="0E4AA96C" w14:textId="77777777" w:rsidR="00073D1E" w:rsidRPr="00073D1E" w:rsidRDefault="00073D1E" w:rsidP="009A22D7">
      <w:pPr>
        <w:rPr>
          <w:ins w:id="1461" w:author="User" w:date="2012-11-18T09:33:00Z"/>
        </w:rPr>
      </w:pPr>
    </w:p>
    <w:p w14:paraId="6152502D" w14:textId="77777777" w:rsidR="008A360D" w:rsidRPr="00C62EBE" w:rsidRDefault="006C4A39" w:rsidP="009A22D7">
      <w:pPr>
        <w:pStyle w:val="Heading2"/>
        <w:spacing w:before="0" w:line="240" w:lineRule="auto"/>
        <w:rPr>
          <w:rFonts w:ascii="Times New Roman" w:hAnsi="Times New Roman"/>
          <w:b w:val="0"/>
          <w:i/>
          <w:color w:val="000000" w:themeColor="text1"/>
          <w:sz w:val="24"/>
          <w:rPrChange w:id="1462" w:author="User" w:date="2012-11-18T09:33:00Z">
            <w:rPr>
              <w:rFonts w:ascii="Times New Roman" w:hAnsi="Times New Roman"/>
            </w:rPr>
          </w:rPrChange>
        </w:rPr>
        <w:pPrChange w:id="1463" w:author="User" w:date="2012-11-18T09:33:00Z">
          <w:pPr>
            <w:pStyle w:val="Heading2"/>
            <w:spacing w:line="240" w:lineRule="auto"/>
          </w:pPr>
        </w:pPrChange>
      </w:pPr>
      <w:r w:rsidRPr="00C62EBE">
        <w:rPr>
          <w:rFonts w:ascii="Times New Roman" w:hAnsi="Times New Roman"/>
          <w:b w:val="0"/>
          <w:i/>
          <w:color w:val="000000" w:themeColor="text1"/>
          <w:sz w:val="24"/>
          <w:rPrChange w:id="1464" w:author="User" w:date="2012-11-18T09:33:00Z">
            <w:rPr>
              <w:rFonts w:ascii="Times New Roman" w:hAnsi="Times New Roman"/>
            </w:rPr>
          </w:rPrChange>
        </w:rPr>
        <w:t>Abiotic</w:t>
      </w:r>
      <w:r w:rsidR="00DF11E2" w:rsidRPr="00C62EBE">
        <w:rPr>
          <w:rFonts w:ascii="Times New Roman" w:hAnsi="Times New Roman"/>
          <w:b w:val="0"/>
          <w:i/>
          <w:color w:val="000000" w:themeColor="text1"/>
          <w:sz w:val="24"/>
          <w:rPrChange w:id="1465" w:author="User" w:date="2012-11-18T09:33:00Z">
            <w:rPr>
              <w:rFonts w:ascii="Times New Roman" w:hAnsi="Times New Roman"/>
            </w:rPr>
          </w:rPrChange>
        </w:rPr>
        <w:t xml:space="preserve"> properties </w:t>
      </w:r>
      <w:r w:rsidRPr="00C62EBE">
        <w:rPr>
          <w:rFonts w:ascii="Times New Roman" w:hAnsi="Times New Roman"/>
          <w:b w:val="0"/>
          <w:i/>
          <w:color w:val="000000" w:themeColor="text1"/>
          <w:sz w:val="24"/>
          <w:rPrChange w:id="1466" w:author="User" w:date="2012-11-18T09:33:00Z">
            <w:rPr>
              <w:rFonts w:ascii="Times New Roman" w:hAnsi="Times New Roman"/>
            </w:rPr>
          </w:rPrChange>
        </w:rPr>
        <w:t xml:space="preserve">and </w:t>
      </w:r>
      <w:r w:rsidR="00E03893" w:rsidRPr="00C62EBE">
        <w:rPr>
          <w:rFonts w:ascii="Times New Roman" w:hAnsi="Times New Roman"/>
          <w:b w:val="0"/>
          <w:i/>
          <w:color w:val="000000" w:themeColor="text1"/>
          <w:sz w:val="24"/>
          <w:rPrChange w:id="1467" w:author="User" w:date="2012-11-18T09:33:00Z">
            <w:rPr>
              <w:rFonts w:ascii="Times New Roman" w:hAnsi="Times New Roman"/>
            </w:rPr>
          </w:rPrChange>
        </w:rPr>
        <w:t>water column</w:t>
      </w:r>
      <w:r w:rsidR="001311E1" w:rsidRPr="00C62EBE">
        <w:rPr>
          <w:rFonts w:ascii="Times New Roman" w:hAnsi="Times New Roman"/>
          <w:b w:val="0"/>
          <w:i/>
          <w:color w:val="000000" w:themeColor="text1"/>
          <w:sz w:val="24"/>
          <w:rPrChange w:id="1468" w:author="User" w:date="2012-11-18T09:33:00Z">
            <w:rPr>
              <w:rFonts w:ascii="Times New Roman" w:hAnsi="Times New Roman"/>
            </w:rPr>
          </w:rPrChange>
        </w:rPr>
        <w:t xml:space="preserve"> structure</w:t>
      </w:r>
    </w:p>
    <w:p w14:paraId="2DDAB42D" w14:textId="7FB899FD" w:rsidR="003B0CD5" w:rsidRPr="001C287A" w:rsidRDefault="007D69A9" w:rsidP="009A22D7">
      <w:pPr>
        <w:spacing w:after="0" w:line="240" w:lineRule="auto"/>
        <w:rPr>
          <w:rFonts w:ascii="Times New Roman" w:hAnsi="Times New Roman"/>
          <w:color w:val="000000" w:themeColor="text1"/>
          <w:sz w:val="24"/>
          <w:rPrChange w:id="1469" w:author="User" w:date="2012-11-18T09:33:00Z">
            <w:rPr>
              <w:rFonts w:ascii="Times New Roman" w:hAnsi="Times New Roman"/>
            </w:rPr>
          </w:rPrChange>
        </w:rPr>
        <w:pPrChange w:id="1470" w:author="User" w:date="2012-11-18T09:33:00Z">
          <w:pPr>
            <w:spacing w:line="240" w:lineRule="auto"/>
            <w:jc w:val="both"/>
          </w:pPr>
        </w:pPrChange>
      </w:pPr>
      <w:del w:id="1471" w:author="User" w:date="2012-11-18T09:33:00Z">
        <w:r>
          <w:rPr>
            <w:rFonts w:ascii="Times New Roman" w:hAnsi="Times New Roman" w:cs="Times New Roman"/>
          </w:rPr>
          <w:delText xml:space="preserve">At the time of </w:delText>
        </w:r>
        <w:r w:rsidR="00376680">
          <w:rPr>
            <w:rFonts w:ascii="Times New Roman" w:hAnsi="Times New Roman" w:cs="Times New Roman"/>
          </w:rPr>
          <w:delText xml:space="preserve">sampling, </w:delText>
        </w:r>
        <w:r w:rsidR="008A360D" w:rsidRPr="008D0937">
          <w:rPr>
            <w:rFonts w:ascii="Times New Roman" w:hAnsi="Times New Roman" w:cs="Times New Roman"/>
          </w:rPr>
          <w:delText xml:space="preserve">Organic Lake had a </w:delText>
        </w:r>
        <w:r w:rsidR="0041552D" w:rsidRPr="008D0937">
          <w:rPr>
            <w:rFonts w:ascii="Times New Roman" w:hAnsi="Times New Roman" w:cs="Times New Roman"/>
          </w:rPr>
          <w:delText xml:space="preserve">maximum depth </w:delText>
        </w:r>
        <w:r w:rsidR="00C07419" w:rsidRPr="008D0937">
          <w:rPr>
            <w:rFonts w:ascii="Times New Roman" w:hAnsi="Times New Roman" w:cs="Times New Roman"/>
          </w:rPr>
          <w:delText xml:space="preserve">of </w:delText>
        </w:r>
        <w:r w:rsidR="00F840A2" w:rsidRPr="008D0937">
          <w:rPr>
            <w:rFonts w:ascii="Times New Roman" w:hAnsi="Times New Roman" w:cs="Times New Roman"/>
          </w:rPr>
          <w:delText>6.</w:delText>
        </w:r>
        <w:r w:rsidR="002809EA">
          <w:rPr>
            <w:rFonts w:ascii="Times New Roman" w:hAnsi="Times New Roman" w:cs="Times New Roman"/>
          </w:rPr>
          <w:delText xml:space="preserve">8 </w:delText>
        </w:r>
        <w:r w:rsidR="00D748C2" w:rsidRPr="008D0937">
          <w:rPr>
            <w:rFonts w:ascii="Times New Roman" w:hAnsi="Times New Roman" w:cs="Times New Roman"/>
          </w:rPr>
          <w:delText>m</w:delText>
        </w:r>
        <w:r w:rsidR="002809EA">
          <w:rPr>
            <w:rFonts w:ascii="Times New Roman" w:hAnsi="Times New Roman" w:cs="Times New Roman"/>
          </w:rPr>
          <w:delText xml:space="preserve"> </w:delText>
        </w:r>
        <w:r w:rsidR="002F7F00" w:rsidRPr="008D0937">
          <w:rPr>
            <w:rFonts w:ascii="Times New Roman" w:hAnsi="Times New Roman" w:cs="Times New Roman"/>
          </w:rPr>
          <w:delText xml:space="preserve">and </w:delText>
        </w:r>
        <w:r w:rsidR="00127395">
          <w:rPr>
            <w:rFonts w:ascii="Times New Roman" w:hAnsi="Times New Roman" w:cs="Times New Roman"/>
          </w:rPr>
          <w:delText xml:space="preserve">the surface </w:delText>
        </w:r>
        <w:r w:rsidR="002F7F00" w:rsidRPr="008D0937">
          <w:rPr>
            <w:rFonts w:ascii="Times New Roman" w:hAnsi="Times New Roman" w:cs="Times New Roman"/>
          </w:rPr>
          <w:delText>measu</w:delText>
        </w:r>
        <w:r w:rsidR="009B0955">
          <w:rPr>
            <w:rFonts w:ascii="Times New Roman" w:hAnsi="Times New Roman" w:cs="Times New Roman"/>
          </w:rPr>
          <w:delText>red 3.87</w:delText>
        </w:r>
        <w:r w:rsidR="00BD3086">
          <w:rPr>
            <w:rFonts w:ascii="Times New Roman" w:hAnsi="Times New Roman" w:cs="Times New Roman"/>
          </w:rPr>
          <w:delText xml:space="preserve"> m above mean sea level</w:delText>
        </w:r>
        <w:r w:rsidR="002F7F00" w:rsidRPr="008D0937">
          <w:rPr>
            <w:rFonts w:ascii="Times New Roman" w:hAnsi="Times New Roman" w:cs="Times New Roman"/>
          </w:rPr>
          <w:delText>.</w:delText>
        </w:r>
      </w:del>
      <w:r w:rsidR="008E07EC" w:rsidRPr="001C287A">
        <w:rPr>
          <w:rFonts w:ascii="Times New Roman" w:hAnsi="Times New Roman"/>
          <w:i/>
          <w:color w:val="000000" w:themeColor="text1"/>
          <w:sz w:val="24"/>
          <w:rPrChange w:id="1472" w:author="User" w:date="2012-11-18T09:33:00Z">
            <w:rPr>
              <w:rFonts w:ascii="Times New Roman" w:hAnsi="Times New Roman"/>
              <w:i/>
            </w:rPr>
          </w:rPrChange>
        </w:rPr>
        <w:t>I</w:t>
      </w:r>
      <w:r w:rsidR="00517C6E" w:rsidRPr="001C287A">
        <w:rPr>
          <w:rFonts w:ascii="Times New Roman" w:hAnsi="Times New Roman"/>
          <w:i/>
          <w:color w:val="000000" w:themeColor="text1"/>
          <w:sz w:val="24"/>
          <w:rPrChange w:id="1473" w:author="User" w:date="2012-11-18T09:33:00Z">
            <w:rPr>
              <w:rFonts w:ascii="Times New Roman" w:hAnsi="Times New Roman"/>
              <w:i/>
            </w:rPr>
          </w:rPrChange>
        </w:rPr>
        <w:t xml:space="preserve">n situ </w:t>
      </w:r>
      <w:r w:rsidR="005322F4" w:rsidRPr="001C287A">
        <w:rPr>
          <w:rFonts w:ascii="Times New Roman" w:hAnsi="Times New Roman"/>
          <w:color w:val="000000" w:themeColor="text1"/>
          <w:sz w:val="24"/>
          <w:rPrChange w:id="1474" w:author="User" w:date="2012-11-18T09:33:00Z">
            <w:rPr>
              <w:rFonts w:ascii="Times New Roman" w:hAnsi="Times New Roman"/>
            </w:rPr>
          </w:rPrChange>
        </w:rPr>
        <w:t>physico-chemical profiles</w:t>
      </w:r>
      <w:r w:rsidR="002809EA" w:rsidRPr="001C287A">
        <w:rPr>
          <w:rFonts w:ascii="Times New Roman" w:hAnsi="Times New Roman"/>
          <w:color w:val="000000" w:themeColor="text1"/>
          <w:sz w:val="24"/>
          <w:rPrChange w:id="1475" w:author="User" w:date="2012-11-18T09:33:00Z">
            <w:rPr>
              <w:rFonts w:ascii="Times New Roman" w:hAnsi="Times New Roman"/>
            </w:rPr>
          </w:rPrChange>
        </w:rPr>
        <w:t xml:space="preserve"> </w:t>
      </w:r>
      <w:r w:rsidR="001534D5" w:rsidRPr="001C287A">
        <w:rPr>
          <w:rFonts w:ascii="Times New Roman" w:hAnsi="Times New Roman"/>
          <w:color w:val="000000" w:themeColor="text1"/>
          <w:sz w:val="24"/>
          <w:rPrChange w:id="1476" w:author="User" w:date="2012-11-18T09:33:00Z">
            <w:rPr>
              <w:rFonts w:ascii="Times New Roman" w:hAnsi="Times New Roman"/>
            </w:rPr>
          </w:rPrChange>
        </w:rPr>
        <w:t xml:space="preserve">(Figure S2) </w:t>
      </w:r>
      <w:del w:id="1477" w:author="User" w:date="2012-11-18T09:33:00Z">
        <w:r w:rsidR="009F679B">
          <w:rPr>
            <w:rFonts w:ascii="Times New Roman" w:hAnsi="Times New Roman" w:cs="Times New Roman"/>
          </w:rPr>
          <w:delText xml:space="preserve">were </w:delText>
        </w:r>
      </w:del>
      <w:r w:rsidR="009F679B" w:rsidRPr="001C287A">
        <w:rPr>
          <w:rFonts w:ascii="Times New Roman" w:hAnsi="Times New Roman"/>
          <w:color w:val="000000" w:themeColor="text1"/>
          <w:sz w:val="24"/>
          <w:rPrChange w:id="1478" w:author="User" w:date="2012-11-18T09:33:00Z">
            <w:rPr>
              <w:rFonts w:ascii="Times New Roman" w:hAnsi="Times New Roman"/>
            </w:rPr>
          </w:rPrChange>
        </w:rPr>
        <w:t xml:space="preserve">measured </w:t>
      </w:r>
      <w:r w:rsidR="002A00D6" w:rsidRPr="001C287A">
        <w:rPr>
          <w:rFonts w:ascii="Times New Roman" w:hAnsi="Times New Roman"/>
          <w:color w:val="000000" w:themeColor="text1"/>
          <w:sz w:val="24"/>
          <w:rPrChange w:id="1479" w:author="User" w:date="2012-11-18T09:33:00Z">
            <w:rPr>
              <w:rFonts w:ascii="Times New Roman" w:hAnsi="Times New Roman"/>
            </w:rPr>
          </w:rPrChange>
        </w:rPr>
        <w:t>over th</w:t>
      </w:r>
      <w:r w:rsidR="001025AA" w:rsidRPr="001C287A">
        <w:rPr>
          <w:rFonts w:ascii="Times New Roman" w:hAnsi="Times New Roman"/>
          <w:color w:val="000000" w:themeColor="text1"/>
          <w:sz w:val="24"/>
          <w:rPrChange w:id="1480" w:author="User" w:date="2012-11-18T09:33:00Z">
            <w:rPr>
              <w:rFonts w:ascii="Times New Roman" w:hAnsi="Times New Roman"/>
            </w:rPr>
          </w:rPrChange>
        </w:rPr>
        <w:t>e deep</w:t>
      </w:r>
      <w:r w:rsidR="001534D5" w:rsidRPr="001C287A">
        <w:rPr>
          <w:rFonts w:ascii="Times New Roman" w:hAnsi="Times New Roman"/>
          <w:color w:val="000000" w:themeColor="text1"/>
          <w:sz w:val="24"/>
          <w:rPrChange w:id="1481" w:author="User" w:date="2012-11-18T09:33:00Z">
            <w:rPr>
              <w:rFonts w:ascii="Times New Roman" w:hAnsi="Times New Roman"/>
            </w:rPr>
          </w:rPrChange>
        </w:rPr>
        <w:t>est point in the lake (Figure S3</w:t>
      </w:r>
      <w:r w:rsidR="002A00D6" w:rsidRPr="001C287A">
        <w:rPr>
          <w:rFonts w:ascii="Times New Roman" w:hAnsi="Times New Roman"/>
          <w:color w:val="000000" w:themeColor="text1"/>
          <w:sz w:val="24"/>
          <w:rPrChange w:id="1482" w:author="User" w:date="2012-11-18T09:33:00Z">
            <w:rPr>
              <w:rFonts w:ascii="Times New Roman" w:hAnsi="Times New Roman"/>
            </w:rPr>
          </w:rPrChange>
        </w:rPr>
        <w:t xml:space="preserve">) </w:t>
      </w:r>
      <w:del w:id="1483" w:author="User" w:date="2012-11-18T09:33:00Z">
        <w:r w:rsidR="009F679B">
          <w:rPr>
            <w:rFonts w:ascii="Times New Roman" w:hAnsi="Times New Roman" w:cs="Times New Roman"/>
          </w:rPr>
          <w:delText xml:space="preserve">to evaluate </w:delText>
        </w:r>
        <w:r w:rsidR="00D079F8">
          <w:rPr>
            <w:rFonts w:ascii="Times New Roman" w:hAnsi="Times New Roman" w:cs="Times New Roman"/>
          </w:rPr>
          <w:delText>the water column properties and structure</w:delText>
        </w:r>
        <w:r w:rsidR="00A94582" w:rsidRPr="008D0937">
          <w:rPr>
            <w:rFonts w:ascii="Times New Roman" w:hAnsi="Times New Roman" w:cs="Times New Roman"/>
          </w:rPr>
          <w:delText xml:space="preserve">. </w:delText>
        </w:r>
        <w:r w:rsidR="00D079F8">
          <w:rPr>
            <w:rFonts w:ascii="Times New Roman" w:hAnsi="Times New Roman" w:cs="Times New Roman"/>
          </w:rPr>
          <w:delText>T</w:delText>
        </w:r>
        <w:r w:rsidR="001B277D">
          <w:rPr>
            <w:rFonts w:ascii="Times New Roman" w:hAnsi="Times New Roman" w:cs="Times New Roman"/>
          </w:rPr>
          <w:delText xml:space="preserve">wo </w:delText>
        </w:r>
        <w:r w:rsidR="00E04111">
          <w:rPr>
            <w:rFonts w:ascii="Times New Roman" w:hAnsi="Times New Roman" w:cs="Times New Roman"/>
          </w:rPr>
          <w:delText>d</w:delText>
        </w:r>
        <w:r w:rsidR="00EE3C3F">
          <w:rPr>
            <w:rFonts w:ascii="Times New Roman" w:hAnsi="Times New Roman" w:cs="Times New Roman"/>
          </w:rPr>
          <w:delText>istinct zones</w:delText>
        </w:r>
        <w:r w:rsidR="00D079F8">
          <w:rPr>
            <w:rFonts w:ascii="Times New Roman" w:hAnsi="Times New Roman" w:cs="Times New Roman"/>
          </w:rPr>
          <w:delText xml:space="preserve"> were apparent</w:delText>
        </w:r>
      </w:del>
      <w:ins w:id="1484" w:author="User" w:date="2012-11-18T09:33:00Z">
        <w:r w:rsidR="004C2E6F">
          <w:rPr>
            <w:rFonts w:ascii="Times New Roman" w:hAnsi="Times New Roman" w:cs="Times New Roman"/>
            <w:color w:val="000000" w:themeColor="text1"/>
            <w:sz w:val="24"/>
            <w:szCs w:val="24"/>
          </w:rPr>
          <w:t>determined the existence of t</w:t>
        </w:r>
        <w:r w:rsidR="001B277D" w:rsidRPr="001C287A">
          <w:rPr>
            <w:rFonts w:ascii="Times New Roman" w:hAnsi="Times New Roman" w:cs="Times New Roman"/>
            <w:color w:val="000000" w:themeColor="text1"/>
            <w:sz w:val="24"/>
            <w:szCs w:val="24"/>
          </w:rPr>
          <w:t xml:space="preserve">wo </w:t>
        </w:r>
        <w:r w:rsidR="00EE3C3F" w:rsidRPr="001C287A">
          <w:rPr>
            <w:rFonts w:ascii="Times New Roman" w:hAnsi="Times New Roman" w:cs="Times New Roman"/>
            <w:color w:val="000000" w:themeColor="text1"/>
            <w:sz w:val="24"/>
            <w:szCs w:val="24"/>
          </w:rPr>
          <w:t>zones</w:t>
        </w:r>
      </w:ins>
      <w:r w:rsidR="00EE3C3F" w:rsidRPr="001C287A">
        <w:rPr>
          <w:rFonts w:ascii="Times New Roman" w:hAnsi="Times New Roman"/>
          <w:color w:val="000000" w:themeColor="text1"/>
          <w:sz w:val="24"/>
          <w:rPrChange w:id="1485" w:author="User" w:date="2012-11-18T09:33:00Z">
            <w:rPr>
              <w:rFonts w:ascii="Times New Roman" w:hAnsi="Times New Roman"/>
            </w:rPr>
          </w:rPrChange>
        </w:rPr>
        <w:t xml:space="preserve">: </w:t>
      </w:r>
      <w:r w:rsidR="00376680" w:rsidRPr="001C287A">
        <w:rPr>
          <w:rFonts w:ascii="Times New Roman" w:hAnsi="Times New Roman"/>
          <w:color w:val="000000" w:themeColor="text1"/>
          <w:sz w:val="24"/>
          <w:rPrChange w:id="1486" w:author="User" w:date="2012-11-18T09:33:00Z">
            <w:rPr>
              <w:rFonts w:ascii="Times New Roman" w:hAnsi="Times New Roman"/>
            </w:rPr>
          </w:rPrChange>
        </w:rPr>
        <w:t>a</w:t>
      </w:r>
      <w:r w:rsidR="003D0532" w:rsidRPr="001C287A">
        <w:rPr>
          <w:rFonts w:ascii="Times New Roman" w:hAnsi="Times New Roman"/>
          <w:color w:val="000000" w:themeColor="text1"/>
          <w:sz w:val="24"/>
          <w:rPrChange w:id="1487" w:author="User" w:date="2012-11-18T09:33:00Z">
            <w:rPr>
              <w:rFonts w:ascii="Times New Roman" w:hAnsi="Times New Roman"/>
            </w:rPr>
          </w:rPrChange>
        </w:rPr>
        <w:t>n upper</w:t>
      </w:r>
      <w:r w:rsidR="00376680" w:rsidRPr="001C287A">
        <w:rPr>
          <w:rFonts w:ascii="Times New Roman" w:hAnsi="Times New Roman"/>
          <w:color w:val="000000" w:themeColor="text1"/>
          <w:sz w:val="24"/>
          <w:rPrChange w:id="1488" w:author="User" w:date="2012-11-18T09:33:00Z">
            <w:rPr>
              <w:rFonts w:ascii="Times New Roman" w:hAnsi="Times New Roman"/>
            </w:rPr>
          </w:rPrChange>
        </w:rPr>
        <w:t xml:space="preserve"> </w:t>
      </w:r>
      <w:r w:rsidR="00B750C8" w:rsidRPr="001C287A">
        <w:rPr>
          <w:rFonts w:ascii="Times New Roman" w:hAnsi="Times New Roman"/>
          <w:color w:val="000000" w:themeColor="text1"/>
          <w:sz w:val="24"/>
          <w:rPrChange w:id="1489" w:author="User" w:date="2012-11-18T09:33:00Z">
            <w:rPr>
              <w:rFonts w:ascii="Times New Roman" w:hAnsi="Times New Roman"/>
            </w:rPr>
          </w:rPrChange>
        </w:rPr>
        <w:t>mixed</w:t>
      </w:r>
      <w:r w:rsidR="003D0532" w:rsidRPr="001C287A">
        <w:rPr>
          <w:rFonts w:ascii="Times New Roman" w:hAnsi="Times New Roman"/>
          <w:color w:val="000000" w:themeColor="text1"/>
          <w:sz w:val="24"/>
          <w:rPrChange w:id="1490" w:author="User" w:date="2012-11-18T09:33:00Z">
            <w:rPr>
              <w:rFonts w:ascii="Times New Roman" w:hAnsi="Times New Roman"/>
            </w:rPr>
          </w:rPrChange>
        </w:rPr>
        <w:t xml:space="preserve"> </w:t>
      </w:r>
      <w:r w:rsidR="00376680" w:rsidRPr="001C287A">
        <w:rPr>
          <w:rFonts w:ascii="Times New Roman" w:hAnsi="Times New Roman"/>
          <w:color w:val="000000" w:themeColor="text1"/>
          <w:sz w:val="24"/>
          <w:rPrChange w:id="1491" w:author="User" w:date="2012-11-18T09:33:00Z">
            <w:rPr>
              <w:rFonts w:ascii="Times New Roman" w:hAnsi="Times New Roman"/>
            </w:rPr>
          </w:rPrChange>
        </w:rPr>
        <w:t>zone</w:t>
      </w:r>
      <w:r w:rsidR="001B277D" w:rsidRPr="001C287A">
        <w:rPr>
          <w:rFonts w:ascii="Times New Roman" w:hAnsi="Times New Roman"/>
          <w:color w:val="000000" w:themeColor="text1"/>
          <w:sz w:val="24"/>
          <w:rPrChange w:id="1492" w:author="User" w:date="2012-11-18T09:33:00Z">
            <w:rPr>
              <w:rFonts w:ascii="Times New Roman" w:hAnsi="Times New Roman"/>
            </w:rPr>
          </w:rPrChange>
        </w:rPr>
        <w:t xml:space="preserve"> above </w:t>
      </w:r>
      <w:r w:rsidR="00E04111" w:rsidRPr="001C287A">
        <w:rPr>
          <w:rFonts w:ascii="Times New Roman" w:hAnsi="Times New Roman"/>
          <w:color w:val="000000" w:themeColor="text1"/>
          <w:sz w:val="24"/>
          <w:rPrChange w:id="1493" w:author="User" w:date="2012-11-18T09:33:00Z">
            <w:rPr>
              <w:rFonts w:ascii="Times New Roman" w:hAnsi="Times New Roman"/>
            </w:rPr>
          </w:rPrChange>
        </w:rPr>
        <w:t>5</w:t>
      </w:r>
      <w:r w:rsidR="004F13D8" w:rsidRPr="001C287A">
        <w:rPr>
          <w:rFonts w:ascii="Times New Roman" w:hAnsi="Times New Roman"/>
          <w:color w:val="000000" w:themeColor="text1"/>
          <w:sz w:val="24"/>
          <w:rPrChange w:id="1494" w:author="User" w:date="2012-11-18T09:33:00Z">
            <w:rPr>
              <w:rFonts w:ascii="Times New Roman" w:hAnsi="Times New Roman"/>
            </w:rPr>
          </w:rPrChange>
        </w:rPr>
        <w:t>.7</w:t>
      </w:r>
      <w:r w:rsidR="00AC1BF2" w:rsidRPr="001C287A">
        <w:rPr>
          <w:rFonts w:ascii="Times New Roman" w:hAnsi="Times New Roman"/>
          <w:color w:val="000000" w:themeColor="text1"/>
          <w:sz w:val="24"/>
          <w:rPrChange w:id="1495" w:author="User" w:date="2012-11-18T09:33:00Z">
            <w:rPr>
              <w:rFonts w:ascii="Times New Roman" w:hAnsi="Times New Roman"/>
            </w:rPr>
          </w:rPrChange>
        </w:rPr>
        <w:t xml:space="preserve"> m and</w:t>
      </w:r>
      <w:r w:rsidR="003D0532" w:rsidRPr="001C287A">
        <w:rPr>
          <w:rFonts w:ascii="Times New Roman" w:hAnsi="Times New Roman"/>
          <w:color w:val="000000" w:themeColor="text1"/>
          <w:sz w:val="24"/>
          <w:rPrChange w:id="1496" w:author="User" w:date="2012-11-18T09:33:00Z">
            <w:rPr>
              <w:rFonts w:ascii="Times New Roman" w:hAnsi="Times New Roman"/>
            </w:rPr>
          </w:rPrChange>
        </w:rPr>
        <w:t xml:space="preserve"> </w:t>
      </w:r>
      <w:r w:rsidR="00376680" w:rsidRPr="001C287A">
        <w:rPr>
          <w:rFonts w:ascii="Times New Roman" w:hAnsi="Times New Roman"/>
          <w:color w:val="000000" w:themeColor="text1"/>
          <w:sz w:val="24"/>
          <w:rPrChange w:id="1497" w:author="User" w:date="2012-11-18T09:33:00Z">
            <w:rPr>
              <w:rFonts w:ascii="Times New Roman" w:hAnsi="Times New Roman"/>
            </w:rPr>
          </w:rPrChange>
        </w:rPr>
        <w:t xml:space="preserve">a </w:t>
      </w:r>
      <w:r w:rsidR="00AC1BF2" w:rsidRPr="001C287A">
        <w:rPr>
          <w:rFonts w:ascii="Times New Roman" w:hAnsi="Times New Roman"/>
          <w:color w:val="000000" w:themeColor="text1"/>
          <w:sz w:val="24"/>
          <w:rPrChange w:id="1498" w:author="User" w:date="2012-11-18T09:33:00Z">
            <w:rPr>
              <w:rFonts w:ascii="Times New Roman" w:hAnsi="Times New Roman"/>
            </w:rPr>
          </w:rPrChange>
        </w:rPr>
        <w:t>suboxic</w:t>
      </w:r>
      <w:r w:rsidR="003D0532" w:rsidRPr="001C287A">
        <w:rPr>
          <w:rFonts w:ascii="Times New Roman" w:hAnsi="Times New Roman"/>
          <w:color w:val="000000" w:themeColor="text1"/>
          <w:sz w:val="24"/>
          <w:rPrChange w:id="1499" w:author="User" w:date="2012-11-18T09:33:00Z">
            <w:rPr>
              <w:rFonts w:ascii="Times New Roman" w:hAnsi="Times New Roman"/>
            </w:rPr>
          </w:rPrChange>
        </w:rPr>
        <w:t xml:space="preserve"> </w:t>
      </w:r>
      <w:r w:rsidR="00376680" w:rsidRPr="001C287A">
        <w:rPr>
          <w:rFonts w:ascii="Times New Roman" w:hAnsi="Times New Roman"/>
          <w:color w:val="000000" w:themeColor="text1"/>
          <w:sz w:val="24"/>
          <w:rPrChange w:id="1500" w:author="User" w:date="2012-11-18T09:33:00Z">
            <w:rPr>
              <w:rFonts w:ascii="Times New Roman" w:hAnsi="Times New Roman"/>
            </w:rPr>
          </w:rPrChange>
        </w:rPr>
        <w:t xml:space="preserve">deep zone </w:t>
      </w:r>
      <w:r w:rsidR="00EE3C3F" w:rsidRPr="001C287A">
        <w:rPr>
          <w:rFonts w:ascii="Times New Roman" w:hAnsi="Times New Roman"/>
          <w:color w:val="000000" w:themeColor="text1"/>
          <w:sz w:val="24"/>
          <w:rPrChange w:id="1501" w:author="User" w:date="2012-11-18T09:33:00Z">
            <w:rPr>
              <w:rFonts w:ascii="Times New Roman" w:hAnsi="Times New Roman"/>
            </w:rPr>
          </w:rPrChange>
        </w:rPr>
        <w:t>below</w:t>
      </w:r>
      <w:r w:rsidR="003D0532" w:rsidRPr="001C287A">
        <w:rPr>
          <w:rFonts w:ascii="Times New Roman" w:hAnsi="Times New Roman"/>
          <w:color w:val="000000" w:themeColor="text1"/>
          <w:sz w:val="24"/>
          <w:rPrChange w:id="1502" w:author="User" w:date="2012-11-18T09:33:00Z">
            <w:rPr>
              <w:rFonts w:ascii="Times New Roman" w:hAnsi="Times New Roman"/>
            </w:rPr>
          </w:rPrChange>
        </w:rPr>
        <w:t xml:space="preserve"> </w:t>
      </w:r>
      <w:r w:rsidR="00704DA7" w:rsidRPr="001C287A">
        <w:rPr>
          <w:rFonts w:ascii="Times New Roman" w:hAnsi="Times New Roman"/>
          <w:color w:val="000000" w:themeColor="text1"/>
          <w:sz w:val="24"/>
          <w:rPrChange w:id="1503" w:author="User" w:date="2012-11-18T09:33:00Z">
            <w:rPr>
              <w:rFonts w:ascii="Times New Roman" w:hAnsi="Times New Roman"/>
            </w:rPr>
          </w:rPrChange>
        </w:rPr>
        <w:t xml:space="preserve">5.7 m </w:t>
      </w:r>
      <w:r w:rsidR="001025AA" w:rsidRPr="001C287A">
        <w:rPr>
          <w:rFonts w:ascii="Times New Roman" w:hAnsi="Times New Roman"/>
          <w:color w:val="000000" w:themeColor="text1"/>
          <w:sz w:val="24"/>
          <w:rPrChange w:id="1504" w:author="User" w:date="2012-11-18T09:33:00Z">
            <w:rPr>
              <w:rFonts w:ascii="Times New Roman" w:hAnsi="Times New Roman"/>
            </w:rPr>
          </w:rPrChange>
        </w:rPr>
        <w:t>(</w:t>
      </w:r>
      <w:del w:id="1505" w:author="User" w:date="2012-11-18T09:33:00Z">
        <w:r w:rsidR="00B509B5">
          <w:rPr>
            <w:rFonts w:ascii="Times New Roman" w:hAnsi="Times New Roman" w:cs="Times New Roman"/>
          </w:rPr>
          <w:delText>Figure</w:delText>
        </w:r>
        <w:r w:rsidR="0053588F">
          <w:rPr>
            <w:rFonts w:ascii="Times New Roman" w:hAnsi="Times New Roman" w:cs="Times New Roman"/>
          </w:rPr>
          <w:delText>1A</w:delText>
        </w:r>
      </w:del>
      <w:ins w:id="1506" w:author="User" w:date="2012-11-18T09:33:00Z">
        <w:r w:rsidR="00B509B5" w:rsidRPr="001C287A">
          <w:rPr>
            <w:rFonts w:ascii="Times New Roman" w:hAnsi="Times New Roman" w:cs="Times New Roman"/>
            <w:color w:val="000000" w:themeColor="text1"/>
            <w:sz w:val="24"/>
            <w:szCs w:val="24"/>
          </w:rPr>
          <w:t>Figure</w:t>
        </w:r>
        <w:r w:rsidR="004C2E6F">
          <w:rPr>
            <w:rFonts w:ascii="Times New Roman" w:hAnsi="Times New Roman" w:cs="Times New Roman"/>
            <w:color w:val="000000" w:themeColor="text1"/>
            <w:sz w:val="24"/>
            <w:szCs w:val="24"/>
          </w:rPr>
          <w:t xml:space="preserve"> </w:t>
        </w:r>
        <w:r w:rsidR="0053588F" w:rsidRPr="001C287A">
          <w:rPr>
            <w:rFonts w:ascii="Times New Roman" w:hAnsi="Times New Roman" w:cs="Times New Roman"/>
            <w:color w:val="000000" w:themeColor="text1"/>
            <w:sz w:val="24"/>
            <w:szCs w:val="24"/>
          </w:rPr>
          <w:t>1A</w:t>
        </w:r>
      </w:ins>
      <w:r w:rsidR="00266C46" w:rsidRPr="001C287A">
        <w:rPr>
          <w:rFonts w:ascii="Times New Roman" w:hAnsi="Times New Roman"/>
          <w:color w:val="000000" w:themeColor="text1"/>
          <w:sz w:val="24"/>
          <w:rPrChange w:id="1507" w:author="User" w:date="2012-11-18T09:33:00Z">
            <w:rPr>
              <w:rFonts w:ascii="Times New Roman" w:hAnsi="Times New Roman"/>
            </w:rPr>
          </w:rPrChange>
        </w:rPr>
        <w:t>)</w:t>
      </w:r>
      <w:r w:rsidR="00E04111" w:rsidRPr="001C287A">
        <w:rPr>
          <w:rFonts w:ascii="Times New Roman" w:hAnsi="Times New Roman"/>
          <w:color w:val="000000" w:themeColor="text1"/>
          <w:sz w:val="24"/>
          <w:rPrChange w:id="1508" w:author="User" w:date="2012-11-18T09:33:00Z">
            <w:rPr>
              <w:rFonts w:ascii="Times New Roman" w:hAnsi="Times New Roman"/>
            </w:rPr>
          </w:rPrChange>
        </w:rPr>
        <w:t xml:space="preserve">. </w:t>
      </w:r>
      <w:r w:rsidR="004F13D8" w:rsidRPr="001C287A">
        <w:rPr>
          <w:rFonts w:ascii="Times New Roman" w:hAnsi="Times New Roman"/>
          <w:color w:val="000000" w:themeColor="text1"/>
          <w:sz w:val="24"/>
          <w:rPrChange w:id="1509" w:author="User" w:date="2012-11-18T09:33:00Z">
            <w:rPr>
              <w:rFonts w:ascii="Times New Roman" w:hAnsi="Times New Roman"/>
            </w:rPr>
          </w:rPrChange>
        </w:rPr>
        <w:t>The separatio</w:t>
      </w:r>
      <w:r w:rsidR="00EE3C3F" w:rsidRPr="001C287A">
        <w:rPr>
          <w:rFonts w:ascii="Times New Roman" w:hAnsi="Times New Roman"/>
          <w:color w:val="000000" w:themeColor="text1"/>
          <w:sz w:val="24"/>
          <w:rPrChange w:id="1510" w:author="User" w:date="2012-11-18T09:33:00Z">
            <w:rPr>
              <w:rFonts w:ascii="Times New Roman" w:hAnsi="Times New Roman"/>
            </w:rPr>
          </w:rPrChange>
        </w:rPr>
        <w:t xml:space="preserve">n of </w:t>
      </w:r>
      <w:del w:id="1511" w:author="User" w:date="2012-11-18T09:33:00Z">
        <w:r w:rsidR="00EE3C3F">
          <w:rPr>
            <w:rFonts w:ascii="Times New Roman" w:hAnsi="Times New Roman" w:cs="Times New Roman"/>
          </w:rPr>
          <w:delText>these</w:delText>
        </w:r>
      </w:del>
      <w:ins w:id="1512" w:author="User" w:date="2012-11-18T09:33:00Z">
        <w:r w:rsidR="00EE3C3F" w:rsidRPr="001C287A">
          <w:rPr>
            <w:rFonts w:ascii="Times New Roman" w:hAnsi="Times New Roman" w:cs="Times New Roman"/>
            <w:color w:val="000000" w:themeColor="text1"/>
            <w:sz w:val="24"/>
            <w:szCs w:val="24"/>
          </w:rPr>
          <w:t>the</w:t>
        </w:r>
      </w:ins>
      <w:r w:rsidR="00EE3C3F" w:rsidRPr="001C287A">
        <w:rPr>
          <w:rFonts w:ascii="Times New Roman" w:hAnsi="Times New Roman"/>
          <w:color w:val="000000" w:themeColor="text1"/>
          <w:sz w:val="24"/>
          <w:rPrChange w:id="1513" w:author="User" w:date="2012-11-18T09:33:00Z">
            <w:rPr>
              <w:rFonts w:ascii="Times New Roman" w:hAnsi="Times New Roman"/>
            </w:rPr>
          </w:rPrChange>
        </w:rPr>
        <w:t xml:space="preserve"> two</w:t>
      </w:r>
      <w:r w:rsidR="008929BD" w:rsidRPr="001C287A">
        <w:rPr>
          <w:rFonts w:ascii="Times New Roman" w:hAnsi="Times New Roman"/>
          <w:color w:val="000000" w:themeColor="text1"/>
          <w:sz w:val="24"/>
          <w:rPrChange w:id="1514" w:author="User" w:date="2012-11-18T09:33:00Z">
            <w:rPr>
              <w:rFonts w:ascii="Times New Roman" w:hAnsi="Times New Roman"/>
            </w:rPr>
          </w:rPrChange>
        </w:rPr>
        <w:t xml:space="preserve"> zones</w:t>
      </w:r>
      <w:r w:rsidR="004F13D8" w:rsidRPr="001C287A">
        <w:rPr>
          <w:rFonts w:ascii="Times New Roman" w:hAnsi="Times New Roman"/>
          <w:color w:val="000000" w:themeColor="text1"/>
          <w:sz w:val="24"/>
          <w:rPrChange w:id="1515" w:author="User" w:date="2012-11-18T09:33:00Z">
            <w:rPr>
              <w:rFonts w:ascii="Times New Roman" w:hAnsi="Times New Roman"/>
            </w:rPr>
          </w:rPrChange>
        </w:rPr>
        <w:t xml:space="preserve"> was indicated by </w:t>
      </w:r>
      <w:r w:rsidR="008D341E" w:rsidRPr="001C287A">
        <w:rPr>
          <w:rFonts w:ascii="Times New Roman" w:hAnsi="Times New Roman"/>
          <w:color w:val="000000" w:themeColor="text1"/>
          <w:sz w:val="24"/>
          <w:rPrChange w:id="1516" w:author="User" w:date="2012-11-18T09:33:00Z">
            <w:rPr>
              <w:rFonts w:ascii="Times New Roman" w:hAnsi="Times New Roman"/>
            </w:rPr>
          </w:rPrChange>
        </w:rPr>
        <w:t>a pycnocline</w:t>
      </w:r>
      <w:r w:rsidR="00684525" w:rsidRPr="001C287A">
        <w:rPr>
          <w:rFonts w:ascii="Times New Roman" w:hAnsi="Times New Roman"/>
          <w:color w:val="000000" w:themeColor="text1"/>
          <w:sz w:val="24"/>
          <w:rPrChange w:id="1517" w:author="User" w:date="2012-11-18T09:33:00Z">
            <w:rPr>
              <w:rFonts w:ascii="Times New Roman" w:hAnsi="Times New Roman"/>
            </w:rPr>
          </w:rPrChange>
        </w:rPr>
        <w:t xml:space="preserve"> </w:t>
      </w:r>
      <w:ins w:id="1518" w:author="User" w:date="2012-11-18T09:33:00Z">
        <w:r w:rsidR="004C2E6F">
          <w:rPr>
            <w:rFonts w:ascii="Times New Roman" w:hAnsi="Times New Roman" w:cs="Times New Roman"/>
            <w:color w:val="000000" w:themeColor="text1"/>
            <w:sz w:val="24"/>
            <w:szCs w:val="24"/>
          </w:rPr>
          <w:t xml:space="preserve">and oxycline </w:t>
        </w:r>
      </w:ins>
      <w:r w:rsidR="00684525" w:rsidRPr="001C287A">
        <w:rPr>
          <w:rFonts w:ascii="Times New Roman" w:hAnsi="Times New Roman"/>
          <w:color w:val="000000" w:themeColor="text1"/>
          <w:sz w:val="24"/>
          <w:rPrChange w:id="1519" w:author="User" w:date="2012-11-18T09:33:00Z">
            <w:rPr>
              <w:rFonts w:ascii="Times New Roman" w:hAnsi="Times New Roman"/>
            </w:rPr>
          </w:rPrChange>
        </w:rPr>
        <w:t>starting at</w:t>
      </w:r>
      <w:r w:rsidR="009F679B" w:rsidRPr="001C287A">
        <w:rPr>
          <w:rFonts w:ascii="Times New Roman" w:hAnsi="Times New Roman"/>
          <w:color w:val="000000" w:themeColor="text1"/>
          <w:sz w:val="24"/>
          <w:rPrChange w:id="1520" w:author="User" w:date="2012-11-18T09:33:00Z">
            <w:rPr>
              <w:rFonts w:ascii="Times New Roman" w:hAnsi="Times New Roman"/>
            </w:rPr>
          </w:rPrChange>
        </w:rPr>
        <w:t xml:space="preserve"> 5.7 m.</w:t>
      </w:r>
      <w:del w:id="1521" w:author="User" w:date="2012-11-18T09:33:00Z">
        <w:r w:rsidR="009F679B">
          <w:rPr>
            <w:rFonts w:ascii="Times New Roman" w:hAnsi="Times New Roman" w:cs="Times New Roman"/>
          </w:rPr>
          <w:delText xml:space="preserve"> </w:delText>
        </w:r>
        <w:r w:rsidR="008B7910">
          <w:rPr>
            <w:rFonts w:ascii="Times New Roman" w:hAnsi="Times New Roman" w:cs="Times New Roman"/>
          </w:rPr>
          <w:delText>T</w:delText>
        </w:r>
        <w:r w:rsidR="00C11CDB">
          <w:rPr>
            <w:rFonts w:ascii="Times New Roman" w:hAnsi="Times New Roman" w:cs="Times New Roman"/>
          </w:rPr>
          <w:delText xml:space="preserve">he presence of an oxycline </w:delText>
        </w:r>
        <w:r w:rsidR="007F01B3">
          <w:rPr>
            <w:rFonts w:ascii="Times New Roman" w:hAnsi="Times New Roman" w:cs="Times New Roman"/>
          </w:rPr>
          <w:delText xml:space="preserve">at the same depth </w:delText>
        </w:r>
        <w:r w:rsidR="008B7910">
          <w:rPr>
            <w:rFonts w:ascii="Times New Roman" w:hAnsi="Times New Roman" w:cs="Times New Roman"/>
          </w:rPr>
          <w:delText>indicates</w:delText>
        </w:r>
        <w:r w:rsidR="002809EA">
          <w:rPr>
            <w:rFonts w:ascii="Times New Roman" w:hAnsi="Times New Roman" w:cs="Times New Roman"/>
          </w:rPr>
          <w:delText xml:space="preserve"> </w:delText>
        </w:r>
        <w:r w:rsidR="007F01B3">
          <w:rPr>
            <w:rFonts w:ascii="Times New Roman" w:hAnsi="Times New Roman" w:cs="Times New Roman"/>
          </w:rPr>
          <w:delText xml:space="preserve">depletion of DO due to </w:delText>
        </w:r>
        <w:r w:rsidR="00360DFB">
          <w:rPr>
            <w:rFonts w:ascii="Times New Roman" w:hAnsi="Times New Roman" w:cs="Times New Roman"/>
          </w:rPr>
          <w:delText xml:space="preserve">respiration in </w:delText>
        </w:r>
        <w:r w:rsidR="004D3EDB">
          <w:rPr>
            <w:rFonts w:ascii="Times New Roman" w:hAnsi="Times New Roman" w:cs="Times New Roman"/>
          </w:rPr>
          <w:delText xml:space="preserve">the </w:delText>
        </w:r>
        <w:r w:rsidR="009D16AD">
          <w:rPr>
            <w:rFonts w:ascii="Times New Roman" w:hAnsi="Times New Roman" w:cs="Times New Roman"/>
          </w:rPr>
          <w:delText>stagnant waters</w:delText>
        </w:r>
        <w:r w:rsidR="00794FF6">
          <w:rPr>
            <w:rFonts w:ascii="Times New Roman" w:hAnsi="Times New Roman" w:cs="Times New Roman"/>
          </w:rPr>
          <w:delText>.</w:delText>
        </w:r>
      </w:del>
      <w:r w:rsidR="009F679B" w:rsidRPr="001C287A">
        <w:rPr>
          <w:rFonts w:ascii="Times New Roman" w:hAnsi="Times New Roman"/>
          <w:color w:val="000000" w:themeColor="text1"/>
          <w:sz w:val="24"/>
          <w:rPrChange w:id="1522" w:author="User" w:date="2012-11-18T09:33:00Z">
            <w:rPr>
              <w:rFonts w:ascii="Times New Roman" w:hAnsi="Times New Roman"/>
            </w:rPr>
          </w:rPrChange>
        </w:rPr>
        <w:t xml:space="preserve"> </w:t>
      </w:r>
      <w:r w:rsidR="00376680" w:rsidRPr="001C287A">
        <w:rPr>
          <w:rFonts w:ascii="Times New Roman" w:hAnsi="Times New Roman"/>
          <w:color w:val="000000" w:themeColor="text1"/>
          <w:sz w:val="24"/>
          <w:rPrChange w:id="1523" w:author="User" w:date="2012-11-18T09:33:00Z">
            <w:rPr>
              <w:rFonts w:ascii="Times New Roman" w:hAnsi="Times New Roman"/>
            </w:rPr>
          </w:rPrChange>
        </w:rPr>
        <w:t>The pH also decreased</w:t>
      </w:r>
      <w:r w:rsidR="003D0532" w:rsidRPr="001C287A">
        <w:rPr>
          <w:rFonts w:ascii="Times New Roman" w:hAnsi="Times New Roman"/>
          <w:color w:val="000000" w:themeColor="text1"/>
          <w:sz w:val="24"/>
          <w:rPrChange w:id="1524" w:author="User" w:date="2012-11-18T09:33:00Z">
            <w:rPr>
              <w:rFonts w:ascii="Times New Roman" w:hAnsi="Times New Roman"/>
            </w:rPr>
          </w:rPrChange>
        </w:rPr>
        <w:t xml:space="preserve"> </w:t>
      </w:r>
      <w:r w:rsidR="00DC268E" w:rsidRPr="001C287A">
        <w:rPr>
          <w:rFonts w:ascii="Times New Roman" w:hAnsi="Times New Roman"/>
          <w:color w:val="000000" w:themeColor="text1"/>
          <w:sz w:val="24"/>
          <w:rPrChange w:id="1525" w:author="User" w:date="2012-11-18T09:33:00Z">
            <w:rPr>
              <w:rFonts w:ascii="Times New Roman" w:hAnsi="Times New Roman"/>
            </w:rPr>
          </w:rPrChange>
        </w:rPr>
        <w:t>with DO</w:t>
      </w:r>
      <w:r w:rsidR="008B7910" w:rsidRPr="001C287A">
        <w:rPr>
          <w:rFonts w:ascii="Times New Roman" w:hAnsi="Times New Roman"/>
          <w:color w:val="000000" w:themeColor="text1"/>
          <w:sz w:val="24"/>
          <w:rPrChange w:id="1526" w:author="User" w:date="2012-11-18T09:33:00Z">
            <w:rPr>
              <w:rFonts w:ascii="Times New Roman" w:hAnsi="Times New Roman"/>
            </w:rPr>
          </w:rPrChange>
        </w:rPr>
        <w:t xml:space="preserve">, </w:t>
      </w:r>
      <w:r w:rsidR="0033762F" w:rsidRPr="001C287A">
        <w:rPr>
          <w:rFonts w:ascii="Times New Roman" w:hAnsi="Times New Roman"/>
          <w:color w:val="000000" w:themeColor="text1"/>
          <w:sz w:val="24"/>
          <w:rPrChange w:id="1527" w:author="User" w:date="2012-11-18T09:33:00Z">
            <w:rPr>
              <w:rFonts w:ascii="Times New Roman" w:hAnsi="Times New Roman"/>
            </w:rPr>
          </w:rPrChange>
        </w:rPr>
        <w:t xml:space="preserve">likely due to </w:t>
      </w:r>
      <w:r w:rsidR="00360DFB" w:rsidRPr="001C287A">
        <w:rPr>
          <w:rFonts w:ascii="Times New Roman" w:hAnsi="Times New Roman"/>
          <w:color w:val="000000" w:themeColor="text1"/>
          <w:sz w:val="24"/>
          <w:rPrChange w:id="1528" w:author="User" w:date="2012-11-18T09:33:00Z">
            <w:rPr>
              <w:rFonts w:ascii="Times New Roman" w:hAnsi="Times New Roman"/>
            </w:rPr>
          </w:rPrChange>
        </w:rPr>
        <w:t xml:space="preserve">fermentation </w:t>
      </w:r>
      <w:r w:rsidR="008B7910" w:rsidRPr="001C287A">
        <w:rPr>
          <w:rFonts w:ascii="Times New Roman" w:hAnsi="Times New Roman"/>
          <w:color w:val="000000" w:themeColor="text1"/>
          <w:sz w:val="24"/>
          <w:rPrChange w:id="1529" w:author="User" w:date="2012-11-18T09:33:00Z">
            <w:rPr>
              <w:rFonts w:ascii="Times New Roman" w:hAnsi="Times New Roman"/>
            </w:rPr>
          </w:rPrChange>
        </w:rPr>
        <w:t>products</w:t>
      </w:r>
      <w:r w:rsidR="005B33CD" w:rsidRPr="001C287A">
        <w:rPr>
          <w:rFonts w:ascii="Times New Roman" w:hAnsi="Times New Roman"/>
          <w:color w:val="000000" w:themeColor="text1"/>
          <w:sz w:val="24"/>
          <w:rPrChange w:id="1530" w:author="User" w:date="2012-11-18T09:33:00Z">
            <w:rPr>
              <w:rFonts w:ascii="Times New Roman" w:hAnsi="Times New Roman"/>
            </w:rPr>
          </w:rPrChange>
        </w:rPr>
        <w:t xml:space="preserve"> such as acetic, formic and lactic acids</w:t>
      </w:r>
      <w:r w:rsidR="008B7910" w:rsidRPr="001C287A">
        <w:rPr>
          <w:rFonts w:ascii="Times New Roman" w:hAnsi="Times New Roman"/>
          <w:color w:val="000000" w:themeColor="text1"/>
          <w:sz w:val="24"/>
          <w:rPrChange w:id="1531" w:author="User" w:date="2012-11-18T09:33:00Z">
            <w:rPr>
              <w:rFonts w:ascii="Times New Roman" w:hAnsi="Times New Roman"/>
            </w:rPr>
          </w:rPrChange>
        </w:rPr>
        <w:t xml:space="preserve"> that </w:t>
      </w:r>
      <w:r w:rsidR="0055538E" w:rsidRPr="001C287A">
        <w:rPr>
          <w:rFonts w:ascii="Times New Roman" w:hAnsi="Times New Roman"/>
          <w:color w:val="000000" w:themeColor="text1"/>
          <w:sz w:val="24"/>
          <w:rPrChange w:id="1532" w:author="User" w:date="2012-11-18T09:33:00Z">
            <w:rPr>
              <w:rFonts w:ascii="Times New Roman" w:hAnsi="Times New Roman"/>
            </w:rPr>
          </w:rPrChange>
        </w:rPr>
        <w:t xml:space="preserve">have </w:t>
      </w:r>
      <w:del w:id="1533" w:author="User" w:date="2012-11-18T09:33:00Z">
        <w:r w:rsidR="0055538E">
          <w:rPr>
            <w:rFonts w:ascii="Times New Roman" w:hAnsi="Times New Roman" w:cs="Times New Roman"/>
          </w:rPr>
          <w:delText xml:space="preserve">been </w:delText>
        </w:r>
      </w:del>
      <w:r w:rsidR="006C4A39" w:rsidRPr="001C287A">
        <w:rPr>
          <w:rFonts w:ascii="Times New Roman" w:hAnsi="Times New Roman"/>
          <w:color w:val="000000" w:themeColor="text1"/>
          <w:sz w:val="24"/>
          <w:rPrChange w:id="1534" w:author="User" w:date="2012-11-18T09:33:00Z">
            <w:rPr>
              <w:rFonts w:ascii="Times New Roman" w:hAnsi="Times New Roman"/>
            </w:rPr>
          </w:rPrChange>
        </w:rPr>
        <w:t>previously</w:t>
      </w:r>
      <w:ins w:id="1535" w:author="User" w:date="2012-11-18T09:33:00Z">
        <w:r w:rsidR="003D0532" w:rsidRPr="001C287A">
          <w:rPr>
            <w:rFonts w:ascii="Times New Roman" w:hAnsi="Times New Roman" w:cs="Times New Roman"/>
            <w:color w:val="000000" w:themeColor="text1"/>
            <w:sz w:val="24"/>
            <w:szCs w:val="24"/>
          </w:rPr>
          <w:t xml:space="preserve"> </w:t>
        </w:r>
        <w:r w:rsidR="004C2E6F" w:rsidRPr="001C287A">
          <w:rPr>
            <w:rFonts w:ascii="Times New Roman" w:hAnsi="Times New Roman" w:cs="Times New Roman"/>
            <w:color w:val="000000" w:themeColor="text1"/>
            <w:sz w:val="24"/>
            <w:szCs w:val="24"/>
          </w:rPr>
          <w:t>been</w:t>
        </w:r>
      </w:ins>
      <w:r w:rsidR="004C2E6F" w:rsidRPr="001C287A">
        <w:rPr>
          <w:rFonts w:ascii="Times New Roman" w:hAnsi="Times New Roman"/>
          <w:color w:val="000000" w:themeColor="text1"/>
          <w:sz w:val="24"/>
          <w:rPrChange w:id="1536" w:author="User" w:date="2012-11-18T09:33:00Z">
            <w:rPr>
              <w:rFonts w:ascii="Times New Roman" w:hAnsi="Times New Roman"/>
            </w:rPr>
          </w:rPrChange>
        </w:rPr>
        <w:t xml:space="preserve"> </w:t>
      </w:r>
      <w:r w:rsidR="009B0955" w:rsidRPr="001C287A">
        <w:rPr>
          <w:rFonts w:ascii="Times New Roman" w:hAnsi="Times New Roman"/>
          <w:color w:val="000000" w:themeColor="text1"/>
          <w:sz w:val="24"/>
          <w:rPrChange w:id="1537" w:author="User" w:date="2012-11-18T09:33:00Z">
            <w:rPr>
              <w:rFonts w:ascii="Times New Roman" w:hAnsi="Times New Roman"/>
            </w:rPr>
          </w:rPrChange>
        </w:rPr>
        <w:t>recorded</w:t>
      </w:r>
      <w:r w:rsidR="003D0532" w:rsidRPr="001C287A">
        <w:rPr>
          <w:rFonts w:ascii="Times New Roman" w:hAnsi="Times New Roman"/>
          <w:color w:val="000000" w:themeColor="text1"/>
          <w:sz w:val="24"/>
          <w:rPrChange w:id="1538" w:author="User" w:date="2012-11-18T09:33:00Z">
            <w:rPr>
              <w:rFonts w:ascii="Times New Roman" w:hAnsi="Times New Roman"/>
            </w:rPr>
          </w:rPrChange>
        </w:rPr>
        <w:t xml:space="preserve"> </w:t>
      </w:r>
      <w:r w:rsidR="00D85ECE" w:rsidRPr="001C287A">
        <w:rPr>
          <w:rFonts w:ascii="Times New Roman" w:hAnsi="Times New Roman"/>
          <w:color w:val="000000" w:themeColor="text1"/>
          <w:sz w:val="24"/>
          <w:rPrChange w:id="1539" w:author="User" w:date="2012-11-18T09:33:00Z">
            <w:rPr>
              <w:rFonts w:ascii="Times New Roman" w:hAnsi="Times New Roman"/>
            </w:rPr>
          </w:rPrChange>
        </w:rPr>
        <w:t xml:space="preserve">in the bottom waters </w:t>
      </w:r>
      <w:r w:rsidR="00360DFB" w:rsidRPr="001C287A">
        <w:rPr>
          <w:rFonts w:ascii="Times New Roman" w:hAnsi="Times New Roman"/>
          <w:color w:val="000000" w:themeColor="text1"/>
          <w:sz w:val="24"/>
          <w:rPrChange w:id="1540" w:author="User" w:date="2012-11-18T09:33:00Z">
            <w:rPr>
              <w:rFonts w:ascii="Times New Roman" w:hAnsi="Times New Roman"/>
            </w:rPr>
          </w:rPrChange>
        </w:rPr>
        <w:t>(</w:t>
      </w:r>
      <w:r w:rsidR="006C4A39" w:rsidRPr="001C287A">
        <w:rPr>
          <w:rFonts w:ascii="Times New Roman" w:hAnsi="Times New Roman"/>
          <w:color w:val="000000" w:themeColor="text1"/>
          <w:sz w:val="24"/>
          <w:rPrChange w:id="1541" w:author="User" w:date="2012-11-18T09:33:00Z">
            <w:rPr>
              <w:rFonts w:ascii="Times New Roman" w:hAnsi="Times New Roman"/>
            </w:rPr>
          </w:rPrChange>
        </w:rPr>
        <w:t xml:space="preserve">Franzmann </w:t>
      </w:r>
      <w:r w:rsidR="006C4A39" w:rsidRPr="001C287A">
        <w:rPr>
          <w:rFonts w:ascii="Times New Roman" w:hAnsi="Times New Roman"/>
          <w:i/>
          <w:color w:val="000000" w:themeColor="text1"/>
          <w:sz w:val="24"/>
          <w:rPrChange w:id="1542" w:author="User" w:date="2012-11-18T09:33:00Z">
            <w:rPr>
              <w:rFonts w:ascii="Times New Roman" w:hAnsi="Times New Roman"/>
              <w:i/>
            </w:rPr>
          </w:rPrChange>
        </w:rPr>
        <w:t>et al</w:t>
      </w:r>
      <w:r w:rsidR="006C4A39" w:rsidRPr="001C287A">
        <w:rPr>
          <w:rFonts w:ascii="Times New Roman" w:hAnsi="Times New Roman"/>
          <w:color w:val="000000" w:themeColor="text1"/>
          <w:sz w:val="24"/>
          <w:rPrChange w:id="1543" w:author="User" w:date="2012-11-18T09:33:00Z">
            <w:rPr>
              <w:rFonts w:ascii="Times New Roman" w:hAnsi="Times New Roman"/>
            </w:rPr>
          </w:rPrChange>
        </w:rPr>
        <w:t>., 1987b</w:t>
      </w:r>
      <w:r w:rsidR="004D4D1F" w:rsidRPr="001C287A">
        <w:rPr>
          <w:rFonts w:ascii="Times New Roman" w:hAnsi="Times New Roman"/>
          <w:color w:val="000000" w:themeColor="text1"/>
          <w:sz w:val="24"/>
          <w:rPrChange w:id="1544" w:author="User" w:date="2012-11-18T09:33:00Z">
            <w:rPr>
              <w:rFonts w:ascii="Times New Roman" w:hAnsi="Times New Roman"/>
            </w:rPr>
          </w:rPrChange>
        </w:rPr>
        <w:t xml:space="preserve">; Gibson </w:t>
      </w:r>
      <w:r w:rsidR="004D4D1F" w:rsidRPr="001C287A">
        <w:rPr>
          <w:rFonts w:ascii="Times New Roman" w:hAnsi="Times New Roman"/>
          <w:i/>
          <w:color w:val="000000" w:themeColor="text1"/>
          <w:sz w:val="24"/>
          <w:rPrChange w:id="1545" w:author="User" w:date="2012-11-18T09:33:00Z">
            <w:rPr>
              <w:rFonts w:ascii="Times New Roman" w:hAnsi="Times New Roman"/>
              <w:i/>
            </w:rPr>
          </w:rPrChange>
        </w:rPr>
        <w:t>et al</w:t>
      </w:r>
      <w:r w:rsidR="004D4D1F" w:rsidRPr="001C287A">
        <w:rPr>
          <w:rFonts w:ascii="Times New Roman" w:hAnsi="Times New Roman"/>
          <w:color w:val="000000" w:themeColor="text1"/>
          <w:sz w:val="24"/>
          <w:rPrChange w:id="1546" w:author="User" w:date="2012-11-18T09:33:00Z">
            <w:rPr>
              <w:rFonts w:ascii="Times New Roman" w:hAnsi="Times New Roman"/>
            </w:rPr>
          </w:rPrChange>
        </w:rPr>
        <w:t>., 1994</w:t>
      </w:r>
      <w:r w:rsidR="006C4A39" w:rsidRPr="001C287A">
        <w:rPr>
          <w:rFonts w:ascii="Times New Roman" w:hAnsi="Times New Roman"/>
          <w:color w:val="000000" w:themeColor="text1"/>
          <w:sz w:val="24"/>
          <w:rPrChange w:id="1547" w:author="User" w:date="2012-11-18T09:33:00Z">
            <w:rPr>
              <w:rFonts w:ascii="Times New Roman" w:hAnsi="Times New Roman"/>
            </w:rPr>
          </w:rPrChange>
        </w:rPr>
        <w:t>)</w:t>
      </w:r>
      <w:r w:rsidR="00360DFB" w:rsidRPr="001C287A">
        <w:rPr>
          <w:rFonts w:ascii="Times New Roman" w:hAnsi="Times New Roman"/>
          <w:color w:val="000000" w:themeColor="text1"/>
          <w:sz w:val="24"/>
          <w:rPrChange w:id="1548" w:author="User" w:date="2012-11-18T09:33:00Z">
            <w:rPr>
              <w:rFonts w:ascii="Times New Roman" w:hAnsi="Times New Roman"/>
            </w:rPr>
          </w:rPrChange>
        </w:rPr>
        <w:t xml:space="preserve">. </w:t>
      </w:r>
      <w:r w:rsidR="00E66494" w:rsidRPr="001C287A">
        <w:rPr>
          <w:rFonts w:ascii="Times New Roman" w:hAnsi="Times New Roman"/>
          <w:color w:val="000000" w:themeColor="text1"/>
          <w:sz w:val="24"/>
          <w:rPrChange w:id="1549" w:author="User" w:date="2012-11-18T09:33:00Z">
            <w:rPr>
              <w:rFonts w:ascii="Times New Roman" w:hAnsi="Times New Roman"/>
            </w:rPr>
          </w:rPrChange>
        </w:rPr>
        <w:t>The deep zone was not completely anoxic</w:t>
      </w:r>
      <w:r w:rsidR="00704DA7" w:rsidRPr="001C287A">
        <w:rPr>
          <w:rFonts w:ascii="Times New Roman" w:hAnsi="Times New Roman"/>
          <w:color w:val="000000" w:themeColor="text1"/>
          <w:sz w:val="24"/>
          <w:rPrChange w:id="1550" w:author="User" w:date="2012-11-18T09:33:00Z">
            <w:rPr>
              <w:rFonts w:ascii="Times New Roman" w:hAnsi="Times New Roman"/>
            </w:rPr>
          </w:rPrChange>
        </w:rPr>
        <w:t>, consistent with previous</w:t>
      </w:r>
      <w:r w:rsidR="00E66494" w:rsidRPr="001C287A">
        <w:rPr>
          <w:rFonts w:ascii="Times New Roman" w:hAnsi="Times New Roman"/>
          <w:color w:val="000000" w:themeColor="text1"/>
          <w:sz w:val="24"/>
          <w:rPrChange w:id="1551" w:author="User" w:date="2012-11-18T09:33:00Z">
            <w:rPr>
              <w:rFonts w:ascii="Times New Roman" w:hAnsi="Times New Roman"/>
            </w:rPr>
          </w:rPrChange>
        </w:rPr>
        <w:t xml:space="preserve"> record</w:t>
      </w:r>
      <w:r w:rsidR="00704DA7" w:rsidRPr="001C287A">
        <w:rPr>
          <w:rFonts w:ascii="Times New Roman" w:hAnsi="Times New Roman"/>
          <w:color w:val="000000" w:themeColor="text1"/>
          <w:sz w:val="24"/>
          <w:rPrChange w:id="1552" w:author="User" w:date="2012-11-18T09:33:00Z">
            <w:rPr>
              <w:rFonts w:ascii="Times New Roman" w:hAnsi="Times New Roman"/>
            </w:rPr>
          </w:rPrChange>
        </w:rPr>
        <w:t>s</w:t>
      </w:r>
      <w:r w:rsidR="00E66494" w:rsidRPr="001C287A">
        <w:rPr>
          <w:rFonts w:ascii="Times New Roman" w:hAnsi="Times New Roman"/>
          <w:color w:val="000000" w:themeColor="text1"/>
          <w:sz w:val="24"/>
          <w:rPrChange w:id="1553" w:author="User" w:date="2012-11-18T09:33:00Z">
            <w:rPr>
              <w:rFonts w:ascii="Times New Roman" w:hAnsi="Times New Roman"/>
            </w:rPr>
          </w:rPrChange>
        </w:rPr>
        <w:t xml:space="preserve"> (Franzmann </w:t>
      </w:r>
      <w:r w:rsidR="00E66494" w:rsidRPr="001C287A">
        <w:rPr>
          <w:rFonts w:ascii="Times New Roman" w:hAnsi="Times New Roman"/>
          <w:i/>
          <w:color w:val="000000" w:themeColor="text1"/>
          <w:sz w:val="24"/>
          <w:rPrChange w:id="1554" w:author="User" w:date="2012-11-18T09:33:00Z">
            <w:rPr>
              <w:rFonts w:ascii="Times New Roman" w:hAnsi="Times New Roman"/>
              <w:i/>
            </w:rPr>
          </w:rPrChange>
        </w:rPr>
        <w:t>et al.</w:t>
      </w:r>
      <w:r w:rsidR="00E66494" w:rsidRPr="001C287A">
        <w:rPr>
          <w:rFonts w:ascii="Times New Roman" w:hAnsi="Times New Roman"/>
          <w:color w:val="000000" w:themeColor="text1"/>
          <w:sz w:val="24"/>
          <w:rPrChange w:id="1555" w:author="User" w:date="2012-11-18T09:33:00Z">
            <w:rPr>
              <w:rFonts w:ascii="Times New Roman" w:hAnsi="Times New Roman"/>
            </w:rPr>
          </w:rPrChange>
        </w:rPr>
        <w:t>, 1987b;</w:t>
      </w:r>
      <w:r w:rsidR="003757E7" w:rsidRPr="001C287A">
        <w:rPr>
          <w:rFonts w:ascii="Times New Roman" w:hAnsi="Times New Roman"/>
          <w:color w:val="000000" w:themeColor="text1"/>
          <w:sz w:val="24"/>
          <w:rPrChange w:id="1556" w:author="User" w:date="2012-11-18T09:33:00Z">
            <w:rPr>
              <w:rFonts w:ascii="Times New Roman" w:hAnsi="Times New Roman"/>
            </w:rPr>
          </w:rPrChange>
        </w:rPr>
        <w:t xml:space="preserve"> Gibson </w:t>
      </w:r>
      <w:r w:rsidR="003757E7" w:rsidRPr="001C287A">
        <w:rPr>
          <w:rFonts w:ascii="Times New Roman" w:hAnsi="Times New Roman"/>
          <w:i/>
          <w:color w:val="000000" w:themeColor="text1"/>
          <w:sz w:val="24"/>
          <w:rPrChange w:id="1557" w:author="User" w:date="2012-11-18T09:33:00Z">
            <w:rPr>
              <w:rFonts w:ascii="Times New Roman" w:hAnsi="Times New Roman"/>
              <w:i/>
            </w:rPr>
          </w:rPrChange>
        </w:rPr>
        <w:t>et al.</w:t>
      </w:r>
      <w:r w:rsidR="003757E7" w:rsidRPr="001C287A">
        <w:rPr>
          <w:rFonts w:ascii="Times New Roman" w:hAnsi="Times New Roman"/>
          <w:color w:val="000000" w:themeColor="text1"/>
          <w:sz w:val="24"/>
          <w:rPrChange w:id="1558" w:author="User" w:date="2012-11-18T09:33:00Z">
            <w:rPr>
              <w:rFonts w:ascii="Times New Roman" w:hAnsi="Times New Roman"/>
            </w:rPr>
          </w:rPrChange>
        </w:rPr>
        <w:t>, 1991</w:t>
      </w:r>
      <w:r w:rsidR="00E66494" w:rsidRPr="001C287A">
        <w:rPr>
          <w:rFonts w:ascii="Times New Roman" w:hAnsi="Times New Roman"/>
          <w:color w:val="000000" w:themeColor="text1"/>
          <w:sz w:val="24"/>
          <w:rPrChange w:id="1559" w:author="User" w:date="2012-11-18T09:33:00Z">
            <w:rPr>
              <w:rFonts w:ascii="Times New Roman" w:hAnsi="Times New Roman"/>
            </w:rPr>
          </w:rPrChange>
        </w:rPr>
        <w:t xml:space="preserve">). Oxygen may be episodically introduced </w:t>
      </w:r>
      <w:r w:rsidRPr="001C287A">
        <w:rPr>
          <w:rFonts w:ascii="Times New Roman" w:hAnsi="Times New Roman"/>
          <w:color w:val="000000" w:themeColor="text1"/>
          <w:sz w:val="24"/>
          <w:rPrChange w:id="1560" w:author="User" w:date="2012-11-18T09:33:00Z">
            <w:rPr>
              <w:rFonts w:ascii="Times New Roman" w:hAnsi="Times New Roman"/>
            </w:rPr>
          </w:rPrChange>
        </w:rPr>
        <w:t xml:space="preserve">to bottom waters as a result of </w:t>
      </w:r>
      <w:r w:rsidR="005B33CD" w:rsidRPr="001C287A">
        <w:rPr>
          <w:rFonts w:ascii="Times New Roman" w:hAnsi="Times New Roman"/>
          <w:color w:val="000000" w:themeColor="text1"/>
          <w:sz w:val="24"/>
          <w:rPrChange w:id="1561" w:author="User" w:date="2012-11-18T09:33:00Z">
            <w:rPr>
              <w:rFonts w:ascii="Times New Roman" w:hAnsi="Times New Roman"/>
            </w:rPr>
          </w:rPrChange>
        </w:rPr>
        <w:t xml:space="preserve">currents </w:t>
      </w:r>
      <w:r w:rsidR="00D01656" w:rsidRPr="001C287A">
        <w:rPr>
          <w:rFonts w:ascii="Times New Roman" w:hAnsi="Times New Roman"/>
          <w:color w:val="000000" w:themeColor="text1"/>
          <w:sz w:val="24"/>
          <w:rPrChange w:id="1562" w:author="User" w:date="2012-11-18T09:33:00Z">
            <w:rPr>
              <w:rFonts w:ascii="Times New Roman" w:hAnsi="Times New Roman"/>
            </w:rPr>
          </w:rPrChange>
        </w:rPr>
        <w:t xml:space="preserve">of </w:t>
      </w:r>
      <w:r w:rsidR="00E66494" w:rsidRPr="001C287A">
        <w:rPr>
          <w:rFonts w:ascii="Times New Roman" w:hAnsi="Times New Roman"/>
          <w:color w:val="000000" w:themeColor="text1"/>
          <w:sz w:val="24"/>
          <w:rPrChange w:id="1563" w:author="User" w:date="2012-11-18T09:33:00Z">
            <w:rPr>
              <w:rFonts w:ascii="Times New Roman" w:hAnsi="Times New Roman"/>
            </w:rPr>
          </w:rPrChange>
        </w:rPr>
        <w:t xml:space="preserve">cold dense </w:t>
      </w:r>
      <w:r w:rsidR="00D01656" w:rsidRPr="001C287A">
        <w:rPr>
          <w:rFonts w:ascii="Times New Roman" w:hAnsi="Times New Roman"/>
          <w:color w:val="000000" w:themeColor="text1"/>
          <w:sz w:val="24"/>
          <w:rPrChange w:id="1564" w:author="User" w:date="2012-11-18T09:33:00Z">
            <w:rPr>
              <w:rFonts w:ascii="Times New Roman" w:hAnsi="Times New Roman"/>
            </w:rPr>
          </w:rPrChange>
        </w:rPr>
        <w:t xml:space="preserve">water </w:t>
      </w:r>
      <w:r w:rsidRPr="001C287A">
        <w:rPr>
          <w:rFonts w:ascii="Times New Roman" w:hAnsi="Times New Roman"/>
          <w:color w:val="000000" w:themeColor="text1"/>
          <w:sz w:val="24"/>
          <w:rPrChange w:id="1565" w:author="User" w:date="2012-11-18T09:33:00Z">
            <w:rPr>
              <w:rFonts w:ascii="Times New Roman" w:hAnsi="Times New Roman"/>
            </w:rPr>
          </w:rPrChange>
        </w:rPr>
        <w:t>sinking</w:t>
      </w:r>
      <w:r w:rsidR="00E66494" w:rsidRPr="001C287A">
        <w:rPr>
          <w:rFonts w:ascii="Times New Roman" w:hAnsi="Times New Roman"/>
          <w:color w:val="000000" w:themeColor="text1"/>
          <w:sz w:val="24"/>
          <w:rPrChange w:id="1566" w:author="User" w:date="2012-11-18T09:33:00Z">
            <w:rPr>
              <w:rFonts w:ascii="Times New Roman" w:hAnsi="Times New Roman"/>
            </w:rPr>
          </w:rPrChange>
        </w:rPr>
        <w:t xml:space="preserve"> during </w:t>
      </w:r>
      <w:r w:rsidRPr="001C287A">
        <w:rPr>
          <w:rFonts w:ascii="Times New Roman" w:hAnsi="Times New Roman"/>
          <w:color w:val="000000" w:themeColor="text1"/>
          <w:sz w:val="24"/>
          <w:rPrChange w:id="1567" w:author="User" w:date="2012-11-18T09:33:00Z">
            <w:rPr>
              <w:rFonts w:ascii="Times New Roman" w:hAnsi="Times New Roman"/>
            </w:rPr>
          </w:rPrChange>
        </w:rPr>
        <w:t xml:space="preserve">surface </w:t>
      </w:r>
      <w:r w:rsidR="00E66494" w:rsidRPr="001C287A">
        <w:rPr>
          <w:rFonts w:ascii="Times New Roman" w:hAnsi="Times New Roman"/>
          <w:color w:val="000000" w:themeColor="text1"/>
          <w:sz w:val="24"/>
          <w:rPrChange w:id="1568" w:author="User" w:date="2012-11-18T09:33:00Z">
            <w:rPr>
              <w:rFonts w:ascii="Times New Roman" w:hAnsi="Times New Roman"/>
            </w:rPr>
          </w:rPrChange>
        </w:rPr>
        <w:t xml:space="preserve">ice-formation </w:t>
      </w:r>
      <w:r w:rsidR="00D01656" w:rsidRPr="001C287A">
        <w:rPr>
          <w:rFonts w:ascii="Times New Roman" w:hAnsi="Times New Roman"/>
          <w:color w:val="000000" w:themeColor="text1"/>
          <w:sz w:val="24"/>
          <w:rPrChange w:id="1569" w:author="User" w:date="2012-11-18T09:33:00Z">
            <w:rPr>
              <w:rFonts w:ascii="Times New Roman" w:hAnsi="Times New Roman"/>
            </w:rPr>
          </w:rPrChange>
        </w:rPr>
        <w:t>(</w:t>
      </w:r>
      <w:r w:rsidR="00E66494" w:rsidRPr="001C287A">
        <w:rPr>
          <w:rFonts w:ascii="Times New Roman" w:hAnsi="Times New Roman"/>
          <w:color w:val="000000" w:themeColor="text1"/>
          <w:sz w:val="24"/>
          <w:rPrChange w:id="1570" w:author="User" w:date="2012-11-18T09:33:00Z">
            <w:rPr>
              <w:rFonts w:ascii="Times New Roman" w:hAnsi="Times New Roman"/>
            </w:rPr>
          </w:rPrChange>
        </w:rPr>
        <w:t xml:space="preserve">Ferris </w:t>
      </w:r>
      <w:r w:rsidR="00E66494" w:rsidRPr="001C287A">
        <w:rPr>
          <w:rFonts w:ascii="Times New Roman" w:hAnsi="Times New Roman"/>
          <w:i/>
          <w:color w:val="000000" w:themeColor="text1"/>
          <w:sz w:val="24"/>
          <w:rPrChange w:id="1571" w:author="User" w:date="2012-11-18T09:33:00Z">
            <w:rPr>
              <w:rFonts w:ascii="Times New Roman" w:hAnsi="Times New Roman"/>
              <w:i/>
            </w:rPr>
          </w:rPrChange>
        </w:rPr>
        <w:t>et al</w:t>
      </w:r>
      <w:r w:rsidR="00E66494" w:rsidRPr="001C287A">
        <w:rPr>
          <w:rFonts w:ascii="Times New Roman" w:hAnsi="Times New Roman"/>
          <w:color w:val="000000" w:themeColor="text1"/>
          <w:sz w:val="24"/>
          <w:rPrChange w:id="1572" w:author="User" w:date="2012-11-18T09:33:00Z">
            <w:rPr>
              <w:rFonts w:ascii="Times New Roman" w:hAnsi="Times New Roman"/>
            </w:rPr>
          </w:rPrChange>
        </w:rPr>
        <w:t xml:space="preserve">., 1999). </w:t>
      </w:r>
      <w:r w:rsidRPr="001C287A">
        <w:rPr>
          <w:rFonts w:ascii="Times New Roman" w:hAnsi="Times New Roman"/>
          <w:color w:val="000000" w:themeColor="text1"/>
          <w:sz w:val="24"/>
          <w:rPrChange w:id="1573" w:author="User" w:date="2012-11-18T09:33:00Z">
            <w:rPr>
              <w:rFonts w:ascii="Times New Roman" w:hAnsi="Times New Roman"/>
            </w:rPr>
          </w:rPrChange>
        </w:rPr>
        <w:t>In comparison to meromictic lakes such as Ace Lake which have strong pycnoclines and a steep</w:t>
      </w:r>
      <w:r w:rsidR="003D0532" w:rsidRPr="001C287A">
        <w:rPr>
          <w:rFonts w:ascii="Times New Roman" w:hAnsi="Times New Roman"/>
          <w:color w:val="000000" w:themeColor="text1"/>
          <w:sz w:val="24"/>
          <w:rPrChange w:id="1574" w:author="User" w:date="2012-11-18T09:33:00Z">
            <w:rPr>
              <w:rFonts w:ascii="Times New Roman" w:hAnsi="Times New Roman"/>
            </w:rPr>
          </w:rPrChange>
        </w:rPr>
        <w:t xml:space="preserve"> </w:t>
      </w:r>
      <w:r w:rsidRPr="001C287A">
        <w:rPr>
          <w:rFonts w:ascii="Times New Roman" w:hAnsi="Times New Roman"/>
          <w:color w:val="000000" w:themeColor="text1"/>
          <w:sz w:val="24"/>
          <w:rPrChange w:id="1575" w:author="User" w:date="2012-11-18T09:33:00Z">
            <w:rPr>
              <w:rFonts w:ascii="Times New Roman" w:hAnsi="Times New Roman"/>
            </w:rPr>
          </w:rPrChange>
        </w:rPr>
        <w:t>salt gradient in the anoxic zone, Organic Lake is shallow and has relatively weak</w:t>
      </w:r>
      <w:r w:rsidR="003D0532" w:rsidRPr="001C287A">
        <w:rPr>
          <w:rFonts w:ascii="Times New Roman" w:hAnsi="Times New Roman"/>
          <w:color w:val="000000" w:themeColor="text1"/>
          <w:sz w:val="24"/>
          <w:rPrChange w:id="1576" w:author="User" w:date="2012-11-18T09:33:00Z">
            <w:rPr>
              <w:rFonts w:ascii="Times New Roman" w:hAnsi="Times New Roman"/>
            </w:rPr>
          </w:rPrChange>
        </w:rPr>
        <w:t xml:space="preserve"> </w:t>
      </w:r>
      <w:r w:rsidRPr="001C287A">
        <w:rPr>
          <w:rFonts w:ascii="Times New Roman" w:hAnsi="Times New Roman"/>
          <w:color w:val="000000" w:themeColor="text1"/>
          <w:sz w:val="24"/>
          <w:rPrChange w:id="1577" w:author="User" w:date="2012-11-18T09:33:00Z">
            <w:rPr>
              <w:rFonts w:ascii="Times New Roman" w:hAnsi="Times New Roman"/>
            </w:rPr>
          </w:rPrChange>
        </w:rPr>
        <w:t xml:space="preserve">stratification (Gibson, 1999). </w:t>
      </w:r>
      <w:r w:rsidR="00C83F4F" w:rsidRPr="001C287A">
        <w:rPr>
          <w:rFonts w:ascii="Times New Roman" w:hAnsi="Times New Roman"/>
          <w:color w:val="000000" w:themeColor="text1"/>
          <w:sz w:val="24"/>
          <w:rPrChange w:id="1578" w:author="User" w:date="2012-11-18T09:33:00Z">
            <w:rPr>
              <w:rFonts w:ascii="Times New Roman" w:hAnsi="Times New Roman"/>
            </w:rPr>
          </w:rPrChange>
        </w:rPr>
        <w:t>S</w:t>
      </w:r>
      <w:r w:rsidR="009F679B" w:rsidRPr="001C287A">
        <w:rPr>
          <w:rFonts w:ascii="Times New Roman" w:hAnsi="Times New Roman"/>
          <w:color w:val="000000" w:themeColor="text1"/>
          <w:sz w:val="24"/>
          <w:rPrChange w:id="1579" w:author="User" w:date="2012-11-18T09:33:00Z">
            <w:rPr>
              <w:rFonts w:ascii="Times New Roman" w:hAnsi="Times New Roman"/>
              <w:color w:val="000000" w:themeColor="text1"/>
            </w:rPr>
          </w:rPrChange>
        </w:rPr>
        <w:t xml:space="preserve">amples were collected from the </w:t>
      </w:r>
      <w:r w:rsidR="003D0532" w:rsidRPr="001C287A">
        <w:rPr>
          <w:rFonts w:ascii="Times New Roman" w:hAnsi="Times New Roman"/>
          <w:color w:val="000000" w:themeColor="text1"/>
          <w:sz w:val="24"/>
          <w:rPrChange w:id="1580" w:author="User" w:date="2012-11-18T09:33:00Z">
            <w:rPr>
              <w:rFonts w:ascii="Times New Roman" w:hAnsi="Times New Roman"/>
              <w:color w:val="000000" w:themeColor="text1"/>
            </w:rPr>
          </w:rPrChange>
        </w:rPr>
        <w:t xml:space="preserve">upper </w:t>
      </w:r>
      <w:r w:rsidR="00B750C8" w:rsidRPr="001C287A">
        <w:rPr>
          <w:rFonts w:ascii="Times New Roman" w:hAnsi="Times New Roman"/>
          <w:color w:val="000000" w:themeColor="text1"/>
          <w:sz w:val="24"/>
          <w:rPrChange w:id="1581" w:author="User" w:date="2012-11-18T09:33:00Z">
            <w:rPr>
              <w:rFonts w:ascii="Times New Roman" w:hAnsi="Times New Roman"/>
            </w:rPr>
          </w:rPrChange>
        </w:rPr>
        <w:t>mixed</w:t>
      </w:r>
      <w:r w:rsidR="009F679B" w:rsidRPr="001C287A">
        <w:rPr>
          <w:rFonts w:ascii="Times New Roman" w:hAnsi="Times New Roman"/>
          <w:color w:val="000000" w:themeColor="text1"/>
          <w:sz w:val="24"/>
          <w:rPrChange w:id="1582" w:author="User" w:date="2012-11-18T09:33:00Z">
            <w:rPr>
              <w:rFonts w:ascii="Times New Roman" w:hAnsi="Times New Roman"/>
            </w:rPr>
          </w:rPrChange>
        </w:rPr>
        <w:t xml:space="preserve"> (1.7, 4.2 and 5.7 m) and deep (6.5 m and 6.7 m)</w:t>
      </w:r>
      <w:r w:rsidR="003D0532" w:rsidRPr="001C287A">
        <w:rPr>
          <w:rFonts w:ascii="Times New Roman" w:hAnsi="Times New Roman"/>
          <w:color w:val="000000" w:themeColor="text1"/>
          <w:sz w:val="24"/>
          <w:rPrChange w:id="1583" w:author="User" w:date="2012-11-18T09:33:00Z">
            <w:rPr>
              <w:rFonts w:ascii="Times New Roman" w:hAnsi="Times New Roman"/>
            </w:rPr>
          </w:rPrChange>
        </w:rPr>
        <w:t xml:space="preserve"> </w:t>
      </w:r>
      <w:r w:rsidR="00B750C8" w:rsidRPr="001C287A">
        <w:rPr>
          <w:rFonts w:ascii="Times New Roman" w:hAnsi="Times New Roman"/>
          <w:color w:val="000000" w:themeColor="text1"/>
          <w:sz w:val="24"/>
          <w:rPrChange w:id="1584" w:author="User" w:date="2012-11-18T09:33:00Z">
            <w:rPr>
              <w:rFonts w:ascii="Times New Roman" w:hAnsi="Times New Roman"/>
            </w:rPr>
          </w:rPrChange>
        </w:rPr>
        <w:t>zones</w:t>
      </w:r>
      <w:r w:rsidR="009F679B" w:rsidRPr="001C287A">
        <w:rPr>
          <w:rFonts w:ascii="Times New Roman" w:hAnsi="Times New Roman"/>
          <w:color w:val="000000" w:themeColor="text1"/>
          <w:sz w:val="24"/>
          <w:rPrChange w:id="1585" w:author="User" w:date="2012-11-18T09:33:00Z">
            <w:rPr>
              <w:rFonts w:ascii="Times New Roman" w:hAnsi="Times New Roman"/>
            </w:rPr>
          </w:rPrChange>
        </w:rPr>
        <w:t xml:space="preserve">. </w:t>
      </w:r>
    </w:p>
    <w:p w14:paraId="2022C415" w14:textId="77777777" w:rsidR="00443016" w:rsidRDefault="00497199" w:rsidP="003B0CD5">
      <w:pPr>
        <w:spacing w:line="240" w:lineRule="auto"/>
        <w:jc w:val="both"/>
        <w:rPr>
          <w:del w:id="1586" w:author="User" w:date="2012-11-18T09:33:00Z"/>
          <w:rFonts w:ascii="Times New Roman" w:hAnsi="Times New Roman" w:cs="Times New Roman"/>
        </w:rPr>
      </w:pPr>
      <w:r w:rsidRPr="001C287A">
        <w:rPr>
          <w:rFonts w:ascii="Times New Roman" w:hAnsi="Times New Roman"/>
          <w:color w:val="000000" w:themeColor="text1"/>
          <w:sz w:val="24"/>
          <w:rPrChange w:id="1587" w:author="User" w:date="2012-11-18T09:33:00Z">
            <w:rPr>
              <w:rFonts w:ascii="Times New Roman" w:hAnsi="Times New Roman"/>
              <w:color w:val="000000" w:themeColor="text1"/>
            </w:rPr>
          </w:rPrChange>
        </w:rPr>
        <w:t>A</w:t>
      </w:r>
      <w:r w:rsidR="00517C6E" w:rsidRPr="001C287A">
        <w:rPr>
          <w:rFonts w:ascii="Times New Roman" w:hAnsi="Times New Roman"/>
          <w:color w:val="000000" w:themeColor="text1"/>
          <w:sz w:val="24"/>
          <w:rPrChange w:id="1588" w:author="User" w:date="2012-11-18T09:33:00Z">
            <w:rPr>
              <w:rFonts w:ascii="Times New Roman" w:hAnsi="Times New Roman"/>
            </w:rPr>
          </w:rPrChange>
        </w:rPr>
        <w:t>ll nutrients</w:t>
      </w:r>
      <w:r w:rsidR="00A64961" w:rsidRPr="001C287A">
        <w:rPr>
          <w:rFonts w:ascii="Times New Roman" w:hAnsi="Times New Roman"/>
          <w:color w:val="000000" w:themeColor="text1"/>
          <w:sz w:val="24"/>
          <w:rPrChange w:id="1589" w:author="User" w:date="2012-11-18T09:33:00Z">
            <w:rPr>
              <w:rFonts w:ascii="Times New Roman" w:hAnsi="Times New Roman"/>
            </w:rPr>
          </w:rPrChange>
        </w:rPr>
        <w:t>,</w:t>
      </w:r>
      <w:r w:rsidR="00517C6E" w:rsidRPr="001C287A">
        <w:rPr>
          <w:rFonts w:ascii="Times New Roman" w:hAnsi="Times New Roman"/>
          <w:color w:val="000000" w:themeColor="text1"/>
          <w:sz w:val="24"/>
          <w:rPrChange w:id="1590" w:author="User" w:date="2012-11-18T09:33:00Z">
            <w:rPr>
              <w:rFonts w:ascii="Times New Roman" w:hAnsi="Times New Roman"/>
            </w:rPr>
          </w:rPrChange>
        </w:rPr>
        <w:t xml:space="preserve"> except for nitrate and nitrite</w:t>
      </w:r>
      <w:del w:id="1591" w:author="User" w:date="2012-11-18T09:33:00Z">
        <w:r w:rsidR="008E07EC">
          <w:rPr>
            <w:rFonts w:ascii="Times New Roman" w:hAnsi="Times New Roman" w:cs="Times New Roman"/>
          </w:rPr>
          <w:delText>,</w:delText>
        </w:r>
      </w:del>
      <w:r w:rsidR="003D0532" w:rsidRPr="001C287A">
        <w:rPr>
          <w:rFonts w:ascii="Times New Roman" w:hAnsi="Times New Roman"/>
          <w:color w:val="000000" w:themeColor="text1"/>
          <w:sz w:val="24"/>
          <w:rPrChange w:id="1592" w:author="User" w:date="2012-11-18T09:33:00Z">
            <w:rPr>
              <w:rFonts w:ascii="Times New Roman" w:hAnsi="Times New Roman"/>
            </w:rPr>
          </w:rPrChange>
        </w:rPr>
        <w:t xml:space="preserve"> </w:t>
      </w:r>
      <w:r w:rsidR="00ED1E6F" w:rsidRPr="001C287A">
        <w:rPr>
          <w:rFonts w:ascii="Times New Roman" w:hAnsi="Times New Roman"/>
          <w:color w:val="000000" w:themeColor="text1"/>
          <w:sz w:val="24"/>
          <w:rPrChange w:id="1593" w:author="User" w:date="2012-11-18T09:33:00Z">
            <w:rPr>
              <w:rFonts w:ascii="Times New Roman" w:hAnsi="Times New Roman"/>
            </w:rPr>
          </w:rPrChange>
        </w:rPr>
        <w:t>reached maximum</w:t>
      </w:r>
      <w:r w:rsidR="003D0532" w:rsidRPr="001C287A">
        <w:rPr>
          <w:rFonts w:ascii="Times New Roman" w:hAnsi="Times New Roman"/>
          <w:color w:val="000000" w:themeColor="text1"/>
          <w:sz w:val="24"/>
          <w:rPrChange w:id="1594" w:author="User" w:date="2012-11-18T09:33:00Z">
            <w:rPr>
              <w:rFonts w:ascii="Times New Roman" w:hAnsi="Times New Roman"/>
            </w:rPr>
          </w:rPrChange>
        </w:rPr>
        <w:t xml:space="preserve"> </w:t>
      </w:r>
      <w:r w:rsidR="00ED1E6F" w:rsidRPr="001C287A">
        <w:rPr>
          <w:rFonts w:ascii="Times New Roman" w:hAnsi="Times New Roman"/>
          <w:color w:val="000000" w:themeColor="text1"/>
          <w:sz w:val="24"/>
          <w:rPrChange w:id="1595" w:author="User" w:date="2012-11-18T09:33:00Z">
            <w:rPr>
              <w:rFonts w:ascii="Times New Roman" w:hAnsi="Times New Roman"/>
            </w:rPr>
          </w:rPrChange>
        </w:rPr>
        <w:t xml:space="preserve">concentrations </w:t>
      </w:r>
      <w:r w:rsidR="00517C6E" w:rsidRPr="001C287A">
        <w:rPr>
          <w:rFonts w:ascii="Times New Roman" w:hAnsi="Times New Roman"/>
          <w:color w:val="000000" w:themeColor="text1"/>
          <w:sz w:val="24"/>
          <w:rPrChange w:id="1596" w:author="User" w:date="2012-11-18T09:33:00Z">
            <w:rPr>
              <w:rFonts w:ascii="Times New Roman" w:hAnsi="Times New Roman"/>
            </w:rPr>
          </w:rPrChange>
        </w:rPr>
        <w:t>at</w:t>
      </w:r>
      <w:r w:rsidR="00E8123A" w:rsidRPr="001C287A">
        <w:rPr>
          <w:rFonts w:ascii="Times New Roman" w:hAnsi="Times New Roman"/>
          <w:color w:val="000000" w:themeColor="text1"/>
          <w:sz w:val="24"/>
          <w:rPrChange w:id="1597" w:author="User" w:date="2012-11-18T09:33:00Z">
            <w:rPr>
              <w:rFonts w:ascii="Times New Roman" w:hAnsi="Times New Roman"/>
            </w:rPr>
          </w:rPrChange>
        </w:rPr>
        <w:t xml:space="preserve"> 6.5 m </w:t>
      </w:r>
      <w:r w:rsidR="001025AA" w:rsidRPr="001C287A">
        <w:rPr>
          <w:rFonts w:ascii="Times New Roman" w:hAnsi="Times New Roman"/>
          <w:color w:val="000000" w:themeColor="text1"/>
          <w:sz w:val="24"/>
          <w:rPrChange w:id="1598" w:author="User" w:date="2012-11-18T09:33:00Z">
            <w:rPr>
              <w:rFonts w:ascii="Times New Roman" w:hAnsi="Times New Roman"/>
            </w:rPr>
          </w:rPrChange>
        </w:rPr>
        <w:t>(</w:t>
      </w:r>
      <w:r w:rsidR="0053588F" w:rsidRPr="001C287A">
        <w:rPr>
          <w:rFonts w:ascii="Times New Roman" w:hAnsi="Times New Roman"/>
          <w:color w:val="000000" w:themeColor="text1"/>
          <w:sz w:val="24"/>
          <w:rPrChange w:id="1599" w:author="User" w:date="2012-11-18T09:33:00Z">
            <w:rPr>
              <w:rFonts w:ascii="Times New Roman" w:hAnsi="Times New Roman"/>
            </w:rPr>
          </w:rPrChange>
        </w:rPr>
        <w:t>T</w:t>
      </w:r>
      <w:r w:rsidR="00E8123A" w:rsidRPr="001C287A">
        <w:rPr>
          <w:rFonts w:ascii="Times New Roman" w:hAnsi="Times New Roman"/>
          <w:color w:val="000000" w:themeColor="text1"/>
          <w:sz w:val="24"/>
          <w:rPrChange w:id="1600" w:author="User" w:date="2012-11-18T09:33:00Z">
            <w:rPr>
              <w:rFonts w:ascii="Times New Roman" w:hAnsi="Times New Roman"/>
            </w:rPr>
          </w:rPrChange>
        </w:rPr>
        <w:t>able</w:t>
      </w:r>
      <w:r w:rsidR="0053588F" w:rsidRPr="001C287A">
        <w:rPr>
          <w:rFonts w:ascii="Times New Roman" w:hAnsi="Times New Roman"/>
          <w:color w:val="000000" w:themeColor="text1"/>
          <w:sz w:val="24"/>
          <w:rPrChange w:id="1601" w:author="User" w:date="2012-11-18T09:33:00Z">
            <w:rPr>
              <w:rFonts w:ascii="Times New Roman" w:hAnsi="Times New Roman"/>
            </w:rPr>
          </w:rPrChange>
        </w:rPr>
        <w:t>1</w:t>
      </w:r>
      <w:r w:rsidR="00517C6E" w:rsidRPr="001C287A">
        <w:rPr>
          <w:rFonts w:ascii="Times New Roman" w:hAnsi="Times New Roman"/>
          <w:color w:val="000000" w:themeColor="text1"/>
          <w:sz w:val="24"/>
          <w:rPrChange w:id="1602" w:author="User" w:date="2012-11-18T09:33:00Z">
            <w:rPr>
              <w:rFonts w:ascii="Times New Roman" w:hAnsi="Times New Roman"/>
            </w:rPr>
          </w:rPrChange>
        </w:rPr>
        <w:t xml:space="preserve">) </w:t>
      </w:r>
      <w:r w:rsidR="00111740" w:rsidRPr="001C287A">
        <w:rPr>
          <w:rFonts w:ascii="Times New Roman" w:hAnsi="Times New Roman"/>
          <w:color w:val="000000" w:themeColor="text1"/>
          <w:sz w:val="24"/>
          <w:rPrChange w:id="1603" w:author="User" w:date="2012-11-18T09:33:00Z">
            <w:rPr>
              <w:rFonts w:ascii="Times New Roman" w:hAnsi="Times New Roman"/>
            </w:rPr>
          </w:rPrChange>
        </w:rPr>
        <w:t>suggestive of</w:t>
      </w:r>
      <w:r w:rsidR="003D0532" w:rsidRPr="001C287A">
        <w:rPr>
          <w:rFonts w:ascii="Times New Roman" w:hAnsi="Times New Roman"/>
          <w:color w:val="000000" w:themeColor="text1"/>
          <w:sz w:val="24"/>
          <w:rPrChange w:id="1604" w:author="User" w:date="2012-11-18T09:33:00Z">
            <w:rPr>
              <w:rFonts w:ascii="Times New Roman" w:hAnsi="Times New Roman"/>
            </w:rPr>
          </w:rPrChange>
        </w:rPr>
        <w:t xml:space="preserve"> </w:t>
      </w:r>
      <w:r w:rsidR="00111740" w:rsidRPr="001C287A">
        <w:rPr>
          <w:rFonts w:ascii="Times New Roman" w:hAnsi="Times New Roman"/>
          <w:color w:val="000000" w:themeColor="text1"/>
          <w:sz w:val="24"/>
          <w:rPrChange w:id="1605" w:author="User" w:date="2012-11-18T09:33:00Z">
            <w:rPr>
              <w:rFonts w:ascii="Times New Roman" w:hAnsi="Times New Roman"/>
            </w:rPr>
          </w:rPrChange>
        </w:rPr>
        <w:t xml:space="preserve">a </w:t>
      </w:r>
      <w:r w:rsidR="00ED1E6F" w:rsidRPr="001C287A">
        <w:rPr>
          <w:rFonts w:ascii="Times New Roman" w:hAnsi="Times New Roman"/>
          <w:color w:val="000000" w:themeColor="text1"/>
          <w:sz w:val="24"/>
          <w:rPrChange w:id="1606" w:author="User" w:date="2012-11-18T09:33:00Z">
            <w:rPr>
              <w:rFonts w:ascii="Times New Roman" w:hAnsi="Times New Roman"/>
            </w:rPr>
          </w:rPrChange>
        </w:rPr>
        <w:t xml:space="preserve">layer of </w:t>
      </w:r>
      <w:r w:rsidR="005D5162" w:rsidRPr="001C287A">
        <w:rPr>
          <w:rFonts w:ascii="Times New Roman" w:hAnsi="Times New Roman"/>
          <w:color w:val="000000" w:themeColor="text1"/>
          <w:sz w:val="24"/>
          <w:rPrChange w:id="1607" w:author="User" w:date="2012-11-18T09:33:00Z">
            <w:rPr>
              <w:rFonts w:ascii="Times New Roman" w:hAnsi="Times New Roman"/>
            </w:rPr>
          </w:rPrChange>
        </w:rPr>
        <w:t xml:space="preserve">high </w:t>
      </w:r>
      <w:r w:rsidR="00ED1E6F" w:rsidRPr="001C287A">
        <w:rPr>
          <w:rFonts w:ascii="Times New Roman" w:hAnsi="Times New Roman"/>
          <w:color w:val="000000" w:themeColor="text1"/>
          <w:sz w:val="24"/>
          <w:rPrChange w:id="1608" w:author="User" w:date="2012-11-18T09:33:00Z">
            <w:rPr>
              <w:rFonts w:ascii="Times New Roman" w:hAnsi="Times New Roman"/>
            </w:rPr>
          </w:rPrChange>
        </w:rPr>
        <w:t xml:space="preserve">biological activity </w:t>
      </w:r>
      <w:r w:rsidR="007F01B3" w:rsidRPr="001C287A">
        <w:rPr>
          <w:rFonts w:ascii="Times New Roman" w:hAnsi="Times New Roman"/>
          <w:color w:val="000000" w:themeColor="text1"/>
          <w:sz w:val="24"/>
          <w:rPrChange w:id="1609" w:author="User" w:date="2012-11-18T09:33:00Z">
            <w:rPr>
              <w:rFonts w:ascii="Times New Roman" w:hAnsi="Times New Roman"/>
            </w:rPr>
          </w:rPrChange>
        </w:rPr>
        <w:t>above the lake bottom</w:t>
      </w:r>
      <w:r w:rsidR="00376680" w:rsidRPr="001C287A">
        <w:rPr>
          <w:rFonts w:ascii="Times New Roman" w:hAnsi="Times New Roman"/>
          <w:color w:val="000000" w:themeColor="text1"/>
          <w:sz w:val="24"/>
          <w:rPrChange w:id="1610" w:author="User" w:date="2012-11-18T09:33:00Z">
            <w:rPr>
              <w:rFonts w:ascii="Times New Roman" w:hAnsi="Times New Roman"/>
            </w:rPr>
          </w:rPrChange>
        </w:rPr>
        <w:t xml:space="preserve">. </w:t>
      </w:r>
      <w:r w:rsidR="00111740" w:rsidRPr="001C287A">
        <w:rPr>
          <w:rFonts w:ascii="Times New Roman" w:hAnsi="Times New Roman"/>
          <w:color w:val="000000" w:themeColor="text1"/>
          <w:sz w:val="24"/>
          <w:rPrChange w:id="1611" w:author="User" w:date="2012-11-18T09:33:00Z">
            <w:rPr>
              <w:rFonts w:ascii="Times New Roman" w:hAnsi="Times New Roman"/>
            </w:rPr>
          </w:rPrChange>
        </w:rPr>
        <w:t xml:space="preserve">Consistent with this, cell and VLP counts were </w:t>
      </w:r>
      <w:r w:rsidR="00DC268E" w:rsidRPr="001C287A">
        <w:rPr>
          <w:rFonts w:ascii="Times New Roman" w:hAnsi="Times New Roman"/>
          <w:color w:val="000000" w:themeColor="text1"/>
          <w:sz w:val="24"/>
          <w:rPrChange w:id="1612" w:author="User" w:date="2012-11-18T09:33:00Z">
            <w:rPr>
              <w:rFonts w:ascii="Times New Roman" w:hAnsi="Times New Roman"/>
            </w:rPr>
          </w:rPrChange>
        </w:rPr>
        <w:t>highest</w:t>
      </w:r>
      <w:r w:rsidR="00111740" w:rsidRPr="001C287A">
        <w:rPr>
          <w:rFonts w:ascii="Times New Roman" w:hAnsi="Times New Roman"/>
          <w:color w:val="000000" w:themeColor="text1"/>
          <w:sz w:val="24"/>
          <w:rPrChange w:id="1613" w:author="User" w:date="2012-11-18T09:33:00Z">
            <w:rPr>
              <w:rFonts w:ascii="Times New Roman" w:hAnsi="Times New Roman"/>
            </w:rPr>
          </w:rPrChange>
        </w:rPr>
        <w:t xml:space="preserve"> at 6.5 m. However, t</w:t>
      </w:r>
      <w:r w:rsidR="00F442FF" w:rsidRPr="001C287A">
        <w:rPr>
          <w:rFonts w:ascii="Times New Roman" w:hAnsi="Times New Roman"/>
          <w:color w:val="000000" w:themeColor="text1"/>
          <w:sz w:val="24"/>
          <w:rPrChange w:id="1614" w:author="User" w:date="2012-11-18T09:33:00Z">
            <w:rPr>
              <w:rFonts w:ascii="Times New Roman" w:hAnsi="Times New Roman"/>
            </w:rPr>
          </w:rPrChange>
        </w:rPr>
        <w:t xml:space="preserve">urbidity was </w:t>
      </w:r>
      <w:r w:rsidR="00DC268E" w:rsidRPr="001C287A">
        <w:rPr>
          <w:rFonts w:ascii="Times New Roman" w:hAnsi="Times New Roman"/>
          <w:color w:val="000000" w:themeColor="text1"/>
          <w:sz w:val="24"/>
          <w:rPrChange w:id="1615" w:author="User" w:date="2012-11-18T09:33:00Z">
            <w:rPr>
              <w:rFonts w:ascii="Times New Roman" w:hAnsi="Times New Roman"/>
            </w:rPr>
          </w:rPrChange>
        </w:rPr>
        <w:t>lowest</w:t>
      </w:r>
      <w:r w:rsidR="003D0532" w:rsidRPr="001C287A">
        <w:rPr>
          <w:rFonts w:ascii="Times New Roman" w:hAnsi="Times New Roman"/>
          <w:color w:val="000000" w:themeColor="text1"/>
          <w:sz w:val="24"/>
          <w:rPrChange w:id="1616" w:author="User" w:date="2012-11-18T09:33:00Z">
            <w:rPr>
              <w:rFonts w:ascii="Times New Roman" w:hAnsi="Times New Roman"/>
            </w:rPr>
          </w:rPrChange>
        </w:rPr>
        <w:t xml:space="preserve"> </w:t>
      </w:r>
      <w:r w:rsidR="00111740" w:rsidRPr="001C287A">
        <w:rPr>
          <w:rFonts w:ascii="Times New Roman" w:hAnsi="Times New Roman"/>
          <w:color w:val="000000" w:themeColor="text1"/>
          <w:sz w:val="24"/>
          <w:rPrChange w:id="1617" w:author="User" w:date="2012-11-18T09:33:00Z">
            <w:rPr>
              <w:rFonts w:ascii="Times New Roman" w:hAnsi="Times New Roman"/>
            </w:rPr>
          </w:rPrChange>
        </w:rPr>
        <w:t>at this depth</w:t>
      </w:r>
      <w:r w:rsidR="00F442FF" w:rsidRPr="001C287A">
        <w:rPr>
          <w:rFonts w:ascii="Times New Roman" w:hAnsi="Times New Roman"/>
          <w:color w:val="000000" w:themeColor="text1"/>
          <w:sz w:val="24"/>
          <w:rPrChange w:id="1618" w:author="User" w:date="2012-11-18T09:33:00Z">
            <w:rPr>
              <w:rFonts w:ascii="Times New Roman" w:hAnsi="Times New Roman"/>
            </w:rPr>
          </w:rPrChange>
        </w:rPr>
        <w:t xml:space="preserve"> demonstrating turbidity was not principally determined by </w:t>
      </w:r>
      <w:r w:rsidR="00BE661D" w:rsidRPr="001C287A">
        <w:rPr>
          <w:rFonts w:ascii="Times New Roman" w:hAnsi="Times New Roman"/>
          <w:color w:val="000000" w:themeColor="text1"/>
          <w:sz w:val="24"/>
          <w:rPrChange w:id="1619" w:author="User" w:date="2012-11-18T09:33:00Z">
            <w:rPr>
              <w:rFonts w:ascii="Times New Roman" w:hAnsi="Times New Roman"/>
            </w:rPr>
          </w:rPrChange>
        </w:rPr>
        <w:t>cell density</w:t>
      </w:r>
      <w:r w:rsidR="006A5550" w:rsidRPr="001C287A">
        <w:rPr>
          <w:rFonts w:ascii="Times New Roman" w:hAnsi="Times New Roman"/>
          <w:color w:val="000000" w:themeColor="text1"/>
          <w:sz w:val="24"/>
          <w:rPrChange w:id="1620" w:author="User" w:date="2012-11-18T09:33:00Z">
            <w:rPr>
              <w:rFonts w:ascii="Times New Roman" w:hAnsi="Times New Roman"/>
            </w:rPr>
          </w:rPrChange>
        </w:rPr>
        <w:t xml:space="preserve"> (Figure 1B)</w:t>
      </w:r>
      <w:r w:rsidR="00BE661D" w:rsidRPr="001C287A">
        <w:rPr>
          <w:rFonts w:ascii="Times New Roman" w:hAnsi="Times New Roman"/>
          <w:color w:val="000000" w:themeColor="text1"/>
          <w:sz w:val="24"/>
          <w:rPrChange w:id="1621" w:author="User" w:date="2012-11-18T09:33:00Z">
            <w:rPr>
              <w:rFonts w:ascii="Times New Roman" w:hAnsi="Times New Roman"/>
            </w:rPr>
          </w:rPrChange>
        </w:rPr>
        <w:t>. Microscopy images</w:t>
      </w:r>
      <w:r w:rsidR="00F442FF" w:rsidRPr="001C287A">
        <w:rPr>
          <w:rFonts w:ascii="Times New Roman" w:hAnsi="Times New Roman"/>
          <w:color w:val="000000" w:themeColor="text1"/>
          <w:sz w:val="24"/>
          <w:rPrChange w:id="1622" w:author="User" w:date="2012-11-18T09:33:00Z">
            <w:rPr>
              <w:rFonts w:ascii="Times New Roman" w:hAnsi="Times New Roman"/>
            </w:rPr>
          </w:rPrChange>
        </w:rPr>
        <w:t xml:space="preserve"> </w:t>
      </w:r>
      <w:del w:id="1623" w:author="User" w:date="2012-11-18T09:33:00Z">
        <w:r w:rsidR="00F442FF">
          <w:rPr>
            <w:rFonts w:ascii="Times New Roman" w:hAnsi="Times New Roman" w:cs="Times New Roman"/>
          </w:rPr>
          <w:delText>do</w:delText>
        </w:r>
      </w:del>
      <w:ins w:id="1624" w:author="User" w:date="2012-11-18T09:33:00Z">
        <w:r w:rsidR="00F442FF" w:rsidRPr="001C287A">
          <w:rPr>
            <w:rFonts w:ascii="Times New Roman" w:hAnsi="Times New Roman" w:cs="Times New Roman"/>
            <w:color w:val="000000" w:themeColor="text1"/>
            <w:sz w:val="24"/>
            <w:szCs w:val="24"/>
          </w:rPr>
          <w:t>d</w:t>
        </w:r>
        <w:r w:rsidR="00647ED5">
          <w:rPr>
            <w:rFonts w:ascii="Times New Roman" w:hAnsi="Times New Roman" w:cs="Times New Roman"/>
            <w:color w:val="000000" w:themeColor="text1"/>
            <w:sz w:val="24"/>
            <w:szCs w:val="24"/>
          </w:rPr>
          <w:t>id</w:t>
        </w:r>
      </w:ins>
      <w:r w:rsidR="00F442FF" w:rsidRPr="001C287A">
        <w:rPr>
          <w:rFonts w:ascii="Times New Roman" w:hAnsi="Times New Roman"/>
          <w:color w:val="000000" w:themeColor="text1"/>
          <w:sz w:val="24"/>
          <w:rPrChange w:id="1625" w:author="User" w:date="2012-11-18T09:33:00Z">
            <w:rPr>
              <w:rFonts w:ascii="Times New Roman" w:hAnsi="Times New Roman"/>
            </w:rPr>
          </w:rPrChange>
        </w:rPr>
        <w:t xml:space="preserve"> not show a shift in cell morphology that could account for the large drop in turbidity </w:t>
      </w:r>
      <w:r w:rsidR="00C24F6B" w:rsidRPr="001C287A">
        <w:rPr>
          <w:rFonts w:ascii="Times New Roman" w:hAnsi="Times New Roman"/>
          <w:color w:val="000000" w:themeColor="text1"/>
          <w:sz w:val="24"/>
          <w:rPrChange w:id="1626" w:author="User" w:date="2012-11-18T09:33:00Z">
            <w:rPr>
              <w:rFonts w:ascii="Times New Roman" w:hAnsi="Times New Roman"/>
            </w:rPr>
          </w:rPrChange>
        </w:rPr>
        <w:t>(</w:t>
      </w:r>
      <w:r w:rsidR="00E66ADE" w:rsidRPr="001C287A">
        <w:rPr>
          <w:rFonts w:ascii="Times New Roman" w:hAnsi="Times New Roman"/>
          <w:color w:val="000000" w:themeColor="text1"/>
          <w:sz w:val="24"/>
          <w:rPrChange w:id="1627" w:author="User" w:date="2012-11-18T09:33:00Z">
            <w:rPr>
              <w:rFonts w:ascii="Times New Roman" w:hAnsi="Times New Roman"/>
            </w:rPr>
          </w:rPrChange>
        </w:rPr>
        <w:t>*</w:t>
      </w:r>
      <w:r w:rsidR="00EF1C9E" w:rsidRPr="001C287A">
        <w:rPr>
          <w:rFonts w:ascii="Times New Roman" w:hAnsi="Times New Roman"/>
          <w:color w:val="000000" w:themeColor="text1"/>
          <w:sz w:val="24"/>
          <w:highlight w:val="yellow"/>
          <w:rPrChange w:id="1628" w:author="User" w:date="2012-11-18T09:33:00Z">
            <w:rPr>
              <w:rFonts w:ascii="Times New Roman" w:hAnsi="Times New Roman"/>
              <w:highlight w:val="yellow"/>
            </w:rPr>
          </w:rPrChange>
        </w:rPr>
        <w:t>Figure S</w:t>
      </w:r>
      <w:r w:rsidR="00EF1C9E" w:rsidRPr="001C287A">
        <w:rPr>
          <w:rFonts w:ascii="Times New Roman" w:hAnsi="Times New Roman"/>
          <w:color w:val="000000" w:themeColor="text1"/>
          <w:sz w:val="24"/>
          <w:rPrChange w:id="1629" w:author="User" w:date="2012-11-18T09:33:00Z">
            <w:rPr>
              <w:rFonts w:ascii="Times New Roman" w:hAnsi="Times New Roman"/>
            </w:rPr>
          </w:rPrChange>
        </w:rPr>
        <w:t>4</w:t>
      </w:r>
      <w:r w:rsidR="00C24F6B" w:rsidRPr="001C287A">
        <w:rPr>
          <w:rFonts w:ascii="Times New Roman" w:hAnsi="Times New Roman"/>
          <w:color w:val="000000" w:themeColor="text1"/>
          <w:sz w:val="24"/>
          <w:rPrChange w:id="1630" w:author="User" w:date="2012-11-18T09:33:00Z">
            <w:rPr>
              <w:rFonts w:ascii="Times New Roman" w:hAnsi="Times New Roman"/>
            </w:rPr>
          </w:rPrChange>
        </w:rPr>
        <w:t xml:space="preserve">), </w:t>
      </w:r>
      <w:r w:rsidR="00F442FF" w:rsidRPr="001C287A">
        <w:rPr>
          <w:rFonts w:ascii="Times New Roman" w:hAnsi="Times New Roman"/>
          <w:color w:val="000000" w:themeColor="text1"/>
          <w:sz w:val="24"/>
          <w:rPrChange w:id="1631" w:author="User" w:date="2012-11-18T09:33:00Z">
            <w:rPr>
              <w:rFonts w:ascii="Times New Roman" w:hAnsi="Times New Roman"/>
            </w:rPr>
          </w:rPrChange>
        </w:rPr>
        <w:t xml:space="preserve">which </w:t>
      </w:r>
      <w:r w:rsidR="00D079F8" w:rsidRPr="001C287A">
        <w:rPr>
          <w:rFonts w:ascii="Times New Roman" w:hAnsi="Times New Roman"/>
          <w:color w:val="000000" w:themeColor="text1"/>
          <w:sz w:val="24"/>
          <w:rPrChange w:id="1632" w:author="User" w:date="2012-11-18T09:33:00Z">
            <w:rPr>
              <w:rFonts w:ascii="Times New Roman" w:hAnsi="Times New Roman"/>
            </w:rPr>
          </w:rPrChange>
        </w:rPr>
        <w:t>suggests</w:t>
      </w:r>
      <w:r w:rsidR="00C24F6B" w:rsidRPr="001C287A">
        <w:rPr>
          <w:rFonts w:ascii="Times New Roman" w:hAnsi="Times New Roman"/>
          <w:color w:val="000000" w:themeColor="text1"/>
          <w:sz w:val="24"/>
          <w:rPrChange w:id="1633" w:author="User" w:date="2012-11-18T09:33:00Z">
            <w:rPr>
              <w:rFonts w:ascii="Times New Roman" w:hAnsi="Times New Roman"/>
            </w:rPr>
          </w:rPrChange>
        </w:rPr>
        <w:t xml:space="preserve"> particulate matter </w:t>
      </w:r>
      <w:r w:rsidR="0011202E" w:rsidRPr="001C287A">
        <w:rPr>
          <w:rFonts w:ascii="Times New Roman" w:hAnsi="Times New Roman"/>
          <w:color w:val="000000" w:themeColor="text1"/>
          <w:sz w:val="24"/>
          <w:rPrChange w:id="1634" w:author="User" w:date="2012-11-18T09:33:00Z">
            <w:rPr>
              <w:rFonts w:ascii="Times New Roman" w:hAnsi="Times New Roman"/>
            </w:rPr>
          </w:rPrChange>
        </w:rPr>
        <w:t>prim</w:t>
      </w:r>
      <w:r w:rsidR="00C24F6B" w:rsidRPr="001C287A">
        <w:rPr>
          <w:rFonts w:ascii="Times New Roman" w:hAnsi="Times New Roman"/>
          <w:color w:val="000000" w:themeColor="text1"/>
          <w:sz w:val="24"/>
          <w:rPrChange w:id="1635" w:author="User" w:date="2012-11-18T09:33:00Z">
            <w:rPr>
              <w:rFonts w:ascii="Times New Roman" w:hAnsi="Times New Roman"/>
            </w:rPr>
          </w:rPrChange>
        </w:rPr>
        <w:t>arily contributed</w:t>
      </w:r>
      <w:r w:rsidR="0011202E" w:rsidRPr="001C287A">
        <w:rPr>
          <w:rFonts w:ascii="Times New Roman" w:hAnsi="Times New Roman"/>
          <w:color w:val="000000" w:themeColor="text1"/>
          <w:sz w:val="24"/>
          <w:rPrChange w:id="1636" w:author="User" w:date="2012-11-18T09:33:00Z">
            <w:rPr>
              <w:rFonts w:ascii="Times New Roman" w:hAnsi="Times New Roman"/>
            </w:rPr>
          </w:rPrChange>
        </w:rPr>
        <w:t xml:space="preserve"> to turbidity readings. The </w:t>
      </w:r>
      <w:r w:rsidR="000046A2" w:rsidRPr="001C287A">
        <w:rPr>
          <w:rFonts w:ascii="Times New Roman" w:hAnsi="Times New Roman"/>
          <w:color w:val="000000" w:themeColor="text1"/>
          <w:sz w:val="24"/>
          <w:rPrChange w:id="1637" w:author="User" w:date="2012-11-18T09:33:00Z">
            <w:rPr>
              <w:rFonts w:ascii="Times New Roman" w:hAnsi="Times New Roman"/>
            </w:rPr>
          </w:rPrChange>
        </w:rPr>
        <w:t>low</w:t>
      </w:r>
      <w:r w:rsidR="0011202E" w:rsidRPr="001C287A">
        <w:rPr>
          <w:rFonts w:ascii="Times New Roman" w:hAnsi="Times New Roman"/>
          <w:color w:val="000000" w:themeColor="text1"/>
          <w:sz w:val="24"/>
          <w:rPrChange w:id="1638" w:author="User" w:date="2012-11-18T09:33:00Z">
            <w:rPr>
              <w:rFonts w:ascii="Times New Roman" w:hAnsi="Times New Roman"/>
            </w:rPr>
          </w:rPrChange>
        </w:rPr>
        <w:t xml:space="preserve"> turbidity</w:t>
      </w:r>
      <w:r w:rsidR="00D079F8" w:rsidRPr="001C287A">
        <w:rPr>
          <w:rFonts w:ascii="Times New Roman" w:hAnsi="Times New Roman"/>
          <w:color w:val="000000" w:themeColor="text1"/>
          <w:sz w:val="24"/>
          <w:rPrChange w:id="1639" w:author="User" w:date="2012-11-18T09:33:00Z">
            <w:rPr>
              <w:rFonts w:ascii="Times New Roman" w:hAnsi="Times New Roman"/>
            </w:rPr>
          </w:rPrChange>
        </w:rPr>
        <w:t xml:space="preserve"> and</w:t>
      </w:r>
      <w:r w:rsidR="008E07EC" w:rsidRPr="001C287A">
        <w:rPr>
          <w:rFonts w:ascii="Times New Roman" w:hAnsi="Times New Roman"/>
          <w:color w:val="000000" w:themeColor="text1"/>
          <w:sz w:val="24"/>
          <w:rPrChange w:id="1640" w:author="User" w:date="2012-11-18T09:33:00Z">
            <w:rPr>
              <w:rFonts w:ascii="Times New Roman" w:hAnsi="Times New Roman"/>
            </w:rPr>
          </w:rPrChange>
        </w:rPr>
        <w:t xml:space="preserve"> peak in cell counts</w:t>
      </w:r>
      <w:r w:rsidR="0011202E" w:rsidRPr="001C287A">
        <w:rPr>
          <w:rFonts w:ascii="Times New Roman" w:hAnsi="Times New Roman"/>
          <w:color w:val="000000" w:themeColor="text1"/>
          <w:sz w:val="24"/>
          <w:rPrChange w:id="1641" w:author="User" w:date="2012-11-18T09:33:00Z">
            <w:rPr>
              <w:rFonts w:ascii="Times New Roman" w:hAnsi="Times New Roman"/>
            </w:rPr>
          </w:rPrChange>
        </w:rPr>
        <w:t xml:space="preserve"> and nutrients </w:t>
      </w:r>
      <w:r w:rsidR="004B589B" w:rsidRPr="001C287A">
        <w:rPr>
          <w:rFonts w:ascii="Times New Roman" w:hAnsi="Times New Roman"/>
          <w:color w:val="000000" w:themeColor="text1"/>
          <w:sz w:val="24"/>
          <w:rPrChange w:id="1642" w:author="User" w:date="2012-11-18T09:33:00Z">
            <w:rPr>
              <w:rFonts w:ascii="Times New Roman" w:hAnsi="Times New Roman"/>
            </w:rPr>
          </w:rPrChange>
        </w:rPr>
        <w:t xml:space="preserve">in the microaerophilic zone </w:t>
      </w:r>
      <w:r w:rsidR="000046A2" w:rsidRPr="001C287A">
        <w:rPr>
          <w:rFonts w:ascii="Times New Roman" w:hAnsi="Times New Roman"/>
          <w:color w:val="000000" w:themeColor="text1"/>
          <w:sz w:val="24"/>
          <w:rPrChange w:id="1643" w:author="User" w:date="2012-11-18T09:33:00Z">
            <w:rPr>
              <w:rFonts w:ascii="Times New Roman" w:hAnsi="Times New Roman"/>
            </w:rPr>
          </w:rPrChange>
        </w:rPr>
        <w:t xml:space="preserve">at 6.5 m </w:t>
      </w:r>
      <w:r w:rsidR="004B589B" w:rsidRPr="001C287A">
        <w:rPr>
          <w:rFonts w:ascii="Times New Roman" w:hAnsi="Times New Roman"/>
          <w:color w:val="000000" w:themeColor="text1"/>
          <w:sz w:val="24"/>
          <w:rPrChange w:id="1644" w:author="User" w:date="2012-11-18T09:33:00Z">
            <w:rPr>
              <w:rFonts w:ascii="Times New Roman" w:hAnsi="Times New Roman"/>
            </w:rPr>
          </w:rPrChange>
        </w:rPr>
        <w:t>may be caused by</w:t>
      </w:r>
      <w:r w:rsidR="003D0532" w:rsidRPr="001C287A">
        <w:rPr>
          <w:rFonts w:ascii="Times New Roman" w:hAnsi="Times New Roman"/>
          <w:color w:val="000000" w:themeColor="text1"/>
          <w:sz w:val="24"/>
          <w:rPrChange w:id="1645" w:author="User" w:date="2012-11-18T09:33:00Z">
            <w:rPr>
              <w:rFonts w:ascii="Times New Roman" w:hAnsi="Times New Roman"/>
            </w:rPr>
          </w:rPrChange>
        </w:rPr>
        <w:t xml:space="preserve"> </w:t>
      </w:r>
      <w:r w:rsidR="004B589B" w:rsidRPr="001C287A">
        <w:rPr>
          <w:rFonts w:ascii="Times New Roman" w:hAnsi="Times New Roman"/>
          <w:color w:val="000000" w:themeColor="text1"/>
          <w:sz w:val="24"/>
          <w:rPrChange w:id="1646" w:author="User" w:date="2012-11-18T09:33:00Z">
            <w:rPr>
              <w:rFonts w:ascii="Times New Roman" w:hAnsi="Times New Roman"/>
            </w:rPr>
          </w:rPrChange>
        </w:rPr>
        <w:t xml:space="preserve">an active microbial community </w:t>
      </w:r>
      <w:r w:rsidR="0011202E" w:rsidRPr="001C287A">
        <w:rPr>
          <w:rFonts w:ascii="Times New Roman" w:hAnsi="Times New Roman"/>
          <w:color w:val="000000" w:themeColor="text1"/>
          <w:sz w:val="24"/>
          <w:rPrChange w:id="1647" w:author="User" w:date="2012-11-18T09:33:00Z">
            <w:rPr>
              <w:rFonts w:ascii="Times New Roman" w:hAnsi="Times New Roman"/>
            </w:rPr>
          </w:rPrChange>
        </w:rPr>
        <w:t>degrad</w:t>
      </w:r>
      <w:r w:rsidR="004B589B" w:rsidRPr="001C287A">
        <w:rPr>
          <w:rFonts w:ascii="Times New Roman" w:hAnsi="Times New Roman"/>
          <w:color w:val="000000" w:themeColor="text1"/>
          <w:sz w:val="24"/>
          <w:rPrChange w:id="1648" w:author="User" w:date="2012-11-18T09:33:00Z">
            <w:rPr>
              <w:rFonts w:ascii="Times New Roman" w:hAnsi="Times New Roman"/>
            </w:rPr>
          </w:rPrChange>
        </w:rPr>
        <w:t>ing</w:t>
      </w:r>
      <w:r w:rsidR="0096436F" w:rsidRPr="001C287A">
        <w:rPr>
          <w:rFonts w:ascii="Times New Roman" w:hAnsi="Times New Roman"/>
          <w:color w:val="000000" w:themeColor="text1"/>
          <w:sz w:val="24"/>
          <w:rPrChange w:id="1649" w:author="User" w:date="2012-11-18T09:33:00Z">
            <w:rPr>
              <w:rFonts w:ascii="Times New Roman" w:hAnsi="Times New Roman"/>
            </w:rPr>
          </w:rPrChange>
        </w:rPr>
        <w:t xml:space="preserve"> particulate matter.</w:t>
      </w:r>
      <w:r w:rsidR="003D0532" w:rsidRPr="001C287A">
        <w:rPr>
          <w:rFonts w:ascii="Times New Roman" w:hAnsi="Times New Roman"/>
          <w:color w:val="000000" w:themeColor="text1"/>
          <w:sz w:val="24"/>
          <w:rPrChange w:id="1650" w:author="User" w:date="2012-11-18T09:33:00Z">
            <w:rPr>
              <w:rFonts w:ascii="Times New Roman" w:hAnsi="Times New Roman"/>
            </w:rPr>
          </w:rPrChange>
        </w:rPr>
        <w:t xml:space="preserve"> </w:t>
      </w:r>
      <w:r w:rsidR="0096436F" w:rsidRPr="001C287A">
        <w:rPr>
          <w:rFonts w:ascii="Times New Roman" w:hAnsi="Times New Roman"/>
          <w:color w:val="000000" w:themeColor="text1"/>
          <w:sz w:val="24"/>
          <w:rPrChange w:id="1651" w:author="User" w:date="2012-11-18T09:33:00Z">
            <w:rPr>
              <w:rFonts w:ascii="Times New Roman" w:hAnsi="Times New Roman"/>
            </w:rPr>
          </w:rPrChange>
        </w:rPr>
        <w:t xml:space="preserve">This </w:t>
      </w:r>
      <w:r w:rsidR="004B589B" w:rsidRPr="001C287A">
        <w:rPr>
          <w:rFonts w:ascii="Times New Roman" w:hAnsi="Times New Roman"/>
          <w:color w:val="000000" w:themeColor="text1"/>
          <w:sz w:val="24"/>
          <w:rPrChange w:id="1652" w:author="User" w:date="2012-11-18T09:33:00Z">
            <w:rPr>
              <w:rFonts w:ascii="Times New Roman" w:hAnsi="Times New Roman"/>
            </w:rPr>
          </w:rPrChange>
        </w:rPr>
        <w:t xml:space="preserve">inference </w:t>
      </w:r>
      <w:r w:rsidR="0096436F" w:rsidRPr="001C287A">
        <w:rPr>
          <w:rFonts w:ascii="Times New Roman" w:hAnsi="Times New Roman"/>
          <w:color w:val="000000" w:themeColor="text1"/>
          <w:sz w:val="24"/>
          <w:rPrChange w:id="1653" w:author="User" w:date="2012-11-18T09:33:00Z">
            <w:rPr>
              <w:rFonts w:ascii="Times New Roman" w:hAnsi="Times New Roman"/>
            </w:rPr>
          </w:rPrChange>
        </w:rPr>
        <w:t xml:space="preserve">is supported by the </w:t>
      </w:r>
      <w:r w:rsidR="004B589B" w:rsidRPr="001C287A">
        <w:rPr>
          <w:rFonts w:ascii="Times New Roman" w:hAnsi="Times New Roman"/>
          <w:color w:val="000000" w:themeColor="text1"/>
          <w:sz w:val="24"/>
          <w:rPrChange w:id="1654" w:author="User" w:date="2012-11-18T09:33:00Z">
            <w:rPr>
              <w:rFonts w:ascii="Times New Roman" w:hAnsi="Times New Roman"/>
            </w:rPr>
          </w:rPrChange>
        </w:rPr>
        <w:t xml:space="preserve">report of </w:t>
      </w:r>
      <w:r w:rsidR="0096436F" w:rsidRPr="001C287A">
        <w:rPr>
          <w:rFonts w:ascii="Times New Roman" w:hAnsi="Times New Roman"/>
          <w:color w:val="000000" w:themeColor="text1"/>
          <w:sz w:val="24"/>
          <w:rPrChange w:id="1655" w:author="User" w:date="2012-11-18T09:33:00Z">
            <w:rPr>
              <w:rFonts w:ascii="Times New Roman" w:hAnsi="Times New Roman"/>
            </w:rPr>
          </w:rPrChange>
        </w:rPr>
        <w:t xml:space="preserve">high concentrations of dissolved </w:t>
      </w:r>
      <w:r w:rsidR="002D698D" w:rsidRPr="001C287A">
        <w:rPr>
          <w:rFonts w:ascii="Times New Roman" w:hAnsi="Times New Roman"/>
          <w:color w:val="000000" w:themeColor="text1"/>
          <w:sz w:val="24"/>
          <w:rPrChange w:id="1656" w:author="User" w:date="2012-11-18T09:33:00Z">
            <w:rPr>
              <w:rFonts w:ascii="Times New Roman" w:hAnsi="Times New Roman"/>
            </w:rPr>
          </w:rPrChange>
        </w:rPr>
        <w:t xml:space="preserve">short chain fatty acids (SCFA) and free </w:t>
      </w:r>
      <w:r w:rsidR="0096436F" w:rsidRPr="001C287A">
        <w:rPr>
          <w:rFonts w:ascii="Times New Roman" w:hAnsi="Times New Roman"/>
          <w:color w:val="000000" w:themeColor="text1"/>
          <w:sz w:val="24"/>
          <w:rPrChange w:id="1657" w:author="User" w:date="2012-11-18T09:33:00Z">
            <w:rPr>
              <w:rFonts w:ascii="Times New Roman" w:hAnsi="Times New Roman"/>
            </w:rPr>
          </w:rPrChange>
        </w:rPr>
        <w:t xml:space="preserve">amino acids in the deep zone (Gibson </w:t>
      </w:r>
      <w:r w:rsidR="0096436F" w:rsidRPr="001C287A">
        <w:rPr>
          <w:rFonts w:ascii="Times New Roman" w:hAnsi="Times New Roman"/>
          <w:i/>
          <w:color w:val="000000" w:themeColor="text1"/>
          <w:sz w:val="24"/>
          <w:rPrChange w:id="1658" w:author="User" w:date="2012-11-18T09:33:00Z">
            <w:rPr>
              <w:rFonts w:ascii="Times New Roman" w:hAnsi="Times New Roman"/>
              <w:i/>
            </w:rPr>
          </w:rPrChange>
        </w:rPr>
        <w:t>et al.</w:t>
      </w:r>
      <w:r w:rsidR="0096436F" w:rsidRPr="001C287A">
        <w:rPr>
          <w:rFonts w:ascii="Times New Roman" w:hAnsi="Times New Roman"/>
          <w:color w:val="000000" w:themeColor="text1"/>
          <w:sz w:val="24"/>
          <w:rPrChange w:id="1659" w:author="User" w:date="2012-11-18T09:33:00Z">
            <w:rPr>
              <w:rFonts w:ascii="Times New Roman" w:hAnsi="Times New Roman"/>
            </w:rPr>
          </w:rPrChange>
        </w:rPr>
        <w:t xml:space="preserve">, 1994) </w:t>
      </w:r>
      <w:r w:rsidR="004B589B" w:rsidRPr="001C287A">
        <w:rPr>
          <w:rFonts w:ascii="Times New Roman" w:hAnsi="Times New Roman"/>
          <w:color w:val="000000" w:themeColor="text1"/>
          <w:sz w:val="24"/>
          <w:rPrChange w:id="1660" w:author="User" w:date="2012-11-18T09:33:00Z">
            <w:rPr>
              <w:rFonts w:ascii="Times New Roman" w:hAnsi="Times New Roman"/>
            </w:rPr>
          </w:rPrChange>
        </w:rPr>
        <w:t xml:space="preserve">as these nutrients are </w:t>
      </w:r>
      <w:r w:rsidR="005B33CD" w:rsidRPr="001C287A">
        <w:rPr>
          <w:rFonts w:ascii="Times New Roman" w:hAnsi="Times New Roman"/>
          <w:color w:val="000000" w:themeColor="text1"/>
          <w:sz w:val="24"/>
          <w:rPrChange w:id="1661" w:author="User" w:date="2012-11-18T09:33:00Z">
            <w:rPr>
              <w:rFonts w:ascii="Times New Roman" w:hAnsi="Times New Roman"/>
            </w:rPr>
          </w:rPrChange>
        </w:rPr>
        <w:t>indicative</w:t>
      </w:r>
      <w:r w:rsidR="0096436F" w:rsidRPr="001C287A">
        <w:rPr>
          <w:rFonts w:ascii="Times New Roman" w:hAnsi="Times New Roman"/>
          <w:color w:val="000000" w:themeColor="text1"/>
          <w:sz w:val="24"/>
          <w:rPrChange w:id="1662" w:author="User" w:date="2012-11-18T09:33:00Z">
            <w:rPr>
              <w:rFonts w:ascii="Times New Roman" w:hAnsi="Times New Roman"/>
            </w:rPr>
          </w:rPrChange>
        </w:rPr>
        <w:t xml:space="preserve"> of </w:t>
      </w:r>
      <w:r w:rsidR="004B589B" w:rsidRPr="001C287A">
        <w:rPr>
          <w:rFonts w:ascii="Times New Roman" w:hAnsi="Times New Roman"/>
          <w:color w:val="000000" w:themeColor="text1"/>
          <w:sz w:val="24"/>
          <w:rPrChange w:id="1663" w:author="User" w:date="2012-11-18T09:33:00Z">
            <w:rPr>
              <w:rFonts w:ascii="Times New Roman" w:hAnsi="Times New Roman"/>
            </w:rPr>
          </w:rPrChange>
        </w:rPr>
        <w:t xml:space="preserve">the </w:t>
      </w:r>
      <w:r w:rsidR="0096436F" w:rsidRPr="001C287A">
        <w:rPr>
          <w:rFonts w:ascii="Times New Roman" w:hAnsi="Times New Roman"/>
          <w:color w:val="000000" w:themeColor="text1"/>
          <w:sz w:val="24"/>
          <w:rPrChange w:id="1664" w:author="User" w:date="2012-11-18T09:33:00Z">
            <w:rPr>
              <w:rFonts w:ascii="Times New Roman" w:hAnsi="Times New Roman"/>
            </w:rPr>
          </w:rPrChange>
        </w:rPr>
        <w:t xml:space="preserve">breakdown of high molecular weight carbohydrates, lipids and proteins. </w:t>
      </w:r>
    </w:p>
    <w:p w14:paraId="3A3EF66B" w14:textId="20438BDD" w:rsidR="003B0CD5" w:rsidRPr="001C287A" w:rsidRDefault="003B0CD5" w:rsidP="009A22D7">
      <w:pPr>
        <w:spacing w:after="0" w:line="240" w:lineRule="auto"/>
        <w:ind w:firstLine="426"/>
        <w:rPr>
          <w:rFonts w:ascii="Times New Roman" w:hAnsi="Times New Roman"/>
          <w:color w:val="000000" w:themeColor="text1"/>
          <w:sz w:val="24"/>
          <w:rPrChange w:id="1665" w:author="User" w:date="2012-11-18T09:33:00Z">
            <w:rPr>
              <w:rFonts w:ascii="Times New Roman" w:hAnsi="Times New Roman"/>
            </w:rPr>
          </w:rPrChange>
        </w:rPr>
        <w:pPrChange w:id="1666" w:author="User" w:date="2012-11-18T09:33:00Z">
          <w:pPr>
            <w:spacing w:line="240" w:lineRule="auto"/>
            <w:jc w:val="both"/>
          </w:pPr>
        </w:pPrChange>
      </w:pPr>
      <w:del w:id="1667" w:author="User" w:date="2012-11-18T09:33:00Z">
        <w:r>
          <w:rPr>
            <w:rFonts w:ascii="Times New Roman" w:hAnsi="Times New Roman" w:cs="Times New Roman"/>
          </w:rPr>
          <w:delText>The</w:delText>
        </w:r>
      </w:del>
      <w:ins w:id="1668" w:author="User" w:date="2012-11-18T09:33:00Z">
        <w:r w:rsidR="00647ED5">
          <w:rPr>
            <w:rFonts w:ascii="Times New Roman" w:hAnsi="Times New Roman" w:cs="Times New Roman"/>
            <w:color w:val="000000" w:themeColor="text1"/>
            <w:sz w:val="24"/>
            <w:szCs w:val="24"/>
          </w:rPr>
          <w:t>Furthermore, t</w:t>
        </w:r>
        <w:r w:rsidRPr="001C287A">
          <w:rPr>
            <w:rFonts w:ascii="Times New Roman" w:hAnsi="Times New Roman" w:cs="Times New Roman"/>
            <w:color w:val="000000" w:themeColor="text1"/>
            <w:sz w:val="24"/>
            <w:szCs w:val="24"/>
          </w:rPr>
          <w:t>he</w:t>
        </w:r>
      </w:ins>
      <w:r w:rsidRPr="001C287A">
        <w:rPr>
          <w:rFonts w:ascii="Times New Roman" w:hAnsi="Times New Roman"/>
          <w:color w:val="000000" w:themeColor="text1"/>
          <w:sz w:val="24"/>
          <w:rPrChange w:id="1669" w:author="User" w:date="2012-11-18T09:33:00Z">
            <w:rPr>
              <w:rFonts w:ascii="Times New Roman" w:hAnsi="Times New Roman"/>
            </w:rPr>
          </w:rPrChange>
        </w:rPr>
        <w:t xml:space="preserve"> C:N and C:P ratios</w:t>
      </w:r>
      <w:ins w:id="1670" w:author="User" w:date="2012-11-18T09:33:00Z">
        <w:r w:rsidRPr="001C287A">
          <w:rPr>
            <w:rFonts w:ascii="Times New Roman" w:hAnsi="Times New Roman" w:cs="Times New Roman"/>
            <w:color w:val="000000" w:themeColor="text1"/>
            <w:sz w:val="24"/>
            <w:szCs w:val="24"/>
          </w:rPr>
          <w:t xml:space="preserve"> </w:t>
        </w:r>
        <w:r w:rsidR="00647ED5">
          <w:rPr>
            <w:rFonts w:ascii="Times New Roman" w:hAnsi="Times New Roman" w:cs="Times New Roman"/>
            <w:color w:val="000000" w:themeColor="text1"/>
            <w:sz w:val="24"/>
            <w:szCs w:val="24"/>
          </w:rPr>
          <w:t>throughout the lake</w:t>
        </w:r>
      </w:ins>
      <w:r w:rsidR="00647ED5">
        <w:rPr>
          <w:rFonts w:ascii="Times New Roman" w:hAnsi="Times New Roman"/>
          <w:color w:val="000000" w:themeColor="text1"/>
          <w:sz w:val="24"/>
          <w:rPrChange w:id="1671" w:author="User" w:date="2012-11-18T09:33:00Z">
            <w:rPr>
              <w:rFonts w:ascii="Times New Roman" w:hAnsi="Times New Roman"/>
            </w:rPr>
          </w:rPrChange>
        </w:rPr>
        <w:t xml:space="preserve"> </w:t>
      </w:r>
      <w:r w:rsidRPr="001C287A">
        <w:rPr>
          <w:rFonts w:ascii="Times New Roman" w:hAnsi="Times New Roman"/>
          <w:color w:val="000000" w:themeColor="text1"/>
          <w:sz w:val="24"/>
          <w:rPrChange w:id="1672" w:author="User" w:date="2012-11-18T09:33:00Z">
            <w:rPr>
              <w:rFonts w:ascii="Times New Roman" w:hAnsi="Times New Roman"/>
            </w:rPr>
          </w:rPrChange>
        </w:rPr>
        <w:t>were high comp</w:t>
      </w:r>
      <w:r w:rsidR="00A02397" w:rsidRPr="001C287A">
        <w:rPr>
          <w:rFonts w:ascii="Times New Roman" w:hAnsi="Times New Roman"/>
          <w:color w:val="000000" w:themeColor="text1"/>
          <w:sz w:val="24"/>
          <w:rPrChange w:id="1673" w:author="User" w:date="2012-11-18T09:33:00Z">
            <w:rPr>
              <w:rFonts w:ascii="Times New Roman" w:hAnsi="Times New Roman"/>
            </w:rPr>
          </w:rPrChange>
        </w:rPr>
        <w:t xml:space="preserve">ared to the Redfield ratio (Redfield </w:t>
      </w:r>
      <w:r w:rsidR="00A02397" w:rsidRPr="001C287A">
        <w:rPr>
          <w:rFonts w:ascii="Times New Roman" w:hAnsi="Times New Roman"/>
          <w:i/>
          <w:color w:val="000000" w:themeColor="text1"/>
          <w:sz w:val="24"/>
          <w:rPrChange w:id="1674" w:author="User" w:date="2012-11-18T09:33:00Z">
            <w:rPr>
              <w:rFonts w:ascii="Times New Roman" w:hAnsi="Times New Roman"/>
              <w:i/>
            </w:rPr>
          </w:rPrChange>
        </w:rPr>
        <w:t>et al.</w:t>
      </w:r>
      <w:r w:rsidR="001311E1" w:rsidRPr="001C287A">
        <w:rPr>
          <w:rFonts w:ascii="Times New Roman" w:hAnsi="Times New Roman"/>
          <w:color w:val="000000" w:themeColor="text1"/>
          <w:sz w:val="24"/>
          <w:rPrChange w:id="1675" w:author="User" w:date="2012-11-18T09:33:00Z">
            <w:rPr>
              <w:rFonts w:ascii="Times New Roman" w:hAnsi="Times New Roman"/>
            </w:rPr>
          </w:rPrChange>
        </w:rPr>
        <w:t>, 1963</w:t>
      </w:r>
      <w:r w:rsidRPr="001C287A">
        <w:rPr>
          <w:rFonts w:ascii="Times New Roman" w:hAnsi="Times New Roman"/>
          <w:color w:val="000000" w:themeColor="text1"/>
          <w:sz w:val="24"/>
          <w:rPrChange w:id="1676" w:author="User" w:date="2012-11-18T09:33:00Z">
            <w:rPr>
              <w:rFonts w:ascii="Times New Roman" w:hAnsi="Times New Roman"/>
            </w:rPr>
          </w:rPrChange>
        </w:rPr>
        <w:t xml:space="preserve">) except at 6.5 m indicating this was the only depth where </w:t>
      </w:r>
      <w:r w:rsidR="00137607" w:rsidRPr="001C287A">
        <w:rPr>
          <w:rFonts w:ascii="Times New Roman" w:hAnsi="Times New Roman"/>
          <w:color w:val="000000" w:themeColor="text1"/>
          <w:sz w:val="24"/>
          <w:rPrChange w:id="1677" w:author="User" w:date="2012-11-18T09:33:00Z">
            <w:rPr>
              <w:rFonts w:ascii="Times New Roman" w:hAnsi="Times New Roman"/>
            </w:rPr>
          </w:rPrChange>
        </w:rPr>
        <w:t xml:space="preserve">dissolved </w:t>
      </w:r>
      <w:r w:rsidRPr="001C287A">
        <w:rPr>
          <w:rFonts w:ascii="Times New Roman" w:hAnsi="Times New Roman"/>
          <w:color w:val="000000" w:themeColor="text1"/>
          <w:sz w:val="24"/>
          <w:rPrChange w:id="1678" w:author="User" w:date="2012-11-18T09:33:00Z">
            <w:rPr>
              <w:rFonts w:ascii="Times New Roman" w:hAnsi="Times New Roman"/>
            </w:rPr>
          </w:rPrChange>
        </w:rPr>
        <w:t>N and P were not relatively limited</w:t>
      </w:r>
      <w:r w:rsidR="003F16D3" w:rsidRPr="001C287A">
        <w:rPr>
          <w:rFonts w:ascii="Times New Roman" w:hAnsi="Times New Roman"/>
          <w:color w:val="000000" w:themeColor="text1"/>
          <w:sz w:val="24"/>
          <w:rPrChange w:id="1679" w:author="User" w:date="2012-11-18T09:33:00Z">
            <w:rPr>
              <w:rFonts w:ascii="Times New Roman" w:hAnsi="Times New Roman"/>
            </w:rPr>
          </w:rPrChange>
        </w:rPr>
        <w:t xml:space="preserve"> (</w:t>
      </w:r>
      <w:r w:rsidR="00A16417" w:rsidRPr="001C287A">
        <w:rPr>
          <w:rFonts w:ascii="Times New Roman" w:hAnsi="Times New Roman"/>
          <w:color w:val="000000" w:themeColor="text1"/>
          <w:sz w:val="24"/>
          <w:rPrChange w:id="1680" w:author="User" w:date="2012-11-18T09:33:00Z">
            <w:rPr>
              <w:rFonts w:ascii="Times New Roman" w:hAnsi="Times New Roman"/>
            </w:rPr>
          </w:rPrChange>
        </w:rPr>
        <w:t>Table 1</w:t>
      </w:r>
      <w:r w:rsidR="003F16D3" w:rsidRPr="001C287A">
        <w:rPr>
          <w:rFonts w:ascii="Times New Roman" w:hAnsi="Times New Roman"/>
          <w:color w:val="000000" w:themeColor="text1"/>
          <w:sz w:val="24"/>
          <w:rPrChange w:id="1681" w:author="User" w:date="2012-11-18T09:33:00Z">
            <w:rPr>
              <w:rFonts w:ascii="Times New Roman" w:hAnsi="Times New Roman"/>
            </w:rPr>
          </w:rPrChange>
        </w:rPr>
        <w:t>)</w:t>
      </w:r>
      <w:r w:rsidRPr="001C287A">
        <w:rPr>
          <w:rFonts w:ascii="Times New Roman" w:hAnsi="Times New Roman"/>
          <w:color w:val="000000" w:themeColor="text1"/>
          <w:sz w:val="24"/>
          <w:rPrChange w:id="1682" w:author="User" w:date="2012-11-18T09:33:00Z">
            <w:rPr>
              <w:rFonts w:ascii="Times New Roman" w:hAnsi="Times New Roman"/>
            </w:rPr>
          </w:rPrChange>
        </w:rPr>
        <w:t>. PCA analysis of physico-chemical parameters showed all samples</w:t>
      </w:r>
      <w:r w:rsidR="00794D93" w:rsidRPr="001C287A">
        <w:rPr>
          <w:rFonts w:ascii="Times New Roman" w:hAnsi="Times New Roman"/>
          <w:color w:val="000000" w:themeColor="text1"/>
          <w:sz w:val="24"/>
          <w:rPrChange w:id="1683" w:author="User" w:date="2012-11-18T09:33:00Z">
            <w:rPr>
              <w:rFonts w:ascii="Times New Roman" w:hAnsi="Times New Roman"/>
            </w:rPr>
          </w:rPrChange>
        </w:rPr>
        <w:t>,</w:t>
      </w:r>
      <w:r w:rsidRPr="001C287A">
        <w:rPr>
          <w:rFonts w:ascii="Times New Roman" w:hAnsi="Times New Roman"/>
          <w:color w:val="000000" w:themeColor="text1"/>
          <w:sz w:val="24"/>
          <w:rPrChange w:id="1684" w:author="User" w:date="2012-11-18T09:33:00Z">
            <w:rPr>
              <w:rFonts w:ascii="Times New Roman" w:hAnsi="Times New Roman"/>
            </w:rPr>
          </w:rPrChange>
        </w:rPr>
        <w:t xml:space="preserve"> except the 6.5 m sample</w:t>
      </w:r>
      <w:r w:rsidR="00794D93" w:rsidRPr="001C287A">
        <w:rPr>
          <w:rFonts w:ascii="Times New Roman" w:hAnsi="Times New Roman"/>
          <w:color w:val="000000" w:themeColor="text1"/>
          <w:sz w:val="24"/>
          <w:rPrChange w:id="1685" w:author="User" w:date="2012-11-18T09:33:00Z">
            <w:rPr>
              <w:rFonts w:ascii="Times New Roman" w:hAnsi="Times New Roman"/>
            </w:rPr>
          </w:rPrChange>
        </w:rPr>
        <w:t>,</w:t>
      </w:r>
      <w:r w:rsidRPr="001C287A">
        <w:rPr>
          <w:rFonts w:ascii="Times New Roman" w:hAnsi="Times New Roman"/>
          <w:color w:val="000000" w:themeColor="text1"/>
          <w:sz w:val="24"/>
          <w:rPrChange w:id="1686" w:author="User" w:date="2012-11-18T09:33:00Z">
            <w:rPr>
              <w:rFonts w:ascii="Times New Roman" w:hAnsi="Times New Roman"/>
            </w:rPr>
          </w:rPrChange>
        </w:rPr>
        <w:t xml:space="preserve"> separated with depth along the PC1 axis</w:t>
      </w:r>
      <w:r w:rsidR="001025AA" w:rsidRPr="001C287A">
        <w:rPr>
          <w:rFonts w:ascii="Times New Roman" w:hAnsi="Times New Roman"/>
          <w:color w:val="000000" w:themeColor="text1"/>
          <w:sz w:val="24"/>
          <w:rPrChange w:id="1687" w:author="User" w:date="2012-11-18T09:33:00Z">
            <w:rPr>
              <w:rFonts w:ascii="Times New Roman" w:hAnsi="Times New Roman"/>
            </w:rPr>
          </w:rPrChange>
        </w:rPr>
        <w:t xml:space="preserve"> (Figure S</w:t>
      </w:r>
      <w:r w:rsidR="00EF1C9E" w:rsidRPr="001C287A">
        <w:rPr>
          <w:rFonts w:ascii="Times New Roman" w:hAnsi="Times New Roman"/>
          <w:color w:val="000000" w:themeColor="text1"/>
          <w:sz w:val="24"/>
          <w:rPrChange w:id="1688" w:author="User" w:date="2012-11-18T09:33:00Z">
            <w:rPr>
              <w:rFonts w:ascii="Times New Roman" w:hAnsi="Times New Roman"/>
            </w:rPr>
          </w:rPrChange>
        </w:rPr>
        <w:t>5</w:t>
      </w:r>
      <w:r w:rsidRPr="001C287A">
        <w:rPr>
          <w:rFonts w:ascii="Times New Roman" w:hAnsi="Times New Roman"/>
          <w:color w:val="000000" w:themeColor="text1"/>
          <w:sz w:val="24"/>
          <w:rPrChange w:id="1689" w:author="User" w:date="2012-11-18T09:33:00Z">
            <w:rPr>
              <w:rFonts w:ascii="Times New Roman" w:hAnsi="Times New Roman"/>
            </w:rPr>
          </w:rPrChange>
        </w:rPr>
        <w:t>).</w:t>
      </w:r>
      <w:ins w:id="1690" w:author="User" w:date="2012-11-18T09:33:00Z">
        <w:r w:rsidR="00647ED5">
          <w:rPr>
            <w:rFonts w:ascii="Times New Roman" w:hAnsi="Times New Roman" w:cs="Times New Roman"/>
            <w:color w:val="000000" w:themeColor="text1"/>
            <w:sz w:val="24"/>
            <w:szCs w:val="24"/>
          </w:rPr>
          <w:t xml:space="preserve"> </w:t>
        </w:r>
      </w:ins>
      <w:r w:rsidR="003F16D3" w:rsidRPr="001C287A">
        <w:rPr>
          <w:rFonts w:ascii="Times New Roman" w:hAnsi="Times New Roman"/>
          <w:color w:val="000000" w:themeColor="text1"/>
          <w:sz w:val="24"/>
          <w:rPrChange w:id="1691" w:author="User" w:date="2012-11-18T09:33:00Z">
            <w:rPr>
              <w:rFonts w:ascii="Times New Roman" w:hAnsi="Times New Roman"/>
            </w:rPr>
          </w:rPrChange>
        </w:rPr>
        <w:t>Accordingly, t</w:t>
      </w:r>
      <w:r w:rsidRPr="001C287A">
        <w:rPr>
          <w:rFonts w:ascii="Times New Roman" w:hAnsi="Times New Roman"/>
          <w:color w:val="000000" w:themeColor="text1"/>
          <w:sz w:val="24"/>
          <w:rPrChange w:id="1692" w:author="User" w:date="2012-11-18T09:33:00Z">
            <w:rPr>
              <w:rFonts w:ascii="Times New Roman" w:hAnsi="Times New Roman"/>
            </w:rPr>
          </w:rPrChange>
        </w:rPr>
        <w:t>urb</w:t>
      </w:r>
      <w:r w:rsidR="003F16D3" w:rsidRPr="001C287A">
        <w:rPr>
          <w:rFonts w:ascii="Times New Roman" w:hAnsi="Times New Roman"/>
          <w:color w:val="000000" w:themeColor="text1"/>
          <w:sz w:val="24"/>
          <w:rPrChange w:id="1693" w:author="User" w:date="2012-11-18T09:33:00Z">
            <w:rPr>
              <w:rFonts w:ascii="Times New Roman" w:hAnsi="Times New Roman"/>
            </w:rPr>
          </w:rPrChange>
        </w:rPr>
        <w:t>idity, TS and</w:t>
      </w:r>
      <w:r w:rsidRPr="001C287A">
        <w:rPr>
          <w:rFonts w:ascii="Times New Roman" w:hAnsi="Times New Roman"/>
          <w:color w:val="000000" w:themeColor="text1"/>
          <w:sz w:val="24"/>
          <w:rPrChange w:id="1694" w:author="User" w:date="2012-11-18T09:33:00Z">
            <w:rPr>
              <w:rFonts w:ascii="Times New Roman" w:hAnsi="Times New Roman"/>
            </w:rPr>
          </w:rPrChange>
        </w:rPr>
        <w:t xml:space="preserve"> cell density were the strongest explanatory variables for the separation of the 6.5 m sample from the other deep sample</w:t>
      </w:r>
      <w:r w:rsidR="00794D93" w:rsidRPr="001C287A">
        <w:rPr>
          <w:rFonts w:ascii="Times New Roman" w:hAnsi="Times New Roman"/>
          <w:color w:val="000000" w:themeColor="text1"/>
          <w:sz w:val="24"/>
          <w:rPrChange w:id="1695" w:author="User" w:date="2012-11-18T09:33:00Z">
            <w:rPr>
              <w:rFonts w:ascii="Times New Roman" w:hAnsi="Times New Roman"/>
            </w:rPr>
          </w:rPrChange>
        </w:rPr>
        <w:t>,</w:t>
      </w:r>
      <w:r w:rsidR="00833E98" w:rsidRPr="001C287A">
        <w:rPr>
          <w:rFonts w:ascii="Times New Roman" w:hAnsi="Times New Roman"/>
          <w:color w:val="000000" w:themeColor="text1"/>
          <w:sz w:val="24"/>
          <w:rPrChange w:id="1696" w:author="User" w:date="2012-11-18T09:33:00Z">
            <w:rPr>
              <w:rFonts w:ascii="Times New Roman" w:hAnsi="Times New Roman"/>
            </w:rPr>
          </w:rPrChange>
        </w:rPr>
        <w:t xml:space="preserve"> indicating </w:t>
      </w:r>
      <w:r w:rsidR="00794D93" w:rsidRPr="001C287A">
        <w:rPr>
          <w:rFonts w:ascii="Times New Roman" w:hAnsi="Times New Roman"/>
          <w:color w:val="000000" w:themeColor="text1"/>
          <w:sz w:val="24"/>
          <w:rPrChange w:id="1697" w:author="User" w:date="2012-11-18T09:33:00Z">
            <w:rPr>
              <w:rFonts w:ascii="Times New Roman" w:hAnsi="Times New Roman"/>
            </w:rPr>
          </w:rPrChange>
        </w:rPr>
        <w:t xml:space="preserve">that </w:t>
      </w:r>
      <w:commentRangeStart w:id="1698"/>
      <w:commentRangeStart w:id="1699"/>
      <w:r w:rsidR="00833E98" w:rsidRPr="001C287A">
        <w:rPr>
          <w:rFonts w:ascii="Times New Roman" w:hAnsi="Times New Roman"/>
          <w:color w:val="000000" w:themeColor="text1"/>
          <w:sz w:val="24"/>
          <w:rPrChange w:id="1700" w:author="User" w:date="2012-11-18T09:33:00Z">
            <w:rPr>
              <w:rFonts w:ascii="Times New Roman" w:hAnsi="Times New Roman"/>
            </w:rPr>
          </w:rPrChange>
        </w:rPr>
        <w:t xml:space="preserve">increased activity at </w:t>
      </w:r>
      <w:del w:id="1701" w:author="User" w:date="2012-11-18T09:33:00Z">
        <w:r w:rsidR="00833E98">
          <w:rPr>
            <w:rFonts w:ascii="Times New Roman" w:hAnsi="Times New Roman" w:cs="Times New Roman"/>
          </w:rPr>
          <w:delText>this depth</w:delText>
        </w:r>
      </w:del>
      <w:ins w:id="1702" w:author="User" w:date="2012-11-18T09:33:00Z">
        <w:r w:rsidR="00647ED5">
          <w:rPr>
            <w:rFonts w:ascii="Times New Roman" w:hAnsi="Times New Roman" w:cs="Times New Roman"/>
            <w:color w:val="000000" w:themeColor="text1"/>
            <w:sz w:val="24"/>
            <w:szCs w:val="24"/>
          </w:rPr>
          <w:t>6.5 m</w:t>
        </w:r>
      </w:ins>
      <w:r w:rsidR="00833E98" w:rsidRPr="001C287A">
        <w:rPr>
          <w:rFonts w:ascii="Times New Roman" w:hAnsi="Times New Roman"/>
          <w:color w:val="000000" w:themeColor="text1"/>
          <w:sz w:val="24"/>
          <w:rPrChange w:id="1703" w:author="User" w:date="2012-11-18T09:33:00Z">
            <w:rPr>
              <w:rFonts w:ascii="Times New Roman" w:hAnsi="Times New Roman"/>
            </w:rPr>
          </w:rPrChange>
        </w:rPr>
        <w:t xml:space="preserve"> was related to breakdown of particulate matter and sulfur chemistry</w:t>
      </w:r>
      <w:commentRangeEnd w:id="1698"/>
      <w:r w:rsidR="00794D93">
        <w:rPr>
          <w:rStyle w:val="CommentReference"/>
        </w:rPr>
        <w:commentReference w:id="1698"/>
      </w:r>
      <w:commentRangeEnd w:id="1699"/>
      <w:r w:rsidR="00720500">
        <w:rPr>
          <w:rStyle w:val="CommentReference"/>
        </w:rPr>
        <w:commentReference w:id="1699"/>
      </w:r>
      <w:r w:rsidR="001025AA" w:rsidRPr="001C287A">
        <w:rPr>
          <w:rFonts w:ascii="Times New Roman" w:hAnsi="Times New Roman"/>
          <w:color w:val="000000" w:themeColor="text1"/>
          <w:sz w:val="24"/>
          <w:rPrChange w:id="1704" w:author="User" w:date="2012-11-18T09:33:00Z">
            <w:rPr>
              <w:rFonts w:ascii="Times New Roman" w:hAnsi="Times New Roman"/>
            </w:rPr>
          </w:rPrChange>
        </w:rPr>
        <w:t>.</w:t>
      </w:r>
    </w:p>
    <w:p w14:paraId="1C803912" w14:textId="77777777" w:rsidR="00647ED5" w:rsidRDefault="00647ED5" w:rsidP="009A22D7">
      <w:pPr>
        <w:pStyle w:val="Heading2"/>
        <w:spacing w:before="0" w:line="240" w:lineRule="auto"/>
        <w:rPr>
          <w:ins w:id="1705" w:author="User" w:date="2012-11-18T09:33:00Z"/>
          <w:rFonts w:ascii="Times New Roman" w:hAnsi="Times New Roman" w:cs="Times New Roman"/>
          <w:color w:val="000000" w:themeColor="text1"/>
          <w:sz w:val="24"/>
          <w:szCs w:val="24"/>
        </w:rPr>
      </w:pPr>
    </w:p>
    <w:p w14:paraId="7E1A24FA" w14:textId="77777777" w:rsidR="008530F1" w:rsidRPr="00647ED5" w:rsidRDefault="008530F1" w:rsidP="009A22D7">
      <w:pPr>
        <w:pStyle w:val="Heading2"/>
        <w:spacing w:before="0" w:line="240" w:lineRule="auto"/>
        <w:rPr>
          <w:rFonts w:ascii="Times New Roman" w:hAnsi="Times New Roman"/>
          <w:b w:val="0"/>
          <w:i/>
          <w:color w:val="000000" w:themeColor="text1"/>
          <w:sz w:val="24"/>
          <w:rPrChange w:id="1706" w:author="User" w:date="2012-11-18T09:33:00Z">
            <w:rPr/>
          </w:rPrChange>
        </w:rPr>
        <w:pPrChange w:id="1707" w:author="User" w:date="2012-11-18T09:33:00Z">
          <w:pPr>
            <w:pStyle w:val="Heading2"/>
          </w:pPr>
        </w:pPrChange>
      </w:pPr>
      <w:r w:rsidRPr="00647ED5">
        <w:rPr>
          <w:rFonts w:ascii="Times New Roman" w:hAnsi="Times New Roman"/>
          <w:b w:val="0"/>
          <w:i/>
          <w:color w:val="000000" w:themeColor="text1"/>
          <w:sz w:val="24"/>
          <w:rPrChange w:id="1708" w:author="User" w:date="2012-11-18T09:33:00Z">
            <w:rPr/>
          </w:rPrChange>
        </w:rPr>
        <w:t xml:space="preserve">Overall </w:t>
      </w:r>
      <w:r w:rsidR="008D6E52" w:rsidRPr="00647ED5">
        <w:rPr>
          <w:rFonts w:ascii="Times New Roman" w:hAnsi="Times New Roman"/>
          <w:b w:val="0"/>
          <w:i/>
          <w:color w:val="000000" w:themeColor="text1"/>
          <w:sz w:val="24"/>
          <w:rPrChange w:id="1709" w:author="User" w:date="2012-11-18T09:33:00Z">
            <w:rPr/>
          </w:rPrChange>
        </w:rPr>
        <w:t>microbial</w:t>
      </w:r>
      <w:r w:rsidRPr="00647ED5">
        <w:rPr>
          <w:rFonts w:ascii="Times New Roman" w:hAnsi="Times New Roman"/>
          <w:b w:val="0"/>
          <w:i/>
          <w:color w:val="000000" w:themeColor="text1"/>
          <w:sz w:val="24"/>
          <w:rPrChange w:id="1710" w:author="User" w:date="2012-11-18T09:33:00Z">
            <w:rPr/>
          </w:rPrChange>
        </w:rPr>
        <w:t xml:space="preserve"> diversity</w:t>
      </w:r>
    </w:p>
    <w:p w14:paraId="4C0988ED" w14:textId="382D58D1" w:rsidR="00162393" w:rsidRPr="001C287A" w:rsidRDefault="005572CA" w:rsidP="009A22D7">
      <w:pPr>
        <w:spacing w:after="0" w:line="240" w:lineRule="auto"/>
        <w:rPr>
          <w:rFonts w:ascii="Times New Roman" w:hAnsi="Times New Roman"/>
          <w:color w:val="000000" w:themeColor="text1"/>
          <w:sz w:val="24"/>
          <w:rPrChange w:id="1711" w:author="User" w:date="2012-11-18T09:33:00Z">
            <w:rPr>
              <w:rFonts w:ascii="Times New Roman" w:hAnsi="Times New Roman"/>
            </w:rPr>
          </w:rPrChange>
        </w:rPr>
        <w:pPrChange w:id="1712" w:author="User" w:date="2012-11-18T09:33:00Z">
          <w:pPr>
            <w:spacing w:line="240" w:lineRule="auto"/>
            <w:jc w:val="both"/>
          </w:pPr>
        </w:pPrChange>
      </w:pPr>
      <w:r w:rsidRPr="001C287A">
        <w:rPr>
          <w:rFonts w:ascii="Times New Roman" w:hAnsi="Times New Roman"/>
          <w:color w:val="000000" w:themeColor="text1"/>
          <w:sz w:val="24"/>
          <w:rPrChange w:id="1713" w:author="User" w:date="2012-11-18T09:33:00Z">
            <w:rPr>
              <w:rFonts w:ascii="Times New Roman" w:hAnsi="Times New Roman"/>
            </w:rPr>
          </w:rPrChange>
        </w:rPr>
        <w:t>SSU genes (</w:t>
      </w:r>
      <w:r w:rsidR="00BA1F64" w:rsidRPr="001C287A">
        <w:rPr>
          <w:rFonts w:ascii="Times New Roman" w:hAnsi="Times New Roman"/>
          <w:color w:val="000000" w:themeColor="text1"/>
          <w:sz w:val="24"/>
          <w:rPrChange w:id="1714" w:author="User" w:date="2012-11-18T09:33:00Z">
            <w:rPr>
              <w:rFonts w:ascii="Times New Roman" w:hAnsi="Times New Roman"/>
            </w:rPr>
          </w:rPrChange>
        </w:rPr>
        <w:t xml:space="preserve">3 </w:t>
      </w:r>
      <w:del w:id="1715" w:author="User" w:date="2012-11-18T09:33:00Z">
        <w:r w:rsidR="00462C6B">
          <w:rPr>
            <w:rFonts w:ascii="Times New Roman" w:hAnsi="Times New Roman" w:cs="Times New Roman"/>
          </w:rPr>
          <w:delText>959</w:delText>
        </w:r>
        <w:r w:rsidR="00670527">
          <w:rPr>
            <w:rFonts w:ascii="Times New Roman" w:hAnsi="Times New Roman" w:cs="Times New Roman"/>
          </w:rPr>
          <w:delText>reads</w:delText>
        </w:r>
      </w:del>
      <w:ins w:id="1716" w:author="User" w:date="2012-11-18T09:33:00Z">
        <w:r w:rsidR="00462C6B" w:rsidRPr="001C287A">
          <w:rPr>
            <w:rFonts w:ascii="Times New Roman" w:hAnsi="Times New Roman" w:cs="Times New Roman"/>
            <w:color w:val="000000" w:themeColor="text1"/>
            <w:sz w:val="24"/>
            <w:szCs w:val="24"/>
          </w:rPr>
          <w:t>959</w:t>
        </w:r>
        <w:r w:rsidR="00647ED5">
          <w:rPr>
            <w:rFonts w:ascii="Times New Roman" w:hAnsi="Times New Roman" w:cs="Times New Roman"/>
            <w:color w:val="000000" w:themeColor="text1"/>
            <w:sz w:val="24"/>
            <w:szCs w:val="24"/>
          </w:rPr>
          <w:t xml:space="preserve"> </w:t>
        </w:r>
        <w:r w:rsidR="00670527" w:rsidRPr="001C287A">
          <w:rPr>
            <w:rFonts w:ascii="Times New Roman" w:hAnsi="Times New Roman" w:cs="Times New Roman"/>
            <w:color w:val="000000" w:themeColor="text1"/>
            <w:sz w:val="24"/>
            <w:szCs w:val="24"/>
          </w:rPr>
          <w:t>reads</w:t>
        </w:r>
      </w:ins>
      <w:r w:rsidRPr="001C287A">
        <w:rPr>
          <w:rFonts w:ascii="Times New Roman" w:hAnsi="Times New Roman"/>
          <w:color w:val="000000" w:themeColor="text1"/>
          <w:sz w:val="24"/>
          <w:rPrChange w:id="1717" w:author="User" w:date="2012-11-18T09:33:00Z">
            <w:rPr>
              <w:rFonts w:ascii="Times New Roman" w:hAnsi="Times New Roman"/>
            </w:rPr>
          </w:rPrChange>
        </w:rPr>
        <w:t>)</w:t>
      </w:r>
      <w:r w:rsidR="00720500" w:rsidRPr="001C287A">
        <w:rPr>
          <w:rFonts w:ascii="Times New Roman" w:hAnsi="Times New Roman"/>
          <w:color w:val="000000" w:themeColor="text1"/>
          <w:sz w:val="24"/>
          <w:rPrChange w:id="1718" w:author="User" w:date="2012-11-18T09:33:00Z">
            <w:rPr>
              <w:rFonts w:ascii="Times New Roman" w:hAnsi="Times New Roman"/>
            </w:rPr>
          </w:rPrChange>
        </w:rPr>
        <w:t xml:space="preserve"> </w:t>
      </w:r>
      <w:r w:rsidR="001518EB" w:rsidRPr="001C287A">
        <w:rPr>
          <w:rFonts w:ascii="Times New Roman" w:hAnsi="Times New Roman"/>
          <w:color w:val="000000" w:themeColor="text1"/>
          <w:sz w:val="24"/>
          <w:rPrChange w:id="1719" w:author="User" w:date="2012-11-18T09:33:00Z">
            <w:rPr>
              <w:rFonts w:ascii="Times New Roman" w:hAnsi="Times New Roman"/>
            </w:rPr>
          </w:rPrChange>
        </w:rPr>
        <w:t xml:space="preserve">that </w:t>
      </w:r>
      <w:r w:rsidR="00670527" w:rsidRPr="001C287A">
        <w:rPr>
          <w:rFonts w:ascii="Times New Roman" w:hAnsi="Times New Roman"/>
          <w:color w:val="000000" w:themeColor="text1"/>
          <w:sz w:val="24"/>
          <w:rPrChange w:id="1720" w:author="User" w:date="2012-11-18T09:33:00Z">
            <w:rPr>
              <w:rFonts w:ascii="Times New Roman" w:hAnsi="Times New Roman"/>
            </w:rPr>
          </w:rPrChange>
        </w:rPr>
        <w:t xml:space="preserve">were retrieved </w:t>
      </w:r>
      <w:r w:rsidR="006A0572" w:rsidRPr="001C287A">
        <w:rPr>
          <w:rFonts w:ascii="Times New Roman" w:hAnsi="Times New Roman"/>
          <w:color w:val="000000" w:themeColor="text1"/>
          <w:sz w:val="24"/>
          <w:rPrChange w:id="1721" w:author="User" w:date="2012-11-18T09:33:00Z">
            <w:rPr>
              <w:rFonts w:ascii="Times New Roman" w:hAnsi="Times New Roman"/>
            </w:rPr>
          </w:rPrChange>
        </w:rPr>
        <w:t xml:space="preserve">from </w:t>
      </w:r>
      <w:r w:rsidR="008E07EC" w:rsidRPr="001C287A">
        <w:rPr>
          <w:rFonts w:ascii="Times New Roman" w:hAnsi="Times New Roman"/>
          <w:color w:val="000000" w:themeColor="text1"/>
          <w:sz w:val="24"/>
          <w:rPrChange w:id="1722" w:author="User" w:date="2012-11-18T09:33:00Z">
            <w:rPr>
              <w:rFonts w:ascii="Times New Roman" w:hAnsi="Times New Roman"/>
            </w:rPr>
          </w:rPrChange>
        </w:rPr>
        <w:t xml:space="preserve">the </w:t>
      </w:r>
      <w:r w:rsidR="006A0572" w:rsidRPr="001C287A">
        <w:rPr>
          <w:rFonts w:ascii="Times New Roman" w:hAnsi="Times New Roman"/>
          <w:color w:val="000000" w:themeColor="text1"/>
          <w:sz w:val="24"/>
          <w:rPrChange w:id="1723" w:author="User" w:date="2012-11-18T09:33:00Z">
            <w:rPr>
              <w:rFonts w:ascii="Times New Roman" w:hAnsi="Times New Roman"/>
            </w:rPr>
          </w:rPrChange>
        </w:rPr>
        <w:t>metagenom</w:t>
      </w:r>
      <w:r w:rsidR="001518EB" w:rsidRPr="001C287A">
        <w:rPr>
          <w:rFonts w:ascii="Times New Roman" w:hAnsi="Times New Roman"/>
          <w:color w:val="000000" w:themeColor="text1"/>
          <w:sz w:val="24"/>
          <w:rPrChange w:id="1724" w:author="User" w:date="2012-11-18T09:33:00Z">
            <w:rPr>
              <w:rFonts w:ascii="Times New Roman" w:hAnsi="Times New Roman"/>
            </w:rPr>
          </w:rPrChange>
        </w:rPr>
        <w:t>e data</w:t>
      </w:r>
      <w:r w:rsidRPr="001C287A">
        <w:rPr>
          <w:rFonts w:ascii="Times New Roman" w:hAnsi="Times New Roman"/>
          <w:color w:val="000000" w:themeColor="text1"/>
          <w:sz w:val="24"/>
          <w:rPrChange w:id="1725" w:author="User" w:date="2012-11-18T09:33:00Z">
            <w:rPr>
              <w:rFonts w:ascii="Times New Roman" w:hAnsi="Times New Roman"/>
            </w:rPr>
          </w:rPrChange>
        </w:rPr>
        <w:t xml:space="preserve"> (Table S1)</w:t>
      </w:r>
      <w:r w:rsidR="0097539D" w:rsidRPr="001C287A">
        <w:rPr>
          <w:rFonts w:ascii="Times New Roman" w:hAnsi="Times New Roman"/>
          <w:color w:val="000000" w:themeColor="text1"/>
          <w:sz w:val="24"/>
          <w:rPrChange w:id="1726" w:author="User" w:date="2012-11-18T09:33:00Z">
            <w:rPr>
              <w:rFonts w:ascii="Times New Roman" w:hAnsi="Times New Roman"/>
            </w:rPr>
          </w:rPrChange>
        </w:rPr>
        <w:t xml:space="preserve"> grouped into 983 OTUs. </w:t>
      </w:r>
      <w:r w:rsidR="001518EB" w:rsidRPr="001C287A">
        <w:rPr>
          <w:rFonts w:ascii="Times New Roman" w:hAnsi="Times New Roman"/>
          <w:color w:val="000000" w:themeColor="text1"/>
          <w:sz w:val="24"/>
          <w:rPrChange w:id="1727" w:author="User" w:date="2012-11-18T09:33:00Z">
            <w:rPr>
              <w:rFonts w:ascii="Times New Roman" w:hAnsi="Times New Roman"/>
            </w:rPr>
          </w:rPrChange>
        </w:rPr>
        <w:t xml:space="preserve">OTUs for </w:t>
      </w:r>
      <w:r w:rsidR="005322F4" w:rsidRPr="00647ED5">
        <w:rPr>
          <w:rFonts w:ascii="Times New Roman" w:hAnsi="Times New Roman"/>
          <w:i/>
          <w:color w:val="000000" w:themeColor="text1"/>
          <w:sz w:val="24"/>
          <w:rPrChange w:id="1728" w:author="User" w:date="2012-11-18T09:33:00Z">
            <w:rPr>
              <w:rFonts w:ascii="Times New Roman" w:hAnsi="Times New Roman"/>
            </w:rPr>
          </w:rPrChange>
        </w:rPr>
        <w:t>Bacteria</w:t>
      </w:r>
      <w:r w:rsidR="005322F4" w:rsidRPr="001C287A">
        <w:rPr>
          <w:rFonts w:ascii="Times New Roman" w:hAnsi="Times New Roman"/>
          <w:color w:val="000000" w:themeColor="text1"/>
          <w:sz w:val="24"/>
          <w:rPrChange w:id="1729" w:author="User" w:date="2012-11-18T09:33:00Z">
            <w:rPr>
              <w:rFonts w:ascii="Times New Roman" w:hAnsi="Times New Roman"/>
            </w:rPr>
          </w:rPrChange>
        </w:rPr>
        <w:t xml:space="preserve"> </w:t>
      </w:r>
      <w:r w:rsidR="008816D8" w:rsidRPr="001C287A">
        <w:rPr>
          <w:rFonts w:ascii="Times New Roman" w:hAnsi="Times New Roman"/>
          <w:color w:val="000000" w:themeColor="text1"/>
          <w:sz w:val="24"/>
          <w:rPrChange w:id="1730" w:author="User" w:date="2012-11-18T09:33:00Z">
            <w:rPr>
              <w:rFonts w:ascii="Times New Roman" w:hAnsi="Times New Roman"/>
            </w:rPr>
          </w:rPrChange>
        </w:rPr>
        <w:t>compris</w:t>
      </w:r>
      <w:r w:rsidR="006743DA" w:rsidRPr="001C287A">
        <w:rPr>
          <w:rFonts w:ascii="Times New Roman" w:hAnsi="Times New Roman"/>
          <w:color w:val="000000" w:themeColor="text1"/>
          <w:sz w:val="24"/>
          <w:rPrChange w:id="1731" w:author="User" w:date="2012-11-18T09:33:00Z">
            <w:rPr>
              <w:rFonts w:ascii="Times New Roman" w:hAnsi="Times New Roman"/>
            </w:rPr>
          </w:rPrChange>
        </w:rPr>
        <w:t>ed</w:t>
      </w:r>
      <w:r w:rsidR="008816D8" w:rsidRPr="001C287A">
        <w:rPr>
          <w:rFonts w:ascii="Times New Roman" w:hAnsi="Times New Roman"/>
          <w:color w:val="000000" w:themeColor="text1"/>
          <w:sz w:val="24"/>
          <w:rPrChange w:id="1732" w:author="User" w:date="2012-11-18T09:33:00Z">
            <w:rPr>
              <w:rFonts w:ascii="Times New Roman" w:hAnsi="Times New Roman"/>
            </w:rPr>
          </w:rPrChange>
        </w:rPr>
        <w:t xml:space="preserve"> 76</w:t>
      </w:r>
      <w:r w:rsidR="005322F4" w:rsidRPr="001C287A">
        <w:rPr>
          <w:rFonts w:ascii="Times New Roman" w:hAnsi="Times New Roman"/>
          <w:color w:val="000000" w:themeColor="text1"/>
          <w:sz w:val="24"/>
          <w:rPrChange w:id="1733" w:author="User" w:date="2012-11-18T09:33:00Z">
            <w:rPr>
              <w:rFonts w:ascii="Times New Roman" w:hAnsi="Times New Roman"/>
            </w:rPr>
          </w:rPrChange>
        </w:rPr>
        <w:t>.2%</w:t>
      </w:r>
      <w:r w:rsidR="006743DA" w:rsidRPr="001C287A">
        <w:rPr>
          <w:rFonts w:ascii="Times New Roman" w:hAnsi="Times New Roman"/>
          <w:color w:val="000000" w:themeColor="text1"/>
          <w:sz w:val="24"/>
          <w:rPrChange w:id="1734" w:author="User" w:date="2012-11-18T09:33:00Z">
            <w:rPr>
              <w:rFonts w:ascii="Times New Roman" w:hAnsi="Times New Roman"/>
            </w:rPr>
          </w:rPrChange>
        </w:rPr>
        <w:t xml:space="preserve">, </w:t>
      </w:r>
      <w:r w:rsidR="006743DA" w:rsidRPr="00647ED5">
        <w:rPr>
          <w:rFonts w:ascii="Times New Roman" w:hAnsi="Times New Roman"/>
          <w:i/>
          <w:color w:val="000000" w:themeColor="text1"/>
          <w:sz w:val="24"/>
          <w:rPrChange w:id="1735" w:author="User" w:date="2012-11-18T09:33:00Z">
            <w:rPr>
              <w:rFonts w:ascii="Times New Roman" w:hAnsi="Times New Roman"/>
            </w:rPr>
          </w:rPrChange>
        </w:rPr>
        <w:t>Eucarya</w:t>
      </w:r>
      <w:r w:rsidR="005322F4" w:rsidRPr="001C287A">
        <w:rPr>
          <w:rFonts w:ascii="Times New Roman" w:hAnsi="Times New Roman"/>
          <w:color w:val="000000" w:themeColor="text1"/>
          <w:sz w:val="24"/>
          <w:rPrChange w:id="1736" w:author="User" w:date="2012-11-18T09:33:00Z">
            <w:rPr>
              <w:rFonts w:ascii="Times New Roman" w:hAnsi="Times New Roman"/>
            </w:rPr>
          </w:rPrChange>
        </w:rPr>
        <w:t xml:space="preserve"> 1</w:t>
      </w:r>
      <w:r w:rsidR="00FB69D8" w:rsidRPr="001C287A">
        <w:rPr>
          <w:rFonts w:ascii="Times New Roman" w:hAnsi="Times New Roman"/>
          <w:color w:val="000000" w:themeColor="text1"/>
          <w:sz w:val="24"/>
          <w:rPrChange w:id="1737" w:author="User" w:date="2012-11-18T09:33:00Z">
            <w:rPr>
              <w:rFonts w:ascii="Times New Roman" w:hAnsi="Times New Roman"/>
            </w:rPr>
          </w:rPrChange>
        </w:rPr>
        <w:t>6.3</w:t>
      </w:r>
      <w:r w:rsidR="005322F4" w:rsidRPr="001C287A">
        <w:rPr>
          <w:rFonts w:ascii="Times New Roman" w:hAnsi="Times New Roman"/>
          <w:color w:val="000000" w:themeColor="text1"/>
          <w:sz w:val="24"/>
          <w:rPrChange w:id="1738" w:author="User" w:date="2012-11-18T09:33:00Z">
            <w:rPr>
              <w:rFonts w:ascii="Times New Roman" w:hAnsi="Times New Roman"/>
            </w:rPr>
          </w:rPrChange>
        </w:rPr>
        <w:t>%</w:t>
      </w:r>
      <w:ins w:id="1739" w:author="User" w:date="2012-11-18T09:33:00Z">
        <w:r w:rsidR="00647ED5">
          <w:rPr>
            <w:rFonts w:ascii="Times New Roman" w:hAnsi="Times New Roman" w:cs="Times New Roman"/>
            <w:color w:val="000000" w:themeColor="text1"/>
            <w:sz w:val="24"/>
            <w:szCs w:val="24"/>
          </w:rPr>
          <w:t xml:space="preserve"> </w:t>
        </w:r>
      </w:ins>
      <w:r w:rsidR="00950C69" w:rsidRPr="001C287A">
        <w:rPr>
          <w:rFonts w:ascii="Times New Roman" w:hAnsi="Times New Roman"/>
          <w:color w:val="000000" w:themeColor="text1"/>
          <w:sz w:val="24"/>
          <w:rPrChange w:id="1740" w:author="User" w:date="2012-11-18T09:33:00Z">
            <w:rPr>
              <w:rFonts w:ascii="Times New Roman" w:hAnsi="Times New Roman"/>
            </w:rPr>
          </w:rPrChange>
        </w:rPr>
        <w:t>and 7.5</w:t>
      </w:r>
      <w:r w:rsidR="006F75C7" w:rsidRPr="001C287A">
        <w:rPr>
          <w:rFonts w:ascii="Times New Roman" w:hAnsi="Times New Roman"/>
          <w:color w:val="000000" w:themeColor="text1"/>
          <w:sz w:val="24"/>
          <w:rPrChange w:id="1741" w:author="User" w:date="2012-11-18T09:33:00Z">
            <w:rPr>
              <w:rFonts w:ascii="Times New Roman" w:hAnsi="Times New Roman"/>
            </w:rPr>
          </w:rPrChange>
        </w:rPr>
        <w:t>% of SSU sequences could not be classified</w:t>
      </w:r>
      <w:r w:rsidR="005322F4" w:rsidRPr="001C287A">
        <w:rPr>
          <w:rFonts w:ascii="Times New Roman" w:hAnsi="Times New Roman"/>
          <w:color w:val="000000" w:themeColor="text1"/>
          <w:sz w:val="24"/>
          <w:rPrChange w:id="1742" w:author="User" w:date="2012-11-18T09:33:00Z">
            <w:rPr>
              <w:rFonts w:ascii="Times New Roman" w:hAnsi="Times New Roman"/>
            </w:rPr>
          </w:rPrChange>
        </w:rPr>
        <w:t>. Only 2 re</w:t>
      </w:r>
      <w:r w:rsidR="00D55320" w:rsidRPr="001C287A">
        <w:rPr>
          <w:rFonts w:ascii="Times New Roman" w:hAnsi="Times New Roman"/>
          <w:color w:val="000000" w:themeColor="text1"/>
          <w:sz w:val="24"/>
          <w:rPrChange w:id="1743" w:author="User" w:date="2012-11-18T09:33:00Z">
            <w:rPr>
              <w:rFonts w:ascii="Times New Roman" w:hAnsi="Times New Roman"/>
            </w:rPr>
          </w:rPrChange>
        </w:rPr>
        <w:t>ads</w:t>
      </w:r>
      <w:r w:rsidR="00C76946" w:rsidRPr="001C287A">
        <w:rPr>
          <w:rFonts w:ascii="Times New Roman" w:hAnsi="Times New Roman"/>
          <w:color w:val="000000" w:themeColor="text1"/>
          <w:sz w:val="24"/>
          <w:rPrChange w:id="1744" w:author="User" w:date="2012-11-18T09:33:00Z">
            <w:rPr>
              <w:rFonts w:ascii="Times New Roman" w:hAnsi="Times New Roman"/>
            </w:rPr>
          </w:rPrChange>
        </w:rPr>
        <w:t>,</w:t>
      </w:r>
      <w:ins w:id="1745" w:author="User" w:date="2012-11-18T09:33:00Z">
        <w:r w:rsidR="00647ED5">
          <w:rPr>
            <w:rFonts w:ascii="Times New Roman" w:hAnsi="Times New Roman" w:cs="Times New Roman"/>
            <w:color w:val="000000" w:themeColor="text1"/>
            <w:sz w:val="24"/>
            <w:szCs w:val="24"/>
          </w:rPr>
          <w:t xml:space="preserve"> </w:t>
        </w:r>
      </w:ins>
      <w:r w:rsidR="00C76946" w:rsidRPr="001C287A">
        <w:rPr>
          <w:rFonts w:ascii="Times New Roman" w:hAnsi="Times New Roman"/>
          <w:color w:val="000000" w:themeColor="text1"/>
          <w:sz w:val="24"/>
          <w:rPrChange w:id="1746" w:author="User" w:date="2012-11-18T09:33:00Z">
            <w:rPr>
              <w:rFonts w:ascii="Times New Roman" w:hAnsi="Times New Roman"/>
            </w:rPr>
          </w:rPrChange>
        </w:rPr>
        <w:t xml:space="preserve">assigned to a deep sea hydrothermal clade of </w:t>
      </w:r>
      <w:r w:rsidR="00C76946" w:rsidRPr="001C287A">
        <w:rPr>
          <w:rFonts w:ascii="Times New Roman" w:hAnsi="Times New Roman"/>
          <w:i/>
          <w:color w:val="000000" w:themeColor="text1"/>
          <w:sz w:val="24"/>
          <w:rPrChange w:id="1747" w:author="User" w:date="2012-11-18T09:33:00Z">
            <w:rPr>
              <w:rFonts w:ascii="Times New Roman" w:hAnsi="Times New Roman"/>
              <w:i/>
            </w:rPr>
          </w:rPrChange>
        </w:rPr>
        <w:t>Halobacteriales</w:t>
      </w:r>
      <w:ins w:id="1748" w:author="User" w:date="2012-11-18T09:33:00Z">
        <w:r w:rsidR="00647ED5">
          <w:rPr>
            <w:rFonts w:ascii="Times New Roman" w:hAnsi="Times New Roman" w:cs="Times New Roman"/>
            <w:i/>
            <w:color w:val="000000" w:themeColor="text1"/>
            <w:sz w:val="24"/>
            <w:szCs w:val="24"/>
          </w:rPr>
          <w:t xml:space="preserve"> </w:t>
        </w:r>
      </w:ins>
      <w:r w:rsidR="003C2697" w:rsidRPr="001C287A">
        <w:rPr>
          <w:rFonts w:ascii="Times New Roman" w:hAnsi="Times New Roman"/>
          <w:color w:val="000000" w:themeColor="text1"/>
          <w:sz w:val="24"/>
          <w:rPrChange w:id="1749" w:author="User" w:date="2012-11-18T09:33:00Z">
            <w:rPr>
              <w:rFonts w:ascii="Times New Roman" w:hAnsi="Times New Roman"/>
            </w:rPr>
          </w:rPrChange>
        </w:rPr>
        <w:t>(</w:t>
      </w:r>
      <w:r w:rsidR="00DA00A0" w:rsidRPr="001C287A">
        <w:rPr>
          <w:rFonts w:ascii="Times New Roman" w:hAnsi="Times New Roman"/>
          <w:color w:val="000000" w:themeColor="text1"/>
          <w:sz w:val="24"/>
          <w:rPrChange w:id="1750" w:author="User" w:date="2012-11-18T09:33:00Z">
            <w:rPr>
              <w:rFonts w:ascii="Times New Roman" w:hAnsi="Times New Roman"/>
            </w:rPr>
          </w:rPrChange>
        </w:rPr>
        <w:t>Table S4</w:t>
      </w:r>
      <w:r w:rsidR="003C2697" w:rsidRPr="001C287A">
        <w:rPr>
          <w:rFonts w:ascii="Times New Roman" w:hAnsi="Times New Roman"/>
          <w:color w:val="000000" w:themeColor="text1"/>
          <w:sz w:val="24"/>
          <w:rPrChange w:id="1751" w:author="User" w:date="2012-11-18T09:33:00Z">
            <w:rPr>
              <w:rFonts w:ascii="Times New Roman" w:hAnsi="Times New Roman"/>
            </w:rPr>
          </w:rPrChange>
        </w:rPr>
        <w:t xml:space="preserve">) </w:t>
      </w:r>
      <w:del w:id="1752" w:author="User" w:date="2012-11-18T09:33:00Z">
        <w:r w:rsidR="0097539D">
          <w:rPr>
            <w:rFonts w:ascii="Times New Roman" w:hAnsi="Times New Roman" w:cs="Times New Roman"/>
          </w:rPr>
          <w:delText>indicating</w:delText>
        </w:r>
        <w:r w:rsidR="002F196A">
          <w:rPr>
            <w:rFonts w:ascii="Times New Roman" w:hAnsi="Times New Roman" w:cs="Times New Roman"/>
          </w:rPr>
          <w:delText>Archaea</w:delText>
        </w:r>
      </w:del>
      <w:ins w:id="1753" w:author="User" w:date="2012-11-18T09:33:00Z">
        <w:r w:rsidR="0097539D" w:rsidRPr="001C287A">
          <w:rPr>
            <w:rFonts w:ascii="Times New Roman" w:hAnsi="Times New Roman" w:cs="Times New Roman"/>
            <w:color w:val="000000" w:themeColor="text1"/>
            <w:sz w:val="24"/>
            <w:szCs w:val="24"/>
          </w:rPr>
          <w:t>indicating</w:t>
        </w:r>
        <w:r w:rsidR="00647ED5">
          <w:rPr>
            <w:rFonts w:ascii="Times New Roman" w:hAnsi="Times New Roman" w:cs="Times New Roman"/>
            <w:color w:val="000000" w:themeColor="text1"/>
            <w:sz w:val="24"/>
            <w:szCs w:val="24"/>
          </w:rPr>
          <w:t xml:space="preserve"> </w:t>
        </w:r>
        <w:r w:rsidR="002F196A" w:rsidRPr="00647ED5">
          <w:rPr>
            <w:rFonts w:ascii="Times New Roman" w:hAnsi="Times New Roman" w:cs="Times New Roman"/>
            <w:i/>
            <w:color w:val="000000" w:themeColor="text1"/>
            <w:sz w:val="24"/>
            <w:szCs w:val="24"/>
          </w:rPr>
          <w:t>Archaea</w:t>
        </w:r>
      </w:ins>
      <w:r w:rsidR="00D55320" w:rsidRPr="001C287A">
        <w:rPr>
          <w:rFonts w:ascii="Times New Roman" w:hAnsi="Times New Roman"/>
          <w:color w:val="000000" w:themeColor="text1"/>
          <w:sz w:val="24"/>
          <w:rPrChange w:id="1754" w:author="User" w:date="2012-11-18T09:33:00Z">
            <w:rPr>
              <w:rFonts w:ascii="Times New Roman" w:hAnsi="Times New Roman"/>
            </w:rPr>
          </w:rPrChange>
        </w:rPr>
        <w:t xml:space="preserve"> were rare in Organic Lake. </w:t>
      </w:r>
      <w:r w:rsidR="003651F9" w:rsidRPr="001C287A">
        <w:rPr>
          <w:rFonts w:ascii="Times New Roman" w:hAnsi="Times New Roman"/>
          <w:color w:val="000000" w:themeColor="text1"/>
          <w:sz w:val="24"/>
          <w:rPrChange w:id="1755" w:author="User" w:date="2012-11-18T09:33:00Z">
            <w:rPr>
              <w:rFonts w:ascii="Times New Roman" w:hAnsi="Times New Roman"/>
            </w:rPr>
          </w:rPrChange>
        </w:rPr>
        <w:t>M</w:t>
      </w:r>
      <w:r w:rsidR="00DB7DCE" w:rsidRPr="001C287A">
        <w:rPr>
          <w:rFonts w:ascii="Times New Roman" w:hAnsi="Times New Roman"/>
          <w:color w:val="000000" w:themeColor="text1"/>
          <w:sz w:val="24"/>
          <w:rPrChange w:id="1756" w:author="User" w:date="2012-11-18T09:33:00Z">
            <w:rPr>
              <w:rFonts w:ascii="Times New Roman" w:hAnsi="Times New Roman"/>
            </w:rPr>
          </w:rPrChange>
        </w:rPr>
        <w:t xml:space="preserve">icrobial diversity was low, </w:t>
      </w:r>
      <w:r w:rsidR="00C54135" w:rsidRPr="001C287A">
        <w:rPr>
          <w:rFonts w:ascii="Times New Roman" w:hAnsi="Times New Roman"/>
          <w:color w:val="000000" w:themeColor="text1"/>
          <w:sz w:val="24"/>
          <w:rPrChange w:id="1757" w:author="User" w:date="2012-11-18T09:33:00Z">
            <w:rPr>
              <w:rFonts w:ascii="Times New Roman" w:hAnsi="Times New Roman"/>
            </w:rPr>
          </w:rPrChange>
        </w:rPr>
        <w:t xml:space="preserve">consisting of </w:t>
      </w:r>
      <w:r w:rsidR="00EA5720" w:rsidRPr="001C287A">
        <w:rPr>
          <w:rFonts w:ascii="Times New Roman" w:hAnsi="Times New Roman"/>
          <w:color w:val="000000" w:themeColor="text1"/>
          <w:sz w:val="24"/>
          <w:rPrChange w:id="1758" w:author="User" w:date="2012-11-18T09:33:00Z">
            <w:rPr>
              <w:rFonts w:ascii="Times New Roman" w:hAnsi="Times New Roman"/>
            </w:rPr>
          </w:rPrChange>
        </w:rPr>
        <w:t xml:space="preserve">15 bacterial phyla </w:t>
      </w:r>
      <w:r w:rsidR="003041D5" w:rsidRPr="001C287A">
        <w:rPr>
          <w:rFonts w:ascii="Times New Roman" w:hAnsi="Times New Roman"/>
          <w:color w:val="000000" w:themeColor="text1"/>
          <w:sz w:val="24"/>
          <w:rPrChange w:id="1759" w:author="User" w:date="2012-11-18T09:33:00Z">
            <w:rPr>
              <w:rFonts w:ascii="Times New Roman" w:hAnsi="Times New Roman"/>
            </w:rPr>
          </w:rPrChange>
        </w:rPr>
        <w:t xml:space="preserve">and 6 </w:t>
      </w:r>
      <w:r w:rsidR="00C4314D" w:rsidRPr="001C287A">
        <w:rPr>
          <w:rFonts w:ascii="Times New Roman" w:hAnsi="Times New Roman"/>
          <w:color w:val="000000" w:themeColor="text1"/>
          <w:sz w:val="24"/>
          <w:rPrChange w:id="1760" w:author="User" w:date="2012-11-18T09:33:00Z">
            <w:rPr>
              <w:rFonts w:ascii="Times New Roman" w:hAnsi="Times New Roman"/>
            </w:rPr>
          </w:rPrChange>
        </w:rPr>
        <w:t xml:space="preserve">eucaryal </w:t>
      </w:r>
      <w:r w:rsidR="001E73ED">
        <w:rPr>
          <w:rStyle w:val="CommentReference"/>
        </w:rPr>
        <w:commentReference w:id="1761"/>
      </w:r>
      <w:r w:rsidR="00C14FB3" w:rsidRPr="001C287A">
        <w:rPr>
          <w:rFonts w:ascii="Times New Roman" w:hAnsi="Times New Roman"/>
          <w:color w:val="000000" w:themeColor="text1"/>
          <w:sz w:val="24"/>
          <w:rPrChange w:id="1762" w:author="User" w:date="2012-11-18T09:33:00Z">
            <w:rPr>
              <w:rFonts w:ascii="Times New Roman" w:hAnsi="Times New Roman"/>
            </w:rPr>
          </w:rPrChange>
        </w:rPr>
        <w:t>superkingdom divisions</w:t>
      </w:r>
      <w:r w:rsidR="003041D5" w:rsidRPr="001C287A">
        <w:rPr>
          <w:rFonts w:ascii="Times New Roman" w:hAnsi="Times New Roman"/>
          <w:color w:val="000000" w:themeColor="text1"/>
          <w:sz w:val="24"/>
          <w:rPrChange w:id="1763" w:author="User" w:date="2012-11-18T09:33:00Z">
            <w:rPr>
              <w:rFonts w:ascii="Times New Roman" w:hAnsi="Times New Roman"/>
            </w:rPr>
          </w:rPrChange>
        </w:rPr>
        <w:t xml:space="preserve">. Of these, only </w:t>
      </w:r>
      <w:r w:rsidR="000C79B9" w:rsidRPr="001C287A">
        <w:rPr>
          <w:rFonts w:ascii="Times New Roman" w:hAnsi="Times New Roman"/>
          <w:color w:val="000000" w:themeColor="text1"/>
          <w:sz w:val="24"/>
          <w:rPrChange w:id="1764" w:author="User" w:date="2012-11-18T09:33:00Z">
            <w:rPr>
              <w:rFonts w:ascii="Times New Roman" w:hAnsi="Times New Roman"/>
            </w:rPr>
          </w:rPrChange>
        </w:rPr>
        <w:t xml:space="preserve">7 bacterial phyla and 4 </w:t>
      </w:r>
      <w:r w:rsidR="00C4314D" w:rsidRPr="001C287A">
        <w:rPr>
          <w:rFonts w:ascii="Times New Roman" w:hAnsi="Times New Roman"/>
          <w:color w:val="000000" w:themeColor="text1"/>
          <w:sz w:val="24"/>
          <w:rPrChange w:id="1765" w:author="User" w:date="2012-11-18T09:33:00Z">
            <w:rPr>
              <w:rFonts w:ascii="Times New Roman" w:hAnsi="Times New Roman"/>
            </w:rPr>
          </w:rPrChange>
        </w:rPr>
        <w:t xml:space="preserve">eucaryal </w:t>
      </w:r>
      <w:r w:rsidR="003041D5" w:rsidRPr="001C287A">
        <w:rPr>
          <w:rFonts w:ascii="Times New Roman" w:hAnsi="Times New Roman"/>
          <w:color w:val="000000" w:themeColor="text1"/>
          <w:sz w:val="24"/>
          <w:rPrChange w:id="1766" w:author="User" w:date="2012-11-18T09:33:00Z">
            <w:rPr>
              <w:rFonts w:ascii="Times New Roman" w:hAnsi="Times New Roman"/>
            </w:rPr>
          </w:rPrChange>
        </w:rPr>
        <w:t xml:space="preserve">phyla were </w:t>
      </w:r>
      <w:commentRangeStart w:id="1767"/>
      <w:commentRangeStart w:id="1768"/>
      <w:r w:rsidR="003041D5" w:rsidRPr="001C287A">
        <w:rPr>
          <w:rFonts w:ascii="Times New Roman" w:hAnsi="Times New Roman"/>
          <w:color w:val="000000" w:themeColor="text1"/>
          <w:sz w:val="24"/>
          <w:rPrChange w:id="1769" w:author="User" w:date="2012-11-18T09:33:00Z">
            <w:rPr>
              <w:rFonts w:ascii="Times New Roman" w:hAnsi="Times New Roman"/>
            </w:rPr>
          </w:rPrChange>
        </w:rPr>
        <w:t>predominant</w:t>
      </w:r>
      <w:commentRangeEnd w:id="1767"/>
      <w:r w:rsidR="00C54135">
        <w:rPr>
          <w:rStyle w:val="CommentReference"/>
        </w:rPr>
        <w:commentReference w:id="1767"/>
      </w:r>
      <w:commentRangeEnd w:id="1768"/>
      <w:r w:rsidR="00720500">
        <w:rPr>
          <w:rStyle w:val="CommentReference"/>
        </w:rPr>
        <w:commentReference w:id="1768"/>
      </w:r>
      <w:r w:rsidR="00EA5720" w:rsidRPr="001C287A">
        <w:rPr>
          <w:rFonts w:ascii="Times New Roman" w:hAnsi="Times New Roman"/>
          <w:color w:val="000000" w:themeColor="text1"/>
          <w:sz w:val="24"/>
          <w:rPrChange w:id="1770" w:author="User" w:date="2012-11-18T09:33:00Z">
            <w:rPr>
              <w:rFonts w:ascii="Times New Roman" w:hAnsi="Times New Roman"/>
            </w:rPr>
          </w:rPrChange>
        </w:rPr>
        <w:t>.</w:t>
      </w:r>
      <w:r w:rsidR="003041D5" w:rsidRPr="001C287A">
        <w:rPr>
          <w:rFonts w:ascii="Times New Roman" w:hAnsi="Times New Roman"/>
          <w:color w:val="000000" w:themeColor="text1"/>
          <w:sz w:val="24"/>
          <w:rPrChange w:id="1771" w:author="User" w:date="2012-11-18T09:33:00Z">
            <w:rPr>
              <w:rFonts w:ascii="Times New Roman" w:hAnsi="Times New Roman"/>
            </w:rPr>
          </w:rPrChange>
        </w:rPr>
        <w:t xml:space="preserve"> (*</w:t>
      </w:r>
      <w:r w:rsidR="003041D5" w:rsidRPr="001C287A">
        <w:rPr>
          <w:rFonts w:ascii="Times New Roman" w:hAnsi="Times New Roman"/>
          <w:color w:val="000000" w:themeColor="text1"/>
          <w:sz w:val="24"/>
          <w:highlight w:val="yellow"/>
          <w:rPrChange w:id="1772" w:author="User" w:date="2012-11-18T09:33:00Z">
            <w:rPr>
              <w:rFonts w:ascii="Times New Roman" w:hAnsi="Times New Roman"/>
              <w:highlight w:val="yellow"/>
            </w:rPr>
          </w:rPrChange>
        </w:rPr>
        <w:t>diversity indices</w:t>
      </w:r>
      <w:r w:rsidR="003041D5" w:rsidRPr="001C287A">
        <w:rPr>
          <w:rFonts w:ascii="Times New Roman" w:hAnsi="Times New Roman"/>
          <w:color w:val="000000" w:themeColor="text1"/>
          <w:sz w:val="24"/>
          <w:rPrChange w:id="1773" w:author="User" w:date="2012-11-18T09:33:00Z">
            <w:rPr>
              <w:rFonts w:ascii="Times New Roman" w:hAnsi="Times New Roman"/>
            </w:rPr>
          </w:rPrChange>
        </w:rPr>
        <w:t>)</w:t>
      </w:r>
    </w:p>
    <w:p w14:paraId="24D6BA8D" w14:textId="1FBE2D8D" w:rsidR="00D40498" w:rsidRDefault="00B944B4" w:rsidP="009A22D7">
      <w:pPr>
        <w:spacing w:after="0" w:line="240" w:lineRule="auto"/>
        <w:ind w:firstLine="426"/>
        <w:rPr>
          <w:rFonts w:ascii="Times New Roman" w:hAnsi="Times New Roman"/>
          <w:color w:val="000000" w:themeColor="text1"/>
          <w:sz w:val="24"/>
          <w:rPrChange w:id="1774" w:author="User" w:date="2012-11-18T09:33:00Z">
            <w:rPr>
              <w:rFonts w:ascii="Times New Roman" w:hAnsi="Times New Roman"/>
            </w:rPr>
          </w:rPrChange>
        </w:rPr>
        <w:pPrChange w:id="1775" w:author="User" w:date="2012-11-18T09:33:00Z">
          <w:pPr>
            <w:spacing w:line="240" w:lineRule="auto"/>
            <w:jc w:val="both"/>
          </w:pPr>
        </w:pPrChange>
      </w:pPr>
      <w:r w:rsidRPr="001C287A">
        <w:rPr>
          <w:rFonts w:ascii="Times New Roman" w:hAnsi="Times New Roman"/>
          <w:color w:val="000000" w:themeColor="text1"/>
          <w:sz w:val="24"/>
          <w:rPrChange w:id="1776" w:author="User" w:date="2012-11-18T09:33:00Z">
            <w:rPr>
              <w:rFonts w:ascii="Times New Roman" w:hAnsi="Times New Roman"/>
            </w:rPr>
          </w:rPrChange>
        </w:rPr>
        <w:t>T</w:t>
      </w:r>
      <w:r w:rsidR="002811A8" w:rsidRPr="001C287A">
        <w:rPr>
          <w:rFonts w:ascii="Times New Roman" w:hAnsi="Times New Roman"/>
          <w:color w:val="000000" w:themeColor="text1"/>
          <w:sz w:val="24"/>
          <w:rPrChange w:id="1777" w:author="User" w:date="2012-11-18T09:33:00Z">
            <w:rPr>
              <w:rFonts w:ascii="Times New Roman" w:hAnsi="Times New Roman"/>
            </w:rPr>
          </w:rPrChange>
        </w:rPr>
        <w:t xml:space="preserve">he most abundant </w:t>
      </w:r>
      <w:r w:rsidRPr="001C287A">
        <w:rPr>
          <w:rFonts w:ascii="Times New Roman" w:hAnsi="Times New Roman"/>
          <w:color w:val="000000" w:themeColor="text1"/>
          <w:sz w:val="24"/>
          <w:rPrChange w:id="1778" w:author="User" w:date="2012-11-18T09:33:00Z">
            <w:rPr>
              <w:rFonts w:ascii="Times New Roman" w:hAnsi="Times New Roman"/>
            </w:rPr>
          </w:rPrChange>
        </w:rPr>
        <w:t>bacterial classes,</w:t>
      </w:r>
      <w:r w:rsidR="00720500" w:rsidRPr="001C287A">
        <w:rPr>
          <w:rFonts w:ascii="Times New Roman" w:hAnsi="Times New Roman"/>
          <w:color w:val="000000" w:themeColor="text1"/>
          <w:sz w:val="24"/>
          <w:rPrChange w:id="1779" w:author="User" w:date="2012-11-18T09:33:00Z">
            <w:rPr>
              <w:rFonts w:ascii="Times New Roman" w:hAnsi="Times New Roman"/>
            </w:rPr>
          </w:rPrChange>
        </w:rPr>
        <w:t xml:space="preserve"> </w:t>
      </w:r>
      <w:r w:rsidRPr="001C287A">
        <w:rPr>
          <w:rFonts w:ascii="Times New Roman" w:hAnsi="Times New Roman"/>
          <w:i/>
          <w:color w:val="000000" w:themeColor="text1"/>
          <w:sz w:val="24"/>
          <w:rPrChange w:id="1780" w:author="User" w:date="2012-11-18T09:33:00Z">
            <w:rPr>
              <w:rFonts w:ascii="Times New Roman" w:hAnsi="Times New Roman"/>
              <w:i/>
            </w:rPr>
          </w:rPrChange>
        </w:rPr>
        <w:t>Gammaproteobacteria</w:t>
      </w:r>
      <w:r w:rsidRPr="001C287A">
        <w:rPr>
          <w:rFonts w:ascii="Times New Roman" w:hAnsi="Times New Roman"/>
          <w:color w:val="000000" w:themeColor="text1"/>
          <w:sz w:val="24"/>
          <w:rPrChange w:id="1781" w:author="User" w:date="2012-11-18T09:33:00Z">
            <w:rPr>
              <w:rFonts w:ascii="Times New Roman" w:hAnsi="Times New Roman"/>
            </w:rPr>
          </w:rPrChange>
        </w:rPr>
        <w:t xml:space="preserve">, </w:t>
      </w:r>
      <w:r w:rsidRPr="001C287A">
        <w:rPr>
          <w:rFonts w:ascii="Times New Roman" w:hAnsi="Times New Roman"/>
          <w:i/>
          <w:color w:val="000000" w:themeColor="text1"/>
          <w:sz w:val="24"/>
          <w:rPrChange w:id="1782" w:author="User" w:date="2012-11-18T09:33:00Z">
            <w:rPr>
              <w:rFonts w:ascii="Times New Roman" w:hAnsi="Times New Roman"/>
              <w:i/>
            </w:rPr>
          </w:rPrChange>
        </w:rPr>
        <w:t>Alphaproteobacteria</w:t>
      </w:r>
      <w:r w:rsidRPr="001C287A">
        <w:rPr>
          <w:rFonts w:ascii="Times New Roman" w:hAnsi="Times New Roman"/>
          <w:color w:val="000000" w:themeColor="text1"/>
          <w:sz w:val="24"/>
          <w:rPrChange w:id="1783" w:author="User" w:date="2012-11-18T09:33:00Z">
            <w:rPr>
              <w:rFonts w:ascii="Times New Roman" w:hAnsi="Times New Roman"/>
            </w:rPr>
          </w:rPrChange>
        </w:rPr>
        <w:t xml:space="preserve"> and </w:t>
      </w:r>
      <w:r w:rsidRPr="001C287A">
        <w:rPr>
          <w:rFonts w:ascii="Times New Roman" w:hAnsi="Times New Roman"/>
          <w:i/>
          <w:color w:val="000000" w:themeColor="text1"/>
          <w:sz w:val="24"/>
          <w:rPrChange w:id="1784" w:author="User" w:date="2012-11-18T09:33:00Z">
            <w:rPr>
              <w:rFonts w:ascii="Times New Roman" w:hAnsi="Times New Roman"/>
              <w:i/>
            </w:rPr>
          </w:rPrChange>
        </w:rPr>
        <w:t>Flavobacteria</w:t>
      </w:r>
      <w:r w:rsidRPr="001C287A">
        <w:rPr>
          <w:rFonts w:ascii="Times New Roman" w:hAnsi="Times New Roman"/>
          <w:color w:val="000000" w:themeColor="text1"/>
          <w:sz w:val="24"/>
          <w:rPrChange w:id="1785" w:author="User" w:date="2012-11-18T09:33:00Z">
            <w:rPr>
              <w:rFonts w:ascii="Times New Roman" w:hAnsi="Times New Roman"/>
            </w:rPr>
          </w:rPrChange>
        </w:rPr>
        <w:t xml:space="preserve">, </w:t>
      </w:r>
      <w:r w:rsidR="002811A8" w:rsidRPr="001C287A">
        <w:rPr>
          <w:rFonts w:ascii="Times New Roman" w:hAnsi="Times New Roman"/>
          <w:color w:val="000000" w:themeColor="text1"/>
          <w:sz w:val="24"/>
          <w:rPrChange w:id="1786" w:author="User" w:date="2012-11-18T09:33:00Z">
            <w:rPr>
              <w:rFonts w:ascii="Times New Roman" w:hAnsi="Times New Roman"/>
            </w:rPr>
          </w:rPrChange>
        </w:rPr>
        <w:t xml:space="preserve">were </w:t>
      </w:r>
      <w:r w:rsidRPr="001C287A">
        <w:rPr>
          <w:rFonts w:ascii="Times New Roman" w:hAnsi="Times New Roman"/>
          <w:color w:val="000000" w:themeColor="text1"/>
          <w:sz w:val="24"/>
          <w:rPrChange w:id="1787" w:author="User" w:date="2012-11-18T09:33:00Z">
            <w:rPr>
              <w:rFonts w:ascii="Times New Roman" w:hAnsi="Times New Roman"/>
            </w:rPr>
          </w:rPrChange>
        </w:rPr>
        <w:t xml:space="preserve">represented </w:t>
      </w:r>
      <w:ins w:id="1788" w:author="User" w:date="2012-11-18T09:33:00Z">
        <w:r w:rsidR="00261756">
          <w:rPr>
            <w:rFonts w:ascii="Times New Roman" w:hAnsi="Times New Roman" w:cs="Times New Roman"/>
            <w:color w:val="000000" w:themeColor="text1"/>
            <w:sz w:val="24"/>
            <w:szCs w:val="24"/>
          </w:rPr>
          <w:t xml:space="preserve">by </w:t>
        </w:r>
        <w:commentRangeStart w:id="1789"/>
        <w:r w:rsidR="00261756">
          <w:rPr>
            <w:rFonts w:ascii="Times New Roman" w:hAnsi="Times New Roman" w:cs="Times New Roman"/>
            <w:color w:val="000000" w:themeColor="text1"/>
            <w:sz w:val="24"/>
            <w:szCs w:val="24"/>
          </w:rPr>
          <w:t>OTUs</w:t>
        </w:r>
        <w:commentRangeEnd w:id="1789"/>
        <w:r w:rsidR="00261756">
          <w:rPr>
            <w:rStyle w:val="CommentReference"/>
          </w:rPr>
          <w:commentReference w:id="1789"/>
        </w:r>
        <w:r w:rsidR="00261756">
          <w:rPr>
            <w:rFonts w:ascii="Times New Roman" w:hAnsi="Times New Roman" w:cs="Times New Roman"/>
            <w:color w:val="000000" w:themeColor="text1"/>
            <w:sz w:val="24"/>
            <w:szCs w:val="24"/>
          </w:rPr>
          <w:t xml:space="preserve"> </w:t>
        </w:r>
      </w:ins>
      <w:r w:rsidR="002811A8" w:rsidRPr="001C287A">
        <w:rPr>
          <w:rFonts w:ascii="Times New Roman" w:hAnsi="Times New Roman"/>
          <w:color w:val="000000" w:themeColor="text1"/>
          <w:sz w:val="24"/>
          <w:rPrChange w:id="1790" w:author="User" w:date="2012-11-18T09:33:00Z">
            <w:rPr>
              <w:rFonts w:ascii="Times New Roman" w:hAnsi="Times New Roman"/>
            </w:rPr>
          </w:rPrChange>
        </w:rPr>
        <w:t>on all filter sizes at all depths (Figure 2A)</w:t>
      </w:r>
      <w:r w:rsidRPr="001C287A">
        <w:rPr>
          <w:rFonts w:ascii="Times New Roman" w:hAnsi="Times New Roman"/>
          <w:color w:val="000000" w:themeColor="text1"/>
          <w:sz w:val="24"/>
          <w:rPrChange w:id="1791" w:author="User" w:date="2012-11-18T09:33:00Z">
            <w:rPr>
              <w:rFonts w:ascii="Times New Roman" w:hAnsi="Times New Roman"/>
            </w:rPr>
          </w:rPrChange>
        </w:rPr>
        <w:t xml:space="preserve"> and each</w:t>
      </w:r>
      <w:r w:rsidR="002811A8" w:rsidRPr="001C287A">
        <w:rPr>
          <w:rFonts w:ascii="Times New Roman" w:hAnsi="Times New Roman"/>
          <w:color w:val="000000" w:themeColor="text1"/>
          <w:sz w:val="24"/>
          <w:rPrChange w:id="1792" w:author="User" w:date="2012-11-18T09:33:00Z">
            <w:rPr>
              <w:rFonts w:ascii="Times New Roman" w:hAnsi="Times New Roman"/>
            </w:rPr>
          </w:rPrChange>
        </w:rPr>
        <w:t xml:space="preserve"> consisted of one dominant genus</w:t>
      </w:r>
      <w:r w:rsidR="00A40149" w:rsidRPr="001C287A">
        <w:rPr>
          <w:rFonts w:ascii="Times New Roman" w:hAnsi="Times New Roman"/>
          <w:color w:val="000000" w:themeColor="text1"/>
          <w:sz w:val="24"/>
          <w:rPrChange w:id="1793" w:author="User" w:date="2012-11-18T09:33:00Z">
            <w:rPr>
              <w:rFonts w:ascii="Times New Roman" w:hAnsi="Times New Roman"/>
            </w:rPr>
          </w:rPrChange>
        </w:rPr>
        <w:t>,</w:t>
      </w:r>
      <w:r w:rsidR="00720500" w:rsidRPr="001C287A">
        <w:rPr>
          <w:rFonts w:ascii="Times New Roman" w:hAnsi="Times New Roman"/>
          <w:color w:val="000000" w:themeColor="text1"/>
          <w:sz w:val="24"/>
          <w:rPrChange w:id="1794" w:author="User" w:date="2012-11-18T09:33:00Z">
            <w:rPr>
              <w:rFonts w:ascii="Times New Roman" w:hAnsi="Times New Roman"/>
            </w:rPr>
          </w:rPrChange>
        </w:rPr>
        <w:t xml:space="preserve"> </w:t>
      </w:r>
      <w:r w:rsidR="002811A8" w:rsidRPr="001C287A">
        <w:rPr>
          <w:rFonts w:ascii="Times New Roman" w:hAnsi="Times New Roman"/>
          <w:i/>
          <w:color w:val="000000" w:themeColor="text1"/>
          <w:sz w:val="24"/>
          <w:rPrChange w:id="1795" w:author="User" w:date="2012-11-18T09:33:00Z">
            <w:rPr>
              <w:rFonts w:ascii="Times New Roman" w:hAnsi="Times New Roman"/>
              <w:i/>
            </w:rPr>
          </w:rPrChange>
        </w:rPr>
        <w:t>Marinobacter</w:t>
      </w:r>
      <w:r w:rsidR="002811A8" w:rsidRPr="001C287A">
        <w:rPr>
          <w:rFonts w:ascii="Times New Roman" w:hAnsi="Times New Roman"/>
          <w:color w:val="000000" w:themeColor="text1"/>
          <w:sz w:val="24"/>
          <w:rPrChange w:id="1796" w:author="User" w:date="2012-11-18T09:33:00Z">
            <w:rPr>
              <w:rFonts w:ascii="Times New Roman" w:hAnsi="Times New Roman"/>
            </w:rPr>
          </w:rPrChange>
        </w:rPr>
        <w:t>,</w:t>
      </w:r>
      <w:r w:rsidR="002811A8" w:rsidRPr="001C287A">
        <w:rPr>
          <w:rFonts w:ascii="Times New Roman" w:hAnsi="Times New Roman"/>
          <w:i/>
          <w:color w:val="000000" w:themeColor="text1"/>
          <w:sz w:val="24"/>
          <w:rPrChange w:id="1797" w:author="User" w:date="2012-11-18T09:33:00Z">
            <w:rPr>
              <w:rFonts w:ascii="Times New Roman" w:hAnsi="Times New Roman"/>
              <w:i/>
            </w:rPr>
          </w:rPrChange>
        </w:rPr>
        <w:t xml:space="preserve"> Roseovarius </w:t>
      </w:r>
      <w:r w:rsidR="002811A8" w:rsidRPr="001C287A">
        <w:rPr>
          <w:rFonts w:ascii="Times New Roman" w:hAnsi="Times New Roman"/>
          <w:color w:val="000000" w:themeColor="text1"/>
          <w:sz w:val="24"/>
          <w:rPrChange w:id="1798" w:author="User" w:date="2012-11-18T09:33:00Z">
            <w:rPr>
              <w:rFonts w:ascii="Times New Roman" w:hAnsi="Times New Roman"/>
            </w:rPr>
          </w:rPrChange>
        </w:rPr>
        <w:t>and</w:t>
      </w:r>
      <w:r w:rsidR="00720500" w:rsidRPr="001C287A">
        <w:rPr>
          <w:rFonts w:ascii="Times New Roman" w:hAnsi="Times New Roman"/>
          <w:color w:val="000000" w:themeColor="text1"/>
          <w:sz w:val="24"/>
          <w:rPrChange w:id="1799" w:author="User" w:date="2012-11-18T09:33:00Z">
            <w:rPr>
              <w:rFonts w:ascii="Times New Roman" w:hAnsi="Times New Roman"/>
            </w:rPr>
          </w:rPrChange>
        </w:rPr>
        <w:t xml:space="preserve"> </w:t>
      </w:r>
      <w:r w:rsidR="002811A8" w:rsidRPr="001C287A">
        <w:rPr>
          <w:rFonts w:ascii="Times New Roman" w:hAnsi="Times New Roman"/>
          <w:i/>
          <w:color w:val="000000" w:themeColor="text1"/>
          <w:sz w:val="24"/>
          <w:rPrChange w:id="1800" w:author="User" w:date="2012-11-18T09:33:00Z">
            <w:rPr>
              <w:rFonts w:ascii="Times New Roman" w:hAnsi="Times New Roman"/>
              <w:i/>
            </w:rPr>
          </w:rPrChange>
        </w:rPr>
        <w:t>Psychroflexus</w:t>
      </w:r>
      <w:r w:rsidRPr="001C287A">
        <w:rPr>
          <w:rFonts w:ascii="Times New Roman" w:hAnsi="Times New Roman"/>
          <w:color w:val="000000" w:themeColor="text1"/>
          <w:sz w:val="24"/>
          <w:rPrChange w:id="1801" w:author="User" w:date="2012-11-18T09:33:00Z">
            <w:rPr>
              <w:rFonts w:ascii="Times New Roman" w:hAnsi="Times New Roman"/>
            </w:rPr>
          </w:rPrChange>
        </w:rPr>
        <w:t>,</w:t>
      </w:r>
      <w:r w:rsidR="00C21CD9" w:rsidRPr="001C287A">
        <w:rPr>
          <w:rFonts w:ascii="Times New Roman" w:hAnsi="Times New Roman"/>
          <w:color w:val="000000" w:themeColor="text1"/>
          <w:sz w:val="24"/>
          <w:rPrChange w:id="1802" w:author="User" w:date="2012-11-18T09:33:00Z">
            <w:rPr>
              <w:rFonts w:ascii="Times New Roman" w:hAnsi="Times New Roman"/>
            </w:rPr>
          </w:rPrChange>
        </w:rPr>
        <w:t xml:space="preserve"> respectively (Figure 2C</w:t>
      </w:r>
      <w:r w:rsidR="002811A8" w:rsidRPr="001C287A">
        <w:rPr>
          <w:rFonts w:ascii="Times New Roman" w:hAnsi="Times New Roman"/>
          <w:color w:val="000000" w:themeColor="text1"/>
          <w:sz w:val="24"/>
          <w:rPrChange w:id="1803" w:author="User" w:date="2012-11-18T09:33:00Z">
            <w:rPr>
              <w:rFonts w:ascii="Times New Roman" w:hAnsi="Times New Roman"/>
            </w:rPr>
          </w:rPrChange>
        </w:rPr>
        <w:t xml:space="preserve">). </w:t>
      </w:r>
      <w:commentRangeStart w:id="1804"/>
      <w:commentRangeStart w:id="1805"/>
      <w:del w:id="1806" w:author="User" w:date="2012-11-18T09:33:00Z">
        <w:r w:rsidR="00442CE5">
          <w:rPr>
            <w:rFonts w:ascii="Times New Roman" w:hAnsi="Times New Roman" w:cs="Times New Roman"/>
          </w:rPr>
          <w:delText>Cyanobacterial sequences were all</w:delText>
        </w:r>
      </w:del>
      <w:ins w:id="1807" w:author="User" w:date="2012-11-18T09:33:00Z">
        <w:r w:rsidR="0079181C">
          <w:rPr>
            <w:rFonts w:ascii="Times New Roman" w:hAnsi="Times New Roman" w:cs="Times New Roman"/>
            <w:color w:val="000000" w:themeColor="text1"/>
            <w:sz w:val="24"/>
            <w:szCs w:val="24"/>
          </w:rPr>
          <w:t xml:space="preserve">Essentially all </w:t>
        </w:r>
        <w:r w:rsidR="00261756">
          <w:rPr>
            <w:rFonts w:ascii="Times New Roman" w:hAnsi="Times New Roman" w:cs="Times New Roman"/>
            <w:color w:val="000000" w:themeColor="text1"/>
            <w:sz w:val="24"/>
            <w:szCs w:val="24"/>
          </w:rPr>
          <w:t>OTUs</w:t>
        </w:r>
        <w:r w:rsidR="0079181C">
          <w:rPr>
            <w:rFonts w:ascii="Times New Roman" w:hAnsi="Times New Roman" w:cs="Times New Roman"/>
            <w:color w:val="000000" w:themeColor="text1"/>
            <w:sz w:val="24"/>
            <w:szCs w:val="24"/>
          </w:rPr>
          <w:t xml:space="preserve"> for </w:t>
        </w:r>
        <w:r w:rsidR="0079181C" w:rsidRPr="001C287A">
          <w:rPr>
            <w:rFonts w:ascii="Times New Roman" w:hAnsi="Times New Roman" w:cs="Times New Roman"/>
            <w:i/>
            <w:color w:val="000000" w:themeColor="text1"/>
            <w:sz w:val="24"/>
            <w:szCs w:val="24"/>
          </w:rPr>
          <w:t>Cyanobacteria</w:t>
        </w:r>
        <w:r w:rsidR="0079181C">
          <w:rPr>
            <w:rFonts w:ascii="Times New Roman" w:hAnsi="Times New Roman" w:cs="Times New Roman"/>
            <w:color w:val="000000" w:themeColor="text1"/>
            <w:sz w:val="24"/>
            <w:szCs w:val="24"/>
          </w:rPr>
          <w:t>/chloroplasts were</w:t>
        </w:r>
      </w:ins>
      <w:r w:rsidR="0079181C">
        <w:rPr>
          <w:rFonts w:ascii="Times New Roman" w:hAnsi="Times New Roman"/>
          <w:color w:val="000000" w:themeColor="text1"/>
          <w:sz w:val="24"/>
          <w:rPrChange w:id="1808" w:author="User" w:date="2012-11-18T09:33:00Z">
            <w:rPr>
              <w:rFonts w:ascii="Times New Roman" w:hAnsi="Times New Roman"/>
            </w:rPr>
          </w:rPrChange>
        </w:rPr>
        <w:t xml:space="preserve"> </w:t>
      </w:r>
      <w:r w:rsidR="00442CE5" w:rsidRPr="001C287A">
        <w:rPr>
          <w:rFonts w:ascii="Times New Roman" w:hAnsi="Times New Roman"/>
          <w:color w:val="000000" w:themeColor="text1"/>
          <w:sz w:val="24"/>
          <w:rPrChange w:id="1809" w:author="User" w:date="2012-11-18T09:33:00Z">
            <w:rPr>
              <w:rFonts w:ascii="Times New Roman" w:hAnsi="Times New Roman"/>
            </w:rPr>
          </w:rPrChange>
        </w:rPr>
        <w:t>classified as chloroplasts (Figure 2A), except for three reads that could not be assi</w:t>
      </w:r>
      <w:r w:rsidR="00DA00A0" w:rsidRPr="001C287A">
        <w:rPr>
          <w:rFonts w:ascii="Times New Roman" w:hAnsi="Times New Roman"/>
          <w:color w:val="000000" w:themeColor="text1"/>
          <w:sz w:val="24"/>
          <w:rPrChange w:id="1810" w:author="User" w:date="2012-11-18T09:33:00Z">
            <w:rPr>
              <w:rFonts w:ascii="Times New Roman" w:hAnsi="Times New Roman"/>
            </w:rPr>
          </w:rPrChange>
        </w:rPr>
        <w:t>gned to any lower rank (Table S4</w:t>
      </w:r>
      <w:r w:rsidR="00442CE5" w:rsidRPr="001C287A">
        <w:rPr>
          <w:rFonts w:ascii="Times New Roman" w:hAnsi="Times New Roman"/>
          <w:color w:val="000000" w:themeColor="text1"/>
          <w:sz w:val="24"/>
          <w:rPrChange w:id="1811" w:author="User" w:date="2012-11-18T09:33:00Z">
            <w:rPr>
              <w:rFonts w:ascii="Times New Roman" w:hAnsi="Times New Roman"/>
            </w:rPr>
          </w:rPrChange>
        </w:rPr>
        <w:t xml:space="preserve">) indicating free-living </w:t>
      </w:r>
      <w:r w:rsidR="00442CE5" w:rsidRPr="001C287A">
        <w:rPr>
          <w:rFonts w:ascii="Times New Roman" w:hAnsi="Times New Roman"/>
          <w:i/>
          <w:color w:val="000000" w:themeColor="text1"/>
          <w:sz w:val="24"/>
          <w:rPrChange w:id="1812" w:author="User" w:date="2012-11-18T09:33:00Z">
            <w:rPr>
              <w:rFonts w:ascii="Times New Roman" w:hAnsi="Times New Roman"/>
              <w:i/>
            </w:rPr>
          </w:rPrChange>
        </w:rPr>
        <w:t>Cyanobacteria</w:t>
      </w:r>
      <w:r w:rsidR="00442CE5" w:rsidRPr="001C287A">
        <w:rPr>
          <w:rFonts w:ascii="Times New Roman" w:hAnsi="Times New Roman"/>
          <w:color w:val="000000" w:themeColor="text1"/>
          <w:sz w:val="24"/>
          <w:rPrChange w:id="1813" w:author="User" w:date="2012-11-18T09:33:00Z">
            <w:rPr>
              <w:rFonts w:ascii="Times New Roman" w:hAnsi="Times New Roman"/>
            </w:rPr>
          </w:rPrChange>
        </w:rPr>
        <w:t xml:space="preserve"> were rare</w:t>
      </w:r>
      <w:r w:rsidR="006F44BB" w:rsidRPr="001C287A">
        <w:rPr>
          <w:rFonts w:ascii="Times New Roman" w:hAnsi="Times New Roman"/>
          <w:color w:val="000000" w:themeColor="text1"/>
          <w:sz w:val="24"/>
          <w:rPrChange w:id="1814" w:author="User" w:date="2012-11-18T09:33:00Z">
            <w:rPr>
              <w:rFonts w:ascii="Times New Roman" w:hAnsi="Times New Roman"/>
            </w:rPr>
          </w:rPrChange>
        </w:rPr>
        <w:t xml:space="preserve"> or</w:t>
      </w:r>
      <w:r w:rsidR="00720500" w:rsidRPr="001C287A">
        <w:rPr>
          <w:rFonts w:ascii="Times New Roman" w:hAnsi="Times New Roman"/>
          <w:color w:val="000000" w:themeColor="text1"/>
          <w:sz w:val="24"/>
          <w:rPrChange w:id="1815" w:author="User" w:date="2012-11-18T09:33:00Z">
            <w:rPr>
              <w:rFonts w:ascii="Times New Roman" w:hAnsi="Times New Roman"/>
            </w:rPr>
          </w:rPrChange>
        </w:rPr>
        <w:t xml:space="preserve"> </w:t>
      </w:r>
      <w:r w:rsidR="006F44BB" w:rsidRPr="001C287A">
        <w:rPr>
          <w:rFonts w:ascii="Times New Roman" w:hAnsi="Times New Roman"/>
          <w:color w:val="000000" w:themeColor="text1"/>
          <w:sz w:val="24"/>
          <w:rPrChange w:id="1816" w:author="User" w:date="2012-11-18T09:33:00Z">
            <w:rPr>
              <w:rFonts w:ascii="Times New Roman" w:hAnsi="Times New Roman"/>
            </w:rPr>
          </w:rPrChange>
        </w:rPr>
        <w:t>absent</w:t>
      </w:r>
      <w:r w:rsidR="00442CE5" w:rsidRPr="001C287A">
        <w:rPr>
          <w:rFonts w:ascii="Times New Roman" w:hAnsi="Times New Roman"/>
          <w:color w:val="000000" w:themeColor="text1"/>
          <w:sz w:val="24"/>
          <w:rPrChange w:id="1817" w:author="User" w:date="2012-11-18T09:33:00Z">
            <w:rPr>
              <w:rFonts w:ascii="Times New Roman" w:hAnsi="Times New Roman"/>
            </w:rPr>
          </w:rPrChange>
        </w:rPr>
        <w:t>.</w:t>
      </w:r>
      <w:commentRangeEnd w:id="1804"/>
      <w:del w:id="1818" w:author="User" w:date="2012-11-18T09:33:00Z">
        <w:r w:rsidR="003339C6">
          <w:rPr>
            <w:rStyle w:val="CommentReference"/>
          </w:rPr>
          <w:commentReference w:id="1804"/>
        </w:r>
        <w:commentRangeEnd w:id="1805"/>
        <w:r w:rsidR="00720500">
          <w:rPr>
            <w:rStyle w:val="CommentReference"/>
          </w:rPr>
          <w:commentReference w:id="1805"/>
        </w:r>
        <w:r w:rsidR="002811A8">
          <w:rPr>
            <w:rFonts w:ascii="Times New Roman" w:hAnsi="Times New Roman" w:cs="Times New Roman"/>
          </w:rPr>
          <w:delText>Moderately</w:delText>
        </w:r>
      </w:del>
      <w:ins w:id="1819" w:author="User" w:date="2012-11-18T09:33:00Z">
        <w:r w:rsidR="0079181C">
          <w:rPr>
            <w:rFonts w:ascii="Times New Roman" w:hAnsi="Times New Roman" w:cs="Times New Roman"/>
            <w:color w:val="000000" w:themeColor="text1"/>
            <w:sz w:val="24"/>
            <w:szCs w:val="24"/>
          </w:rPr>
          <w:t xml:space="preserve"> </w:t>
        </w:r>
        <w:r w:rsidR="00261756">
          <w:rPr>
            <w:rFonts w:ascii="Times New Roman" w:hAnsi="Times New Roman" w:cs="Times New Roman"/>
            <w:color w:val="000000" w:themeColor="text1"/>
            <w:sz w:val="24"/>
            <w:szCs w:val="24"/>
          </w:rPr>
          <w:t>OTUs for m</w:t>
        </w:r>
        <w:r w:rsidR="002811A8" w:rsidRPr="001C287A">
          <w:rPr>
            <w:rFonts w:ascii="Times New Roman" w:hAnsi="Times New Roman" w:cs="Times New Roman"/>
            <w:color w:val="000000" w:themeColor="text1"/>
            <w:sz w:val="24"/>
            <w:szCs w:val="24"/>
          </w:rPr>
          <w:t>oderately</w:t>
        </w:r>
      </w:ins>
      <w:r w:rsidR="002811A8" w:rsidRPr="001C287A">
        <w:rPr>
          <w:rFonts w:ascii="Times New Roman" w:hAnsi="Times New Roman"/>
          <w:color w:val="000000" w:themeColor="text1"/>
          <w:sz w:val="24"/>
          <w:rPrChange w:id="1820" w:author="User" w:date="2012-11-18T09:33:00Z">
            <w:rPr>
              <w:rFonts w:ascii="Times New Roman" w:hAnsi="Times New Roman"/>
            </w:rPr>
          </w:rPrChange>
        </w:rPr>
        <w:t xml:space="preserve"> abundant bacterial </w:t>
      </w:r>
      <w:r w:rsidR="007162F2" w:rsidRPr="001C287A">
        <w:rPr>
          <w:rFonts w:ascii="Times New Roman" w:hAnsi="Times New Roman"/>
          <w:color w:val="000000" w:themeColor="text1"/>
          <w:sz w:val="24"/>
          <w:rPrChange w:id="1821" w:author="User" w:date="2012-11-18T09:33:00Z">
            <w:rPr>
              <w:rFonts w:ascii="Times New Roman" w:hAnsi="Times New Roman"/>
            </w:rPr>
          </w:rPrChange>
        </w:rPr>
        <w:t>classes</w:t>
      </w:r>
      <w:r w:rsidR="00626C41" w:rsidRPr="001C287A">
        <w:rPr>
          <w:rFonts w:ascii="Times New Roman" w:hAnsi="Times New Roman"/>
          <w:color w:val="000000" w:themeColor="text1"/>
          <w:sz w:val="24"/>
          <w:rPrChange w:id="1822" w:author="User" w:date="2012-11-18T09:33:00Z">
            <w:rPr>
              <w:rFonts w:ascii="Times New Roman" w:hAnsi="Times New Roman"/>
            </w:rPr>
          </w:rPrChange>
        </w:rPr>
        <w:t xml:space="preserve"> </w:t>
      </w:r>
      <w:del w:id="1823" w:author="User" w:date="2012-11-18T09:33:00Z">
        <w:r w:rsidR="00626C41">
          <w:rPr>
            <w:rFonts w:ascii="Times New Roman" w:hAnsi="Times New Roman" w:cs="Times New Roman"/>
          </w:rPr>
          <w:delText>were</w:delText>
        </w:r>
        <w:r w:rsidR="002811A8" w:rsidRPr="002A678A">
          <w:rPr>
            <w:rFonts w:ascii="Times New Roman" w:hAnsi="Times New Roman" w:cs="Times New Roman"/>
            <w:i/>
          </w:rPr>
          <w:delText>Actinobacteria</w:delText>
        </w:r>
      </w:del>
      <w:ins w:id="1824" w:author="User" w:date="2012-11-18T09:33:00Z">
        <w:r w:rsidR="00626C41" w:rsidRPr="001C287A">
          <w:rPr>
            <w:rFonts w:ascii="Times New Roman" w:hAnsi="Times New Roman" w:cs="Times New Roman"/>
            <w:color w:val="000000" w:themeColor="text1"/>
            <w:sz w:val="24"/>
            <w:szCs w:val="24"/>
          </w:rPr>
          <w:t>were</w:t>
        </w:r>
        <w:r w:rsidR="00261756">
          <w:rPr>
            <w:rFonts w:ascii="Times New Roman" w:hAnsi="Times New Roman" w:cs="Times New Roman"/>
            <w:color w:val="000000" w:themeColor="text1"/>
            <w:sz w:val="24"/>
            <w:szCs w:val="24"/>
          </w:rPr>
          <w:t xml:space="preserve"> </w:t>
        </w:r>
        <w:r w:rsidR="002811A8" w:rsidRPr="001C287A">
          <w:rPr>
            <w:rFonts w:ascii="Times New Roman" w:hAnsi="Times New Roman" w:cs="Times New Roman"/>
            <w:i/>
            <w:color w:val="000000" w:themeColor="text1"/>
            <w:sz w:val="24"/>
            <w:szCs w:val="24"/>
          </w:rPr>
          <w:t>Actinobacteria</w:t>
        </w:r>
      </w:ins>
      <w:r w:rsidR="002F196A" w:rsidRPr="001C287A">
        <w:rPr>
          <w:rFonts w:ascii="Times New Roman" w:hAnsi="Times New Roman"/>
          <w:color w:val="000000" w:themeColor="text1"/>
          <w:sz w:val="24"/>
          <w:rPrChange w:id="1825" w:author="User" w:date="2012-11-18T09:33:00Z">
            <w:rPr>
              <w:rFonts w:ascii="Times New Roman" w:hAnsi="Times New Roman"/>
            </w:rPr>
          </w:rPrChange>
        </w:rPr>
        <w:t xml:space="preserve">, </w:t>
      </w:r>
      <w:r w:rsidR="002F196A" w:rsidRPr="001C287A">
        <w:rPr>
          <w:rFonts w:ascii="Times New Roman" w:hAnsi="Times New Roman"/>
          <w:i/>
          <w:color w:val="000000" w:themeColor="text1"/>
          <w:sz w:val="24"/>
          <w:rPrChange w:id="1826" w:author="User" w:date="2012-11-18T09:33:00Z">
            <w:rPr>
              <w:rFonts w:ascii="Times New Roman" w:hAnsi="Times New Roman"/>
              <w:i/>
            </w:rPr>
          </w:rPrChange>
        </w:rPr>
        <w:t>Deltaproteobacteria</w:t>
      </w:r>
      <w:r w:rsidR="002F196A" w:rsidRPr="001C287A">
        <w:rPr>
          <w:rFonts w:ascii="Times New Roman" w:hAnsi="Times New Roman"/>
          <w:color w:val="000000" w:themeColor="text1"/>
          <w:sz w:val="24"/>
          <w:rPrChange w:id="1827" w:author="User" w:date="2012-11-18T09:33:00Z">
            <w:rPr>
              <w:rFonts w:ascii="Times New Roman" w:hAnsi="Times New Roman"/>
            </w:rPr>
          </w:rPrChange>
        </w:rPr>
        <w:t xml:space="preserve">, </w:t>
      </w:r>
      <w:r w:rsidR="002F196A" w:rsidRPr="001C287A">
        <w:rPr>
          <w:rFonts w:ascii="Times New Roman" w:hAnsi="Times New Roman"/>
          <w:i/>
          <w:color w:val="000000" w:themeColor="text1"/>
          <w:sz w:val="24"/>
          <w:rPrChange w:id="1828" w:author="User" w:date="2012-11-18T09:33:00Z">
            <w:rPr>
              <w:rFonts w:ascii="Times New Roman" w:hAnsi="Times New Roman"/>
              <w:i/>
            </w:rPr>
          </w:rPrChange>
        </w:rPr>
        <w:t>Epsilonproteobacteria</w:t>
      </w:r>
      <w:r w:rsidR="001D2B5B" w:rsidRPr="001C287A">
        <w:rPr>
          <w:rFonts w:ascii="Times New Roman" w:hAnsi="Times New Roman"/>
          <w:color w:val="000000" w:themeColor="text1"/>
          <w:sz w:val="24"/>
          <w:rPrChange w:id="1829" w:author="User" w:date="2012-11-18T09:33:00Z">
            <w:rPr>
              <w:rFonts w:ascii="Times New Roman" w:hAnsi="Times New Roman"/>
            </w:rPr>
          </w:rPrChange>
        </w:rPr>
        <w:t xml:space="preserve">, </w:t>
      </w:r>
      <w:r w:rsidR="002811A8" w:rsidRPr="001C287A">
        <w:rPr>
          <w:rFonts w:ascii="Times New Roman" w:hAnsi="Times New Roman"/>
          <w:color w:val="000000" w:themeColor="text1"/>
          <w:sz w:val="24"/>
          <w:rPrChange w:id="1830" w:author="User" w:date="2012-11-18T09:33:00Z">
            <w:rPr>
              <w:rFonts w:ascii="Times New Roman" w:hAnsi="Times New Roman"/>
            </w:rPr>
          </w:rPrChange>
        </w:rPr>
        <w:t xml:space="preserve">and candidate divisions OD1 and RF3. Lower abundance </w:t>
      </w:r>
      <w:r w:rsidR="00BA1F64" w:rsidRPr="001C287A">
        <w:rPr>
          <w:rFonts w:ascii="Times New Roman" w:hAnsi="Times New Roman"/>
          <w:color w:val="000000" w:themeColor="text1"/>
          <w:sz w:val="24"/>
          <w:rPrChange w:id="1831" w:author="User" w:date="2012-11-18T09:33:00Z">
            <w:rPr>
              <w:rFonts w:ascii="Times New Roman" w:hAnsi="Times New Roman"/>
            </w:rPr>
          </w:rPrChange>
        </w:rPr>
        <w:t>divisions</w:t>
      </w:r>
      <w:r w:rsidR="006A5550" w:rsidRPr="001C287A">
        <w:rPr>
          <w:rFonts w:ascii="Times New Roman" w:hAnsi="Times New Roman"/>
          <w:color w:val="000000" w:themeColor="text1"/>
          <w:sz w:val="24"/>
          <w:rPrChange w:id="1832" w:author="User" w:date="2012-11-18T09:33:00Z">
            <w:rPr>
              <w:rFonts w:ascii="Times New Roman" w:hAnsi="Times New Roman"/>
            </w:rPr>
          </w:rPrChange>
        </w:rPr>
        <w:t xml:space="preserve"> included</w:t>
      </w:r>
      <w:r w:rsidR="00261756">
        <w:rPr>
          <w:rFonts w:ascii="Times New Roman" w:hAnsi="Times New Roman"/>
          <w:color w:val="000000" w:themeColor="text1"/>
          <w:sz w:val="24"/>
          <w:rPrChange w:id="1833" w:author="User" w:date="2012-11-18T09:33:00Z">
            <w:rPr>
              <w:rFonts w:ascii="Times New Roman" w:hAnsi="Times New Roman"/>
            </w:rPr>
          </w:rPrChange>
        </w:rPr>
        <w:t xml:space="preserve"> </w:t>
      </w:r>
      <w:ins w:id="1834" w:author="User" w:date="2012-11-18T09:33:00Z">
        <w:r w:rsidR="00261756">
          <w:rPr>
            <w:rFonts w:ascii="Times New Roman" w:hAnsi="Times New Roman" w:cs="Times New Roman"/>
            <w:color w:val="000000" w:themeColor="text1"/>
            <w:sz w:val="24"/>
            <w:szCs w:val="24"/>
          </w:rPr>
          <w:t>OTUs for</w:t>
        </w:r>
        <w:r w:rsidR="00720500" w:rsidRPr="001C287A">
          <w:rPr>
            <w:rFonts w:ascii="Times New Roman" w:hAnsi="Times New Roman" w:cs="Times New Roman"/>
            <w:color w:val="000000" w:themeColor="text1"/>
            <w:sz w:val="24"/>
            <w:szCs w:val="24"/>
          </w:rPr>
          <w:t xml:space="preserve"> </w:t>
        </w:r>
      </w:ins>
      <w:r w:rsidR="007162F2" w:rsidRPr="001C287A">
        <w:rPr>
          <w:rFonts w:ascii="Times New Roman" w:hAnsi="Times New Roman"/>
          <w:i/>
          <w:color w:val="000000" w:themeColor="text1"/>
          <w:sz w:val="24"/>
          <w:rPrChange w:id="1835" w:author="User" w:date="2012-11-18T09:33:00Z">
            <w:rPr>
              <w:rFonts w:ascii="Times New Roman" w:hAnsi="Times New Roman"/>
              <w:i/>
            </w:rPr>
          </w:rPrChange>
        </w:rPr>
        <w:t>Bacilli</w:t>
      </w:r>
      <w:r w:rsidR="007162F2" w:rsidRPr="001C287A">
        <w:rPr>
          <w:rFonts w:ascii="Times New Roman" w:hAnsi="Times New Roman"/>
          <w:color w:val="000000" w:themeColor="text1"/>
          <w:sz w:val="24"/>
          <w:rPrChange w:id="1836" w:author="User" w:date="2012-11-18T09:33:00Z">
            <w:rPr>
              <w:rFonts w:ascii="Times New Roman" w:hAnsi="Times New Roman"/>
            </w:rPr>
          </w:rPrChange>
        </w:rPr>
        <w:t xml:space="preserve">, </w:t>
      </w:r>
      <w:r w:rsidR="007162F2" w:rsidRPr="001C287A">
        <w:rPr>
          <w:rFonts w:ascii="Times New Roman" w:hAnsi="Times New Roman"/>
          <w:i/>
          <w:color w:val="000000" w:themeColor="text1"/>
          <w:sz w:val="24"/>
          <w:rPrChange w:id="1837" w:author="User" w:date="2012-11-18T09:33:00Z">
            <w:rPr>
              <w:rFonts w:ascii="Times New Roman" w:hAnsi="Times New Roman"/>
              <w:i/>
            </w:rPr>
          </w:rPrChange>
        </w:rPr>
        <w:t>Clostridia</w:t>
      </w:r>
      <w:r w:rsidR="007162F2" w:rsidRPr="001C287A">
        <w:rPr>
          <w:rFonts w:ascii="Times New Roman" w:hAnsi="Times New Roman"/>
          <w:color w:val="000000" w:themeColor="text1"/>
          <w:sz w:val="24"/>
          <w:rPrChange w:id="1838" w:author="User" w:date="2012-11-18T09:33:00Z">
            <w:rPr>
              <w:rFonts w:ascii="Times New Roman" w:hAnsi="Times New Roman"/>
            </w:rPr>
          </w:rPrChange>
        </w:rPr>
        <w:t xml:space="preserve">, </w:t>
      </w:r>
      <w:r w:rsidR="002811A8" w:rsidRPr="001C287A">
        <w:rPr>
          <w:rFonts w:ascii="Times New Roman" w:hAnsi="Times New Roman"/>
          <w:i/>
          <w:color w:val="000000" w:themeColor="text1"/>
          <w:sz w:val="24"/>
          <w:rPrChange w:id="1839" w:author="User" w:date="2012-11-18T09:33:00Z">
            <w:rPr>
              <w:rFonts w:ascii="Times New Roman" w:hAnsi="Times New Roman"/>
              <w:i/>
            </w:rPr>
          </w:rPrChange>
        </w:rPr>
        <w:t>Spirochaetes</w:t>
      </w:r>
      <w:r w:rsidR="002811A8" w:rsidRPr="001C287A">
        <w:rPr>
          <w:rFonts w:ascii="Times New Roman" w:hAnsi="Times New Roman"/>
          <w:color w:val="000000" w:themeColor="text1"/>
          <w:sz w:val="24"/>
          <w:rPrChange w:id="1840" w:author="User" w:date="2012-11-18T09:33:00Z">
            <w:rPr>
              <w:rFonts w:ascii="Times New Roman" w:hAnsi="Times New Roman"/>
            </w:rPr>
          </w:rPrChange>
        </w:rPr>
        <w:t xml:space="preserve">, </w:t>
      </w:r>
      <w:r w:rsidR="002811A8" w:rsidRPr="001C287A">
        <w:rPr>
          <w:rFonts w:ascii="Times New Roman" w:hAnsi="Times New Roman"/>
          <w:i/>
          <w:color w:val="000000" w:themeColor="text1"/>
          <w:sz w:val="24"/>
          <w:rPrChange w:id="1841" w:author="User" w:date="2012-11-18T09:33:00Z">
            <w:rPr>
              <w:rFonts w:ascii="Times New Roman" w:hAnsi="Times New Roman"/>
              <w:i/>
            </w:rPr>
          </w:rPrChange>
        </w:rPr>
        <w:t>Lentisphaera</w:t>
      </w:r>
      <w:r w:rsidR="002811A8" w:rsidRPr="001C287A">
        <w:rPr>
          <w:rFonts w:ascii="Times New Roman" w:hAnsi="Times New Roman"/>
          <w:color w:val="000000" w:themeColor="text1"/>
          <w:sz w:val="24"/>
          <w:rPrChange w:id="1842" w:author="User" w:date="2012-11-18T09:33:00Z">
            <w:rPr>
              <w:rFonts w:ascii="Times New Roman" w:hAnsi="Times New Roman"/>
            </w:rPr>
          </w:rPrChange>
        </w:rPr>
        <w:t xml:space="preserve">, TM7, </w:t>
      </w:r>
      <w:r w:rsidR="002F196A" w:rsidRPr="001C287A">
        <w:rPr>
          <w:rFonts w:ascii="Times New Roman" w:hAnsi="Times New Roman"/>
          <w:i/>
          <w:color w:val="000000" w:themeColor="text1"/>
          <w:sz w:val="24"/>
          <w:rPrChange w:id="1843" w:author="User" w:date="2012-11-18T09:33:00Z">
            <w:rPr>
              <w:rFonts w:ascii="Times New Roman" w:hAnsi="Times New Roman"/>
              <w:i/>
            </w:rPr>
          </w:rPrChange>
        </w:rPr>
        <w:t>Opitutae</w:t>
      </w:r>
      <w:r w:rsidR="002F196A" w:rsidRPr="001C287A">
        <w:rPr>
          <w:rFonts w:ascii="Times New Roman" w:hAnsi="Times New Roman"/>
          <w:color w:val="000000" w:themeColor="text1"/>
          <w:sz w:val="24"/>
          <w:rPrChange w:id="1844" w:author="User" w:date="2012-11-18T09:33:00Z">
            <w:rPr>
              <w:rFonts w:ascii="Times New Roman" w:hAnsi="Times New Roman"/>
            </w:rPr>
          </w:rPrChange>
        </w:rPr>
        <w:t>,</w:t>
      </w:r>
      <w:r w:rsidR="00720500" w:rsidRPr="001C287A">
        <w:rPr>
          <w:rFonts w:ascii="Times New Roman" w:hAnsi="Times New Roman"/>
          <w:color w:val="000000" w:themeColor="text1"/>
          <w:sz w:val="24"/>
          <w:rPrChange w:id="1845" w:author="User" w:date="2012-11-18T09:33:00Z">
            <w:rPr>
              <w:rFonts w:ascii="Times New Roman" w:hAnsi="Times New Roman"/>
            </w:rPr>
          </w:rPrChange>
        </w:rPr>
        <w:t xml:space="preserve"> </w:t>
      </w:r>
      <w:r w:rsidR="002811A8" w:rsidRPr="001C287A">
        <w:rPr>
          <w:rFonts w:ascii="Times New Roman" w:hAnsi="Times New Roman"/>
          <w:i/>
          <w:color w:val="000000" w:themeColor="text1"/>
          <w:sz w:val="24"/>
          <w:rPrChange w:id="1846" w:author="User" w:date="2012-11-18T09:33:00Z">
            <w:rPr>
              <w:rFonts w:ascii="Times New Roman" w:hAnsi="Times New Roman"/>
              <w:i/>
            </w:rPr>
          </w:rPrChange>
        </w:rPr>
        <w:t>Verrucomicrobia</w:t>
      </w:r>
      <w:r w:rsidR="002811A8" w:rsidRPr="001C287A">
        <w:rPr>
          <w:rFonts w:ascii="Times New Roman" w:hAnsi="Times New Roman"/>
          <w:color w:val="000000" w:themeColor="text1"/>
          <w:sz w:val="24"/>
          <w:rPrChange w:id="1847" w:author="User" w:date="2012-11-18T09:33:00Z">
            <w:rPr>
              <w:rFonts w:ascii="Times New Roman" w:hAnsi="Times New Roman"/>
            </w:rPr>
          </w:rPrChange>
        </w:rPr>
        <w:t xml:space="preserve">, Bhi80-139, Bd1-5, SR1 and </w:t>
      </w:r>
      <w:r w:rsidR="002811A8" w:rsidRPr="001C287A">
        <w:rPr>
          <w:rFonts w:ascii="Times New Roman" w:hAnsi="Times New Roman"/>
          <w:i/>
          <w:color w:val="000000" w:themeColor="text1"/>
          <w:sz w:val="24"/>
          <w:rPrChange w:id="1848" w:author="User" w:date="2012-11-18T09:33:00Z">
            <w:rPr>
              <w:rFonts w:ascii="Times New Roman" w:hAnsi="Times New Roman"/>
              <w:i/>
            </w:rPr>
          </w:rPrChange>
        </w:rPr>
        <w:t>Chlamydiae</w:t>
      </w:r>
      <w:r w:rsidR="002811A8" w:rsidRPr="001C287A">
        <w:rPr>
          <w:rFonts w:ascii="Times New Roman" w:hAnsi="Times New Roman"/>
          <w:color w:val="000000" w:themeColor="text1"/>
          <w:sz w:val="24"/>
          <w:rPrChange w:id="1849" w:author="User" w:date="2012-11-18T09:33:00Z">
            <w:rPr>
              <w:rFonts w:ascii="Times New Roman" w:hAnsi="Times New Roman"/>
            </w:rPr>
          </w:rPrChange>
        </w:rPr>
        <w:t xml:space="preserve"> (Figure 2A). </w:t>
      </w:r>
      <w:r w:rsidR="00FB4498" w:rsidRPr="001C287A">
        <w:rPr>
          <w:rFonts w:ascii="Times New Roman" w:hAnsi="Times New Roman"/>
          <w:color w:val="000000" w:themeColor="text1"/>
          <w:sz w:val="24"/>
          <w:rPrChange w:id="1850" w:author="User" w:date="2012-11-18T09:33:00Z">
            <w:rPr>
              <w:rFonts w:ascii="Times New Roman" w:hAnsi="Times New Roman"/>
            </w:rPr>
          </w:rPrChange>
        </w:rPr>
        <w:t xml:space="preserve">The dominant </w:t>
      </w:r>
      <w:del w:id="1851" w:author="User" w:date="2012-11-18T09:33:00Z">
        <w:r w:rsidR="00FB4498" w:rsidRPr="00E766BC">
          <w:rPr>
            <w:rFonts w:ascii="Times New Roman" w:hAnsi="Times New Roman" w:cs="Times New Roman"/>
          </w:rPr>
          <w:delText>Eucarya</w:delText>
        </w:r>
      </w:del>
      <w:ins w:id="1852" w:author="User" w:date="2012-11-18T09:33:00Z">
        <w:r w:rsidR="00261756">
          <w:rPr>
            <w:rFonts w:ascii="Times New Roman" w:hAnsi="Times New Roman" w:cs="Times New Roman"/>
            <w:color w:val="000000" w:themeColor="text1"/>
            <w:sz w:val="24"/>
            <w:szCs w:val="24"/>
          </w:rPr>
          <w:t>e</w:t>
        </w:r>
        <w:r w:rsidR="00FB4498" w:rsidRPr="00261756">
          <w:rPr>
            <w:rFonts w:ascii="Times New Roman" w:hAnsi="Times New Roman" w:cs="Times New Roman"/>
            <w:color w:val="000000" w:themeColor="text1"/>
            <w:sz w:val="24"/>
            <w:szCs w:val="24"/>
          </w:rPr>
          <w:t>ucarya</w:t>
        </w:r>
        <w:r w:rsidR="00261756">
          <w:rPr>
            <w:rFonts w:ascii="Times New Roman" w:hAnsi="Times New Roman" w:cs="Times New Roman"/>
            <w:color w:val="000000" w:themeColor="text1"/>
            <w:sz w:val="24"/>
            <w:szCs w:val="24"/>
          </w:rPr>
          <w:t>l OTUs</w:t>
        </w:r>
      </w:ins>
      <w:r w:rsidR="00E766BC" w:rsidRPr="001C287A">
        <w:rPr>
          <w:rFonts w:ascii="Times New Roman" w:hAnsi="Times New Roman"/>
          <w:color w:val="000000" w:themeColor="text1"/>
          <w:sz w:val="24"/>
          <w:rPrChange w:id="1853" w:author="User" w:date="2012-11-18T09:33:00Z">
            <w:rPr>
              <w:rFonts w:ascii="Times New Roman" w:hAnsi="Times New Roman"/>
            </w:rPr>
          </w:rPrChange>
        </w:rPr>
        <w:t xml:space="preserve"> were</w:t>
      </w:r>
      <w:ins w:id="1854" w:author="User" w:date="2012-11-18T09:33:00Z">
        <w:r w:rsidR="00E766BC" w:rsidRPr="001C287A">
          <w:rPr>
            <w:rFonts w:ascii="Times New Roman" w:hAnsi="Times New Roman" w:cs="Times New Roman"/>
            <w:color w:val="000000" w:themeColor="text1"/>
            <w:sz w:val="24"/>
            <w:szCs w:val="24"/>
          </w:rPr>
          <w:t xml:space="preserve"> </w:t>
        </w:r>
        <w:r w:rsidR="00261756">
          <w:rPr>
            <w:rFonts w:ascii="Times New Roman" w:hAnsi="Times New Roman" w:cs="Times New Roman"/>
            <w:color w:val="000000" w:themeColor="text1"/>
            <w:sz w:val="24"/>
            <w:szCs w:val="24"/>
          </w:rPr>
          <w:t>for</w:t>
        </w:r>
      </w:ins>
      <w:r w:rsidR="00261756">
        <w:rPr>
          <w:rFonts w:ascii="Times New Roman" w:hAnsi="Times New Roman"/>
          <w:color w:val="000000" w:themeColor="text1"/>
          <w:sz w:val="24"/>
          <w:rPrChange w:id="1855" w:author="User" w:date="2012-11-18T09:33:00Z">
            <w:rPr>
              <w:rFonts w:ascii="Times New Roman" w:hAnsi="Times New Roman"/>
            </w:rPr>
          </w:rPrChange>
        </w:rPr>
        <w:t xml:space="preserve"> </w:t>
      </w:r>
      <w:r w:rsidR="00ED1CC2" w:rsidRPr="001C287A">
        <w:rPr>
          <w:rFonts w:ascii="Times New Roman" w:hAnsi="Times New Roman"/>
          <w:color w:val="000000" w:themeColor="text1"/>
          <w:sz w:val="24"/>
          <w:rPrChange w:id="1856" w:author="User" w:date="2012-11-18T09:33:00Z">
            <w:rPr>
              <w:rFonts w:ascii="Times New Roman" w:hAnsi="Times New Roman"/>
            </w:rPr>
          </w:rPrChange>
        </w:rPr>
        <w:t xml:space="preserve">photosynthetic </w:t>
      </w:r>
      <w:r w:rsidR="00E766BC" w:rsidRPr="001C287A">
        <w:rPr>
          <w:rFonts w:ascii="Times New Roman" w:hAnsi="Times New Roman"/>
          <w:i/>
          <w:color w:val="000000" w:themeColor="text1"/>
          <w:sz w:val="24"/>
          <w:rPrChange w:id="1857" w:author="User" w:date="2012-11-18T09:33:00Z">
            <w:rPr>
              <w:rFonts w:ascii="Times New Roman" w:hAnsi="Times New Roman"/>
              <w:i/>
            </w:rPr>
          </w:rPrChange>
        </w:rPr>
        <w:t>Chlorophyta</w:t>
      </w:r>
      <w:r w:rsidR="00720500" w:rsidRPr="001C287A">
        <w:rPr>
          <w:rFonts w:ascii="Times New Roman" w:hAnsi="Times New Roman"/>
          <w:i/>
          <w:color w:val="000000" w:themeColor="text1"/>
          <w:sz w:val="24"/>
          <w:rPrChange w:id="1858" w:author="User" w:date="2012-11-18T09:33:00Z">
            <w:rPr>
              <w:rFonts w:ascii="Times New Roman" w:hAnsi="Times New Roman"/>
              <w:i/>
            </w:rPr>
          </w:rPrChange>
        </w:rPr>
        <w:t xml:space="preserve"> </w:t>
      </w:r>
      <w:r w:rsidR="009D73C0" w:rsidRPr="001C287A">
        <w:rPr>
          <w:rFonts w:ascii="Times New Roman" w:hAnsi="Times New Roman"/>
          <w:color w:val="000000" w:themeColor="text1"/>
          <w:sz w:val="24"/>
          <w:rPrChange w:id="1859" w:author="User" w:date="2012-11-18T09:33:00Z">
            <w:rPr>
              <w:rFonts w:ascii="Times New Roman" w:hAnsi="Times New Roman"/>
            </w:rPr>
          </w:rPrChange>
        </w:rPr>
        <w:t xml:space="preserve">(green algae) </w:t>
      </w:r>
      <w:r w:rsidR="002811A8" w:rsidRPr="001C287A">
        <w:rPr>
          <w:rFonts w:ascii="Times New Roman" w:hAnsi="Times New Roman"/>
          <w:color w:val="000000" w:themeColor="text1"/>
          <w:sz w:val="24"/>
          <w:rPrChange w:id="1860" w:author="User" w:date="2012-11-18T09:33:00Z">
            <w:rPr>
              <w:rFonts w:ascii="Times New Roman" w:hAnsi="Times New Roman"/>
            </w:rPr>
          </w:rPrChange>
        </w:rPr>
        <w:t>and</w:t>
      </w:r>
      <w:r w:rsidR="00720500" w:rsidRPr="001C287A">
        <w:rPr>
          <w:rFonts w:ascii="Times New Roman" w:hAnsi="Times New Roman"/>
          <w:color w:val="000000" w:themeColor="text1"/>
          <w:sz w:val="24"/>
          <w:rPrChange w:id="1861" w:author="User" w:date="2012-11-18T09:33:00Z">
            <w:rPr>
              <w:rFonts w:ascii="Times New Roman" w:hAnsi="Times New Roman"/>
            </w:rPr>
          </w:rPrChange>
        </w:rPr>
        <w:t xml:space="preserve"> </w:t>
      </w:r>
      <w:r w:rsidR="00E766BC" w:rsidRPr="001C287A">
        <w:rPr>
          <w:rFonts w:ascii="Times New Roman" w:hAnsi="Times New Roman"/>
          <w:i/>
          <w:color w:val="000000" w:themeColor="text1"/>
          <w:sz w:val="24"/>
          <w:rPrChange w:id="1862" w:author="User" w:date="2012-11-18T09:33:00Z">
            <w:rPr>
              <w:rFonts w:ascii="Times New Roman" w:hAnsi="Times New Roman"/>
              <w:i/>
            </w:rPr>
          </w:rPrChange>
        </w:rPr>
        <w:t>Dictyochophyceae</w:t>
      </w:r>
      <w:r w:rsidR="009D73C0" w:rsidRPr="001C287A">
        <w:rPr>
          <w:rFonts w:ascii="Times New Roman" w:hAnsi="Times New Roman"/>
          <w:color w:val="000000" w:themeColor="text1"/>
          <w:sz w:val="24"/>
          <w:rPrChange w:id="1863" w:author="User" w:date="2012-11-18T09:33:00Z">
            <w:rPr>
              <w:rFonts w:ascii="Times New Roman" w:hAnsi="Times New Roman"/>
            </w:rPr>
          </w:rPrChange>
        </w:rPr>
        <w:t xml:space="preserve"> (silicoflagellate</w:t>
      </w:r>
      <w:r w:rsidR="00720500" w:rsidRPr="001C287A">
        <w:rPr>
          <w:rFonts w:ascii="Times New Roman" w:hAnsi="Times New Roman"/>
          <w:color w:val="000000" w:themeColor="text1"/>
          <w:sz w:val="24"/>
          <w:rPrChange w:id="1864" w:author="User" w:date="2012-11-18T09:33:00Z">
            <w:rPr>
              <w:rFonts w:ascii="Times New Roman" w:hAnsi="Times New Roman"/>
            </w:rPr>
          </w:rPrChange>
        </w:rPr>
        <w:t xml:space="preserve"> </w:t>
      </w:r>
      <w:r w:rsidR="00DC44D7" w:rsidRPr="001C287A">
        <w:rPr>
          <w:rFonts w:ascii="Times New Roman" w:hAnsi="Times New Roman"/>
          <w:color w:val="000000" w:themeColor="text1"/>
          <w:sz w:val="24"/>
          <w:rPrChange w:id="1865" w:author="User" w:date="2012-11-18T09:33:00Z">
            <w:rPr>
              <w:rFonts w:ascii="Times New Roman" w:hAnsi="Times New Roman"/>
            </w:rPr>
          </w:rPrChange>
        </w:rPr>
        <w:t>algae)</w:t>
      </w:r>
      <w:r w:rsidR="00720500" w:rsidRPr="001C287A">
        <w:rPr>
          <w:rFonts w:ascii="Times New Roman" w:hAnsi="Times New Roman"/>
          <w:color w:val="000000" w:themeColor="text1"/>
          <w:sz w:val="24"/>
          <w:rPrChange w:id="1866" w:author="User" w:date="2012-11-18T09:33:00Z">
            <w:rPr>
              <w:rFonts w:ascii="Times New Roman" w:hAnsi="Times New Roman"/>
            </w:rPr>
          </w:rPrChange>
        </w:rPr>
        <w:t xml:space="preserve"> </w:t>
      </w:r>
      <w:r w:rsidR="00E766BC" w:rsidRPr="001C287A">
        <w:rPr>
          <w:rFonts w:ascii="Times New Roman" w:hAnsi="Times New Roman"/>
          <w:color w:val="000000" w:themeColor="text1"/>
          <w:sz w:val="24"/>
          <w:rPrChange w:id="1867" w:author="User" w:date="2012-11-18T09:33:00Z">
            <w:rPr>
              <w:rFonts w:ascii="Times New Roman" w:hAnsi="Times New Roman"/>
            </w:rPr>
          </w:rPrChange>
        </w:rPr>
        <w:t>(Figure 2B)</w:t>
      </w:r>
      <w:r w:rsidR="00356031" w:rsidRPr="001C287A">
        <w:rPr>
          <w:rFonts w:ascii="Times New Roman" w:hAnsi="Times New Roman"/>
          <w:color w:val="000000" w:themeColor="text1"/>
          <w:sz w:val="24"/>
          <w:rPrChange w:id="1868" w:author="User" w:date="2012-11-18T09:33:00Z">
            <w:rPr>
              <w:rFonts w:ascii="Times New Roman" w:hAnsi="Times New Roman"/>
            </w:rPr>
          </w:rPrChange>
        </w:rPr>
        <w:t xml:space="preserve"> </w:t>
      </w:r>
      <w:r w:rsidR="002811A8" w:rsidRPr="001C287A">
        <w:rPr>
          <w:rFonts w:ascii="Times New Roman" w:hAnsi="Times New Roman"/>
          <w:color w:val="000000" w:themeColor="text1"/>
          <w:sz w:val="24"/>
          <w:rPrChange w:id="1869" w:author="User" w:date="2012-11-18T09:33:00Z">
            <w:rPr>
              <w:rFonts w:ascii="Times New Roman" w:hAnsi="Times New Roman"/>
            </w:rPr>
          </w:rPrChange>
        </w:rPr>
        <w:t>principally</w:t>
      </w:r>
      <w:r w:rsidR="00356031" w:rsidRPr="001C287A">
        <w:rPr>
          <w:rFonts w:ascii="Times New Roman" w:hAnsi="Times New Roman"/>
          <w:color w:val="000000" w:themeColor="text1"/>
          <w:sz w:val="24"/>
          <w:rPrChange w:id="1870" w:author="User" w:date="2012-11-18T09:33:00Z">
            <w:rPr>
              <w:rFonts w:ascii="Times New Roman" w:hAnsi="Times New Roman"/>
            </w:rPr>
          </w:rPrChange>
        </w:rPr>
        <w:t xml:space="preserve"> </w:t>
      </w:r>
      <w:r w:rsidR="00ED1CC2" w:rsidRPr="001C287A">
        <w:rPr>
          <w:rFonts w:ascii="Times New Roman" w:hAnsi="Times New Roman"/>
          <w:color w:val="000000" w:themeColor="text1"/>
          <w:sz w:val="24"/>
          <w:rPrChange w:id="1871" w:author="User" w:date="2012-11-18T09:33:00Z">
            <w:rPr>
              <w:rFonts w:ascii="Times New Roman" w:hAnsi="Times New Roman"/>
            </w:rPr>
          </w:rPrChange>
        </w:rPr>
        <w:t xml:space="preserve">assigned to </w:t>
      </w:r>
      <w:r w:rsidR="00B0292F" w:rsidRPr="001C287A">
        <w:rPr>
          <w:rFonts w:ascii="Times New Roman" w:hAnsi="Times New Roman"/>
          <w:color w:val="000000" w:themeColor="text1"/>
          <w:sz w:val="24"/>
          <w:rPrChange w:id="1872" w:author="User" w:date="2012-11-18T09:33:00Z">
            <w:rPr>
              <w:rFonts w:ascii="Times New Roman" w:hAnsi="Times New Roman"/>
            </w:rPr>
          </w:rPrChange>
        </w:rPr>
        <w:t>the genus</w:t>
      </w:r>
      <w:r w:rsidR="00356031" w:rsidRPr="001C287A">
        <w:rPr>
          <w:rFonts w:ascii="Times New Roman" w:hAnsi="Times New Roman"/>
          <w:color w:val="000000" w:themeColor="text1"/>
          <w:sz w:val="24"/>
          <w:rPrChange w:id="1873" w:author="User" w:date="2012-11-18T09:33:00Z">
            <w:rPr>
              <w:rFonts w:ascii="Times New Roman" w:hAnsi="Times New Roman"/>
            </w:rPr>
          </w:rPrChange>
        </w:rPr>
        <w:t xml:space="preserve"> </w:t>
      </w:r>
      <w:r w:rsidR="002811A8" w:rsidRPr="001C287A">
        <w:rPr>
          <w:rFonts w:ascii="Times New Roman" w:hAnsi="Times New Roman"/>
          <w:i/>
          <w:color w:val="000000" w:themeColor="text1"/>
          <w:sz w:val="24"/>
          <w:rPrChange w:id="1874" w:author="User" w:date="2012-11-18T09:33:00Z">
            <w:rPr>
              <w:rFonts w:ascii="Times New Roman" w:hAnsi="Times New Roman"/>
              <w:i/>
            </w:rPr>
          </w:rPrChange>
        </w:rPr>
        <w:t>Dunaliella</w:t>
      </w:r>
      <w:r w:rsidR="00E766BC" w:rsidRPr="001C287A">
        <w:rPr>
          <w:rFonts w:ascii="Times New Roman" w:hAnsi="Times New Roman"/>
          <w:color w:val="000000" w:themeColor="text1"/>
          <w:sz w:val="24"/>
          <w:rPrChange w:id="1875" w:author="User" w:date="2012-11-18T09:33:00Z">
            <w:rPr>
              <w:rFonts w:ascii="Times New Roman" w:hAnsi="Times New Roman"/>
            </w:rPr>
          </w:rPrChange>
        </w:rPr>
        <w:t xml:space="preserve"> and </w:t>
      </w:r>
      <w:r w:rsidR="009D73C0" w:rsidRPr="001C287A">
        <w:rPr>
          <w:rFonts w:ascii="Times New Roman" w:hAnsi="Times New Roman"/>
          <w:color w:val="000000" w:themeColor="text1"/>
          <w:sz w:val="24"/>
          <w:rPrChange w:id="1876" w:author="User" w:date="2012-11-18T09:33:00Z">
            <w:rPr>
              <w:rFonts w:ascii="Times New Roman" w:hAnsi="Times New Roman"/>
            </w:rPr>
          </w:rPrChange>
        </w:rPr>
        <w:t xml:space="preserve">the order </w:t>
      </w:r>
      <w:r w:rsidR="009D73C0" w:rsidRPr="001C287A">
        <w:rPr>
          <w:rFonts w:ascii="Times New Roman" w:hAnsi="Times New Roman"/>
          <w:i/>
          <w:color w:val="000000" w:themeColor="text1"/>
          <w:sz w:val="24"/>
          <w:rPrChange w:id="1877" w:author="User" w:date="2012-11-18T09:33:00Z">
            <w:rPr>
              <w:rFonts w:ascii="Times New Roman" w:hAnsi="Times New Roman"/>
              <w:i/>
            </w:rPr>
          </w:rPrChange>
        </w:rPr>
        <w:t>Pedinellales</w:t>
      </w:r>
      <w:r w:rsidR="009425D9" w:rsidRPr="001C287A">
        <w:rPr>
          <w:rFonts w:ascii="Times New Roman" w:hAnsi="Times New Roman"/>
          <w:color w:val="000000" w:themeColor="text1"/>
          <w:sz w:val="24"/>
          <w:rPrChange w:id="1878" w:author="User" w:date="2012-11-18T09:33:00Z">
            <w:rPr>
              <w:rFonts w:ascii="Times New Roman" w:hAnsi="Times New Roman"/>
            </w:rPr>
          </w:rPrChange>
        </w:rPr>
        <w:t>,</w:t>
      </w:r>
      <w:r w:rsidR="00BA1F64" w:rsidRPr="001C287A">
        <w:rPr>
          <w:rFonts w:ascii="Times New Roman" w:hAnsi="Times New Roman"/>
          <w:color w:val="000000" w:themeColor="text1"/>
          <w:sz w:val="24"/>
          <w:rPrChange w:id="1879" w:author="User" w:date="2012-11-18T09:33:00Z">
            <w:rPr>
              <w:rFonts w:ascii="Times New Roman" w:hAnsi="Times New Roman"/>
            </w:rPr>
          </w:rPrChange>
        </w:rPr>
        <w:t xml:space="preserve"> respectively (Table S</w:t>
      </w:r>
      <w:r w:rsidR="00DA00A0" w:rsidRPr="001C287A">
        <w:rPr>
          <w:rFonts w:ascii="Times New Roman" w:hAnsi="Times New Roman"/>
          <w:color w:val="000000" w:themeColor="text1"/>
          <w:sz w:val="24"/>
          <w:rPrChange w:id="1880" w:author="User" w:date="2012-11-18T09:33:00Z">
            <w:rPr>
              <w:rFonts w:ascii="Times New Roman" w:hAnsi="Times New Roman"/>
            </w:rPr>
          </w:rPrChange>
        </w:rPr>
        <w:t>4</w:t>
      </w:r>
      <w:r w:rsidR="00BA1F64" w:rsidRPr="001C287A">
        <w:rPr>
          <w:rFonts w:ascii="Times New Roman" w:hAnsi="Times New Roman"/>
          <w:color w:val="000000" w:themeColor="text1"/>
          <w:sz w:val="24"/>
          <w:rPrChange w:id="1881" w:author="User" w:date="2012-11-18T09:33:00Z">
            <w:rPr>
              <w:rFonts w:ascii="Times New Roman" w:hAnsi="Times New Roman"/>
            </w:rPr>
          </w:rPrChange>
        </w:rPr>
        <w:t>)</w:t>
      </w:r>
      <w:r w:rsidR="002811A8" w:rsidRPr="001C287A">
        <w:rPr>
          <w:rFonts w:ascii="Times New Roman" w:hAnsi="Times New Roman"/>
          <w:i/>
          <w:color w:val="000000" w:themeColor="text1"/>
          <w:sz w:val="24"/>
          <w:rPrChange w:id="1882" w:author="User" w:date="2012-11-18T09:33:00Z">
            <w:rPr>
              <w:rFonts w:ascii="Times New Roman" w:hAnsi="Times New Roman"/>
              <w:i/>
            </w:rPr>
          </w:rPrChange>
        </w:rPr>
        <w:t xml:space="preserve">. </w:t>
      </w:r>
      <w:r w:rsidR="00A13691" w:rsidRPr="001C287A">
        <w:rPr>
          <w:rFonts w:ascii="Times New Roman" w:hAnsi="Times New Roman"/>
          <w:color w:val="000000" w:themeColor="text1"/>
          <w:sz w:val="24"/>
          <w:rPrChange w:id="1883" w:author="User" w:date="2012-11-18T09:33:00Z">
            <w:rPr>
              <w:rFonts w:ascii="Times New Roman" w:hAnsi="Times New Roman"/>
            </w:rPr>
          </w:rPrChange>
        </w:rPr>
        <w:t xml:space="preserve">Lower abundance </w:t>
      </w:r>
      <w:del w:id="1884" w:author="User" w:date="2012-11-18T09:33:00Z">
        <w:r w:rsidR="00A13691">
          <w:rPr>
            <w:rFonts w:ascii="Times New Roman" w:hAnsi="Times New Roman" w:cs="Times New Roman"/>
          </w:rPr>
          <w:delText>E</w:delText>
        </w:r>
        <w:r w:rsidR="002811A8">
          <w:rPr>
            <w:rFonts w:ascii="Times New Roman" w:hAnsi="Times New Roman" w:cs="Times New Roman"/>
          </w:rPr>
          <w:delText>ucarya</w:delText>
        </w:r>
      </w:del>
      <w:ins w:id="1885" w:author="User" w:date="2012-11-18T09:33:00Z">
        <w:r w:rsidR="00261756">
          <w:rPr>
            <w:rFonts w:ascii="Times New Roman" w:hAnsi="Times New Roman" w:cs="Times New Roman"/>
            <w:color w:val="000000" w:themeColor="text1"/>
            <w:sz w:val="24"/>
            <w:szCs w:val="24"/>
          </w:rPr>
          <w:t>e</w:t>
        </w:r>
        <w:r w:rsidR="00261756" w:rsidRPr="00261756">
          <w:rPr>
            <w:rFonts w:ascii="Times New Roman" w:hAnsi="Times New Roman" w:cs="Times New Roman"/>
            <w:color w:val="000000" w:themeColor="text1"/>
            <w:sz w:val="24"/>
            <w:szCs w:val="24"/>
          </w:rPr>
          <w:t>ucarya</w:t>
        </w:r>
        <w:r w:rsidR="00261756">
          <w:rPr>
            <w:rFonts w:ascii="Times New Roman" w:hAnsi="Times New Roman" w:cs="Times New Roman"/>
            <w:color w:val="000000" w:themeColor="text1"/>
            <w:sz w:val="24"/>
            <w:szCs w:val="24"/>
          </w:rPr>
          <w:t>l OTUs</w:t>
        </w:r>
      </w:ins>
      <w:r w:rsidR="002811A8" w:rsidRPr="001C287A">
        <w:rPr>
          <w:rFonts w:ascii="Times New Roman" w:hAnsi="Times New Roman"/>
          <w:color w:val="000000" w:themeColor="text1"/>
          <w:sz w:val="24"/>
          <w:rPrChange w:id="1886" w:author="User" w:date="2012-11-18T09:33:00Z">
            <w:rPr>
              <w:rFonts w:ascii="Times New Roman" w:hAnsi="Times New Roman"/>
            </w:rPr>
          </w:rPrChange>
        </w:rPr>
        <w:t xml:space="preserve"> included </w:t>
      </w:r>
      <w:r w:rsidR="002811A8" w:rsidRPr="001C287A">
        <w:rPr>
          <w:rFonts w:ascii="Times New Roman" w:hAnsi="Times New Roman"/>
          <w:i/>
          <w:color w:val="000000" w:themeColor="text1"/>
          <w:sz w:val="24"/>
          <w:rPrChange w:id="1887" w:author="User" w:date="2012-11-18T09:33:00Z">
            <w:rPr>
              <w:rFonts w:ascii="Times New Roman" w:hAnsi="Times New Roman"/>
              <w:i/>
            </w:rPr>
          </w:rPrChange>
        </w:rPr>
        <w:t>Bacillariophyta</w:t>
      </w:r>
      <w:r w:rsidR="002811A8" w:rsidRPr="001C287A">
        <w:rPr>
          <w:rFonts w:ascii="Times New Roman" w:hAnsi="Times New Roman"/>
          <w:color w:val="000000" w:themeColor="text1"/>
          <w:sz w:val="24"/>
          <w:rPrChange w:id="1888" w:author="User" w:date="2012-11-18T09:33:00Z">
            <w:rPr>
              <w:rFonts w:ascii="Times New Roman" w:hAnsi="Times New Roman"/>
            </w:rPr>
          </w:rPrChange>
        </w:rPr>
        <w:t xml:space="preserve"> (diatoms), </w:t>
      </w:r>
      <w:r w:rsidR="002811A8" w:rsidRPr="001C287A">
        <w:rPr>
          <w:rFonts w:ascii="Times New Roman" w:hAnsi="Times New Roman"/>
          <w:i/>
          <w:color w:val="000000" w:themeColor="text1"/>
          <w:sz w:val="24"/>
          <w:rPrChange w:id="1889" w:author="User" w:date="2012-11-18T09:33:00Z">
            <w:rPr>
              <w:rFonts w:ascii="Times New Roman" w:hAnsi="Times New Roman"/>
              <w:i/>
            </w:rPr>
          </w:rPrChange>
        </w:rPr>
        <w:t>Dinophyceae</w:t>
      </w:r>
      <w:r w:rsidR="006F44BB" w:rsidRPr="001C287A">
        <w:rPr>
          <w:rFonts w:ascii="Times New Roman" w:hAnsi="Times New Roman"/>
          <w:color w:val="000000" w:themeColor="text1"/>
          <w:sz w:val="24"/>
          <w:rPrChange w:id="1890" w:author="User" w:date="2012-11-18T09:33:00Z">
            <w:rPr>
              <w:rFonts w:ascii="Times New Roman" w:hAnsi="Times New Roman"/>
            </w:rPr>
          </w:rPrChange>
        </w:rPr>
        <w:t>,</w:t>
      </w:r>
      <w:ins w:id="1891" w:author="User" w:date="2012-11-18T09:33:00Z">
        <w:r w:rsidR="00023B96">
          <w:rPr>
            <w:rFonts w:ascii="Times New Roman" w:hAnsi="Times New Roman" w:cs="Times New Roman"/>
            <w:color w:val="000000" w:themeColor="text1"/>
            <w:sz w:val="24"/>
            <w:szCs w:val="24"/>
          </w:rPr>
          <w:t xml:space="preserve"> </w:t>
        </w:r>
      </w:ins>
      <w:commentRangeStart w:id="1892"/>
      <w:commentRangeStart w:id="1893"/>
      <w:r w:rsidR="002811A8" w:rsidRPr="001C287A">
        <w:rPr>
          <w:rFonts w:ascii="Times New Roman" w:hAnsi="Times New Roman"/>
          <w:i/>
          <w:color w:val="000000" w:themeColor="text1"/>
          <w:sz w:val="24"/>
          <w:rPrChange w:id="1894" w:author="User" w:date="2012-11-18T09:33:00Z">
            <w:rPr>
              <w:rFonts w:ascii="Times New Roman" w:hAnsi="Times New Roman"/>
              <w:i/>
            </w:rPr>
          </w:rPrChange>
        </w:rPr>
        <w:t>Fungi</w:t>
      </w:r>
      <w:commentRangeEnd w:id="1892"/>
      <w:r w:rsidR="009425D9">
        <w:rPr>
          <w:rStyle w:val="CommentReference"/>
        </w:rPr>
        <w:commentReference w:id="1892"/>
      </w:r>
      <w:commentRangeEnd w:id="1893"/>
      <w:r w:rsidR="001E73ED">
        <w:rPr>
          <w:rStyle w:val="CommentReference"/>
        </w:rPr>
        <w:commentReference w:id="1893"/>
      </w:r>
      <w:r w:rsidR="00B64B18" w:rsidRPr="001C287A">
        <w:rPr>
          <w:rFonts w:ascii="Times New Roman" w:hAnsi="Times New Roman"/>
          <w:color w:val="000000" w:themeColor="text1"/>
          <w:sz w:val="24"/>
          <w:rPrChange w:id="1895" w:author="User" w:date="2012-11-18T09:33:00Z">
            <w:rPr>
              <w:rFonts w:ascii="Times New Roman" w:hAnsi="Times New Roman"/>
            </w:rPr>
          </w:rPrChange>
        </w:rPr>
        <w:t xml:space="preserve"> and heterotrophic </w:t>
      </w:r>
      <w:r w:rsidR="00B64B18" w:rsidRPr="001C287A">
        <w:rPr>
          <w:rFonts w:ascii="Times New Roman" w:hAnsi="Times New Roman"/>
          <w:i/>
          <w:color w:val="000000" w:themeColor="text1"/>
          <w:sz w:val="24"/>
          <w:rPrChange w:id="1896" w:author="User" w:date="2012-11-18T09:33:00Z">
            <w:rPr>
              <w:rFonts w:ascii="Times New Roman" w:hAnsi="Times New Roman"/>
              <w:i/>
            </w:rPr>
          </w:rPrChange>
        </w:rPr>
        <w:t>Choanoflagellida</w:t>
      </w:r>
      <w:r w:rsidR="003D0532" w:rsidRPr="001C287A">
        <w:rPr>
          <w:rFonts w:ascii="Times New Roman" w:hAnsi="Times New Roman"/>
          <w:i/>
          <w:color w:val="000000" w:themeColor="text1"/>
          <w:sz w:val="24"/>
          <w:rPrChange w:id="1897" w:author="User" w:date="2012-11-18T09:33:00Z">
            <w:rPr>
              <w:rFonts w:ascii="Times New Roman" w:hAnsi="Times New Roman"/>
              <w:i/>
            </w:rPr>
          </w:rPrChange>
        </w:rPr>
        <w:t xml:space="preserve"> </w:t>
      </w:r>
      <w:r w:rsidR="00B64B18" w:rsidRPr="001C287A">
        <w:rPr>
          <w:rFonts w:ascii="Times New Roman" w:hAnsi="Times New Roman"/>
          <w:color w:val="000000" w:themeColor="text1"/>
          <w:sz w:val="24"/>
          <w:rPrChange w:id="1898" w:author="User" w:date="2012-11-18T09:33:00Z">
            <w:rPr>
              <w:rFonts w:ascii="Times New Roman" w:hAnsi="Times New Roman"/>
            </w:rPr>
          </w:rPrChange>
        </w:rPr>
        <w:t xml:space="preserve">and </w:t>
      </w:r>
      <w:r w:rsidR="00B64B18" w:rsidRPr="001C287A">
        <w:rPr>
          <w:rFonts w:ascii="Times New Roman" w:hAnsi="Times New Roman"/>
          <w:i/>
          <w:color w:val="000000" w:themeColor="text1"/>
          <w:sz w:val="24"/>
          <w:rPrChange w:id="1899" w:author="User" w:date="2012-11-18T09:33:00Z">
            <w:rPr>
              <w:rFonts w:ascii="Times New Roman" w:hAnsi="Times New Roman"/>
              <w:i/>
            </w:rPr>
          </w:rPrChange>
        </w:rPr>
        <w:t>Ciliophora</w:t>
      </w:r>
      <w:r w:rsidR="00A102D2" w:rsidRPr="001C287A">
        <w:rPr>
          <w:rFonts w:ascii="Times New Roman" w:hAnsi="Times New Roman"/>
          <w:color w:val="000000" w:themeColor="text1"/>
          <w:sz w:val="24"/>
          <w:rPrChange w:id="1900" w:author="User" w:date="2012-11-18T09:33:00Z">
            <w:rPr>
              <w:rFonts w:ascii="Times New Roman" w:hAnsi="Times New Roman"/>
            </w:rPr>
          </w:rPrChange>
        </w:rPr>
        <w:t xml:space="preserve"> (see Table S4 </w:t>
      </w:r>
      <w:r w:rsidR="006F44BB" w:rsidRPr="001C287A">
        <w:rPr>
          <w:rFonts w:ascii="Times New Roman" w:hAnsi="Times New Roman"/>
          <w:color w:val="000000" w:themeColor="text1"/>
          <w:sz w:val="24"/>
          <w:rPrChange w:id="1901" w:author="User" w:date="2012-11-18T09:33:00Z">
            <w:rPr>
              <w:rFonts w:ascii="Times New Roman" w:hAnsi="Times New Roman"/>
            </w:rPr>
          </w:rPrChange>
        </w:rPr>
        <w:t xml:space="preserve">for </w:t>
      </w:r>
      <w:r w:rsidR="00A102D2" w:rsidRPr="001C287A">
        <w:rPr>
          <w:rFonts w:ascii="Times New Roman" w:hAnsi="Times New Roman"/>
          <w:color w:val="000000" w:themeColor="text1"/>
          <w:sz w:val="24"/>
          <w:rPrChange w:id="1902" w:author="User" w:date="2012-11-18T09:33:00Z">
            <w:rPr>
              <w:rFonts w:ascii="Times New Roman" w:hAnsi="Times New Roman"/>
            </w:rPr>
          </w:rPrChange>
        </w:rPr>
        <w:t>lower</w:t>
      </w:r>
      <w:r w:rsidR="006F44BB" w:rsidRPr="001C287A">
        <w:rPr>
          <w:rFonts w:ascii="Times New Roman" w:hAnsi="Times New Roman"/>
          <w:color w:val="000000" w:themeColor="text1"/>
          <w:sz w:val="24"/>
          <w:rPrChange w:id="1903" w:author="User" w:date="2012-11-18T09:33:00Z">
            <w:rPr>
              <w:rFonts w:ascii="Times New Roman" w:hAnsi="Times New Roman"/>
            </w:rPr>
          </w:rPrChange>
        </w:rPr>
        <w:t xml:space="preserve"> taxonomic rank assignments</w:t>
      </w:r>
      <w:r w:rsidR="00A102D2" w:rsidRPr="001C287A">
        <w:rPr>
          <w:rFonts w:ascii="Times New Roman" w:hAnsi="Times New Roman"/>
          <w:color w:val="000000" w:themeColor="text1"/>
          <w:sz w:val="24"/>
          <w:rPrChange w:id="1904" w:author="User" w:date="2012-11-18T09:33:00Z">
            <w:rPr>
              <w:rFonts w:ascii="Times New Roman" w:hAnsi="Times New Roman"/>
            </w:rPr>
          </w:rPrChange>
        </w:rPr>
        <w:t>)</w:t>
      </w:r>
      <w:r w:rsidR="002811A8" w:rsidRPr="001C287A">
        <w:rPr>
          <w:rFonts w:ascii="Times New Roman" w:hAnsi="Times New Roman"/>
          <w:color w:val="000000" w:themeColor="text1"/>
          <w:sz w:val="24"/>
          <w:rPrChange w:id="1905" w:author="User" w:date="2012-11-18T09:33:00Z">
            <w:rPr>
              <w:rFonts w:ascii="Times New Roman" w:hAnsi="Times New Roman"/>
            </w:rPr>
          </w:rPrChange>
        </w:rPr>
        <w:t xml:space="preserve">. </w:t>
      </w:r>
    </w:p>
    <w:p w14:paraId="5CBF6D84" w14:textId="77777777" w:rsidR="00261756" w:rsidRPr="001C287A" w:rsidRDefault="00261756" w:rsidP="009A22D7">
      <w:pPr>
        <w:spacing w:after="0" w:line="240" w:lineRule="auto"/>
        <w:ind w:firstLine="426"/>
        <w:rPr>
          <w:ins w:id="1906" w:author="User" w:date="2012-11-18T09:33:00Z"/>
          <w:rFonts w:ascii="Times New Roman" w:hAnsi="Times New Roman" w:cs="Times New Roman"/>
          <w:color w:val="000000" w:themeColor="text1"/>
          <w:sz w:val="24"/>
          <w:szCs w:val="24"/>
        </w:rPr>
      </w:pPr>
    </w:p>
    <w:p w14:paraId="36D946EE" w14:textId="088F701E" w:rsidR="00DE343D" w:rsidRPr="0051603F" w:rsidRDefault="00975AC0" w:rsidP="009A22D7">
      <w:pPr>
        <w:pStyle w:val="Heading2"/>
        <w:spacing w:before="0" w:line="240" w:lineRule="auto"/>
        <w:rPr>
          <w:rFonts w:ascii="Times New Roman" w:hAnsi="Times New Roman"/>
          <w:b w:val="0"/>
          <w:i/>
          <w:color w:val="000000" w:themeColor="text1"/>
          <w:sz w:val="24"/>
          <w:rPrChange w:id="1907" w:author="User" w:date="2012-11-18T09:33:00Z">
            <w:rPr/>
          </w:rPrChange>
        </w:rPr>
        <w:pPrChange w:id="1908" w:author="User" w:date="2012-11-18T09:33:00Z">
          <w:pPr>
            <w:pStyle w:val="Heading2"/>
          </w:pPr>
        </w:pPrChange>
      </w:pPr>
      <w:r w:rsidRPr="0051603F">
        <w:rPr>
          <w:rFonts w:ascii="Times New Roman" w:hAnsi="Times New Roman"/>
          <w:b w:val="0"/>
          <w:i/>
          <w:color w:val="000000" w:themeColor="text1"/>
          <w:sz w:val="24"/>
          <w:rPrChange w:id="1909" w:author="User" w:date="2012-11-18T09:33:00Z">
            <w:rPr/>
          </w:rPrChange>
        </w:rPr>
        <w:t xml:space="preserve">Variation of microbial </w:t>
      </w:r>
      <w:del w:id="1910" w:author="User" w:date="2012-11-18T09:33:00Z">
        <w:r>
          <w:delText>composition</w:delText>
        </w:r>
        <w:r w:rsidR="00DE343D">
          <w:delText>according</w:delText>
        </w:r>
      </w:del>
      <w:ins w:id="1911" w:author="User" w:date="2012-11-18T09:33:00Z">
        <w:r w:rsidRPr="0051603F">
          <w:rPr>
            <w:rFonts w:ascii="Times New Roman" w:hAnsi="Times New Roman" w:cs="Times New Roman"/>
            <w:b w:val="0"/>
            <w:i/>
            <w:color w:val="000000" w:themeColor="text1"/>
            <w:sz w:val="24"/>
            <w:szCs w:val="24"/>
          </w:rPr>
          <w:t>composition</w:t>
        </w:r>
        <w:r w:rsidR="0051603F">
          <w:rPr>
            <w:rFonts w:ascii="Times New Roman" w:hAnsi="Times New Roman" w:cs="Times New Roman"/>
            <w:b w:val="0"/>
            <w:i/>
            <w:color w:val="000000" w:themeColor="text1"/>
            <w:sz w:val="24"/>
            <w:szCs w:val="24"/>
          </w:rPr>
          <w:t xml:space="preserve"> </w:t>
        </w:r>
        <w:r w:rsidR="00DE343D" w:rsidRPr="0051603F">
          <w:rPr>
            <w:rFonts w:ascii="Times New Roman" w:hAnsi="Times New Roman" w:cs="Times New Roman"/>
            <w:b w:val="0"/>
            <w:i/>
            <w:color w:val="000000" w:themeColor="text1"/>
            <w:sz w:val="24"/>
            <w:szCs w:val="24"/>
          </w:rPr>
          <w:t>according</w:t>
        </w:r>
      </w:ins>
      <w:r w:rsidR="00DE343D" w:rsidRPr="0051603F">
        <w:rPr>
          <w:rFonts w:ascii="Times New Roman" w:hAnsi="Times New Roman"/>
          <w:b w:val="0"/>
          <w:i/>
          <w:color w:val="000000" w:themeColor="text1"/>
          <w:sz w:val="24"/>
          <w:rPrChange w:id="1912" w:author="User" w:date="2012-11-18T09:33:00Z">
            <w:rPr/>
          </w:rPrChange>
        </w:rPr>
        <w:t xml:space="preserve"> to size and depth </w:t>
      </w:r>
    </w:p>
    <w:p w14:paraId="4882FA78" w14:textId="22BBC2A6" w:rsidR="002A3887" w:rsidRPr="001C287A" w:rsidRDefault="00975AC0" w:rsidP="009A22D7">
      <w:pPr>
        <w:spacing w:after="0" w:line="240" w:lineRule="auto"/>
        <w:rPr>
          <w:rFonts w:ascii="Times New Roman" w:hAnsi="Times New Roman"/>
          <w:color w:val="000000" w:themeColor="text1"/>
          <w:sz w:val="24"/>
          <w:rPrChange w:id="1913" w:author="User" w:date="2012-11-18T09:33:00Z">
            <w:rPr>
              <w:rFonts w:ascii="Times New Roman" w:hAnsi="Times New Roman"/>
            </w:rPr>
          </w:rPrChange>
        </w:rPr>
        <w:pPrChange w:id="1914" w:author="User" w:date="2012-11-18T09:33:00Z">
          <w:pPr>
            <w:spacing w:line="240" w:lineRule="auto"/>
            <w:jc w:val="both"/>
          </w:pPr>
        </w:pPrChange>
      </w:pPr>
      <w:r w:rsidRPr="001C287A">
        <w:rPr>
          <w:rFonts w:ascii="Times New Roman" w:hAnsi="Times New Roman"/>
          <w:color w:val="000000" w:themeColor="text1"/>
          <w:sz w:val="24"/>
          <w:rPrChange w:id="1915" w:author="User" w:date="2012-11-18T09:33:00Z">
            <w:rPr>
              <w:rFonts w:ascii="Times New Roman" w:hAnsi="Times New Roman"/>
            </w:rPr>
          </w:rPrChange>
        </w:rPr>
        <w:t xml:space="preserve">Community composition </w:t>
      </w:r>
      <w:r w:rsidR="00C30975" w:rsidRPr="001C287A">
        <w:rPr>
          <w:rFonts w:ascii="Times New Roman" w:hAnsi="Times New Roman"/>
          <w:color w:val="000000" w:themeColor="text1"/>
          <w:sz w:val="24"/>
          <w:rPrChange w:id="1916" w:author="User" w:date="2012-11-18T09:33:00Z">
            <w:rPr>
              <w:rFonts w:ascii="Times New Roman" w:hAnsi="Times New Roman"/>
            </w:rPr>
          </w:rPrChange>
        </w:rPr>
        <w:t xml:space="preserve">varied </w:t>
      </w:r>
      <w:r w:rsidRPr="001C287A">
        <w:rPr>
          <w:rFonts w:ascii="Times New Roman" w:hAnsi="Times New Roman"/>
          <w:color w:val="000000" w:themeColor="text1"/>
          <w:sz w:val="24"/>
          <w:rPrChange w:id="1917" w:author="User" w:date="2012-11-18T09:33:00Z">
            <w:rPr>
              <w:rFonts w:ascii="Times New Roman" w:hAnsi="Times New Roman"/>
            </w:rPr>
          </w:rPrChange>
        </w:rPr>
        <w:t>with size fraction and depth. This was supported by s</w:t>
      </w:r>
      <w:r w:rsidR="00443016" w:rsidRPr="001C287A">
        <w:rPr>
          <w:rFonts w:ascii="Times New Roman" w:hAnsi="Times New Roman"/>
          <w:color w:val="000000" w:themeColor="text1"/>
          <w:sz w:val="24"/>
          <w:rPrChange w:id="1918" w:author="User" w:date="2012-11-18T09:33:00Z">
            <w:rPr>
              <w:rFonts w:ascii="Times New Roman" w:hAnsi="Times New Roman"/>
            </w:rPr>
          </w:rPrChange>
        </w:rPr>
        <w:t xml:space="preserve">eriation analysis </w:t>
      </w:r>
      <w:r w:rsidRPr="001C287A">
        <w:rPr>
          <w:rFonts w:ascii="Times New Roman" w:hAnsi="Times New Roman"/>
          <w:color w:val="000000" w:themeColor="text1"/>
          <w:sz w:val="24"/>
          <w:rPrChange w:id="1919" w:author="User" w:date="2012-11-18T09:33:00Z">
            <w:rPr>
              <w:rFonts w:ascii="Times New Roman" w:hAnsi="Times New Roman"/>
            </w:rPr>
          </w:rPrChange>
        </w:rPr>
        <w:t xml:space="preserve">that showed samples </w:t>
      </w:r>
      <w:r w:rsidR="000D4535" w:rsidRPr="001C287A">
        <w:rPr>
          <w:rFonts w:ascii="Times New Roman" w:hAnsi="Times New Roman"/>
          <w:color w:val="000000" w:themeColor="text1"/>
          <w:sz w:val="24"/>
          <w:rPrChange w:id="1920" w:author="User" w:date="2012-11-18T09:33:00Z">
            <w:rPr>
              <w:rFonts w:ascii="Times New Roman" w:hAnsi="Times New Roman"/>
            </w:rPr>
          </w:rPrChange>
        </w:rPr>
        <w:t>clustered</w:t>
      </w:r>
      <w:r w:rsidR="00C30975" w:rsidRPr="001C287A">
        <w:rPr>
          <w:rFonts w:ascii="Times New Roman" w:hAnsi="Times New Roman"/>
          <w:color w:val="000000" w:themeColor="text1"/>
          <w:sz w:val="24"/>
          <w:rPrChange w:id="1921" w:author="User" w:date="2012-11-18T09:33:00Z">
            <w:rPr>
              <w:rFonts w:ascii="Times New Roman" w:hAnsi="Times New Roman"/>
            </w:rPr>
          </w:rPrChange>
        </w:rPr>
        <w:t xml:space="preserve"> according to size fraction, </w:t>
      </w:r>
      <w:r w:rsidR="000D4535" w:rsidRPr="001C287A">
        <w:rPr>
          <w:rFonts w:ascii="Times New Roman" w:hAnsi="Times New Roman"/>
          <w:color w:val="000000" w:themeColor="text1"/>
          <w:sz w:val="24"/>
          <w:rPrChange w:id="1922" w:author="User" w:date="2012-11-18T09:33:00Z">
            <w:rPr>
              <w:rFonts w:ascii="Times New Roman" w:hAnsi="Times New Roman"/>
            </w:rPr>
          </w:rPrChange>
        </w:rPr>
        <w:t>and those clusters further separated into</w:t>
      </w:r>
      <w:r w:rsidR="003D0532" w:rsidRPr="001C287A">
        <w:rPr>
          <w:rFonts w:ascii="Times New Roman" w:hAnsi="Times New Roman"/>
          <w:color w:val="000000" w:themeColor="text1"/>
          <w:sz w:val="24"/>
          <w:rPrChange w:id="1923" w:author="User" w:date="2012-11-18T09:33:00Z">
            <w:rPr>
              <w:rFonts w:ascii="Times New Roman" w:hAnsi="Times New Roman"/>
            </w:rPr>
          </w:rPrChange>
        </w:rPr>
        <w:t xml:space="preserve"> </w:t>
      </w:r>
      <w:ins w:id="1924" w:author="User" w:date="2012-11-18T09:33:00Z">
        <w:r w:rsidR="0051603F">
          <w:rPr>
            <w:rFonts w:ascii="Times New Roman" w:hAnsi="Times New Roman" w:cs="Times New Roman"/>
            <w:color w:val="000000" w:themeColor="text1"/>
            <w:sz w:val="24"/>
            <w:szCs w:val="24"/>
          </w:rPr>
          <w:t xml:space="preserve">upper </w:t>
        </w:r>
      </w:ins>
      <w:r w:rsidRPr="001C287A">
        <w:rPr>
          <w:rFonts w:ascii="Times New Roman" w:hAnsi="Times New Roman"/>
          <w:color w:val="000000" w:themeColor="text1"/>
          <w:sz w:val="24"/>
          <w:rPrChange w:id="1925" w:author="User" w:date="2012-11-18T09:33:00Z">
            <w:rPr>
              <w:rFonts w:ascii="Times New Roman" w:hAnsi="Times New Roman"/>
            </w:rPr>
          </w:rPrChange>
        </w:rPr>
        <w:t xml:space="preserve">mixed and deep zone </w:t>
      </w:r>
      <w:r w:rsidR="000D4535" w:rsidRPr="001C287A">
        <w:rPr>
          <w:rFonts w:ascii="Times New Roman" w:hAnsi="Times New Roman"/>
          <w:color w:val="000000" w:themeColor="text1"/>
          <w:sz w:val="24"/>
          <w:rPrChange w:id="1926" w:author="User" w:date="2012-11-18T09:33:00Z">
            <w:rPr>
              <w:rFonts w:ascii="Times New Roman" w:hAnsi="Times New Roman"/>
            </w:rPr>
          </w:rPrChange>
        </w:rPr>
        <w:t>groups</w:t>
      </w:r>
      <w:ins w:id="1927" w:author="User" w:date="2012-11-18T09:33:00Z">
        <w:r w:rsidR="0051603F">
          <w:rPr>
            <w:rFonts w:ascii="Times New Roman" w:hAnsi="Times New Roman" w:cs="Times New Roman"/>
            <w:color w:val="000000" w:themeColor="text1"/>
            <w:sz w:val="24"/>
            <w:szCs w:val="24"/>
          </w:rPr>
          <w:t xml:space="preserve"> </w:t>
        </w:r>
      </w:ins>
      <w:r w:rsidR="00443016" w:rsidRPr="001C287A">
        <w:rPr>
          <w:rFonts w:ascii="Times New Roman" w:hAnsi="Times New Roman"/>
          <w:color w:val="000000" w:themeColor="text1"/>
          <w:sz w:val="24"/>
          <w:rPrChange w:id="1928" w:author="User" w:date="2012-11-18T09:33:00Z">
            <w:rPr>
              <w:rFonts w:ascii="Times New Roman" w:hAnsi="Times New Roman"/>
            </w:rPr>
          </w:rPrChange>
        </w:rPr>
        <w:t>(Figure 3).</w:t>
      </w:r>
      <w:ins w:id="1929" w:author="User" w:date="2012-11-18T09:33:00Z">
        <w:r w:rsidR="0051603F">
          <w:rPr>
            <w:rFonts w:ascii="Times New Roman" w:hAnsi="Times New Roman" w:cs="Times New Roman"/>
            <w:color w:val="000000" w:themeColor="text1"/>
            <w:sz w:val="24"/>
            <w:szCs w:val="24"/>
          </w:rPr>
          <w:t xml:space="preserve"> </w:t>
        </w:r>
      </w:ins>
      <w:r w:rsidR="00443016" w:rsidRPr="001C287A">
        <w:rPr>
          <w:rFonts w:ascii="Times New Roman" w:hAnsi="Times New Roman"/>
          <w:color w:val="000000" w:themeColor="text1"/>
          <w:sz w:val="24"/>
          <w:rPrChange w:id="1930" w:author="User" w:date="2012-11-18T09:33:00Z">
            <w:rPr>
              <w:rFonts w:ascii="Times New Roman" w:hAnsi="Times New Roman"/>
            </w:rPr>
          </w:rPrChange>
        </w:rPr>
        <w:t xml:space="preserve">A significant </w:t>
      </w:r>
      <w:r w:rsidR="005D460A" w:rsidRPr="001C287A">
        <w:rPr>
          <w:rFonts w:ascii="Times New Roman" w:hAnsi="Times New Roman"/>
          <w:color w:val="000000" w:themeColor="text1"/>
          <w:sz w:val="24"/>
          <w:rPrChange w:id="1931" w:author="User" w:date="2012-11-18T09:33:00Z">
            <w:rPr>
              <w:rFonts w:ascii="Times New Roman" w:hAnsi="Times New Roman"/>
            </w:rPr>
          </w:rPrChange>
        </w:rPr>
        <w:t>difference in genus-</w:t>
      </w:r>
      <w:r w:rsidR="00443016" w:rsidRPr="001C287A">
        <w:rPr>
          <w:rFonts w:ascii="Times New Roman" w:hAnsi="Times New Roman"/>
          <w:color w:val="000000" w:themeColor="text1"/>
          <w:sz w:val="24"/>
          <w:rPrChange w:id="1932" w:author="User" w:date="2012-11-18T09:33:00Z">
            <w:rPr>
              <w:rFonts w:ascii="Times New Roman" w:hAnsi="Times New Roman"/>
            </w:rPr>
          </w:rPrChange>
        </w:rPr>
        <w:t xml:space="preserve">level composition between mixed and deep zone samples was supported by ANOSIM </w:t>
      </w:r>
      <w:r w:rsidR="00D40498" w:rsidRPr="001C287A">
        <w:rPr>
          <w:rFonts w:ascii="Times New Roman" w:hAnsi="Times New Roman"/>
          <w:color w:val="000000" w:themeColor="text1"/>
          <w:sz w:val="24"/>
          <w:rPrChange w:id="1933" w:author="User" w:date="2012-11-18T09:33:00Z">
            <w:rPr>
              <w:rFonts w:ascii="Times New Roman" w:hAnsi="Times New Roman"/>
            </w:rPr>
          </w:rPrChange>
        </w:rPr>
        <w:t>test</w:t>
      </w:r>
      <w:r w:rsidR="00443016" w:rsidRPr="001C287A">
        <w:rPr>
          <w:rFonts w:ascii="Times New Roman" w:hAnsi="Times New Roman"/>
          <w:color w:val="000000" w:themeColor="text1"/>
          <w:sz w:val="24"/>
          <w:rPrChange w:id="1934" w:author="User" w:date="2012-11-18T09:33:00Z">
            <w:rPr>
              <w:rFonts w:ascii="Times New Roman" w:hAnsi="Times New Roman"/>
            </w:rPr>
          </w:rPrChange>
        </w:rPr>
        <w:t xml:space="preserve"> (Rho: 0.53, significance: 0.1%).</w:t>
      </w:r>
      <w:r w:rsidR="005A370E">
        <w:rPr>
          <w:rFonts w:ascii="Times New Roman" w:hAnsi="Times New Roman"/>
          <w:color w:val="000000" w:themeColor="text1"/>
          <w:sz w:val="24"/>
          <w:rPrChange w:id="1935" w:author="User" w:date="2012-11-18T09:33:00Z">
            <w:rPr>
              <w:rFonts w:ascii="Times New Roman" w:hAnsi="Times New Roman"/>
            </w:rPr>
          </w:rPrChange>
        </w:rPr>
        <w:t xml:space="preserve"> </w:t>
      </w:r>
      <w:del w:id="1936" w:author="User" w:date="2012-11-18T09:33:00Z">
        <w:r w:rsidR="00443016">
          <w:rPr>
            <w:rFonts w:ascii="Times New Roman" w:hAnsi="Times New Roman" w:cs="Times New Roman"/>
          </w:rPr>
          <w:delText xml:space="preserve"> </w:delText>
        </w:r>
      </w:del>
      <w:r w:rsidR="004571EE" w:rsidRPr="001C287A">
        <w:rPr>
          <w:rFonts w:ascii="Times New Roman" w:hAnsi="Times New Roman"/>
          <w:color w:val="000000" w:themeColor="text1"/>
          <w:sz w:val="24"/>
          <w:rPrChange w:id="1937" w:author="User" w:date="2012-11-18T09:33:00Z">
            <w:rPr>
              <w:rFonts w:ascii="Times New Roman" w:hAnsi="Times New Roman"/>
            </w:rPr>
          </w:rPrChange>
        </w:rPr>
        <w:t xml:space="preserve">Differential </w:t>
      </w:r>
      <w:r w:rsidR="00F3174C" w:rsidRPr="001C287A">
        <w:rPr>
          <w:rFonts w:ascii="Times New Roman" w:hAnsi="Times New Roman"/>
          <w:color w:val="000000" w:themeColor="text1"/>
          <w:sz w:val="24"/>
          <w:rPrChange w:id="1938" w:author="User" w:date="2012-11-18T09:33:00Z">
            <w:rPr>
              <w:rFonts w:ascii="Times New Roman" w:hAnsi="Times New Roman"/>
            </w:rPr>
          </w:rPrChange>
        </w:rPr>
        <w:t xml:space="preserve">vertical </w:t>
      </w:r>
      <w:r w:rsidR="004571EE" w:rsidRPr="001C287A">
        <w:rPr>
          <w:rFonts w:ascii="Times New Roman" w:hAnsi="Times New Roman"/>
          <w:color w:val="000000" w:themeColor="text1"/>
          <w:sz w:val="24"/>
          <w:rPrChange w:id="1939" w:author="User" w:date="2012-11-18T09:33:00Z">
            <w:rPr>
              <w:rFonts w:ascii="Times New Roman" w:hAnsi="Times New Roman"/>
            </w:rPr>
          </w:rPrChange>
        </w:rPr>
        <w:t>distribution of taxa</w:t>
      </w:r>
      <w:r w:rsidR="003D0532" w:rsidRPr="001C287A">
        <w:rPr>
          <w:rFonts w:ascii="Times New Roman" w:hAnsi="Times New Roman"/>
          <w:color w:val="000000" w:themeColor="text1"/>
          <w:sz w:val="24"/>
          <w:rPrChange w:id="1940" w:author="User" w:date="2012-11-18T09:33:00Z">
            <w:rPr>
              <w:rFonts w:ascii="Times New Roman" w:hAnsi="Times New Roman"/>
            </w:rPr>
          </w:rPrChange>
        </w:rPr>
        <w:t xml:space="preserve"> </w:t>
      </w:r>
      <w:r w:rsidR="00A717A9" w:rsidRPr="001C287A">
        <w:rPr>
          <w:rFonts w:ascii="Times New Roman" w:hAnsi="Times New Roman"/>
          <w:color w:val="000000" w:themeColor="text1"/>
          <w:sz w:val="24"/>
          <w:rPrChange w:id="1941" w:author="User" w:date="2012-11-18T09:33:00Z">
            <w:rPr>
              <w:rFonts w:ascii="Times New Roman" w:hAnsi="Times New Roman"/>
            </w:rPr>
          </w:rPrChange>
        </w:rPr>
        <w:t xml:space="preserve">is consistent </w:t>
      </w:r>
      <w:r w:rsidR="00F3174C" w:rsidRPr="001C287A">
        <w:rPr>
          <w:rFonts w:ascii="Times New Roman" w:hAnsi="Times New Roman"/>
          <w:color w:val="000000" w:themeColor="text1"/>
          <w:sz w:val="24"/>
          <w:rPrChange w:id="1942" w:author="User" w:date="2012-11-18T09:33:00Z">
            <w:rPr>
              <w:rFonts w:ascii="Times New Roman" w:hAnsi="Times New Roman"/>
            </w:rPr>
          </w:rPrChange>
        </w:rPr>
        <w:t xml:space="preserve">with </w:t>
      </w:r>
      <w:r w:rsidR="00A717A9" w:rsidRPr="001C287A">
        <w:rPr>
          <w:rFonts w:ascii="Times New Roman" w:hAnsi="Times New Roman"/>
          <w:color w:val="000000" w:themeColor="text1"/>
          <w:sz w:val="24"/>
          <w:rPrChange w:id="1943" w:author="User" w:date="2012-11-18T09:33:00Z">
            <w:rPr>
              <w:rFonts w:ascii="Times New Roman" w:hAnsi="Times New Roman"/>
            </w:rPr>
          </w:rPrChange>
        </w:rPr>
        <w:t xml:space="preserve">partitioning of ecological functions in the lake </w:t>
      </w:r>
      <w:r w:rsidR="00266E9D" w:rsidRPr="001C287A">
        <w:rPr>
          <w:rFonts w:ascii="Times New Roman" w:hAnsi="Times New Roman"/>
          <w:color w:val="000000" w:themeColor="text1"/>
          <w:sz w:val="24"/>
          <w:rPrChange w:id="1944" w:author="User" w:date="2012-11-18T09:33:00Z">
            <w:rPr>
              <w:rFonts w:ascii="Times New Roman" w:hAnsi="Times New Roman"/>
            </w:rPr>
          </w:rPrChange>
        </w:rPr>
        <w:t>and</w:t>
      </w:r>
      <w:r w:rsidR="003D0532" w:rsidRPr="001C287A">
        <w:rPr>
          <w:rFonts w:ascii="Times New Roman" w:hAnsi="Times New Roman"/>
          <w:color w:val="000000" w:themeColor="text1"/>
          <w:sz w:val="24"/>
          <w:rPrChange w:id="1945" w:author="User" w:date="2012-11-18T09:33:00Z">
            <w:rPr>
              <w:rFonts w:ascii="Times New Roman" w:hAnsi="Times New Roman"/>
            </w:rPr>
          </w:rPrChange>
        </w:rPr>
        <w:t xml:space="preserve"> </w:t>
      </w:r>
      <w:del w:id="1946" w:author="User" w:date="2012-11-18T09:33:00Z">
        <w:r w:rsidR="00806353">
          <w:rPr>
            <w:rFonts w:ascii="Times New Roman" w:hAnsi="Times New Roman" w:cs="Times New Roman"/>
          </w:rPr>
          <w:delText>taken</w:delText>
        </w:r>
      </w:del>
      <w:ins w:id="1947" w:author="User" w:date="2012-11-18T09:33:00Z">
        <w:r w:rsidR="0051603F">
          <w:rPr>
            <w:rFonts w:ascii="Times New Roman" w:hAnsi="Times New Roman" w:cs="Times New Roman"/>
            <w:color w:val="000000" w:themeColor="text1"/>
            <w:sz w:val="24"/>
            <w:szCs w:val="24"/>
          </w:rPr>
          <w:t>in association</w:t>
        </w:r>
      </w:ins>
      <w:r w:rsidR="003D0532" w:rsidRPr="001C287A">
        <w:rPr>
          <w:rFonts w:ascii="Times New Roman" w:hAnsi="Times New Roman"/>
          <w:color w:val="000000" w:themeColor="text1"/>
          <w:sz w:val="24"/>
          <w:rPrChange w:id="1948" w:author="User" w:date="2012-11-18T09:33:00Z">
            <w:rPr>
              <w:rFonts w:ascii="Times New Roman" w:hAnsi="Times New Roman"/>
            </w:rPr>
          </w:rPrChange>
        </w:rPr>
        <w:t xml:space="preserve"> </w:t>
      </w:r>
      <w:r w:rsidR="00266E9D" w:rsidRPr="001C287A">
        <w:rPr>
          <w:rFonts w:ascii="Times New Roman" w:hAnsi="Times New Roman"/>
          <w:color w:val="000000" w:themeColor="text1"/>
          <w:sz w:val="24"/>
          <w:rPrChange w:id="1949" w:author="User" w:date="2012-11-18T09:33:00Z">
            <w:rPr>
              <w:rFonts w:ascii="Times New Roman" w:hAnsi="Times New Roman"/>
            </w:rPr>
          </w:rPrChange>
        </w:rPr>
        <w:t xml:space="preserve">with the physical and chemical data, </w:t>
      </w:r>
      <w:del w:id="1950" w:author="User" w:date="2012-11-18T09:33:00Z">
        <w:r w:rsidR="00EC3AAD">
          <w:rPr>
            <w:rFonts w:ascii="Times New Roman" w:hAnsi="Times New Roman" w:cs="Times New Roman"/>
          </w:rPr>
          <w:delText>provided</w:delText>
        </w:r>
        <w:r w:rsidR="001D2B5B">
          <w:rPr>
            <w:rFonts w:ascii="Times New Roman" w:hAnsi="Times New Roman" w:cs="Times New Roman"/>
          </w:rPr>
          <w:delText xml:space="preserve"> insight into</w:delText>
        </w:r>
        <w:r w:rsidR="003D0532">
          <w:rPr>
            <w:rFonts w:ascii="Times New Roman" w:hAnsi="Times New Roman" w:cs="Times New Roman"/>
          </w:rPr>
          <w:delText xml:space="preserve"> </w:delText>
        </w:r>
        <w:r w:rsidR="00111DE1">
          <w:rPr>
            <w:rFonts w:ascii="Times New Roman" w:hAnsi="Times New Roman" w:cs="Times New Roman"/>
          </w:rPr>
          <w:delText>the</w:delText>
        </w:r>
      </w:del>
      <w:ins w:id="1951" w:author="User" w:date="2012-11-18T09:33:00Z">
        <w:r w:rsidR="0051603F">
          <w:rPr>
            <w:rFonts w:ascii="Times New Roman" w:hAnsi="Times New Roman" w:cs="Times New Roman"/>
            <w:color w:val="000000" w:themeColor="text1"/>
            <w:sz w:val="24"/>
            <w:szCs w:val="24"/>
          </w:rPr>
          <w:t>described</w:t>
        </w:r>
      </w:ins>
      <w:r w:rsidR="003D0532" w:rsidRPr="001C287A">
        <w:rPr>
          <w:rFonts w:ascii="Times New Roman" w:hAnsi="Times New Roman"/>
          <w:color w:val="000000" w:themeColor="text1"/>
          <w:sz w:val="24"/>
          <w:rPrChange w:id="1952" w:author="User" w:date="2012-11-18T09:33:00Z">
            <w:rPr>
              <w:rFonts w:ascii="Times New Roman" w:hAnsi="Times New Roman"/>
            </w:rPr>
          </w:rPrChange>
        </w:rPr>
        <w:t xml:space="preserve"> </w:t>
      </w:r>
      <w:r w:rsidR="00266E9D" w:rsidRPr="001C287A">
        <w:rPr>
          <w:rFonts w:ascii="Times New Roman" w:hAnsi="Times New Roman"/>
          <w:color w:val="000000" w:themeColor="text1"/>
          <w:sz w:val="24"/>
          <w:rPrChange w:id="1953" w:author="User" w:date="2012-11-18T09:33:00Z">
            <w:rPr>
              <w:rFonts w:ascii="Times New Roman" w:hAnsi="Times New Roman"/>
            </w:rPr>
          </w:rPrChange>
        </w:rPr>
        <w:t>functional roles</w:t>
      </w:r>
      <w:r w:rsidR="00111DE1" w:rsidRPr="001C287A">
        <w:rPr>
          <w:rFonts w:ascii="Times New Roman" w:hAnsi="Times New Roman"/>
          <w:color w:val="000000" w:themeColor="text1"/>
          <w:sz w:val="24"/>
          <w:rPrChange w:id="1954" w:author="User" w:date="2012-11-18T09:33:00Z">
            <w:rPr>
              <w:rFonts w:ascii="Times New Roman" w:hAnsi="Times New Roman"/>
            </w:rPr>
          </w:rPrChange>
        </w:rPr>
        <w:t xml:space="preserve"> of those taxa</w:t>
      </w:r>
      <w:r w:rsidR="00266E9D" w:rsidRPr="001C287A">
        <w:rPr>
          <w:rFonts w:ascii="Times New Roman" w:hAnsi="Times New Roman"/>
          <w:color w:val="000000" w:themeColor="text1"/>
          <w:sz w:val="24"/>
          <w:rPrChange w:id="1955" w:author="User" w:date="2012-11-18T09:33:00Z">
            <w:rPr>
              <w:rFonts w:ascii="Times New Roman" w:hAnsi="Times New Roman"/>
            </w:rPr>
          </w:rPrChange>
        </w:rPr>
        <w:t xml:space="preserve">. </w:t>
      </w:r>
    </w:p>
    <w:p w14:paraId="63CF978C" w14:textId="77777777" w:rsidR="0051603F" w:rsidRDefault="0051603F" w:rsidP="009A22D7">
      <w:pPr>
        <w:pStyle w:val="Heading3"/>
        <w:spacing w:before="0" w:line="240" w:lineRule="auto"/>
        <w:rPr>
          <w:ins w:id="1956" w:author="User" w:date="2012-11-18T09:33:00Z"/>
          <w:rFonts w:ascii="Times New Roman" w:hAnsi="Times New Roman" w:cs="Times New Roman"/>
          <w:color w:val="000000" w:themeColor="text1"/>
          <w:sz w:val="24"/>
          <w:szCs w:val="24"/>
        </w:rPr>
      </w:pPr>
    </w:p>
    <w:p w14:paraId="2DF5BA6A" w14:textId="77777777" w:rsidR="00A03BCB" w:rsidRPr="0051603F" w:rsidRDefault="00A03BCB" w:rsidP="009A22D7">
      <w:pPr>
        <w:pStyle w:val="Heading3"/>
        <w:spacing w:before="0" w:line="240" w:lineRule="auto"/>
        <w:rPr>
          <w:rFonts w:ascii="Times New Roman" w:hAnsi="Times New Roman"/>
          <w:b w:val="0"/>
          <w:i/>
          <w:color w:val="000000" w:themeColor="text1"/>
          <w:sz w:val="24"/>
          <w:rPrChange w:id="1957" w:author="User" w:date="2012-11-18T09:33:00Z">
            <w:rPr>
              <w:i/>
            </w:rPr>
          </w:rPrChange>
        </w:rPr>
        <w:pPrChange w:id="1958" w:author="User" w:date="2012-11-18T09:33:00Z">
          <w:pPr>
            <w:pStyle w:val="Heading3"/>
          </w:pPr>
        </w:pPrChange>
      </w:pPr>
      <w:r w:rsidRPr="0051603F">
        <w:rPr>
          <w:rFonts w:ascii="Times New Roman" w:hAnsi="Times New Roman"/>
          <w:b w:val="0"/>
          <w:i/>
          <w:color w:val="000000" w:themeColor="text1"/>
          <w:sz w:val="24"/>
          <w:rPrChange w:id="1959" w:author="User" w:date="2012-11-18T09:33:00Z">
            <w:rPr/>
          </w:rPrChange>
        </w:rPr>
        <w:t>20–3.0 µm fraction</w:t>
      </w:r>
      <w:ins w:id="1960" w:author="User" w:date="2012-11-18T09:33:00Z">
        <w:r w:rsidR="00BE45E8">
          <w:rPr>
            <w:rFonts w:ascii="Times New Roman" w:hAnsi="Times New Roman" w:cs="Times New Roman"/>
            <w:b w:val="0"/>
            <w:i/>
            <w:color w:val="000000" w:themeColor="text1"/>
            <w:sz w:val="24"/>
            <w:szCs w:val="24"/>
          </w:rPr>
          <w:t xml:space="preserve"> community composition</w:t>
        </w:r>
      </w:ins>
    </w:p>
    <w:p w14:paraId="46FD4535" w14:textId="7158662F" w:rsidR="00396551" w:rsidRPr="001C287A" w:rsidRDefault="00AE3ED7" w:rsidP="009A22D7">
      <w:pPr>
        <w:spacing w:after="0" w:line="240" w:lineRule="auto"/>
        <w:rPr>
          <w:rFonts w:ascii="Times New Roman" w:hAnsi="Times New Roman"/>
          <w:color w:val="000000" w:themeColor="text1"/>
          <w:sz w:val="24"/>
          <w:rPrChange w:id="1961" w:author="User" w:date="2012-11-18T09:33:00Z">
            <w:rPr>
              <w:rFonts w:ascii="Times New Roman" w:hAnsi="Times New Roman"/>
            </w:rPr>
          </w:rPrChange>
        </w:rPr>
        <w:pPrChange w:id="1962" w:author="User" w:date="2012-11-18T09:33:00Z">
          <w:pPr>
            <w:spacing w:line="240" w:lineRule="auto"/>
            <w:jc w:val="both"/>
          </w:pPr>
        </w:pPrChange>
      </w:pPr>
      <w:r w:rsidRPr="001C287A">
        <w:rPr>
          <w:rFonts w:ascii="Times New Roman" w:hAnsi="Times New Roman"/>
          <w:color w:val="000000" w:themeColor="text1"/>
          <w:sz w:val="24"/>
          <w:rPrChange w:id="1963" w:author="User" w:date="2012-11-18T09:33:00Z">
            <w:rPr>
              <w:rFonts w:ascii="Times New Roman" w:hAnsi="Times New Roman"/>
            </w:rPr>
          </w:rPrChange>
        </w:rPr>
        <w:t xml:space="preserve">The </w:t>
      </w:r>
      <w:r w:rsidR="009425D9" w:rsidRPr="001C287A">
        <w:rPr>
          <w:rFonts w:ascii="Times New Roman" w:hAnsi="Times New Roman"/>
          <w:color w:val="000000" w:themeColor="text1"/>
          <w:sz w:val="24"/>
          <w:rPrChange w:id="1964" w:author="User" w:date="2012-11-18T09:33:00Z">
            <w:rPr>
              <w:rFonts w:ascii="Times New Roman" w:hAnsi="Times New Roman"/>
            </w:rPr>
          </w:rPrChange>
        </w:rPr>
        <w:t xml:space="preserve">upper </w:t>
      </w:r>
      <w:r w:rsidRPr="001C287A">
        <w:rPr>
          <w:rFonts w:ascii="Times New Roman" w:hAnsi="Times New Roman"/>
          <w:color w:val="000000" w:themeColor="text1"/>
          <w:sz w:val="24"/>
          <w:rPrChange w:id="1965" w:author="User" w:date="2012-11-18T09:33:00Z">
            <w:rPr>
              <w:rFonts w:ascii="Times New Roman" w:hAnsi="Times New Roman"/>
            </w:rPr>
          </w:rPrChange>
        </w:rPr>
        <w:t>mixed zone samples</w:t>
      </w:r>
      <w:r w:rsidR="00C4314D" w:rsidRPr="001C287A">
        <w:rPr>
          <w:rFonts w:ascii="Times New Roman" w:hAnsi="Times New Roman"/>
          <w:color w:val="000000" w:themeColor="text1"/>
          <w:sz w:val="24"/>
          <w:rPrChange w:id="1966" w:author="User" w:date="2012-11-18T09:33:00Z">
            <w:rPr>
              <w:rFonts w:ascii="Times New Roman" w:hAnsi="Times New Roman"/>
            </w:rPr>
          </w:rPrChange>
        </w:rPr>
        <w:t xml:space="preserve"> </w:t>
      </w:r>
      <w:commentRangeStart w:id="1967"/>
      <w:commentRangeStart w:id="1968"/>
      <w:r w:rsidR="00B66C8F" w:rsidRPr="001C287A">
        <w:rPr>
          <w:rFonts w:ascii="Times New Roman" w:hAnsi="Times New Roman"/>
          <w:color w:val="000000" w:themeColor="text1"/>
          <w:sz w:val="24"/>
          <w:rPrChange w:id="1969" w:author="User" w:date="2012-11-18T09:33:00Z">
            <w:rPr>
              <w:rFonts w:ascii="Times New Roman" w:hAnsi="Times New Roman"/>
            </w:rPr>
          </w:rPrChange>
        </w:rPr>
        <w:t xml:space="preserve">had </w:t>
      </w:r>
      <w:r w:rsidR="009D0D5C" w:rsidRPr="001C287A">
        <w:rPr>
          <w:rFonts w:ascii="Times New Roman" w:hAnsi="Times New Roman"/>
          <w:color w:val="000000" w:themeColor="text1"/>
          <w:sz w:val="24"/>
          <w:rPrChange w:id="1970" w:author="User" w:date="2012-11-18T09:33:00Z">
            <w:rPr>
              <w:rFonts w:ascii="Times New Roman" w:hAnsi="Times New Roman"/>
            </w:rPr>
          </w:rPrChange>
        </w:rPr>
        <w:t xml:space="preserve">a </w:t>
      </w:r>
      <w:r w:rsidR="00147624" w:rsidRPr="001C287A">
        <w:rPr>
          <w:rFonts w:ascii="Times New Roman" w:hAnsi="Times New Roman"/>
          <w:color w:val="000000" w:themeColor="text1"/>
          <w:sz w:val="24"/>
          <w:rPrChange w:id="1971" w:author="User" w:date="2012-11-18T09:33:00Z">
            <w:rPr>
              <w:rFonts w:ascii="Times New Roman" w:hAnsi="Times New Roman"/>
            </w:rPr>
          </w:rPrChange>
        </w:rPr>
        <w:t xml:space="preserve">relatively high </w:t>
      </w:r>
      <w:ins w:id="1972" w:author="User" w:date="2012-11-18T09:33:00Z">
        <w:r w:rsidR="00D2773C">
          <w:rPr>
            <w:rFonts w:ascii="Times New Roman" w:hAnsi="Times New Roman" w:cs="Times New Roman"/>
            <w:color w:val="000000" w:themeColor="text1"/>
            <w:sz w:val="24"/>
            <w:szCs w:val="24"/>
          </w:rPr>
          <w:t xml:space="preserve">OUT </w:t>
        </w:r>
      </w:ins>
      <w:r w:rsidR="00147624" w:rsidRPr="001C287A">
        <w:rPr>
          <w:rFonts w:ascii="Times New Roman" w:hAnsi="Times New Roman"/>
          <w:color w:val="000000" w:themeColor="text1"/>
          <w:sz w:val="24"/>
          <w:rPrChange w:id="1973" w:author="User" w:date="2012-11-18T09:33:00Z">
            <w:rPr>
              <w:rFonts w:ascii="Times New Roman" w:hAnsi="Times New Roman"/>
            </w:rPr>
          </w:rPrChange>
        </w:rPr>
        <w:t>abundance</w:t>
      </w:r>
      <w:r w:rsidR="009D0D5C" w:rsidRPr="001C287A">
        <w:rPr>
          <w:rFonts w:ascii="Times New Roman" w:hAnsi="Times New Roman"/>
          <w:color w:val="000000" w:themeColor="text1"/>
          <w:sz w:val="24"/>
          <w:rPrChange w:id="1974" w:author="User" w:date="2012-11-18T09:33:00Z">
            <w:rPr>
              <w:rFonts w:ascii="Times New Roman" w:hAnsi="Times New Roman"/>
            </w:rPr>
          </w:rPrChange>
        </w:rPr>
        <w:t xml:space="preserve"> of </w:t>
      </w:r>
      <w:r w:rsidR="009D0D5C" w:rsidRPr="001C287A">
        <w:rPr>
          <w:rFonts w:ascii="Times New Roman" w:hAnsi="Times New Roman"/>
          <w:i/>
          <w:color w:val="000000" w:themeColor="text1"/>
          <w:sz w:val="24"/>
          <w:rPrChange w:id="1975" w:author="User" w:date="2012-11-18T09:33:00Z">
            <w:rPr>
              <w:rFonts w:ascii="Times New Roman" w:hAnsi="Times New Roman"/>
              <w:i/>
            </w:rPr>
          </w:rPrChange>
        </w:rPr>
        <w:t>Dunaliella</w:t>
      </w:r>
      <w:r w:rsidR="009D0D5C" w:rsidRPr="001C287A">
        <w:rPr>
          <w:rFonts w:ascii="Times New Roman" w:hAnsi="Times New Roman"/>
          <w:color w:val="000000" w:themeColor="text1"/>
          <w:sz w:val="24"/>
          <w:rPrChange w:id="1976" w:author="User" w:date="2012-11-18T09:33:00Z">
            <w:rPr>
              <w:rFonts w:ascii="Times New Roman" w:hAnsi="Times New Roman"/>
            </w:rPr>
          </w:rPrChange>
        </w:rPr>
        <w:t xml:space="preserve"> chloroplasts and </w:t>
      </w:r>
      <w:r w:rsidR="00AF1BBB" w:rsidRPr="001C287A">
        <w:rPr>
          <w:rFonts w:ascii="Times New Roman" w:hAnsi="Times New Roman"/>
          <w:color w:val="000000" w:themeColor="text1"/>
          <w:sz w:val="24"/>
          <w:rPrChange w:id="1977" w:author="User" w:date="2012-11-18T09:33:00Z">
            <w:rPr>
              <w:rFonts w:ascii="Times New Roman" w:hAnsi="Times New Roman"/>
            </w:rPr>
          </w:rPrChange>
        </w:rPr>
        <w:t>c</w:t>
      </w:r>
      <w:r w:rsidR="009D0D5C" w:rsidRPr="001C287A">
        <w:rPr>
          <w:rFonts w:ascii="Times New Roman" w:hAnsi="Times New Roman"/>
          <w:color w:val="000000" w:themeColor="text1"/>
          <w:sz w:val="24"/>
          <w:rPrChange w:id="1978" w:author="User" w:date="2012-11-18T09:33:00Z">
            <w:rPr>
              <w:rFonts w:ascii="Times New Roman" w:hAnsi="Times New Roman"/>
            </w:rPr>
          </w:rPrChange>
        </w:rPr>
        <w:t>hlorophyte algae</w:t>
      </w:r>
      <w:commentRangeEnd w:id="1967"/>
      <w:r w:rsidR="008A2DC3">
        <w:rPr>
          <w:rStyle w:val="CommentReference"/>
        </w:rPr>
        <w:commentReference w:id="1967"/>
      </w:r>
      <w:commentRangeEnd w:id="1968"/>
      <w:r w:rsidR="00C4314D">
        <w:rPr>
          <w:rStyle w:val="CommentReference"/>
        </w:rPr>
        <w:commentReference w:id="1968"/>
      </w:r>
      <w:r w:rsidR="00C4314D" w:rsidRPr="001C287A">
        <w:rPr>
          <w:rFonts w:ascii="Times New Roman" w:hAnsi="Times New Roman"/>
          <w:color w:val="000000" w:themeColor="text1"/>
          <w:sz w:val="24"/>
          <w:rPrChange w:id="1979" w:author="User" w:date="2012-11-18T09:33:00Z">
            <w:rPr>
              <w:rFonts w:ascii="Times New Roman" w:hAnsi="Times New Roman"/>
            </w:rPr>
          </w:rPrChange>
        </w:rPr>
        <w:t xml:space="preserve"> </w:t>
      </w:r>
      <w:r w:rsidR="009D0D5C" w:rsidRPr="001C287A">
        <w:rPr>
          <w:rFonts w:ascii="Times New Roman" w:hAnsi="Times New Roman"/>
          <w:color w:val="000000" w:themeColor="text1"/>
          <w:sz w:val="24"/>
          <w:rPrChange w:id="1980" w:author="User" w:date="2012-11-18T09:33:00Z">
            <w:rPr>
              <w:rFonts w:ascii="Times New Roman" w:hAnsi="Times New Roman"/>
            </w:rPr>
          </w:rPrChange>
        </w:rPr>
        <w:t xml:space="preserve">consistent with </w:t>
      </w:r>
      <w:r w:rsidRPr="001C287A">
        <w:rPr>
          <w:rFonts w:ascii="Times New Roman" w:hAnsi="Times New Roman"/>
          <w:color w:val="000000" w:themeColor="text1"/>
          <w:sz w:val="24"/>
          <w:rPrChange w:id="1981" w:author="User" w:date="2012-11-18T09:33:00Z">
            <w:rPr>
              <w:rFonts w:ascii="Times New Roman" w:hAnsi="Times New Roman"/>
            </w:rPr>
          </w:rPrChange>
        </w:rPr>
        <w:t>large</w:t>
      </w:r>
      <w:r w:rsidR="00C4314D" w:rsidRPr="001C287A">
        <w:rPr>
          <w:rFonts w:ascii="Times New Roman" w:hAnsi="Times New Roman"/>
          <w:color w:val="000000" w:themeColor="text1"/>
          <w:sz w:val="24"/>
          <w:rPrChange w:id="1982" w:author="User" w:date="2012-11-18T09:33:00Z">
            <w:rPr>
              <w:rFonts w:ascii="Times New Roman" w:hAnsi="Times New Roman"/>
            </w:rPr>
          </w:rPrChange>
        </w:rPr>
        <w:t xml:space="preserve"> </w:t>
      </w:r>
      <w:r w:rsidR="00CE06E8" w:rsidRPr="001C287A">
        <w:rPr>
          <w:rFonts w:ascii="Times New Roman" w:hAnsi="Times New Roman"/>
          <w:color w:val="000000" w:themeColor="text1"/>
          <w:sz w:val="24"/>
          <w:rPrChange w:id="1983" w:author="User" w:date="2012-11-18T09:33:00Z">
            <w:rPr>
              <w:rFonts w:ascii="Times New Roman" w:hAnsi="Times New Roman"/>
            </w:rPr>
          </w:rPrChange>
        </w:rPr>
        <w:t>active photosynthetic</w:t>
      </w:r>
      <w:r w:rsidR="00C4314D" w:rsidRPr="001C287A">
        <w:rPr>
          <w:rFonts w:ascii="Times New Roman" w:hAnsi="Times New Roman"/>
          <w:color w:val="000000" w:themeColor="text1"/>
          <w:sz w:val="24"/>
          <w:rPrChange w:id="1984" w:author="User" w:date="2012-11-18T09:33:00Z">
            <w:rPr>
              <w:rFonts w:ascii="Times New Roman" w:hAnsi="Times New Roman"/>
            </w:rPr>
          </w:rPrChange>
        </w:rPr>
        <w:t xml:space="preserve"> </w:t>
      </w:r>
      <w:r w:rsidR="00CE06E8" w:rsidRPr="001C287A">
        <w:rPr>
          <w:rFonts w:ascii="Times New Roman" w:hAnsi="Times New Roman"/>
          <w:color w:val="000000" w:themeColor="text1"/>
          <w:sz w:val="24"/>
          <w:rPrChange w:id="1985" w:author="User" w:date="2012-11-18T09:33:00Z">
            <w:rPr>
              <w:rFonts w:ascii="Times New Roman" w:hAnsi="Times New Roman"/>
            </w:rPr>
          </w:rPrChange>
        </w:rPr>
        <w:t>organisms</w:t>
      </w:r>
      <w:r w:rsidR="00B66C8F" w:rsidRPr="001C287A">
        <w:rPr>
          <w:rFonts w:ascii="Times New Roman" w:hAnsi="Times New Roman"/>
          <w:color w:val="000000" w:themeColor="text1"/>
          <w:sz w:val="24"/>
          <w:rPrChange w:id="1986" w:author="User" w:date="2012-11-18T09:33:00Z">
            <w:rPr>
              <w:rFonts w:ascii="Times New Roman" w:hAnsi="Times New Roman"/>
            </w:rPr>
          </w:rPrChange>
        </w:rPr>
        <w:t xml:space="preserve"> concentrating near </w:t>
      </w:r>
      <w:r w:rsidRPr="001C287A">
        <w:rPr>
          <w:rFonts w:ascii="Times New Roman" w:hAnsi="Times New Roman"/>
          <w:color w:val="000000" w:themeColor="text1"/>
          <w:sz w:val="24"/>
          <w:rPrChange w:id="1987" w:author="User" w:date="2012-11-18T09:33:00Z">
            <w:rPr>
              <w:rFonts w:ascii="Times New Roman" w:hAnsi="Times New Roman"/>
            </w:rPr>
          </w:rPrChange>
        </w:rPr>
        <w:t xml:space="preserve">surface </w:t>
      </w:r>
      <w:r w:rsidR="009D0D5C" w:rsidRPr="001C287A">
        <w:rPr>
          <w:rFonts w:ascii="Times New Roman" w:hAnsi="Times New Roman"/>
          <w:color w:val="000000" w:themeColor="text1"/>
          <w:sz w:val="24"/>
          <w:rPrChange w:id="1988" w:author="User" w:date="2012-11-18T09:33:00Z">
            <w:rPr>
              <w:rFonts w:ascii="Times New Roman" w:hAnsi="Times New Roman"/>
            </w:rPr>
          </w:rPrChange>
        </w:rPr>
        <w:t>light</w:t>
      </w:r>
      <w:r w:rsidR="00B66C8F" w:rsidRPr="001C287A">
        <w:rPr>
          <w:rFonts w:ascii="Times New Roman" w:hAnsi="Times New Roman"/>
          <w:color w:val="000000" w:themeColor="text1"/>
          <w:sz w:val="24"/>
          <w:rPrChange w:id="1989" w:author="User" w:date="2012-11-18T09:33:00Z">
            <w:rPr>
              <w:rFonts w:ascii="Times New Roman" w:hAnsi="Times New Roman"/>
            </w:rPr>
          </w:rPrChange>
        </w:rPr>
        <w:t>.</w:t>
      </w:r>
      <w:r w:rsidR="00C4314D" w:rsidRPr="001C287A">
        <w:rPr>
          <w:rFonts w:ascii="Times New Roman" w:hAnsi="Times New Roman"/>
          <w:color w:val="000000" w:themeColor="text1"/>
          <w:sz w:val="24"/>
          <w:rPrChange w:id="1990" w:author="User" w:date="2012-11-18T09:33:00Z">
            <w:rPr>
              <w:rFonts w:ascii="Times New Roman" w:hAnsi="Times New Roman"/>
            </w:rPr>
          </w:rPrChange>
        </w:rPr>
        <w:t xml:space="preserve"> </w:t>
      </w:r>
      <w:r w:rsidR="00477751" w:rsidRPr="001C287A">
        <w:rPr>
          <w:rFonts w:ascii="Times New Roman" w:hAnsi="Times New Roman"/>
          <w:color w:val="000000" w:themeColor="text1"/>
          <w:sz w:val="24"/>
          <w:rPrChange w:id="1991" w:author="User" w:date="2012-11-18T09:33:00Z">
            <w:rPr>
              <w:rFonts w:ascii="Times New Roman" w:hAnsi="Times New Roman"/>
            </w:rPr>
          </w:rPrChange>
        </w:rPr>
        <w:t xml:space="preserve">They </w:t>
      </w:r>
      <w:r w:rsidR="008A2DC3" w:rsidRPr="001C287A">
        <w:rPr>
          <w:rFonts w:ascii="Times New Roman" w:hAnsi="Times New Roman"/>
          <w:color w:val="000000" w:themeColor="text1"/>
          <w:sz w:val="24"/>
          <w:rPrChange w:id="1992" w:author="User" w:date="2012-11-18T09:33:00Z">
            <w:rPr>
              <w:rFonts w:ascii="Times New Roman" w:hAnsi="Times New Roman"/>
            </w:rPr>
          </w:rPrChange>
        </w:rPr>
        <w:t xml:space="preserve">are </w:t>
      </w:r>
      <w:r w:rsidR="00477751" w:rsidRPr="001C287A">
        <w:rPr>
          <w:rFonts w:ascii="Times New Roman" w:hAnsi="Times New Roman"/>
          <w:color w:val="000000" w:themeColor="text1"/>
          <w:sz w:val="24"/>
          <w:rPrChange w:id="1993" w:author="User" w:date="2012-11-18T09:33:00Z">
            <w:rPr>
              <w:rFonts w:ascii="Times New Roman" w:hAnsi="Times New Roman"/>
            </w:rPr>
          </w:rPrChange>
        </w:rPr>
        <w:t xml:space="preserve">likely the main source of primary production in Organic Lake and have </w:t>
      </w:r>
      <w:del w:id="1994" w:author="User" w:date="2012-11-18T09:33:00Z">
        <w:r w:rsidR="00477751">
          <w:rPr>
            <w:rFonts w:ascii="Times New Roman" w:hAnsi="Times New Roman" w:cs="Times New Roman"/>
          </w:rPr>
          <w:delText xml:space="preserve">been </w:delText>
        </w:r>
      </w:del>
      <w:r w:rsidR="00477751" w:rsidRPr="001C287A">
        <w:rPr>
          <w:rFonts w:ascii="Times New Roman" w:hAnsi="Times New Roman"/>
          <w:color w:val="000000" w:themeColor="text1"/>
          <w:sz w:val="24"/>
          <w:rPrChange w:id="1995" w:author="User" w:date="2012-11-18T09:33:00Z">
            <w:rPr>
              <w:rFonts w:ascii="Times New Roman" w:hAnsi="Times New Roman"/>
            </w:rPr>
          </w:rPrChange>
        </w:rPr>
        <w:t xml:space="preserve">previously </w:t>
      </w:r>
      <w:ins w:id="1996" w:author="User" w:date="2012-11-18T09:33:00Z">
        <w:r w:rsidR="0051603F" w:rsidRPr="001C287A">
          <w:rPr>
            <w:rFonts w:ascii="Times New Roman" w:hAnsi="Times New Roman" w:cs="Times New Roman"/>
            <w:color w:val="000000" w:themeColor="text1"/>
            <w:sz w:val="24"/>
            <w:szCs w:val="24"/>
          </w:rPr>
          <w:t xml:space="preserve">been </w:t>
        </w:r>
      </w:ins>
      <w:r w:rsidR="00B85AFE" w:rsidRPr="001C287A">
        <w:rPr>
          <w:rFonts w:ascii="Times New Roman" w:hAnsi="Times New Roman"/>
          <w:color w:val="000000" w:themeColor="text1"/>
          <w:sz w:val="24"/>
          <w:rPrChange w:id="1997" w:author="User" w:date="2012-11-18T09:33:00Z">
            <w:rPr>
              <w:rFonts w:ascii="Times New Roman" w:hAnsi="Times New Roman"/>
            </w:rPr>
          </w:rPrChange>
        </w:rPr>
        <w:t xml:space="preserve">reported to be the dominant </w:t>
      </w:r>
      <w:del w:id="1998" w:author="User" w:date="2012-11-18T09:33:00Z">
        <w:r w:rsidR="00B85AFE">
          <w:rPr>
            <w:rFonts w:ascii="Times New Roman" w:hAnsi="Times New Roman" w:cs="Times New Roman"/>
          </w:rPr>
          <w:delText>alga</w:delText>
        </w:r>
      </w:del>
      <w:ins w:id="1999" w:author="User" w:date="2012-11-18T09:33:00Z">
        <w:r w:rsidR="00B85AFE" w:rsidRPr="001C287A">
          <w:rPr>
            <w:rFonts w:ascii="Times New Roman" w:hAnsi="Times New Roman" w:cs="Times New Roman"/>
            <w:color w:val="000000" w:themeColor="text1"/>
            <w:sz w:val="24"/>
            <w:szCs w:val="24"/>
          </w:rPr>
          <w:t>alga</w:t>
        </w:r>
        <w:r w:rsidR="00D2773C">
          <w:rPr>
            <w:rFonts w:ascii="Times New Roman" w:hAnsi="Times New Roman" w:cs="Times New Roman"/>
            <w:color w:val="000000" w:themeColor="text1"/>
            <w:sz w:val="24"/>
            <w:szCs w:val="24"/>
          </w:rPr>
          <w:t>e</w:t>
        </w:r>
      </w:ins>
      <w:r w:rsidR="00C4314D" w:rsidRPr="001C287A">
        <w:rPr>
          <w:rFonts w:ascii="Times New Roman" w:hAnsi="Times New Roman"/>
          <w:color w:val="000000" w:themeColor="text1"/>
          <w:sz w:val="24"/>
          <w:rPrChange w:id="2000" w:author="User" w:date="2012-11-18T09:33:00Z">
            <w:rPr>
              <w:rFonts w:ascii="Times New Roman" w:hAnsi="Times New Roman"/>
            </w:rPr>
          </w:rPrChange>
        </w:rPr>
        <w:t xml:space="preserve"> </w:t>
      </w:r>
      <w:r w:rsidR="00B85AFE" w:rsidRPr="001C287A">
        <w:rPr>
          <w:rFonts w:ascii="Times New Roman" w:hAnsi="Times New Roman"/>
          <w:color w:val="000000" w:themeColor="text1"/>
          <w:sz w:val="24"/>
          <w:rPrChange w:id="2001" w:author="User" w:date="2012-11-18T09:33:00Z">
            <w:rPr>
              <w:rFonts w:ascii="Times New Roman" w:hAnsi="Times New Roman"/>
            </w:rPr>
          </w:rPrChange>
        </w:rPr>
        <w:t xml:space="preserve">(Franzman </w:t>
      </w:r>
      <w:r w:rsidR="00B85AFE" w:rsidRPr="001C287A">
        <w:rPr>
          <w:rFonts w:ascii="Times New Roman" w:hAnsi="Times New Roman"/>
          <w:i/>
          <w:color w:val="000000" w:themeColor="text1"/>
          <w:sz w:val="24"/>
          <w:rPrChange w:id="2002" w:author="User" w:date="2012-11-18T09:33:00Z">
            <w:rPr>
              <w:rFonts w:ascii="Times New Roman" w:hAnsi="Times New Roman"/>
              <w:i/>
            </w:rPr>
          </w:rPrChange>
        </w:rPr>
        <w:t>et al.</w:t>
      </w:r>
      <w:r w:rsidR="00B85AFE" w:rsidRPr="001C287A">
        <w:rPr>
          <w:rFonts w:ascii="Times New Roman" w:hAnsi="Times New Roman"/>
          <w:color w:val="000000" w:themeColor="text1"/>
          <w:sz w:val="24"/>
          <w:rPrChange w:id="2003" w:author="User" w:date="2012-11-18T09:33:00Z">
            <w:rPr>
              <w:rFonts w:ascii="Times New Roman" w:hAnsi="Times New Roman"/>
            </w:rPr>
          </w:rPrChange>
        </w:rPr>
        <w:t xml:space="preserve">, 1987b). </w:t>
      </w:r>
      <w:r w:rsidR="008A2DC3" w:rsidRPr="001C287A">
        <w:rPr>
          <w:rFonts w:ascii="Times New Roman" w:hAnsi="Times New Roman"/>
          <w:color w:val="000000" w:themeColor="text1"/>
          <w:sz w:val="24"/>
          <w:rPrChange w:id="2004" w:author="User" w:date="2012-11-18T09:33:00Z">
            <w:rPr>
              <w:rFonts w:ascii="Times New Roman" w:hAnsi="Times New Roman"/>
            </w:rPr>
          </w:rPrChange>
        </w:rPr>
        <w:t>The SSU sequences for these alga</w:t>
      </w:r>
      <w:r w:rsidR="00C4314D" w:rsidRPr="001C287A">
        <w:rPr>
          <w:rFonts w:ascii="Times New Roman" w:hAnsi="Times New Roman"/>
          <w:color w:val="000000" w:themeColor="text1"/>
          <w:sz w:val="24"/>
          <w:rPrChange w:id="2005" w:author="User" w:date="2012-11-18T09:33:00Z">
            <w:rPr>
              <w:rFonts w:ascii="Times New Roman" w:hAnsi="Times New Roman"/>
            </w:rPr>
          </w:rPrChange>
        </w:rPr>
        <w:t xml:space="preserve">e </w:t>
      </w:r>
      <w:r w:rsidR="00B66C8F" w:rsidRPr="001C287A">
        <w:rPr>
          <w:rFonts w:ascii="Times New Roman" w:hAnsi="Times New Roman"/>
          <w:color w:val="000000" w:themeColor="text1"/>
          <w:sz w:val="24"/>
          <w:rPrChange w:id="2006" w:author="User" w:date="2012-11-18T09:33:00Z">
            <w:rPr>
              <w:rFonts w:ascii="Times New Roman" w:hAnsi="Times New Roman"/>
            </w:rPr>
          </w:rPrChange>
        </w:rPr>
        <w:t xml:space="preserve">at the bottom of the lake are likely </w:t>
      </w:r>
      <w:r w:rsidR="008A2DC3" w:rsidRPr="001C287A">
        <w:rPr>
          <w:rFonts w:ascii="Times New Roman" w:hAnsi="Times New Roman"/>
          <w:color w:val="000000" w:themeColor="text1"/>
          <w:sz w:val="24"/>
          <w:rPrChange w:id="2007" w:author="User" w:date="2012-11-18T09:33:00Z">
            <w:rPr>
              <w:rFonts w:ascii="Times New Roman" w:hAnsi="Times New Roman"/>
            </w:rPr>
          </w:rPrChange>
        </w:rPr>
        <w:t xml:space="preserve">to be </w:t>
      </w:r>
      <w:r w:rsidR="00B66C8F" w:rsidRPr="001C287A">
        <w:rPr>
          <w:rFonts w:ascii="Times New Roman" w:hAnsi="Times New Roman"/>
          <w:color w:val="000000" w:themeColor="text1"/>
          <w:sz w:val="24"/>
          <w:rPrChange w:id="2008" w:author="User" w:date="2012-11-18T09:33:00Z">
            <w:rPr>
              <w:rFonts w:ascii="Times New Roman" w:hAnsi="Times New Roman"/>
            </w:rPr>
          </w:rPrChange>
        </w:rPr>
        <w:t>due to sedimentation</w:t>
      </w:r>
      <w:r w:rsidR="00C4314D" w:rsidRPr="001C287A">
        <w:rPr>
          <w:rFonts w:ascii="Times New Roman" w:hAnsi="Times New Roman"/>
          <w:color w:val="000000" w:themeColor="text1"/>
          <w:sz w:val="24"/>
          <w:rPrChange w:id="2009" w:author="User" w:date="2012-11-18T09:33:00Z">
            <w:rPr>
              <w:rFonts w:ascii="Times New Roman" w:hAnsi="Times New Roman"/>
            </w:rPr>
          </w:rPrChange>
        </w:rPr>
        <w:t xml:space="preserve"> </w:t>
      </w:r>
      <w:r w:rsidR="00F71D28" w:rsidRPr="001C287A">
        <w:rPr>
          <w:rFonts w:ascii="Times New Roman" w:hAnsi="Times New Roman"/>
          <w:color w:val="000000" w:themeColor="text1"/>
          <w:sz w:val="24"/>
          <w:rPrChange w:id="2010" w:author="User" w:date="2012-11-18T09:33:00Z">
            <w:rPr>
              <w:rFonts w:ascii="Times New Roman" w:hAnsi="Times New Roman"/>
            </w:rPr>
          </w:rPrChange>
        </w:rPr>
        <w:t xml:space="preserve">of dead cells </w:t>
      </w:r>
      <w:r w:rsidR="009F23E0" w:rsidRPr="001C287A">
        <w:rPr>
          <w:rFonts w:ascii="Times New Roman" w:hAnsi="Times New Roman"/>
          <w:color w:val="000000" w:themeColor="text1"/>
          <w:sz w:val="24"/>
          <w:rPrChange w:id="2011" w:author="User" w:date="2012-11-18T09:33:00Z">
            <w:rPr>
              <w:rFonts w:ascii="Times New Roman" w:hAnsi="Times New Roman"/>
            </w:rPr>
          </w:rPrChange>
        </w:rPr>
        <w:t>or resting cysts</w:t>
      </w:r>
      <w:r w:rsidR="00396551" w:rsidRPr="001C287A">
        <w:rPr>
          <w:rFonts w:ascii="Times New Roman" w:hAnsi="Times New Roman"/>
          <w:color w:val="000000" w:themeColor="text1"/>
          <w:sz w:val="24"/>
          <w:rPrChange w:id="2012" w:author="User" w:date="2012-11-18T09:33:00Z">
            <w:rPr>
              <w:rFonts w:ascii="Times New Roman" w:hAnsi="Times New Roman"/>
            </w:rPr>
          </w:rPrChange>
        </w:rPr>
        <w:t>.</w:t>
      </w:r>
    </w:p>
    <w:p w14:paraId="7D54CDC7" w14:textId="11F6D547" w:rsidR="00D2773C" w:rsidRDefault="0092431B" w:rsidP="009A22D7">
      <w:pPr>
        <w:spacing w:after="0" w:line="240" w:lineRule="auto"/>
        <w:ind w:firstLine="426"/>
        <w:rPr>
          <w:rFonts w:ascii="Times New Roman" w:hAnsi="Times New Roman"/>
          <w:color w:val="000000" w:themeColor="text1"/>
          <w:sz w:val="24"/>
          <w:rPrChange w:id="2013" w:author="User" w:date="2012-11-18T09:33:00Z">
            <w:rPr>
              <w:rFonts w:ascii="Times New Roman" w:hAnsi="Times New Roman"/>
            </w:rPr>
          </w:rPrChange>
        </w:rPr>
        <w:pPrChange w:id="2014" w:author="User" w:date="2012-11-18T09:33:00Z">
          <w:pPr>
            <w:spacing w:line="240" w:lineRule="auto"/>
            <w:jc w:val="both"/>
          </w:pPr>
        </w:pPrChange>
      </w:pPr>
      <w:r w:rsidRPr="001C287A">
        <w:rPr>
          <w:rFonts w:ascii="Times New Roman" w:hAnsi="Times New Roman"/>
          <w:i/>
          <w:color w:val="000000" w:themeColor="text1"/>
          <w:sz w:val="24"/>
          <w:rPrChange w:id="2015" w:author="User" w:date="2012-11-18T09:33:00Z">
            <w:rPr>
              <w:rFonts w:ascii="Times New Roman" w:hAnsi="Times New Roman"/>
              <w:i/>
            </w:rPr>
          </w:rPrChange>
        </w:rPr>
        <w:t>Psychroflexus</w:t>
      </w:r>
      <w:r w:rsidRPr="001C287A">
        <w:rPr>
          <w:rFonts w:ascii="Times New Roman" w:hAnsi="Times New Roman"/>
          <w:color w:val="000000" w:themeColor="text1"/>
          <w:sz w:val="24"/>
          <w:rPrChange w:id="2016" w:author="User" w:date="2012-11-18T09:33:00Z">
            <w:rPr>
              <w:rFonts w:ascii="Times New Roman" w:hAnsi="Times New Roman"/>
            </w:rPr>
          </w:rPrChange>
        </w:rPr>
        <w:t xml:space="preserve"> </w:t>
      </w:r>
      <w:del w:id="2017" w:author="User" w:date="2012-11-18T09:33:00Z">
        <w:r>
          <w:rPr>
            <w:rFonts w:ascii="Times New Roman" w:hAnsi="Times New Roman" w:cs="Times New Roman"/>
          </w:rPr>
          <w:delText>was</w:delText>
        </w:r>
      </w:del>
      <w:ins w:id="2018" w:author="User" w:date="2012-11-18T09:33:00Z">
        <w:r w:rsidR="00D2773C">
          <w:rPr>
            <w:rFonts w:ascii="Times New Roman" w:hAnsi="Times New Roman" w:cs="Times New Roman"/>
            <w:color w:val="000000" w:themeColor="text1"/>
            <w:sz w:val="24"/>
            <w:szCs w:val="24"/>
          </w:rPr>
          <w:t>OTUs were</w:t>
        </w:r>
      </w:ins>
      <w:r w:rsidRPr="001C287A">
        <w:rPr>
          <w:rFonts w:ascii="Times New Roman" w:hAnsi="Times New Roman"/>
          <w:color w:val="000000" w:themeColor="text1"/>
          <w:sz w:val="24"/>
          <w:rPrChange w:id="2019" w:author="User" w:date="2012-11-18T09:33:00Z">
            <w:rPr>
              <w:rFonts w:ascii="Times New Roman" w:hAnsi="Times New Roman"/>
            </w:rPr>
          </w:rPrChange>
        </w:rPr>
        <w:t xml:space="preserve"> overrepresented in the surface and 6.7 m samples.</w:t>
      </w:r>
      <w:r w:rsidR="00C4314D" w:rsidRPr="001C287A">
        <w:rPr>
          <w:rFonts w:ascii="Times New Roman" w:hAnsi="Times New Roman"/>
          <w:color w:val="000000" w:themeColor="text1"/>
          <w:sz w:val="24"/>
          <w:rPrChange w:id="2020" w:author="User" w:date="2012-11-18T09:33:00Z">
            <w:rPr>
              <w:rFonts w:ascii="Times New Roman" w:hAnsi="Times New Roman"/>
            </w:rPr>
          </w:rPrChange>
        </w:rPr>
        <w:t xml:space="preserve"> </w:t>
      </w:r>
      <w:r w:rsidRPr="001C287A">
        <w:rPr>
          <w:rFonts w:ascii="Times New Roman" w:hAnsi="Times New Roman"/>
          <w:color w:val="000000" w:themeColor="text1"/>
          <w:sz w:val="24"/>
          <w:rPrChange w:id="2021" w:author="User" w:date="2012-11-18T09:33:00Z">
            <w:rPr>
              <w:rFonts w:ascii="Times New Roman" w:hAnsi="Times New Roman"/>
            </w:rPr>
          </w:rPrChange>
        </w:rPr>
        <w:t>Consistent with enrichment on the 3.0 µm filters,</w:t>
      </w:r>
      <w:r w:rsidR="00C4314D" w:rsidRPr="001C287A">
        <w:rPr>
          <w:rFonts w:ascii="Times New Roman" w:hAnsi="Times New Roman"/>
          <w:color w:val="000000" w:themeColor="text1"/>
          <w:sz w:val="24"/>
          <w:rPrChange w:id="2022" w:author="User" w:date="2012-11-18T09:33:00Z">
            <w:rPr>
              <w:rFonts w:ascii="Times New Roman" w:hAnsi="Times New Roman"/>
            </w:rPr>
          </w:rPrChange>
        </w:rPr>
        <w:t xml:space="preserve"> </w:t>
      </w:r>
      <w:r w:rsidR="008C3808" w:rsidRPr="001C287A">
        <w:rPr>
          <w:rFonts w:ascii="Times New Roman" w:hAnsi="Times New Roman"/>
          <w:i/>
          <w:color w:val="000000" w:themeColor="text1"/>
          <w:sz w:val="24"/>
          <w:rPrChange w:id="2023" w:author="User" w:date="2012-11-18T09:33:00Z">
            <w:rPr>
              <w:rFonts w:ascii="Times New Roman" w:hAnsi="Times New Roman"/>
              <w:i/>
            </w:rPr>
          </w:rPrChange>
        </w:rPr>
        <w:t>P</w:t>
      </w:r>
      <w:r w:rsidRPr="001C287A">
        <w:rPr>
          <w:rFonts w:ascii="Times New Roman" w:hAnsi="Times New Roman"/>
          <w:i/>
          <w:color w:val="000000" w:themeColor="text1"/>
          <w:sz w:val="24"/>
          <w:rPrChange w:id="2024" w:author="User" w:date="2012-11-18T09:33:00Z">
            <w:rPr>
              <w:rFonts w:ascii="Times New Roman" w:hAnsi="Times New Roman"/>
              <w:i/>
            </w:rPr>
          </w:rPrChange>
        </w:rPr>
        <w:t>sychroflexus</w:t>
      </w:r>
      <w:r w:rsidR="008C3808" w:rsidRPr="001C287A">
        <w:rPr>
          <w:rFonts w:ascii="Times New Roman" w:hAnsi="Times New Roman"/>
          <w:i/>
          <w:color w:val="000000" w:themeColor="text1"/>
          <w:sz w:val="24"/>
          <w:rPrChange w:id="2025" w:author="User" w:date="2012-11-18T09:33:00Z">
            <w:rPr>
              <w:rFonts w:ascii="Times New Roman" w:hAnsi="Times New Roman"/>
              <w:i/>
            </w:rPr>
          </w:rPrChange>
        </w:rPr>
        <w:t xml:space="preserve"> gondwanensis</w:t>
      </w:r>
      <w:r w:rsidR="008C3808" w:rsidRPr="001C287A">
        <w:rPr>
          <w:rFonts w:ascii="Times New Roman" w:hAnsi="Times New Roman"/>
          <w:color w:val="000000" w:themeColor="text1"/>
          <w:sz w:val="24"/>
          <w:rPrChange w:id="2026" w:author="User" w:date="2012-11-18T09:33:00Z">
            <w:rPr>
              <w:rFonts w:ascii="Times New Roman" w:hAnsi="Times New Roman"/>
            </w:rPr>
          </w:rPrChange>
        </w:rPr>
        <w:t xml:space="preserve"> (previously </w:t>
      </w:r>
      <w:r w:rsidR="008C3808" w:rsidRPr="001C287A">
        <w:rPr>
          <w:rFonts w:ascii="Times New Roman" w:hAnsi="Times New Roman"/>
          <w:i/>
          <w:color w:val="000000" w:themeColor="text1"/>
          <w:sz w:val="24"/>
          <w:rPrChange w:id="2027" w:author="User" w:date="2012-11-18T09:33:00Z">
            <w:rPr>
              <w:rFonts w:ascii="Times New Roman" w:hAnsi="Times New Roman"/>
              <w:i/>
            </w:rPr>
          </w:rPrChange>
        </w:rPr>
        <w:t>Flavobacterium</w:t>
      </w:r>
      <w:r w:rsidR="00A717A9" w:rsidRPr="001C287A">
        <w:rPr>
          <w:rFonts w:ascii="Times New Roman" w:hAnsi="Times New Roman"/>
          <w:color w:val="000000" w:themeColor="text1"/>
          <w:sz w:val="24"/>
          <w:rPrChange w:id="2028" w:author="User" w:date="2012-11-18T09:33:00Z">
            <w:rPr>
              <w:rFonts w:ascii="Times New Roman" w:hAnsi="Times New Roman"/>
            </w:rPr>
          </w:rPrChange>
        </w:rPr>
        <w:t xml:space="preserve">) </w:t>
      </w:r>
      <w:del w:id="2029" w:author="User" w:date="2012-11-18T09:33:00Z">
        <w:r w:rsidR="00A717A9">
          <w:rPr>
            <w:rFonts w:ascii="Times New Roman" w:hAnsi="Times New Roman" w:cs="Times New Roman"/>
          </w:rPr>
          <w:delText>has</w:delText>
        </w:r>
        <w:r w:rsidR="008C3808">
          <w:rPr>
            <w:rFonts w:ascii="Times New Roman" w:hAnsi="Times New Roman" w:cs="Times New Roman"/>
          </w:rPr>
          <w:delText xml:space="preserve"> been </w:delText>
        </w:r>
      </w:del>
      <w:r w:rsidR="008C3808" w:rsidRPr="001C287A">
        <w:rPr>
          <w:rFonts w:ascii="Times New Roman" w:hAnsi="Times New Roman"/>
          <w:color w:val="000000" w:themeColor="text1"/>
          <w:sz w:val="24"/>
          <w:rPrChange w:id="2030" w:author="User" w:date="2012-11-18T09:33:00Z">
            <w:rPr>
              <w:rFonts w:ascii="Times New Roman" w:hAnsi="Times New Roman"/>
            </w:rPr>
          </w:rPrChange>
        </w:rPr>
        <w:t xml:space="preserve">isolated from Organic Lake (Franzmann </w:t>
      </w:r>
      <w:r w:rsidR="008C3808" w:rsidRPr="001C287A">
        <w:rPr>
          <w:rFonts w:ascii="Times New Roman" w:hAnsi="Times New Roman"/>
          <w:i/>
          <w:color w:val="000000" w:themeColor="text1"/>
          <w:sz w:val="24"/>
          <w:rPrChange w:id="2031" w:author="User" w:date="2012-11-18T09:33:00Z">
            <w:rPr>
              <w:rFonts w:ascii="Times New Roman" w:hAnsi="Times New Roman"/>
              <w:i/>
            </w:rPr>
          </w:rPrChange>
        </w:rPr>
        <w:t>et al</w:t>
      </w:r>
      <w:r w:rsidR="00BA5882" w:rsidRPr="001C287A">
        <w:rPr>
          <w:rFonts w:ascii="Times New Roman" w:hAnsi="Times New Roman"/>
          <w:color w:val="000000" w:themeColor="text1"/>
          <w:sz w:val="24"/>
          <w:rPrChange w:id="2032" w:author="User" w:date="2012-11-18T09:33:00Z">
            <w:rPr>
              <w:rFonts w:ascii="Times New Roman" w:hAnsi="Times New Roman"/>
            </w:rPr>
          </w:rPrChange>
        </w:rPr>
        <w:t>., 1987b)</w:t>
      </w:r>
      <w:r w:rsidR="00A717A9" w:rsidRPr="001C287A">
        <w:rPr>
          <w:rFonts w:ascii="Times New Roman" w:hAnsi="Times New Roman"/>
          <w:color w:val="000000" w:themeColor="text1"/>
          <w:sz w:val="24"/>
          <w:rPrChange w:id="2033" w:author="User" w:date="2012-11-18T09:33:00Z">
            <w:rPr>
              <w:rFonts w:ascii="Times New Roman" w:hAnsi="Times New Roman"/>
            </w:rPr>
          </w:rPrChange>
        </w:rPr>
        <w:t xml:space="preserve"> </w:t>
      </w:r>
      <w:del w:id="2034" w:author="User" w:date="2012-11-18T09:33:00Z">
        <w:r w:rsidR="00A717A9">
          <w:rPr>
            <w:rFonts w:ascii="Times New Roman" w:hAnsi="Times New Roman" w:cs="Times New Roman"/>
          </w:rPr>
          <w:delText>and</w:delText>
        </w:r>
      </w:del>
      <w:ins w:id="2035" w:author="User" w:date="2012-11-18T09:33:00Z">
        <w:r w:rsidR="00D2773C">
          <w:rPr>
            <w:rFonts w:ascii="Times New Roman" w:hAnsi="Times New Roman" w:cs="Times New Roman"/>
            <w:color w:val="000000" w:themeColor="text1"/>
            <w:sz w:val="24"/>
            <w:szCs w:val="24"/>
          </w:rPr>
          <w:t>ha</w:t>
        </w:r>
        <w:r w:rsidR="00A717A9" w:rsidRPr="001C287A">
          <w:rPr>
            <w:rFonts w:ascii="Times New Roman" w:hAnsi="Times New Roman" w:cs="Times New Roman"/>
            <w:color w:val="000000" w:themeColor="text1"/>
            <w:sz w:val="24"/>
            <w:szCs w:val="24"/>
          </w:rPr>
          <w:t>d</w:t>
        </w:r>
      </w:ins>
      <w:r w:rsidR="00A717A9" w:rsidRPr="001C287A">
        <w:rPr>
          <w:rFonts w:ascii="Times New Roman" w:hAnsi="Times New Roman"/>
          <w:color w:val="000000" w:themeColor="text1"/>
          <w:sz w:val="24"/>
          <w:rPrChange w:id="2036" w:author="User" w:date="2012-11-18T09:33:00Z">
            <w:rPr>
              <w:rFonts w:ascii="Times New Roman" w:hAnsi="Times New Roman"/>
            </w:rPr>
          </w:rPrChange>
        </w:rPr>
        <w:t xml:space="preserve"> </w:t>
      </w:r>
      <w:r w:rsidRPr="001C287A">
        <w:rPr>
          <w:rFonts w:ascii="Times New Roman" w:hAnsi="Times New Roman"/>
          <w:color w:val="000000" w:themeColor="text1"/>
          <w:sz w:val="24"/>
          <w:rPrChange w:id="2037" w:author="User" w:date="2012-11-18T09:33:00Z">
            <w:rPr>
              <w:rFonts w:ascii="Times New Roman" w:hAnsi="Times New Roman"/>
            </w:rPr>
          </w:rPrChange>
        </w:rPr>
        <w:t xml:space="preserve">cells </w:t>
      </w:r>
      <w:del w:id="2038" w:author="User" w:date="2012-11-18T09:33:00Z">
        <w:r>
          <w:rPr>
            <w:rFonts w:ascii="Times New Roman" w:hAnsi="Times New Roman" w:cs="Times New Roman"/>
          </w:rPr>
          <w:delText xml:space="preserve">are </w:delText>
        </w:r>
      </w:del>
      <w:r w:rsidR="008C3808" w:rsidRPr="001C287A">
        <w:rPr>
          <w:rFonts w:ascii="Times New Roman" w:hAnsi="Times New Roman"/>
          <w:color w:val="000000" w:themeColor="text1"/>
          <w:sz w:val="24"/>
          <w:rPrChange w:id="2039" w:author="User" w:date="2012-11-18T09:33:00Z">
            <w:rPr>
              <w:rFonts w:ascii="Times New Roman" w:hAnsi="Times New Roman"/>
            </w:rPr>
          </w:rPrChange>
        </w:rPr>
        <w:t xml:space="preserve">1.5–11.5 µm </w:t>
      </w:r>
      <w:r w:rsidRPr="001C287A">
        <w:rPr>
          <w:rFonts w:ascii="Times New Roman" w:hAnsi="Times New Roman"/>
          <w:color w:val="000000" w:themeColor="text1"/>
          <w:sz w:val="24"/>
          <w:rPrChange w:id="2040" w:author="User" w:date="2012-11-18T09:33:00Z">
            <w:rPr>
              <w:rFonts w:ascii="Times New Roman" w:hAnsi="Times New Roman"/>
            </w:rPr>
          </w:rPrChange>
        </w:rPr>
        <w:t xml:space="preserve">in length </w:t>
      </w:r>
      <w:r w:rsidR="008C3808" w:rsidRPr="001C287A">
        <w:rPr>
          <w:rFonts w:ascii="Times New Roman" w:hAnsi="Times New Roman"/>
          <w:color w:val="000000" w:themeColor="text1"/>
          <w:sz w:val="24"/>
          <w:rPrChange w:id="2041" w:author="User" w:date="2012-11-18T09:33:00Z">
            <w:rPr>
              <w:rFonts w:ascii="Times New Roman" w:hAnsi="Times New Roman"/>
            </w:rPr>
          </w:rPrChange>
        </w:rPr>
        <w:t xml:space="preserve">(Dobson </w:t>
      </w:r>
      <w:r w:rsidR="008C3808" w:rsidRPr="001C287A">
        <w:rPr>
          <w:rFonts w:ascii="Times New Roman" w:hAnsi="Times New Roman"/>
          <w:i/>
          <w:color w:val="000000" w:themeColor="text1"/>
          <w:sz w:val="24"/>
          <w:rPrChange w:id="2042" w:author="User" w:date="2012-11-18T09:33:00Z">
            <w:rPr>
              <w:rFonts w:ascii="Times New Roman" w:hAnsi="Times New Roman"/>
              <w:i/>
            </w:rPr>
          </w:rPrChange>
        </w:rPr>
        <w:t>et al</w:t>
      </w:r>
      <w:r w:rsidR="008C3808" w:rsidRPr="001C287A">
        <w:rPr>
          <w:rFonts w:ascii="Times New Roman" w:hAnsi="Times New Roman"/>
          <w:color w:val="000000" w:themeColor="text1"/>
          <w:sz w:val="24"/>
          <w:rPrChange w:id="2043" w:author="User" w:date="2012-11-18T09:33:00Z">
            <w:rPr>
              <w:rFonts w:ascii="Times New Roman" w:hAnsi="Times New Roman"/>
            </w:rPr>
          </w:rPrChange>
        </w:rPr>
        <w:t>., 1991)</w:t>
      </w:r>
      <w:r w:rsidR="006E3332" w:rsidRPr="001C287A">
        <w:rPr>
          <w:rFonts w:ascii="Times New Roman" w:hAnsi="Times New Roman"/>
          <w:color w:val="000000" w:themeColor="text1"/>
          <w:sz w:val="24"/>
          <w:rPrChange w:id="2044" w:author="User" w:date="2012-11-18T09:33:00Z">
            <w:rPr>
              <w:rFonts w:ascii="Times New Roman" w:hAnsi="Times New Roman"/>
            </w:rPr>
          </w:rPrChange>
        </w:rPr>
        <w:t>.</w:t>
      </w:r>
      <w:ins w:id="2045" w:author="User" w:date="2012-11-18T09:33:00Z">
        <w:r w:rsidR="00D2773C">
          <w:rPr>
            <w:rFonts w:ascii="Times New Roman" w:hAnsi="Times New Roman" w:cs="Times New Roman"/>
            <w:color w:val="000000" w:themeColor="text1"/>
            <w:sz w:val="24"/>
            <w:szCs w:val="24"/>
          </w:rPr>
          <w:t xml:space="preserve"> </w:t>
        </w:r>
      </w:ins>
      <w:r w:rsidR="008C3808" w:rsidRPr="001C287A">
        <w:rPr>
          <w:rFonts w:ascii="Times New Roman" w:hAnsi="Times New Roman"/>
          <w:i/>
          <w:color w:val="000000" w:themeColor="text1"/>
          <w:sz w:val="24"/>
          <w:rPrChange w:id="2046" w:author="User" w:date="2012-11-18T09:33:00Z">
            <w:rPr>
              <w:rFonts w:ascii="Times New Roman" w:hAnsi="Times New Roman"/>
              <w:i/>
            </w:rPr>
          </w:rPrChange>
        </w:rPr>
        <w:t>Flavobacteria</w:t>
      </w:r>
      <w:r w:rsidR="003D0532" w:rsidRPr="001C287A">
        <w:rPr>
          <w:rFonts w:ascii="Times New Roman" w:hAnsi="Times New Roman"/>
          <w:i/>
          <w:color w:val="000000" w:themeColor="text1"/>
          <w:sz w:val="24"/>
          <w:rPrChange w:id="2047" w:author="User" w:date="2012-11-18T09:33:00Z">
            <w:rPr>
              <w:rFonts w:ascii="Times New Roman" w:hAnsi="Times New Roman"/>
              <w:i/>
            </w:rPr>
          </w:rPrChange>
        </w:rPr>
        <w:t xml:space="preserve"> </w:t>
      </w:r>
      <w:del w:id="2048" w:author="User" w:date="2012-11-18T09:33:00Z">
        <w:r w:rsidR="00B2383A">
          <w:rPr>
            <w:rFonts w:ascii="Times New Roman" w:hAnsi="Times New Roman" w:cs="Times New Roman"/>
          </w:rPr>
          <w:delText>have been</w:delText>
        </w:r>
        <w:r w:rsidR="00BA5882">
          <w:rPr>
            <w:rFonts w:ascii="Times New Roman" w:hAnsi="Times New Roman" w:cs="Times New Roman"/>
          </w:rPr>
          <w:delText xml:space="preserve"> associated</w:delText>
        </w:r>
      </w:del>
      <w:ins w:id="2049" w:author="User" w:date="2012-11-18T09:33:00Z">
        <w:r w:rsidR="00BA5882" w:rsidRPr="001C287A">
          <w:rPr>
            <w:rFonts w:ascii="Times New Roman" w:hAnsi="Times New Roman" w:cs="Times New Roman"/>
            <w:color w:val="000000" w:themeColor="text1"/>
            <w:sz w:val="24"/>
            <w:szCs w:val="24"/>
          </w:rPr>
          <w:t>associate</w:t>
        </w:r>
      </w:ins>
      <w:r w:rsidR="00BA5882" w:rsidRPr="001C287A">
        <w:rPr>
          <w:rFonts w:ascii="Times New Roman" w:hAnsi="Times New Roman"/>
          <w:color w:val="000000" w:themeColor="text1"/>
          <w:sz w:val="24"/>
          <w:rPrChange w:id="2050" w:author="User" w:date="2012-11-18T09:33:00Z">
            <w:rPr>
              <w:rFonts w:ascii="Times New Roman" w:hAnsi="Times New Roman"/>
            </w:rPr>
          </w:rPrChange>
        </w:rPr>
        <w:t xml:space="preserve"> with phytoplankton</w:t>
      </w:r>
      <w:r w:rsidR="003D0532" w:rsidRPr="001C287A">
        <w:rPr>
          <w:rFonts w:ascii="Times New Roman" w:hAnsi="Times New Roman"/>
          <w:color w:val="000000" w:themeColor="text1"/>
          <w:sz w:val="24"/>
          <w:rPrChange w:id="2051" w:author="User" w:date="2012-11-18T09:33:00Z">
            <w:rPr>
              <w:rFonts w:ascii="Times New Roman" w:hAnsi="Times New Roman"/>
            </w:rPr>
          </w:rPrChange>
        </w:rPr>
        <w:t xml:space="preserve"> </w:t>
      </w:r>
      <w:r w:rsidR="00246904" w:rsidRPr="001C287A">
        <w:rPr>
          <w:rFonts w:ascii="Times New Roman" w:hAnsi="Times New Roman"/>
          <w:color w:val="000000" w:themeColor="text1"/>
          <w:sz w:val="24"/>
          <w:rPrChange w:id="2052" w:author="User" w:date="2012-11-18T09:33:00Z">
            <w:rPr>
              <w:rFonts w:ascii="Times New Roman" w:hAnsi="Times New Roman"/>
            </w:rPr>
          </w:rPrChange>
        </w:rPr>
        <w:t xml:space="preserve">blooms </w:t>
      </w:r>
      <w:r w:rsidR="00B2383A" w:rsidRPr="001C287A">
        <w:rPr>
          <w:rFonts w:ascii="Times New Roman" w:hAnsi="Times New Roman"/>
          <w:color w:val="000000" w:themeColor="text1"/>
          <w:sz w:val="24"/>
          <w:rPrChange w:id="2053" w:author="User" w:date="2012-11-18T09:33:00Z">
            <w:rPr>
              <w:rFonts w:ascii="Times New Roman" w:hAnsi="Times New Roman"/>
            </w:rPr>
          </w:rPrChange>
        </w:rPr>
        <w:t>in the Southern Ocean</w:t>
      </w:r>
      <w:r w:rsidR="007A1541" w:rsidRPr="001C287A">
        <w:rPr>
          <w:rFonts w:ascii="Times New Roman" w:hAnsi="Times New Roman"/>
          <w:color w:val="000000" w:themeColor="text1"/>
          <w:sz w:val="24"/>
          <w:rPrChange w:id="2054" w:author="User" w:date="2012-11-18T09:33:00Z">
            <w:rPr>
              <w:rFonts w:ascii="Times New Roman" w:hAnsi="Times New Roman"/>
            </w:rPr>
          </w:rPrChange>
        </w:rPr>
        <w:t xml:space="preserve"> (</w:t>
      </w:r>
      <w:r w:rsidR="006E3332" w:rsidRPr="001C287A">
        <w:rPr>
          <w:rFonts w:ascii="Times New Roman" w:hAnsi="Times New Roman"/>
          <w:color w:val="000000" w:themeColor="text1"/>
          <w:sz w:val="24"/>
          <w:rPrChange w:id="2055" w:author="User" w:date="2012-11-18T09:33:00Z">
            <w:rPr>
              <w:rFonts w:ascii="Times New Roman" w:hAnsi="Times New Roman"/>
            </w:rPr>
          </w:rPrChange>
        </w:rPr>
        <w:t>Abell &amp; Bowman 2005a; Abell &amp; Bowman 2005b</w:t>
      </w:r>
      <w:r w:rsidRPr="001C287A">
        <w:rPr>
          <w:rFonts w:ascii="Times New Roman" w:hAnsi="Times New Roman"/>
          <w:color w:val="000000" w:themeColor="text1"/>
          <w:sz w:val="24"/>
          <w:rPrChange w:id="2056" w:author="User" w:date="2012-11-18T09:33:00Z">
            <w:rPr>
              <w:rFonts w:ascii="Times New Roman" w:hAnsi="Times New Roman"/>
            </w:rPr>
          </w:rPrChange>
        </w:rPr>
        <w:t xml:space="preserve">; Williams </w:t>
      </w:r>
      <w:r w:rsidRPr="001C287A">
        <w:rPr>
          <w:rFonts w:ascii="Times New Roman" w:hAnsi="Times New Roman"/>
          <w:i/>
          <w:color w:val="000000" w:themeColor="text1"/>
          <w:sz w:val="24"/>
          <w:rPrChange w:id="2057" w:author="User" w:date="2012-11-18T09:33:00Z">
            <w:rPr>
              <w:rFonts w:ascii="Times New Roman" w:hAnsi="Times New Roman"/>
              <w:i/>
            </w:rPr>
          </w:rPrChange>
        </w:rPr>
        <w:t>et al.,</w:t>
      </w:r>
      <w:r w:rsidRPr="001C287A">
        <w:rPr>
          <w:rFonts w:ascii="Times New Roman" w:hAnsi="Times New Roman"/>
          <w:color w:val="000000" w:themeColor="text1"/>
          <w:sz w:val="24"/>
          <w:rPrChange w:id="2058" w:author="User" w:date="2012-11-18T09:33:00Z">
            <w:rPr>
              <w:rFonts w:ascii="Times New Roman" w:hAnsi="Times New Roman"/>
            </w:rPr>
          </w:rPrChange>
        </w:rPr>
        <w:t xml:space="preserve"> 2012</w:t>
      </w:r>
      <w:r w:rsidRPr="00D2773C">
        <w:rPr>
          <w:rFonts w:ascii="Times New Roman" w:hAnsi="Times New Roman"/>
          <w:color w:val="000000" w:themeColor="text1"/>
          <w:sz w:val="24"/>
          <w:highlight w:val="yellow"/>
          <w:rPrChange w:id="2059" w:author="User" w:date="2012-11-18T09:33:00Z">
            <w:rPr>
              <w:rFonts w:ascii="Times New Roman" w:hAnsi="Times New Roman"/>
            </w:rPr>
          </w:rPrChange>
        </w:rPr>
        <w:t>**</w:t>
      </w:r>
      <w:r w:rsidR="00E91568" w:rsidRPr="001C287A">
        <w:rPr>
          <w:rFonts w:ascii="Times New Roman" w:hAnsi="Times New Roman"/>
          <w:color w:val="000000" w:themeColor="text1"/>
          <w:sz w:val="24"/>
          <w:rPrChange w:id="2060" w:author="User" w:date="2012-11-18T09:33:00Z">
            <w:rPr>
              <w:rFonts w:ascii="Times New Roman" w:hAnsi="Times New Roman"/>
            </w:rPr>
          </w:rPrChange>
        </w:rPr>
        <w:t>)</w:t>
      </w:r>
      <w:r w:rsidR="006E0605" w:rsidRPr="001C287A">
        <w:rPr>
          <w:rFonts w:ascii="Times New Roman" w:hAnsi="Times New Roman"/>
          <w:color w:val="000000" w:themeColor="text1"/>
          <w:sz w:val="24"/>
          <w:rPrChange w:id="2061" w:author="User" w:date="2012-11-18T09:33:00Z">
            <w:rPr>
              <w:rFonts w:ascii="Times New Roman" w:hAnsi="Times New Roman"/>
            </w:rPr>
          </w:rPrChange>
        </w:rPr>
        <w:t>,</w:t>
      </w:r>
      <w:r w:rsidR="00C4314D" w:rsidRPr="001C287A">
        <w:rPr>
          <w:rFonts w:ascii="Times New Roman" w:hAnsi="Times New Roman"/>
          <w:color w:val="000000" w:themeColor="text1"/>
          <w:sz w:val="24"/>
          <w:rPrChange w:id="2062" w:author="User" w:date="2012-11-18T09:33:00Z">
            <w:rPr>
              <w:rFonts w:ascii="Times New Roman" w:hAnsi="Times New Roman"/>
            </w:rPr>
          </w:rPrChange>
        </w:rPr>
        <w:t xml:space="preserve"> </w:t>
      </w:r>
      <w:commentRangeStart w:id="2063"/>
      <w:commentRangeStart w:id="2064"/>
      <w:del w:id="2065" w:author="User" w:date="2012-11-18T09:33:00Z">
        <w:r w:rsidR="002D06E2">
          <w:rPr>
            <w:rFonts w:ascii="Times New Roman" w:hAnsi="Times New Roman" w:cs="Times New Roman"/>
          </w:rPr>
          <w:delText>which is hypothesized to be related to their ability</w:delText>
        </w:r>
      </w:del>
      <w:ins w:id="2066" w:author="User" w:date="2012-11-18T09:33:00Z">
        <w:r w:rsidR="00D2773C">
          <w:rPr>
            <w:rFonts w:ascii="Times New Roman" w:hAnsi="Times New Roman" w:cs="Times New Roman"/>
            <w:color w:val="000000" w:themeColor="text1"/>
            <w:sz w:val="24"/>
            <w:szCs w:val="24"/>
          </w:rPr>
          <w:t>and have specialized</w:t>
        </w:r>
        <w:commentRangeStart w:id="2067"/>
        <w:r w:rsidR="002D06E2" w:rsidRPr="001C287A">
          <w:rPr>
            <w:rFonts w:ascii="Times New Roman" w:hAnsi="Times New Roman" w:cs="Times New Roman"/>
            <w:color w:val="000000" w:themeColor="text1"/>
            <w:sz w:val="24"/>
            <w:szCs w:val="24"/>
          </w:rPr>
          <w:t xml:space="preserve"> </w:t>
        </w:r>
        <w:r w:rsidR="00D2773C">
          <w:rPr>
            <w:rFonts w:ascii="Times New Roman" w:hAnsi="Times New Roman" w:cs="Times New Roman"/>
            <w:color w:val="000000" w:themeColor="text1"/>
            <w:sz w:val="24"/>
            <w:szCs w:val="24"/>
          </w:rPr>
          <w:t>abilities</w:t>
        </w:r>
      </w:ins>
      <w:r w:rsidR="002D06E2" w:rsidRPr="001C287A">
        <w:rPr>
          <w:rFonts w:ascii="Times New Roman" w:hAnsi="Times New Roman"/>
          <w:color w:val="000000" w:themeColor="text1"/>
          <w:sz w:val="24"/>
          <w:rPrChange w:id="2068" w:author="User" w:date="2012-11-18T09:33:00Z">
            <w:rPr>
              <w:rFonts w:ascii="Times New Roman" w:hAnsi="Times New Roman"/>
            </w:rPr>
          </w:rPrChange>
        </w:rPr>
        <w:t xml:space="preserve"> to degrade </w:t>
      </w:r>
      <w:del w:id="2069" w:author="User" w:date="2012-11-18T09:33:00Z">
        <w:r w:rsidR="002D06E2">
          <w:rPr>
            <w:rFonts w:ascii="Times New Roman" w:hAnsi="Times New Roman" w:cs="Times New Roman"/>
          </w:rPr>
          <w:delText>high molecular weight carbon</w:delText>
        </w:r>
      </w:del>
      <w:ins w:id="2070" w:author="User" w:date="2012-11-18T09:33:00Z">
        <w:r w:rsidR="00703F22">
          <w:rPr>
            <w:rFonts w:ascii="Times New Roman" w:hAnsi="Times New Roman" w:cs="Times New Roman"/>
            <w:color w:val="000000" w:themeColor="text1"/>
            <w:sz w:val="24"/>
            <w:szCs w:val="24"/>
          </w:rPr>
          <w:t>polymeric substances</w:t>
        </w:r>
      </w:ins>
      <w:r w:rsidR="002D06E2" w:rsidRPr="001C287A">
        <w:rPr>
          <w:rFonts w:ascii="Times New Roman" w:hAnsi="Times New Roman"/>
          <w:color w:val="000000" w:themeColor="text1"/>
          <w:sz w:val="24"/>
          <w:rPrChange w:id="2071" w:author="User" w:date="2012-11-18T09:33:00Z">
            <w:rPr>
              <w:rFonts w:ascii="Times New Roman" w:hAnsi="Times New Roman"/>
            </w:rPr>
          </w:rPrChange>
        </w:rPr>
        <w:t xml:space="preserve"> </w:t>
      </w:r>
      <w:r w:rsidR="00E91568" w:rsidRPr="001C287A">
        <w:rPr>
          <w:rFonts w:ascii="Times New Roman" w:hAnsi="Times New Roman"/>
          <w:color w:val="000000" w:themeColor="text1"/>
          <w:sz w:val="24"/>
          <w:rPrChange w:id="2072" w:author="User" w:date="2012-11-18T09:33:00Z">
            <w:rPr>
              <w:rFonts w:ascii="Times New Roman" w:hAnsi="Times New Roman"/>
            </w:rPr>
          </w:rPrChange>
        </w:rPr>
        <w:t xml:space="preserve">from algal exudates and detritus </w:t>
      </w:r>
      <w:r w:rsidR="002D06E2" w:rsidRPr="001C287A">
        <w:rPr>
          <w:rFonts w:ascii="Times New Roman" w:hAnsi="Times New Roman"/>
          <w:color w:val="000000" w:themeColor="text1"/>
          <w:sz w:val="24"/>
          <w:rPrChange w:id="2073" w:author="User" w:date="2012-11-18T09:33:00Z">
            <w:rPr>
              <w:rFonts w:ascii="Times New Roman" w:hAnsi="Times New Roman"/>
            </w:rPr>
          </w:rPrChange>
        </w:rPr>
        <w:t>(</w:t>
      </w:r>
      <w:r w:rsidR="00BA5882" w:rsidRPr="001C287A">
        <w:rPr>
          <w:rFonts w:ascii="Times New Roman" w:hAnsi="Times New Roman"/>
          <w:color w:val="000000" w:themeColor="text1"/>
          <w:sz w:val="24"/>
          <w:rPrChange w:id="2074" w:author="User" w:date="2012-11-18T09:33:00Z">
            <w:rPr>
              <w:rFonts w:ascii="Times New Roman" w:hAnsi="Times New Roman"/>
            </w:rPr>
          </w:rPrChange>
        </w:rPr>
        <w:t xml:space="preserve">reviewed in Kirchman </w:t>
      </w:r>
      <w:r w:rsidR="00BA5882" w:rsidRPr="001C287A">
        <w:rPr>
          <w:rFonts w:ascii="Times New Roman" w:hAnsi="Times New Roman"/>
          <w:i/>
          <w:color w:val="000000" w:themeColor="text1"/>
          <w:sz w:val="24"/>
          <w:rPrChange w:id="2075" w:author="User" w:date="2012-11-18T09:33:00Z">
            <w:rPr>
              <w:rFonts w:ascii="Times New Roman" w:hAnsi="Times New Roman"/>
              <w:i/>
            </w:rPr>
          </w:rPrChange>
        </w:rPr>
        <w:t>et al.</w:t>
      </w:r>
      <w:r w:rsidR="00BA5882" w:rsidRPr="001C287A">
        <w:rPr>
          <w:rFonts w:ascii="Times New Roman" w:hAnsi="Times New Roman"/>
          <w:color w:val="000000" w:themeColor="text1"/>
          <w:sz w:val="24"/>
          <w:rPrChange w:id="2076" w:author="User" w:date="2012-11-18T09:33:00Z">
            <w:rPr>
              <w:rFonts w:ascii="Times New Roman" w:hAnsi="Times New Roman"/>
            </w:rPr>
          </w:rPrChange>
        </w:rPr>
        <w:t>, 2009</w:t>
      </w:r>
      <w:del w:id="2077" w:author="User" w:date="2012-11-18T09:33:00Z">
        <w:r w:rsidR="002D06E2">
          <w:rPr>
            <w:rFonts w:ascii="Times New Roman" w:hAnsi="Times New Roman" w:cs="Times New Roman"/>
          </w:rPr>
          <w:delText>)</w:delText>
        </w:r>
        <w:commentRangeEnd w:id="2063"/>
        <w:r w:rsidR="006376D7">
          <w:rPr>
            <w:rStyle w:val="CommentReference"/>
          </w:rPr>
          <w:commentReference w:id="2063"/>
        </w:r>
        <w:r w:rsidR="002D06E2">
          <w:rPr>
            <w:rFonts w:ascii="Times New Roman" w:hAnsi="Times New Roman" w:cs="Times New Roman"/>
          </w:rPr>
          <w:delText>.</w:delText>
        </w:r>
      </w:del>
      <w:ins w:id="2078" w:author="User" w:date="2012-11-18T09:33:00Z">
        <w:r w:rsidR="00D2773C">
          <w:rPr>
            <w:rFonts w:ascii="Times New Roman" w:hAnsi="Times New Roman" w:cs="Times New Roman"/>
            <w:color w:val="000000" w:themeColor="text1"/>
            <w:sz w:val="24"/>
            <w:szCs w:val="24"/>
          </w:rPr>
          <w:t xml:space="preserve">; </w:t>
        </w:r>
        <w:r w:rsidR="00D2773C" w:rsidRPr="001C287A">
          <w:rPr>
            <w:rFonts w:ascii="Times New Roman" w:hAnsi="Times New Roman" w:cs="Times New Roman"/>
            <w:color w:val="000000" w:themeColor="text1"/>
            <w:sz w:val="24"/>
            <w:szCs w:val="24"/>
          </w:rPr>
          <w:t xml:space="preserve">Williams </w:t>
        </w:r>
        <w:r w:rsidR="00D2773C" w:rsidRPr="001C287A">
          <w:rPr>
            <w:rFonts w:ascii="Times New Roman" w:hAnsi="Times New Roman" w:cs="Times New Roman"/>
            <w:i/>
            <w:color w:val="000000" w:themeColor="text1"/>
            <w:sz w:val="24"/>
            <w:szCs w:val="24"/>
          </w:rPr>
          <w:t>et al.,</w:t>
        </w:r>
        <w:r w:rsidR="00D2773C" w:rsidRPr="001C287A">
          <w:rPr>
            <w:rFonts w:ascii="Times New Roman" w:hAnsi="Times New Roman" w:cs="Times New Roman"/>
            <w:color w:val="000000" w:themeColor="text1"/>
            <w:sz w:val="24"/>
            <w:szCs w:val="24"/>
          </w:rPr>
          <w:t xml:space="preserve"> 2012</w:t>
        </w:r>
        <w:r w:rsidR="00D2773C" w:rsidRPr="00D2773C">
          <w:rPr>
            <w:rFonts w:ascii="Times New Roman" w:hAnsi="Times New Roman" w:cs="Times New Roman"/>
            <w:color w:val="000000" w:themeColor="text1"/>
            <w:sz w:val="24"/>
            <w:szCs w:val="24"/>
            <w:highlight w:val="yellow"/>
          </w:rPr>
          <w:t>**</w:t>
        </w:r>
        <w:r w:rsidR="002D06E2" w:rsidRPr="001C287A">
          <w:rPr>
            <w:rFonts w:ascii="Times New Roman" w:hAnsi="Times New Roman" w:cs="Times New Roman"/>
            <w:color w:val="000000" w:themeColor="text1"/>
            <w:sz w:val="24"/>
            <w:szCs w:val="24"/>
          </w:rPr>
          <w:t>).</w:t>
        </w:r>
      </w:ins>
      <w:r w:rsidR="002D06E2" w:rsidRPr="001C287A">
        <w:rPr>
          <w:rFonts w:ascii="Times New Roman" w:hAnsi="Times New Roman"/>
          <w:color w:val="000000" w:themeColor="text1"/>
          <w:sz w:val="24"/>
          <w:rPrChange w:id="2079" w:author="User" w:date="2012-11-18T09:33:00Z">
            <w:rPr>
              <w:rFonts w:ascii="Times New Roman" w:hAnsi="Times New Roman"/>
            </w:rPr>
          </w:rPrChange>
        </w:rPr>
        <w:t xml:space="preserve"> </w:t>
      </w:r>
      <w:commentRangeEnd w:id="2064"/>
      <w:commentRangeEnd w:id="2067"/>
      <w:r w:rsidR="00C4314D">
        <w:rPr>
          <w:rStyle w:val="CommentReference"/>
        </w:rPr>
        <w:commentReference w:id="2064"/>
      </w:r>
      <w:r w:rsidR="00D2773C">
        <w:rPr>
          <w:rStyle w:val="CommentReference"/>
        </w:rPr>
        <w:commentReference w:id="2067"/>
      </w:r>
      <w:r w:rsidR="006376D7" w:rsidRPr="001C287A">
        <w:rPr>
          <w:rFonts w:ascii="Times New Roman" w:hAnsi="Times New Roman"/>
          <w:color w:val="000000" w:themeColor="text1"/>
          <w:sz w:val="24"/>
          <w:rPrChange w:id="2080" w:author="User" w:date="2012-11-18T09:33:00Z">
            <w:rPr>
              <w:rFonts w:ascii="Times New Roman" w:hAnsi="Times New Roman"/>
            </w:rPr>
          </w:rPrChange>
        </w:rPr>
        <w:t>It is l</w:t>
      </w:r>
      <w:r w:rsidR="00D907CB" w:rsidRPr="001C287A">
        <w:rPr>
          <w:rFonts w:ascii="Times New Roman" w:hAnsi="Times New Roman"/>
          <w:color w:val="000000" w:themeColor="text1"/>
          <w:sz w:val="24"/>
          <w:rPrChange w:id="2081" w:author="User" w:date="2012-11-18T09:33:00Z">
            <w:rPr>
              <w:rFonts w:ascii="Times New Roman" w:hAnsi="Times New Roman"/>
            </w:rPr>
          </w:rPrChange>
        </w:rPr>
        <w:t>ikely</w:t>
      </w:r>
      <w:r w:rsidR="006376D7" w:rsidRPr="001C287A">
        <w:rPr>
          <w:rFonts w:ascii="Times New Roman" w:hAnsi="Times New Roman"/>
          <w:color w:val="000000" w:themeColor="text1"/>
          <w:sz w:val="24"/>
          <w:rPrChange w:id="2082" w:author="User" w:date="2012-11-18T09:33:00Z">
            <w:rPr>
              <w:rFonts w:ascii="Times New Roman" w:hAnsi="Times New Roman"/>
            </w:rPr>
          </w:rPrChange>
        </w:rPr>
        <w:t xml:space="preserve"> that</w:t>
      </w:r>
      <w:r w:rsidR="00D907CB" w:rsidRPr="001C287A">
        <w:rPr>
          <w:rFonts w:ascii="Times New Roman" w:hAnsi="Times New Roman"/>
          <w:color w:val="000000" w:themeColor="text1"/>
          <w:sz w:val="24"/>
          <w:rPrChange w:id="2083" w:author="User" w:date="2012-11-18T09:33:00Z">
            <w:rPr>
              <w:rFonts w:ascii="Times New Roman" w:hAnsi="Times New Roman"/>
            </w:rPr>
          </w:rPrChange>
        </w:rPr>
        <w:t xml:space="preserve"> Organic Lake </w:t>
      </w:r>
      <w:r w:rsidR="00D907CB" w:rsidRPr="001C287A">
        <w:rPr>
          <w:rFonts w:ascii="Times New Roman" w:hAnsi="Times New Roman"/>
          <w:i/>
          <w:color w:val="000000" w:themeColor="text1"/>
          <w:sz w:val="24"/>
          <w:rPrChange w:id="2084" w:author="User" w:date="2012-11-18T09:33:00Z">
            <w:rPr>
              <w:rFonts w:ascii="Times New Roman" w:hAnsi="Times New Roman"/>
              <w:i/>
            </w:rPr>
          </w:rPrChange>
        </w:rPr>
        <w:t xml:space="preserve">Psychroflexus </w:t>
      </w:r>
      <w:r w:rsidR="00AF1BBB" w:rsidRPr="001C287A">
        <w:rPr>
          <w:rFonts w:ascii="Times New Roman" w:hAnsi="Times New Roman"/>
          <w:color w:val="000000" w:themeColor="text1"/>
          <w:sz w:val="24"/>
          <w:rPrChange w:id="2085" w:author="User" w:date="2012-11-18T09:33:00Z">
            <w:rPr>
              <w:rFonts w:ascii="Times New Roman" w:hAnsi="Times New Roman"/>
            </w:rPr>
          </w:rPrChange>
        </w:rPr>
        <w:t xml:space="preserve">fills a similar ecological role. In support of this, </w:t>
      </w:r>
      <w:r w:rsidR="0024123F" w:rsidRPr="001C287A">
        <w:rPr>
          <w:rFonts w:ascii="Times New Roman" w:hAnsi="Times New Roman"/>
          <w:i/>
          <w:color w:val="000000" w:themeColor="text1"/>
          <w:sz w:val="24"/>
          <w:rPrChange w:id="2086" w:author="User" w:date="2012-11-18T09:33:00Z">
            <w:rPr>
              <w:rFonts w:ascii="Times New Roman" w:hAnsi="Times New Roman"/>
              <w:i/>
            </w:rPr>
          </w:rPrChange>
        </w:rPr>
        <w:t xml:space="preserve">Psychroflexus </w:t>
      </w:r>
      <w:del w:id="2087" w:author="User" w:date="2012-11-18T09:33:00Z">
        <w:r w:rsidR="00A24EAC">
          <w:rPr>
            <w:rFonts w:ascii="Times New Roman" w:hAnsi="Times New Roman" w:cs="Times New Roman"/>
          </w:rPr>
          <w:delText>clusters</w:delText>
        </w:r>
      </w:del>
      <w:ins w:id="2088" w:author="User" w:date="2012-11-18T09:33:00Z">
        <w:r w:rsidR="00D2773C">
          <w:rPr>
            <w:rFonts w:ascii="Times New Roman" w:hAnsi="Times New Roman" w:cs="Times New Roman"/>
            <w:color w:val="000000" w:themeColor="text1"/>
            <w:sz w:val="24"/>
            <w:szCs w:val="24"/>
          </w:rPr>
          <w:t xml:space="preserve">OTUs </w:t>
        </w:r>
        <w:r w:rsidR="00A24EAC" w:rsidRPr="001C287A">
          <w:rPr>
            <w:rFonts w:ascii="Times New Roman" w:hAnsi="Times New Roman" w:cs="Times New Roman"/>
            <w:color w:val="000000" w:themeColor="text1"/>
            <w:sz w:val="24"/>
            <w:szCs w:val="24"/>
          </w:rPr>
          <w:t>cluster</w:t>
        </w:r>
      </w:ins>
      <w:r w:rsidR="0024123F" w:rsidRPr="001C287A">
        <w:rPr>
          <w:rFonts w:ascii="Times New Roman" w:hAnsi="Times New Roman"/>
          <w:color w:val="000000" w:themeColor="text1"/>
          <w:sz w:val="24"/>
          <w:rPrChange w:id="2089" w:author="User" w:date="2012-11-18T09:33:00Z">
            <w:rPr>
              <w:rFonts w:ascii="Times New Roman" w:hAnsi="Times New Roman"/>
            </w:rPr>
          </w:rPrChange>
        </w:rPr>
        <w:t xml:space="preserve"> with </w:t>
      </w:r>
      <w:r w:rsidR="0024123F" w:rsidRPr="001C287A">
        <w:rPr>
          <w:rFonts w:ascii="Times New Roman" w:hAnsi="Times New Roman"/>
          <w:i/>
          <w:color w:val="000000" w:themeColor="text1"/>
          <w:sz w:val="24"/>
          <w:rPrChange w:id="2090" w:author="User" w:date="2012-11-18T09:33:00Z">
            <w:rPr>
              <w:rFonts w:ascii="Times New Roman" w:hAnsi="Times New Roman"/>
              <w:i/>
            </w:rPr>
          </w:rPrChange>
        </w:rPr>
        <w:t xml:space="preserve">Dunaliella </w:t>
      </w:r>
      <w:r w:rsidR="00A24EAC" w:rsidRPr="001C287A">
        <w:rPr>
          <w:rFonts w:ascii="Times New Roman" w:hAnsi="Times New Roman"/>
          <w:color w:val="000000" w:themeColor="text1"/>
          <w:sz w:val="24"/>
          <w:rPrChange w:id="2091" w:author="User" w:date="2012-11-18T09:33:00Z">
            <w:rPr>
              <w:rFonts w:ascii="Times New Roman" w:hAnsi="Times New Roman"/>
            </w:rPr>
          </w:rPrChange>
        </w:rPr>
        <w:t>chloroplasts in the seriation analysis</w:t>
      </w:r>
      <w:r w:rsidR="0024123F" w:rsidRPr="001C287A">
        <w:rPr>
          <w:rFonts w:ascii="Times New Roman" w:hAnsi="Times New Roman"/>
          <w:color w:val="000000" w:themeColor="text1"/>
          <w:sz w:val="24"/>
          <w:rPrChange w:id="2092" w:author="User" w:date="2012-11-18T09:33:00Z">
            <w:rPr>
              <w:rFonts w:ascii="Times New Roman" w:hAnsi="Times New Roman"/>
            </w:rPr>
          </w:rPrChange>
        </w:rPr>
        <w:t xml:space="preserve"> (Figure 3) and </w:t>
      </w:r>
      <w:commentRangeStart w:id="2093"/>
      <w:r w:rsidR="00AF1BBB" w:rsidRPr="001C287A">
        <w:rPr>
          <w:rFonts w:ascii="Times New Roman" w:hAnsi="Times New Roman"/>
          <w:i/>
          <w:color w:val="000000" w:themeColor="text1"/>
          <w:sz w:val="24"/>
          <w:rPrChange w:id="2094" w:author="User" w:date="2012-11-18T09:33:00Z">
            <w:rPr>
              <w:rFonts w:ascii="Times New Roman" w:hAnsi="Times New Roman"/>
              <w:i/>
            </w:rPr>
          </w:rPrChange>
        </w:rPr>
        <w:t>P. gondwanese</w:t>
      </w:r>
      <w:r w:rsidR="00AF1BBB" w:rsidRPr="001C287A">
        <w:rPr>
          <w:rFonts w:ascii="Times New Roman" w:hAnsi="Times New Roman"/>
          <w:color w:val="000000" w:themeColor="text1"/>
          <w:sz w:val="24"/>
          <w:rPrChange w:id="2095" w:author="User" w:date="2012-11-18T09:33:00Z">
            <w:rPr>
              <w:rFonts w:ascii="Times New Roman" w:hAnsi="Times New Roman"/>
            </w:rPr>
          </w:rPrChange>
        </w:rPr>
        <w:t xml:space="preserve"> abundance in Organic Lake </w:t>
      </w:r>
      <w:r w:rsidR="000D4535" w:rsidRPr="001C287A">
        <w:rPr>
          <w:rFonts w:ascii="Times New Roman" w:hAnsi="Times New Roman"/>
          <w:color w:val="000000" w:themeColor="text1"/>
          <w:sz w:val="24"/>
          <w:rPrChange w:id="2096" w:author="User" w:date="2012-11-18T09:33:00Z">
            <w:rPr>
              <w:rFonts w:ascii="Times New Roman" w:hAnsi="Times New Roman"/>
            </w:rPr>
          </w:rPrChange>
        </w:rPr>
        <w:t>has been correlated</w:t>
      </w:r>
      <w:r w:rsidR="00AF1BBB" w:rsidRPr="001C287A">
        <w:rPr>
          <w:rFonts w:ascii="Times New Roman" w:hAnsi="Times New Roman"/>
          <w:color w:val="000000" w:themeColor="text1"/>
          <w:sz w:val="24"/>
          <w:rPrChange w:id="2097" w:author="User" w:date="2012-11-18T09:33:00Z">
            <w:rPr>
              <w:rFonts w:ascii="Times New Roman" w:hAnsi="Times New Roman"/>
            </w:rPr>
          </w:rPrChange>
        </w:rPr>
        <w:t xml:space="preserve"> with average hours of sunshine per day</w:t>
      </w:r>
      <w:commentRangeEnd w:id="2093"/>
      <w:r w:rsidR="006376D7">
        <w:rPr>
          <w:rStyle w:val="CommentReference"/>
        </w:rPr>
        <w:commentReference w:id="2093"/>
      </w:r>
      <w:r w:rsidR="00AF1BBB" w:rsidRPr="001C287A">
        <w:rPr>
          <w:rFonts w:ascii="Times New Roman" w:hAnsi="Times New Roman"/>
          <w:color w:val="000000" w:themeColor="text1"/>
          <w:sz w:val="24"/>
          <w:rPrChange w:id="2098" w:author="User" w:date="2012-11-18T09:33:00Z">
            <w:rPr>
              <w:rFonts w:ascii="Times New Roman" w:hAnsi="Times New Roman"/>
            </w:rPr>
          </w:rPrChange>
        </w:rPr>
        <w:t xml:space="preserve"> </w:t>
      </w:r>
      <w:r w:rsidR="00C4314D" w:rsidRPr="001C287A">
        <w:rPr>
          <w:rFonts w:ascii="Times New Roman" w:hAnsi="Times New Roman"/>
          <w:color w:val="000000" w:themeColor="text1"/>
          <w:sz w:val="24"/>
          <w:rPrChange w:id="2099" w:author="User" w:date="2012-11-18T09:33:00Z">
            <w:rPr>
              <w:rFonts w:ascii="Times New Roman" w:hAnsi="Times New Roman"/>
            </w:rPr>
          </w:rPrChange>
        </w:rPr>
        <w:t xml:space="preserve">indicating </w:t>
      </w:r>
      <w:del w:id="2100" w:author="User" w:date="2012-11-18T09:33:00Z">
        <w:r w:rsidR="00C4314D">
          <w:rPr>
            <w:rFonts w:ascii="Times New Roman" w:hAnsi="Times New Roman" w:cs="Times New Roman"/>
          </w:rPr>
          <w:delText xml:space="preserve">their </w:delText>
        </w:r>
      </w:del>
      <w:r w:rsidR="00C4314D" w:rsidRPr="001C287A">
        <w:rPr>
          <w:rFonts w:ascii="Times New Roman" w:hAnsi="Times New Roman"/>
          <w:color w:val="000000" w:themeColor="text1"/>
          <w:sz w:val="24"/>
          <w:rPrChange w:id="2101" w:author="User" w:date="2012-11-18T09:33:00Z">
            <w:rPr>
              <w:rFonts w:ascii="Times New Roman" w:hAnsi="Times New Roman"/>
            </w:rPr>
          </w:rPrChange>
        </w:rPr>
        <w:t>population dynamics</w:t>
      </w:r>
      <w:r w:rsidR="00D2773C">
        <w:rPr>
          <w:rFonts w:ascii="Times New Roman" w:hAnsi="Times New Roman"/>
          <w:color w:val="000000" w:themeColor="text1"/>
          <w:sz w:val="24"/>
          <w:rPrChange w:id="2102" w:author="User" w:date="2012-11-18T09:33:00Z">
            <w:rPr>
              <w:rFonts w:ascii="Times New Roman" w:hAnsi="Times New Roman"/>
            </w:rPr>
          </w:rPrChange>
        </w:rPr>
        <w:t xml:space="preserve"> </w:t>
      </w:r>
      <w:ins w:id="2103" w:author="User" w:date="2012-11-18T09:33:00Z">
        <w:r w:rsidR="00D2773C">
          <w:rPr>
            <w:rFonts w:ascii="Times New Roman" w:hAnsi="Times New Roman" w:cs="Times New Roman"/>
            <w:color w:val="000000" w:themeColor="text1"/>
            <w:sz w:val="24"/>
            <w:szCs w:val="24"/>
          </w:rPr>
          <w:t xml:space="preserve">that </w:t>
        </w:r>
      </w:ins>
      <w:r w:rsidR="00C4314D" w:rsidRPr="001C287A">
        <w:rPr>
          <w:rFonts w:ascii="Times New Roman" w:hAnsi="Times New Roman"/>
          <w:color w:val="000000" w:themeColor="text1"/>
          <w:sz w:val="24"/>
          <w:rPrChange w:id="2104" w:author="User" w:date="2012-11-18T09:33:00Z">
            <w:rPr>
              <w:rFonts w:ascii="Times New Roman" w:hAnsi="Times New Roman"/>
            </w:rPr>
          </w:rPrChange>
        </w:rPr>
        <w:t xml:space="preserve">is related to summer algal blooms </w:t>
      </w:r>
      <w:r w:rsidR="00AF1BBB" w:rsidRPr="001C287A">
        <w:rPr>
          <w:rFonts w:ascii="Times New Roman" w:hAnsi="Times New Roman"/>
          <w:color w:val="000000" w:themeColor="text1"/>
          <w:sz w:val="24"/>
          <w:rPrChange w:id="2105" w:author="User" w:date="2012-11-18T09:33:00Z">
            <w:rPr>
              <w:rFonts w:ascii="Times New Roman" w:hAnsi="Times New Roman"/>
            </w:rPr>
          </w:rPrChange>
        </w:rPr>
        <w:t xml:space="preserve">(James </w:t>
      </w:r>
      <w:r w:rsidR="00AF1BBB" w:rsidRPr="001C287A">
        <w:rPr>
          <w:rFonts w:ascii="Times New Roman" w:hAnsi="Times New Roman"/>
          <w:i/>
          <w:color w:val="000000" w:themeColor="text1"/>
          <w:sz w:val="24"/>
          <w:rPrChange w:id="2106" w:author="User" w:date="2012-11-18T09:33:00Z">
            <w:rPr>
              <w:rFonts w:ascii="Times New Roman" w:hAnsi="Times New Roman"/>
              <w:i/>
            </w:rPr>
          </w:rPrChange>
        </w:rPr>
        <w:t>et al.</w:t>
      </w:r>
      <w:r w:rsidR="00AF1BBB" w:rsidRPr="001C287A">
        <w:rPr>
          <w:rFonts w:ascii="Times New Roman" w:hAnsi="Times New Roman"/>
          <w:color w:val="000000" w:themeColor="text1"/>
          <w:sz w:val="24"/>
          <w:rPrChange w:id="2107" w:author="User" w:date="2012-11-18T09:33:00Z">
            <w:rPr>
              <w:rFonts w:ascii="Times New Roman" w:hAnsi="Times New Roman"/>
            </w:rPr>
          </w:rPrChange>
        </w:rPr>
        <w:t xml:space="preserve">, 1994). </w:t>
      </w:r>
      <w:del w:id="2108" w:author="User" w:date="2012-11-18T09:33:00Z">
        <w:r w:rsidR="006E3332">
          <w:rPr>
            <w:rFonts w:ascii="Times New Roman" w:hAnsi="Times New Roman" w:cs="Times New Roman"/>
          </w:rPr>
          <w:delText>Its presence</w:delText>
        </w:r>
      </w:del>
      <w:ins w:id="2109" w:author="User" w:date="2012-11-18T09:33:00Z">
        <w:r w:rsidR="00D2773C">
          <w:rPr>
            <w:rFonts w:ascii="Times New Roman" w:hAnsi="Times New Roman" w:cs="Times New Roman"/>
            <w:color w:val="000000" w:themeColor="text1"/>
            <w:sz w:val="24"/>
            <w:szCs w:val="24"/>
          </w:rPr>
          <w:t xml:space="preserve">The </w:t>
        </w:r>
        <w:r w:rsidR="00D2773C" w:rsidRPr="001C287A">
          <w:rPr>
            <w:rFonts w:ascii="Times New Roman" w:hAnsi="Times New Roman" w:cs="Times New Roman"/>
            <w:i/>
            <w:color w:val="000000" w:themeColor="text1"/>
            <w:sz w:val="24"/>
            <w:szCs w:val="24"/>
          </w:rPr>
          <w:t>Psychroflexus</w:t>
        </w:r>
        <w:r w:rsidR="00D2773C" w:rsidRPr="001C287A">
          <w:rPr>
            <w:rFonts w:ascii="Times New Roman" w:hAnsi="Times New Roman" w:cs="Times New Roman"/>
            <w:color w:val="000000" w:themeColor="text1"/>
            <w:sz w:val="24"/>
            <w:szCs w:val="24"/>
          </w:rPr>
          <w:t xml:space="preserve"> </w:t>
        </w:r>
        <w:r w:rsidR="00D2773C">
          <w:rPr>
            <w:rFonts w:ascii="Times New Roman" w:hAnsi="Times New Roman" w:cs="Times New Roman"/>
            <w:color w:val="000000" w:themeColor="text1"/>
            <w:sz w:val="24"/>
            <w:szCs w:val="24"/>
          </w:rPr>
          <w:t>OTUs</w:t>
        </w:r>
      </w:ins>
      <w:r w:rsidR="006E3332" w:rsidRPr="001C287A">
        <w:rPr>
          <w:rFonts w:ascii="Times New Roman" w:hAnsi="Times New Roman"/>
          <w:color w:val="000000" w:themeColor="text1"/>
          <w:sz w:val="24"/>
          <w:rPrChange w:id="2110" w:author="User" w:date="2012-11-18T09:33:00Z">
            <w:rPr>
              <w:rFonts w:ascii="Times New Roman" w:hAnsi="Times New Roman"/>
            </w:rPr>
          </w:rPrChange>
        </w:rPr>
        <w:t xml:space="preserve"> in the</w:t>
      </w:r>
      <w:r w:rsidR="00D907CB" w:rsidRPr="001C287A">
        <w:rPr>
          <w:rFonts w:ascii="Times New Roman" w:hAnsi="Times New Roman"/>
          <w:color w:val="000000" w:themeColor="text1"/>
          <w:sz w:val="24"/>
          <w:rPrChange w:id="2111" w:author="User" w:date="2012-11-18T09:33:00Z">
            <w:rPr>
              <w:rFonts w:ascii="Times New Roman" w:hAnsi="Times New Roman"/>
            </w:rPr>
          </w:rPrChange>
        </w:rPr>
        <w:t xml:space="preserve"> deep zone </w:t>
      </w:r>
      <w:del w:id="2112" w:author="User" w:date="2012-11-18T09:33:00Z">
        <w:r w:rsidR="006376D7">
          <w:rPr>
            <w:rFonts w:ascii="Times New Roman" w:hAnsi="Times New Roman" w:cs="Times New Roman"/>
          </w:rPr>
          <w:delText>is</w:delText>
        </w:r>
      </w:del>
      <w:ins w:id="2113" w:author="User" w:date="2012-11-18T09:33:00Z">
        <w:r w:rsidR="00D2773C">
          <w:rPr>
            <w:rFonts w:ascii="Times New Roman" w:hAnsi="Times New Roman" w:cs="Times New Roman"/>
            <w:color w:val="000000" w:themeColor="text1"/>
            <w:sz w:val="24"/>
            <w:szCs w:val="24"/>
          </w:rPr>
          <w:t>are</w:t>
        </w:r>
      </w:ins>
      <w:r w:rsidR="006376D7" w:rsidRPr="001C287A">
        <w:rPr>
          <w:rFonts w:ascii="Times New Roman" w:hAnsi="Times New Roman"/>
          <w:color w:val="000000" w:themeColor="text1"/>
          <w:sz w:val="24"/>
          <w:rPrChange w:id="2114" w:author="User" w:date="2012-11-18T09:33:00Z">
            <w:rPr>
              <w:rFonts w:ascii="Times New Roman" w:hAnsi="Times New Roman"/>
            </w:rPr>
          </w:rPrChange>
        </w:rPr>
        <w:t xml:space="preserve"> </w:t>
      </w:r>
      <w:r w:rsidR="000D4535" w:rsidRPr="001C287A">
        <w:rPr>
          <w:rFonts w:ascii="Times New Roman" w:hAnsi="Times New Roman"/>
          <w:color w:val="000000" w:themeColor="text1"/>
          <w:sz w:val="24"/>
          <w:rPrChange w:id="2115" w:author="User" w:date="2012-11-18T09:33:00Z">
            <w:rPr>
              <w:rFonts w:ascii="Times New Roman" w:hAnsi="Times New Roman"/>
            </w:rPr>
          </w:rPrChange>
        </w:rPr>
        <w:t>most likely</w:t>
      </w:r>
      <w:r w:rsidR="008C3808" w:rsidRPr="001C287A">
        <w:rPr>
          <w:rFonts w:ascii="Times New Roman" w:hAnsi="Times New Roman"/>
          <w:color w:val="000000" w:themeColor="text1"/>
          <w:sz w:val="24"/>
          <w:rPrChange w:id="2116" w:author="User" w:date="2012-11-18T09:33:00Z">
            <w:rPr>
              <w:rFonts w:ascii="Times New Roman" w:hAnsi="Times New Roman"/>
            </w:rPr>
          </w:rPrChange>
        </w:rPr>
        <w:t xml:space="preserve"> due to sedimentation as </w:t>
      </w:r>
      <w:r w:rsidR="008C3808" w:rsidRPr="001C287A">
        <w:rPr>
          <w:rFonts w:ascii="Times New Roman" w:hAnsi="Times New Roman"/>
          <w:i/>
          <w:color w:val="000000" w:themeColor="text1"/>
          <w:sz w:val="24"/>
          <w:rPrChange w:id="2117" w:author="User" w:date="2012-11-18T09:33:00Z">
            <w:rPr>
              <w:rFonts w:ascii="Times New Roman" w:hAnsi="Times New Roman"/>
              <w:i/>
            </w:rPr>
          </w:rPrChange>
        </w:rPr>
        <w:t xml:space="preserve">P. gondwanense </w:t>
      </w:r>
      <w:r w:rsidR="008C3808" w:rsidRPr="001C287A">
        <w:rPr>
          <w:rFonts w:ascii="Times New Roman" w:hAnsi="Times New Roman"/>
          <w:color w:val="000000" w:themeColor="text1"/>
          <w:sz w:val="24"/>
          <w:rPrChange w:id="2118" w:author="User" w:date="2012-11-18T09:33:00Z">
            <w:rPr>
              <w:rFonts w:ascii="Times New Roman" w:hAnsi="Times New Roman"/>
            </w:rPr>
          </w:rPrChange>
        </w:rPr>
        <w:t>is non-motile and</w:t>
      </w:r>
      <w:r w:rsidR="00894EF1" w:rsidRPr="001C287A">
        <w:rPr>
          <w:rFonts w:ascii="Times New Roman" w:hAnsi="Times New Roman"/>
          <w:color w:val="000000" w:themeColor="text1"/>
          <w:sz w:val="24"/>
          <w:rPrChange w:id="2119" w:author="User" w:date="2012-11-18T09:33:00Z">
            <w:rPr>
              <w:rFonts w:ascii="Times New Roman" w:hAnsi="Times New Roman"/>
            </w:rPr>
          </w:rPrChange>
        </w:rPr>
        <w:t xml:space="preserve"> strictly aerobic (Dobson </w:t>
      </w:r>
      <w:r w:rsidR="00894EF1" w:rsidRPr="001C287A">
        <w:rPr>
          <w:rFonts w:ascii="Times New Roman" w:hAnsi="Times New Roman"/>
          <w:i/>
          <w:color w:val="000000" w:themeColor="text1"/>
          <w:sz w:val="24"/>
          <w:rPrChange w:id="2120" w:author="User" w:date="2012-11-18T09:33:00Z">
            <w:rPr>
              <w:rFonts w:ascii="Times New Roman" w:hAnsi="Times New Roman"/>
              <w:i/>
            </w:rPr>
          </w:rPrChange>
        </w:rPr>
        <w:t>et al.</w:t>
      </w:r>
      <w:r w:rsidR="00894EF1" w:rsidRPr="001C287A">
        <w:rPr>
          <w:rFonts w:ascii="Times New Roman" w:hAnsi="Times New Roman"/>
          <w:color w:val="000000" w:themeColor="text1"/>
          <w:sz w:val="24"/>
          <w:rPrChange w:id="2121" w:author="User" w:date="2012-11-18T09:33:00Z">
            <w:rPr>
              <w:rFonts w:ascii="Times New Roman" w:hAnsi="Times New Roman"/>
            </w:rPr>
          </w:rPrChange>
        </w:rPr>
        <w:t>, 1991).</w:t>
      </w:r>
    </w:p>
    <w:p w14:paraId="39674F18" w14:textId="39A8FDB3" w:rsidR="006374DA" w:rsidRPr="001C287A" w:rsidRDefault="00C21527" w:rsidP="009A22D7">
      <w:pPr>
        <w:spacing w:after="0" w:line="240" w:lineRule="auto"/>
        <w:ind w:firstLine="426"/>
        <w:rPr>
          <w:rFonts w:ascii="Times New Roman" w:hAnsi="Times New Roman"/>
          <w:color w:val="000000" w:themeColor="text1"/>
          <w:sz w:val="24"/>
          <w:rPrChange w:id="2122" w:author="User" w:date="2012-11-18T09:33:00Z">
            <w:rPr>
              <w:rFonts w:ascii="Times New Roman" w:hAnsi="Times New Roman"/>
            </w:rPr>
          </w:rPrChange>
        </w:rPr>
        <w:pPrChange w:id="2123" w:author="User" w:date="2012-11-18T09:33:00Z">
          <w:pPr>
            <w:jc w:val="both"/>
          </w:pPr>
        </w:pPrChange>
      </w:pPr>
      <w:r w:rsidRPr="001C287A">
        <w:rPr>
          <w:rFonts w:ascii="Times New Roman" w:hAnsi="Times New Roman"/>
          <w:i/>
          <w:color w:val="000000" w:themeColor="text1"/>
          <w:sz w:val="24"/>
          <w:rPrChange w:id="2124" w:author="User" w:date="2012-11-18T09:33:00Z">
            <w:rPr>
              <w:rFonts w:ascii="Times New Roman" w:hAnsi="Times New Roman"/>
              <w:i/>
            </w:rPr>
          </w:rPrChange>
        </w:rPr>
        <w:t xml:space="preserve">Roseovarius </w:t>
      </w:r>
      <w:del w:id="2125" w:author="User" w:date="2012-11-18T09:33:00Z">
        <w:r>
          <w:rPr>
            <w:rFonts w:ascii="Times New Roman" w:hAnsi="Times New Roman" w:cs="Times New Roman"/>
          </w:rPr>
          <w:delText>was</w:delText>
        </w:r>
      </w:del>
      <w:ins w:id="2126" w:author="User" w:date="2012-11-18T09:33:00Z">
        <w:r w:rsidR="00D2773C">
          <w:rPr>
            <w:rFonts w:ascii="Times New Roman" w:hAnsi="Times New Roman" w:cs="Times New Roman"/>
            <w:color w:val="000000" w:themeColor="text1"/>
            <w:sz w:val="24"/>
            <w:szCs w:val="24"/>
          </w:rPr>
          <w:t xml:space="preserve">OTUs </w:t>
        </w:r>
        <w:r w:rsidRPr="001C287A">
          <w:rPr>
            <w:rFonts w:ascii="Times New Roman" w:hAnsi="Times New Roman" w:cs="Times New Roman"/>
            <w:color w:val="000000" w:themeColor="text1"/>
            <w:sz w:val="24"/>
            <w:szCs w:val="24"/>
          </w:rPr>
          <w:t>w</w:t>
        </w:r>
        <w:r w:rsidR="00D2773C">
          <w:rPr>
            <w:rFonts w:ascii="Times New Roman" w:hAnsi="Times New Roman" w:cs="Times New Roman"/>
            <w:color w:val="000000" w:themeColor="text1"/>
            <w:sz w:val="24"/>
            <w:szCs w:val="24"/>
          </w:rPr>
          <w:t>ere</w:t>
        </w:r>
      </w:ins>
      <w:r w:rsidRPr="001C287A">
        <w:rPr>
          <w:rFonts w:ascii="Times New Roman" w:hAnsi="Times New Roman"/>
          <w:color w:val="000000" w:themeColor="text1"/>
          <w:sz w:val="24"/>
          <w:rPrChange w:id="2127" w:author="User" w:date="2012-11-18T09:33:00Z">
            <w:rPr>
              <w:rFonts w:ascii="Times New Roman" w:hAnsi="Times New Roman"/>
            </w:rPr>
          </w:rPrChange>
        </w:rPr>
        <w:t xml:space="preserve"> enriched at 4.2 </w:t>
      </w:r>
      <w:del w:id="2128" w:author="User" w:date="2012-11-18T09:33:00Z">
        <w:r>
          <w:rPr>
            <w:rFonts w:ascii="Times New Roman" w:hAnsi="Times New Roman" w:cs="Times New Roman"/>
          </w:rPr>
          <w:delText>m</w:delText>
        </w:r>
        <w:r w:rsidR="00EC3AAD">
          <w:rPr>
            <w:rFonts w:ascii="Times New Roman" w:hAnsi="Times New Roman" w:cs="Times New Roman"/>
          </w:rPr>
          <w:delText>and</w:delText>
        </w:r>
      </w:del>
      <w:ins w:id="2129" w:author="User" w:date="2012-11-18T09:33:00Z">
        <w:r w:rsidRPr="001C287A">
          <w:rPr>
            <w:rFonts w:ascii="Times New Roman" w:hAnsi="Times New Roman" w:cs="Times New Roman"/>
            <w:color w:val="000000" w:themeColor="text1"/>
            <w:sz w:val="24"/>
            <w:szCs w:val="24"/>
          </w:rPr>
          <w:t>m</w:t>
        </w:r>
        <w:r w:rsidR="00D2773C">
          <w:rPr>
            <w:rFonts w:ascii="Times New Roman" w:hAnsi="Times New Roman" w:cs="Times New Roman"/>
            <w:color w:val="000000" w:themeColor="text1"/>
            <w:sz w:val="24"/>
            <w:szCs w:val="24"/>
          </w:rPr>
          <w:t xml:space="preserve"> </w:t>
        </w:r>
        <w:r w:rsidR="00EC3AAD" w:rsidRPr="001C287A">
          <w:rPr>
            <w:rFonts w:ascii="Times New Roman" w:hAnsi="Times New Roman" w:cs="Times New Roman"/>
            <w:color w:val="000000" w:themeColor="text1"/>
            <w:sz w:val="24"/>
            <w:szCs w:val="24"/>
          </w:rPr>
          <w:t>and</w:t>
        </w:r>
      </w:ins>
      <w:r w:rsidR="00EC3AAD" w:rsidRPr="001C287A">
        <w:rPr>
          <w:rFonts w:ascii="Times New Roman" w:hAnsi="Times New Roman"/>
          <w:color w:val="000000" w:themeColor="text1"/>
          <w:sz w:val="24"/>
          <w:rPrChange w:id="2130" w:author="User" w:date="2012-11-18T09:33:00Z">
            <w:rPr>
              <w:rFonts w:ascii="Times New Roman" w:hAnsi="Times New Roman"/>
            </w:rPr>
          </w:rPrChange>
        </w:rPr>
        <w:t xml:space="preserve"> 6.5 m </w:t>
      </w:r>
      <w:r w:rsidR="00A717A9" w:rsidRPr="001C287A">
        <w:rPr>
          <w:rFonts w:ascii="Times New Roman" w:hAnsi="Times New Roman"/>
          <w:color w:val="000000" w:themeColor="text1"/>
          <w:sz w:val="24"/>
          <w:rPrChange w:id="2131" w:author="User" w:date="2012-11-18T09:33:00Z">
            <w:rPr>
              <w:rFonts w:ascii="Times New Roman" w:hAnsi="Times New Roman"/>
            </w:rPr>
          </w:rPrChange>
        </w:rPr>
        <w:t xml:space="preserve">suggesting </w:t>
      </w:r>
      <w:r w:rsidR="002B5C82" w:rsidRPr="001C287A">
        <w:rPr>
          <w:rFonts w:ascii="Times New Roman" w:hAnsi="Times New Roman"/>
          <w:color w:val="000000" w:themeColor="text1"/>
          <w:sz w:val="24"/>
          <w:rPrChange w:id="2132" w:author="User" w:date="2012-11-18T09:33:00Z">
            <w:rPr>
              <w:rFonts w:ascii="Times New Roman" w:hAnsi="Times New Roman"/>
            </w:rPr>
          </w:rPrChange>
        </w:rPr>
        <w:t xml:space="preserve">different ecotypes may be present in the </w:t>
      </w:r>
      <w:ins w:id="2133" w:author="User" w:date="2012-11-18T09:33:00Z">
        <w:r w:rsidR="00D2773C">
          <w:rPr>
            <w:rFonts w:ascii="Times New Roman" w:hAnsi="Times New Roman" w:cs="Times New Roman"/>
            <w:color w:val="000000" w:themeColor="text1"/>
            <w:sz w:val="24"/>
            <w:szCs w:val="24"/>
          </w:rPr>
          <w:t xml:space="preserve">upper </w:t>
        </w:r>
      </w:ins>
      <w:r w:rsidR="00C27C8B" w:rsidRPr="001C287A">
        <w:rPr>
          <w:rFonts w:ascii="Times New Roman" w:hAnsi="Times New Roman"/>
          <w:color w:val="000000" w:themeColor="text1"/>
          <w:sz w:val="24"/>
          <w:rPrChange w:id="2134" w:author="User" w:date="2012-11-18T09:33:00Z">
            <w:rPr>
              <w:rFonts w:ascii="Times New Roman" w:hAnsi="Times New Roman"/>
            </w:rPr>
          </w:rPrChange>
        </w:rPr>
        <w:t xml:space="preserve">mixed </w:t>
      </w:r>
      <w:del w:id="2135" w:author="User" w:date="2012-11-18T09:33:00Z">
        <w:r w:rsidR="00C27C8B">
          <w:rPr>
            <w:rFonts w:ascii="Times New Roman" w:hAnsi="Times New Roman" w:cs="Times New Roman"/>
          </w:rPr>
          <w:delText>zone</w:delText>
        </w:r>
        <w:r w:rsidR="002B5C82">
          <w:rPr>
            <w:rFonts w:ascii="Times New Roman" w:hAnsi="Times New Roman" w:cs="Times New Roman"/>
          </w:rPr>
          <w:delText>compared</w:delText>
        </w:r>
      </w:del>
      <w:ins w:id="2136" w:author="User" w:date="2012-11-18T09:33:00Z">
        <w:r w:rsidR="00C27C8B" w:rsidRPr="001C287A">
          <w:rPr>
            <w:rFonts w:ascii="Times New Roman" w:hAnsi="Times New Roman" w:cs="Times New Roman"/>
            <w:color w:val="000000" w:themeColor="text1"/>
            <w:sz w:val="24"/>
            <w:szCs w:val="24"/>
          </w:rPr>
          <w:t>zone</w:t>
        </w:r>
        <w:r w:rsidR="00D2773C">
          <w:rPr>
            <w:rFonts w:ascii="Times New Roman" w:hAnsi="Times New Roman" w:cs="Times New Roman"/>
            <w:color w:val="000000" w:themeColor="text1"/>
            <w:sz w:val="24"/>
            <w:szCs w:val="24"/>
          </w:rPr>
          <w:t xml:space="preserve"> </w:t>
        </w:r>
        <w:r w:rsidR="002B5C82" w:rsidRPr="001C287A">
          <w:rPr>
            <w:rFonts w:ascii="Times New Roman" w:hAnsi="Times New Roman" w:cs="Times New Roman"/>
            <w:color w:val="000000" w:themeColor="text1"/>
            <w:sz w:val="24"/>
            <w:szCs w:val="24"/>
          </w:rPr>
          <w:t>compared</w:t>
        </w:r>
      </w:ins>
      <w:r w:rsidR="002B5C82" w:rsidRPr="001C287A">
        <w:rPr>
          <w:rFonts w:ascii="Times New Roman" w:hAnsi="Times New Roman"/>
          <w:color w:val="000000" w:themeColor="text1"/>
          <w:sz w:val="24"/>
          <w:rPrChange w:id="2137" w:author="User" w:date="2012-11-18T09:33:00Z">
            <w:rPr>
              <w:rFonts w:ascii="Times New Roman" w:hAnsi="Times New Roman"/>
            </w:rPr>
          </w:rPrChange>
        </w:rPr>
        <w:t xml:space="preserve"> to the </w:t>
      </w:r>
      <w:del w:id="2138" w:author="User" w:date="2012-11-18T09:33:00Z">
        <w:r w:rsidR="00C27C8B">
          <w:rPr>
            <w:rFonts w:ascii="Times New Roman" w:hAnsi="Times New Roman" w:cs="Times New Roman"/>
          </w:rPr>
          <w:delText>deep</w:delText>
        </w:r>
        <w:r w:rsidR="002B5C82">
          <w:rPr>
            <w:rFonts w:ascii="Times New Roman" w:hAnsi="Times New Roman" w:cs="Times New Roman"/>
          </w:rPr>
          <w:delText>zone</w:delText>
        </w:r>
        <w:r w:rsidR="00F42049">
          <w:rPr>
            <w:rFonts w:ascii="Times New Roman" w:hAnsi="Times New Roman" w:cs="Times New Roman"/>
          </w:rPr>
          <w:delText>.</w:delText>
        </w:r>
        <w:r w:rsidR="002B5C82">
          <w:rPr>
            <w:rFonts w:ascii="Times New Roman" w:hAnsi="Times New Roman" w:cs="Times New Roman"/>
            <w:i/>
          </w:rPr>
          <w:delText>Roseovarius</w:delText>
        </w:r>
        <w:r w:rsidR="0063723D" w:rsidRPr="0063723D">
          <w:rPr>
            <w:rFonts w:ascii="Times New Roman" w:hAnsi="Times New Roman" w:cs="Times New Roman"/>
            <w:i/>
          </w:rPr>
          <w:delText>tolerans</w:delText>
        </w:r>
      </w:del>
      <w:ins w:id="2139" w:author="User" w:date="2012-11-18T09:33:00Z">
        <w:r w:rsidR="00C27C8B" w:rsidRPr="001C287A">
          <w:rPr>
            <w:rFonts w:ascii="Times New Roman" w:hAnsi="Times New Roman" w:cs="Times New Roman"/>
            <w:color w:val="000000" w:themeColor="text1"/>
            <w:sz w:val="24"/>
            <w:szCs w:val="24"/>
          </w:rPr>
          <w:t>deep</w:t>
        </w:r>
        <w:r w:rsidR="00D2773C">
          <w:rPr>
            <w:rFonts w:ascii="Times New Roman" w:hAnsi="Times New Roman" w:cs="Times New Roman"/>
            <w:color w:val="000000" w:themeColor="text1"/>
            <w:sz w:val="24"/>
            <w:szCs w:val="24"/>
          </w:rPr>
          <w:t xml:space="preserve"> </w:t>
        </w:r>
        <w:r w:rsidR="002B5C82" w:rsidRPr="001C287A">
          <w:rPr>
            <w:rFonts w:ascii="Times New Roman" w:hAnsi="Times New Roman" w:cs="Times New Roman"/>
            <w:color w:val="000000" w:themeColor="text1"/>
            <w:sz w:val="24"/>
            <w:szCs w:val="24"/>
          </w:rPr>
          <w:t>zone</w:t>
        </w:r>
        <w:r w:rsidR="00F42049" w:rsidRPr="001C287A">
          <w:rPr>
            <w:rFonts w:ascii="Times New Roman" w:hAnsi="Times New Roman" w:cs="Times New Roman"/>
            <w:color w:val="000000" w:themeColor="text1"/>
            <w:sz w:val="24"/>
            <w:szCs w:val="24"/>
          </w:rPr>
          <w:t>.</w:t>
        </w:r>
        <w:r w:rsidR="00D2773C">
          <w:rPr>
            <w:rFonts w:ascii="Times New Roman" w:hAnsi="Times New Roman" w:cs="Times New Roman"/>
            <w:color w:val="000000" w:themeColor="text1"/>
            <w:sz w:val="24"/>
            <w:szCs w:val="24"/>
          </w:rPr>
          <w:t xml:space="preserve"> </w:t>
        </w:r>
        <w:r w:rsidR="002B5C82" w:rsidRPr="001C287A">
          <w:rPr>
            <w:rFonts w:ascii="Times New Roman" w:hAnsi="Times New Roman" w:cs="Times New Roman"/>
            <w:i/>
            <w:color w:val="000000" w:themeColor="text1"/>
            <w:sz w:val="24"/>
            <w:szCs w:val="24"/>
          </w:rPr>
          <w:t>Roseovarius</w:t>
        </w:r>
        <w:r w:rsidR="00D2773C">
          <w:rPr>
            <w:rFonts w:ascii="Times New Roman" w:hAnsi="Times New Roman" w:cs="Times New Roman"/>
            <w:i/>
            <w:color w:val="000000" w:themeColor="text1"/>
            <w:sz w:val="24"/>
            <w:szCs w:val="24"/>
          </w:rPr>
          <w:t xml:space="preserve"> </w:t>
        </w:r>
        <w:r w:rsidR="0063723D" w:rsidRPr="001C287A">
          <w:rPr>
            <w:rFonts w:ascii="Times New Roman" w:hAnsi="Times New Roman" w:cs="Times New Roman"/>
            <w:i/>
            <w:color w:val="000000" w:themeColor="text1"/>
            <w:sz w:val="24"/>
            <w:szCs w:val="24"/>
          </w:rPr>
          <w:t>tolerans</w:t>
        </w:r>
      </w:ins>
      <w:r w:rsidR="0010784F" w:rsidRPr="001C287A">
        <w:rPr>
          <w:rFonts w:ascii="Times New Roman" w:hAnsi="Times New Roman"/>
          <w:color w:val="000000" w:themeColor="text1"/>
          <w:sz w:val="24"/>
          <w:rPrChange w:id="2140" w:author="User" w:date="2012-11-18T09:33:00Z">
            <w:rPr>
              <w:rFonts w:ascii="Times New Roman" w:hAnsi="Times New Roman"/>
            </w:rPr>
          </w:rPrChange>
        </w:rPr>
        <w:t xml:space="preserve">, an isolate from </w:t>
      </w:r>
      <w:r w:rsidR="008C7C80" w:rsidRPr="001C287A">
        <w:rPr>
          <w:rFonts w:ascii="Times New Roman" w:hAnsi="Times New Roman"/>
          <w:color w:val="000000" w:themeColor="text1"/>
          <w:sz w:val="24"/>
          <w:rPrChange w:id="2141" w:author="User" w:date="2012-11-18T09:33:00Z">
            <w:rPr>
              <w:rFonts w:ascii="Times New Roman" w:hAnsi="Times New Roman"/>
            </w:rPr>
          </w:rPrChange>
        </w:rPr>
        <w:t xml:space="preserve">Ekho </w:t>
      </w:r>
      <w:del w:id="2142" w:author="User" w:date="2012-11-18T09:33:00Z">
        <w:r w:rsidR="008C7C80">
          <w:rPr>
            <w:rFonts w:ascii="Times New Roman" w:hAnsi="Times New Roman" w:cs="Times New Roman"/>
          </w:rPr>
          <w:delText>Lake</w:delText>
        </w:r>
        <w:r w:rsidR="002B5C82">
          <w:rPr>
            <w:rFonts w:ascii="Times New Roman" w:hAnsi="Times New Roman" w:cs="Times New Roman"/>
          </w:rPr>
          <w:delText>in Antarctica</w:delText>
        </w:r>
        <w:r w:rsidR="0063723D">
          <w:rPr>
            <w:rFonts w:ascii="Times New Roman" w:hAnsi="Times New Roman" w:cs="Times New Roman"/>
          </w:rPr>
          <w:delText>has</w:delText>
        </w:r>
      </w:del>
      <w:ins w:id="2143" w:author="User" w:date="2012-11-18T09:33:00Z">
        <w:r w:rsidR="008C7C80" w:rsidRPr="001C287A">
          <w:rPr>
            <w:rFonts w:ascii="Times New Roman" w:hAnsi="Times New Roman" w:cs="Times New Roman"/>
            <w:color w:val="000000" w:themeColor="text1"/>
            <w:sz w:val="24"/>
            <w:szCs w:val="24"/>
          </w:rPr>
          <w:t>Lake</w:t>
        </w:r>
        <w:r w:rsidR="00D2773C">
          <w:rPr>
            <w:rFonts w:ascii="Times New Roman" w:hAnsi="Times New Roman" w:cs="Times New Roman"/>
            <w:color w:val="000000" w:themeColor="text1"/>
            <w:sz w:val="24"/>
            <w:szCs w:val="24"/>
          </w:rPr>
          <w:t xml:space="preserve"> </w:t>
        </w:r>
        <w:r w:rsidR="002B5C82" w:rsidRPr="001C287A">
          <w:rPr>
            <w:rFonts w:ascii="Times New Roman" w:hAnsi="Times New Roman" w:cs="Times New Roman"/>
            <w:color w:val="000000" w:themeColor="text1"/>
            <w:sz w:val="24"/>
            <w:szCs w:val="24"/>
          </w:rPr>
          <w:t>in Antarctica</w:t>
        </w:r>
        <w:r w:rsidR="00D2773C">
          <w:rPr>
            <w:rFonts w:ascii="Times New Roman" w:hAnsi="Times New Roman" w:cs="Times New Roman"/>
            <w:color w:val="000000" w:themeColor="text1"/>
            <w:sz w:val="24"/>
            <w:szCs w:val="24"/>
          </w:rPr>
          <w:t xml:space="preserve"> </w:t>
        </w:r>
        <w:r w:rsidR="0063723D" w:rsidRPr="001C287A">
          <w:rPr>
            <w:rFonts w:ascii="Times New Roman" w:hAnsi="Times New Roman" w:cs="Times New Roman"/>
            <w:color w:val="000000" w:themeColor="text1"/>
            <w:sz w:val="24"/>
            <w:szCs w:val="24"/>
          </w:rPr>
          <w:t>has</w:t>
        </w:r>
      </w:ins>
      <w:r w:rsidR="0063723D" w:rsidRPr="001C287A">
        <w:rPr>
          <w:rFonts w:ascii="Times New Roman" w:hAnsi="Times New Roman"/>
          <w:color w:val="000000" w:themeColor="text1"/>
          <w:sz w:val="24"/>
          <w:rPrChange w:id="2144" w:author="User" w:date="2012-11-18T09:33:00Z">
            <w:rPr>
              <w:rFonts w:ascii="Times New Roman" w:hAnsi="Times New Roman"/>
            </w:rPr>
          </w:rPrChange>
        </w:rPr>
        <w:t xml:space="preserve"> a </w:t>
      </w:r>
      <w:r w:rsidR="005D1852" w:rsidRPr="001C287A">
        <w:rPr>
          <w:rFonts w:ascii="Times New Roman" w:hAnsi="Times New Roman"/>
          <w:color w:val="000000" w:themeColor="text1"/>
          <w:sz w:val="24"/>
          <w:rPrChange w:id="2145" w:author="User" w:date="2012-11-18T09:33:00Z">
            <w:rPr>
              <w:rFonts w:ascii="Times New Roman" w:hAnsi="Times New Roman"/>
            </w:rPr>
          </w:rPrChange>
        </w:rPr>
        <w:t>cell size (</w:t>
      </w:r>
      <w:r w:rsidR="00400C37" w:rsidRPr="001C287A">
        <w:rPr>
          <w:rFonts w:ascii="Times New Roman" w:hAnsi="Times New Roman"/>
          <w:color w:val="000000" w:themeColor="text1"/>
          <w:sz w:val="24"/>
          <w:rPrChange w:id="2146" w:author="User" w:date="2012-11-18T09:33:00Z">
            <w:rPr>
              <w:rFonts w:ascii="Times New Roman" w:hAnsi="Times New Roman"/>
            </w:rPr>
          </w:rPrChange>
        </w:rPr>
        <w:t>1.1–2.2 μm</w:t>
      </w:r>
      <w:r w:rsidR="002B5C82" w:rsidRPr="001C287A">
        <w:rPr>
          <w:rFonts w:ascii="Times New Roman" w:hAnsi="Times New Roman"/>
          <w:color w:val="000000" w:themeColor="text1"/>
          <w:sz w:val="24"/>
          <w:rPrChange w:id="2147" w:author="User" w:date="2012-11-18T09:33:00Z">
            <w:rPr>
              <w:rFonts w:ascii="Times New Roman" w:hAnsi="Times New Roman"/>
            </w:rPr>
          </w:rPrChange>
        </w:rPr>
        <w:t xml:space="preserve">; </w:t>
      </w:r>
      <w:r w:rsidR="00357760" w:rsidRPr="001C287A">
        <w:rPr>
          <w:rFonts w:ascii="Times New Roman" w:hAnsi="Times New Roman"/>
          <w:color w:val="000000" w:themeColor="text1"/>
          <w:sz w:val="24"/>
          <w:rPrChange w:id="2148" w:author="User" w:date="2012-11-18T09:33:00Z">
            <w:rPr>
              <w:rFonts w:ascii="Times New Roman" w:hAnsi="Times New Roman"/>
            </w:rPr>
          </w:rPrChange>
        </w:rPr>
        <w:t xml:space="preserve">Labrenz </w:t>
      </w:r>
      <w:r w:rsidR="00357760" w:rsidRPr="001C287A">
        <w:rPr>
          <w:rFonts w:ascii="Times New Roman" w:hAnsi="Times New Roman"/>
          <w:i/>
          <w:color w:val="000000" w:themeColor="text1"/>
          <w:sz w:val="24"/>
          <w:rPrChange w:id="2149" w:author="User" w:date="2012-11-18T09:33:00Z">
            <w:rPr>
              <w:rFonts w:ascii="Times New Roman" w:hAnsi="Times New Roman"/>
              <w:i/>
            </w:rPr>
          </w:rPrChange>
        </w:rPr>
        <w:t>et al</w:t>
      </w:r>
      <w:r w:rsidR="00357760" w:rsidRPr="001C287A">
        <w:rPr>
          <w:rFonts w:ascii="Times New Roman" w:hAnsi="Times New Roman"/>
          <w:color w:val="000000" w:themeColor="text1"/>
          <w:sz w:val="24"/>
          <w:rPrChange w:id="2150" w:author="User" w:date="2012-11-18T09:33:00Z">
            <w:rPr>
              <w:rFonts w:ascii="Times New Roman" w:hAnsi="Times New Roman"/>
            </w:rPr>
          </w:rPrChange>
        </w:rPr>
        <w:t xml:space="preserve">., 1999) </w:t>
      </w:r>
      <w:r w:rsidR="002B5C82" w:rsidRPr="001C287A">
        <w:rPr>
          <w:rFonts w:ascii="Times New Roman" w:hAnsi="Times New Roman"/>
          <w:color w:val="000000" w:themeColor="text1"/>
          <w:sz w:val="24"/>
          <w:rPrChange w:id="2151" w:author="User" w:date="2012-11-18T09:33:00Z">
            <w:rPr>
              <w:rFonts w:ascii="Times New Roman" w:hAnsi="Times New Roman"/>
            </w:rPr>
          </w:rPrChange>
        </w:rPr>
        <w:t xml:space="preserve">consistent with </w:t>
      </w:r>
      <w:r w:rsidR="006A5550" w:rsidRPr="001C287A">
        <w:rPr>
          <w:rFonts w:ascii="Times New Roman" w:hAnsi="Times New Roman"/>
          <w:i/>
          <w:color w:val="000000" w:themeColor="text1"/>
          <w:sz w:val="24"/>
          <w:rPrChange w:id="2152" w:author="User" w:date="2012-11-18T09:33:00Z">
            <w:rPr>
              <w:rFonts w:ascii="Times New Roman" w:hAnsi="Times New Roman"/>
              <w:i/>
            </w:rPr>
          </w:rPrChange>
        </w:rPr>
        <w:t xml:space="preserve">Roseovarius </w:t>
      </w:r>
      <w:r w:rsidR="00EE54F2" w:rsidRPr="001C287A">
        <w:rPr>
          <w:rFonts w:ascii="Times New Roman" w:hAnsi="Times New Roman"/>
          <w:color w:val="000000" w:themeColor="text1"/>
          <w:sz w:val="24"/>
          <w:rPrChange w:id="2153" w:author="User" w:date="2012-11-18T09:33:00Z">
            <w:rPr>
              <w:rFonts w:ascii="Times New Roman" w:hAnsi="Times New Roman"/>
            </w:rPr>
          </w:rPrChange>
        </w:rPr>
        <w:t xml:space="preserve">capture </w:t>
      </w:r>
      <w:r w:rsidR="002B5C82" w:rsidRPr="001C287A">
        <w:rPr>
          <w:rFonts w:ascii="Times New Roman" w:hAnsi="Times New Roman"/>
          <w:color w:val="000000" w:themeColor="text1"/>
          <w:sz w:val="24"/>
          <w:rPrChange w:id="2154" w:author="User" w:date="2012-11-18T09:33:00Z">
            <w:rPr>
              <w:rFonts w:ascii="Times New Roman" w:hAnsi="Times New Roman"/>
            </w:rPr>
          </w:rPrChange>
        </w:rPr>
        <w:t>on the 3 µm filter</w:t>
      </w:r>
      <w:r w:rsidR="00357760" w:rsidRPr="001C287A">
        <w:rPr>
          <w:rFonts w:ascii="Times New Roman" w:hAnsi="Times New Roman"/>
          <w:color w:val="000000" w:themeColor="text1"/>
          <w:sz w:val="24"/>
          <w:rPrChange w:id="2155" w:author="User" w:date="2012-11-18T09:33:00Z">
            <w:rPr>
              <w:rFonts w:ascii="Times New Roman" w:hAnsi="Times New Roman"/>
            </w:rPr>
          </w:rPrChange>
        </w:rPr>
        <w:t>.</w:t>
      </w:r>
      <w:del w:id="2156" w:author="User" w:date="2012-11-18T09:33:00Z">
        <w:r w:rsidR="006A5550">
          <w:rPr>
            <w:rFonts w:ascii="Times New Roman" w:hAnsi="Times New Roman" w:cs="Times New Roman"/>
          </w:rPr>
          <w:delText>O</w:delText>
        </w:r>
        <w:r w:rsidR="00451B36">
          <w:rPr>
            <w:rFonts w:ascii="Times New Roman" w:hAnsi="Times New Roman" w:cs="Times New Roman"/>
          </w:rPr>
          <w:delText>ne</w:delText>
        </w:r>
      </w:del>
      <w:ins w:id="2157" w:author="User" w:date="2012-11-18T09:33:00Z">
        <w:r w:rsidR="00D2773C">
          <w:rPr>
            <w:rFonts w:ascii="Times New Roman" w:hAnsi="Times New Roman" w:cs="Times New Roman"/>
            <w:color w:val="000000" w:themeColor="text1"/>
            <w:sz w:val="24"/>
            <w:szCs w:val="24"/>
          </w:rPr>
          <w:t xml:space="preserve"> A</w:t>
        </w:r>
      </w:ins>
      <w:r w:rsidR="00451B36" w:rsidRPr="001C287A">
        <w:rPr>
          <w:rFonts w:ascii="Times New Roman" w:hAnsi="Times New Roman"/>
          <w:color w:val="000000" w:themeColor="text1"/>
          <w:sz w:val="24"/>
          <w:rPrChange w:id="2158" w:author="User" w:date="2012-11-18T09:33:00Z">
            <w:rPr>
              <w:rFonts w:ascii="Times New Roman" w:hAnsi="Times New Roman"/>
            </w:rPr>
          </w:rPrChange>
        </w:rPr>
        <w:t xml:space="preserve"> strain from Ekho Lake is</w:t>
      </w:r>
      <w:r w:rsidR="008E7007" w:rsidRPr="001C287A">
        <w:rPr>
          <w:rFonts w:ascii="Times New Roman" w:hAnsi="Times New Roman"/>
          <w:color w:val="000000" w:themeColor="text1"/>
          <w:sz w:val="24"/>
          <w:rPrChange w:id="2159" w:author="User" w:date="2012-11-18T09:33:00Z">
            <w:rPr>
              <w:rFonts w:ascii="Times New Roman" w:hAnsi="Times New Roman"/>
            </w:rPr>
          </w:rPrChange>
        </w:rPr>
        <w:t xml:space="preserve"> capable of microaerophilic growth (Labrenz </w:t>
      </w:r>
      <w:r w:rsidR="008E7007" w:rsidRPr="001C287A">
        <w:rPr>
          <w:rFonts w:ascii="Times New Roman" w:hAnsi="Times New Roman"/>
          <w:i/>
          <w:color w:val="000000" w:themeColor="text1"/>
          <w:sz w:val="24"/>
          <w:rPrChange w:id="2160" w:author="User" w:date="2012-11-18T09:33:00Z">
            <w:rPr>
              <w:rFonts w:ascii="Times New Roman" w:hAnsi="Times New Roman"/>
              <w:i/>
            </w:rPr>
          </w:rPrChange>
        </w:rPr>
        <w:t>et al.</w:t>
      </w:r>
      <w:r w:rsidR="00FC2C5D" w:rsidRPr="001C287A">
        <w:rPr>
          <w:rFonts w:ascii="Times New Roman" w:hAnsi="Times New Roman"/>
          <w:color w:val="000000" w:themeColor="text1"/>
          <w:sz w:val="24"/>
          <w:rPrChange w:id="2161" w:author="User" w:date="2012-11-18T09:33:00Z">
            <w:rPr>
              <w:rFonts w:ascii="Times New Roman" w:hAnsi="Times New Roman"/>
            </w:rPr>
          </w:rPrChange>
        </w:rPr>
        <w:t xml:space="preserve">, 1999). Overrepresentation at 6.5 </w:t>
      </w:r>
      <w:del w:id="2162" w:author="User" w:date="2012-11-18T09:33:00Z">
        <w:r w:rsidR="00FC2C5D">
          <w:rPr>
            <w:rFonts w:ascii="Times New Roman" w:hAnsi="Times New Roman" w:cs="Times New Roman"/>
          </w:rPr>
          <w:delText>m</w:delText>
        </w:r>
        <w:r w:rsidR="00B02D1C">
          <w:rPr>
            <w:rFonts w:ascii="Times New Roman" w:hAnsi="Times New Roman" w:cs="Times New Roman"/>
          </w:rPr>
          <w:delText>may</w:delText>
        </w:r>
      </w:del>
      <w:ins w:id="2163" w:author="User" w:date="2012-11-18T09:33:00Z">
        <w:r w:rsidR="00FC2C5D" w:rsidRPr="001C287A">
          <w:rPr>
            <w:rFonts w:ascii="Times New Roman" w:hAnsi="Times New Roman" w:cs="Times New Roman"/>
            <w:color w:val="000000" w:themeColor="text1"/>
            <w:sz w:val="24"/>
            <w:szCs w:val="24"/>
          </w:rPr>
          <w:t>m</w:t>
        </w:r>
        <w:r w:rsidR="00D2773C">
          <w:rPr>
            <w:rFonts w:ascii="Times New Roman" w:hAnsi="Times New Roman" w:cs="Times New Roman"/>
            <w:color w:val="000000" w:themeColor="text1"/>
            <w:sz w:val="24"/>
            <w:szCs w:val="24"/>
          </w:rPr>
          <w:t xml:space="preserve"> </w:t>
        </w:r>
        <w:r w:rsidR="00B02D1C" w:rsidRPr="001C287A">
          <w:rPr>
            <w:rFonts w:ascii="Times New Roman" w:hAnsi="Times New Roman" w:cs="Times New Roman"/>
            <w:color w:val="000000" w:themeColor="text1"/>
            <w:sz w:val="24"/>
            <w:szCs w:val="24"/>
          </w:rPr>
          <w:t>may</w:t>
        </w:r>
      </w:ins>
      <w:r w:rsidR="00B02D1C" w:rsidRPr="001C287A">
        <w:rPr>
          <w:rFonts w:ascii="Times New Roman" w:hAnsi="Times New Roman"/>
          <w:color w:val="000000" w:themeColor="text1"/>
          <w:sz w:val="24"/>
          <w:rPrChange w:id="2164" w:author="User" w:date="2012-11-18T09:33:00Z">
            <w:rPr>
              <w:rFonts w:ascii="Times New Roman" w:hAnsi="Times New Roman"/>
            </w:rPr>
          </w:rPrChange>
        </w:rPr>
        <w:t xml:space="preserve"> </w:t>
      </w:r>
      <w:r w:rsidR="00FC2C5D" w:rsidRPr="001C287A">
        <w:rPr>
          <w:rFonts w:ascii="Times New Roman" w:hAnsi="Times New Roman"/>
          <w:color w:val="000000" w:themeColor="text1"/>
          <w:sz w:val="24"/>
          <w:rPrChange w:id="2165" w:author="User" w:date="2012-11-18T09:33:00Z">
            <w:rPr>
              <w:rFonts w:ascii="Times New Roman" w:hAnsi="Times New Roman"/>
            </w:rPr>
          </w:rPrChange>
        </w:rPr>
        <w:t xml:space="preserve">therefore </w:t>
      </w:r>
      <w:r w:rsidR="00B02D1C" w:rsidRPr="001C287A">
        <w:rPr>
          <w:rFonts w:ascii="Times New Roman" w:hAnsi="Times New Roman"/>
          <w:color w:val="000000" w:themeColor="text1"/>
          <w:sz w:val="24"/>
          <w:rPrChange w:id="2166" w:author="User" w:date="2012-11-18T09:33:00Z">
            <w:rPr>
              <w:rFonts w:ascii="Times New Roman" w:hAnsi="Times New Roman"/>
            </w:rPr>
          </w:rPrChange>
        </w:rPr>
        <w:t xml:space="preserve">be indicative of </w:t>
      </w:r>
      <w:r w:rsidR="00FC2C5D" w:rsidRPr="001C287A">
        <w:rPr>
          <w:rFonts w:ascii="Times New Roman" w:hAnsi="Times New Roman"/>
          <w:color w:val="000000" w:themeColor="text1"/>
          <w:sz w:val="24"/>
          <w:rPrChange w:id="2167" w:author="User" w:date="2012-11-18T09:33:00Z">
            <w:rPr>
              <w:rFonts w:ascii="Times New Roman" w:hAnsi="Times New Roman"/>
            </w:rPr>
          </w:rPrChange>
        </w:rPr>
        <w:t xml:space="preserve">growth at that depth </w:t>
      </w:r>
      <w:r w:rsidR="00451B36" w:rsidRPr="001C287A">
        <w:rPr>
          <w:rFonts w:ascii="Times New Roman" w:hAnsi="Times New Roman"/>
          <w:color w:val="000000" w:themeColor="text1"/>
          <w:sz w:val="24"/>
          <w:rPrChange w:id="2168" w:author="User" w:date="2012-11-18T09:33:00Z">
            <w:rPr>
              <w:rFonts w:ascii="Times New Roman" w:hAnsi="Times New Roman"/>
            </w:rPr>
          </w:rPrChange>
        </w:rPr>
        <w:t xml:space="preserve">rather than </w:t>
      </w:r>
      <w:r w:rsidR="00FC2C5D" w:rsidRPr="001C287A">
        <w:rPr>
          <w:rFonts w:ascii="Times New Roman" w:hAnsi="Times New Roman"/>
          <w:color w:val="000000" w:themeColor="text1"/>
          <w:sz w:val="24"/>
          <w:rPrChange w:id="2169" w:author="User" w:date="2012-11-18T09:33:00Z">
            <w:rPr>
              <w:rFonts w:ascii="Times New Roman" w:hAnsi="Times New Roman"/>
            </w:rPr>
          </w:rPrChange>
        </w:rPr>
        <w:t>sedimentation</w:t>
      </w:r>
      <w:r w:rsidR="00B02D1C" w:rsidRPr="001C287A">
        <w:rPr>
          <w:rFonts w:ascii="Times New Roman" w:hAnsi="Times New Roman"/>
          <w:color w:val="000000" w:themeColor="text1"/>
          <w:sz w:val="24"/>
          <w:rPrChange w:id="2170" w:author="User" w:date="2012-11-18T09:33:00Z">
            <w:rPr>
              <w:rFonts w:ascii="Times New Roman" w:hAnsi="Times New Roman"/>
            </w:rPr>
          </w:rPrChange>
        </w:rPr>
        <w:t xml:space="preserve"> to</w:t>
      </w:r>
      <w:r w:rsidR="00FC2C5D" w:rsidRPr="001C287A">
        <w:rPr>
          <w:rFonts w:ascii="Times New Roman" w:hAnsi="Times New Roman"/>
          <w:color w:val="000000" w:themeColor="text1"/>
          <w:sz w:val="24"/>
          <w:rPrChange w:id="2171" w:author="User" w:date="2012-11-18T09:33:00Z">
            <w:rPr>
              <w:rFonts w:ascii="Times New Roman" w:hAnsi="Times New Roman"/>
            </w:rPr>
          </w:rPrChange>
        </w:rPr>
        <w:t xml:space="preserve"> the </w:t>
      </w:r>
      <w:r w:rsidR="00B02D1C" w:rsidRPr="001C287A">
        <w:rPr>
          <w:rFonts w:ascii="Times New Roman" w:hAnsi="Times New Roman"/>
          <w:color w:val="000000" w:themeColor="text1"/>
          <w:sz w:val="24"/>
          <w:rPrChange w:id="2172" w:author="User" w:date="2012-11-18T09:33:00Z">
            <w:rPr>
              <w:rFonts w:ascii="Times New Roman" w:hAnsi="Times New Roman"/>
            </w:rPr>
          </w:rPrChange>
        </w:rPr>
        <w:t xml:space="preserve">bottom of the </w:t>
      </w:r>
      <w:r w:rsidR="00FC2C5D" w:rsidRPr="001C287A">
        <w:rPr>
          <w:rFonts w:ascii="Times New Roman" w:hAnsi="Times New Roman"/>
          <w:color w:val="000000" w:themeColor="text1"/>
          <w:sz w:val="24"/>
          <w:rPrChange w:id="2173" w:author="User" w:date="2012-11-18T09:33:00Z">
            <w:rPr>
              <w:rFonts w:ascii="Times New Roman" w:hAnsi="Times New Roman"/>
            </w:rPr>
          </w:rPrChange>
        </w:rPr>
        <w:t>lake</w:t>
      </w:r>
      <w:r w:rsidR="00451B36" w:rsidRPr="001C287A">
        <w:rPr>
          <w:rFonts w:ascii="Times New Roman" w:hAnsi="Times New Roman"/>
          <w:color w:val="000000" w:themeColor="text1"/>
          <w:sz w:val="24"/>
          <w:rPrChange w:id="2174" w:author="User" w:date="2012-11-18T09:33:00Z">
            <w:rPr>
              <w:rFonts w:ascii="Times New Roman" w:hAnsi="Times New Roman"/>
            </w:rPr>
          </w:rPrChange>
        </w:rPr>
        <w:t>.</w:t>
      </w:r>
      <w:del w:id="2175" w:author="User" w:date="2012-11-18T09:33:00Z">
        <w:r w:rsidR="00B7709D" w:rsidRPr="00451B36">
          <w:rPr>
            <w:rFonts w:ascii="Times New Roman" w:hAnsi="Times New Roman" w:cs="Times New Roman"/>
            <w:i/>
          </w:rPr>
          <w:delText>Roseovarius</w:delText>
        </w:r>
        <w:r w:rsidR="00B7709D">
          <w:rPr>
            <w:rFonts w:ascii="Times New Roman" w:hAnsi="Times New Roman" w:cs="Times New Roman"/>
          </w:rPr>
          <w:delText>is</w:delText>
        </w:r>
      </w:del>
      <w:ins w:id="2176" w:author="User" w:date="2012-11-18T09:33:00Z">
        <w:r w:rsidR="00D2773C">
          <w:rPr>
            <w:rFonts w:ascii="Times New Roman" w:hAnsi="Times New Roman" w:cs="Times New Roman"/>
            <w:color w:val="000000" w:themeColor="text1"/>
            <w:sz w:val="24"/>
            <w:szCs w:val="24"/>
          </w:rPr>
          <w:t xml:space="preserve"> </w:t>
        </w:r>
        <w:r w:rsidR="00B7709D" w:rsidRPr="001C287A">
          <w:rPr>
            <w:rFonts w:ascii="Times New Roman" w:hAnsi="Times New Roman" w:cs="Times New Roman"/>
            <w:i/>
            <w:color w:val="000000" w:themeColor="text1"/>
            <w:sz w:val="24"/>
            <w:szCs w:val="24"/>
          </w:rPr>
          <w:t>Roseovarius</w:t>
        </w:r>
        <w:r w:rsidR="00D2773C">
          <w:rPr>
            <w:rFonts w:ascii="Times New Roman" w:hAnsi="Times New Roman" w:cs="Times New Roman"/>
            <w:i/>
            <w:color w:val="000000" w:themeColor="text1"/>
            <w:sz w:val="24"/>
            <w:szCs w:val="24"/>
          </w:rPr>
          <w:t xml:space="preserve"> </w:t>
        </w:r>
        <w:r w:rsidR="00B7709D" w:rsidRPr="001C287A">
          <w:rPr>
            <w:rFonts w:ascii="Times New Roman" w:hAnsi="Times New Roman" w:cs="Times New Roman"/>
            <w:color w:val="000000" w:themeColor="text1"/>
            <w:sz w:val="24"/>
            <w:szCs w:val="24"/>
          </w:rPr>
          <w:t>is</w:t>
        </w:r>
      </w:ins>
      <w:r w:rsidR="00B7709D" w:rsidRPr="001C287A">
        <w:rPr>
          <w:rFonts w:ascii="Times New Roman" w:hAnsi="Times New Roman"/>
          <w:color w:val="000000" w:themeColor="text1"/>
          <w:sz w:val="24"/>
          <w:rPrChange w:id="2177" w:author="User" w:date="2012-11-18T09:33:00Z">
            <w:rPr>
              <w:rFonts w:ascii="Times New Roman" w:hAnsi="Times New Roman"/>
            </w:rPr>
          </w:rPrChange>
        </w:rPr>
        <w:t xml:space="preserve"> a member of the </w:t>
      </w:r>
      <w:r w:rsidR="00B7709D" w:rsidRPr="001C287A">
        <w:rPr>
          <w:rFonts w:ascii="Times New Roman" w:hAnsi="Times New Roman"/>
          <w:i/>
          <w:color w:val="000000" w:themeColor="text1"/>
          <w:sz w:val="24"/>
          <w:rPrChange w:id="2178" w:author="User" w:date="2012-11-18T09:33:00Z">
            <w:rPr>
              <w:rFonts w:ascii="Times New Roman" w:hAnsi="Times New Roman"/>
              <w:i/>
            </w:rPr>
          </w:rPrChange>
        </w:rPr>
        <w:t>Roseobacter</w:t>
      </w:r>
      <w:r w:rsidR="00B7709D" w:rsidRPr="001C287A">
        <w:rPr>
          <w:rFonts w:ascii="Times New Roman" w:hAnsi="Times New Roman"/>
          <w:color w:val="000000" w:themeColor="text1"/>
          <w:sz w:val="24"/>
          <w:rPrChange w:id="2179" w:author="User" w:date="2012-11-18T09:33:00Z">
            <w:rPr>
              <w:rFonts w:ascii="Times New Roman" w:hAnsi="Times New Roman"/>
            </w:rPr>
          </w:rPrChange>
        </w:rPr>
        <w:t xml:space="preserve"> </w:t>
      </w:r>
      <w:del w:id="2180" w:author="User" w:date="2012-11-18T09:33:00Z">
        <w:r w:rsidR="00B7709D">
          <w:rPr>
            <w:rFonts w:ascii="Times New Roman" w:hAnsi="Times New Roman" w:cs="Times New Roman"/>
          </w:rPr>
          <w:delText>clade</w:delText>
        </w:r>
        <w:r w:rsidR="00600562">
          <w:rPr>
            <w:rFonts w:ascii="Times New Roman" w:hAnsi="Times New Roman" w:cs="Times New Roman"/>
          </w:rPr>
          <w:delText>whose</w:delText>
        </w:r>
      </w:del>
      <w:ins w:id="2181" w:author="User" w:date="2012-11-18T09:33:00Z">
        <w:r w:rsidR="00B7709D" w:rsidRPr="001C287A">
          <w:rPr>
            <w:rFonts w:ascii="Times New Roman" w:hAnsi="Times New Roman" w:cs="Times New Roman"/>
            <w:color w:val="000000" w:themeColor="text1"/>
            <w:sz w:val="24"/>
            <w:szCs w:val="24"/>
          </w:rPr>
          <w:t>clade</w:t>
        </w:r>
        <w:r w:rsidR="00D2773C">
          <w:rPr>
            <w:rFonts w:ascii="Times New Roman" w:hAnsi="Times New Roman" w:cs="Times New Roman"/>
            <w:color w:val="000000" w:themeColor="text1"/>
            <w:sz w:val="24"/>
            <w:szCs w:val="24"/>
          </w:rPr>
          <w:t xml:space="preserve"> </w:t>
        </w:r>
        <w:r w:rsidR="00600562" w:rsidRPr="001C287A">
          <w:rPr>
            <w:rFonts w:ascii="Times New Roman" w:hAnsi="Times New Roman" w:cs="Times New Roman"/>
            <w:color w:val="000000" w:themeColor="text1"/>
            <w:sz w:val="24"/>
            <w:szCs w:val="24"/>
          </w:rPr>
          <w:t>whose</w:t>
        </w:r>
      </w:ins>
      <w:r w:rsidR="00600562" w:rsidRPr="001C287A">
        <w:rPr>
          <w:rFonts w:ascii="Times New Roman" w:hAnsi="Times New Roman"/>
          <w:color w:val="000000" w:themeColor="text1"/>
          <w:sz w:val="24"/>
          <w:rPrChange w:id="2182" w:author="User" w:date="2012-11-18T09:33:00Z">
            <w:rPr>
              <w:rFonts w:ascii="Times New Roman" w:hAnsi="Times New Roman"/>
            </w:rPr>
          </w:rPrChange>
        </w:rPr>
        <w:t xml:space="preserve"> diverse metabolic capabilities include </w:t>
      </w:r>
      <w:r w:rsidR="002000AA" w:rsidRPr="001C287A">
        <w:rPr>
          <w:rFonts w:ascii="Times New Roman" w:hAnsi="Times New Roman"/>
          <w:color w:val="000000" w:themeColor="text1"/>
          <w:sz w:val="24"/>
          <w:rPrChange w:id="2183" w:author="User" w:date="2012-11-18T09:33:00Z">
            <w:rPr>
              <w:rFonts w:ascii="Times New Roman" w:hAnsi="Times New Roman"/>
            </w:rPr>
          </w:rPrChange>
        </w:rPr>
        <w:t>DMSP degr</w:t>
      </w:r>
      <w:r w:rsidR="00C27C8B" w:rsidRPr="001C287A">
        <w:rPr>
          <w:rFonts w:ascii="Times New Roman" w:hAnsi="Times New Roman"/>
          <w:color w:val="000000" w:themeColor="text1"/>
          <w:sz w:val="24"/>
          <w:rPrChange w:id="2184" w:author="User" w:date="2012-11-18T09:33:00Z">
            <w:rPr>
              <w:rFonts w:ascii="Times New Roman" w:hAnsi="Times New Roman"/>
            </w:rPr>
          </w:rPrChange>
        </w:rPr>
        <w:t xml:space="preserve">adation, </w:t>
      </w:r>
      <w:r w:rsidR="002A3887" w:rsidRPr="001C287A">
        <w:rPr>
          <w:rFonts w:ascii="Times New Roman" w:hAnsi="Times New Roman"/>
          <w:color w:val="000000" w:themeColor="text1"/>
          <w:sz w:val="24"/>
          <w:rPrChange w:id="2185" w:author="User" w:date="2012-11-18T09:33:00Z">
            <w:rPr>
              <w:rFonts w:ascii="Times New Roman" w:hAnsi="Times New Roman"/>
            </w:rPr>
          </w:rPrChange>
        </w:rPr>
        <w:t>aerobic anoxygenic phototrophy</w:t>
      </w:r>
      <w:ins w:id="2186" w:author="User" w:date="2012-11-18T09:33:00Z">
        <w:r w:rsidR="00D2773C">
          <w:rPr>
            <w:rFonts w:ascii="Times New Roman" w:hAnsi="Times New Roman" w:cs="Times New Roman"/>
            <w:color w:val="000000" w:themeColor="text1"/>
            <w:sz w:val="24"/>
            <w:szCs w:val="24"/>
          </w:rPr>
          <w:t xml:space="preserve"> </w:t>
        </w:r>
      </w:ins>
      <w:r w:rsidR="00C106CF" w:rsidRPr="001C287A">
        <w:rPr>
          <w:rFonts w:ascii="Times New Roman" w:hAnsi="Times New Roman"/>
          <w:color w:val="000000" w:themeColor="text1"/>
          <w:sz w:val="24"/>
          <w:rPrChange w:id="2187" w:author="User" w:date="2012-11-18T09:33:00Z">
            <w:rPr>
              <w:rFonts w:ascii="Times New Roman" w:hAnsi="Times New Roman"/>
            </w:rPr>
          </w:rPrChange>
        </w:rPr>
        <w:t>(AAnP)</w:t>
      </w:r>
      <w:ins w:id="2188" w:author="User" w:date="2012-11-18T09:33:00Z">
        <w:r w:rsidR="00D2773C">
          <w:rPr>
            <w:rFonts w:ascii="Times New Roman" w:hAnsi="Times New Roman" w:cs="Times New Roman"/>
            <w:color w:val="000000" w:themeColor="text1"/>
            <w:sz w:val="24"/>
            <w:szCs w:val="24"/>
          </w:rPr>
          <w:t xml:space="preserve"> </w:t>
        </w:r>
      </w:ins>
      <w:r w:rsidR="007301DB" w:rsidRPr="001C287A">
        <w:rPr>
          <w:rFonts w:ascii="Times New Roman" w:hAnsi="Times New Roman"/>
          <w:color w:val="000000" w:themeColor="text1"/>
          <w:sz w:val="24"/>
          <w:rPrChange w:id="2189" w:author="User" w:date="2012-11-18T09:33:00Z">
            <w:rPr>
              <w:rFonts w:ascii="Times New Roman" w:hAnsi="Times New Roman"/>
            </w:rPr>
          </w:rPrChange>
        </w:rPr>
        <w:t xml:space="preserve">and CO oxidation </w:t>
      </w:r>
      <w:r w:rsidR="00D3076B" w:rsidRPr="001C287A">
        <w:rPr>
          <w:rFonts w:ascii="Times New Roman" w:hAnsi="Times New Roman"/>
          <w:color w:val="000000" w:themeColor="text1"/>
          <w:sz w:val="24"/>
          <w:rPrChange w:id="2190" w:author="User" w:date="2012-11-18T09:33:00Z">
            <w:rPr>
              <w:rFonts w:ascii="Times New Roman" w:hAnsi="Times New Roman"/>
            </w:rPr>
          </w:rPrChange>
        </w:rPr>
        <w:t>(reviewed in Wagner-Döbler &amp; Biebl, 2006)</w:t>
      </w:r>
      <w:r w:rsidR="00FC2C5D" w:rsidRPr="001C287A">
        <w:rPr>
          <w:rFonts w:ascii="Times New Roman" w:hAnsi="Times New Roman"/>
          <w:color w:val="000000" w:themeColor="text1"/>
          <w:sz w:val="24"/>
          <w:rPrChange w:id="2191" w:author="User" w:date="2012-11-18T09:33:00Z">
            <w:rPr>
              <w:rFonts w:ascii="Times New Roman" w:hAnsi="Times New Roman"/>
            </w:rPr>
          </w:rPrChange>
        </w:rPr>
        <w:t xml:space="preserve">. All of these </w:t>
      </w:r>
      <w:del w:id="2192" w:author="User" w:date="2012-11-18T09:33:00Z">
        <w:r w:rsidR="00FC2C5D">
          <w:rPr>
            <w:rFonts w:ascii="Times New Roman" w:hAnsi="Times New Roman" w:cs="Times New Roman"/>
          </w:rPr>
          <w:delText>capabilit</w:delText>
        </w:r>
        <w:r w:rsidR="0021063F">
          <w:rPr>
            <w:rFonts w:ascii="Times New Roman" w:hAnsi="Times New Roman" w:cs="Times New Roman"/>
          </w:rPr>
          <w:delText>i</w:delText>
        </w:r>
        <w:r w:rsidR="00FC2C5D">
          <w:rPr>
            <w:rFonts w:ascii="Times New Roman" w:hAnsi="Times New Roman" w:cs="Times New Roman"/>
          </w:rPr>
          <w:delText>es</w:delText>
        </w:r>
        <w:r w:rsidR="00B02D1C">
          <w:rPr>
            <w:rFonts w:ascii="Times New Roman" w:hAnsi="Times New Roman" w:cs="Times New Roman"/>
          </w:rPr>
          <w:delText>should</w:delText>
        </w:r>
      </w:del>
      <w:ins w:id="2193" w:author="User" w:date="2012-11-18T09:33:00Z">
        <w:r w:rsidR="00FC2C5D" w:rsidRPr="001C287A">
          <w:rPr>
            <w:rFonts w:ascii="Times New Roman" w:hAnsi="Times New Roman" w:cs="Times New Roman"/>
            <w:color w:val="000000" w:themeColor="text1"/>
            <w:sz w:val="24"/>
            <w:szCs w:val="24"/>
          </w:rPr>
          <w:t>capabilit</w:t>
        </w:r>
        <w:r w:rsidR="0021063F" w:rsidRPr="001C287A">
          <w:rPr>
            <w:rFonts w:ascii="Times New Roman" w:hAnsi="Times New Roman" w:cs="Times New Roman"/>
            <w:color w:val="000000" w:themeColor="text1"/>
            <w:sz w:val="24"/>
            <w:szCs w:val="24"/>
          </w:rPr>
          <w:t>i</w:t>
        </w:r>
        <w:r w:rsidR="00FC2C5D" w:rsidRPr="001C287A">
          <w:rPr>
            <w:rFonts w:ascii="Times New Roman" w:hAnsi="Times New Roman" w:cs="Times New Roman"/>
            <w:color w:val="000000" w:themeColor="text1"/>
            <w:sz w:val="24"/>
            <w:szCs w:val="24"/>
          </w:rPr>
          <w:t>es</w:t>
        </w:r>
        <w:r w:rsidR="00D2773C">
          <w:rPr>
            <w:rFonts w:ascii="Times New Roman" w:hAnsi="Times New Roman" w:cs="Times New Roman"/>
            <w:color w:val="000000" w:themeColor="text1"/>
            <w:sz w:val="24"/>
            <w:szCs w:val="24"/>
          </w:rPr>
          <w:t xml:space="preserve"> </w:t>
        </w:r>
        <w:r w:rsidR="00B02D1C" w:rsidRPr="001C287A">
          <w:rPr>
            <w:rFonts w:ascii="Times New Roman" w:hAnsi="Times New Roman" w:cs="Times New Roman"/>
            <w:color w:val="000000" w:themeColor="text1"/>
            <w:sz w:val="24"/>
            <w:szCs w:val="24"/>
          </w:rPr>
          <w:t>should</w:t>
        </w:r>
      </w:ins>
      <w:r w:rsidR="00B02D1C" w:rsidRPr="001C287A">
        <w:rPr>
          <w:rFonts w:ascii="Times New Roman" w:hAnsi="Times New Roman"/>
          <w:color w:val="000000" w:themeColor="text1"/>
          <w:sz w:val="24"/>
          <w:rPrChange w:id="2194" w:author="User" w:date="2012-11-18T09:33:00Z">
            <w:rPr>
              <w:rFonts w:ascii="Times New Roman" w:hAnsi="Times New Roman"/>
            </w:rPr>
          </w:rPrChange>
        </w:rPr>
        <w:t xml:space="preserve"> facilitate growth in both the </w:t>
      </w:r>
      <w:ins w:id="2195" w:author="User" w:date="2012-11-18T09:33:00Z">
        <w:r w:rsidR="00D2773C">
          <w:rPr>
            <w:rFonts w:ascii="Times New Roman" w:hAnsi="Times New Roman" w:cs="Times New Roman"/>
            <w:color w:val="000000" w:themeColor="text1"/>
            <w:sz w:val="24"/>
            <w:szCs w:val="24"/>
          </w:rPr>
          <w:t xml:space="preserve">upper </w:t>
        </w:r>
      </w:ins>
      <w:r w:rsidR="00B02D1C" w:rsidRPr="001C287A">
        <w:rPr>
          <w:rFonts w:ascii="Times New Roman" w:hAnsi="Times New Roman"/>
          <w:color w:val="000000" w:themeColor="text1"/>
          <w:sz w:val="24"/>
          <w:rPrChange w:id="2196" w:author="User" w:date="2012-11-18T09:33:00Z">
            <w:rPr>
              <w:rFonts w:ascii="Times New Roman" w:hAnsi="Times New Roman"/>
            </w:rPr>
          </w:rPrChange>
        </w:rPr>
        <w:t xml:space="preserve">mixed and deep zones </w:t>
      </w:r>
      <w:del w:id="2197" w:author="User" w:date="2012-11-18T09:33:00Z">
        <w:r w:rsidR="00B02D1C">
          <w:rPr>
            <w:rFonts w:ascii="Times New Roman" w:hAnsi="Times New Roman" w:cs="Times New Roman"/>
          </w:rPr>
          <w:delText>of</w:delText>
        </w:r>
        <w:r w:rsidR="00A40149">
          <w:rPr>
            <w:rFonts w:ascii="Times New Roman" w:hAnsi="Times New Roman" w:cs="Times New Roman"/>
          </w:rPr>
          <w:delText>Organic</w:delText>
        </w:r>
      </w:del>
      <w:ins w:id="2198" w:author="User" w:date="2012-11-18T09:33:00Z">
        <w:r w:rsidR="00B02D1C" w:rsidRPr="001C287A">
          <w:rPr>
            <w:rFonts w:ascii="Times New Roman" w:hAnsi="Times New Roman" w:cs="Times New Roman"/>
            <w:color w:val="000000" w:themeColor="text1"/>
            <w:sz w:val="24"/>
            <w:szCs w:val="24"/>
          </w:rPr>
          <w:t>of</w:t>
        </w:r>
        <w:r w:rsidR="00D2773C">
          <w:rPr>
            <w:rFonts w:ascii="Times New Roman" w:hAnsi="Times New Roman" w:cs="Times New Roman"/>
            <w:color w:val="000000" w:themeColor="text1"/>
            <w:sz w:val="24"/>
            <w:szCs w:val="24"/>
          </w:rPr>
          <w:t xml:space="preserve"> </w:t>
        </w:r>
        <w:r w:rsidR="00A40149" w:rsidRPr="001C287A">
          <w:rPr>
            <w:rFonts w:ascii="Times New Roman" w:hAnsi="Times New Roman" w:cs="Times New Roman"/>
            <w:color w:val="000000" w:themeColor="text1"/>
            <w:sz w:val="24"/>
            <w:szCs w:val="24"/>
          </w:rPr>
          <w:t>Organic</w:t>
        </w:r>
      </w:ins>
      <w:r w:rsidR="00A40149" w:rsidRPr="001C287A">
        <w:rPr>
          <w:rFonts w:ascii="Times New Roman" w:hAnsi="Times New Roman"/>
          <w:color w:val="000000" w:themeColor="text1"/>
          <w:sz w:val="24"/>
          <w:rPrChange w:id="2199" w:author="User" w:date="2012-11-18T09:33:00Z">
            <w:rPr>
              <w:rFonts w:ascii="Times New Roman" w:hAnsi="Times New Roman"/>
            </w:rPr>
          </w:rPrChange>
        </w:rPr>
        <w:t xml:space="preserve"> Lake </w:t>
      </w:r>
      <w:r w:rsidR="00F42049" w:rsidRPr="001C287A">
        <w:rPr>
          <w:rFonts w:ascii="Times New Roman" w:hAnsi="Times New Roman"/>
          <w:color w:val="000000" w:themeColor="text1"/>
          <w:sz w:val="24"/>
          <w:rPrChange w:id="2200" w:author="User" w:date="2012-11-18T09:33:00Z">
            <w:rPr>
              <w:rFonts w:ascii="Times New Roman" w:hAnsi="Times New Roman"/>
            </w:rPr>
          </w:rPrChange>
        </w:rPr>
        <w:t>(</w:t>
      </w:r>
      <w:r w:rsidR="00396551" w:rsidRPr="001C287A">
        <w:rPr>
          <w:rFonts w:ascii="Times New Roman" w:hAnsi="Times New Roman"/>
          <w:color w:val="000000" w:themeColor="text1"/>
          <w:sz w:val="24"/>
          <w:rPrChange w:id="2201" w:author="User" w:date="2012-11-18T09:33:00Z">
            <w:rPr>
              <w:rFonts w:ascii="Times New Roman" w:hAnsi="Times New Roman"/>
            </w:rPr>
          </w:rPrChange>
        </w:rPr>
        <w:t xml:space="preserve">see </w:t>
      </w:r>
      <w:commentRangeStart w:id="2202"/>
      <w:commentRangeStart w:id="2203"/>
      <w:r w:rsidR="00B02D1C" w:rsidRPr="00023B96">
        <w:rPr>
          <w:rFonts w:ascii="Times New Roman" w:hAnsi="Times New Roman"/>
          <w:i/>
          <w:color w:val="000000" w:themeColor="text1"/>
          <w:sz w:val="24"/>
          <w:rPrChange w:id="2204" w:author="User" w:date="2012-11-18T09:33:00Z">
            <w:rPr>
              <w:rFonts w:ascii="Times New Roman" w:hAnsi="Times New Roman"/>
              <w:b/>
            </w:rPr>
          </w:rPrChange>
        </w:rPr>
        <w:t>Carbon resourcefulness in dominant heterotrophic bacteria</w:t>
      </w:r>
      <w:commentRangeEnd w:id="2202"/>
      <w:r w:rsidR="00B02D1C">
        <w:rPr>
          <w:rStyle w:val="CommentReference"/>
        </w:rPr>
        <w:commentReference w:id="2202"/>
      </w:r>
      <w:ins w:id="2205" w:author="User" w:date="2012-11-18T09:33:00Z">
        <w:r w:rsidR="00D2773C">
          <w:rPr>
            <w:rFonts w:ascii="Times New Roman" w:hAnsi="Times New Roman" w:cs="Times New Roman"/>
            <w:b/>
            <w:bCs/>
            <w:color w:val="000000" w:themeColor="text1"/>
            <w:sz w:val="24"/>
            <w:szCs w:val="24"/>
          </w:rPr>
          <w:t xml:space="preserve"> </w:t>
        </w:r>
      </w:ins>
      <w:r w:rsidR="00396551" w:rsidRPr="001C287A">
        <w:rPr>
          <w:rFonts w:ascii="Times New Roman" w:hAnsi="Times New Roman"/>
          <w:color w:val="000000" w:themeColor="text1"/>
          <w:sz w:val="24"/>
          <w:rPrChange w:id="2206" w:author="User" w:date="2012-11-18T09:33:00Z">
            <w:rPr>
              <w:rFonts w:ascii="Times New Roman" w:hAnsi="Times New Roman"/>
            </w:rPr>
          </w:rPrChange>
        </w:rPr>
        <w:t>below</w:t>
      </w:r>
      <w:commentRangeEnd w:id="2203"/>
      <w:r w:rsidR="00C4314D">
        <w:rPr>
          <w:rStyle w:val="CommentReference"/>
        </w:rPr>
        <w:commentReference w:id="2203"/>
      </w:r>
      <w:r w:rsidR="00396551" w:rsidRPr="001C287A">
        <w:rPr>
          <w:rFonts w:ascii="Times New Roman" w:hAnsi="Times New Roman"/>
          <w:color w:val="000000" w:themeColor="text1"/>
          <w:sz w:val="24"/>
          <w:rPrChange w:id="2207" w:author="User" w:date="2012-11-18T09:33:00Z">
            <w:rPr>
              <w:rFonts w:ascii="Times New Roman" w:hAnsi="Times New Roman"/>
            </w:rPr>
          </w:rPrChange>
        </w:rPr>
        <w:t>)</w:t>
      </w:r>
      <w:r w:rsidR="008E7007" w:rsidRPr="001C287A">
        <w:rPr>
          <w:rFonts w:ascii="Times New Roman" w:hAnsi="Times New Roman"/>
          <w:color w:val="000000" w:themeColor="text1"/>
          <w:sz w:val="24"/>
          <w:rPrChange w:id="2208" w:author="User" w:date="2012-11-18T09:33:00Z">
            <w:rPr>
              <w:rFonts w:ascii="Times New Roman" w:hAnsi="Times New Roman"/>
            </w:rPr>
          </w:rPrChange>
        </w:rPr>
        <w:t xml:space="preserve">. </w:t>
      </w:r>
    </w:p>
    <w:p w14:paraId="4B5212AD" w14:textId="77777777" w:rsidR="00D2773C" w:rsidRDefault="00D2773C" w:rsidP="009A22D7">
      <w:pPr>
        <w:pStyle w:val="Heading3"/>
        <w:spacing w:before="0" w:line="240" w:lineRule="auto"/>
        <w:rPr>
          <w:ins w:id="2209" w:author="User" w:date="2012-11-18T09:33:00Z"/>
          <w:rFonts w:ascii="Times New Roman" w:hAnsi="Times New Roman" w:cs="Times New Roman"/>
          <w:color w:val="000000" w:themeColor="text1"/>
          <w:sz w:val="24"/>
          <w:szCs w:val="24"/>
        </w:rPr>
      </w:pPr>
    </w:p>
    <w:p w14:paraId="26A35137" w14:textId="77777777" w:rsidR="00A03BCB" w:rsidRPr="00BE45E8" w:rsidRDefault="00A03BCB" w:rsidP="009A22D7">
      <w:pPr>
        <w:pStyle w:val="Heading3"/>
        <w:spacing w:before="0" w:line="240" w:lineRule="auto"/>
        <w:rPr>
          <w:rFonts w:ascii="Times New Roman" w:hAnsi="Times New Roman"/>
          <w:b w:val="0"/>
          <w:i/>
          <w:color w:val="000000" w:themeColor="text1"/>
          <w:sz w:val="24"/>
          <w:rPrChange w:id="2210" w:author="User" w:date="2012-11-18T09:33:00Z">
            <w:rPr>
              <w:i/>
            </w:rPr>
          </w:rPrChange>
        </w:rPr>
        <w:pPrChange w:id="2211" w:author="User" w:date="2012-11-18T09:33:00Z">
          <w:pPr>
            <w:pStyle w:val="Heading3"/>
          </w:pPr>
        </w:pPrChange>
      </w:pPr>
      <w:r w:rsidRPr="00BE45E8">
        <w:rPr>
          <w:rFonts w:ascii="Times New Roman" w:hAnsi="Times New Roman"/>
          <w:b w:val="0"/>
          <w:i/>
          <w:color w:val="000000" w:themeColor="text1"/>
          <w:sz w:val="24"/>
          <w:rPrChange w:id="2212" w:author="User" w:date="2012-11-18T09:33:00Z">
            <w:rPr/>
          </w:rPrChange>
        </w:rPr>
        <w:t>3–0.8 µm size fraction</w:t>
      </w:r>
      <w:ins w:id="2213" w:author="User" w:date="2012-11-18T09:33:00Z">
        <w:r w:rsidR="00BE45E8">
          <w:rPr>
            <w:rFonts w:ascii="Times New Roman" w:hAnsi="Times New Roman" w:cs="Times New Roman"/>
            <w:b w:val="0"/>
            <w:i/>
            <w:color w:val="000000" w:themeColor="text1"/>
            <w:sz w:val="24"/>
            <w:szCs w:val="24"/>
          </w:rPr>
          <w:t xml:space="preserve"> community composition</w:t>
        </w:r>
      </w:ins>
    </w:p>
    <w:p w14:paraId="626F60B4" w14:textId="4DD23005" w:rsidR="001072B1" w:rsidRPr="001C287A" w:rsidRDefault="00D80715" w:rsidP="009A22D7">
      <w:pPr>
        <w:spacing w:after="0" w:line="240" w:lineRule="auto"/>
        <w:rPr>
          <w:rFonts w:ascii="Times New Roman" w:hAnsi="Times New Roman"/>
          <w:color w:val="000000" w:themeColor="text1"/>
          <w:sz w:val="24"/>
          <w:rPrChange w:id="2214" w:author="User" w:date="2012-11-18T09:33:00Z">
            <w:rPr>
              <w:rFonts w:ascii="Times New Roman" w:hAnsi="Times New Roman"/>
            </w:rPr>
          </w:rPrChange>
        </w:rPr>
        <w:pPrChange w:id="2215" w:author="User" w:date="2012-11-18T09:33:00Z">
          <w:pPr>
            <w:spacing w:line="240" w:lineRule="auto"/>
            <w:jc w:val="both"/>
          </w:pPr>
        </w:pPrChange>
      </w:pPr>
      <w:r w:rsidRPr="001C287A">
        <w:rPr>
          <w:rFonts w:ascii="Times New Roman" w:hAnsi="Times New Roman"/>
          <w:color w:val="000000" w:themeColor="text1"/>
          <w:sz w:val="24"/>
          <w:rPrChange w:id="2216" w:author="User" w:date="2012-11-18T09:33:00Z">
            <w:rPr>
              <w:rFonts w:ascii="Times New Roman" w:hAnsi="Times New Roman"/>
            </w:rPr>
          </w:rPrChange>
        </w:rPr>
        <w:t xml:space="preserve">On the 0.8 µm filter, </w:t>
      </w:r>
      <w:ins w:id="2217" w:author="User" w:date="2012-11-18T09:33:00Z">
        <w:r w:rsidR="00BE45E8">
          <w:rPr>
            <w:rFonts w:ascii="Times New Roman" w:hAnsi="Times New Roman" w:cs="Times New Roman"/>
            <w:color w:val="000000" w:themeColor="text1"/>
            <w:sz w:val="24"/>
            <w:szCs w:val="24"/>
          </w:rPr>
          <w:t xml:space="preserve">OTUs for </w:t>
        </w:r>
      </w:ins>
      <w:r w:rsidR="00C21527" w:rsidRPr="001C287A">
        <w:rPr>
          <w:rFonts w:ascii="Times New Roman" w:hAnsi="Times New Roman"/>
          <w:i/>
          <w:color w:val="000000" w:themeColor="text1"/>
          <w:sz w:val="24"/>
          <w:rPrChange w:id="2218" w:author="User" w:date="2012-11-18T09:33:00Z">
            <w:rPr>
              <w:rFonts w:ascii="Times New Roman" w:hAnsi="Times New Roman"/>
              <w:i/>
            </w:rPr>
          </w:rPrChange>
        </w:rPr>
        <w:t>Marinobacter</w:t>
      </w:r>
      <w:r w:rsidR="00F42049" w:rsidRPr="001C287A">
        <w:rPr>
          <w:rFonts w:ascii="Times New Roman" w:hAnsi="Times New Roman"/>
          <w:color w:val="000000" w:themeColor="text1"/>
          <w:sz w:val="24"/>
          <w:rPrChange w:id="2219" w:author="User" w:date="2012-11-18T09:33:00Z">
            <w:rPr>
              <w:rFonts w:ascii="Times New Roman" w:hAnsi="Times New Roman"/>
            </w:rPr>
          </w:rPrChange>
        </w:rPr>
        <w:t xml:space="preserve"> dominated </w:t>
      </w:r>
      <w:r w:rsidR="002A3887" w:rsidRPr="001C287A">
        <w:rPr>
          <w:rFonts w:ascii="Times New Roman" w:hAnsi="Times New Roman"/>
          <w:color w:val="000000" w:themeColor="text1"/>
          <w:sz w:val="24"/>
          <w:rPrChange w:id="2220" w:author="User" w:date="2012-11-18T09:33:00Z">
            <w:rPr>
              <w:rFonts w:ascii="Times New Roman" w:hAnsi="Times New Roman"/>
            </w:rPr>
          </w:rPrChange>
        </w:rPr>
        <w:t>at all depths except</w:t>
      </w:r>
      <w:r w:rsidR="00C21527" w:rsidRPr="001C287A">
        <w:rPr>
          <w:rFonts w:ascii="Times New Roman" w:hAnsi="Times New Roman"/>
          <w:color w:val="000000" w:themeColor="text1"/>
          <w:sz w:val="24"/>
          <w:rPrChange w:id="2221" w:author="User" w:date="2012-11-18T09:33:00Z">
            <w:rPr>
              <w:rFonts w:ascii="Times New Roman" w:hAnsi="Times New Roman"/>
            </w:rPr>
          </w:rPrChange>
        </w:rPr>
        <w:t xml:space="preserve"> 6.5 m. </w:t>
      </w:r>
      <w:r w:rsidR="00276194" w:rsidRPr="001C287A">
        <w:rPr>
          <w:rFonts w:ascii="Times New Roman" w:hAnsi="Times New Roman"/>
          <w:color w:val="000000" w:themeColor="text1"/>
          <w:sz w:val="24"/>
          <w:rPrChange w:id="2222" w:author="User" w:date="2012-11-18T09:33:00Z">
            <w:rPr>
              <w:rFonts w:ascii="Times New Roman" w:hAnsi="Times New Roman"/>
            </w:rPr>
          </w:rPrChange>
        </w:rPr>
        <w:t xml:space="preserve">Their </w:t>
      </w:r>
      <w:commentRangeStart w:id="2223"/>
      <w:r w:rsidRPr="001C287A">
        <w:rPr>
          <w:rFonts w:ascii="Times New Roman" w:hAnsi="Times New Roman"/>
          <w:color w:val="000000" w:themeColor="text1"/>
          <w:sz w:val="24"/>
          <w:rPrChange w:id="2224" w:author="User" w:date="2012-11-18T09:33:00Z">
            <w:rPr>
              <w:rFonts w:ascii="Times New Roman" w:hAnsi="Times New Roman"/>
            </w:rPr>
          </w:rPrChange>
        </w:rPr>
        <w:t>capture</w:t>
      </w:r>
      <w:commentRangeEnd w:id="2223"/>
      <w:r>
        <w:rPr>
          <w:rStyle w:val="CommentReference"/>
        </w:rPr>
        <w:commentReference w:id="2223"/>
      </w:r>
      <w:r w:rsidR="00C4314D" w:rsidRPr="001C287A">
        <w:rPr>
          <w:rFonts w:ascii="Times New Roman" w:hAnsi="Times New Roman"/>
          <w:color w:val="000000" w:themeColor="text1"/>
          <w:sz w:val="24"/>
          <w:rPrChange w:id="2225" w:author="User" w:date="2012-11-18T09:33:00Z">
            <w:rPr>
              <w:rFonts w:ascii="Times New Roman" w:hAnsi="Times New Roman"/>
            </w:rPr>
          </w:rPrChange>
        </w:rPr>
        <w:t xml:space="preserve"> </w:t>
      </w:r>
      <w:r w:rsidR="00590C77" w:rsidRPr="001C287A">
        <w:rPr>
          <w:rFonts w:ascii="Times New Roman" w:hAnsi="Times New Roman"/>
          <w:color w:val="000000" w:themeColor="text1"/>
          <w:sz w:val="24"/>
          <w:rPrChange w:id="2226" w:author="User" w:date="2012-11-18T09:33:00Z">
            <w:rPr>
              <w:rFonts w:ascii="Times New Roman" w:hAnsi="Times New Roman"/>
            </w:rPr>
          </w:rPrChange>
        </w:rPr>
        <w:t xml:space="preserve">on this size fraction is consistent with the cell size of </w:t>
      </w:r>
      <w:commentRangeStart w:id="2227"/>
      <w:r w:rsidR="00590C77" w:rsidRPr="001C287A">
        <w:rPr>
          <w:rFonts w:ascii="Times New Roman" w:hAnsi="Times New Roman"/>
          <w:color w:val="000000" w:themeColor="text1"/>
          <w:sz w:val="24"/>
          <w:rPrChange w:id="2228" w:author="User" w:date="2012-11-18T09:33:00Z">
            <w:rPr>
              <w:rFonts w:ascii="Times New Roman" w:hAnsi="Times New Roman"/>
            </w:rPr>
          </w:rPrChange>
        </w:rPr>
        <w:t>isolates</w:t>
      </w:r>
      <w:commentRangeEnd w:id="2227"/>
      <w:r w:rsidRPr="001C287A">
        <w:rPr>
          <w:rStyle w:val="CommentReference"/>
          <w:rFonts w:ascii="Times New Roman" w:hAnsi="Times New Roman"/>
          <w:color w:val="000000" w:themeColor="text1"/>
          <w:sz w:val="24"/>
          <w:rPrChange w:id="2229" w:author="User" w:date="2012-11-18T09:33:00Z">
            <w:rPr>
              <w:rStyle w:val="CommentReference"/>
            </w:rPr>
          </w:rPrChange>
        </w:rPr>
        <w:commentReference w:id="2227"/>
      </w:r>
      <w:r w:rsidR="00590C77" w:rsidRPr="001C287A">
        <w:rPr>
          <w:rFonts w:ascii="Times New Roman" w:hAnsi="Times New Roman"/>
          <w:color w:val="000000" w:themeColor="text1"/>
          <w:sz w:val="24"/>
          <w:rPrChange w:id="2230" w:author="User" w:date="2012-11-18T09:33:00Z">
            <w:rPr>
              <w:rFonts w:ascii="Times New Roman" w:hAnsi="Times New Roman"/>
            </w:rPr>
          </w:rPrChange>
        </w:rPr>
        <w:t xml:space="preserve"> (</w:t>
      </w:r>
      <w:r w:rsidR="00386CAC" w:rsidRPr="001C287A">
        <w:rPr>
          <w:rFonts w:ascii="Times New Roman" w:hAnsi="Times New Roman"/>
          <w:color w:val="000000" w:themeColor="text1"/>
          <w:sz w:val="24"/>
          <w:rPrChange w:id="2231" w:author="User" w:date="2012-11-18T09:33:00Z">
            <w:rPr>
              <w:rFonts w:ascii="Times New Roman" w:hAnsi="Times New Roman"/>
            </w:rPr>
          </w:rPrChange>
        </w:rPr>
        <w:t xml:space="preserve">Gauthier </w:t>
      </w:r>
      <w:r w:rsidR="00386CAC" w:rsidRPr="001C287A">
        <w:rPr>
          <w:rFonts w:ascii="Times New Roman" w:hAnsi="Times New Roman"/>
          <w:i/>
          <w:color w:val="000000" w:themeColor="text1"/>
          <w:sz w:val="24"/>
          <w:rPrChange w:id="2232" w:author="User" w:date="2012-11-18T09:33:00Z">
            <w:rPr>
              <w:rFonts w:ascii="Times New Roman" w:hAnsi="Times New Roman"/>
              <w:i/>
            </w:rPr>
          </w:rPrChange>
        </w:rPr>
        <w:t>et al.</w:t>
      </w:r>
      <w:r w:rsidR="00386CAC" w:rsidRPr="001C287A">
        <w:rPr>
          <w:rFonts w:ascii="Times New Roman" w:hAnsi="Times New Roman"/>
          <w:color w:val="000000" w:themeColor="text1"/>
          <w:sz w:val="24"/>
          <w:rPrChange w:id="2233" w:author="User" w:date="2012-11-18T09:33:00Z">
            <w:rPr>
              <w:rFonts w:ascii="Times New Roman" w:hAnsi="Times New Roman"/>
            </w:rPr>
          </w:rPrChange>
        </w:rPr>
        <w:t>, 1992</w:t>
      </w:r>
      <w:r w:rsidR="00590C77" w:rsidRPr="001C287A">
        <w:rPr>
          <w:rFonts w:ascii="Times New Roman" w:hAnsi="Times New Roman"/>
          <w:color w:val="000000" w:themeColor="text1"/>
          <w:sz w:val="24"/>
          <w:rPrChange w:id="2234" w:author="User" w:date="2012-11-18T09:33:00Z">
            <w:rPr>
              <w:rFonts w:ascii="Times New Roman" w:hAnsi="Times New Roman"/>
            </w:rPr>
          </w:rPrChange>
        </w:rPr>
        <w:t xml:space="preserve">). </w:t>
      </w:r>
      <w:r w:rsidR="0025590A" w:rsidRPr="001C287A">
        <w:rPr>
          <w:rFonts w:ascii="Times New Roman" w:hAnsi="Times New Roman"/>
          <w:color w:val="000000" w:themeColor="text1"/>
          <w:sz w:val="24"/>
          <w:rPrChange w:id="2235" w:author="User" w:date="2012-11-18T09:33:00Z">
            <w:rPr>
              <w:rFonts w:ascii="Times New Roman" w:hAnsi="Times New Roman"/>
            </w:rPr>
          </w:rPrChange>
        </w:rPr>
        <w:t xml:space="preserve">The genus is extraordinarily </w:t>
      </w:r>
      <w:r w:rsidR="001447EF" w:rsidRPr="001C287A">
        <w:rPr>
          <w:rFonts w:ascii="Times New Roman" w:hAnsi="Times New Roman"/>
          <w:color w:val="000000" w:themeColor="text1"/>
          <w:sz w:val="24"/>
          <w:rPrChange w:id="2236" w:author="User" w:date="2012-11-18T09:33:00Z">
            <w:rPr>
              <w:rFonts w:ascii="Times New Roman" w:hAnsi="Times New Roman"/>
            </w:rPr>
          </w:rPrChange>
        </w:rPr>
        <w:t>metabolic</w:t>
      </w:r>
      <w:r w:rsidR="0025590A" w:rsidRPr="001C287A">
        <w:rPr>
          <w:rFonts w:ascii="Times New Roman" w:hAnsi="Times New Roman"/>
          <w:color w:val="000000" w:themeColor="text1"/>
          <w:sz w:val="24"/>
          <w:rPrChange w:id="2237" w:author="User" w:date="2012-11-18T09:33:00Z">
            <w:rPr>
              <w:rFonts w:ascii="Times New Roman" w:hAnsi="Times New Roman"/>
            </w:rPr>
          </w:rPrChange>
        </w:rPr>
        <w:t>ally versatile</w:t>
      </w:r>
      <w:r w:rsidR="00276194" w:rsidRPr="001C287A">
        <w:rPr>
          <w:rFonts w:ascii="Times New Roman" w:hAnsi="Times New Roman"/>
          <w:color w:val="000000" w:themeColor="text1"/>
          <w:sz w:val="24"/>
          <w:rPrChange w:id="2238" w:author="User" w:date="2012-11-18T09:33:00Z">
            <w:rPr>
              <w:rFonts w:ascii="Times New Roman" w:hAnsi="Times New Roman"/>
            </w:rPr>
          </w:rPrChange>
        </w:rPr>
        <w:t xml:space="preserve"> and</w:t>
      </w:r>
      <w:r w:rsidR="006A5550" w:rsidRPr="001C287A">
        <w:rPr>
          <w:rFonts w:ascii="Times New Roman" w:hAnsi="Times New Roman"/>
          <w:color w:val="000000" w:themeColor="text1"/>
          <w:sz w:val="24"/>
          <w:rPrChange w:id="2239" w:author="User" w:date="2012-11-18T09:33:00Z">
            <w:rPr>
              <w:rFonts w:ascii="Times New Roman" w:hAnsi="Times New Roman"/>
            </w:rPr>
          </w:rPrChange>
        </w:rPr>
        <w:t xml:space="preserve"> described as an “opportunitroph” (</w:t>
      </w:r>
      <w:r w:rsidR="000B4628" w:rsidRPr="001C287A">
        <w:rPr>
          <w:rFonts w:ascii="Times New Roman" w:hAnsi="Times New Roman"/>
          <w:color w:val="000000" w:themeColor="text1"/>
          <w:sz w:val="24"/>
          <w:rPrChange w:id="2240" w:author="User" w:date="2012-11-18T09:33:00Z">
            <w:rPr>
              <w:rFonts w:ascii="Times New Roman" w:hAnsi="Times New Roman"/>
            </w:rPr>
          </w:rPrChange>
        </w:rPr>
        <w:t xml:space="preserve">Singer </w:t>
      </w:r>
      <w:r w:rsidR="000B4628" w:rsidRPr="001C287A">
        <w:rPr>
          <w:rFonts w:ascii="Times New Roman" w:hAnsi="Times New Roman"/>
          <w:i/>
          <w:color w:val="000000" w:themeColor="text1"/>
          <w:sz w:val="24"/>
          <w:rPrChange w:id="2241" w:author="User" w:date="2012-11-18T09:33:00Z">
            <w:rPr>
              <w:rFonts w:ascii="Times New Roman" w:hAnsi="Times New Roman"/>
              <w:i/>
            </w:rPr>
          </w:rPrChange>
        </w:rPr>
        <w:t>et al.</w:t>
      </w:r>
      <w:r w:rsidR="000B4628" w:rsidRPr="001C287A">
        <w:rPr>
          <w:rFonts w:ascii="Times New Roman" w:hAnsi="Times New Roman"/>
          <w:color w:val="000000" w:themeColor="text1"/>
          <w:sz w:val="24"/>
          <w:rPrChange w:id="2242" w:author="User" w:date="2012-11-18T09:33:00Z">
            <w:rPr>
              <w:rFonts w:ascii="Times New Roman" w:hAnsi="Times New Roman"/>
            </w:rPr>
          </w:rPrChange>
        </w:rPr>
        <w:t>, 2011)</w:t>
      </w:r>
      <w:r w:rsidR="001447EF" w:rsidRPr="001C287A">
        <w:rPr>
          <w:rFonts w:ascii="Times New Roman" w:hAnsi="Times New Roman"/>
          <w:color w:val="000000" w:themeColor="text1"/>
          <w:sz w:val="24"/>
          <w:rPrChange w:id="2243" w:author="User" w:date="2012-11-18T09:33:00Z">
            <w:rPr>
              <w:rFonts w:ascii="Times New Roman" w:hAnsi="Times New Roman"/>
            </w:rPr>
          </w:rPrChange>
        </w:rPr>
        <w:t>. Some i</w:t>
      </w:r>
      <w:r w:rsidR="00E27AA4" w:rsidRPr="001C287A">
        <w:rPr>
          <w:rFonts w:ascii="Times New Roman" w:hAnsi="Times New Roman"/>
          <w:color w:val="000000" w:themeColor="text1"/>
          <w:sz w:val="24"/>
          <w:rPrChange w:id="2244" w:author="User" w:date="2012-11-18T09:33:00Z">
            <w:rPr>
              <w:rFonts w:ascii="Times New Roman" w:hAnsi="Times New Roman"/>
            </w:rPr>
          </w:rPrChange>
        </w:rPr>
        <w:t xml:space="preserve">solates are capable of </w:t>
      </w:r>
      <w:r w:rsidR="003931D6" w:rsidRPr="001C287A">
        <w:rPr>
          <w:rFonts w:ascii="Times New Roman" w:hAnsi="Times New Roman"/>
          <w:color w:val="000000" w:themeColor="text1"/>
          <w:sz w:val="24"/>
          <w:rPrChange w:id="2245" w:author="User" w:date="2012-11-18T09:33:00Z">
            <w:rPr>
              <w:rFonts w:ascii="Times New Roman" w:hAnsi="Times New Roman"/>
            </w:rPr>
          </w:rPrChange>
        </w:rPr>
        <w:t xml:space="preserve">interacting with </w:t>
      </w:r>
      <w:r w:rsidR="00400CCA" w:rsidRPr="001C287A">
        <w:rPr>
          <w:rFonts w:ascii="Times New Roman" w:hAnsi="Times New Roman"/>
          <w:color w:val="000000" w:themeColor="text1"/>
          <w:sz w:val="24"/>
          <w:rPrChange w:id="2246" w:author="User" w:date="2012-11-18T09:33:00Z">
            <w:rPr>
              <w:rFonts w:ascii="Times New Roman" w:hAnsi="Times New Roman"/>
            </w:rPr>
          </w:rPrChange>
        </w:rPr>
        <w:t>diatoms</w:t>
      </w:r>
      <w:r w:rsidR="003931D6" w:rsidRPr="001C287A">
        <w:rPr>
          <w:rFonts w:ascii="Times New Roman" w:hAnsi="Times New Roman"/>
          <w:color w:val="000000" w:themeColor="text1"/>
          <w:sz w:val="24"/>
          <w:rPrChange w:id="2247" w:author="User" w:date="2012-11-18T09:33:00Z">
            <w:rPr>
              <w:rFonts w:ascii="Times New Roman" w:hAnsi="Times New Roman"/>
            </w:rPr>
          </w:rPrChange>
        </w:rPr>
        <w:t xml:space="preserve"> (</w:t>
      </w:r>
      <w:r w:rsidR="00400CCA" w:rsidRPr="001C287A">
        <w:rPr>
          <w:rFonts w:ascii="Times New Roman" w:hAnsi="Times New Roman"/>
          <w:color w:val="000000" w:themeColor="text1"/>
          <w:sz w:val="24"/>
          <w:rPrChange w:id="2248" w:author="User" w:date="2012-11-18T09:33:00Z">
            <w:rPr>
              <w:rFonts w:ascii="Times New Roman" w:hAnsi="Times New Roman"/>
            </w:rPr>
          </w:rPrChange>
        </w:rPr>
        <w:t xml:space="preserve">Gärdes </w:t>
      </w:r>
      <w:r w:rsidR="00400CCA" w:rsidRPr="001C287A">
        <w:rPr>
          <w:rFonts w:ascii="Times New Roman" w:hAnsi="Times New Roman"/>
          <w:i/>
          <w:color w:val="000000" w:themeColor="text1"/>
          <w:sz w:val="24"/>
          <w:rPrChange w:id="2249" w:author="User" w:date="2012-11-18T09:33:00Z">
            <w:rPr>
              <w:rFonts w:ascii="Times New Roman" w:hAnsi="Times New Roman"/>
              <w:i/>
            </w:rPr>
          </w:rPrChange>
        </w:rPr>
        <w:t>et al</w:t>
      </w:r>
      <w:r w:rsidR="00400CCA" w:rsidRPr="001C287A">
        <w:rPr>
          <w:rFonts w:ascii="Times New Roman" w:hAnsi="Times New Roman"/>
          <w:color w:val="000000" w:themeColor="text1"/>
          <w:sz w:val="24"/>
          <w:rPrChange w:id="2250" w:author="User" w:date="2012-11-18T09:33:00Z">
            <w:rPr>
              <w:rFonts w:ascii="Times New Roman" w:hAnsi="Times New Roman"/>
            </w:rPr>
          </w:rPrChange>
        </w:rPr>
        <w:t>., 2010</w:t>
      </w:r>
      <w:r w:rsidR="00E27AA4" w:rsidRPr="001C287A">
        <w:rPr>
          <w:rFonts w:ascii="Times New Roman" w:hAnsi="Times New Roman"/>
          <w:color w:val="000000" w:themeColor="text1"/>
          <w:sz w:val="24"/>
          <w:rPrChange w:id="2251" w:author="User" w:date="2012-11-18T09:33:00Z">
            <w:rPr>
              <w:rFonts w:ascii="Times New Roman" w:hAnsi="Times New Roman"/>
            </w:rPr>
          </w:rPrChange>
        </w:rPr>
        <w:t>)</w:t>
      </w:r>
      <w:r w:rsidR="00400CCA" w:rsidRPr="001C287A">
        <w:rPr>
          <w:rFonts w:ascii="Times New Roman" w:hAnsi="Times New Roman"/>
          <w:color w:val="000000" w:themeColor="text1"/>
          <w:sz w:val="24"/>
          <w:rPrChange w:id="2252" w:author="User" w:date="2012-11-18T09:33:00Z">
            <w:rPr>
              <w:rFonts w:ascii="Times New Roman" w:hAnsi="Times New Roman"/>
            </w:rPr>
          </w:rPrChange>
        </w:rPr>
        <w:t xml:space="preserve"> and dinoflagellates (Green </w:t>
      </w:r>
      <w:r w:rsidR="00400CCA" w:rsidRPr="001C287A">
        <w:rPr>
          <w:rFonts w:ascii="Times New Roman" w:hAnsi="Times New Roman"/>
          <w:i/>
          <w:color w:val="000000" w:themeColor="text1"/>
          <w:sz w:val="24"/>
          <w:rPrChange w:id="2253" w:author="User" w:date="2012-11-18T09:33:00Z">
            <w:rPr>
              <w:rFonts w:ascii="Times New Roman" w:hAnsi="Times New Roman"/>
              <w:i/>
            </w:rPr>
          </w:rPrChange>
        </w:rPr>
        <w:t>et al.</w:t>
      </w:r>
      <w:r w:rsidR="00400CCA" w:rsidRPr="001C287A">
        <w:rPr>
          <w:rFonts w:ascii="Times New Roman" w:hAnsi="Times New Roman"/>
          <w:color w:val="000000" w:themeColor="text1"/>
          <w:sz w:val="24"/>
          <w:rPrChange w:id="2254" w:author="User" w:date="2012-11-18T09:33:00Z">
            <w:rPr>
              <w:rFonts w:ascii="Times New Roman" w:hAnsi="Times New Roman"/>
            </w:rPr>
          </w:rPrChange>
        </w:rPr>
        <w:t>, 2006)</w:t>
      </w:r>
      <w:r w:rsidR="001447EF" w:rsidRPr="001C287A">
        <w:rPr>
          <w:rFonts w:ascii="Times New Roman" w:hAnsi="Times New Roman"/>
          <w:color w:val="000000" w:themeColor="text1"/>
          <w:sz w:val="24"/>
          <w:rPrChange w:id="2255" w:author="User" w:date="2012-11-18T09:33:00Z">
            <w:rPr>
              <w:rFonts w:ascii="Times New Roman" w:hAnsi="Times New Roman"/>
            </w:rPr>
          </w:rPrChange>
        </w:rPr>
        <w:t xml:space="preserve">. Others are </w:t>
      </w:r>
      <w:r w:rsidR="009509AA" w:rsidRPr="001C287A">
        <w:rPr>
          <w:rFonts w:ascii="Times New Roman" w:hAnsi="Times New Roman"/>
          <w:color w:val="000000" w:themeColor="text1"/>
          <w:sz w:val="24"/>
          <w:rPrChange w:id="2256" w:author="User" w:date="2012-11-18T09:33:00Z">
            <w:rPr>
              <w:rFonts w:ascii="Times New Roman" w:hAnsi="Times New Roman"/>
            </w:rPr>
          </w:rPrChange>
        </w:rPr>
        <w:t>metal-oxidizing</w:t>
      </w:r>
      <w:r w:rsidR="000802C2" w:rsidRPr="001C287A">
        <w:rPr>
          <w:rFonts w:ascii="Times New Roman" w:hAnsi="Times New Roman"/>
          <w:color w:val="000000" w:themeColor="text1"/>
          <w:sz w:val="24"/>
          <w:rPrChange w:id="2257" w:author="User" w:date="2012-11-18T09:33:00Z">
            <w:rPr>
              <w:rFonts w:ascii="Times New Roman" w:hAnsi="Times New Roman"/>
            </w:rPr>
          </w:rPrChange>
        </w:rPr>
        <w:t xml:space="preserve"> autotrophs </w:t>
      </w:r>
      <w:r w:rsidR="00B74EF8" w:rsidRPr="001C287A">
        <w:rPr>
          <w:rFonts w:ascii="Times New Roman" w:hAnsi="Times New Roman"/>
          <w:color w:val="000000" w:themeColor="text1"/>
          <w:sz w:val="24"/>
          <w:rPrChange w:id="2258" w:author="User" w:date="2012-11-18T09:33:00Z">
            <w:rPr>
              <w:rFonts w:ascii="Times New Roman" w:hAnsi="Times New Roman"/>
            </w:rPr>
          </w:rPrChange>
        </w:rPr>
        <w:t>(</w:t>
      </w:r>
      <w:r w:rsidR="000802C2" w:rsidRPr="001C287A">
        <w:rPr>
          <w:rFonts w:ascii="Times New Roman" w:hAnsi="Times New Roman"/>
          <w:color w:val="000000" w:themeColor="text1"/>
          <w:sz w:val="24"/>
          <w:rPrChange w:id="2259" w:author="User" w:date="2012-11-18T09:33:00Z">
            <w:rPr>
              <w:rFonts w:ascii="Times New Roman" w:hAnsi="Times New Roman"/>
            </w:rPr>
          </w:rPrChange>
        </w:rPr>
        <w:t xml:space="preserve">Edwards </w:t>
      </w:r>
      <w:r w:rsidR="000802C2" w:rsidRPr="001C287A">
        <w:rPr>
          <w:rFonts w:ascii="Times New Roman" w:hAnsi="Times New Roman"/>
          <w:i/>
          <w:color w:val="000000" w:themeColor="text1"/>
          <w:sz w:val="24"/>
          <w:rPrChange w:id="2260" w:author="User" w:date="2012-11-18T09:33:00Z">
            <w:rPr>
              <w:rFonts w:ascii="Times New Roman" w:hAnsi="Times New Roman"/>
              <w:i/>
            </w:rPr>
          </w:rPrChange>
        </w:rPr>
        <w:t>et al.</w:t>
      </w:r>
      <w:r w:rsidR="000802C2" w:rsidRPr="001C287A">
        <w:rPr>
          <w:rFonts w:ascii="Times New Roman" w:hAnsi="Times New Roman"/>
          <w:color w:val="000000" w:themeColor="text1"/>
          <w:sz w:val="24"/>
          <w:rPrChange w:id="2261" w:author="User" w:date="2012-11-18T09:33:00Z">
            <w:rPr>
              <w:rFonts w:ascii="Times New Roman" w:hAnsi="Times New Roman"/>
            </w:rPr>
          </w:rPrChange>
        </w:rPr>
        <w:t xml:space="preserve">, 2003; </w:t>
      </w:r>
      <w:r w:rsidR="00B74EF8" w:rsidRPr="001C287A">
        <w:rPr>
          <w:rFonts w:ascii="Times New Roman" w:hAnsi="Times New Roman"/>
          <w:color w:val="000000" w:themeColor="text1"/>
          <w:sz w:val="24"/>
          <w:rPrChange w:id="2262" w:author="User" w:date="2012-11-18T09:33:00Z">
            <w:rPr>
              <w:rFonts w:ascii="Times New Roman" w:hAnsi="Times New Roman"/>
            </w:rPr>
          </w:rPrChange>
        </w:rPr>
        <w:t xml:space="preserve">Wang </w:t>
      </w:r>
      <w:r w:rsidR="00B74EF8" w:rsidRPr="001C287A">
        <w:rPr>
          <w:rFonts w:ascii="Times New Roman" w:hAnsi="Times New Roman"/>
          <w:i/>
          <w:color w:val="000000" w:themeColor="text1"/>
          <w:sz w:val="24"/>
          <w:rPrChange w:id="2263" w:author="User" w:date="2012-11-18T09:33:00Z">
            <w:rPr>
              <w:rFonts w:ascii="Times New Roman" w:hAnsi="Times New Roman"/>
              <w:i/>
            </w:rPr>
          </w:rPrChange>
        </w:rPr>
        <w:t>et al.</w:t>
      </w:r>
      <w:r w:rsidR="00B74EF8" w:rsidRPr="001C287A">
        <w:rPr>
          <w:rFonts w:ascii="Times New Roman" w:hAnsi="Times New Roman"/>
          <w:color w:val="000000" w:themeColor="text1"/>
          <w:sz w:val="24"/>
          <w:rPrChange w:id="2264" w:author="User" w:date="2012-11-18T09:33:00Z">
            <w:rPr>
              <w:rFonts w:ascii="Times New Roman" w:hAnsi="Times New Roman"/>
            </w:rPr>
          </w:rPrChange>
        </w:rPr>
        <w:t>, 2011</w:t>
      </w:r>
      <w:r w:rsidR="00E27AA4" w:rsidRPr="001C287A">
        <w:rPr>
          <w:rFonts w:ascii="Times New Roman" w:hAnsi="Times New Roman"/>
          <w:color w:val="000000" w:themeColor="text1"/>
          <w:sz w:val="24"/>
          <w:rPrChange w:id="2265" w:author="User" w:date="2012-11-18T09:33:00Z">
            <w:rPr>
              <w:rFonts w:ascii="Times New Roman" w:hAnsi="Times New Roman"/>
            </w:rPr>
          </w:rPrChange>
        </w:rPr>
        <w:t>)</w:t>
      </w:r>
      <w:ins w:id="2266" w:author="User" w:date="2012-11-18T09:33:00Z">
        <w:r w:rsidR="00BE45E8">
          <w:rPr>
            <w:rFonts w:ascii="Times New Roman" w:hAnsi="Times New Roman" w:cs="Times New Roman"/>
            <w:color w:val="000000" w:themeColor="text1"/>
            <w:sz w:val="24"/>
            <w:szCs w:val="24"/>
          </w:rPr>
          <w:t xml:space="preserve"> </w:t>
        </w:r>
      </w:ins>
      <w:r w:rsidR="0025590A" w:rsidRPr="001C287A">
        <w:rPr>
          <w:rFonts w:ascii="Times New Roman" w:hAnsi="Times New Roman"/>
          <w:color w:val="000000" w:themeColor="text1"/>
          <w:sz w:val="24"/>
          <w:rPrChange w:id="2267" w:author="User" w:date="2012-11-18T09:33:00Z">
            <w:rPr>
              <w:rFonts w:ascii="Times New Roman" w:hAnsi="Times New Roman"/>
            </w:rPr>
          </w:rPrChange>
        </w:rPr>
        <w:t>or</w:t>
      </w:r>
      <w:ins w:id="2268" w:author="User" w:date="2012-11-18T09:33:00Z">
        <w:r w:rsidR="0025590A" w:rsidRPr="001C287A">
          <w:rPr>
            <w:rFonts w:ascii="Times New Roman" w:hAnsi="Times New Roman" w:cs="Times New Roman"/>
            <w:color w:val="000000" w:themeColor="text1"/>
            <w:sz w:val="24"/>
            <w:szCs w:val="24"/>
          </w:rPr>
          <w:t xml:space="preserve"> </w:t>
        </w:r>
        <w:r w:rsidR="00BE45E8">
          <w:rPr>
            <w:rFonts w:ascii="Times New Roman" w:hAnsi="Times New Roman" w:cs="Times New Roman"/>
            <w:color w:val="000000" w:themeColor="text1"/>
            <w:sz w:val="24"/>
            <w:szCs w:val="24"/>
          </w:rPr>
          <w:t>are</w:t>
        </w:r>
      </w:ins>
      <w:r w:rsidR="00BE45E8">
        <w:rPr>
          <w:rFonts w:ascii="Times New Roman" w:hAnsi="Times New Roman"/>
          <w:color w:val="000000" w:themeColor="text1"/>
          <w:sz w:val="24"/>
          <w:rPrChange w:id="2269" w:author="User" w:date="2012-11-18T09:33:00Z">
            <w:rPr>
              <w:rFonts w:ascii="Times New Roman" w:hAnsi="Times New Roman"/>
            </w:rPr>
          </w:rPrChange>
        </w:rPr>
        <w:t xml:space="preserve"> </w:t>
      </w:r>
      <w:r w:rsidR="0025590A" w:rsidRPr="001C287A">
        <w:rPr>
          <w:rFonts w:ascii="Times New Roman" w:hAnsi="Times New Roman"/>
          <w:color w:val="000000" w:themeColor="text1"/>
          <w:sz w:val="24"/>
          <w:rPrChange w:id="2270" w:author="User" w:date="2012-11-18T09:33:00Z">
            <w:rPr>
              <w:rFonts w:ascii="Times New Roman" w:hAnsi="Times New Roman"/>
            </w:rPr>
          </w:rPrChange>
        </w:rPr>
        <w:t xml:space="preserve">capable of unusual redox cycling </w:t>
      </w:r>
      <w:r w:rsidR="00A61A4F" w:rsidRPr="001C287A">
        <w:rPr>
          <w:rFonts w:ascii="Times New Roman" w:hAnsi="Times New Roman"/>
          <w:color w:val="000000" w:themeColor="text1"/>
          <w:sz w:val="24"/>
          <w:rPrChange w:id="2271" w:author="User" w:date="2012-11-18T09:33:00Z">
            <w:rPr>
              <w:rFonts w:ascii="Times New Roman" w:hAnsi="Times New Roman"/>
            </w:rPr>
          </w:rPrChange>
        </w:rPr>
        <w:t xml:space="preserve">(Handley </w:t>
      </w:r>
      <w:r w:rsidR="00A61A4F" w:rsidRPr="001C287A">
        <w:rPr>
          <w:rFonts w:ascii="Times New Roman" w:hAnsi="Times New Roman"/>
          <w:i/>
          <w:color w:val="000000" w:themeColor="text1"/>
          <w:sz w:val="24"/>
          <w:rPrChange w:id="2272" w:author="User" w:date="2012-11-18T09:33:00Z">
            <w:rPr>
              <w:rFonts w:ascii="Times New Roman" w:hAnsi="Times New Roman"/>
              <w:i/>
            </w:rPr>
          </w:rPrChange>
        </w:rPr>
        <w:t>et al</w:t>
      </w:r>
      <w:r w:rsidR="00A61A4F" w:rsidRPr="001C287A">
        <w:rPr>
          <w:rFonts w:ascii="Times New Roman" w:hAnsi="Times New Roman"/>
          <w:color w:val="000000" w:themeColor="text1"/>
          <w:sz w:val="24"/>
          <w:rPrChange w:id="2273" w:author="User" w:date="2012-11-18T09:33:00Z">
            <w:rPr>
              <w:rFonts w:ascii="Times New Roman" w:hAnsi="Times New Roman"/>
            </w:rPr>
          </w:rPrChange>
        </w:rPr>
        <w:t>., 2009</w:t>
      </w:r>
      <w:r w:rsidR="001447EF" w:rsidRPr="001C287A">
        <w:rPr>
          <w:rFonts w:ascii="Times New Roman" w:hAnsi="Times New Roman"/>
          <w:color w:val="000000" w:themeColor="text1"/>
          <w:sz w:val="24"/>
          <w:rPrChange w:id="2274" w:author="User" w:date="2012-11-18T09:33:00Z">
            <w:rPr>
              <w:rFonts w:ascii="Times New Roman" w:hAnsi="Times New Roman"/>
            </w:rPr>
          </w:rPrChange>
        </w:rPr>
        <w:t xml:space="preserve">). </w:t>
      </w:r>
      <w:del w:id="2275" w:author="User" w:date="2012-11-18T09:33:00Z">
        <w:r w:rsidR="000C7590">
          <w:rPr>
            <w:rFonts w:ascii="Times New Roman" w:hAnsi="Times New Roman" w:cs="Times New Roman"/>
            <w:i/>
          </w:rPr>
          <w:delText>Marinobacter</w:delText>
        </w:r>
        <w:r w:rsidR="00D21462">
          <w:rPr>
            <w:rFonts w:ascii="Times New Roman" w:hAnsi="Times New Roman" w:cs="Times New Roman"/>
          </w:rPr>
          <w:delText>isolates</w:delText>
        </w:r>
      </w:del>
      <w:ins w:id="2276" w:author="User" w:date="2012-11-18T09:33:00Z">
        <w:r w:rsidR="000C7590" w:rsidRPr="001C287A">
          <w:rPr>
            <w:rFonts w:ascii="Times New Roman" w:hAnsi="Times New Roman" w:cs="Times New Roman"/>
            <w:i/>
            <w:color w:val="000000" w:themeColor="text1"/>
            <w:sz w:val="24"/>
            <w:szCs w:val="24"/>
          </w:rPr>
          <w:t>Marinobacter</w:t>
        </w:r>
        <w:r w:rsidR="00BE45E8">
          <w:rPr>
            <w:rFonts w:ascii="Times New Roman" w:hAnsi="Times New Roman" w:cs="Times New Roman"/>
            <w:i/>
            <w:color w:val="000000" w:themeColor="text1"/>
            <w:sz w:val="24"/>
            <w:szCs w:val="24"/>
          </w:rPr>
          <w:t xml:space="preserve"> </w:t>
        </w:r>
        <w:r w:rsidR="00D21462" w:rsidRPr="001C287A">
          <w:rPr>
            <w:rFonts w:ascii="Times New Roman" w:hAnsi="Times New Roman" w:cs="Times New Roman"/>
            <w:color w:val="000000" w:themeColor="text1"/>
            <w:sz w:val="24"/>
            <w:szCs w:val="24"/>
          </w:rPr>
          <w:t>isolates</w:t>
        </w:r>
      </w:ins>
      <w:r w:rsidR="00D21462" w:rsidRPr="001C287A">
        <w:rPr>
          <w:rFonts w:ascii="Times New Roman" w:hAnsi="Times New Roman"/>
          <w:color w:val="000000" w:themeColor="text1"/>
          <w:sz w:val="24"/>
          <w:rPrChange w:id="2277" w:author="User" w:date="2012-11-18T09:33:00Z">
            <w:rPr>
              <w:rFonts w:ascii="Times New Roman" w:hAnsi="Times New Roman"/>
            </w:rPr>
          </w:rPrChange>
        </w:rPr>
        <w:t xml:space="preserve"> </w:t>
      </w:r>
      <w:r w:rsidR="00DC44D7" w:rsidRPr="001C287A">
        <w:rPr>
          <w:rFonts w:ascii="Times New Roman" w:hAnsi="Times New Roman"/>
          <w:color w:val="000000" w:themeColor="text1"/>
          <w:sz w:val="24"/>
          <w:rPrChange w:id="2278" w:author="User" w:date="2012-11-18T09:33:00Z">
            <w:rPr>
              <w:rFonts w:ascii="Times New Roman" w:hAnsi="Times New Roman"/>
            </w:rPr>
          </w:rPrChange>
        </w:rPr>
        <w:t>from Antarctic l</w:t>
      </w:r>
      <w:r w:rsidR="0025590A" w:rsidRPr="001C287A">
        <w:rPr>
          <w:rFonts w:ascii="Times New Roman" w:hAnsi="Times New Roman"/>
          <w:color w:val="000000" w:themeColor="text1"/>
          <w:sz w:val="24"/>
          <w:rPrChange w:id="2279" w:author="User" w:date="2012-11-18T09:33:00Z">
            <w:rPr>
              <w:rFonts w:ascii="Times New Roman" w:hAnsi="Times New Roman"/>
            </w:rPr>
          </w:rPrChange>
        </w:rPr>
        <w:t xml:space="preserve">akes </w:t>
      </w:r>
      <w:r w:rsidR="00D21462" w:rsidRPr="001C287A">
        <w:rPr>
          <w:rFonts w:ascii="Times New Roman" w:hAnsi="Times New Roman"/>
          <w:color w:val="000000" w:themeColor="text1"/>
          <w:sz w:val="24"/>
          <w:rPrChange w:id="2280" w:author="User" w:date="2012-11-18T09:33:00Z">
            <w:rPr>
              <w:rFonts w:ascii="Times New Roman" w:hAnsi="Times New Roman"/>
            </w:rPr>
          </w:rPrChange>
        </w:rPr>
        <w:t xml:space="preserve">are </w:t>
      </w:r>
      <w:r w:rsidR="002945F5" w:rsidRPr="001C287A">
        <w:rPr>
          <w:rFonts w:ascii="Times New Roman" w:hAnsi="Times New Roman"/>
          <w:color w:val="000000" w:themeColor="text1"/>
          <w:sz w:val="24"/>
          <w:rPrChange w:id="2281" w:author="User" w:date="2012-11-18T09:33:00Z">
            <w:rPr>
              <w:rFonts w:ascii="Times New Roman" w:hAnsi="Times New Roman"/>
            </w:rPr>
          </w:rPrChange>
        </w:rPr>
        <w:t>c</w:t>
      </w:r>
      <w:r w:rsidR="0057744C" w:rsidRPr="001C287A">
        <w:rPr>
          <w:rFonts w:ascii="Times New Roman" w:hAnsi="Times New Roman"/>
          <w:color w:val="000000" w:themeColor="text1"/>
          <w:sz w:val="24"/>
          <w:rPrChange w:id="2282" w:author="User" w:date="2012-11-18T09:33:00Z">
            <w:rPr>
              <w:rFonts w:ascii="Times New Roman" w:hAnsi="Times New Roman"/>
            </w:rPr>
          </w:rPrChange>
        </w:rPr>
        <w:t>apable of anaerobic respiration</w:t>
      </w:r>
      <w:r w:rsidR="002945F5" w:rsidRPr="001C287A">
        <w:rPr>
          <w:rFonts w:ascii="Times New Roman" w:hAnsi="Times New Roman"/>
          <w:color w:val="000000" w:themeColor="text1"/>
          <w:sz w:val="24"/>
          <w:rPrChange w:id="2283" w:author="User" w:date="2012-11-18T09:33:00Z">
            <w:rPr>
              <w:rFonts w:ascii="Times New Roman" w:hAnsi="Times New Roman"/>
            </w:rPr>
          </w:rPrChange>
        </w:rPr>
        <w:t xml:space="preserve"> using </w:t>
      </w:r>
      <w:r w:rsidR="008F247D" w:rsidRPr="001C287A">
        <w:rPr>
          <w:rFonts w:ascii="Times New Roman" w:hAnsi="Times New Roman"/>
          <w:color w:val="000000" w:themeColor="text1"/>
          <w:sz w:val="24"/>
          <w:rPrChange w:id="2284" w:author="User" w:date="2012-11-18T09:33:00Z">
            <w:rPr>
              <w:rFonts w:ascii="Times New Roman" w:hAnsi="Times New Roman"/>
            </w:rPr>
          </w:rPrChange>
        </w:rPr>
        <w:t>dimethyl sulfoxide (</w:t>
      </w:r>
      <w:r w:rsidR="002945F5" w:rsidRPr="001C287A">
        <w:rPr>
          <w:rFonts w:ascii="Times New Roman" w:hAnsi="Times New Roman"/>
          <w:color w:val="000000" w:themeColor="text1"/>
          <w:sz w:val="24"/>
          <w:rPrChange w:id="2285" w:author="User" w:date="2012-11-18T09:33:00Z">
            <w:rPr>
              <w:rFonts w:ascii="Times New Roman" w:hAnsi="Times New Roman"/>
            </w:rPr>
          </w:rPrChange>
        </w:rPr>
        <w:t>DMSO</w:t>
      </w:r>
      <w:r w:rsidR="008F247D" w:rsidRPr="001C287A">
        <w:rPr>
          <w:rFonts w:ascii="Times New Roman" w:hAnsi="Times New Roman"/>
          <w:color w:val="000000" w:themeColor="text1"/>
          <w:sz w:val="24"/>
          <w:rPrChange w:id="2286" w:author="User" w:date="2012-11-18T09:33:00Z">
            <w:rPr>
              <w:rFonts w:ascii="Times New Roman" w:hAnsi="Times New Roman"/>
            </w:rPr>
          </w:rPrChange>
        </w:rPr>
        <w:t>)</w:t>
      </w:r>
      <w:r w:rsidR="00D21462" w:rsidRPr="001C287A">
        <w:rPr>
          <w:rFonts w:ascii="Times New Roman" w:hAnsi="Times New Roman"/>
          <w:color w:val="000000" w:themeColor="text1"/>
          <w:sz w:val="24"/>
          <w:rPrChange w:id="2287" w:author="User" w:date="2012-11-18T09:33:00Z">
            <w:rPr>
              <w:rFonts w:ascii="Times New Roman" w:hAnsi="Times New Roman"/>
            </w:rPr>
          </w:rPrChange>
        </w:rPr>
        <w:t xml:space="preserve"> (Matsuzaki </w:t>
      </w:r>
      <w:r w:rsidR="00D21462" w:rsidRPr="001C287A">
        <w:rPr>
          <w:rFonts w:ascii="Times New Roman" w:hAnsi="Times New Roman"/>
          <w:i/>
          <w:color w:val="000000" w:themeColor="text1"/>
          <w:sz w:val="24"/>
          <w:rPrChange w:id="2288" w:author="User" w:date="2012-11-18T09:33:00Z">
            <w:rPr>
              <w:rFonts w:ascii="Times New Roman" w:hAnsi="Times New Roman"/>
              <w:i/>
            </w:rPr>
          </w:rPrChange>
        </w:rPr>
        <w:t>et al</w:t>
      </w:r>
      <w:r w:rsidR="000D4535" w:rsidRPr="001C287A">
        <w:rPr>
          <w:rFonts w:ascii="Times New Roman" w:hAnsi="Times New Roman"/>
          <w:color w:val="000000" w:themeColor="text1"/>
          <w:sz w:val="24"/>
          <w:rPrChange w:id="2289" w:author="User" w:date="2012-11-18T09:33:00Z">
            <w:rPr>
              <w:rFonts w:ascii="Times New Roman" w:hAnsi="Times New Roman"/>
            </w:rPr>
          </w:rPrChange>
        </w:rPr>
        <w:t>., 2006) or nitrate (Ward &amp; Priscu, 1997</w:t>
      </w:r>
      <w:r w:rsidR="00861BA8" w:rsidRPr="001C287A">
        <w:rPr>
          <w:rFonts w:ascii="Times New Roman" w:hAnsi="Times New Roman"/>
          <w:color w:val="000000" w:themeColor="text1"/>
          <w:sz w:val="24"/>
          <w:rPrChange w:id="2290" w:author="User" w:date="2012-11-18T09:33:00Z">
            <w:rPr>
              <w:rFonts w:ascii="Times New Roman" w:hAnsi="Times New Roman"/>
            </w:rPr>
          </w:rPrChange>
        </w:rPr>
        <w:t>)</w:t>
      </w:r>
      <w:r w:rsidR="000D4535" w:rsidRPr="001C287A">
        <w:rPr>
          <w:rFonts w:ascii="Times New Roman" w:hAnsi="Times New Roman"/>
          <w:color w:val="000000" w:themeColor="text1"/>
          <w:sz w:val="24"/>
          <w:rPrChange w:id="2291" w:author="User" w:date="2012-11-18T09:33:00Z">
            <w:rPr>
              <w:rFonts w:ascii="Times New Roman" w:hAnsi="Times New Roman"/>
            </w:rPr>
          </w:rPrChange>
        </w:rPr>
        <w:t>.</w:t>
      </w:r>
      <w:ins w:id="2292" w:author="User" w:date="2012-11-18T09:33:00Z">
        <w:r w:rsidR="00BE45E8">
          <w:rPr>
            <w:rFonts w:ascii="Times New Roman" w:hAnsi="Times New Roman" w:cs="Times New Roman"/>
            <w:color w:val="000000" w:themeColor="text1"/>
            <w:sz w:val="24"/>
            <w:szCs w:val="24"/>
          </w:rPr>
          <w:t xml:space="preserve"> </w:t>
        </w:r>
      </w:ins>
      <w:r w:rsidR="00DC44D7" w:rsidRPr="001C287A">
        <w:rPr>
          <w:rFonts w:ascii="Times New Roman" w:hAnsi="Times New Roman"/>
          <w:color w:val="000000" w:themeColor="text1"/>
          <w:sz w:val="24"/>
          <w:rPrChange w:id="2293" w:author="User" w:date="2012-11-18T09:33:00Z">
            <w:rPr>
              <w:rFonts w:ascii="Times New Roman" w:hAnsi="Times New Roman"/>
            </w:rPr>
          </w:rPrChange>
        </w:rPr>
        <w:t xml:space="preserve">Analysis of functional potential linked to </w:t>
      </w:r>
      <w:r w:rsidR="00DC44D7" w:rsidRPr="001C287A">
        <w:rPr>
          <w:rFonts w:ascii="Times New Roman" w:hAnsi="Times New Roman"/>
          <w:i/>
          <w:color w:val="000000" w:themeColor="text1"/>
          <w:sz w:val="24"/>
          <w:rPrChange w:id="2294" w:author="User" w:date="2012-11-18T09:33:00Z">
            <w:rPr>
              <w:rFonts w:ascii="Times New Roman" w:hAnsi="Times New Roman"/>
              <w:i/>
            </w:rPr>
          </w:rPrChange>
        </w:rPr>
        <w:t xml:space="preserve">Marinobacter </w:t>
      </w:r>
      <w:r w:rsidR="00E7399F" w:rsidRPr="001C287A">
        <w:rPr>
          <w:rFonts w:ascii="Times New Roman" w:hAnsi="Times New Roman"/>
          <w:color w:val="000000" w:themeColor="text1"/>
          <w:sz w:val="24"/>
          <w:rPrChange w:id="2295" w:author="User" w:date="2012-11-18T09:33:00Z">
            <w:rPr>
              <w:rFonts w:ascii="Times New Roman" w:hAnsi="Times New Roman"/>
            </w:rPr>
          </w:rPrChange>
        </w:rPr>
        <w:t xml:space="preserve">revealed which of these capabilities </w:t>
      </w:r>
      <w:del w:id="2296" w:author="User" w:date="2012-11-18T09:33:00Z">
        <w:r w:rsidR="00E7399F">
          <w:rPr>
            <w:rFonts w:ascii="Times New Roman" w:hAnsi="Times New Roman" w:cs="Times New Roman"/>
          </w:rPr>
          <w:delText>were</w:delText>
        </w:r>
      </w:del>
      <w:ins w:id="2297" w:author="User" w:date="2012-11-18T09:33:00Z">
        <w:r w:rsidR="00E7399F" w:rsidRPr="001C287A">
          <w:rPr>
            <w:rFonts w:ascii="Times New Roman" w:hAnsi="Times New Roman" w:cs="Times New Roman"/>
            <w:color w:val="000000" w:themeColor="text1"/>
            <w:sz w:val="24"/>
            <w:szCs w:val="24"/>
          </w:rPr>
          <w:t>w</w:t>
        </w:r>
        <w:r w:rsidR="0072239F">
          <w:rPr>
            <w:rFonts w:ascii="Times New Roman" w:hAnsi="Times New Roman" w:cs="Times New Roman"/>
            <w:color w:val="000000" w:themeColor="text1"/>
            <w:sz w:val="24"/>
            <w:szCs w:val="24"/>
          </w:rPr>
          <w:t>as</w:t>
        </w:r>
      </w:ins>
      <w:r w:rsidR="00E7399F" w:rsidRPr="001C287A">
        <w:rPr>
          <w:rFonts w:ascii="Times New Roman" w:hAnsi="Times New Roman"/>
          <w:color w:val="000000" w:themeColor="text1"/>
          <w:sz w:val="24"/>
          <w:rPrChange w:id="2298" w:author="User" w:date="2012-11-18T09:33:00Z">
            <w:rPr>
              <w:rFonts w:ascii="Times New Roman" w:hAnsi="Times New Roman"/>
            </w:rPr>
          </w:rPrChange>
        </w:rPr>
        <w:t xml:space="preserve"> related to its dominance in Organic Lake </w:t>
      </w:r>
      <w:r w:rsidR="00DC44D7" w:rsidRPr="001C287A">
        <w:rPr>
          <w:rFonts w:ascii="Times New Roman" w:hAnsi="Times New Roman"/>
          <w:color w:val="000000" w:themeColor="text1"/>
          <w:sz w:val="24"/>
          <w:rPrChange w:id="2299" w:author="User" w:date="2012-11-18T09:33:00Z">
            <w:rPr>
              <w:rFonts w:ascii="Times New Roman" w:hAnsi="Times New Roman"/>
            </w:rPr>
          </w:rPrChange>
        </w:rPr>
        <w:t>(see</w:t>
      </w:r>
      <w:r w:rsidR="00DC44D7" w:rsidRPr="00023B96">
        <w:rPr>
          <w:rFonts w:ascii="Times New Roman" w:hAnsi="Times New Roman"/>
          <w:i/>
          <w:color w:val="000000" w:themeColor="text1"/>
          <w:sz w:val="24"/>
          <w:rPrChange w:id="2300" w:author="User" w:date="2012-11-18T09:33:00Z">
            <w:rPr>
              <w:rFonts w:ascii="Times New Roman" w:hAnsi="Times New Roman"/>
            </w:rPr>
          </w:rPrChange>
        </w:rPr>
        <w:t xml:space="preserve"> </w:t>
      </w:r>
      <w:commentRangeStart w:id="2301"/>
      <w:commentRangeStart w:id="2302"/>
      <w:commentRangeStart w:id="2303"/>
      <w:commentRangeStart w:id="2304"/>
      <w:r w:rsidRPr="00023B96">
        <w:rPr>
          <w:rFonts w:ascii="Times New Roman" w:hAnsi="Times New Roman"/>
          <w:i/>
          <w:color w:val="000000" w:themeColor="text1"/>
          <w:sz w:val="24"/>
          <w:rPrChange w:id="2305" w:author="User" w:date="2012-11-18T09:33:00Z">
            <w:rPr>
              <w:rFonts w:ascii="Times New Roman" w:hAnsi="Times New Roman"/>
              <w:b/>
            </w:rPr>
          </w:rPrChange>
        </w:rPr>
        <w:t>Carbon resourcefulness in dominant heterotrophic bacteria</w:t>
      </w:r>
      <w:commentRangeEnd w:id="2301"/>
      <w:r w:rsidRPr="00023B96">
        <w:rPr>
          <w:rStyle w:val="CommentReference"/>
          <w:rFonts w:ascii="Times New Roman" w:hAnsi="Times New Roman"/>
          <w:i/>
          <w:color w:val="000000" w:themeColor="text1"/>
          <w:sz w:val="24"/>
          <w:rPrChange w:id="2306" w:author="User" w:date="2012-11-18T09:33:00Z">
            <w:rPr>
              <w:rStyle w:val="CommentReference"/>
            </w:rPr>
          </w:rPrChange>
        </w:rPr>
        <w:commentReference w:id="2301"/>
      </w:r>
      <w:commentRangeEnd w:id="2302"/>
      <w:commentRangeEnd w:id="2304"/>
      <w:ins w:id="2307" w:author="User" w:date="2012-11-18T09:33:00Z">
        <w:r w:rsidR="0072239F">
          <w:rPr>
            <w:rFonts w:ascii="Times New Roman" w:hAnsi="Times New Roman" w:cs="Times New Roman"/>
            <w:b/>
            <w:bCs/>
            <w:color w:val="000000" w:themeColor="text1"/>
            <w:sz w:val="24"/>
            <w:szCs w:val="24"/>
          </w:rPr>
          <w:t xml:space="preserve"> </w:t>
        </w:r>
        <w:r w:rsidR="000267CB" w:rsidRPr="001C287A">
          <w:rPr>
            <w:rStyle w:val="CommentReference"/>
            <w:rFonts w:ascii="Times New Roman" w:hAnsi="Times New Roman" w:cs="Times New Roman"/>
            <w:color w:val="000000" w:themeColor="text1"/>
            <w:sz w:val="24"/>
            <w:szCs w:val="24"/>
          </w:rPr>
          <w:commentReference w:id="2302"/>
        </w:r>
      </w:ins>
      <w:commentRangeEnd w:id="2303"/>
      <w:r w:rsidR="000267CB">
        <w:rPr>
          <w:rStyle w:val="CommentReference"/>
        </w:rPr>
        <w:commentReference w:id="2304"/>
      </w:r>
      <w:r w:rsidR="0072239F">
        <w:rPr>
          <w:rStyle w:val="CommentReference"/>
        </w:rPr>
        <w:commentReference w:id="2303"/>
      </w:r>
      <w:r w:rsidR="00DC44D7" w:rsidRPr="001C287A">
        <w:rPr>
          <w:rFonts w:ascii="Times New Roman" w:hAnsi="Times New Roman"/>
          <w:color w:val="000000" w:themeColor="text1"/>
          <w:sz w:val="24"/>
          <w:rPrChange w:id="2308" w:author="User" w:date="2012-11-18T09:33:00Z">
            <w:rPr>
              <w:rFonts w:ascii="Times New Roman" w:hAnsi="Times New Roman"/>
            </w:rPr>
          </w:rPrChange>
        </w:rPr>
        <w:t>below)</w:t>
      </w:r>
      <w:r w:rsidR="00C21527" w:rsidRPr="001C287A">
        <w:rPr>
          <w:rFonts w:ascii="Times New Roman" w:hAnsi="Times New Roman"/>
          <w:color w:val="000000" w:themeColor="text1"/>
          <w:sz w:val="24"/>
          <w:rPrChange w:id="2309" w:author="User" w:date="2012-11-18T09:33:00Z">
            <w:rPr>
              <w:rFonts w:ascii="Times New Roman" w:hAnsi="Times New Roman"/>
            </w:rPr>
          </w:rPrChange>
        </w:rPr>
        <w:t>.</w:t>
      </w:r>
    </w:p>
    <w:p w14:paraId="65DDBC4B" w14:textId="318A29E9" w:rsidR="0038786E" w:rsidRDefault="0072239F" w:rsidP="009A22D7">
      <w:pPr>
        <w:spacing w:after="0" w:line="240" w:lineRule="auto"/>
        <w:ind w:firstLine="426"/>
        <w:rPr>
          <w:rFonts w:ascii="Times New Roman" w:hAnsi="Times New Roman"/>
          <w:color w:val="000000" w:themeColor="text1"/>
          <w:sz w:val="24"/>
          <w:rPrChange w:id="2310" w:author="User" w:date="2012-11-18T09:33:00Z">
            <w:rPr>
              <w:rFonts w:ascii="Times New Roman" w:hAnsi="Times New Roman"/>
            </w:rPr>
          </w:rPrChange>
        </w:rPr>
        <w:pPrChange w:id="2311" w:author="User" w:date="2012-11-18T09:33:00Z">
          <w:pPr>
            <w:spacing w:line="240" w:lineRule="auto"/>
            <w:jc w:val="both"/>
          </w:pPr>
        </w:pPrChange>
      </w:pPr>
      <w:ins w:id="2312" w:author="User" w:date="2012-11-18T09:33:00Z">
        <w:r>
          <w:rPr>
            <w:rFonts w:ascii="Times New Roman" w:hAnsi="Times New Roman" w:cs="Times New Roman"/>
            <w:color w:val="000000" w:themeColor="text1"/>
            <w:sz w:val="24"/>
            <w:szCs w:val="24"/>
          </w:rPr>
          <w:t xml:space="preserve">OTUs for </w:t>
        </w:r>
      </w:ins>
      <w:r w:rsidR="00DC44D7" w:rsidRPr="001C287A">
        <w:rPr>
          <w:rFonts w:ascii="Times New Roman" w:hAnsi="Times New Roman"/>
          <w:color w:val="000000" w:themeColor="text1"/>
          <w:sz w:val="24"/>
          <w:rPrChange w:id="2313" w:author="User" w:date="2012-11-18T09:33:00Z">
            <w:rPr>
              <w:rFonts w:ascii="Times New Roman" w:hAnsi="Times New Roman"/>
            </w:rPr>
          </w:rPrChange>
        </w:rPr>
        <w:t>RF3 and</w:t>
      </w:r>
      <w:r w:rsidR="003D0532" w:rsidRPr="001C287A">
        <w:rPr>
          <w:rFonts w:ascii="Times New Roman" w:hAnsi="Times New Roman"/>
          <w:color w:val="000000" w:themeColor="text1"/>
          <w:sz w:val="24"/>
          <w:rPrChange w:id="2314" w:author="User" w:date="2012-11-18T09:33:00Z">
            <w:rPr>
              <w:rFonts w:ascii="Times New Roman" w:hAnsi="Times New Roman"/>
            </w:rPr>
          </w:rPrChange>
        </w:rPr>
        <w:t xml:space="preserve"> </w:t>
      </w:r>
      <w:r w:rsidR="00C21527" w:rsidRPr="001C287A">
        <w:rPr>
          <w:rFonts w:ascii="Times New Roman" w:hAnsi="Times New Roman"/>
          <w:i/>
          <w:color w:val="000000" w:themeColor="text1"/>
          <w:sz w:val="24"/>
          <w:rPrChange w:id="2315" w:author="User" w:date="2012-11-18T09:33:00Z">
            <w:rPr>
              <w:rFonts w:ascii="Times New Roman" w:hAnsi="Times New Roman"/>
              <w:i/>
            </w:rPr>
          </w:rPrChange>
        </w:rPr>
        <w:t>Halomonas</w:t>
      </w:r>
      <w:r w:rsidR="00DC44D7" w:rsidRPr="001C287A">
        <w:rPr>
          <w:rFonts w:ascii="Times New Roman" w:hAnsi="Times New Roman"/>
          <w:color w:val="000000" w:themeColor="text1"/>
          <w:sz w:val="24"/>
          <w:rPrChange w:id="2316" w:author="User" w:date="2012-11-18T09:33:00Z">
            <w:rPr>
              <w:rFonts w:ascii="Times New Roman" w:hAnsi="Times New Roman"/>
            </w:rPr>
          </w:rPrChange>
        </w:rPr>
        <w:t xml:space="preserve"> were overrepresented </w:t>
      </w:r>
      <w:r w:rsidR="00E7399F" w:rsidRPr="001C287A">
        <w:rPr>
          <w:rFonts w:ascii="Times New Roman" w:hAnsi="Times New Roman"/>
          <w:color w:val="000000" w:themeColor="text1"/>
          <w:sz w:val="24"/>
          <w:rPrChange w:id="2317" w:author="User" w:date="2012-11-18T09:33:00Z">
            <w:rPr>
              <w:rFonts w:ascii="Times New Roman" w:hAnsi="Times New Roman"/>
            </w:rPr>
          </w:rPrChange>
        </w:rPr>
        <w:t>at</w:t>
      </w:r>
      <w:r w:rsidR="00C76946" w:rsidRPr="001C287A">
        <w:rPr>
          <w:rFonts w:ascii="Times New Roman" w:hAnsi="Times New Roman"/>
          <w:color w:val="000000" w:themeColor="text1"/>
          <w:sz w:val="24"/>
          <w:rPrChange w:id="2318" w:author="User" w:date="2012-11-18T09:33:00Z">
            <w:rPr>
              <w:rFonts w:ascii="Times New Roman" w:hAnsi="Times New Roman"/>
            </w:rPr>
          </w:rPrChange>
        </w:rPr>
        <w:t xml:space="preserve"> 6.5 m</w:t>
      </w:r>
      <w:r w:rsidR="00C91DC2" w:rsidRPr="001C287A">
        <w:rPr>
          <w:rFonts w:ascii="Times New Roman" w:hAnsi="Times New Roman"/>
          <w:color w:val="000000" w:themeColor="text1"/>
          <w:sz w:val="24"/>
          <w:rPrChange w:id="2319" w:author="User" w:date="2012-11-18T09:33:00Z">
            <w:rPr>
              <w:rFonts w:ascii="Times New Roman" w:hAnsi="Times New Roman"/>
            </w:rPr>
          </w:rPrChange>
        </w:rPr>
        <w:t xml:space="preserve">, </w:t>
      </w:r>
      <w:r w:rsidR="00E7399F" w:rsidRPr="001C287A">
        <w:rPr>
          <w:rFonts w:ascii="Times New Roman" w:hAnsi="Times New Roman"/>
          <w:color w:val="000000" w:themeColor="text1"/>
          <w:sz w:val="24"/>
          <w:rPrChange w:id="2320" w:author="User" w:date="2012-11-18T09:33:00Z">
            <w:rPr>
              <w:rFonts w:ascii="Times New Roman" w:hAnsi="Times New Roman"/>
            </w:rPr>
          </w:rPrChange>
        </w:rPr>
        <w:t>and</w:t>
      </w:r>
      <w:r w:rsidR="00C91DC2" w:rsidRPr="001C287A">
        <w:rPr>
          <w:rFonts w:ascii="Times New Roman" w:hAnsi="Times New Roman"/>
          <w:color w:val="000000" w:themeColor="text1"/>
          <w:sz w:val="24"/>
          <w:rPrChange w:id="2321" w:author="User" w:date="2012-11-18T09:33:00Z">
            <w:rPr>
              <w:rFonts w:ascii="Times New Roman" w:hAnsi="Times New Roman"/>
            </w:rPr>
          </w:rPrChange>
        </w:rPr>
        <w:t xml:space="preserve"> RF3 </w:t>
      </w:r>
      <w:del w:id="2322" w:author="User" w:date="2012-11-18T09:33:00Z">
        <w:r w:rsidR="00C91DC2">
          <w:rPr>
            <w:rFonts w:ascii="Times New Roman" w:hAnsi="Times New Roman" w:cs="Times New Roman"/>
          </w:rPr>
          <w:delText>was</w:delText>
        </w:r>
      </w:del>
      <w:ins w:id="2323" w:author="User" w:date="2012-11-18T09:33:00Z">
        <w:r>
          <w:rPr>
            <w:rFonts w:ascii="Times New Roman" w:hAnsi="Times New Roman" w:cs="Times New Roman"/>
            <w:color w:val="000000" w:themeColor="text1"/>
            <w:sz w:val="24"/>
            <w:szCs w:val="24"/>
          </w:rPr>
          <w:t>sequences were</w:t>
        </w:r>
      </w:ins>
      <w:r w:rsidR="00C91DC2" w:rsidRPr="001C287A">
        <w:rPr>
          <w:rFonts w:ascii="Times New Roman" w:hAnsi="Times New Roman"/>
          <w:color w:val="000000" w:themeColor="text1"/>
          <w:sz w:val="24"/>
          <w:rPrChange w:id="2324" w:author="User" w:date="2012-11-18T09:33:00Z">
            <w:rPr>
              <w:rFonts w:ascii="Times New Roman" w:hAnsi="Times New Roman"/>
            </w:rPr>
          </w:rPrChange>
        </w:rPr>
        <w:t xml:space="preserve"> more abundant</w:t>
      </w:r>
      <w:r w:rsidR="00E7399F" w:rsidRPr="001C287A">
        <w:rPr>
          <w:rFonts w:ascii="Times New Roman" w:hAnsi="Times New Roman"/>
          <w:color w:val="000000" w:themeColor="text1"/>
          <w:sz w:val="24"/>
          <w:rPrChange w:id="2325" w:author="User" w:date="2012-11-18T09:33:00Z">
            <w:rPr>
              <w:rFonts w:ascii="Times New Roman" w:hAnsi="Times New Roman"/>
            </w:rPr>
          </w:rPrChange>
        </w:rPr>
        <w:t xml:space="preserve"> (Figure 2 and 3)</w:t>
      </w:r>
      <w:r w:rsidR="00C91DC2" w:rsidRPr="001C287A">
        <w:rPr>
          <w:rFonts w:ascii="Times New Roman" w:hAnsi="Times New Roman"/>
          <w:color w:val="000000" w:themeColor="text1"/>
          <w:sz w:val="24"/>
          <w:rPrChange w:id="2326" w:author="User" w:date="2012-11-18T09:33:00Z">
            <w:rPr>
              <w:rFonts w:ascii="Times New Roman" w:hAnsi="Times New Roman"/>
            </w:rPr>
          </w:rPrChange>
        </w:rPr>
        <w:t xml:space="preserve">. </w:t>
      </w:r>
      <w:r w:rsidR="0052058D" w:rsidRPr="001C287A">
        <w:rPr>
          <w:rFonts w:ascii="Times New Roman" w:hAnsi="Times New Roman"/>
          <w:color w:val="000000" w:themeColor="text1"/>
          <w:sz w:val="24"/>
          <w:rPrChange w:id="2327" w:author="User" w:date="2012-11-18T09:33:00Z">
            <w:rPr>
              <w:rFonts w:ascii="Times New Roman" w:hAnsi="Times New Roman"/>
            </w:rPr>
          </w:rPrChange>
        </w:rPr>
        <w:t xml:space="preserve">Their </w:t>
      </w:r>
      <w:r w:rsidR="00E7399F" w:rsidRPr="001C287A">
        <w:rPr>
          <w:rFonts w:ascii="Times New Roman" w:hAnsi="Times New Roman"/>
          <w:color w:val="000000" w:themeColor="text1"/>
          <w:sz w:val="24"/>
          <w:rPrChange w:id="2328" w:author="User" w:date="2012-11-18T09:33:00Z">
            <w:rPr>
              <w:rFonts w:ascii="Times New Roman" w:hAnsi="Times New Roman"/>
            </w:rPr>
          </w:rPrChange>
        </w:rPr>
        <w:t xml:space="preserve">relative abundance </w:t>
      </w:r>
      <w:r w:rsidR="00C91DC2" w:rsidRPr="001C287A">
        <w:rPr>
          <w:rFonts w:ascii="Times New Roman" w:hAnsi="Times New Roman"/>
          <w:color w:val="000000" w:themeColor="text1"/>
          <w:sz w:val="24"/>
          <w:rPrChange w:id="2329" w:author="User" w:date="2012-11-18T09:33:00Z">
            <w:rPr>
              <w:rFonts w:ascii="Times New Roman" w:hAnsi="Times New Roman"/>
            </w:rPr>
          </w:rPrChange>
        </w:rPr>
        <w:t>in the deep zone indicates</w:t>
      </w:r>
      <w:r w:rsidR="00CC2227" w:rsidRPr="001C287A">
        <w:rPr>
          <w:rFonts w:ascii="Times New Roman" w:hAnsi="Times New Roman"/>
          <w:color w:val="000000" w:themeColor="text1"/>
          <w:sz w:val="24"/>
          <w:rPrChange w:id="2330" w:author="User" w:date="2012-11-18T09:33:00Z">
            <w:rPr>
              <w:rFonts w:ascii="Times New Roman" w:hAnsi="Times New Roman"/>
            </w:rPr>
          </w:rPrChange>
        </w:rPr>
        <w:t xml:space="preserve"> a role in microaerophilic processes</w:t>
      </w:r>
      <w:r w:rsidR="00DC44D7" w:rsidRPr="001C287A">
        <w:rPr>
          <w:rFonts w:ascii="Times New Roman" w:hAnsi="Times New Roman"/>
          <w:color w:val="000000" w:themeColor="text1"/>
          <w:sz w:val="24"/>
          <w:rPrChange w:id="2331" w:author="User" w:date="2012-11-18T09:33:00Z">
            <w:rPr>
              <w:rFonts w:ascii="Times New Roman" w:hAnsi="Times New Roman"/>
            </w:rPr>
          </w:rPrChange>
        </w:rPr>
        <w:t>.</w:t>
      </w:r>
      <w:r w:rsidR="003D0532" w:rsidRPr="001C287A">
        <w:rPr>
          <w:rFonts w:ascii="Times New Roman" w:hAnsi="Times New Roman"/>
          <w:color w:val="000000" w:themeColor="text1"/>
          <w:sz w:val="24"/>
          <w:rPrChange w:id="2332" w:author="User" w:date="2012-11-18T09:33:00Z">
            <w:rPr>
              <w:rFonts w:ascii="Times New Roman" w:hAnsi="Times New Roman"/>
            </w:rPr>
          </w:rPrChange>
        </w:rPr>
        <w:t xml:space="preserve"> </w:t>
      </w:r>
      <w:r w:rsidR="00C91DC2" w:rsidRPr="001C287A">
        <w:rPr>
          <w:rFonts w:ascii="Times New Roman" w:hAnsi="Times New Roman"/>
          <w:color w:val="000000" w:themeColor="text1"/>
          <w:sz w:val="24"/>
          <w:rPrChange w:id="2333" w:author="User" w:date="2012-11-18T09:33:00Z">
            <w:rPr>
              <w:rFonts w:ascii="Times New Roman" w:hAnsi="Times New Roman"/>
            </w:rPr>
          </w:rPrChange>
        </w:rPr>
        <w:t>T</w:t>
      </w:r>
      <w:r w:rsidR="00CE06E8" w:rsidRPr="001C287A">
        <w:rPr>
          <w:rFonts w:ascii="Times New Roman" w:hAnsi="Times New Roman"/>
          <w:color w:val="000000" w:themeColor="text1"/>
          <w:sz w:val="24"/>
          <w:rPrChange w:id="2334" w:author="User" w:date="2012-11-18T09:33:00Z">
            <w:rPr>
              <w:rFonts w:ascii="Times New Roman" w:hAnsi="Times New Roman"/>
            </w:rPr>
          </w:rPrChange>
        </w:rPr>
        <w:t xml:space="preserve">he majority of </w:t>
      </w:r>
      <w:r w:rsidR="00DC44D7" w:rsidRPr="001C287A">
        <w:rPr>
          <w:rFonts w:ascii="Times New Roman" w:hAnsi="Times New Roman"/>
          <w:color w:val="000000" w:themeColor="text1"/>
          <w:sz w:val="24"/>
          <w:rPrChange w:id="2335" w:author="User" w:date="2012-11-18T09:33:00Z">
            <w:rPr>
              <w:rFonts w:ascii="Times New Roman" w:hAnsi="Times New Roman"/>
            </w:rPr>
          </w:rPrChange>
        </w:rPr>
        <w:t xml:space="preserve">RF3 </w:t>
      </w:r>
      <w:r w:rsidR="004313DD" w:rsidRPr="001C287A">
        <w:rPr>
          <w:rFonts w:ascii="Times New Roman" w:hAnsi="Times New Roman"/>
          <w:color w:val="000000" w:themeColor="text1"/>
          <w:sz w:val="24"/>
          <w:rPrChange w:id="2336" w:author="User" w:date="2012-11-18T09:33:00Z">
            <w:rPr>
              <w:rFonts w:ascii="Times New Roman" w:hAnsi="Times New Roman"/>
            </w:rPr>
          </w:rPrChange>
        </w:rPr>
        <w:t>s</w:t>
      </w:r>
      <w:r w:rsidR="00A03BCB" w:rsidRPr="001C287A">
        <w:rPr>
          <w:rFonts w:ascii="Times New Roman" w:hAnsi="Times New Roman"/>
          <w:color w:val="000000" w:themeColor="text1"/>
          <w:sz w:val="24"/>
          <w:rPrChange w:id="2337" w:author="User" w:date="2012-11-18T09:33:00Z">
            <w:rPr>
              <w:rFonts w:ascii="Times New Roman" w:hAnsi="Times New Roman"/>
            </w:rPr>
          </w:rPrChange>
        </w:rPr>
        <w:t xml:space="preserve">equences to date are </w:t>
      </w:r>
      <w:r w:rsidR="004313DD" w:rsidRPr="001C287A">
        <w:rPr>
          <w:rFonts w:ascii="Times New Roman" w:hAnsi="Times New Roman"/>
          <w:color w:val="000000" w:themeColor="text1"/>
          <w:sz w:val="24"/>
          <w:rPrChange w:id="2338" w:author="User" w:date="2012-11-18T09:33:00Z">
            <w:rPr>
              <w:rFonts w:ascii="Times New Roman" w:hAnsi="Times New Roman"/>
            </w:rPr>
          </w:rPrChange>
        </w:rPr>
        <w:t xml:space="preserve">from </w:t>
      </w:r>
      <w:r w:rsidR="00A03BCB" w:rsidRPr="001C287A">
        <w:rPr>
          <w:rFonts w:ascii="Times New Roman" w:hAnsi="Times New Roman"/>
          <w:color w:val="000000" w:themeColor="text1"/>
          <w:sz w:val="24"/>
          <w:rPrChange w:id="2339" w:author="User" w:date="2012-11-18T09:33:00Z">
            <w:rPr>
              <w:rFonts w:ascii="Times New Roman" w:hAnsi="Times New Roman"/>
            </w:rPr>
          </w:rPrChange>
        </w:rPr>
        <w:t xml:space="preserve">anaerobic environments including mammalian gut (Tajima </w:t>
      </w:r>
      <w:r w:rsidR="00A03BCB" w:rsidRPr="001C287A">
        <w:rPr>
          <w:rFonts w:ascii="Times New Roman" w:hAnsi="Times New Roman"/>
          <w:i/>
          <w:color w:val="000000" w:themeColor="text1"/>
          <w:sz w:val="24"/>
          <w:rPrChange w:id="2340"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41" w:author="User" w:date="2012-11-18T09:33:00Z">
            <w:rPr>
              <w:rFonts w:ascii="Times New Roman" w:hAnsi="Times New Roman"/>
            </w:rPr>
          </w:rPrChange>
        </w:rPr>
        <w:t xml:space="preserve">, 1999; Ley </w:t>
      </w:r>
      <w:r w:rsidR="00A03BCB" w:rsidRPr="001C287A">
        <w:rPr>
          <w:rFonts w:ascii="Times New Roman" w:hAnsi="Times New Roman"/>
          <w:i/>
          <w:color w:val="000000" w:themeColor="text1"/>
          <w:sz w:val="24"/>
          <w:rPrChange w:id="2342"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43" w:author="User" w:date="2012-11-18T09:33:00Z">
            <w:rPr>
              <w:rFonts w:ascii="Times New Roman" w:hAnsi="Times New Roman"/>
            </w:rPr>
          </w:rPrChange>
        </w:rPr>
        <w:t xml:space="preserve">., 2006; Samsudin </w:t>
      </w:r>
      <w:r w:rsidR="00A03BCB" w:rsidRPr="001C287A">
        <w:rPr>
          <w:rFonts w:ascii="Times New Roman" w:hAnsi="Times New Roman"/>
          <w:i/>
          <w:color w:val="000000" w:themeColor="text1"/>
          <w:sz w:val="24"/>
          <w:rPrChange w:id="2344"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45" w:author="User" w:date="2012-11-18T09:33:00Z">
            <w:rPr>
              <w:rFonts w:ascii="Times New Roman" w:hAnsi="Times New Roman"/>
            </w:rPr>
          </w:rPrChange>
        </w:rPr>
        <w:t xml:space="preserve">., 2011), sediment (Yanagibayashi </w:t>
      </w:r>
      <w:r w:rsidR="00A03BCB" w:rsidRPr="001C287A">
        <w:rPr>
          <w:rFonts w:ascii="Times New Roman" w:hAnsi="Times New Roman"/>
          <w:i/>
          <w:color w:val="000000" w:themeColor="text1"/>
          <w:sz w:val="24"/>
          <w:rPrChange w:id="2346"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47" w:author="User" w:date="2012-11-18T09:33:00Z">
            <w:rPr>
              <w:rFonts w:ascii="Times New Roman" w:hAnsi="Times New Roman"/>
            </w:rPr>
          </w:rPrChange>
        </w:rPr>
        <w:t xml:space="preserve">, 1999; Röske </w:t>
      </w:r>
      <w:r w:rsidR="00A03BCB" w:rsidRPr="001C287A">
        <w:rPr>
          <w:rFonts w:ascii="Times New Roman" w:hAnsi="Times New Roman"/>
          <w:i/>
          <w:color w:val="000000" w:themeColor="text1"/>
          <w:sz w:val="24"/>
          <w:rPrChange w:id="2348"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49" w:author="User" w:date="2012-11-18T09:33:00Z">
            <w:rPr>
              <w:rFonts w:ascii="Times New Roman" w:hAnsi="Times New Roman"/>
            </w:rPr>
          </w:rPrChange>
        </w:rPr>
        <w:t>, 2012), municipal waste leachate (Huang</w:t>
      </w:r>
      <w:r w:rsidR="00A03BCB" w:rsidRPr="001C287A">
        <w:rPr>
          <w:rFonts w:ascii="Times New Roman" w:hAnsi="Times New Roman"/>
          <w:i/>
          <w:color w:val="000000" w:themeColor="text1"/>
          <w:sz w:val="24"/>
          <w:rPrChange w:id="2350" w:author="User" w:date="2012-11-18T09:33:00Z">
            <w:rPr>
              <w:rFonts w:ascii="Times New Roman" w:hAnsi="Times New Roman"/>
              <w:i/>
            </w:rPr>
          </w:rPrChange>
        </w:rPr>
        <w:t xml:space="preserve"> et al.</w:t>
      </w:r>
      <w:r w:rsidR="00A03BCB" w:rsidRPr="001C287A">
        <w:rPr>
          <w:rFonts w:ascii="Times New Roman" w:hAnsi="Times New Roman"/>
          <w:color w:val="000000" w:themeColor="text1"/>
          <w:sz w:val="24"/>
          <w:rPrChange w:id="2351" w:author="User" w:date="2012-11-18T09:33:00Z">
            <w:rPr>
              <w:rFonts w:ascii="Times New Roman" w:hAnsi="Times New Roman"/>
            </w:rPr>
          </w:rPrChange>
        </w:rPr>
        <w:t xml:space="preserve">, 2005), anaerobic sludge (Chouari </w:t>
      </w:r>
      <w:r w:rsidR="00A03BCB" w:rsidRPr="001C287A">
        <w:rPr>
          <w:rFonts w:ascii="Times New Roman" w:hAnsi="Times New Roman"/>
          <w:i/>
          <w:color w:val="000000" w:themeColor="text1"/>
          <w:sz w:val="24"/>
          <w:rPrChange w:id="2352"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53" w:author="User" w:date="2012-11-18T09:33:00Z">
            <w:rPr>
              <w:rFonts w:ascii="Times New Roman" w:hAnsi="Times New Roman"/>
            </w:rPr>
          </w:rPrChange>
        </w:rPr>
        <w:t xml:space="preserve">, 2005; Goberna </w:t>
      </w:r>
      <w:r w:rsidR="00A03BCB" w:rsidRPr="001C287A">
        <w:rPr>
          <w:rFonts w:ascii="Times New Roman" w:hAnsi="Times New Roman"/>
          <w:i/>
          <w:color w:val="000000" w:themeColor="text1"/>
          <w:sz w:val="24"/>
          <w:rPrChange w:id="2354"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55" w:author="User" w:date="2012-11-18T09:33:00Z">
            <w:rPr>
              <w:rFonts w:ascii="Times New Roman" w:hAnsi="Times New Roman"/>
            </w:rPr>
          </w:rPrChange>
        </w:rPr>
        <w:t xml:space="preserve">., 2009; </w:t>
      </w:r>
      <w:del w:id="2356" w:author="User" w:date="2012-11-18T09:33:00Z">
        <w:r w:rsidR="00A03BCB" w:rsidRPr="00653FBF">
          <w:rPr>
            <w:rFonts w:ascii="Times New Roman" w:hAnsi="Times New Roman" w:cs="Times New Roman"/>
          </w:rPr>
          <w:delText>Rivière</w:delText>
        </w:r>
        <w:r w:rsidR="00A03BCB">
          <w:rPr>
            <w:rFonts w:ascii="Times New Roman" w:hAnsi="Times New Roman" w:cs="Times New Roman"/>
            <w:i/>
          </w:rPr>
          <w:delText>et</w:delText>
        </w:r>
      </w:del>
      <w:ins w:id="2357" w:author="User" w:date="2012-11-18T09:33:00Z">
        <w:r w:rsidR="00A03BCB" w:rsidRPr="001C287A">
          <w:rPr>
            <w:rFonts w:ascii="Times New Roman" w:hAnsi="Times New Roman" w:cs="Times New Roman"/>
            <w:color w:val="000000" w:themeColor="text1"/>
            <w:sz w:val="24"/>
            <w:szCs w:val="24"/>
          </w:rPr>
          <w:t>Rivière</w:t>
        </w:r>
        <w:r>
          <w:rPr>
            <w:rFonts w:ascii="Times New Roman" w:hAnsi="Times New Roman" w:cs="Times New Roman"/>
            <w:color w:val="000000" w:themeColor="text1"/>
            <w:sz w:val="24"/>
            <w:szCs w:val="24"/>
          </w:rPr>
          <w:t xml:space="preserve"> </w:t>
        </w:r>
        <w:r w:rsidR="00A03BCB" w:rsidRPr="001C287A">
          <w:rPr>
            <w:rFonts w:ascii="Times New Roman" w:hAnsi="Times New Roman" w:cs="Times New Roman"/>
            <w:i/>
            <w:color w:val="000000" w:themeColor="text1"/>
            <w:sz w:val="24"/>
            <w:szCs w:val="24"/>
          </w:rPr>
          <w:t>et</w:t>
        </w:r>
      </w:ins>
      <w:r w:rsidR="00A03BCB" w:rsidRPr="001C287A">
        <w:rPr>
          <w:rFonts w:ascii="Times New Roman" w:hAnsi="Times New Roman"/>
          <w:i/>
          <w:color w:val="000000" w:themeColor="text1"/>
          <w:sz w:val="24"/>
          <w:rPrChange w:id="2358" w:author="User" w:date="2012-11-18T09:33:00Z">
            <w:rPr>
              <w:rFonts w:ascii="Times New Roman" w:hAnsi="Times New Roman"/>
              <w:i/>
            </w:rPr>
          </w:rPrChange>
        </w:rPr>
        <w:t xml:space="preserve"> al.</w:t>
      </w:r>
      <w:r w:rsidR="00A03BCB" w:rsidRPr="001C287A">
        <w:rPr>
          <w:rFonts w:ascii="Times New Roman" w:hAnsi="Times New Roman"/>
          <w:color w:val="000000" w:themeColor="text1"/>
          <w:sz w:val="24"/>
          <w:rPrChange w:id="2359" w:author="User" w:date="2012-11-18T09:33:00Z">
            <w:rPr>
              <w:rFonts w:ascii="Times New Roman" w:hAnsi="Times New Roman"/>
            </w:rPr>
          </w:rPrChange>
        </w:rPr>
        <w:t xml:space="preserve">, 2009; Tang </w:t>
      </w:r>
      <w:r w:rsidR="00A03BCB" w:rsidRPr="001C287A">
        <w:rPr>
          <w:rFonts w:ascii="Times New Roman" w:hAnsi="Times New Roman"/>
          <w:i/>
          <w:color w:val="000000" w:themeColor="text1"/>
          <w:sz w:val="24"/>
          <w:rPrChange w:id="2360"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61" w:author="User" w:date="2012-11-18T09:33:00Z">
            <w:rPr>
              <w:rFonts w:ascii="Times New Roman" w:hAnsi="Times New Roman"/>
            </w:rPr>
          </w:rPrChange>
        </w:rPr>
        <w:t xml:space="preserve">., 2011), a subsurface oil well head (Yamane </w:t>
      </w:r>
      <w:r w:rsidR="00A03BCB" w:rsidRPr="001C287A">
        <w:rPr>
          <w:rFonts w:ascii="Times New Roman" w:hAnsi="Times New Roman"/>
          <w:i/>
          <w:color w:val="000000" w:themeColor="text1"/>
          <w:sz w:val="24"/>
          <w:rPrChange w:id="2362"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63" w:author="User" w:date="2012-11-18T09:33:00Z">
            <w:rPr>
              <w:rFonts w:ascii="Times New Roman" w:hAnsi="Times New Roman"/>
            </w:rPr>
          </w:rPrChange>
        </w:rPr>
        <w:t>, 2011)</w:t>
      </w:r>
      <w:r w:rsidR="000E7BEC" w:rsidRPr="001C287A">
        <w:rPr>
          <w:rFonts w:ascii="Times New Roman" w:hAnsi="Times New Roman"/>
          <w:color w:val="000000" w:themeColor="text1"/>
          <w:sz w:val="24"/>
          <w:rPrChange w:id="2364" w:author="User" w:date="2012-11-18T09:33:00Z">
            <w:rPr>
              <w:rFonts w:ascii="Times New Roman" w:hAnsi="Times New Roman"/>
            </w:rPr>
          </w:rPrChange>
        </w:rPr>
        <w:t>,</w:t>
      </w:r>
      <w:r w:rsidR="00A03BCB" w:rsidRPr="001C287A">
        <w:rPr>
          <w:rFonts w:ascii="Times New Roman" w:hAnsi="Times New Roman"/>
          <w:color w:val="000000" w:themeColor="text1"/>
          <w:sz w:val="24"/>
          <w:rPrChange w:id="2365" w:author="User" w:date="2012-11-18T09:33:00Z">
            <w:rPr>
              <w:rFonts w:ascii="Times New Roman" w:hAnsi="Times New Roman"/>
            </w:rPr>
          </w:rPrChange>
        </w:rPr>
        <w:t xml:space="preserve"> and the anaerobic zone of saline lakes (Humayoun </w:t>
      </w:r>
      <w:r w:rsidR="00A03BCB" w:rsidRPr="001C287A">
        <w:rPr>
          <w:rFonts w:ascii="Times New Roman" w:hAnsi="Times New Roman"/>
          <w:i/>
          <w:color w:val="000000" w:themeColor="text1"/>
          <w:sz w:val="24"/>
          <w:rPrChange w:id="2366"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67" w:author="User" w:date="2012-11-18T09:33:00Z">
            <w:rPr>
              <w:rFonts w:ascii="Times New Roman" w:hAnsi="Times New Roman"/>
            </w:rPr>
          </w:rPrChange>
        </w:rPr>
        <w:t xml:space="preserve">., 2003; Schmidtova </w:t>
      </w:r>
      <w:r w:rsidR="00A03BCB" w:rsidRPr="001C287A">
        <w:rPr>
          <w:rFonts w:ascii="Times New Roman" w:hAnsi="Times New Roman"/>
          <w:i/>
          <w:color w:val="000000" w:themeColor="text1"/>
          <w:sz w:val="24"/>
          <w:rPrChange w:id="2368"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69" w:author="User" w:date="2012-11-18T09:33:00Z">
            <w:rPr>
              <w:rFonts w:ascii="Times New Roman" w:hAnsi="Times New Roman"/>
            </w:rPr>
          </w:rPrChange>
        </w:rPr>
        <w:t>., 2009)</w:t>
      </w:r>
      <w:r w:rsidR="000E7BEC" w:rsidRPr="001C287A">
        <w:rPr>
          <w:rFonts w:ascii="Times New Roman" w:hAnsi="Times New Roman"/>
          <w:color w:val="000000" w:themeColor="text1"/>
          <w:sz w:val="24"/>
          <w:rPrChange w:id="2370" w:author="User" w:date="2012-11-18T09:33:00Z">
            <w:rPr>
              <w:rFonts w:ascii="Times New Roman" w:hAnsi="Times New Roman"/>
            </w:rPr>
          </w:rPrChange>
        </w:rPr>
        <w:t xml:space="preserve"> including an Antarctic lake (Bowman </w:t>
      </w:r>
      <w:r w:rsidR="000E7BEC" w:rsidRPr="001C287A">
        <w:rPr>
          <w:rFonts w:ascii="Times New Roman" w:hAnsi="Times New Roman"/>
          <w:i/>
          <w:color w:val="000000" w:themeColor="text1"/>
          <w:sz w:val="24"/>
          <w:rPrChange w:id="2371" w:author="User" w:date="2012-11-18T09:33:00Z">
            <w:rPr>
              <w:rFonts w:ascii="Times New Roman" w:hAnsi="Times New Roman"/>
              <w:i/>
            </w:rPr>
          </w:rPrChange>
        </w:rPr>
        <w:t>et al.</w:t>
      </w:r>
      <w:r w:rsidR="000E7BEC" w:rsidRPr="001C287A">
        <w:rPr>
          <w:rFonts w:ascii="Times New Roman" w:hAnsi="Times New Roman"/>
          <w:color w:val="000000" w:themeColor="text1"/>
          <w:sz w:val="24"/>
          <w:rPrChange w:id="2372" w:author="User" w:date="2012-11-18T09:33:00Z">
            <w:rPr>
              <w:rFonts w:ascii="Times New Roman" w:hAnsi="Times New Roman"/>
            </w:rPr>
          </w:rPrChange>
        </w:rPr>
        <w:t>, 2000b)</w:t>
      </w:r>
      <w:r w:rsidR="00A03BCB" w:rsidRPr="001C287A">
        <w:rPr>
          <w:rFonts w:ascii="Times New Roman" w:hAnsi="Times New Roman"/>
          <w:color w:val="000000" w:themeColor="text1"/>
          <w:sz w:val="24"/>
          <w:rPrChange w:id="2373" w:author="User" w:date="2012-11-18T09:33:00Z">
            <w:rPr>
              <w:rFonts w:ascii="Times New Roman" w:hAnsi="Times New Roman"/>
            </w:rPr>
          </w:rPrChange>
        </w:rPr>
        <w:t xml:space="preserve">. However, some members have been found in surface waters (Demergasso </w:t>
      </w:r>
      <w:r w:rsidR="00A03BCB" w:rsidRPr="001C287A">
        <w:rPr>
          <w:rFonts w:ascii="Times New Roman" w:hAnsi="Times New Roman"/>
          <w:i/>
          <w:color w:val="000000" w:themeColor="text1"/>
          <w:sz w:val="24"/>
          <w:rPrChange w:id="2374"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75" w:author="User" w:date="2012-11-18T09:33:00Z">
            <w:rPr>
              <w:rFonts w:ascii="Times New Roman" w:hAnsi="Times New Roman"/>
            </w:rPr>
          </w:rPrChange>
        </w:rPr>
        <w:t xml:space="preserve">., 2008; </w:t>
      </w:r>
      <w:r w:rsidR="00CF4241" w:rsidRPr="001C287A">
        <w:rPr>
          <w:rFonts w:ascii="Times New Roman" w:hAnsi="Times New Roman"/>
          <w:color w:val="000000" w:themeColor="text1"/>
          <w:sz w:val="24"/>
          <w:rPrChange w:id="2376" w:author="User" w:date="2012-11-18T09:33:00Z">
            <w:rPr>
              <w:rFonts w:ascii="Times New Roman" w:hAnsi="Times New Roman"/>
            </w:rPr>
          </w:rPrChange>
        </w:rPr>
        <w:t xml:space="preserve">Xing </w:t>
      </w:r>
      <w:r w:rsidR="00CF4241" w:rsidRPr="001C287A">
        <w:rPr>
          <w:rFonts w:ascii="Times New Roman" w:hAnsi="Times New Roman"/>
          <w:i/>
          <w:color w:val="000000" w:themeColor="text1"/>
          <w:sz w:val="24"/>
          <w:rPrChange w:id="2377" w:author="User" w:date="2012-11-18T09:33:00Z">
            <w:rPr>
              <w:rFonts w:ascii="Times New Roman" w:hAnsi="Times New Roman"/>
              <w:i/>
            </w:rPr>
          </w:rPrChange>
        </w:rPr>
        <w:t>et al.</w:t>
      </w:r>
      <w:r w:rsidR="00CF4241" w:rsidRPr="001C287A">
        <w:rPr>
          <w:rFonts w:ascii="Times New Roman" w:hAnsi="Times New Roman"/>
          <w:color w:val="000000" w:themeColor="text1"/>
          <w:sz w:val="24"/>
          <w:rPrChange w:id="2378" w:author="User" w:date="2012-11-18T09:33:00Z">
            <w:rPr>
              <w:rFonts w:ascii="Times New Roman" w:hAnsi="Times New Roman"/>
            </w:rPr>
          </w:rPrChange>
        </w:rPr>
        <w:t xml:space="preserve">, 2009; </w:t>
      </w:r>
      <w:r w:rsidR="00A03BCB" w:rsidRPr="001C287A">
        <w:rPr>
          <w:rFonts w:ascii="Times New Roman" w:hAnsi="Times New Roman"/>
          <w:color w:val="000000" w:themeColor="text1"/>
          <w:sz w:val="24"/>
          <w:rPrChange w:id="2379" w:author="User" w:date="2012-11-18T09:33:00Z">
            <w:rPr>
              <w:rFonts w:ascii="Times New Roman" w:hAnsi="Times New Roman"/>
            </w:rPr>
          </w:rPrChange>
        </w:rPr>
        <w:t xml:space="preserve">Yilmaz </w:t>
      </w:r>
      <w:r w:rsidR="00A03BCB" w:rsidRPr="001C287A">
        <w:rPr>
          <w:rFonts w:ascii="Times New Roman" w:hAnsi="Times New Roman"/>
          <w:i/>
          <w:color w:val="000000" w:themeColor="text1"/>
          <w:sz w:val="24"/>
          <w:rPrChange w:id="2380"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381" w:author="User" w:date="2012-11-18T09:33:00Z">
            <w:rPr>
              <w:rFonts w:ascii="Times New Roman" w:hAnsi="Times New Roman"/>
            </w:rPr>
          </w:rPrChange>
        </w:rPr>
        <w:t xml:space="preserve">, 2012) </w:t>
      </w:r>
      <w:r w:rsidR="00CF4241" w:rsidRPr="001C287A">
        <w:rPr>
          <w:rFonts w:ascii="Times New Roman" w:hAnsi="Times New Roman"/>
          <w:color w:val="000000" w:themeColor="text1"/>
          <w:sz w:val="24"/>
          <w:rPrChange w:id="2382" w:author="User" w:date="2012-11-18T09:33:00Z">
            <w:rPr>
              <w:rFonts w:ascii="Times New Roman" w:hAnsi="Times New Roman"/>
            </w:rPr>
          </w:rPrChange>
        </w:rPr>
        <w:t>suggesting not all members are st</w:t>
      </w:r>
      <w:r w:rsidR="000E7BEC" w:rsidRPr="001C287A">
        <w:rPr>
          <w:rFonts w:ascii="Times New Roman" w:hAnsi="Times New Roman"/>
          <w:color w:val="000000" w:themeColor="text1"/>
          <w:sz w:val="24"/>
          <w:rPrChange w:id="2383" w:author="User" w:date="2012-11-18T09:33:00Z">
            <w:rPr>
              <w:rFonts w:ascii="Times New Roman" w:hAnsi="Times New Roman"/>
            </w:rPr>
          </w:rPrChange>
        </w:rPr>
        <w:t>r</w:t>
      </w:r>
      <w:r w:rsidR="00CF4241" w:rsidRPr="001C287A">
        <w:rPr>
          <w:rFonts w:ascii="Times New Roman" w:hAnsi="Times New Roman"/>
          <w:color w:val="000000" w:themeColor="text1"/>
          <w:sz w:val="24"/>
          <w:rPrChange w:id="2384" w:author="User" w:date="2012-11-18T09:33:00Z">
            <w:rPr>
              <w:rFonts w:ascii="Times New Roman" w:hAnsi="Times New Roman"/>
            </w:rPr>
          </w:rPrChange>
        </w:rPr>
        <w:t>ict anaerobes</w:t>
      </w:r>
      <w:r w:rsidR="00A03BCB" w:rsidRPr="001C287A">
        <w:rPr>
          <w:rFonts w:ascii="Times New Roman" w:hAnsi="Times New Roman"/>
          <w:color w:val="000000" w:themeColor="text1"/>
          <w:sz w:val="24"/>
          <w:rPrChange w:id="2385" w:author="User" w:date="2012-11-18T09:33:00Z">
            <w:rPr>
              <w:rFonts w:ascii="Times New Roman" w:hAnsi="Times New Roman"/>
            </w:rPr>
          </w:rPrChange>
        </w:rPr>
        <w:t xml:space="preserve">. </w:t>
      </w:r>
      <w:r w:rsidR="00DC44D7" w:rsidRPr="001C287A">
        <w:rPr>
          <w:rFonts w:ascii="Times New Roman" w:hAnsi="Times New Roman"/>
          <w:color w:val="000000" w:themeColor="text1"/>
          <w:sz w:val="24"/>
          <w:rPrChange w:id="2386" w:author="User" w:date="2012-11-18T09:33:00Z">
            <w:rPr>
              <w:rFonts w:ascii="Times New Roman" w:hAnsi="Times New Roman"/>
            </w:rPr>
          </w:rPrChange>
        </w:rPr>
        <w:t xml:space="preserve">Several </w:t>
      </w:r>
      <w:r w:rsidR="00DC44D7" w:rsidRPr="001C287A">
        <w:rPr>
          <w:rFonts w:ascii="Times New Roman" w:hAnsi="Times New Roman"/>
          <w:i/>
          <w:color w:val="000000" w:themeColor="text1"/>
          <w:sz w:val="24"/>
          <w:rPrChange w:id="2387" w:author="User" w:date="2012-11-18T09:33:00Z">
            <w:rPr>
              <w:rFonts w:ascii="Times New Roman" w:hAnsi="Times New Roman"/>
              <w:i/>
            </w:rPr>
          </w:rPrChange>
        </w:rPr>
        <w:t xml:space="preserve">Halomonas </w:t>
      </w:r>
      <w:r w:rsidR="000E7BEC" w:rsidRPr="001C287A">
        <w:rPr>
          <w:rFonts w:ascii="Times New Roman" w:hAnsi="Times New Roman"/>
          <w:color w:val="000000" w:themeColor="text1"/>
          <w:sz w:val="24"/>
          <w:rPrChange w:id="2388" w:author="User" w:date="2012-11-18T09:33:00Z">
            <w:rPr>
              <w:rFonts w:ascii="Times New Roman" w:hAnsi="Times New Roman"/>
            </w:rPr>
          </w:rPrChange>
        </w:rPr>
        <w:t xml:space="preserve">isolates </w:t>
      </w:r>
      <w:r w:rsidR="00DC44D7" w:rsidRPr="001C287A">
        <w:rPr>
          <w:rFonts w:ascii="Times New Roman" w:hAnsi="Times New Roman"/>
          <w:color w:val="000000" w:themeColor="text1"/>
          <w:sz w:val="24"/>
          <w:rPrChange w:id="2389" w:author="User" w:date="2012-11-18T09:33:00Z">
            <w:rPr>
              <w:rFonts w:ascii="Times New Roman" w:hAnsi="Times New Roman"/>
            </w:rPr>
          </w:rPrChange>
        </w:rPr>
        <w:t xml:space="preserve">have been </w:t>
      </w:r>
      <w:r w:rsidR="000E7BEC" w:rsidRPr="001C287A">
        <w:rPr>
          <w:rFonts w:ascii="Times New Roman" w:hAnsi="Times New Roman"/>
          <w:color w:val="000000" w:themeColor="text1"/>
          <w:sz w:val="24"/>
          <w:rPrChange w:id="2390" w:author="User" w:date="2012-11-18T09:33:00Z">
            <w:rPr>
              <w:rFonts w:ascii="Times New Roman" w:hAnsi="Times New Roman"/>
            </w:rPr>
          </w:rPrChange>
        </w:rPr>
        <w:t xml:space="preserve">sourced </w:t>
      </w:r>
      <w:r w:rsidR="00DC44D7" w:rsidRPr="001C287A">
        <w:rPr>
          <w:rFonts w:ascii="Times New Roman" w:hAnsi="Times New Roman"/>
          <w:color w:val="000000" w:themeColor="text1"/>
          <w:sz w:val="24"/>
          <w:rPrChange w:id="2391" w:author="User" w:date="2012-11-18T09:33:00Z">
            <w:rPr>
              <w:rFonts w:ascii="Times New Roman" w:hAnsi="Times New Roman"/>
            </w:rPr>
          </w:rPrChange>
        </w:rPr>
        <w:t xml:space="preserve">from Organic Lake including </w:t>
      </w:r>
      <w:r w:rsidR="00047AF2" w:rsidRPr="001C287A">
        <w:rPr>
          <w:rFonts w:ascii="Times New Roman" w:hAnsi="Times New Roman"/>
          <w:color w:val="000000" w:themeColor="text1"/>
          <w:sz w:val="24"/>
          <w:rPrChange w:id="2392" w:author="User" w:date="2012-11-18T09:33:00Z">
            <w:rPr>
              <w:rFonts w:ascii="Times New Roman" w:hAnsi="Times New Roman"/>
            </w:rPr>
          </w:rPrChange>
        </w:rPr>
        <w:t>two described</w:t>
      </w:r>
      <w:r w:rsidR="00DC44D7" w:rsidRPr="001C287A">
        <w:rPr>
          <w:rFonts w:ascii="Times New Roman" w:hAnsi="Times New Roman"/>
          <w:color w:val="000000" w:themeColor="text1"/>
          <w:sz w:val="24"/>
          <w:rPrChange w:id="2393" w:author="User" w:date="2012-11-18T09:33:00Z">
            <w:rPr>
              <w:rFonts w:ascii="Times New Roman" w:hAnsi="Times New Roman"/>
            </w:rPr>
          </w:rPrChange>
        </w:rPr>
        <w:t xml:space="preserve"> species </w:t>
      </w:r>
      <w:r w:rsidR="00DC44D7" w:rsidRPr="001C287A">
        <w:rPr>
          <w:rFonts w:ascii="Times New Roman" w:hAnsi="Times New Roman"/>
          <w:i/>
          <w:color w:val="000000" w:themeColor="text1"/>
          <w:sz w:val="24"/>
          <w:rPrChange w:id="2394" w:author="User" w:date="2012-11-18T09:33:00Z">
            <w:rPr>
              <w:rFonts w:ascii="Times New Roman" w:hAnsi="Times New Roman"/>
              <w:i/>
            </w:rPr>
          </w:rPrChange>
        </w:rPr>
        <w:t>H</w:t>
      </w:r>
      <w:r w:rsidR="000E7BEC" w:rsidRPr="001C287A">
        <w:rPr>
          <w:rFonts w:ascii="Times New Roman" w:hAnsi="Times New Roman"/>
          <w:i/>
          <w:color w:val="000000" w:themeColor="text1"/>
          <w:sz w:val="24"/>
          <w:rPrChange w:id="2395" w:author="User" w:date="2012-11-18T09:33:00Z">
            <w:rPr>
              <w:rFonts w:ascii="Times New Roman" w:hAnsi="Times New Roman"/>
              <w:i/>
            </w:rPr>
          </w:rPrChange>
        </w:rPr>
        <w:t>alomonas</w:t>
      </w:r>
      <w:r w:rsidR="00DC44D7" w:rsidRPr="001C287A">
        <w:rPr>
          <w:rFonts w:ascii="Times New Roman" w:hAnsi="Times New Roman"/>
          <w:i/>
          <w:color w:val="000000" w:themeColor="text1"/>
          <w:sz w:val="24"/>
          <w:rPrChange w:id="2396" w:author="User" w:date="2012-11-18T09:33:00Z">
            <w:rPr>
              <w:rFonts w:ascii="Times New Roman" w:hAnsi="Times New Roman"/>
              <w:i/>
            </w:rPr>
          </w:rPrChange>
        </w:rPr>
        <w:t xml:space="preserve"> </w:t>
      </w:r>
      <w:del w:id="2397" w:author="User" w:date="2012-11-18T09:33:00Z">
        <w:r w:rsidR="00DC44D7">
          <w:rPr>
            <w:rFonts w:ascii="Times New Roman" w:hAnsi="Times New Roman" w:cs="Times New Roman"/>
            <w:i/>
          </w:rPr>
          <w:delText>subglaciescola</w:delText>
        </w:r>
        <w:r w:rsidR="00047AF2">
          <w:rPr>
            <w:rFonts w:ascii="Times New Roman" w:hAnsi="Times New Roman" w:cs="Times New Roman"/>
          </w:rPr>
          <w:delText>and</w:delText>
        </w:r>
      </w:del>
      <w:ins w:id="2398" w:author="User" w:date="2012-11-18T09:33:00Z">
        <w:r w:rsidR="00DC44D7" w:rsidRPr="001C287A">
          <w:rPr>
            <w:rFonts w:ascii="Times New Roman" w:hAnsi="Times New Roman" w:cs="Times New Roman"/>
            <w:i/>
            <w:color w:val="000000" w:themeColor="text1"/>
            <w:sz w:val="24"/>
            <w:szCs w:val="24"/>
          </w:rPr>
          <w:t>subglaciescola</w:t>
        </w:r>
        <w:r>
          <w:rPr>
            <w:rFonts w:ascii="Times New Roman" w:hAnsi="Times New Roman" w:cs="Times New Roman"/>
            <w:i/>
            <w:color w:val="000000" w:themeColor="text1"/>
            <w:sz w:val="24"/>
            <w:szCs w:val="24"/>
          </w:rPr>
          <w:t xml:space="preserve"> </w:t>
        </w:r>
        <w:r w:rsidR="00047AF2" w:rsidRPr="001C287A">
          <w:rPr>
            <w:rFonts w:ascii="Times New Roman" w:hAnsi="Times New Roman" w:cs="Times New Roman"/>
            <w:color w:val="000000" w:themeColor="text1"/>
            <w:sz w:val="24"/>
            <w:szCs w:val="24"/>
          </w:rPr>
          <w:t>and</w:t>
        </w:r>
      </w:ins>
      <w:r w:rsidR="00047AF2" w:rsidRPr="001C287A">
        <w:rPr>
          <w:rFonts w:ascii="Times New Roman" w:hAnsi="Times New Roman"/>
          <w:color w:val="000000" w:themeColor="text1"/>
          <w:sz w:val="24"/>
          <w:rPrChange w:id="2399" w:author="User" w:date="2012-11-18T09:33:00Z">
            <w:rPr>
              <w:rFonts w:ascii="Times New Roman" w:hAnsi="Times New Roman"/>
            </w:rPr>
          </w:rPrChange>
        </w:rPr>
        <w:t xml:space="preserve"> </w:t>
      </w:r>
      <w:r w:rsidR="00047AF2" w:rsidRPr="001C287A">
        <w:rPr>
          <w:rFonts w:ascii="Times New Roman" w:hAnsi="Times New Roman"/>
          <w:i/>
          <w:color w:val="000000" w:themeColor="text1"/>
          <w:sz w:val="24"/>
          <w:rPrChange w:id="2400" w:author="User" w:date="2012-11-18T09:33:00Z">
            <w:rPr>
              <w:rFonts w:ascii="Times New Roman" w:hAnsi="Times New Roman"/>
              <w:i/>
            </w:rPr>
          </w:rPrChange>
        </w:rPr>
        <w:t>H</w:t>
      </w:r>
      <w:r w:rsidR="000E7BEC" w:rsidRPr="001C287A">
        <w:rPr>
          <w:rFonts w:ascii="Times New Roman" w:hAnsi="Times New Roman"/>
          <w:i/>
          <w:color w:val="000000" w:themeColor="text1"/>
          <w:sz w:val="24"/>
          <w:rPrChange w:id="2401" w:author="User" w:date="2012-11-18T09:33:00Z">
            <w:rPr>
              <w:rFonts w:ascii="Times New Roman" w:hAnsi="Times New Roman"/>
              <w:i/>
            </w:rPr>
          </w:rPrChange>
        </w:rPr>
        <w:t>alomonas</w:t>
      </w:r>
      <w:r w:rsidR="00047AF2" w:rsidRPr="001C287A">
        <w:rPr>
          <w:rFonts w:ascii="Times New Roman" w:hAnsi="Times New Roman"/>
          <w:i/>
          <w:color w:val="000000" w:themeColor="text1"/>
          <w:sz w:val="24"/>
          <w:rPrChange w:id="2402" w:author="User" w:date="2012-11-18T09:33:00Z">
            <w:rPr>
              <w:rFonts w:ascii="Times New Roman" w:hAnsi="Times New Roman"/>
              <w:i/>
            </w:rPr>
          </w:rPrChange>
        </w:rPr>
        <w:t xml:space="preserve"> meridiana</w:t>
      </w:r>
      <w:r w:rsidR="00047AF2" w:rsidRPr="001C287A">
        <w:rPr>
          <w:rFonts w:ascii="Times New Roman" w:hAnsi="Times New Roman"/>
          <w:color w:val="000000" w:themeColor="text1"/>
          <w:sz w:val="24"/>
          <w:rPrChange w:id="2403" w:author="User" w:date="2012-11-18T09:33:00Z">
            <w:rPr>
              <w:rFonts w:ascii="Times New Roman" w:hAnsi="Times New Roman"/>
            </w:rPr>
          </w:rPrChange>
        </w:rPr>
        <w:t xml:space="preserve">, </w:t>
      </w:r>
      <w:r w:rsidR="00CC2227" w:rsidRPr="001C287A">
        <w:rPr>
          <w:rFonts w:ascii="Times New Roman" w:hAnsi="Times New Roman"/>
          <w:color w:val="000000" w:themeColor="text1"/>
          <w:sz w:val="24"/>
          <w:rPrChange w:id="2404" w:author="User" w:date="2012-11-18T09:33:00Z">
            <w:rPr>
              <w:rFonts w:ascii="Times New Roman" w:hAnsi="Times New Roman"/>
            </w:rPr>
          </w:rPrChange>
        </w:rPr>
        <w:t xml:space="preserve">both </w:t>
      </w:r>
      <w:r w:rsidR="000E7BEC" w:rsidRPr="001C287A">
        <w:rPr>
          <w:rFonts w:ascii="Times New Roman" w:hAnsi="Times New Roman"/>
          <w:color w:val="000000" w:themeColor="text1"/>
          <w:sz w:val="24"/>
          <w:rPrChange w:id="2405" w:author="User" w:date="2012-11-18T09:33:00Z">
            <w:rPr>
              <w:rFonts w:ascii="Times New Roman" w:hAnsi="Times New Roman"/>
            </w:rPr>
          </w:rPrChange>
        </w:rPr>
        <w:t xml:space="preserve">of </w:t>
      </w:r>
      <w:r w:rsidR="00047AF2" w:rsidRPr="001C287A">
        <w:rPr>
          <w:rFonts w:ascii="Times New Roman" w:hAnsi="Times New Roman"/>
          <w:color w:val="000000" w:themeColor="text1"/>
          <w:sz w:val="24"/>
          <w:rPrChange w:id="2406" w:author="User" w:date="2012-11-18T09:33:00Z">
            <w:rPr>
              <w:rFonts w:ascii="Times New Roman" w:hAnsi="Times New Roman"/>
            </w:rPr>
          </w:rPrChange>
        </w:rPr>
        <w:t xml:space="preserve">which grow as rods </w:t>
      </w:r>
      <w:r w:rsidR="000E7BEC" w:rsidRPr="001C287A">
        <w:rPr>
          <w:rFonts w:ascii="Times New Roman" w:hAnsi="Times New Roman"/>
          <w:color w:val="000000" w:themeColor="text1"/>
          <w:sz w:val="24"/>
          <w:rPrChange w:id="2407" w:author="User" w:date="2012-11-18T09:33:00Z">
            <w:rPr>
              <w:rFonts w:ascii="Times New Roman" w:hAnsi="Times New Roman"/>
            </w:rPr>
          </w:rPrChange>
        </w:rPr>
        <w:t xml:space="preserve">with dimensions consistent with capture </w:t>
      </w:r>
      <w:r w:rsidR="00CC2227" w:rsidRPr="001C287A">
        <w:rPr>
          <w:rFonts w:ascii="Times New Roman" w:hAnsi="Times New Roman"/>
          <w:color w:val="000000" w:themeColor="text1"/>
          <w:sz w:val="24"/>
          <w:rPrChange w:id="2408" w:author="User" w:date="2012-11-18T09:33:00Z">
            <w:rPr>
              <w:rFonts w:ascii="Times New Roman" w:hAnsi="Times New Roman"/>
            </w:rPr>
          </w:rPrChange>
        </w:rPr>
        <w:t xml:space="preserve">on this size fraction </w:t>
      </w:r>
      <w:r w:rsidR="00DC44D7" w:rsidRPr="001C287A">
        <w:rPr>
          <w:rFonts w:ascii="Times New Roman" w:hAnsi="Times New Roman"/>
          <w:color w:val="000000" w:themeColor="text1"/>
          <w:sz w:val="24"/>
          <w:rPrChange w:id="2409" w:author="User" w:date="2012-11-18T09:33:00Z">
            <w:rPr>
              <w:rFonts w:ascii="Times New Roman" w:hAnsi="Times New Roman"/>
            </w:rPr>
          </w:rPrChange>
        </w:rPr>
        <w:t xml:space="preserve">(Franzmann </w:t>
      </w:r>
      <w:r w:rsidR="00DC44D7" w:rsidRPr="001C287A">
        <w:rPr>
          <w:rFonts w:ascii="Times New Roman" w:hAnsi="Times New Roman"/>
          <w:i/>
          <w:color w:val="000000" w:themeColor="text1"/>
          <w:sz w:val="24"/>
          <w:rPrChange w:id="2410" w:author="User" w:date="2012-11-18T09:33:00Z">
            <w:rPr>
              <w:rFonts w:ascii="Times New Roman" w:hAnsi="Times New Roman"/>
              <w:i/>
            </w:rPr>
          </w:rPrChange>
        </w:rPr>
        <w:t>et al.</w:t>
      </w:r>
      <w:r w:rsidR="00DC44D7" w:rsidRPr="001C287A">
        <w:rPr>
          <w:rFonts w:ascii="Times New Roman" w:hAnsi="Times New Roman"/>
          <w:color w:val="000000" w:themeColor="text1"/>
          <w:sz w:val="24"/>
          <w:rPrChange w:id="2411" w:author="User" w:date="2012-11-18T09:33:00Z">
            <w:rPr>
              <w:rFonts w:ascii="Times New Roman" w:hAnsi="Times New Roman"/>
            </w:rPr>
          </w:rPrChange>
        </w:rPr>
        <w:t>, 1987a</w:t>
      </w:r>
      <w:r w:rsidR="00CC2227" w:rsidRPr="001C287A">
        <w:rPr>
          <w:rFonts w:ascii="Times New Roman" w:hAnsi="Times New Roman"/>
          <w:color w:val="000000" w:themeColor="text1"/>
          <w:sz w:val="24"/>
          <w:rPrChange w:id="2412" w:author="User" w:date="2012-11-18T09:33:00Z">
            <w:rPr>
              <w:rFonts w:ascii="Times New Roman" w:hAnsi="Times New Roman"/>
            </w:rPr>
          </w:rPrChange>
        </w:rPr>
        <w:t xml:space="preserve">; James </w:t>
      </w:r>
      <w:r w:rsidR="00CC2227" w:rsidRPr="001C287A">
        <w:rPr>
          <w:rFonts w:ascii="Times New Roman" w:hAnsi="Times New Roman"/>
          <w:i/>
          <w:color w:val="000000" w:themeColor="text1"/>
          <w:sz w:val="24"/>
          <w:rPrChange w:id="2413" w:author="User" w:date="2012-11-18T09:33:00Z">
            <w:rPr>
              <w:rFonts w:ascii="Times New Roman" w:hAnsi="Times New Roman"/>
              <w:i/>
            </w:rPr>
          </w:rPrChange>
        </w:rPr>
        <w:t>et al.</w:t>
      </w:r>
      <w:r w:rsidR="00CC2227" w:rsidRPr="001C287A">
        <w:rPr>
          <w:rFonts w:ascii="Times New Roman" w:hAnsi="Times New Roman"/>
          <w:color w:val="000000" w:themeColor="text1"/>
          <w:sz w:val="24"/>
          <w:rPrChange w:id="2414" w:author="User" w:date="2012-11-18T09:33:00Z">
            <w:rPr>
              <w:rFonts w:ascii="Times New Roman" w:hAnsi="Times New Roman"/>
            </w:rPr>
          </w:rPrChange>
        </w:rPr>
        <w:t>, 1990</w:t>
      </w:r>
      <w:r w:rsidR="00DC44D7" w:rsidRPr="001C287A">
        <w:rPr>
          <w:rFonts w:ascii="Times New Roman" w:hAnsi="Times New Roman"/>
          <w:color w:val="000000" w:themeColor="text1"/>
          <w:sz w:val="24"/>
          <w:rPrChange w:id="2415" w:author="User" w:date="2012-11-18T09:33:00Z">
            <w:rPr>
              <w:rFonts w:ascii="Times New Roman" w:hAnsi="Times New Roman"/>
            </w:rPr>
          </w:rPrChange>
        </w:rPr>
        <w:t>)</w:t>
      </w:r>
      <w:r w:rsidR="00047AF2" w:rsidRPr="001C287A">
        <w:rPr>
          <w:rFonts w:ascii="Times New Roman" w:hAnsi="Times New Roman"/>
          <w:color w:val="000000" w:themeColor="text1"/>
          <w:sz w:val="24"/>
          <w:rPrChange w:id="2416" w:author="User" w:date="2012-11-18T09:33:00Z">
            <w:rPr>
              <w:rFonts w:ascii="Times New Roman" w:hAnsi="Times New Roman"/>
            </w:rPr>
          </w:rPrChange>
        </w:rPr>
        <w:t>.</w:t>
      </w:r>
      <w:r w:rsidR="00CC2227" w:rsidRPr="001C287A">
        <w:rPr>
          <w:rFonts w:ascii="Times New Roman" w:hAnsi="Times New Roman"/>
          <w:color w:val="000000" w:themeColor="text1"/>
          <w:sz w:val="24"/>
          <w:rPrChange w:id="2417" w:author="User" w:date="2012-11-18T09:33:00Z">
            <w:rPr>
              <w:rFonts w:ascii="Times New Roman" w:hAnsi="Times New Roman"/>
            </w:rPr>
          </w:rPrChange>
        </w:rPr>
        <w:t xml:space="preserve"> Despite </w:t>
      </w:r>
      <w:commentRangeStart w:id="2418"/>
      <w:commentRangeStart w:id="2419"/>
      <w:r w:rsidR="00D6284B" w:rsidRPr="001C287A">
        <w:rPr>
          <w:rFonts w:ascii="Times New Roman" w:hAnsi="Times New Roman"/>
          <w:color w:val="000000" w:themeColor="text1"/>
          <w:sz w:val="24"/>
          <w:rPrChange w:id="2420" w:author="User" w:date="2012-11-18T09:33:00Z">
            <w:rPr>
              <w:rFonts w:ascii="Times New Roman" w:hAnsi="Times New Roman"/>
            </w:rPr>
          </w:rPrChange>
        </w:rPr>
        <w:t xml:space="preserve">these isolates </w:t>
      </w:r>
      <w:commentRangeEnd w:id="2418"/>
      <w:r w:rsidR="00D6284B">
        <w:rPr>
          <w:rStyle w:val="CommentReference"/>
        </w:rPr>
        <w:commentReference w:id="2418"/>
      </w:r>
      <w:commentRangeEnd w:id="2419"/>
      <w:r w:rsidR="000267CB">
        <w:rPr>
          <w:rStyle w:val="CommentReference"/>
        </w:rPr>
        <w:commentReference w:id="2419"/>
      </w:r>
      <w:r w:rsidR="00CC2227" w:rsidRPr="001C287A">
        <w:rPr>
          <w:rFonts w:ascii="Times New Roman" w:hAnsi="Times New Roman"/>
          <w:color w:val="000000" w:themeColor="text1"/>
          <w:sz w:val="24"/>
          <w:rPrChange w:id="2421" w:author="User" w:date="2012-11-18T09:33:00Z">
            <w:rPr>
              <w:rFonts w:ascii="Times New Roman" w:hAnsi="Times New Roman"/>
            </w:rPr>
          </w:rPrChange>
        </w:rPr>
        <w:t>being aerobic</w:t>
      </w:r>
      <w:r w:rsidR="00FD6129" w:rsidRPr="001C287A">
        <w:rPr>
          <w:rFonts w:ascii="Times New Roman" w:hAnsi="Times New Roman"/>
          <w:color w:val="000000" w:themeColor="text1"/>
          <w:sz w:val="24"/>
          <w:rPrChange w:id="2422" w:author="User" w:date="2012-11-18T09:33:00Z">
            <w:rPr>
              <w:rFonts w:ascii="Times New Roman" w:hAnsi="Times New Roman"/>
            </w:rPr>
          </w:rPrChange>
        </w:rPr>
        <w:t>,</w:t>
      </w:r>
      <w:ins w:id="2423" w:author="User" w:date="2012-11-18T09:33:00Z">
        <w:r>
          <w:rPr>
            <w:rFonts w:ascii="Times New Roman" w:hAnsi="Times New Roman" w:cs="Times New Roman"/>
            <w:color w:val="000000" w:themeColor="text1"/>
            <w:sz w:val="24"/>
            <w:szCs w:val="24"/>
          </w:rPr>
          <w:t xml:space="preserve"> </w:t>
        </w:r>
      </w:ins>
      <w:r w:rsidR="00CC2227" w:rsidRPr="001C287A">
        <w:rPr>
          <w:rFonts w:ascii="Times New Roman" w:hAnsi="Times New Roman"/>
          <w:i/>
          <w:color w:val="000000" w:themeColor="text1"/>
          <w:sz w:val="24"/>
          <w:rPrChange w:id="2424" w:author="User" w:date="2012-11-18T09:33:00Z">
            <w:rPr>
              <w:rFonts w:ascii="Times New Roman" w:hAnsi="Times New Roman"/>
              <w:i/>
            </w:rPr>
          </w:rPrChange>
        </w:rPr>
        <w:t xml:space="preserve">Halomonas </w:t>
      </w:r>
      <w:r w:rsidR="00CC2227" w:rsidRPr="001C287A">
        <w:rPr>
          <w:rFonts w:ascii="Times New Roman" w:hAnsi="Times New Roman"/>
          <w:color w:val="000000" w:themeColor="text1"/>
          <w:sz w:val="24"/>
          <w:rPrChange w:id="2425" w:author="User" w:date="2012-11-18T09:33:00Z">
            <w:rPr>
              <w:rFonts w:ascii="Times New Roman" w:hAnsi="Times New Roman"/>
            </w:rPr>
          </w:rPrChange>
        </w:rPr>
        <w:t xml:space="preserve">has been </w:t>
      </w:r>
      <w:del w:id="2426" w:author="User" w:date="2012-11-18T09:33:00Z">
        <w:r w:rsidR="00CC2227">
          <w:rPr>
            <w:rFonts w:ascii="Times New Roman" w:hAnsi="Times New Roman" w:cs="Times New Roman"/>
          </w:rPr>
          <w:delText>found</w:delText>
        </w:r>
      </w:del>
      <w:ins w:id="2427" w:author="User" w:date="2012-11-18T09:33:00Z">
        <w:r>
          <w:rPr>
            <w:rFonts w:ascii="Times New Roman" w:hAnsi="Times New Roman" w:cs="Times New Roman"/>
            <w:color w:val="000000" w:themeColor="text1"/>
            <w:sz w:val="24"/>
            <w:szCs w:val="24"/>
          </w:rPr>
          <w:t>reported</w:t>
        </w:r>
      </w:ins>
      <w:r w:rsidR="00CC2227" w:rsidRPr="001C287A">
        <w:rPr>
          <w:rFonts w:ascii="Times New Roman" w:hAnsi="Times New Roman"/>
          <w:color w:val="000000" w:themeColor="text1"/>
          <w:sz w:val="24"/>
          <w:rPrChange w:id="2428" w:author="User" w:date="2012-11-18T09:33:00Z">
            <w:rPr>
              <w:rFonts w:ascii="Times New Roman" w:hAnsi="Times New Roman"/>
            </w:rPr>
          </w:rPrChange>
        </w:rPr>
        <w:t xml:space="preserve"> to</w:t>
      </w:r>
      <w:r w:rsidR="000E7BEC" w:rsidRPr="001C287A">
        <w:rPr>
          <w:rFonts w:ascii="Times New Roman" w:hAnsi="Times New Roman"/>
          <w:color w:val="000000" w:themeColor="text1"/>
          <w:sz w:val="24"/>
          <w:rPrChange w:id="2429" w:author="User" w:date="2012-11-18T09:33:00Z">
            <w:rPr>
              <w:rFonts w:ascii="Times New Roman" w:hAnsi="Times New Roman"/>
            </w:rPr>
          </w:rPrChange>
        </w:rPr>
        <w:t xml:space="preserve"> be</w:t>
      </w:r>
      <w:r w:rsidR="00C56687" w:rsidRPr="001C287A">
        <w:rPr>
          <w:rFonts w:ascii="Times New Roman" w:hAnsi="Times New Roman"/>
          <w:color w:val="000000" w:themeColor="text1"/>
          <w:sz w:val="24"/>
          <w:rPrChange w:id="2430" w:author="User" w:date="2012-11-18T09:33:00Z">
            <w:rPr>
              <w:rFonts w:ascii="Times New Roman" w:hAnsi="Times New Roman"/>
            </w:rPr>
          </w:rPrChange>
        </w:rPr>
        <w:t xml:space="preserve"> </w:t>
      </w:r>
      <w:commentRangeStart w:id="2431"/>
      <w:r w:rsidR="00D6284B" w:rsidRPr="001C287A">
        <w:rPr>
          <w:rFonts w:ascii="Times New Roman" w:hAnsi="Times New Roman"/>
          <w:color w:val="000000" w:themeColor="text1"/>
          <w:sz w:val="24"/>
          <w:rPrChange w:id="2432" w:author="User" w:date="2012-11-18T09:33:00Z">
            <w:rPr>
              <w:rFonts w:ascii="Times New Roman" w:hAnsi="Times New Roman"/>
            </w:rPr>
          </w:rPrChange>
        </w:rPr>
        <w:t>enriched</w:t>
      </w:r>
      <w:r w:rsidR="00D6284B">
        <w:rPr>
          <w:rStyle w:val="CommentReference"/>
        </w:rPr>
        <w:commentReference w:id="2433"/>
      </w:r>
      <w:commentRangeEnd w:id="2431"/>
      <w:r w:rsidR="00C56687">
        <w:rPr>
          <w:rStyle w:val="CommentReference"/>
        </w:rPr>
        <w:commentReference w:id="2431"/>
      </w:r>
      <w:r w:rsidR="00CC2227" w:rsidRPr="001C287A">
        <w:rPr>
          <w:rFonts w:ascii="Times New Roman" w:hAnsi="Times New Roman"/>
          <w:color w:val="000000" w:themeColor="text1"/>
          <w:sz w:val="24"/>
          <w:rPrChange w:id="2434" w:author="User" w:date="2012-11-18T09:33:00Z">
            <w:rPr>
              <w:rFonts w:ascii="Times New Roman" w:hAnsi="Times New Roman"/>
            </w:rPr>
          </w:rPrChange>
        </w:rPr>
        <w:t xml:space="preserve"> at the oxycline </w:t>
      </w:r>
      <w:r w:rsidR="00D6284B" w:rsidRPr="001C287A">
        <w:rPr>
          <w:rFonts w:ascii="Times New Roman" w:hAnsi="Times New Roman"/>
          <w:color w:val="000000" w:themeColor="text1"/>
          <w:sz w:val="24"/>
          <w:rPrChange w:id="2435" w:author="User" w:date="2012-11-18T09:33:00Z">
            <w:rPr>
              <w:rFonts w:ascii="Times New Roman" w:hAnsi="Times New Roman"/>
            </w:rPr>
          </w:rPrChange>
        </w:rPr>
        <w:t xml:space="preserve">in Organic Lake </w:t>
      </w:r>
      <w:r w:rsidR="00CC2227" w:rsidRPr="001C287A">
        <w:rPr>
          <w:rFonts w:ascii="Times New Roman" w:hAnsi="Times New Roman"/>
          <w:color w:val="000000" w:themeColor="text1"/>
          <w:sz w:val="24"/>
          <w:rPrChange w:id="2436" w:author="User" w:date="2012-11-18T09:33:00Z">
            <w:rPr>
              <w:rFonts w:ascii="Times New Roman" w:hAnsi="Times New Roman"/>
            </w:rPr>
          </w:rPrChange>
        </w:rPr>
        <w:t xml:space="preserve">(James </w:t>
      </w:r>
      <w:r w:rsidR="00CC2227" w:rsidRPr="001C287A">
        <w:rPr>
          <w:rFonts w:ascii="Times New Roman" w:hAnsi="Times New Roman"/>
          <w:i/>
          <w:color w:val="000000" w:themeColor="text1"/>
          <w:sz w:val="24"/>
          <w:rPrChange w:id="2437" w:author="User" w:date="2012-11-18T09:33:00Z">
            <w:rPr>
              <w:rFonts w:ascii="Times New Roman" w:hAnsi="Times New Roman"/>
              <w:i/>
            </w:rPr>
          </w:rPrChange>
        </w:rPr>
        <w:t>et al.</w:t>
      </w:r>
      <w:r w:rsidR="00CC2227" w:rsidRPr="001C287A">
        <w:rPr>
          <w:rFonts w:ascii="Times New Roman" w:hAnsi="Times New Roman"/>
          <w:color w:val="000000" w:themeColor="text1"/>
          <w:sz w:val="24"/>
          <w:rPrChange w:id="2438" w:author="User" w:date="2012-11-18T09:33:00Z">
            <w:rPr>
              <w:rFonts w:ascii="Times New Roman" w:hAnsi="Times New Roman"/>
            </w:rPr>
          </w:rPrChange>
        </w:rPr>
        <w:t>, 1994)</w:t>
      </w:r>
      <w:r w:rsidR="00D6284B" w:rsidRPr="001C287A">
        <w:rPr>
          <w:rFonts w:ascii="Times New Roman" w:hAnsi="Times New Roman"/>
          <w:color w:val="000000" w:themeColor="text1"/>
          <w:sz w:val="24"/>
          <w:rPrChange w:id="2439" w:author="User" w:date="2012-11-18T09:33:00Z">
            <w:rPr>
              <w:rFonts w:ascii="Times New Roman" w:hAnsi="Times New Roman"/>
            </w:rPr>
          </w:rPrChange>
        </w:rPr>
        <w:t>,</w:t>
      </w:r>
      <w:ins w:id="2440" w:author="User" w:date="2012-11-18T09:33:00Z">
        <w:r>
          <w:rPr>
            <w:rFonts w:ascii="Times New Roman" w:hAnsi="Times New Roman" w:cs="Times New Roman"/>
            <w:color w:val="000000" w:themeColor="text1"/>
            <w:sz w:val="24"/>
            <w:szCs w:val="24"/>
          </w:rPr>
          <w:t xml:space="preserve"> </w:t>
        </w:r>
      </w:ins>
      <w:r w:rsidR="00D6284B" w:rsidRPr="001C287A">
        <w:rPr>
          <w:rFonts w:ascii="Times New Roman" w:hAnsi="Times New Roman"/>
          <w:color w:val="000000" w:themeColor="text1"/>
          <w:sz w:val="24"/>
          <w:rPrChange w:id="2441" w:author="User" w:date="2012-11-18T09:33:00Z">
            <w:rPr>
              <w:rFonts w:ascii="Times New Roman" w:hAnsi="Times New Roman"/>
            </w:rPr>
          </w:rPrChange>
        </w:rPr>
        <w:t xml:space="preserve">indicating </w:t>
      </w:r>
      <w:r w:rsidR="00D6284B" w:rsidRPr="001C287A">
        <w:rPr>
          <w:rFonts w:ascii="Times New Roman" w:hAnsi="Times New Roman"/>
          <w:i/>
          <w:color w:val="000000" w:themeColor="text1"/>
          <w:sz w:val="24"/>
          <w:rPrChange w:id="2442" w:author="User" w:date="2012-11-18T09:33:00Z">
            <w:rPr>
              <w:rFonts w:ascii="Times New Roman" w:hAnsi="Times New Roman"/>
              <w:i/>
            </w:rPr>
          </w:rPrChange>
        </w:rPr>
        <w:t>Halomonas</w:t>
      </w:r>
      <w:r w:rsidR="00D6284B" w:rsidRPr="001C287A">
        <w:rPr>
          <w:rFonts w:ascii="Times New Roman" w:hAnsi="Times New Roman"/>
          <w:color w:val="000000" w:themeColor="text1"/>
          <w:sz w:val="24"/>
          <w:rPrChange w:id="2443" w:author="User" w:date="2012-11-18T09:33:00Z">
            <w:rPr>
              <w:rFonts w:ascii="Times New Roman" w:hAnsi="Times New Roman"/>
            </w:rPr>
          </w:rPrChange>
        </w:rPr>
        <w:t xml:space="preserve"> in the lake play an</w:t>
      </w:r>
      <w:r w:rsidR="00FD6129" w:rsidRPr="001C287A">
        <w:rPr>
          <w:rFonts w:ascii="Times New Roman" w:hAnsi="Times New Roman"/>
          <w:color w:val="000000" w:themeColor="text1"/>
          <w:sz w:val="24"/>
          <w:rPrChange w:id="2444" w:author="User" w:date="2012-11-18T09:33:00Z">
            <w:rPr>
              <w:rFonts w:ascii="Times New Roman" w:hAnsi="Times New Roman"/>
            </w:rPr>
          </w:rPrChange>
        </w:rPr>
        <w:t xml:space="preserve"> ecological role</w:t>
      </w:r>
      <w:r w:rsidR="009618E6" w:rsidRPr="001C287A">
        <w:rPr>
          <w:rFonts w:ascii="Times New Roman" w:hAnsi="Times New Roman"/>
          <w:color w:val="000000" w:themeColor="text1"/>
          <w:sz w:val="24"/>
          <w:rPrChange w:id="2445" w:author="User" w:date="2012-11-18T09:33:00Z">
            <w:rPr>
              <w:rFonts w:ascii="Times New Roman" w:hAnsi="Times New Roman"/>
            </w:rPr>
          </w:rPrChange>
        </w:rPr>
        <w:t xml:space="preserve"> in the suboxic </w:t>
      </w:r>
      <w:r w:rsidR="0052058D" w:rsidRPr="001C287A">
        <w:rPr>
          <w:rFonts w:ascii="Times New Roman" w:hAnsi="Times New Roman"/>
          <w:color w:val="000000" w:themeColor="text1"/>
          <w:sz w:val="24"/>
          <w:rPrChange w:id="2446" w:author="User" w:date="2012-11-18T09:33:00Z">
            <w:rPr>
              <w:rFonts w:ascii="Times New Roman" w:hAnsi="Times New Roman"/>
            </w:rPr>
          </w:rPrChange>
        </w:rPr>
        <w:t>zone</w:t>
      </w:r>
      <w:r w:rsidR="00FD6129" w:rsidRPr="001C287A">
        <w:rPr>
          <w:rFonts w:ascii="Times New Roman" w:hAnsi="Times New Roman"/>
          <w:color w:val="000000" w:themeColor="text1"/>
          <w:sz w:val="24"/>
          <w:rPrChange w:id="2447" w:author="User" w:date="2012-11-18T09:33:00Z">
            <w:rPr>
              <w:rFonts w:ascii="Times New Roman" w:hAnsi="Times New Roman"/>
            </w:rPr>
          </w:rPrChange>
        </w:rPr>
        <w:t>.</w:t>
      </w:r>
      <w:r w:rsidR="009618E6" w:rsidRPr="001C287A">
        <w:rPr>
          <w:rFonts w:ascii="Times New Roman" w:hAnsi="Times New Roman"/>
          <w:color w:val="000000" w:themeColor="text1"/>
          <w:sz w:val="24"/>
          <w:rPrChange w:id="2448" w:author="User" w:date="2012-11-18T09:33:00Z">
            <w:rPr>
              <w:rFonts w:ascii="Times New Roman" w:hAnsi="Times New Roman"/>
            </w:rPr>
          </w:rPrChange>
        </w:rPr>
        <w:t xml:space="preserve"> This </w:t>
      </w:r>
      <w:r w:rsidR="00D6284B" w:rsidRPr="001C287A">
        <w:rPr>
          <w:rFonts w:ascii="Times New Roman" w:hAnsi="Times New Roman"/>
          <w:color w:val="000000" w:themeColor="text1"/>
          <w:sz w:val="24"/>
          <w:rPrChange w:id="2449" w:author="User" w:date="2012-11-18T09:33:00Z">
            <w:rPr>
              <w:rFonts w:ascii="Times New Roman" w:hAnsi="Times New Roman"/>
            </w:rPr>
          </w:rPrChange>
        </w:rPr>
        <w:t xml:space="preserve">capacity </w:t>
      </w:r>
      <w:r w:rsidR="009618E6" w:rsidRPr="001C287A">
        <w:rPr>
          <w:rFonts w:ascii="Times New Roman" w:hAnsi="Times New Roman"/>
          <w:color w:val="000000" w:themeColor="text1"/>
          <w:sz w:val="24"/>
          <w:rPrChange w:id="2450" w:author="User" w:date="2012-11-18T09:33:00Z">
            <w:rPr>
              <w:rFonts w:ascii="Times New Roman" w:hAnsi="Times New Roman"/>
            </w:rPr>
          </w:rPrChange>
        </w:rPr>
        <w:t xml:space="preserve">may be linked to </w:t>
      </w:r>
      <w:r w:rsidR="00D6284B" w:rsidRPr="001C287A">
        <w:rPr>
          <w:rFonts w:ascii="Times New Roman" w:hAnsi="Times New Roman"/>
          <w:color w:val="000000" w:themeColor="text1"/>
          <w:sz w:val="24"/>
          <w:rPrChange w:id="2451" w:author="User" w:date="2012-11-18T09:33:00Z">
            <w:rPr>
              <w:rFonts w:ascii="Times New Roman" w:hAnsi="Times New Roman"/>
            </w:rPr>
          </w:rPrChange>
        </w:rPr>
        <w:t xml:space="preserve">the ability </w:t>
      </w:r>
      <w:r w:rsidR="009618E6" w:rsidRPr="001C287A">
        <w:rPr>
          <w:rFonts w:ascii="Times New Roman" w:hAnsi="Times New Roman"/>
          <w:color w:val="000000" w:themeColor="text1"/>
          <w:sz w:val="24"/>
          <w:rPrChange w:id="2452" w:author="User" w:date="2012-11-18T09:33:00Z">
            <w:rPr>
              <w:rFonts w:ascii="Times New Roman" w:hAnsi="Times New Roman"/>
            </w:rPr>
          </w:rPrChange>
        </w:rPr>
        <w:t>of free amino acids and organic acids</w:t>
      </w:r>
      <w:r w:rsidR="00202980" w:rsidRPr="001C287A">
        <w:rPr>
          <w:rFonts w:ascii="Times New Roman" w:hAnsi="Times New Roman"/>
          <w:color w:val="000000" w:themeColor="text1"/>
          <w:sz w:val="24"/>
          <w:rPrChange w:id="2453" w:author="User" w:date="2012-11-18T09:33:00Z">
            <w:rPr>
              <w:rFonts w:ascii="Times New Roman" w:hAnsi="Times New Roman"/>
            </w:rPr>
          </w:rPrChange>
        </w:rPr>
        <w:t xml:space="preserve"> (</w:t>
      </w:r>
      <w:r w:rsidR="000459BC" w:rsidRPr="001C287A">
        <w:rPr>
          <w:rFonts w:ascii="Times New Roman" w:hAnsi="Times New Roman"/>
          <w:color w:val="000000" w:themeColor="text1"/>
          <w:sz w:val="24"/>
          <w:rPrChange w:id="2454" w:author="User" w:date="2012-11-18T09:33:00Z">
            <w:rPr>
              <w:rFonts w:ascii="Times New Roman" w:hAnsi="Times New Roman"/>
            </w:rPr>
          </w:rPrChange>
        </w:rPr>
        <w:t>which are abundant in the deep zone</w:t>
      </w:r>
      <w:r w:rsidR="00202980" w:rsidRPr="001C287A">
        <w:rPr>
          <w:rFonts w:ascii="Times New Roman" w:hAnsi="Times New Roman"/>
          <w:color w:val="000000" w:themeColor="text1"/>
          <w:sz w:val="24"/>
          <w:rPrChange w:id="2455" w:author="User" w:date="2012-11-18T09:33:00Z">
            <w:rPr>
              <w:rFonts w:ascii="Times New Roman" w:hAnsi="Times New Roman"/>
            </w:rPr>
          </w:rPrChange>
        </w:rPr>
        <w:t>)</w:t>
      </w:r>
      <w:ins w:id="2456" w:author="User" w:date="2012-11-18T09:33:00Z">
        <w:r>
          <w:rPr>
            <w:rFonts w:ascii="Times New Roman" w:hAnsi="Times New Roman" w:cs="Times New Roman"/>
            <w:color w:val="000000" w:themeColor="text1"/>
            <w:sz w:val="24"/>
            <w:szCs w:val="24"/>
          </w:rPr>
          <w:t xml:space="preserve"> </w:t>
        </w:r>
      </w:ins>
      <w:r w:rsidR="00D6284B" w:rsidRPr="001C287A">
        <w:rPr>
          <w:rFonts w:ascii="Times New Roman" w:hAnsi="Times New Roman"/>
          <w:color w:val="000000" w:themeColor="text1"/>
          <w:sz w:val="24"/>
          <w:rPrChange w:id="2457" w:author="User" w:date="2012-11-18T09:33:00Z">
            <w:rPr>
              <w:rFonts w:ascii="Times New Roman" w:hAnsi="Times New Roman"/>
            </w:rPr>
          </w:rPrChange>
        </w:rPr>
        <w:t>to stimulate</w:t>
      </w:r>
      <w:r w:rsidR="000459BC" w:rsidRPr="001C287A">
        <w:rPr>
          <w:rFonts w:ascii="Times New Roman" w:hAnsi="Times New Roman"/>
          <w:color w:val="000000" w:themeColor="text1"/>
          <w:sz w:val="24"/>
          <w:rPrChange w:id="2458" w:author="User" w:date="2012-11-18T09:33:00Z">
            <w:rPr>
              <w:rFonts w:ascii="Times New Roman" w:hAnsi="Times New Roman"/>
            </w:rPr>
          </w:rPrChange>
        </w:rPr>
        <w:t xml:space="preserve"> the</w:t>
      </w:r>
      <w:r w:rsidR="00D6284B" w:rsidRPr="001C287A">
        <w:rPr>
          <w:rFonts w:ascii="Times New Roman" w:hAnsi="Times New Roman"/>
          <w:color w:val="000000" w:themeColor="text1"/>
          <w:sz w:val="24"/>
          <w:rPrChange w:id="2459" w:author="User" w:date="2012-11-18T09:33:00Z">
            <w:rPr>
              <w:rFonts w:ascii="Times New Roman" w:hAnsi="Times New Roman"/>
            </w:rPr>
          </w:rPrChange>
        </w:rPr>
        <w:t xml:space="preserve"> growth </w:t>
      </w:r>
      <w:r w:rsidR="000459BC" w:rsidRPr="001C287A">
        <w:rPr>
          <w:rFonts w:ascii="Times New Roman" w:hAnsi="Times New Roman"/>
          <w:color w:val="000000" w:themeColor="text1"/>
          <w:sz w:val="24"/>
          <w:rPrChange w:id="2460" w:author="User" w:date="2012-11-18T09:33:00Z">
            <w:rPr>
              <w:rFonts w:ascii="Times New Roman" w:hAnsi="Times New Roman"/>
            </w:rPr>
          </w:rPrChange>
        </w:rPr>
        <w:t xml:space="preserve">of isolates </w:t>
      </w:r>
      <w:r w:rsidR="009618E6" w:rsidRPr="001C287A">
        <w:rPr>
          <w:rFonts w:ascii="Times New Roman" w:hAnsi="Times New Roman"/>
          <w:color w:val="000000" w:themeColor="text1"/>
          <w:sz w:val="24"/>
          <w:rPrChange w:id="2461" w:author="User" w:date="2012-11-18T09:33:00Z">
            <w:rPr>
              <w:rFonts w:ascii="Times New Roman" w:hAnsi="Times New Roman"/>
            </w:rPr>
          </w:rPrChange>
        </w:rPr>
        <w:t xml:space="preserve">(Franzmann </w:t>
      </w:r>
      <w:r w:rsidR="009618E6" w:rsidRPr="001C287A">
        <w:rPr>
          <w:rFonts w:ascii="Times New Roman" w:hAnsi="Times New Roman"/>
          <w:i/>
          <w:color w:val="000000" w:themeColor="text1"/>
          <w:sz w:val="24"/>
          <w:rPrChange w:id="2462" w:author="User" w:date="2012-11-18T09:33:00Z">
            <w:rPr>
              <w:rFonts w:ascii="Times New Roman" w:hAnsi="Times New Roman"/>
              <w:i/>
            </w:rPr>
          </w:rPrChange>
        </w:rPr>
        <w:t>et al.</w:t>
      </w:r>
      <w:r w:rsidR="009618E6" w:rsidRPr="001C287A">
        <w:rPr>
          <w:rFonts w:ascii="Times New Roman" w:hAnsi="Times New Roman"/>
          <w:color w:val="000000" w:themeColor="text1"/>
          <w:sz w:val="24"/>
          <w:rPrChange w:id="2463" w:author="User" w:date="2012-11-18T09:33:00Z">
            <w:rPr>
              <w:rFonts w:ascii="Times New Roman" w:hAnsi="Times New Roman"/>
            </w:rPr>
          </w:rPrChange>
        </w:rPr>
        <w:t>, 1987a).</w:t>
      </w:r>
    </w:p>
    <w:p w14:paraId="068D8076" w14:textId="77777777" w:rsidR="0072239F" w:rsidRPr="001C287A" w:rsidRDefault="0072239F" w:rsidP="009A22D7">
      <w:pPr>
        <w:spacing w:after="0" w:line="240" w:lineRule="auto"/>
        <w:ind w:firstLine="426"/>
        <w:rPr>
          <w:ins w:id="2464" w:author="User" w:date="2012-11-18T09:33:00Z"/>
          <w:rFonts w:ascii="Times New Roman" w:hAnsi="Times New Roman" w:cs="Times New Roman"/>
          <w:color w:val="000000" w:themeColor="text1"/>
          <w:sz w:val="24"/>
          <w:szCs w:val="24"/>
        </w:rPr>
      </w:pPr>
    </w:p>
    <w:p w14:paraId="7D85E1F7" w14:textId="77777777" w:rsidR="00A03BCB" w:rsidRPr="0072239F" w:rsidRDefault="00A03BCB" w:rsidP="009A22D7">
      <w:pPr>
        <w:pStyle w:val="Heading3"/>
        <w:spacing w:before="0" w:line="240" w:lineRule="auto"/>
        <w:rPr>
          <w:rFonts w:ascii="Times New Roman" w:hAnsi="Times New Roman"/>
          <w:b w:val="0"/>
          <w:i/>
          <w:color w:val="000000" w:themeColor="text1"/>
          <w:sz w:val="24"/>
          <w:rPrChange w:id="2465" w:author="User" w:date="2012-11-18T09:33:00Z">
            <w:rPr/>
          </w:rPrChange>
        </w:rPr>
        <w:pPrChange w:id="2466" w:author="User" w:date="2012-11-18T09:33:00Z">
          <w:pPr>
            <w:pStyle w:val="Heading3"/>
          </w:pPr>
        </w:pPrChange>
      </w:pPr>
      <w:r w:rsidRPr="0072239F">
        <w:rPr>
          <w:rFonts w:ascii="Times New Roman" w:hAnsi="Times New Roman"/>
          <w:b w:val="0"/>
          <w:i/>
          <w:color w:val="000000" w:themeColor="text1"/>
          <w:sz w:val="24"/>
          <w:rPrChange w:id="2467" w:author="User" w:date="2012-11-18T09:33:00Z">
            <w:rPr/>
          </w:rPrChange>
        </w:rPr>
        <w:t>0.8–0.1 µm size fraction</w:t>
      </w:r>
      <w:ins w:id="2468" w:author="User" w:date="2012-11-18T09:33:00Z">
        <w:r w:rsidR="00023B96" w:rsidRPr="00023B96">
          <w:rPr>
            <w:rFonts w:ascii="Times New Roman" w:hAnsi="Times New Roman" w:cs="Times New Roman"/>
            <w:b w:val="0"/>
            <w:i/>
            <w:color w:val="000000" w:themeColor="text1"/>
            <w:sz w:val="24"/>
            <w:szCs w:val="24"/>
          </w:rPr>
          <w:t xml:space="preserve"> </w:t>
        </w:r>
        <w:r w:rsidR="00023B96">
          <w:rPr>
            <w:rFonts w:ascii="Times New Roman" w:hAnsi="Times New Roman" w:cs="Times New Roman"/>
            <w:b w:val="0"/>
            <w:i/>
            <w:color w:val="000000" w:themeColor="text1"/>
            <w:sz w:val="24"/>
            <w:szCs w:val="24"/>
          </w:rPr>
          <w:t>community composition</w:t>
        </w:r>
      </w:ins>
    </w:p>
    <w:p w14:paraId="143ABC4A" w14:textId="5B75E4FB" w:rsidR="004313DD" w:rsidRPr="001C287A" w:rsidRDefault="00277F27" w:rsidP="009A22D7">
      <w:pPr>
        <w:spacing w:after="0" w:line="240" w:lineRule="auto"/>
        <w:rPr>
          <w:rFonts w:ascii="Times New Roman" w:hAnsi="Times New Roman"/>
          <w:color w:val="000000" w:themeColor="text1"/>
          <w:sz w:val="24"/>
          <w:rPrChange w:id="2469" w:author="User" w:date="2012-11-18T09:33:00Z">
            <w:rPr>
              <w:rFonts w:ascii="Times New Roman" w:hAnsi="Times New Roman"/>
            </w:rPr>
          </w:rPrChange>
        </w:rPr>
        <w:pPrChange w:id="2470" w:author="User" w:date="2012-11-18T09:33:00Z">
          <w:pPr>
            <w:spacing w:line="240" w:lineRule="auto"/>
            <w:jc w:val="both"/>
          </w:pPr>
        </w:pPrChange>
      </w:pPr>
      <w:r w:rsidRPr="001C287A">
        <w:rPr>
          <w:rFonts w:ascii="Times New Roman" w:hAnsi="Times New Roman"/>
          <w:color w:val="000000" w:themeColor="text1"/>
          <w:sz w:val="24"/>
          <w:rPrChange w:id="2471" w:author="User" w:date="2012-11-18T09:33:00Z">
            <w:rPr>
              <w:rFonts w:ascii="Times New Roman" w:hAnsi="Times New Roman"/>
            </w:rPr>
          </w:rPrChange>
        </w:rPr>
        <w:t>A</w:t>
      </w:r>
      <w:r w:rsidR="000C79B9" w:rsidRPr="001C287A">
        <w:rPr>
          <w:rFonts w:ascii="Times New Roman" w:hAnsi="Times New Roman"/>
          <w:color w:val="000000" w:themeColor="text1"/>
          <w:sz w:val="24"/>
          <w:rPrChange w:id="2472" w:author="User" w:date="2012-11-18T09:33:00Z">
            <w:rPr>
              <w:rFonts w:ascii="Times New Roman" w:hAnsi="Times New Roman"/>
            </w:rPr>
          </w:rPrChange>
        </w:rPr>
        <w:t xml:space="preserve"> large number of </w:t>
      </w:r>
      <w:del w:id="2473" w:author="User" w:date="2012-11-18T09:33:00Z">
        <w:r w:rsidR="000C79B9">
          <w:rPr>
            <w:rFonts w:ascii="Times New Roman" w:hAnsi="Times New Roman" w:cs="Times New Roman"/>
          </w:rPr>
          <w:delText>eucaryotic</w:delText>
        </w:r>
        <w:r w:rsidR="00B346EB">
          <w:rPr>
            <w:rFonts w:ascii="Times New Roman" w:hAnsi="Times New Roman" w:cs="Times New Roman"/>
          </w:rPr>
          <w:delText>sequences</w:delText>
        </w:r>
        <w:r>
          <w:rPr>
            <w:rFonts w:ascii="Times New Roman" w:hAnsi="Times New Roman" w:cs="Times New Roman"/>
          </w:rPr>
          <w:delText>were</w:delText>
        </w:r>
      </w:del>
      <w:ins w:id="2474" w:author="User" w:date="2012-11-18T09:33:00Z">
        <w:r w:rsidR="000C79B9" w:rsidRPr="001C287A">
          <w:rPr>
            <w:rFonts w:ascii="Times New Roman" w:hAnsi="Times New Roman" w:cs="Times New Roman"/>
            <w:color w:val="000000" w:themeColor="text1"/>
            <w:sz w:val="24"/>
            <w:szCs w:val="24"/>
          </w:rPr>
          <w:t>eucary</w:t>
        </w:r>
        <w:r w:rsidR="0079181C">
          <w:rPr>
            <w:rFonts w:ascii="Times New Roman" w:hAnsi="Times New Roman" w:cs="Times New Roman"/>
            <w:color w:val="000000" w:themeColor="text1"/>
            <w:sz w:val="24"/>
            <w:szCs w:val="24"/>
          </w:rPr>
          <w:t xml:space="preserve">al </w:t>
        </w:r>
        <w:r w:rsidR="00B346EB" w:rsidRPr="001C287A">
          <w:rPr>
            <w:rFonts w:ascii="Times New Roman" w:hAnsi="Times New Roman" w:cs="Times New Roman"/>
            <w:color w:val="000000" w:themeColor="text1"/>
            <w:sz w:val="24"/>
            <w:szCs w:val="24"/>
          </w:rPr>
          <w:t>sequences</w:t>
        </w:r>
        <w:r w:rsidR="0079181C">
          <w:rPr>
            <w:rFonts w:ascii="Times New Roman" w:hAnsi="Times New Roman" w:cs="Times New Roman"/>
            <w:color w:val="000000" w:themeColor="text1"/>
            <w:sz w:val="24"/>
            <w:szCs w:val="24"/>
          </w:rPr>
          <w:t xml:space="preserve"> </w:t>
        </w:r>
        <w:r w:rsidRPr="001C287A">
          <w:rPr>
            <w:rFonts w:ascii="Times New Roman" w:hAnsi="Times New Roman" w:cs="Times New Roman"/>
            <w:color w:val="000000" w:themeColor="text1"/>
            <w:sz w:val="24"/>
            <w:szCs w:val="24"/>
          </w:rPr>
          <w:t>were</w:t>
        </w:r>
      </w:ins>
      <w:r w:rsidRPr="001C287A">
        <w:rPr>
          <w:rFonts w:ascii="Times New Roman" w:hAnsi="Times New Roman"/>
          <w:color w:val="000000" w:themeColor="text1"/>
          <w:sz w:val="24"/>
          <w:rPrChange w:id="2475" w:author="User" w:date="2012-11-18T09:33:00Z">
            <w:rPr>
              <w:rFonts w:ascii="Times New Roman" w:hAnsi="Times New Roman"/>
            </w:rPr>
          </w:rPrChange>
        </w:rPr>
        <w:t xml:space="preserve"> evident </w:t>
      </w:r>
      <w:r w:rsidR="00804C09" w:rsidRPr="001C287A">
        <w:rPr>
          <w:rFonts w:ascii="Times New Roman" w:hAnsi="Times New Roman"/>
          <w:color w:val="000000" w:themeColor="text1"/>
          <w:sz w:val="24"/>
          <w:rPrChange w:id="2476" w:author="User" w:date="2012-11-18T09:33:00Z">
            <w:rPr>
              <w:rFonts w:ascii="Times New Roman" w:hAnsi="Times New Roman"/>
            </w:rPr>
          </w:rPrChange>
        </w:rPr>
        <w:t>in</w:t>
      </w:r>
      <w:r w:rsidR="00B346EB" w:rsidRPr="001C287A">
        <w:rPr>
          <w:rFonts w:ascii="Times New Roman" w:hAnsi="Times New Roman"/>
          <w:color w:val="000000" w:themeColor="text1"/>
          <w:sz w:val="24"/>
          <w:rPrChange w:id="2477" w:author="User" w:date="2012-11-18T09:33:00Z">
            <w:rPr>
              <w:rFonts w:ascii="Times New Roman" w:hAnsi="Times New Roman"/>
            </w:rPr>
          </w:rPrChange>
        </w:rPr>
        <w:t xml:space="preserve"> the 0.1 µm si</w:t>
      </w:r>
      <w:r w:rsidR="00A40149" w:rsidRPr="001C287A">
        <w:rPr>
          <w:rFonts w:ascii="Times New Roman" w:hAnsi="Times New Roman"/>
          <w:color w:val="000000" w:themeColor="text1"/>
          <w:sz w:val="24"/>
          <w:rPrChange w:id="2478" w:author="User" w:date="2012-11-18T09:33:00Z">
            <w:rPr>
              <w:rFonts w:ascii="Times New Roman" w:hAnsi="Times New Roman"/>
            </w:rPr>
          </w:rPrChange>
        </w:rPr>
        <w:t>ze fraction</w:t>
      </w:r>
      <w:r w:rsidR="00B346EB" w:rsidRPr="001C287A">
        <w:rPr>
          <w:rFonts w:ascii="Times New Roman" w:hAnsi="Times New Roman"/>
          <w:color w:val="000000" w:themeColor="text1"/>
          <w:sz w:val="24"/>
          <w:rPrChange w:id="2479" w:author="User" w:date="2012-11-18T09:33:00Z">
            <w:rPr>
              <w:rFonts w:ascii="Times New Roman" w:hAnsi="Times New Roman"/>
            </w:rPr>
          </w:rPrChange>
        </w:rPr>
        <w:t xml:space="preserve">. </w:t>
      </w:r>
      <w:r w:rsidR="00751829" w:rsidRPr="001C287A">
        <w:rPr>
          <w:rFonts w:ascii="Times New Roman" w:hAnsi="Times New Roman"/>
          <w:color w:val="000000" w:themeColor="text1"/>
          <w:sz w:val="24"/>
          <w:rPrChange w:id="2480" w:author="User" w:date="2012-11-18T09:33:00Z">
            <w:rPr>
              <w:rFonts w:ascii="Times New Roman" w:hAnsi="Times New Roman"/>
            </w:rPr>
          </w:rPrChange>
        </w:rPr>
        <w:t xml:space="preserve">The </w:t>
      </w:r>
      <w:r w:rsidRPr="001C287A">
        <w:rPr>
          <w:rFonts w:ascii="Times New Roman" w:hAnsi="Times New Roman"/>
          <w:color w:val="000000" w:themeColor="text1"/>
          <w:sz w:val="24"/>
          <w:rPrChange w:id="2481" w:author="User" w:date="2012-11-18T09:33:00Z">
            <w:rPr>
              <w:rFonts w:ascii="Times New Roman" w:hAnsi="Times New Roman"/>
            </w:rPr>
          </w:rPrChange>
        </w:rPr>
        <w:t xml:space="preserve">upper </w:t>
      </w:r>
      <w:r w:rsidR="00751829" w:rsidRPr="001C287A">
        <w:rPr>
          <w:rFonts w:ascii="Times New Roman" w:hAnsi="Times New Roman"/>
          <w:color w:val="000000" w:themeColor="text1"/>
          <w:sz w:val="24"/>
          <w:rPrChange w:id="2482" w:author="User" w:date="2012-11-18T09:33:00Z">
            <w:rPr>
              <w:rFonts w:ascii="Times New Roman" w:hAnsi="Times New Roman"/>
            </w:rPr>
          </w:rPrChange>
        </w:rPr>
        <w:t xml:space="preserve">zone was </w:t>
      </w:r>
      <w:commentRangeStart w:id="2483"/>
      <w:r w:rsidR="00DD2822" w:rsidRPr="001C287A">
        <w:rPr>
          <w:rFonts w:ascii="Times New Roman" w:hAnsi="Times New Roman"/>
          <w:color w:val="000000" w:themeColor="text1"/>
          <w:sz w:val="24"/>
          <w:rPrChange w:id="2484" w:author="User" w:date="2012-11-18T09:33:00Z">
            <w:rPr>
              <w:rFonts w:ascii="Times New Roman" w:hAnsi="Times New Roman"/>
            </w:rPr>
          </w:rPrChange>
        </w:rPr>
        <w:t xml:space="preserve">overrepresented </w:t>
      </w:r>
      <w:r w:rsidR="00751829" w:rsidRPr="001C287A">
        <w:rPr>
          <w:rFonts w:ascii="Times New Roman" w:hAnsi="Times New Roman"/>
          <w:color w:val="000000" w:themeColor="text1"/>
          <w:sz w:val="24"/>
          <w:rPrChange w:id="2485" w:author="User" w:date="2012-11-18T09:33:00Z">
            <w:rPr>
              <w:rFonts w:ascii="Times New Roman" w:hAnsi="Times New Roman"/>
            </w:rPr>
          </w:rPrChange>
        </w:rPr>
        <w:t xml:space="preserve">by </w:t>
      </w:r>
      <w:del w:id="2486" w:author="User" w:date="2012-11-18T09:33:00Z">
        <w:r w:rsidR="00C37A35">
          <w:rPr>
            <w:rFonts w:ascii="Times New Roman" w:hAnsi="Times New Roman" w:cs="Times New Roman"/>
          </w:rPr>
          <w:delText>sequences</w:delText>
        </w:r>
      </w:del>
      <w:ins w:id="2487" w:author="User" w:date="2012-11-18T09:33:00Z">
        <w:r w:rsidR="002222F1">
          <w:rPr>
            <w:rFonts w:ascii="Times New Roman" w:hAnsi="Times New Roman" w:cs="Times New Roman"/>
            <w:color w:val="000000" w:themeColor="text1"/>
            <w:sz w:val="24"/>
            <w:szCs w:val="24"/>
          </w:rPr>
          <w:t>OTUs</w:t>
        </w:r>
      </w:ins>
      <w:r w:rsidR="00C37A35" w:rsidRPr="001C287A">
        <w:rPr>
          <w:rFonts w:ascii="Times New Roman" w:hAnsi="Times New Roman"/>
          <w:color w:val="000000" w:themeColor="text1"/>
          <w:sz w:val="24"/>
          <w:rPrChange w:id="2488" w:author="User" w:date="2012-11-18T09:33:00Z">
            <w:rPr>
              <w:rFonts w:ascii="Times New Roman" w:hAnsi="Times New Roman"/>
            </w:rPr>
          </w:rPrChange>
        </w:rPr>
        <w:t xml:space="preserve"> for </w:t>
      </w:r>
      <w:r w:rsidR="00751829" w:rsidRPr="001C287A">
        <w:rPr>
          <w:rFonts w:ascii="Times New Roman" w:hAnsi="Times New Roman"/>
          <w:i/>
          <w:color w:val="000000" w:themeColor="text1"/>
          <w:sz w:val="24"/>
          <w:rPrChange w:id="2489" w:author="User" w:date="2012-11-18T09:33:00Z">
            <w:rPr>
              <w:rFonts w:ascii="Times New Roman" w:hAnsi="Times New Roman"/>
              <w:i/>
            </w:rPr>
          </w:rPrChange>
        </w:rPr>
        <w:t>Pedinellales</w:t>
      </w:r>
      <w:commentRangeEnd w:id="2483"/>
      <w:r>
        <w:rPr>
          <w:rStyle w:val="CommentReference"/>
        </w:rPr>
        <w:commentReference w:id="2483"/>
      </w:r>
      <w:r w:rsidR="00356031" w:rsidRPr="001C287A">
        <w:rPr>
          <w:rFonts w:ascii="Times New Roman" w:hAnsi="Times New Roman"/>
          <w:i/>
          <w:color w:val="000000" w:themeColor="text1"/>
          <w:sz w:val="24"/>
          <w:rPrChange w:id="2490" w:author="User" w:date="2012-11-18T09:33:00Z">
            <w:rPr>
              <w:rFonts w:ascii="Times New Roman" w:hAnsi="Times New Roman"/>
              <w:i/>
            </w:rPr>
          </w:rPrChange>
        </w:rPr>
        <w:t xml:space="preserve"> </w:t>
      </w:r>
      <w:r w:rsidR="00C37A35" w:rsidRPr="001C287A">
        <w:rPr>
          <w:rFonts w:ascii="Times New Roman" w:hAnsi="Times New Roman"/>
          <w:color w:val="000000" w:themeColor="text1"/>
          <w:sz w:val="24"/>
          <w:rPrChange w:id="2491" w:author="User" w:date="2012-11-18T09:33:00Z">
            <w:rPr>
              <w:rFonts w:ascii="Times New Roman" w:hAnsi="Times New Roman"/>
            </w:rPr>
          </w:rPrChange>
        </w:rPr>
        <w:t>(</w:t>
      </w:r>
      <w:commentRangeStart w:id="2492"/>
      <w:r w:rsidR="00356031" w:rsidRPr="001C287A">
        <w:rPr>
          <w:rFonts w:ascii="Times New Roman" w:hAnsi="Times New Roman"/>
          <w:color w:val="000000" w:themeColor="text1"/>
          <w:sz w:val="24"/>
          <w:rPrChange w:id="2493" w:author="User" w:date="2012-11-18T09:33:00Z">
            <w:rPr>
              <w:rFonts w:ascii="Times New Roman" w:hAnsi="Times New Roman"/>
            </w:rPr>
          </w:rPrChange>
        </w:rPr>
        <w:t xml:space="preserve">silicoflagellate </w:t>
      </w:r>
      <w:commentRangeEnd w:id="2492"/>
      <w:r w:rsidR="00356031">
        <w:rPr>
          <w:rStyle w:val="CommentReference"/>
        </w:rPr>
        <w:commentReference w:id="2492"/>
      </w:r>
      <w:r w:rsidR="00C37A35" w:rsidRPr="001C287A">
        <w:rPr>
          <w:rFonts w:ascii="Times New Roman" w:hAnsi="Times New Roman"/>
          <w:color w:val="000000" w:themeColor="text1"/>
          <w:sz w:val="24"/>
          <w:rPrChange w:id="2494" w:author="User" w:date="2012-11-18T09:33:00Z">
            <w:rPr>
              <w:rFonts w:ascii="Times New Roman" w:hAnsi="Times New Roman"/>
            </w:rPr>
          </w:rPrChange>
        </w:rPr>
        <w:t xml:space="preserve">algae) </w:t>
      </w:r>
      <w:r w:rsidR="00276194" w:rsidRPr="001C287A">
        <w:rPr>
          <w:rFonts w:ascii="Times New Roman" w:hAnsi="Times New Roman"/>
          <w:color w:val="000000" w:themeColor="text1"/>
          <w:sz w:val="24"/>
          <w:rPrChange w:id="2495" w:author="User" w:date="2012-11-18T09:33:00Z">
            <w:rPr>
              <w:rFonts w:ascii="Times New Roman" w:hAnsi="Times New Roman"/>
            </w:rPr>
          </w:rPrChange>
        </w:rPr>
        <w:t xml:space="preserve">that co-varied with </w:t>
      </w:r>
      <w:r w:rsidR="00751829" w:rsidRPr="001C287A">
        <w:rPr>
          <w:rFonts w:ascii="Times New Roman" w:hAnsi="Times New Roman"/>
          <w:color w:val="000000" w:themeColor="text1"/>
          <w:sz w:val="24"/>
          <w:rPrChange w:id="2496" w:author="User" w:date="2012-11-18T09:33:00Z">
            <w:rPr>
              <w:rFonts w:ascii="Times New Roman" w:hAnsi="Times New Roman"/>
            </w:rPr>
          </w:rPrChange>
        </w:rPr>
        <w:t>chloroplast</w:t>
      </w:r>
      <w:r w:rsidR="00BD7791" w:rsidRPr="001C287A">
        <w:rPr>
          <w:rFonts w:ascii="Times New Roman" w:hAnsi="Times New Roman"/>
          <w:color w:val="000000" w:themeColor="text1"/>
          <w:sz w:val="24"/>
          <w:rPrChange w:id="2497" w:author="User" w:date="2012-11-18T09:33:00Z">
            <w:rPr>
              <w:rFonts w:ascii="Times New Roman" w:hAnsi="Times New Roman"/>
            </w:rPr>
          </w:rPrChange>
        </w:rPr>
        <w:t>s</w:t>
      </w:r>
      <w:r w:rsidR="00DD2822" w:rsidRPr="001C287A">
        <w:rPr>
          <w:rFonts w:ascii="Times New Roman" w:hAnsi="Times New Roman"/>
          <w:color w:val="000000" w:themeColor="text1"/>
          <w:sz w:val="24"/>
          <w:rPrChange w:id="2498" w:author="User" w:date="2012-11-18T09:33:00Z">
            <w:rPr>
              <w:rFonts w:ascii="Times New Roman" w:hAnsi="Times New Roman"/>
            </w:rPr>
          </w:rPrChange>
        </w:rPr>
        <w:t xml:space="preserve"> </w:t>
      </w:r>
      <w:r w:rsidR="00C37A35" w:rsidRPr="001C287A">
        <w:rPr>
          <w:rFonts w:ascii="Times New Roman" w:hAnsi="Times New Roman"/>
          <w:color w:val="000000" w:themeColor="text1"/>
          <w:sz w:val="24"/>
          <w:rPrChange w:id="2499" w:author="User" w:date="2012-11-18T09:33:00Z">
            <w:rPr>
              <w:rFonts w:ascii="Times New Roman" w:hAnsi="Times New Roman"/>
            </w:rPr>
          </w:rPrChange>
        </w:rPr>
        <w:t>(</w:t>
      </w:r>
      <w:commentRangeStart w:id="2500"/>
      <w:commentRangeStart w:id="2501"/>
      <w:r w:rsidR="00C37A35" w:rsidRPr="001C287A">
        <w:rPr>
          <w:rFonts w:ascii="Times New Roman" w:hAnsi="Times New Roman"/>
          <w:color w:val="000000" w:themeColor="text1"/>
          <w:sz w:val="24"/>
          <w:rPrChange w:id="2502" w:author="User" w:date="2012-11-18T09:33:00Z">
            <w:rPr>
              <w:rFonts w:ascii="Times New Roman" w:hAnsi="Times New Roman"/>
            </w:rPr>
          </w:rPrChange>
        </w:rPr>
        <w:t>Figure 2 and 3</w:t>
      </w:r>
      <w:commentRangeEnd w:id="2500"/>
      <w:r w:rsidR="00C37A35">
        <w:rPr>
          <w:rStyle w:val="CommentReference"/>
        </w:rPr>
        <w:commentReference w:id="2500"/>
      </w:r>
      <w:commentRangeEnd w:id="2501"/>
      <w:r w:rsidR="00DD2822">
        <w:rPr>
          <w:rStyle w:val="CommentReference"/>
        </w:rPr>
        <w:commentReference w:id="2501"/>
      </w:r>
      <w:r w:rsidR="00C37A35" w:rsidRPr="001C287A">
        <w:rPr>
          <w:rFonts w:ascii="Times New Roman" w:hAnsi="Times New Roman"/>
          <w:color w:val="000000" w:themeColor="text1"/>
          <w:sz w:val="24"/>
          <w:rPrChange w:id="2503" w:author="User" w:date="2012-11-18T09:33:00Z">
            <w:rPr>
              <w:rFonts w:ascii="Times New Roman" w:hAnsi="Times New Roman"/>
            </w:rPr>
          </w:rPrChange>
        </w:rPr>
        <w:t>)</w:t>
      </w:r>
      <w:r w:rsidR="00751829" w:rsidRPr="001C287A">
        <w:rPr>
          <w:rFonts w:ascii="Times New Roman" w:hAnsi="Times New Roman"/>
          <w:color w:val="000000" w:themeColor="text1"/>
          <w:sz w:val="24"/>
          <w:rPrChange w:id="2504" w:author="User" w:date="2012-11-18T09:33:00Z">
            <w:rPr>
              <w:rFonts w:ascii="Times New Roman" w:hAnsi="Times New Roman"/>
            </w:rPr>
          </w:rPrChange>
        </w:rPr>
        <w:t>.</w:t>
      </w:r>
      <w:r w:rsidR="00356031" w:rsidRPr="001C287A">
        <w:rPr>
          <w:rFonts w:ascii="Times New Roman" w:hAnsi="Times New Roman"/>
          <w:color w:val="000000" w:themeColor="text1"/>
          <w:sz w:val="24"/>
          <w:rPrChange w:id="2505" w:author="User" w:date="2012-11-18T09:33:00Z">
            <w:rPr>
              <w:rFonts w:ascii="Times New Roman" w:hAnsi="Times New Roman"/>
            </w:rPr>
          </w:rPrChange>
        </w:rPr>
        <w:t xml:space="preserve"> </w:t>
      </w:r>
      <w:r w:rsidR="009D73C0" w:rsidRPr="001C287A">
        <w:rPr>
          <w:rFonts w:ascii="Times New Roman" w:hAnsi="Times New Roman"/>
          <w:i/>
          <w:color w:val="000000" w:themeColor="text1"/>
          <w:sz w:val="24"/>
          <w:rPrChange w:id="2506" w:author="User" w:date="2012-11-18T09:33:00Z">
            <w:rPr>
              <w:rFonts w:ascii="Times New Roman" w:hAnsi="Times New Roman"/>
              <w:i/>
            </w:rPr>
          </w:rPrChange>
        </w:rPr>
        <w:t>Pedinellales</w:t>
      </w:r>
      <w:r w:rsidR="009D73C0" w:rsidRPr="001C287A">
        <w:rPr>
          <w:rFonts w:ascii="Times New Roman" w:hAnsi="Times New Roman"/>
          <w:color w:val="000000" w:themeColor="text1"/>
          <w:sz w:val="24"/>
          <w:rPrChange w:id="2507" w:author="User" w:date="2012-11-18T09:33:00Z">
            <w:rPr>
              <w:rFonts w:ascii="Times New Roman" w:hAnsi="Times New Roman"/>
            </w:rPr>
          </w:rPrChange>
        </w:rPr>
        <w:t xml:space="preserve"> have </w:t>
      </w:r>
      <w:r w:rsidR="00BF2D67" w:rsidRPr="001C287A">
        <w:rPr>
          <w:rFonts w:ascii="Times New Roman" w:hAnsi="Times New Roman"/>
          <w:color w:val="000000" w:themeColor="text1"/>
          <w:sz w:val="24"/>
          <w:rPrChange w:id="2508" w:author="User" w:date="2012-11-18T09:33:00Z">
            <w:rPr>
              <w:rFonts w:ascii="Times New Roman" w:hAnsi="Times New Roman"/>
            </w:rPr>
          </w:rPrChange>
        </w:rPr>
        <w:t xml:space="preserve">only </w:t>
      </w:r>
      <w:r w:rsidR="009D73C0" w:rsidRPr="001C287A">
        <w:rPr>
          <w:rFonts w:ascii="Times New Roman" w:hAnsi="Times New Roman"/>
          <w:color w:val="000000" w:themeColor="text1"/>
          <w:sz w:val="24"/>
          <w:rPrChange w:id="2509" w:author="User" w:date="2012-11-18T09:33:00Z">
            <w:rPr>
              <w:rFonts w:ascii="Times New Roman" w:hAnsi="Times New Roman"/>
            </w:rPr>
          </w:rPrChange>
        </w:rPr>
        <w:t xml:space="preserve">been detected in Antarctic lakes from molecular studies (Unrein </w:t>
      </w:r>
      <w:r w:rsidR="009D73C0" w:rsidRPr="001C287A">
        <w:rPr>
          <w:rFonts w:ascii="Times New Roman" w:hAnsi="Times New Roman"/>
          <w:i/>
          <w:color w:val="000000" w:themeColor="text1"/>
          <w:sz w:val="24"/>
          <w:rPrChange w:id="2510" w:author="User" w:date="2012-11-18T09:33:00Z">
            <w:rPr>
              <w:rFonts w:ascii="Times New Roman" w:hAnsi="Times New Roman"/>
              <w:i/>
            </w:rPr>
          </w:rPrChange>
        </w:rPr>
        <w:t>et al.</w:t>
      </w:r>
      <w:r w:rsidR="009D73C0" w:rsidRPr="001C287A">
        <w:rPr>
          <w:rFonts w:ascii="Times New Roman" w:hAnsi="Times New Roman"/>
          <w:color w:val="000000" w:themeColor="text1"/>
          <w:sz w:val="24"/>
          <w:rPrChange w:id="2511" w:author="User" w:date="2012-11-18T09:33:00Z">
            <w:rPr>
              <w:rFonts w:ascii="Times New Roman" w:hAnsi="Times New Roman"/>
            </w:rPr>
          </w:rPrChange>
        </w:rPr>
        <w:t xml:space="preserve">, 2005; Lauro </w:t>
      </w:r>
      <w:r w:rsidR="009D73C0" w:rsidRPr="001C287A">
        <w:rPr>
          <w:rFonts w:ascii="Times New Roman" w:hAnsi="Times New Roman"/>
          <w:i/>
          <w:color w:val="000000" w:themeColor="text1"/>
          <w:sz w:val="24"/>
          <w:rPrChange w:id="2512" w:author="User" w:date="2012-11-18T09:33:00Z">
            <w:rPr>
              <w:rFonts w:ascii="Times New Roman" w:hAnsi="Times New Roman"/>
              <w:i/>
            </w:rPr>
          </w:rPrChange>
        </w:rPr>
        <w:t>et al.</w:t>
      </w:r>
      <w:r w:rsidR="009D73C0" w:rsidRPr="001C287A">
        <w:rPr>
          <w:rFonts w:ascii="Times New Roman" w:hAnsi="Times New Roman"/>
          <w:color w:val="000000" w:themeColor="text1"/>
          <w:sz w:val="24"/>
          <w:rPrChange w:id="2513" w:author="User" w:date="2012-11-18T09:33:00Z">
            <w:rPr>
              <w:rFonts w:ascii="Times New Roman" w:hAnsi="Times New Roman"/>
            </w:rPr>
          </w:rPrChange>
        </w:rPr>
        <w:t>, 2011</w:t>
      </w:r>
      <w:r w:rsidR="00C37A35" w:rsidRPr="001C287A">
        <w:rPr>
          <w:rFonts w:ascii="Times New Roman" w:hAnsi="Times New Roman"/>
          <w:color w:val="000000" w:themeColor="text1"/>
          <w:sz w:val="24"/>
          <w:rPrChange w:id="2514" w:author="User" w:date="2012-11-18T09:33:00Z">
            <w:rPr>
              <w:rFonts w:ascii="Times New Roman" w:hAnsi="Times New Roman"/>
            </w:rPr>
          </w:rPrChange>
        </w:rPr>
        <w:t>) including Organic Lake (</w:t>
      </w:r>
      <w:r w:rsidR="009D73C0" w:rsidRPr="001C287A">
        <w:rPr>
          <w:rFonts w:ascii="Times New Roman" w:hAnsi="Times New Roman"/>
          <w:color w:val="000000" w:themeColor="text1"/>
          <w:sz w:val="24"/>
          <w:rPrChange w:id="2515" w:author="User" w:date="2012-11-18T09:33:00Z">
            <w:rPr>
              <w:rFonts w:ascii="Times New Roman" w:hAnsi="Times New Roman"/>
            </w:rPr>
          </w:rPrChange>
        </w:rPr>
        <w:t xml:space="preserve">Yau </w:t>
      </w:r>
      <w:r w:rsidR="009D73C0" w:rsidRPr="001C287A">
        <w:rPr>
          <w:rFonts w:ascii="Times New Roman" w:hAnsi="Times New Roman"/>
          <w:i/>
          <w:color w:val="000000" w:themeColor="text1"/>
          <w:sz w:val="24"/>
          <w:rPrChange w:id="2516" w:author="User" w:date="2012-11-18T09:33:00Z">
            <w:rPr>
              <w:rFonts w:ascii="Times New Roman" w:hAnsi="Times New Roman"/>
              <w:i/>
            </w:rPr>
          </w:rPrChange>
        </w:rPr>
        <w:t>et al.</w:t>
      </w:r>
      <w:r w:rsidR="009D73C0" w:rsidRPr="001C287A">
        <w:rPr>
          <w:rFonts w:ascii="Times New Roman" w:hAnsi="Times New Roman"/>
          <w:color w:val="000000" w:themeColor="text1"/>
          <w:sz w:val="24"/>
          <w:rPrChange w:id="2517" w:author="User" w:date="2012-11-18T09:33:00Z">
            <w:rPr>
              <w:rFonts w:ascii="Times New Roman" w:hAnsi="Times New Roman"/>
            </w:rPr>
          </w:rPrChange>
        </w:rPr>
        <w:t>, 2011)</w:t>
      </w:r>
      <w:r w:rsidR="00804C09" w:rsidRPr="001C287A">
        <w:rPr>
          <w:rFonts w:ascii="Times New Roman" w:hAnsi="Times New Roman"/>
          <w:color w:val="000000" w:themeColor="text1"/>
          <w:sz w:val="24"/>
          <w:rPrChange w:id="2518" w:author="User" w:date="2012-11-18T09:33:00Z">
            <w:rPr>
              <w:rFonts w:ascii="Times New Roman" w:hAnsi="Times New Roman"/>
            </w:rPr>
          </w:rPrChange>
        </w:rPr>
        <w:t xml:space="preserve">, with subsequent </w:t>
      </w:r>
      <w:r w:rsidR="0060415E" w:rsidRPr="001C287A">
        <w:rPr>
          <w:rFonts w:ascii="Times New Roman" w:hAnsi="Times New Roman"/>
          <w:color w:val="000000" w:themeColor="text1"/>
          <w:sz w:val="24"/>
          <w:rPrChange w:id="2519" w:author="User" w:date="2012-11-18T09:33:00Z">
            <w:rPr>
              <w:rFonts w:ascii="Times New Roman" w:hAnsi="Times New Roman"/>
            </w:rPr>
          </w:rPrChange>
        </w:rPr>
        <w:t>light micr</w:t>
      </w:r>
      <w:r w:rsidR="00804C09" w:rsidRPr="001C287A">
        <w:rPr>
          <w:rFonts w:ascii="Times New Roman" w:hAnsi="Times New Roman"/>
          <w:color w:val="000000" w:themeColor="text1"/>
          <w:sz w:val="24"/>
          <w:rPrChange w:id="2520" w:author="User" w:date="2012-11-18T09:33:00Z">
            <w:rPr>
              <w:rFonts w:ascii="Times New Roman" w:hAnsi="Times New Roman"/>
            </w:rPr>
          </w:rPrChange>
        </w:rPr>
        <w:t>o</w:t>
      </w:r>
      <w:r w:rsidR="0060415E" w:rsidRPr="001C287A">
        <w:rPr>
          <w:rFonts w:ascii="Times New Roman" w:hAnsi="Times New Roman"/>
          <w:color w:val="000000" w:themeColor="text1"/>
          <w:sz w:val="24"/>
          <w:rPrChange w:id="2521" w:author="User" w:date="2012-11-18T09:33:00Z">
            <w:rPr>
              <w:rFonts w:ascii="Times New Roman" w:hAnsi="Times New Roman"/>
            </w:rPr>
          </w:rPrChange>
        </w:rPr>
        <w:t xml:space="preserve">scopy </w:t>
      </w:r>
      <w:r w:rsidR="00804C09" w:rsidRPr="001C287A">
        <w:rPr>
          <w:rFonts w:ascii="Times New Roman" w:hAnsi="Times New Roman"/>
          <w:color w:val="000000" w:themeColor="text1"/>
          <w:sz w:val="24"/>
          <w:rPrChange w:id="2522" w:author="User" w:date="2012-11-18T09:33:00Z">
            <w:rPr>
              <w:rFonts w:ascii="Times New Roman" w:hAnsi="Times New Roman"/>
            </w:rPr>
          </w:rPrChange>
        </w:rPr>
        <w:t xml:space="preserve">analyses </w:t>
      </w:r>
      <w:del w:id="2523" w:author="User" w:date="2012-11-18T09:33:00Z">
        <w:r w:rsidR="00804C09">
          <w:rPr>
            <w:rFonts w:ascii="Times New Roman" w:hAnsi="Times New Roman" w:cs="Times New Roman"/>
          </w:rPr>
          <w:delText>observing</w:delText>
        </w:r>
      </w:del>
      <w:ins w:id="2524" w:author="User" w:date="2012-11-18T09:33:00Z">
        <w:r w:rsidR="002222F1">
          <w:rPr>
            <w:rFonts w:ascii="Times New Roman" w:hAnsi="Times New Roman" w:cs="Times New Roman"/>
            <w:color w:val="000000" w:themeColor="text1"/>
            <w:sz w:val="24"/>
            <w:szCs w:val="24"/>
          </w:rPr>
          <w:t>reporting</w:t>
        </w:r>
      </w:ins>
      <w:r w:rsidR="00804C09" w:rsidRPr="001C287A">
        <w:rPr>
          <w:rFonts w:ascii="Times New Roman" w:hAnsi="Times New Roman"/>
          <w:color w:val="000000" w:themeColor="text1"/>
          <w:sz w:val="24"/>
          <w:rPrChange w:id="2525" w:author="User" w:date="2012-11-18T09:33:00Z">
            <w:rPr>
              <w:rFonts w:ascii="Times New Roman" w:hAnsi="Times New Roman"/>
            </w:rPr>
          </w:rPrChange>
        </w:rPr>
        <w:t xml:space="preserve"> cells resembling</w:t>
      </w:r>
      <w:r w:rsidR="00DD2822" w:rsidRPr="001C287A">
        <w:rPr>
          <w:rFonts w:ascii="Times New Roman" w:hAnsi="Times New Roman"/>
          <w:color w:val="000000" w:themeColor="text1"/>
          <w:sz w:val="24"/>
          <w:rPrChange w:id="2526" w:author="User" w:date="2012-11-18T09:33:00Z">
            <w:rPr>
              <w:rFonts w:ascii="Times New Roman" w:hAnsi="Times New Roman"/>
            </w:rPr>
          </w:rPrChange>
        </w:rPr>
        <w:t xml:space="preserve"> </w:t>
      </w:r>
      <w:r w:rsidR="00804C09" w:rsidRPr="001C287A">
        <w:rPr>
          <w:rFonts w:ascii="Times New Roman" w:hAnsi="Times New Roman"/>
          <w:i/>
          <w:color w:val="000000" w:themeColor="text1"/>
          <w:sz w:val="24"/>
          <w:lang w:val="en-AU"/>
          <w:rPrChange w:id="2527" w:author="User" w:date="2012-11-18T09:33:00Z">
            <w:rPr>
              <w:rFonts w:ascii="Times New Roman" w:hAnsi="Times New Roman"/>
              <w:i/>
              <w:lang w:val="en-AU"/>
            </w:rPr>
          </w:rPrChange>
        </w:rPr>
        <w:t>Pseudopedinella</w:t>
      </w:r>
      <w:r w:rsidR="003D0532" w:rsidRPr="001C287A">
        <w:rPr>
          <w:rFonts w:ascii="Times New Roman" w:hAnsi="Times New Roman"/>
          <w:i/>
          <w:color w:val="000000" w:themeColor="text1"/>
          <w:sz w:val="24"/>
          <w:lang w:val="en-AU"/>
          <w:rPrChange w:id="2528" w:author="User" w:date="2012-11-18T09:33:00Z">
            <w:rPr>
              <w:rFonts w:ascii="Times New Roman" w:hAnsi="Times New Roman"/>
              <w:i/>
              <w:lang w:val="en-AU"/>
            </w:rPr>
          </w:rPrChange>
        </w:rPr>
        <w:t xml:space="preserve"> </w:t>
      </w:r>
      <w:r w:rsidR="00804C09" w:rsidRPr="001C287A">
        <w:rPr>
          <w:rFonts w:ascii="Times New Roman" w:hAnsi="Times New Roman"/>
          <w:color w:val="000000" w:themeColor="text1"/>
          <w:sz w:val="24"/>
          <w:rPrChange w:id="2529" w:author="User" w:date="2012-11-18T09:33:00Z">
            <w:rPr>
              <w:rFonts w:ascii="Times New Roman" w:hAnsi="Times New Roman"/>
            </w:rPr>
          </w:rPrChange>
        </w:rPr>
        <w:t xml:space="preserve">that were </w:t>
      </w:r>
      <w:r w:rsidR="0060415E" w:rsidRPr="001C287A">
        <w:rPr>
          <w:rFonts w:ascii="Times New Roman" w:hAnsi="Times New Roman"/>
          <w:color w:val="000000" w:themeColor="text1"/>
          <w:sz w:val="24"/>
          <w:rPrChange w:id="2530" w:author="User" w:date="2012-11-18T09:33:00Z">
            <w:rPr>
              <w:rFonts w:ascii="Times New Roman" w:hAnsi="Times New Roman"/>
            </w:rPr>
          </w:rPrChange>
        </w:rPr>
        <w:t xml:space="preserve">5–8 µm </w:t>
      </w:r>
      <w:r w:rsidR="00804C09" w:rsidRPr="001C287A">
        <w:rPr>
          <w:rFonts w:ascii="Times New Roman" w:hAnsi="Times New Roman"/>
          <w:color w:val="000000" w:themeColor="text1"/>
          <w:sz w:val="24"/>
          <w:rPrChange w:id="2531" w:author="User" w:date="2012-11-18T09:33:00Z">
            <w:rPr>
              <w:rFonts w:ascii="Times New Roman" w:hAnsi="Times New Roman"/>
            </w:rPr>
          </w:rPrChange>
        </w:rPr>
        <w:t xml:space="preserve">in diameter </w:t>
      </w:r>
      <w:r w:rsidR="0060415E" w:rsidRPr="001C287A">
        <w:rPr>
          <w:rFonts w:ascii="Times New Roman" w:hAnsi="Times New Roman"/>
          <w:color w:val="000000" w:themeColor="text1"/>
          <w:sz w:val="24"/>
          <w:rPrChange w:id="2532" w:author="User" w:date="2012-11-18T09:33:00Z">
            <w:rPr>
              <w:rFonts w:ascii="Times New Roman" w:hAnsi="Times New Roman"/>
            </w:rPr>
          </w:rPrChange>
        </w:rPr>
        <w:t xml:space="preserve">(Unrein </w:t>
      </w:r>
      <w:r w:rsidR="0060415E" w:rsidRPr="001C287A">
        <w:rPr>
          <w:rFonts w:ascii="Times New Roman" w:hAnsi="Times New Roman"/>
          <w:i/>
          <w:color w:val="000000" w:themeColor="text1"/>
          <w:sz w:val="24"/>
          <w:rPrChange w:id="2533" w:author="User" w:date="2012-11-18T09:33:00Z">
            <w:rPr>
              <w:rFonts w:ascii="Times New Roman" w:hAnsi="Times New Roman"/>
              <w:i/>
            </w:rPr>
          </w:rPrChange>
        </w:rPr>
        <w:t>et al.</w:t>
      </w:r>
      <w:r w:rsidR="0060415E" w:rsidRPr="001C287A">
        <w:rPr>
          <w:rFonts w:ascii="Times New Roman" w:hAnsi="Times New Roman"/>
          <w:color w:val="000000" w:themeColor="text1"/>
          <w:sz w:val="24"/>
          <w:rPrChange w:id="2534" w:author="User" w:date="2012-11-18T09:33:00Z">
            <w:rPr>
              <w:rFonts w:ascii="Times New Roman" w:hAnsi="Times New Roman"/>
            </w:rPr>
          </w:rPrChange>
        </w:rPr>
        <w:t xml:space="preserve">, 2005). </w:t>
      </w:r>
      <w:r w:rsidR="00804C09" w:rsidRPr="001C287A">
        <w:rPr>
          <w:rFonts w:ascii="Times New Roman" w:hAnsi="Times New Roman"/>
          <w:color w:val="000000" w:themeColor="text1"/>
          <w:sz w:val="24"/>
          <w:rPrChange w:id="2535" w:author="User" w:date="2012-11-18T09:33:00Z">
            <w:rPr>
              <w:rFonts w:ascii="Times New Roman" w:hAnsi="Times New Roman"/>
            </w:rPr>
          </w:rPrChange>
        </w:rPr>
        <w:t xml:space="preserve">It is possible that in Organic Lake small (0.8–0.1 µm) </w:t>
      </w:r>
      <w:r w:rsidR="00BF2D67" w:rsidRPr="001C287A">
        <w:rPr>
          <w:rFonts w:ascii="Times New Roman" w:hAnsi="Times New Roman"/>
          <w:color w:val="000000" w:themeColor="text1"/>
          <w:sz w:val="24"/>
          <w:rPrChange w:id="2536" w:author="User" w:date="2012-11-18T09:33:00Z">
            <w:rPr>
              <w:rFonts w:ascii="Times New Roman" w:hAnsi="Times New Roman"/>
            </w:rPr>
          </w:rPrChange>
        </w:rPr>
        <w:t xml:space="preserve">free-living </w:t>
      </w:r>
      <w:r w:rsidR="0060415E" w:rsidRPr="001C287A">
        <w:rPr>
          <w:rFonts w:ascii="Times New Roman" w:hAnsi="Times New Roman"/>
          <w:color w:val="000000" w:themeColor="text1"/>
          <w:sz w:val="24"/>
          <w:rPrChange w:id="2537" w:author="User" w:date="2012-11-18T09:33:00Z">
            <w:rPr>
              <w:rFonts w:ascii="Times New Roman" w:hAnsi="Times New Roman"/>
            </w:rPr>
          </w:rPrChange>
        </w:rPr>
        <w:t xml:space="preserve">members of this </w:t>
      </w:r>
      <w:r w:rsidR="003D0532" w:rsidRPr="001C287A">
        <w:rPr>
          <w:rFonts w:ascii="Times New Roman" w:hAnsi="Times New Roman"/>
          <w:color w:val="000000" w:themeColor="text1"/>
          <w:sz w:val="24"/>
          <w:rPrChange w:id="2538" w:author="User" w:date="2012-11-18T09:33:00Z">
            <w:rPr>
              <w:rFonts w:ascii="Times New Roman" w:hAnsi="Times New Roman"/>
            </w:rPr>
          </w:rPrChange>
        </w:rPr>
        <w:t xml:space="preserve">eucaryal </w:t>
      </w:r>
      <w:r w:rsidR="0060415E" w:rsidRPr="001C287A">
        <w:rPr>
          <w:rFonts w:ascii="Times New Roman" w:hAnsi="Times New Roman"/>
          <w:color w:val="000000" w:themeColor="text1"/>
          <w:sz w:val="24"/>
          <w:rPrChange w:id="2539" w:author="User" w:date="2012-11-18T09:33:00Z">
            <w:rPr>
              <w:rFonts w:ascii="Times New Roman" w:hAnsi="Times New Roman"/>
            </w:rPr>
          </w:rPrChange>
        </w:rPr>
        <w:t>class exist</w:t>
      </w:r>
      <w:r w:rsidR="00804C09" w:rsidRPr="001C287A">
        <w:rPr>
          <w:rFonts w:ascii="Times New Roman" w:hAnsi="Times New Roman"/>
          <w:color w:val="000000" w:themeColor="text1"/>
          <w:sz w:val="24"/>
          <w:rPrChange w:id="2540" w:author="User" w:date="2012-11-18T09:33:00Z">
            <w:rPr>
              <w:rFonts w:ascii="Times New Roman" w:hAnsi="Times New Roman"/>
            </w:rPr>
          </w:rPrChange>
        </w:rPr>
        <w:t>. However, without evidence to support this (</w:t>
      </w:r>
      <w:r w:rsidR="00804C09" w:rsidRPr="002222F1">
        <w:rPr>
          <w:rFonts w:ascii="Times New Roman" w:hAnsi="Times New Roman"/>
          <w:i/>
          <w:color w:val="000000" w:themeColor="text1"/>
          <w:sz w:val="24"/>
          <w:rPrChange w:id="2541" w:author="User" w:date="2012-11-18T09:33:00Z">
            <w:rPr>
              <w:rFonts w:ascii="Times New Roman" w:hAnsi="Times New Roman"/>
            </w:rPr>
          </w:rPrChange>
        </w:rPr>
        <w:t>e.g.</w:t>
      </w:r>
      <w:r w:rsidR="00804C09" w:rsidRPr="001C287A">
        <w:rPr>
          <w:rFonts w:ascii="Times New Roman" w:hAnsi="Times New Roman"/>
          <w:color w:val="000000" w:themeColor="text1"/>
          <w:sz w:val="24"/>
          <w:rPrChange w:id="2542" w:author="User" w:date="2012-11-18T09:33:00Z">
            <w:rPr>
              <w:rFonts w:ascii="Times New Roman" w:hAnsi="Times New Roman"/>
            </w:rPr>
          </w:rPrChange>
        </w:rPr>
        <w:t xml:space="preserve"> </w:t>
      </w:r>
      <w:r w:rsidR="0060415E" w:rsidRPr="001C287A">
        <w:rPr>
          <w:rFonts w:ascii="Times New Roman" w:hAnsi="Times New Roman"/>
          <w:color w:val="000000" w:themeColor="text1"/>
          <w:sz w:val="24"/>
          <w:rPrChange w:id="2543" w:author="User" w:date="2012-11-18T09:33:00Z">
            <w:rPr>
              <w:rFonts w:ascii="Times New Roman" w:hAnsi="Times New Roman"/>
            </w:rPr>
          </w:rPrChange>
        </w:rPr>
        <w:t>micr</w:t>
      </w:r>
      <w:r w:rsidR="00BD1659" w:rsidRPr="001C287A">
        <w:rPr>
          <w:rFonts w:ascii="Times New Roman" w:hAnsi="Times New Roman"/>
          <w:color w:val="000000" w:themeColor="text1"/>
          <w:sz w:val="24"/>
          <w:rPrChange w:id="2544" w:author="User" w:date="2012-11-18T09:33:00Z">
            <w:rPr>
              <w:rFonts w:ascii="Times New Roman" w:hAnsi="Times New Roman"/>
            </w:rPr>
          </w:rPrChange>
        </w:rPr>
        <w:t>o</w:t>
      </w:r>
      <w:r w:rsidR="0060415E" w:rsidRPr="001C287A">
        <w:rPr>
          <w:rFonts w:ascii="Times New Roman" w:hAnsi="Times New Roman"/>
          <w:color w:val="000000" w:themeColor="text1"/>
          <w:sz w:val="24"/>
          <w:rPrChange w:id="2545" w:author="User" w:date="2012-11-18T09:33:00Z">
            <w:rPr>
              <w:rFonts w:ascii="Times New Roman" w:hAnsi="Times New Roman"/>
            </w:rPr>
          </w:rPrChange>
        </w:rPr>
        <w:t>scopy-based</w:t>
      </w:r>
      <w:r w:rsidR="00804C09" w:rsidRPr="001C287A">
        <w:rPr>
          <w:rFonts w:ascii="Times New Roman" w:hAnsi="Times New Roman"/>
          <w:color w:val="000000" w:themeColor="text1"/>
          <w:sz w:val="24"/>
          <w:rPrChange w:id="2546" w:author="User" w:date="2012-11-18T09:33:00Z">
            <w:rPr>
              <w:rFonts w:ascii="Times New Roman" w:hAnsi="Times New Roman"/>
            </w:rPr>
          </w:rPrChange>
        </w:rPr>
        <w:t xml:space="preserve">) it seems more likely that the lake sustains a relatively small number of </w:t>
      </w:r>
      <w:r w:rsidR="00C37A35" w:rsidRPr="001C287A">
        <w:rPr>
          <w:rFonts w:ascii="Times New Roman" w:hAnsi="Times New Roman"/>
          <w:color w:val="000000" w:themeColor="text1"/>
          <w:sz w:val="24"/>
          <w:rPrChange w:id="2547" w:author="User" w:date="2012-11-18T09:33:00Z">
            <w:rPr>
              <w:rFonts w:ascii="Times New Roman" w:hAnsi="Times New Roman"/>
            </w:rPr>
          </w:rPrChange>
        </w:rPr>
        <w:t>active photosynthetic cells</w:t>
      </w:r>
      <w:r w:rsidR="00804C09" w:rsidRPr="001C287A">
        <w:rPr>
          <w:rFonts w:ascii="Times New Roman" w:hAnsi="Times New Roman"/>
          <w:color w:val="000000" w:themeColor="text1"/>
          <w:sz w:val="24"/>
          <w:rPrChange w:id="2548" w:author="User" w:date="2012-11-18T09:33:00Z">
            <w:rPr>
              <w:rFonts w:ascii="Times New Roman" w:hAnsi="Times New Roman"/>
            </w:rPr>
          </w:rPrChange>
        </w:rPr>
        <w:t xml:space="preserve"> and the sequences detected arise from </w:t>
      </w:r>
      <w:commentRangeStart w:id="2549"/>
      <w:commentRangeStart w:id="2550"/>
      <w:r w:rsidR="00804C09" w:rsidRPr="001C287A">
        <w:rPr>
          <w:rFonts w:ascii="Times New Roman" w:hAnsi="Times New Roman"/>
          <w:color w:val="000000" w:themeColor="text1"/>
          <w:sz w:val="24"/>
          <w:rPrChange w:id="2551" w:author="User" w:date="2012-11-18T09:33:00Z">
            <w:rPr>
              <w:rFonts w:ascii="Times New Roman" w:hAnsi="Times New Roman"/>
            </w:rPr>
          </w:rPrChange>
        </w:rPr>
        <w:t>cysts</w:t>
      </w:r>
      <w:commentRangeEnd w:id="2549"/>
      <w:r w:rsidR="003D0532" w:rsidRPr="001C287A">
        <w:rPr>
          <w:rStyle w:val="CommentReference"/>
          <w:rFonts w:ascii="Times New Roman" w:hAnsi="Times New Roman"/>
          <w:color w:val="000000" w:themeColor="text1"/>
          <w:sz w:val="24"/>
          <w:rPrChange w:id="2552" w:author="User" w:date="2012-11-18T09:33:00Z">
            <w:rPr>
              <w:rStyle w:val="CommentReference"/>
            </w:rPr>
          </w:rPrChange>
        </w:rPr>
        <w:commentReference w:id="2549"/>
      </w:r>
      <w:commentRangeEnd w:id="2550"/>
      <w:ins w:id="2553" w:author="User" w:date="2012-11-18T09:33:00Z">
        <w:r w:rsidR="002222F1">
          <w:rPr>
            <w:rStyle w:val="CommentReference"/>
          </w:rPr>
          <w:commentReference w:id="2550"/>
        </w:r>
        <w:r w:rsidR="002222F1">
          <w:rPr>
            <w:rFonts w:ascii="Times New Roman" w:hAnsi="Times New Roman" w:cs="Times New Roman"/>
            <w:color w:val="000000" w:themeColor="text1"/>
            <w:sz w:val="24"/>
            <w:szCs w:val="24"/>
          </w:rPr>
          <w:t xml:space="preserve"> </w:t>
        </w:r>
      </w:ins>
      <w:r w:rsidR="00804C09" w:rsidRPr="001C287A">
        <w:rPr>
          <w:rFonts w:ascii="Times New Roman" w:hAnsi="Times New Roman"/>
          <w:color w:val="000000" w:themeColor="text1"/>
          <w:sz w:val="24"/>
          <w:rPrChange w:id="2554" w:author="User" w:date="2012-11-18T09:33:00Z">
            <w:rPr>
              <w:rFonts w:ascii="Times New Roman" w:hAnsi="Times New Roman"/>
            </w:rPr>
          </w:rPrChange>
        </w:rPr>
        <w:t>or degraded cellular material.</w:t>
      </w:r>
    </w:p>
    <w:p w14:paraId="2C562A97" w14:textId="6589E0C3" w:rsidR="00EB40EB" w:rsidRDefault="00A1296D" w:rsidP="009A22D7">
      <w:pPr>
        <w:spacing w:after="0" w:line="240" w:lineRule="auto"/>
        <w:ind w:firstLine="426"/>
        <w:rPr>
          <w:rFonts w:ascii="Times New Roman" w:hAnsi="Times New Roman"/>
          <w:color w:val="000000" w:themeColor="text1"/>
          <w:sz w:val="24"/>
          <w:rPrChange w:id="2555" w:author="User" w:date="2012-11-18T09:33:00Z">
            <w:rPr>
              <w:rFonts w:ascii="Times New Roman" w:hAnsi="Times New Roman"/>
            </w:rPr>
          </w:rPrChange>
        </w:rPr>
        <w:pPrChange w:id="2556" w:author="User" w:date="2012-11-18T09:33:00Z">
          <w:pPr>
            <w:spacing w:line="240" w:lineRule="auto"/>
            <w:jc w:val="both"/>
          </w:pPr>
        </w:pPrChange>
      </w:pPr>
      <w:del w:id="2557" w:author="User" w:date="2012-11-18T09:33:00Z">
        <w:r>
          <w:rPr>
            <w:rFonts w:ascii="Times New Roman" w:hAnsi="Times New Roman" w:cs="Times New Roman"/>
          </w:rPr>
          <w:delText>“</w:delText>
        </w:r>
      </w:del>
      <w:ins w:id="2558" w:author="User" w:date="2012-11-18T09:33:00Z">
        <w:r w:rsidR="00EB40EB">
          <w:rPr>
            <w:rFonts w:ascii="Times New Roman" w:hAnsi="Times New Roman" w:cs="Times New Roman"/>
            <w:color w:val="000000" w:themeColor="text1"/>
            <w:sz w:val="24"/>
            <w:szCs w:val="24"/>
          </w:rPr>
          <w:t xml:space="preserve">OTUs for </w:t>
        </w:r>
      </w:ins>
      <w:r w:rsidRPr="001C287A">
        <w:rPr>
          <w:rFonts w:ascii="Times New Roman" w:hAnsi="Times New Roman"/>
          <w:i/>
          <w:color w:val="000000" w:themeColor="text1"/>
          <w:sz w:val="24"/>
          <w:rPrChange w:id="2559" w:author="User" w:date="2012-11-18T09:33:00Z">
            <w:rPr>
              <w:rFonts w:ascii="Times New Roman" w:hAnsi="Times New Roman"/>
              <w:i/>
            </w:rPr>
          </w:rPrChange>
        </w:rPr>
        <w:t>Candidatus</w:t>
      </w:r>
      <w:r w:rsidRPr="001C287A">
        <w:rPr>
          <w:rFonts w:ascii="Times New Roman" w:hAnsi="Times New Roman"/>
          <w:color w:val="000000" w:themeColor="text1"/>
          <w:sz w:val="24"/>
          <w:rPrChange w:id="2560" w:author="User" w:date="2012-11-18T09:33:00Z">
            <w:rPr>
              <w:rFonts w:ascii="Times New Roman" w:hAnsi="Times New Roman"/>
            </w:rPr>
          </w:rPrChange>
        </w:rPr>
        <w:t xml:space="preserve"> </w:t>
      </w:r>
      <w:ins w:id="2561" w:author="User" w:date="2012-11-18T09:33:00Z">
        <w:r w:rsidR="00203C8C">
          <w:rPr>
            <w:rFonts w:ascii="Times New Roman" w:hAnsi="Times New Roman" w:cs="Times New Roman"/>
            <w:color w:val="000000" w:themeColor="text1"/>
            <w:sz w:val="24"/>
            <w:szCs w:val="24"/>
          </w:rPr>
          <w:t>“</w:t>
        </w:r>
      </w:ins>
      <w:r w:rsidRPr="001C287A">
        <w:rPr>
          <w:rFonts w:ascii="Times New Roman" w:hAnsi="Times New Roman"/>
          <w:color w:val="000000" w:themeColor="text1"/>
          <w:sz w:val="24"/>
          <w:rPrChange w:id="2562" w:author="User" w:date="2012-11-18T09:33:00Z">
            <w:rPr>
              <w:rFonts w:ascii="Times New Roman" w:hAnsi="Times New Roman"/>
            </w:rPr>
          </w:rPrChange>
        </w:rPr>
        <w:t xml:space="preserve">Aquiluna”, in the Luna-1 cluster of </w:t>
      </w:r>
      <w:r w:rsidRPr="001C287A">
        <w:rPr>
          <w:rFonts w:ascii="Times New Roman" w:hAnsi="Times New Roman"/>
          <w:i/>
          <w:color w:val="000000" w:themeColor="text1"/>
          <w:sz w:val="24"/>
          <w:rPrChange w:id="2563" w:author="User" w:date="2012-11-18T09:33:00Z">
            <w:rPr>
              <w:rFonts w:ascii="Times New Roman" w:hAnsi="Times New Roman"/>
              <w:i/>
            </w:rPr>
          </w:rPrChange>
        </w:rPr>
        <w:t>Actinobacteria</w:t>
      </w:r>
      <w:r w:rsidRPr="001C287A">
        <w:rPr>
          <w:rFonts w:ascii="Times New Roman" w:hAnsi="Times New Roman"/>
          <w:color w:val="000000" w:themeColor="text1"/>
          <w:sz w:val="24"/>
          <w:rPrChange w:id="2564" w:author="User" w:date="2012-11-18T09:33:00Z">
            <w:rPr>
              <w:rFonts w:ascii="Times New Roman" w:hAnsi="Times New Roman"/>
            </w:rPr>
          </w:rPrChange>
        </w:rPr>
        <w:t xml:space="preserve"> (Hahn </w:t>
      </w:r>
      <w:r w:rsidRPr="001C287A">
        <w:rPr>
          <w:rFonts w:ascii="Times New Roman" w:hAnsi="Times New Roman"/>
          <w:i/>
          <w:color w:val="000000" w:themeColor="text1"/>
          <w:sz w:val="24"/>
          <w:rPrChange w:id="2565" w:author="User" w:date="2012-11-18T09:33:00Z">
            <w:rPr>
              <w:rFonts w:ascii="Times New Roman" w:hAnsi="Times New Roman"/>
              <w:i/>
            </w:rPr>
          </w:rPrChange>
        </w:rPr>
        <w:t>et al.</w:t>
      </w:r>
      <w:r w:rsidRPr="001C287A">
        <w:rPr>
          <w:rFonts w:ascii="Times New Roman" w:hAnsi="Times New Roman"/>
          <w:color w:val="000000" w:themeColor="text1"/>
          <w:sz w:val="24"/>
          <w:rPrChange w:id="2566" w:author="User" w:date="2012-11-18T09:33:00Z">
            <w:rPr>
              <w:rFonts w:ascii="Times New Roman" w:hAnsi="Times New Roman"/>
            </w:rPr>
          </w:rPrChange>
        </w:rPr>
        <w:t xml:space="preserve">, 2004; Hahn </w:t>
      </w:r>
      <w:r w:rsidRPr="001C287A">
        <w:rPr>
          <w:rFonts w:ascii="Times New Roman" w:hAnsi="Times New Roman"/>
          <w:i/>
          <w:color w:val="000000" w:themeColor="text1"/>
          <w:sz w:val="24"/>
          <w:rPrChange w:id="2567" w:author="User" w:date="2012-11-18T09:33:00Z">
            <w:rPr>
              <w:rFonts w:ascii="Times New Roman" w:hAnsi="Times New Roman"/>
              <w:i/>
            </w:rPr>
          </w:rPrChange>
        </w:rPr>
        <w:t>et al.</w:t>
      </w:r>
      <w:r w:rsidRPr="001C287A">
        <w:rPr>
          <w:rFonts w:ascii="Times New Roman" w:hAnsi="Times New Roman"/>
          <w:color w:val="000000" w:themeColor="text1"/>
          <w:sz w:val="24"/>
          <w:rPrChange w:id="2568" w:author="User" w:date="2012-11-18T09:33:00Z">
            <w:rPr>
              <w:rFonts w:ascii="Times New Roman" w:hAnsi="Times New Roman"/>
            </w:rPr>
          </w:rPrChange>
        </w:rPr>
        <w:t>, 2</w:t>
      </w:r>
      <w:r w:rsidR="00CE06E8" w:rsidRPr="001C287A">
        <w:rPr>
          <w:rFonts w:ascii="Times New Roman" w:hAnsi="Times New Roman"/>
          <w:color w:val="000000" w:themeColor="text1"/>
          <w:sz w:val="24"/>
          <w:rPrChange w:id="2569" w:author="User" w:date="2012-11-18T09:33:00Z">
            <w:rPr>
              <w:rFonts w:ascii="Times New Roman" w:hAnsi="Times New Roman"/>
            </w:rPr>
          </w:rPrChange>
        </w:rPr>
        <w:t xml:space="preserve">009) </w:t>
      </w:r>
      <w:del w:id="2570" w:author="User" w:date="2012-11-18T09:33:00Z">
        <w:r w:rsidR="00CE06E8">
          <w:rPr>
            <w:rFonts w:ascii="Times New Roman" w:hAnsi="Times New Roman" w:cs="Times New Roman"/>
          </w:rPr>
          <w:delText>was</w:delText>
        </w:r>
      </w:del>
      <w:ins w:id="2571" w:author="User" w:date="2012-11-18T09:33:00Z">
        <w:r w:rsidR="00CE06E8" w:rsidRPr="001C287A">
          <w:rPr>
            <w:rFonts w:ascii="Times New Roman" w:hAnsi="Times New Roman" w:cs="Times New Roman"/>
            <w:color w:val="000000" w:themeColor="text1"/>
            <w:sz w:val="24"/>
            <w:szCs w:val="24"/>
          </w:rPr>
          <w:t>w</w:t>
        </w:r>
        <w:r w:rsidR="00EB40EB">
          <w:rPr>
            <w:rFonts w:ascii="Times New Roman" w:hAnsi="Times New Roman" w:cs="Times New Roman"/>
            <w:color w:val="000000" w:themeColor="text1"/>
            <w:sz w:val="24"/>
            <w:szCs w:val="24"/>
          </w:rPr>
          <w:t>ere</w:t>
        </w:r>
      </w:ins>
      <w:r w:rsidR="00CE06E8" w:rsidRPr="001C287A">
        <w:rPr>
          <w:rFonts w:ascii="Times New Roman" w:hAnsi="Times New Roman"/>
          <w:color w:val="000000" w:themeColor="text1"/>
          <w:sz w:val="24"/>
          <w:rPrChange w:id="2572" w:author="User" w:date="2012-11-18T09:33:00Z">
            <w:rPr>
              <w:rFonts w:ascii="Times New Roman" w:hAnsi="Times New Roman"/>
            </w:rPr>
          </w:rPrChange>
        </w:rPr>
        <w:t xml:space="preserve"> most abundant at 1.7 m</w:t>
      </w:r>
      <w:r w:rsidR="0098532D" w:rsidRPr="001C287A">
        <w:rPr>
          <w:rFonts w:ascii="Times New Roman" w:hAnsi="Times New Roman"/>
          <w:color w:val="000000" w:themeColor="text1"/>
          <w:sz w:val="24"/>
          <w:rPrChange w:id="2573" w:author="User" w:date="2012-11-18T09:33:00Z">
            <w:rPr>
              <w:rFonts w:ascii="Times New Roman" w:hAnsi="Times New Roman"/>
            </w:rPr>
          </w:rPrChange>
        </w:rPr>
        <w:t>. The genus has small cells</w:t>
      </w:r>
      <w:r w:rsidR="003D0532" w:rsidRPr="001C287A">
        <w:rPr>
          <w:rFonts w:ascii="Times New Roman" w:hAnsi="Times New Roman"/>
          <w:color w:val="000000" w:themeColor="text1"/>
          <w:sz w:val="24"/>
          <w:rPrChange w:id="2574" w:author="User" w:date="2012-11-18T09:33:00Z">
            <w:rPr>
              <w:rFonts w:ascii="Times New Roman" w:hAnsi="Times New Roman"/>
            </w:rPr>
          </w:rPrChange>
        </w:rPr>
        <w:t xml:space="preserve"> </w:t>
      </w:r>
      <w:r w:rsidR="0098532D" w:rsidRPr="001C287A">
        <w:rPr>
          <w:rFonts w:ascii="Times New Roman" w:hAnsi="Times New Roman"/>
          <w:color w:val="000000" w:themeColor="text1"/>
          <w:sz w:val="24"/>
          <w:rPrChange w:id="2575" w:author="User" w:date="2012-11-18T09:33:00Z">
            <w:rPr>
              <w:rFonts w:ascii="Times New Roman" w:hAnsi="Times New Roman"/>
            </w:rPr>
          </w:rPrChange>
        </w:rPr>
        <w:t>(</w:t>
      </w:r>
      <w:r w:rsidRPr="001C287A">
        <w:rPr>
          <w:rFonts w:ascii="Times New Roman" w:hAnsi="Times New Roman"/>
          <w:color w:val="000000" w:themeColor="text1"/>
          <w:sz w:val="24"/>
          <w:rPrChange w:id="2576" w:author="User" w:date="2012-11-18T09:33:00Z">
            <w:rPr>
              <w:rFonts w:ascii="Times New Roman" w:hAnsi="Times New Roman"/>
            </w:rPr>
          </w:rPrChange>
        </w:rPr>
        <w:t>&lt;1.2 µm</w:t>
      </w:r>
      <w:r w:rsidR="000A00F3" w:rsidRPr="001C287A">
        <w:rPr>
          <w:rFonts w:ascii="Times New Roman" w:hAnsi="Times New Roman"/>
          <w:color w:val="000000" w:themeColor="text1"/>
          <w:sz w:val="24"/>
          <w:rPrChange w:id="2577" w:author="User" w:date="2012-11-18T09:33:00Z">
            <w:rPr>
              <w:rFonts w:ascii="Times New Roman" w:hAnsi="Times New Roman"/>
            </w:rPr>
          </w:rPrChange>
        </w:rPr>
        <w:t xml:space="preserve">; </w:t>
      </w:r>
      <w:r w:rsidRPr="001C287A">
        <w:rPr>
          <w:rFonts w:ascii="Times New Roman" w:hAnsi="Times New Roman"/>
          <w:color w:val="000000" w:themeColor="text1"/>
          <w:sz w:val="24"/>
          <w:rPrChange w:id="2578" w:author="User" w:date="2012-11-18T09:33:00Z">
            <w:rPr>
              <w:rFonts w:ascii="Times New Roman" w:hAnsi="Times New Roman"/>
            </w:rPr>
          </w:rPrChange>
        </w:rPr>
        <w:t xml:space="preserve">Hahn </w:t>
      </w:r>
      <w:r w:rsidRPr="001C287A">
        <w:rPr>
          <w:rFonts w:ascii="Times New Roman" w:hAnsi="Times New Roman"/>
          <w:i/>
          <w:color w:val="000000" w:themeColor="text1"/>
          <w:sz w:val="24"/>
          <w:rPrChange w:id="2579" w:author="User" w:date="2012-11-18T09:33:00Z">
            <w:rPr>
              <w:rFonts w:ascii="Times New Roman" w:hAnsi="Times New Roman"/>
              <w:i/>
            </w:rPr>
          </w:rPrChange>
        </w:rPr>
        <w:t>et al.</w:t>
      </w:r>
      <w:r w:rsidRPr="001C287A">
        <w:rPr>
          <w:rFonts w:ascii="Times New Roman" w:hAnsi="Times New Roman"/>
          <w:color w:val="000000" w:themeColor="text1"/>
          <w:sz w:val="24"/>
          <w:rPrChange w:id="2580" w:author="User" w:date="2012-11-18T09:33:00Z">
            <w:rPr>
              <w:rFonts w:ascii="Times New Roman" w:hAnsi="Times New Roman"/>
            </w:rPr>
          </w:rPrChange>
        </w:rPr>
        <w:t xml:space="preserve">, 2009), </w:t>
      </w:r>
      <w:r w:rsidR="001B46E8" w:rsidRPr="001C287A">
        <w:rPr>
          <w:rFonts w:ascii="Times New Roman" w:hAnsi="Times New Roman"/>
          <w:color w:val="000000" w:themeColor="text1"/>
          <w:sz w:val="24"/>
          <w:rPrChange w:id="2581" w:author="User" w:date="2012-11-18T09:33:00Z">
            <w:rPr>
              <w:rFonts w:ascii="Times New Roman" w:hAnsi="Times New Roman"/>
            </w:rPr>
          </w:rPrChange>
        </w:rPr>
        <w:t>accounting for</w:t>
      </w:r>
      <w:r w:rsidRPr="001C287A">
        <w:rPr>
          <w:rFonts w:ascii="Times New Roman" w:hAnsi="Times New Roman"/>
          <w:color w:val="000000" w:themeColor="text1"/>
          <w:sz w:val="24"/>
          <w:rPrChange w:id="2582" w:author="User" w:date="2012-11-18T09:33:00Z">
            <w:rPr>
              <w:rFonts w:ascii="Times New Roman" w:hAnsi="Times New Roman"/>
            </w:rPr>
          </w:rPrChange>
        </w:rPr>
        <w:t xml:space="preserve"> their concentration on </w:t>
      </w:r>
      <w:r w:rsidR="009831DD" w:rsidRPr="001C287A">
        <w:rPr>
          <w:rFonts w:ascii="Times New Roman" w:hAnsi="Times New Roman"/>
          <w:color w:val="000000" w:themeColor="text1"/>
          <w:sz w:val="24"/>
          <w:rPrChange w:id="2583" w:author="User" w:date="2012-11-18T09:33:00Z">
            <w:rPr>
              <w:rFonts w:ascii="Times New Roman" w:hAnsi="Times New Roman"/>
            </w:rPr>
          </w:rPrChange>
        </w:rPr>
        <w:t>this</w:t>
      </w:r>
      <w:r w:rsidRPr="001C287A">
        <w:rPr>
          <w:rFonts w:ascii="Times New Roman" w:hAnsi="Times New Roman"/>
          <w:color w:val="000000" w:themeColor="text1"/>
          <w:sz w:val="24"/>
          <w:rPrChange w:id="2584" w:author="User" w:date="2012-11-18T09:33:00Z">
            <w:rPr>
              <w:rFonts w:ascii="Times New Roman" w:hAnsi="Times New Roman"/>
            </w:rPr>
          </w:rPrChange>
        </w:rPr>
        <w:t xml:space="preserve"> size fraction. Although originally described in freshwater lakes, the same cl</w:t>
      </w:r>
      <w:r w:rsidR="0098532D" w:rsidRPr="001C287A">
        <w:rPr>
          <w:rFonts w:ascii="Times New Roman" w:hAnsi="Times New Roman"/>
          <w:color w:val="000000" w:themeColor="text1"/>
          <w:sz w:val="24"/>
          <w:rPrChange w:id="2585" w:author="User" w:date="2012-11-18T09:33:00Z">
            <w:rPr>
              <w:rFonts w:ascii="Times New Roman" w:hAnsi="Times New Roman"/>
            </w:rPr>
          </w:rPrChange>
        </w:rPr>
        <w:t>ade</w:t>
      </w:r>
      <w:r w:rsidRPr="001C287A">
        <w:rPr>
          <w:rFonts w:ascii="Times New Roman" w:hAnsi="Times New Roman"/>
          <w:color w:val="000000" w:themeColor="text1"/>
          <w:sz w:val="24"/>
          <w:rPrChange w:id="2586" w:author="User" w:date="2012-11-18T09:33:00Z">
            <w:rPr>
              <w:rFonts w:ascii="Times New Roman" w:hAnsi="Times New Roman"/>
            </w:rPr>
          </w:rPrChange>
        </w:rPr>
        <w:t xml:space="preserve"> was detected in abundance in Ace Lake (Lauro </w:t>
      </w:r>
      <w:r w:rsidRPr="001C287A">
        <w:rPr>
          <w:rFonts w:ascii="Times New Roman" w:hAnsi="Times New Roman"/>
          <w:i/>
          <w:color w:val="000000" w:themeColor="text1"/>
          <w:sz w:val="24"/>
          <w:rPrChange w:id="2587" w:author="User" w:date="2012-11-18T09:33:00Z">
            <w:rPr>
              <w:rFonts w:ascii="Times New Roman" w:hAnsi="Times New Roman"/>
              <w:i/>
            </w:rPr>
          </w:rPrChange>
        </w:rPr>
        <w:t>et al.</w:t>
      </w:r>
      <w:r w:rsidRPr="001C287A">
        <w:rPr>
          <w:rFonts w:ascii="Times New Roman" w:hAnsi="Times New Roman"/>
          <w:color w:val="000000" w:themeColor="text1"/>
          <w:sz w:val="24"/>
          <w:rPrChange w:id="2588" w:author="User" w:date="2012-11-18T09:33:00Z">
            <w:rPr>
              <w:rFonts w:ascii="Times New Roman" w:hAnsi="Times New Roman"/>
            </w:rPr>
          </w:rPrChange>
        </w:rPr>
        <w:t>, 201</w:t>
      </w:r>
      <w:r w:rsidR="000A00F3" w:rsidRPr="001C287A">
        <w:rPr>
          <w:rFonts w:ascii="Times New Roman" w:hAnsi="Times New Roman"/>
          <w:color w:val="000000" w:themeColor="text1"/>
          <w:sz w:val="24"/>
          <w:rPrChange w:id="2589" w:author="User" w:date="2012-11-18T09:33:00Z">
            <w:rPr>
              <w:rFonts w:ascii="Times New Roman" w:hAnsi="Times New Roman"/>
            </w:rPr>
          </w:rPrChange>
        </w:rPr>
        <w:t>1</w:t>
      </w:r>
      <w:r w:rsidRPr="001C287A">
        <w:rPr>
          <w:rFonts w:ascii="Times New Roman" w:hAnsi="Times New Roman"/>
          <w:color w:val="000000" w:themeColor="text1"/>
          <w:sz w:val="24"/>
          <w:rPrChange w:id="2590" w:author="User" w:date="2012-11-18T09:33:00Z">
            <w:rPr>
              <w:rFonts w:ascii="Times New Roman" w:hAnsi="Times New Roman"/>
            </w:rPr>
          </w:rPrChange>
        </w:rPr>
        <w:t xml:space="preserve">) and surface Artic seawater (Kang </w:t>
      </w:r>
      <w:r w:rsidRPr="001C287A">
        <w:rPr>
          <w:rFonts w:ascii="Times New Roman" w:hAnsi="Times New Roman"/>
          <w:i/>
          <w:color w:val="000000" w:themeColor="text1"/>
          <w:sz w:val="24"/>
          <w:rPrChange w:id="2591" w:author="User" w:date="2012-11-18T09:33:00Z">
            <w:rPr>
              <w:rFonts w:ascii="Times New Roman" w:hAnsi="Times New Roman"/>
              <w:i/>
            </w:rPr>
          </w:rPrChange>
        </w:rPr>
        <w:t>et al</w:t>
      </w:r>
      <w:r w:rsidRPr="001C287A">
        <w:rPr>
          <w:rFonts w:ascii="Times New Roman" w:hAnsi="Times New Roman"/>
          <w:color w:val="000000" w:themeColor="text1"/>
          <w:sz w:val="24"/>
          <w:rPrChange w:id="2592" w:author="User" w:date="2012-11-18T09:33:00Z">
            <w:rPr>
              <w:rFonts w:ascii="Times New Roman" w:hAnsi="Times New Roman"/>
            </w:rPr>
          </w:rPrChange>
        </w:rPr>
        <w:t xml:space="preserve">., 2012) demonstrating they </w:t>
      </w:r>
      <w:r w:rsidR="000A00F3" w:rsidRPr="001C287A">
        <w:rPr>
          <w:rFonts w:ascii="Times New Roman" w:hAnsi="Times New Roman"/>
          <w:color w:val="000000" w:themeColor="text1"/>
          <w:sz w:val="24"/>
          <w:rPrChange w:id="2593" w:author="User" w:date="2012-11-18T09:33:00Z">
            <w:rPr>
              <w:rFonts w:ascii="Times New Roman" w:hAnsi="Times New Roman"/>
            </w:rPr>
          </w:rPrChange>
        </w:rPr>
        <w:t>play ecological roles in</w:t>
      </w:r>
      <w:r w:rsidRPr="001C287A">
        <w:rPr>
          <w:rFonts w:ascii="Times New Roman" w:hAnsi="Times New Roman"/>
          <w:color w:val="000000" w:themeColor="text1"/>
          <w:sz w:val="24"/>
          <w:rPrChange w:id="2594" w:author="User" w:date="2012-11-18T09:33:00Z">
            <w:rPr>
              <w:rFonts w:ascii="Times New Roman" w:hAnsi="Times New Roman"/>
            </w:rPr>
          </w:rPrChange>
        </w:rPr>
        <w:t xml:space="preserve"> polar saline systems. </w:t>
      </w:r>
      <w:r w:rsidR="009831DD" w:rsidRPr="001C287A">
        <w:rPr>
          <w:rFonts w:ascii="Times New Roman" w:hAnsi="Times New Roman"/>
          <w:color w:val="000000" w:themeColor="text1"/>
          <w:sz w:val="24"/>
          <w:rPrChange w:id="2595" w:author="User" w:date="2012-11-18T09:33:00Z">
            <w:rPr>
              <w:rFonts w:ascii="Times New Roman" w:hAnsi="Times New Roman"/>
            </w:rPr>
          </w:rPrChange>
        </w:rPr>
        <w:t>I</w:t>
      </w:r>
      <w:r w:rsidRPr="001C287A">
        <w:rPr>
          <w:rFonts w:ascii="Times New Roman" w:hAnsi="Times New Roman"/>
          <w:color w:val="000000" w:themeColor="text1"/>
          <w:sz w:val="24"/>
          <w:rPrChange w:id="2596" w:author="User" w:date="2012-11-18T09:33:00Z">
            <w:rPr>
              <w:rFonts w:ascii="Times New Roman" w:hAnsi="Times New Roman"/>
            </w:rPr>
          </w:rPrChange>
        </w:rPr>
        <w:t>n Ace Lake surface water</w:t>
      </w:r>
      <w:r w:rsidR="000A00F3" w:rsidRPr="001C287A">
        <w:rPr>
          <w:rFonts w:ascii="Times New Roman" w:hAnsi="Times New Roman"/>
          <w:color w:val="000000" w:themeColor="text1"/>
          <w:sz w:val="24"/>
          <w:rPrChange w:id="2597" w:author="User" w:date="2012-11-18T09:33:00Z">
            <w:rPr>
              <w:rFonts w:ascii="Times New Roman" w:hAnsi="Times New Roman"/>
            </w:rPr>
          </w:rPrChange>
        </w:rPr>
        <w:t>s</w:t>
      </w:r>
      <w:r w:rsidRPr="001C287A">
        <w:rPr>
          <w:rFonts w:ascii="Times New Roman" w:hAnsi="Times New Roman"/>
          <w:color w:val="000000" w:themeColor="text1"/>
          <w:sz w:val="24"/>
          <w:rPrChange w:id="2598" w:author="User" w:date="2012-11-18T09:33:00Z">
            <w:rPr>
              <w:rFonts w:ascii="Times New Roman" w:hAnsi="Times New Roman"/>
            </w:rPr>
          </w:rPrChange>
        </w:rPr>
        <w:t xml:space="preserve"> they were associated with utilization of labile C and N substrates (Lauro </w:t>
      </w:r>
      <w:r w:rsidRPr="001C287A">
        <w:rPr>
          <w:rFonts w:ascii="Times New Roman" w:hAnsi="Times New Roman"/>
          <w:i/>
          <w:color w:val="000000" w:themeColor="text1"/>
          <w:sz w:val="24"/>
          <w:rPrChange w:id="2599" w:author="User" w:date="2012-11-18T09:33:00Z">
            <w:rPr>
              <w:rFonts w:ascii="Times New Roman" w:hAnsi="Times New Roman"/>
              <w:i/>
            </w:rPr>
          </w:rPrChange>
        </w:rPr>
        <w:t>et al.</w:t>
      </w:r>
      <w:r w:rsidRPr="001C287A">
        <w:rPr>
          <w:rFonts w:ascii="Times New Roman" w:hAnsi="Times New Roman"/>
          <w:color w:val="000000" w:themeColor="text1"/>
          <w:sz w:val="24"/>
          <w:rPrChange w:id="2600" w:author="User" w:date="2012-11-18T09:33:00Z">
            <w:rPr>
              <w:rFonts w:ascii="Times New Roman" w:hAnsi="Times New Roman"/>
            </w:rPr>
          </w:rPrChange>
        </w:rPr>
        <w:t>, 201</w:t>
      </w:r>
      <w:r w:rsidR="000A00F3" w:rsidRPr="001C287A">
        <w:rPr>
          <w:rFonts w:ascii="Times New Roman" w:hAnsi="Times New Roman"/>
          <w:color w:val="000000" w:themeColor="text1"/>
          <w:sz w:val="24"/>
          <w:rPrChange w:id="2601" w:author="User" w:date="2012-11-18T09:33:00Z">
            <w:rPr>
              <w:rFonts w:ascii="Times New Roman" w:hAnsi="Times New Roman"/>
            </w:rPr>
          </w:rPrChange>
        </w:rPr>
        <w:t>1</w:t>
      </w:r>
      <w:r w:rsidRPr="001C287A">
        <w:rPr>
          <w:rFonts w:ascii="Times New Roman" w:hAnsi="Times New Roman"/>
          <w:color w:val="000000" w:themeColor="text1"/>
          <w:sz w:val="24"/>
          <w:rPrChange w:id="2602" w:author="User" w:date="2012-11-18T09:33:00Z">
            <w:rPr>
              <w:rFonts w:ascii="Times New Roman" w:hAnsi="Times New Roman"/>
            </w:rPr>
          </w:rPrChange>
        </w:rPr>
        <w:t>)</w:t>
      </w:r>
      <w:r w:rsidR="000A00F3" w:rsidRPr="001C287A">
        <w:rPr>
          <w:rFonts w:ascii="Times New Roman" w:hAnsi="Times New Roman"/>
          <w:color w:val="000000" w:themeColor="text1"/>
          <w:sz w:val="24"/>
          <w:rPrChange w:id="2603" w:author="User" w:date="2012-11-18T09:33:00Z">
            <w:rPr>
              <w:rFonts w:ascii="Times New Roman" w:hAnsi="Times New Roman"/>
            </w:rPr>
          </w:rPrChange>
        </w:rPr>
        <w:t xml:space="preserve">, and </w:t>
      </w:r>
      <w:ins w:id="2604" w:author="User" w:date="2012-11-18T09:33:00Z">
        <w:r w:rsidR="00EB40EB" w:rsidRPr="001C287A">
          <w:rPr>
            <w:rFonts w:ascii="Times New Roman" w:hAnsi="Times New Roman" w:cs="Times New Roman"/>
            <w:color w:val="000000" w:themeColor="text1"/>
            <w:sz w:val="24"/>
            <w:szCs w:val="24"/>
          </w:rPr>
          <w:t xml:space="preserve">in Organic Lake surface waters </w:t>
        </w:r>
      </w:ins>
      <w:r w:rsidR="000A00F3" w:rsidRPr="001C287A">
        <w:rPr>
          <w:rFonts w:ascii="Times New Roman" w:hAnsi="Times New Roman"/>
          <w:color w:val="000000" w:themeColor="text1"/>
          <w:sz w:val="24"/>
          <w:rPrChange w:id="2605" w:author="User" w:date="2012-11-18T09:33:00Z">
            <w:rPr>
              <w:rFonts w:ascii="Times New Roman" w:hAnsi="Times New Roman"/>
            </w:rPr>
          </w:rPrChange>
        </w:rPr>
        <w:t>probably perform</w:t>
      </w:r>
      <w:r w:rsidR="0098532D" w:rsidRPr="001C287A">
        <w:rPr>
          <w:rFonts w:ascii="Times New Roman" w:hAnsi="Times New Roman"/>
          <w:color w:val="000000" w:themeColor="text1"/>
          <w:sz w:val="24"/>
          <w:rPrChange w:id="2606" w:author="User" w:date="2012-11-18T09:33:00Z">
            <w:rPr>
              <w:rFonts w:ascii="Times New Roman" w:hAnsi="Times New Roman"/>
            </w:rPr>
          </w:rPrChange>
        </w:rPr>
        <w:t xml:space="preserve"> similar </w:t>
      </w:r>
      <w:r w:rsidRPr="001C287A">
        <w:rPr>
          <w:rFonts w:ascii="Times New Roman" w:hAnsi="Times New Roman"/>
          <w:color w:val="000000" w:themeColor="text1"/>
          <w:sz w:val="24"/>
          <w:rPrChange w:id="2607" w:author="User" w:date="2012-11-18T09:33:00Z">
            <w:rPr>
              <w:rFonts w:ascii="Times New Roman" w:hAnsi="Times New Roman"/>
            </w:rPr>
          </w:rPrChange>
        </w:rPr>
        <w:t>function</w:t>
      </w:r>
      <w:r w:rsidR="000A00F3" w:rsidRPr="001C287A">
        <w:rPr>
          <w:rFonts w:ascii="Times New Roman" w:hAnsi="Times New Roman"/>
          <w:color w:val="000000" w:themeColor="text1"/>
          <w:sz w:val="24"/>
          <w:rPrChange w:id="2608" w:author="User" w:date="2012-11-18T09:33:00Z">
            <w:rPr>
              <w:rFonts w:ascii="Times New Roman" w:hAnsi="Times New Roman"/>
            </w:rPr>
          </w:rPrChange>
        </w:rPr>
        <w:t>s</w:t>
      </w:r>
      <w:del w:id="2609" w:author="User" w:date="2012-11-18T09:33:00Z">
        <w:r>
          <w:rPr>
            <w:rFonts w:ascii="Times New Roman" w:hAnsi="Times New Roman" w:cs="Times New Roman"/>
          </w:rPr>
          <w:delText xml:space="preserve"> in Organic Lake surface waters</w:delText>
        </w:r>
      </w:del>
      <w:r w:rsidRPr="001C287A">
        <w:rPr>
          <w:rFonts w:ascii="Times New Roman" w:hAnsi="Times New Roman"/>
          <w:color w:val="000000" w:themeColor="text1"/>
          <w:sz w:val="24"/>
          <w:rPrChange w:id="2610" w:author="User" w:date="2012-11-18T09:33:00Z">
            <w:rPr>
              <w:rFonts w:ascii="Times New Roman" w:hAnsi="Times New Roman"/>
            </w:rPr>
          </w:rPrChange>
        </w:rPr>
        <w:t xml:space="preserve">. </w:t>
      </w:r>
      <w:r w:rsidR="000A00F3" w:rsidRPr="001C287A">
        <w:rPr>
          <w:rFonts w:ascii="Times New Roman" w:hAnsi="Times New Roman"/>
          <w:color w:val="000000" w:themeColor="text1"/>
          <w:sz w:val="24"/>
          <w:rPrChange w:id="2611" w:author="User" w:date="2012-11-18T09:33:00Z">
            <w:rPr>
              <w:rFonts w:ascii="Times New Roman" w:hAnsi="Times New Roman"/>
            </w:rPr>
          </w:rPrChange>
        </w:rPr>
        <w:t>The p</w:t>
      </w:r>
      <w:r w:rsidRPr="001C287A">
        <w:rPr>
          <w:rFonts w:ascii="Times New Roman" w:hAnsi="Times New Roman"/>
          <w:color w:val="000000" w:themeColor="text1"/>
          <w:sz w:val="24"/>
          <w:rPrChange w:id="2612" w:author="User" w:date="2012-11-18T09:33:00Z">
            <w:rPr>
              <w:rFonts w:ascii="Times New Roman" w:hAnsi="Times New Roman"/>
            </w:rPr>
          </w:rPrChange>
        </w:rPr>
        <w:t>resence of this cl</w:t>
      </w:r>
      <w:r w:rsidR="0098532D" w:rsidRPr="001C287A">
        <w:rPr>
          <w:rFonts w:ascii="Times New Roman" w:hAnsi="Times New Roman"/>
          <w:color w:val="000000" w:themeColor="text1"/>
          <w:sz w:val="24"/>
          <w:rPrChange w:id="2613" w:author="User" w:date="2012-11-18T09:33:00Z">
            <w:rPr>
              <w:rFonts w:ascii="Times New Roman" w:hAnsi="Times New Roman"/>
            </w:rPr>
          </w:rPrChange>
        </w:rPr>
        <w:t>ade in the deep zone</w:t>
      </w:r>
      <w:r w:rsidRPr="001C287A">
        <w:rPr>
          <w:rFonts w:ascii="Times New Roman" w:hAnsi="Times New Roman"/>
          <w:color w:val="000000" w:themeColor="text1"/>
          <w:sz w:val="24"/>
          <w:rPrChange w:id="2614" w:author="User" w:date="2012-11-18T09:33:00Z">
            <w:rPr>
              <w:rFonts w:ascii="Times New Roman" w:hAnsi="Times New Roman"/>
            </w:rPr>
          </w:rPrChange>
        </w:rPr>
        <w:t xml:space="preserve"> implies </w:t>
      </w:r>
      <w:r w:rsidR="009831DD" w:rsidRPr="001C287A">
        <w:rPr>
          <w:rFonts w:ascii="Times New Roman" w:hAnsi="Times New Roman"/>
          <w:color w:val="000000" w:themeColor="text1"/>
          <w:sz w:val="24"/>
          <w:rPrChange w:id="2615" w:author="User" w:date="2012-11-18T09:33:00Z">
            <w:rPr>
              <w:rFonts w:ascii="Times New Roman" w:hAnsi="Times New Roman"/>
            </w:rPr>
          </w:rPrChange>
        </w:rPr>
        <w:t xml:space="preserve">a </w:t>
      </w:r>
      <w:r w:rsidRPr="001C287A">
        <w:rPr>
          <w:rFonts w:ascii="Times New Roman" w:hAnsi="Times New Roman"/>
          <w:color w:val="000000" w:themeColor="text1"/>
          <w:sz w:val="24"/>
          <w:rPrChange w:id="2616" w:author="User" w:date="2012-11-18T09:33:00Z">
            <w:rPr>
              <w:rFonts w:ascii="Times New Roman" w:hAnsi="Times New Roman"/>
            </w:rPr>
          </w:rPrChange>
        </w:rPr>
        <w:t xml:space="preserve">facultative anaerobic </w:t>
      </w:r>
      <w:r w:rsidR="009831DD" w:rsidRPr="001C287A">
        <w:rPr>
          <w:rFonts w:ascii="Times New Roman" w:hAnsi="Times New Roman"/>
          <w:color w:val="000000" w:themeColor="text1"/>
          <w:sz w:val="24"/>
          <w:rPrChange w:id="2617" w:author="User" w:date="2012-11-18T09:33:00Z">
            <w:rPr>
              <w:rFonts w:ascii="Times New Roman" w:hAnsi="Times New Roman"/>
            </w:rPr>
          </w:rPrChange>
        </w:rPr>
        <w:t xml:space="preserve">lifestyle </w:t>
      </w:r>
      <w:r w:rsidRPr="001C287A">
        <w:rPr>
          <w:rFonts w:ascii="Times New Roman" w:hAnsi="Times New Roman"/>
          <w:color w:val="000000" w:themeColor="text1"/>
          <w:sz w:val="24"/>
          <w:rPrChange w:id="2618" w:author="User" w:date="2012-11-18T09:33:00Z">
            <w:rPr>
              <w:rFonts w:ascii="Times New Roman" w:hAnsi="Times New Roman"/>
            </w:rPr>
          </w:rPrChange>
        </w:rPr>
        <w:t xml:space="preserve">or </w:t>
      </w:r>
      <w:r w:rsidR="009831DD" w:rsidRPr="001C287A">
        <w:rPr>
          <w:rFonts w:ascii="Times New Roman" w:hAnsi="Times New Roman"/>
          <w:color w:val="000000" w:themeColor="text1"/>
          <w:sz w:val="24"/>
          <w:rPrChange w:id="2619" w:author="User" w:date="2012-11-18T09:33:00Z">
            <w:rPr>
              <w:rFonts w:ascii="Times New Roman" w:hAnsi="Times New Roman"/>
            </w:rPr>
          </w:rPrChange>
        </w:rPr>
        <w:t>sedimented cells</w:t>
      </w:r>
      <w:r w:rsidRPr="001C287A">
        <w:rPr>
          <w:rFonts w:ascii="Times New Roman" w:hAnsi="Times New Roman"/>
          <w:color w:val="000000" w:themeColor="text1"/>
          <w:sz w:val="24"/>
          <w:rPrChange w:id="2620" w:author="User" w:date="2012-11-18T09:33:00Z">
            <w:rPr>
              <w:rFonts w:ascii="Times New Roman" w:hAnsi="Times New Roman"/>
            </w:rPr>
          </w:rPrChange>
        </w:rPr>
        <w:t xml:space="preserve">. </w:t>
      </w:r>
    </w:p>
    <w:p w14:paraId="00ACB62E" w14:textId="5C74469B" w:rsidR="00D750ED" w:rsidRPr="001C287A" w:rsidRDefault="005C3ECD" w:rsidP="009A22D7">
      <w:pPr>
        <w:spacing w:after="0" w:line="240" w:lineRule="auto"/>
        <w:ind w:firstLine="426"/>
        <w:rPr>
          <w:rFonts w:ascii="Times New Roman" w:hAnsi="Times New Roman"/>
          <w:color w:val="000000" w:themeColor="text1"/>
          <w:sz w:val="24"/>
          <w:rPrChange w:id="2621" w:author="User" w:date="2012-11-18T09:33:00Z">
            <w:rPr>
              <w:rFonts w:ascii="Times New Roman" w:hAnsi="Times New Roman"/>
            </w:rPr>
          </w:rPrChange>
        </w:rPr>
        <w:pPrChange w:id="2622" w:author="User" w:date="2012-11-18T09:33:00Z">
          <w:pPr>
            <w:spacing w:line="240" w:lineRule="auto"/>
            <w:jc w:val="both"/>
          </w:pPr>
        </w:pPrChange>
      </w:pPr>
      <w:r w:rsidRPr="001C287A">
        <w:rPr>
          <w:rFonts w:ascii="Times New Roman" w:hAnsi="Times New Roman"/>
          <w:color w:val="000000" w:themeColor="text1"/>
          <w:sz w:val="24"/>
          <w:rPrChange w:id="2623" w:author="User" w:date="2012-11-18T09:33:00Z">
            <w:rPr>
              <w:rFonts w:ascii="Times New Roman" w:hAnsi="Times New Roman"/>
            </w:rPr>
          </w:rPrChange>
        </w:rPr>
        <w:t xml:space="preserve">The </w:t>
      </w:r>
      <w:r w:rsidR="001B46E8" w:rsidRPr="001C287A">
        <w:rPr>
          <w:rFonts w:ascii="Times New Roman" w:hAnsi="Times New Roman"/>
          <w:color w:val="000000" w:themeColor="text1"/>
          <w:sz w:val="24"/>
          <w:rPrChange w:id="2624" w:author="User" w:date="2012-11-18T09:33:00Z">
            <w:rPr>
              <w:rFonts w:ascii="Times New Roman" w:hAnsi="Times New Roman"/>
            </w:rPr>
          </w:rPrChange>
        </w:rPr>
        <w:t xml:space="preserve">bottom of the water column </w:t>
      </w:r>
      <w:r w:rsidR="00621188" w:rsidRPr="001C287A">
        <w:rPr>
          <w:rFonts w:ascii="Times New Roman" w:hAnsi="Times New Roman"/>
          <w:color w:val="000000" w:themeColor="text1"/>
          <w:sz w:val="24"/>
          <w:rPrChange w:id="2625" w:author="User" w:date="2012-11-18T09:33:00Z">
            <w:rPr>
              <w:rFonts w:ascii="Times New Roman" w:hAnsi="Times New Roman"/>
            </w:rPr>
          </w:rPrChange>
        </w:rPr>
        <w:t>was</w:t>
      </w:r>
      <w:r w:rsidRPr="001C287A">
        <w:rPr>
          <w:rFonts w:ascii="Times New Roman" w:hAnsi="Times New Roman"/>
          <w:color w:val="000000" w:themeColor="text1"/>
          <w:sz w:val="24"/>
          <w:rPrChange w:id="2626" w:author="User" w:date="2012-11-18T09:33:00Z">
            <w:rPr>
              <w:rFonts w:ascii="Times New Roman" w:hAnsi="Times New Roman"/>
            </w:rPr>
          </w:rPrChange>
        </w:rPr>
        <w:t xml:space="preserve"> distinguished by </w:t>
      </w:r>
      <w:r w:rsidR="00C967BF" w:rsidRPr="001C287A">
        <w:rPr>
          <w:rFonts w:ascii="Times New Roman" w:hAnsi="Times New Roman"/>
          <w:color w:val="000000" w:themeColor="text1"/>
          <w:sz w:val="24"/>
          <w:rPrChange w:id="2627" w:author="User" w:date="2012-11-18T09:33:00Z">
            <w:rPr>
              <w:rFonts w:ascii="Times New Roman" w:hAnsi="Times New Roman"/>
            </w:rPr>
          </w:rPrChange>
        </w:rPr>
        <w:t xml:space="preserve">the presence of </w:t>
      </w:r>
      <w:ins w:id="2628" w:author="User" w:date="2012-11-18T09:33:00Z">
        <w:r w:rsidR="00EB40EB">
          <w:rPr>
            <w:rFonts w:ascii="Times New Roman" w:hAnsi="Times New Roman" w:cs="Times New Roman"/>
            <w:color w:val="000000" w:themeColor="text1"/>
            <w:sz w:val="24"/>
            <w:szCs w:val="24"/>
          </w:rPr>
          <w:t xml:space="preserve">OTUs for </w:t>
        </w:r>
      </w:ins>
      <w:r w:rsidRPr="001C287A">
        <w:rPr>
          <w:rFonts w:ascii="Times New Roman" w:hAnsi="Times New Roman"/>
          <w:color w:val="000000" w:themeColor="text1"/>
          <w:sz w:val="24"/>
          <w:rPrChange w:id="2629" w:author="User" w:date="2012-11-18T09:33:00Z">
            <w:rPr>
              <w:rFonts w:ascii="Times New Roman" w:hAnsi="Times New Roman"/>
            </w:rPr>
          </w:rPrChange>
        </w:rPr>
        <w:t>candi</w:t>
      </w:r>
      <w:r w:rsidR="009E4B43" w:rsidRPr="001C287A">
        <w:rPr>
          <w:rFonts w:ascii="Times New Roman" w:hAnsi="Times New Roman"/>
          <w:color w:val="000000" w:themeColor="text1"/>
          <w:sz w:val="24"/>
          <w:rPrChange w:id="2630" w:author="User" w:date="2012-11-18T09:33:00Z">
            <w:rPr>
              <w:rFonts w:ascii="Times New Roman" w:hAnsi="Times New Roman"/>
            </w:rPr>
          </w:rPrChange>
        </w:rPr>
        <w:t>date division</w:t>
      </w:r>
      <w:r w:rsidR="00F76C62" w:rsidRPr="001C287A">
        <w:rPr>
          <w:rFonts w:ascii="Times New Roman" w:hAnsi="Times New Roman"/>
          <w:color w:val="000000" w:themeColor="text1"/>
          <w:sz w:val="24"/>
          <w:rPrChange w:id="2631" w:author="User" w:date="2012-11-18T09:33:00Z">
            <w:rPr>
              <w:rFonts w:ascii="Times New Roman" w:hAnsi="Times New Roman"/>
            </w:rPr>
          </w:rPrChange>
        </w:rPr>
        <w:t>s</w:t>
      </w:r>
      <w:r w:rsidR="009E4B43" w:rsidRPr="001C287A">
        <w:rPr>
          <w:rFonts w:ascii="Times New Roman" w:hAnsi="Times New Roman"/>
          <w:color w:val="000000" w:themeColor="text1"/>
          <w:sz w:val="24"/>
          <w:rPrChange w:id="2632" w:author="User" w:date="2012-11-18T09:33:00Z">
            <w:rPr>
              <w:rFonts w:ascii="Times New Roman" w:hAnsi="Times New Roman"/>
            </w:rPr>
          </w:rPrChange>
        </w:rPr>
        <w:t xml:space="preserve"> OD</w:t>
      </w:r>
      <w:r w:rsidR="00A97A50" w:rsidRPr="001C287A">
        <w:rPr>
          <w:rFonts w:ascii="Times New Roman" w:hAnsi="Times New Roman"/>
          <w:color w:val="000000" w:themeColor="text1"/>
          <w:sz w:val="24"/>
          <w:rPrChange w:id="2633" w:author="User" w:date="2012-11-18T09:33:00Z">
            <w:rPr>
              <w:rFonts w:ascii="Times New Roman" w:hAnsi="Times New Roman"/>
            </w:rPr>
          </w:rPrChange>
        </w:rPr>
        <w:t>1</w:t>
      </w:r>
      <w:r w:rsidR="00F76C62" w:rsidRPr="001C287A">
        <w:rPr>
          <w:rFonts w:ascii="Times New Roman" w:hAnsi="Times New Roman"/>
          <w:color w:val="000000" w:themeColor="text1"/>
          <w:sz w:val="24"/>
          <w:rPrChange w:id="2634" w:author="User" w:date="2012-11-18T09:33:00Z">
            <w:rPr>
              <w:rFonts w:ascii="Times New Roman" w:hAnsi="Times New Roman"/>
            </w:rPr>
          </w:rPrChange>
        </w:rPr>
        <w:t xml:space="preserve"> and TM7</w:t>
      </w:r>
      <w:r w:rsidRPr="001C287A">
        <w:rPr>
          <w:rFonts w:ascii="Times New Roman" w:hAnsi="Times New Roman"/>
          <w:color w:val="000000" w:themeColor="text1"/>
          <w:sz w:val="24"/>
          <w:rPrChange w:id="2635" w:author="User" w:date="2012-11-18T09:33:00Z">
            <w:rPr>
              <w:rFonts w:ascii="Times New Roman" w:hAnsi="Times New Roman"/>
            </w:rPr>
          </w:rPrChange>
        </w:rPr>
        <w:t>.</w:t>
      </w:r>
      <w:ins w:id="2636" w:author="User" w:date="2012-11-18T09:33:00Z">
        <w:r w:rsidR="00EB40EB">
          <w:rPr>
            <w:rFonts w:ascii="Times New Roman" w:hAnsi="Times New Roman" w:cs="Times New Roman"/>
            <w:color w:val="000000" w:themeColor="text1"/>
            <w:sz w:val="24"/>
            <w:szCs w:val="24"/>
          </w:rPr>
          <w:t xml:space="preserve"> </w:t>
        </w:r>
      </w:ins>
      <w:r w:rsidR="00621188" w:rsidRPr="001C287A">
        <w:rPr>
          <w:rFonts w:ascii="Times New Roman" w:hAnsi="Times New Roman"/>
          <w:color w:val="000000" w:themeColor="text1"/>
          <w:sz w:val="24"/>
          <w:rPrChange w:id="2637" w:author="User" w:date="2012-11-18T09:33:00Z">
            <w:rPr>
              <w:rFonts w:ascii="Times New Roman" w:hAnsi="Times New Roman"/>
            </w:rPr>
          </w:rPrChange>
        </w:rPr>
        <w:t xml:space="preserve">OD1 was </w:t>
      </w:r>
      <w:r w:rsidR="002A1CF6" w:rsidRPr="001C287A">
        <w:rPr>
          <w:rFonts w:ascii="Times New Roman" w:hAnsi="Times New Roman"/>
          <w:color w:val="000000" w:themeColor="text1"/>
          <w:sz w:val="24"/>
          <w:rPrChange w:id="2638" w:author="User" w:date="2012-11-18T09:33:00Z">
            <w:rPr>
              <w:rFonts w:ascii="Times New Roman" w:hAnsi="Times New Roman"/>
            </w:rPr>
          </w:rPrChange>
        </w:rPr>
        <w:t xml:space="preserve">more </w:t>
      </w:r>
      <w:r w:rsidR="00621188" w:rsidRPr="001C287A">
        <w:rPr>
          <w:rFonts w:ascii="Times New Roman" w:hAnsi="Times New Roman"/>
          <w:color w:val="000000" w:themeColor="text1"/>
          <w:sz w:val="24"/>
          <w:rPrChange w:id="2639" w:author="User" w:date="2012-11-18T09:33:00Z">
            <w:rPr>
              <w:rFonts w:ascii="Times New Roman" w:hAnsi="Times New Roman"/>
            </w:rPr>
          </w:rPrChange>
        </w:rPr>
        <w:t>abundant</w:t>
      </w:r>
      <w:r w:rsidR="002A1CF6" w:rsidRPr="001C287A">
        <w:rPr>
          <w:rFonts w:ascii="Times New Roman" w:hAnsi="Times New Roman"/>
          <w:color w:val="000000" w:themeColor="text1"/>
          <w:sz w:val="24"/>
          <w:rPrChange w:id="2640" w:author="User" w:date="2012-11-18T09:33:00Z">
            <w:rPr>
              <w:rFonts w:ascii="Times New Roman" w:hAnsi="Times New Roman"/>
            </w:rPr>
          </w:rPrChange>
        </w:rPr>
        <w:t>,</w:t>
      </w:r>
      <w:r w:rsidR="00621188" w:rsidRPr="001C287A">
        <w:rPr>
          <w:rFonts w:ascii="Times New Roman" w:hAnsi="Times New Roman"/>
          <w:color w:val="000000" w:themeColor="text1"/>
          <w:sz w:val="24"/>
          <w:rPrChange w:id="2641" w:author="User" w:date="2012-11-18T09:33:00Z">
            <w:rPr>
              <w:rFonts w:ascii="Times New Roman" w:hAnsi="Times New Roman"/>
            </w:rPr>
          </w:rPrChange>
        </w:rPr>
        <w:t xml:space="preserve"> and its</w:t>
      </w:r>
      <w:r w:rsidR="00AF3BE9" w:rsidRPr="001C287A">
        <w:rPr>
          <w:rFonts w:ascii="Times New Roman" w:hAnsi="Times New Roman"/>
          <w:color w:val="000000" w:themeColor="text1"/>
          <w:sz w:val="24"/>
          <w:rPrChange w:id="2642" w:author="User" w:date="2012-11-18T09:33:00Z">
            <w:rPr>
              <w:rFonts w:ascii="Times New Roman" w:hAnsi="Times New Roman"/>
            </w:rPr>
          </w:rPrChange>
        </w:rPr>
        <w:t xml:space="preserve"> prevalence </w:t>
      </w:r>
      <w:r w:rsidR="002A1CF6" w:rsidRPr="001C287A">
        <w:rPr>
          <w:rFonts w:ascii="Times New Roman" w:hAnsi="Times New Roman"/>
          <w:color w:val="000000" w:themeColor="text1"/>
          <w:sz w:val="24"/>
          <w:rPrChange w:id="2643" w:author="User" w:date="2012-11-18T09:33:00Z">
            <w:rPr>
              <w:rFonts w:ascii="Times New Roman" w:hAnsi="Times New Roman"/>
            </w:rPr>
          </w:rPrChange>
        </w:rPr>
        <w:t xml:space="preserve">on this size fraction is consistent with similar findings for size fractionation </w:t>
      </w:r>
      <w:del w:id="2644" w:author="User" w:date="2012-11-18T09:33:00Z">
        <w:r w:rsidR="00202980">
          <w:rPr>
            <w:rFonts w:ascii="Times New Roman" w:hAnsi="Times New Roman" w:cs="Times New Roman"/>
          </w:rPr>
          <w:delText>of</w:delText>
        </w:r>
        <w:r w:rsidR="002573FF">
          <w:rPr>
            <w:rFonts w:ascii="Times New Roman" w:hAnsi="Times New Roman" w:cs="Times New Roman"/>
          </w:rPr>
          <w:delText>ground</w:delText>
        </w:r>
      </w:del>
      <w:ins w:id="2645" w:author="User" w:date="2012-11-18T09:33:00Z">
        <w:r w:rsidR="00202980" w:rsidRPr="001C287A">
          <w:rPr>
            <w:rFonts w:ascii="Times New Roman" w:hAnsi="Times New Roman" w:cs="Times New Roman"/>
            <w:color w:val="000000" w:themeColor="text1"/>
            <w:sz w:val="24"/>
            <w:szCs w:val="24"/>
          </w:rPr>
          <w:t>of</w:t>
        </w:r>
        <w:r w:rsidR="00EB40EB">
          <w:rPr>
            <w:rFonts w:ascii="Times New Roman" w:hAnsi="Times New Roman" w:cs="Times New Roman"/>
            <w:color w:val="000000" w:themeColor="text1"/>
            <w:sz w:val="24"/>
            <w:szCs w:val="24"/>
          </w:rPr>
          <w:t xml:space="preserve"> </w:t>
        </w:r>
        <w:r w:rsidR="002573FF" w:rsidRPr="001C287A">
          <w:rPr>
            <w:rFonts w:ascii="Times New Roman" w:hAnsi="Times New Roman" w:cs="Times New Roman"/>
            <w:color w:val="000000" w:themeColor="text1"/>
            <w:sz w:val="24"/>
            <w:szCs w:val="24"/>
          </w:rPr>
          <w:t>ground</w:t>
        </w:r>
      </w:ins>
      <w:r w:rsidR="002573FF" w:rsidRPr="001C287A">
        <w:rPr>
          <w:rFonts w:ascii="Times New Roman" w:hAnsi="Times New Roman"/>
          <w:color w:val="000000" w:themeColor="text1"/>
          <w:sz w:val="24"/>
          <w:rPrChange w:id="2646" w:author="User" w:date="2012-11-18T09:33:00Z">
            <w:rPr>
              <w:rFonts w:ascii="Times New Roman" w:hAnsi="Times New Roman"/>
            </w:rPr>
          </w:rPrChange>
        </w:rPr>
        <w:t xml:space="preserve"> water</w:t>
      </w:r>
      <w:r w:rsidR="00AF3BE9" w:rsidRPr="001C287A">
        <w:rPr>
          <w:rFonts w:ascii="Times New Roman" w:hAnsi="Times New Roman"/>
          <w:color w:val="000000" w:themeColor="text1"/>
          <w:sz w:val="24"/>
          <w:rPrChange w:id="2647" w:author="User" w:date="2012-11-18T09:33:00Z">
            <w:rPr>
              <w:rFonts w:ascii="Times New Roman" w:hAnsi="Times New Roman"/>
            </w:rPr>
          </w:rPrChange>
        </w:rPr>
        <w:t xml:space="preserve"> (Miyoshi </w:t>
      </w:r>
      <w:r w:rsidR="00AF3BE9" w:rsidRPr="001C287A">
        <w:rPr>
          <w:rFonts w:ascii="Times New Roman" w:hAnsi="Times New Roman"/>
          <w:i/>
          <w:color w:val="000000" w:themeColor="text1"/>
          <w:sz w:val="24"/>
          <w:rPrChange w:id="2648" w:author="User" w:date="2012-11-18T09:33:00Z">
            <w:rPr>
              <w:rFonts w:ascii="Times New Roman" w:hAnsi="Times New Roman"/>
              <w:i/>
            </w:rPr>
          </w:rPrChange>
        </w:rPr>
        <w:t>et al.</w:t>
      </w:r>
      <w:r w:rsidR="00A03BCB" w:rsidRPr="001C287A">
        <w:rPr>
          <w:rFonts w:ascii="Times New Roman" w:hAnsi="Times New Roman"/>
          <w:color w:val="000000" w:themeColor="text1"/>
          <w:sz w:val="24"/>
          <w:rPrChange w:id="2649" w:author="User" w:date="2012-11-18T09:33:00Z">
            <w:rPr>
              <w:rFonts w:ascii="Times New Roman" w:hAnsi="Times New Roman"/>
            </w:rPr>
          </w:rPrChange>
        </w:rPr>
        <w:t>, 2005</w:t>
      </w:r>
      <w:r w:rsidR="00C967BF" w:rsidRPr="001C287A">
        <w:rPr>
          <w:rFonts w:ascii="Times New Roman" w:hAnsi="Times New Roman"/>
          <w:color w:val="000000" w:themeColor="text1"/>
          <w:sz w:val="24"/>
          <w:rPrChange w:id="2650" w:author="User" w:date="2012-11-18T09:33:00Z">
            <w:rPr>
              <w:rFonts w:ascii="Times New Roman" w:hAnsi="Times New Roman"/>
            </w:rPr>
          </w:rPrChange>
        </w:rPr>
        <w:t>)</w:t>
      </w:r>
      <w:r w:rsidR="00AF3BE9" w:rsidRPr="001C287A">
        <w:rPr>
          <w:rFonts w:ascii="Times New Roman" w:hAnsi="Times New Roman"/>
          <w:color w:val="000000" w:themeColor="text1"/>
          <w:sz w:val="24"/>
          <w:rPrChange w:id="2651" w:author="User" w:date="2012-11-18T09:33:00Z">
            <w:rPr>
              <w:rFonts w:ascii="Times New Roman" w:hAnsi="Times New Roman"/>
            </w:rPr>
          </w:rPrChange>
        </w:rPr>
        <w:t>.</w:t>
      </w:r>
      <w:ins w:id="2652" w:author="User" w:date="2012-11-18T09:33:00Z">
        <w:r w:rsidR="00EB40EB">
          <w:rPr>
            <w:rFonts w:ascii="Times New Roman" w:hAnsi="Times New Roman" w:cs="Times New Roman"/>
            <w:color w:val="000000" w:themeColor="text1"/>
            <w:sz w:val="24"/>
            <w:szCs w:val="24"/>
          </w:rPr>
          <w:t xml:space="preserve"> </w:t>
        </w:r>
      </w:ins>
      <w:r w:rsidR="008C2B63" w:rsidRPr="001C287A">
        <w:rPr>
          <w:rFonts w:ascii="Times New Roman" w:hAnsi="Times New Roman"/>
          <w:color w:val="000000" w:themeColor="text1"/>
          <w:sz w:val="24"/>
          <w:rPrChange w:id="2653" w:author="User" w:date="2012-11-18T09:33:00Z">
            <w:rPr>
              <w:rFonts w:ascii="Times New Roman" w:hAnsi="Times New Roman"/>
            </w:rPr>
          </w:rPrChange>
        </w:rPr>
        <w:t xml:space="preserve">OD1 </w:t>
      </w:r>
      <w:r w:rsidR="002A1CF6" w:rsidRPr="001C287A">
        <w:rPr>
          <w:rFonts w:ascii="Times New Roman" w:hAnsi="Times New Roman"/>
          <w:color w:val="000000" w:themeColor="text1"/>
          <w:sz w:val="24"/>
          <w:rPrChange w:id="2654" w:author="User" w:date="2012-11-18T09:33:00Z">
            <w:rPr>
              <w:rFonts w:ascii="Times New Roman" w:hAnsi="Times New Roman"/>
            </w:rPr>
          </w:rPrChange>
        </w:rPr>
        <w:t xml:space="preserve">is </w:t>
      </w:r>
      <w:r w:rsidR="008C2B63" w:rsidRPr="001C287A">
        <w:rPr>
          <w:rFonts w:ascii="Times New Roman" w:hAnsi="Times New Roman"/>
          <w:color w:val="000000" w:themeColor="text1"/>
          <w:sz w:val="24"/>
          <w:rPrChange w:id="2655" w:author="User" w:date="2012-11-18T09:33:00Z">
            <w:rPr>
              <w:rFonts w:ascii="Times New Roman" w:hAnsi="Times New Roman"/>
            </w:rPr>
          </w:rPrChange>
        </w:rPr>
        <w:t xml:space="preserve">consistently associated with anoxic environments (Harris </w:t>
      </w:r>
      <w:r w:rsidR="008C2B63" w:rsidRPr="001C287A">
        <w:rPr>
          <w:rFonts w:ascii="Times New Roman" w:hAnsi="Times New Roman"/>
          <w:i/>
          <w:color w:val="000000" w:themeColor="text1"/>
          <w:sz w:val="24"/>
          <w:rPrChange w:id="2656" w:author="User" w:date="2012-11-18T09:33:00Z">
            <w:rPr>
              <w:rFonts w:ascii="Times New Roman" w:hAnsi="Times New Roman"/>
              <w:i/>
            </w:rPr>
          </w:rPrChange>
        </w:rPr>
        <w:t>et al</w:t>
      </w:r>
      <w:r w:rsidR="00C967BF" w:rsidRPr="001C287A">
        <w:rPr>
          <w:rFonts w:ascii="Times New Roman" w:hAnsi="Times New Roman"/>
          <w:color w:val="000000" w:themeColor="text1"/>
          <w:sz w:val="24"/>
          <w:rPrChange w:id="2657" w:author="User" w:date="2012-11-18T09:33:00Z">
            <w:rPr>
              <w:rFonts w:ascii="Times New Roman" w:hAnsi="Times New Roman"/>
            </w:rPr>
          </w:rPrChange>
        </w:rPr>
        <w:t>., 2004)</w:t>
      </w:r>
      <w:r w:rsidR="00005EE4" w:rsidRPr="001C287A">
        <w:rPr>
          <w:rFonts w:ascii="Times New Roman" w:hAnsi="Times New Roman"/>
          <w:color w:val="000000" w:themeColor="text1"/>
          <w:sz w:val="24"/>
          <w:rPrChange w:id="2658" w:author="User" w:date="2012-11-18T09:33:00Z">
            <w:rPr>
              <w:rFonts w:ascii="Times New Roman" w:hAnsi="Times New Roman"/>
            </w:rPr>
          </w:rPrChange>
        </w:rPr>
        <w:t>. G</w:t>
      </w:r>
      <w:r w:rsidR="00C967BF" w:rsidRPr="001C287A">
        <w:rPr>
          <w:rFonts w:ascii="Times New Roman" w:hAnsi="Times New Roman"/>
          <w:color w:val="000000" w:themeColor="text1"/>
          <w:sz w:val="24"/>
          <w:rPrChange w:id="2659" w:author="User" w:date="2012-11-18T09:33:00Z">
            <w:rPr>
              <w:rFonts w:ascii="Times New Roman" w:hAnsi="Times New Roman"/>
            </w:rPr>
          </w:rPrChange>
        </w:rPr>
        <w:t xml:space="preserve">enomic </w:t>
      </w:r>
      <w:r w:rsidR="002A1CF6" w:rsidRPr="001C287A">
        <w:rPr>
          <w:rFonts w:ascii="Times New Roman" w:hAnsi="Times New Roman"/>
          <w:color w:val="000000" w:themeColor="text1"/>
          <w:sz w:val="24"/>
          <w:rPrChange w:id="2660" w:author="User" w:date="2012-11-18T09:33:00Z">
            <w:rPr>
              <w:rFonts w:ascii="Times New Roman" w:hAnsi="Times New Roman"/>
            </w:rPr>
          </w:rPrChange>
        </w:rPr>
        <w:t xml:space="preserve">analyses </w:t>
      </w:r>
      <w:r w:rsidR="00005EE4" w:rsidRPr="001C287A">
        <w:rPr>
          <w:rFonts w:ascii="Times New Roman" w:hAnsi="Times New Roman"/>
          <w:color w:val="000000" w:themeColor="text1"/>
          <w:sz w:val="24"/>
          <w:rPrChange w:id="2661" w:author="User" w:date="2012-11-18T09:33:00Z">
            <w:rPr>
              <w:rFonts w:ascii="Times New Roman" w:hAnsi="Times New Roman"/>
            </w:rPr>
          </w:rPrChange>
        </w:rPr>
        <w:t xml:space="preserve">identified </w:t>
      </w:r>
      <w:ins w:id="2662" w:author="User" w:date="2012-11-18T09:33:00Z">
        <w:r w:rsidR="00EB40EB">
          <w:rPr>
            <w:rFonts w:ascii="Times New Roman" w:hAnsi="Times New Roman" w:cs="Times New Roman"/>
            <w:color w:val="000000" w:themeColor="text1"/>
            <w:sz w:val="24"/>
            <w:szCs w:val="24"/>
          </w:rPr>
          <w:t xml:space="preserve">OTUs for </w:t>
        </w:r>
      </w:ins>
      <w:r w:rsidR="00005EE4" w:rsidRPr="001C287A">
        <w:rPr>
          <w:rFonts w:ascii="Times New Roman" w:hAnsi="Times New Roman"/>
          <w:color w:val="000000" w:themeColor="text1"/>
          <w:sz w:val="24"/>
          <w:rPrChange w:id="2663" w:author="User" w:date="2012-11-18T09:33:00Z">
            <w:rPr>
              <w:rFonts w:ascii="Times New Roman" w:hAnsi="Times New Roman"/>
            </w:rPr>
          </w:rPrChange>
        </w:rPr>
        <w:t xml:space="preserve">OD1 in the anoxic zone of Ace Lake (Lauro </w:t>
      </w:r>
      <w:r w:rsidR="00005EE4" w:rsidRPr="001C287A">
        <w:rPr>
          <w:rFonts w:ascii="Times New Roman" w:hAnsi="Times New Roman"/>
          <w:i/>
          <w:color w:val="000000" w:themeColor="text1"/>
          <w:sz w:val="24"/>
          <w:rPrChange w:id="2664" w:author="User" w:date="2012-11-18T09:33:00Z">
            <w:rPr>
              <w:rFonts w:ascii="Times New Roman" w:hAnsi="Times New Roman"/>
              <w:i/>
            </w:rPr>
          </w:rPrChange>
        </w:rPr>
        <w:t>et al.,</w:t>
      </w:r>
      <w:r w:rsidR="00005EE4" w:rsidRPr="001C287A">
        <w:rPr>
          <w:rFonts w:ascii="Times New Roman" w:hAnsi="Times New Roman"/>
          <w:color w:val="000000" w:themeColor="text1"/>
          <w:sz w:val="24"/>
          <w:rPrChange w:id="2665" w:author="User" w:date="2012-11-18T09:33:00Z">
            <w:rPr>
              <w:rFonts w:ascii="Times New Roman" w:hAnsi="Times New Roman"/>
            </w:rPr>
          </w:rPrChange>
        </w:rPr>
        <w:t xml:space="preserve"> 2011), and </w:t>
      </w:r>
      <w:r w:rsidR="002A1CF6" w:rsidRPr="001C287A">
        <w:rPr>
          <w:rFonts w:ascii="Times New Roman" w:hAnsi="Times New Roman"/>
          <w:color w:val="000000" w:themeColor="text1"/>
          <w:sz w:val="24"/>
          <w:rPrChange w:id="2666" w:author="User" w:date="2012-11-18T09:33:00Z">
            <w:rPr>
              <w:rFonts w:ascii="Times New Roman" w:hAnsi="Times New Roman"/>
            </w:rPr>
          </w:rPrChange>
        </w:rPr>
        <w:t xml:space="preserve">OD1 </w:t>
      </w:r>
      <w:r w:rsidR="00C967BF" w:rsidRPr="001C287A">
        <w:rPr>
          <w:rFonts w:ascii="Times New Roman" w:hAnsi="Times New Roman"/>
          <w:color w:val="000000" w:themeColor="text1"/>
          <w:sz w:val="24"/>
          <w:rPrChange w:id="2667" w:author="User" w:date="2012-11-18T09:33:00Z">
            <w:rPr>
              <w:rFonts w:ascii="Times New Roman" w:hAnsi="Times New Roman"/>
            </w:rPr>
          </w:rPrChange>
        </w:rPr>
        <w:t xml:space="preserve">from Zodletone Spring, Oklahoma </w:t>
      </w:r>
      <w:r w:rsidR="00005EE4" w:rsidRPr="001C287A">
        <w:rPr>
          <w:rFonts w:ascii="Times New Roman" w:hAnsi="Times New Roman"/>
          <w:color w:val="000000" w:themeColor="text1"/>
          <w:sz w:val="24"/>
          <w:rPrChange w:id="2668" w:author="User" w:date="2012-11-18T09:33:00Z">
            <w:rPr>
              <w:rFonts w:ascii="Times New Roman" w:hAnsi="Times New Roman"/>
            </w:rPr>
          </w:rPrChange>
        </w:rPr>
        <w:t xml:space="preserve">was reported to </w:t>
      </w:r>
      <w:r w:rsidR="002A1CF6" w:rsidRPr="001C287A">
        <w:rPr>
          <w:rFonts w:ascii="Times New Roman" w:hAnsi="Times New Roman"/>
          <w:color w:val="000000" w:themeColor="text1"/>
          <w:sz w:val="24"/>
          <w:rPrChange w:id="2669" w:author="User" w:date="2012-11-18T09:33:00Z">
            <w:rPr>
              <w:rFonts w:ascii="Times New Roman" w:hAnsi="Times New Roman"/>
            </w:rPr>
          </w:rPrChange>
        </w:rPr>
        <w:t xml:space="preserve">possess </w:t>
      </w:r>
      <w:r w:rsidR="00C967BF" w:rsidRPr="001C287A">
        <w:rPr>
          <w:rFonts w:ascii="Times New Roman" w:hAnsi="Times New Roman"/>
          <w:color w:val="000000" w:themeColor="text1"/>
          <w:sz w:val="24"/>
          <w:rPrChange w:id="2670" w:author="User" w:date="2012-11-18T09:33:00Z">
            <w:rPr>
              <w:rFonts w:ascii="Times New Roman" w:hAnsi="Times New Roman"/>
            </w:rPr>
          </w:rPrChange>
        </w:rPr>
        <w:t xml:space="preserve">oxygen sensitive enzymes related to </w:t>
      </w:r>
      <w:r w:rsidR="002A1CF6" w:rsidRPr="001C287A">
        <w:rPr>
          <w:rFonts w:ascii="Times New Roman" w:hAnsi="Times New Roman"/>
          <w:color w:val="000000" w:themeColor="text1"/>
          <w:sz w:val="24"/>
          <w:rPrChange w:id="2671" w:author="User" w:date="2012-11-18T09:33:00Z">
            <w:rPr>
              <w:rFonts w:ascii="Times New Roman" w:hAnsi="Times New Roman"/>
            </w:rPr>
          </w:rPrChange>
        </w:rPr>
        <w:t xml:space="preserve">those from </w:t>
      </w:r>
      <w:r w:rsidR="00C967BF" w:rsidRPr="001C287A">
        <w:rPr>
          <w:rFonts w:ascii="Times New Roman" w:hAnsi="Times New Roman"/>
          <w:color w:val="000000" w:themeColor="text1"/>
          <w:sz w:val="24"/>
          <w:rPrChange w:id="2672" w:author="User" w:date="2012-11-18T09:33:00Z">
            <w:rPr>
              <w:rFonts w:ascii="Times New Roman" w:hAnsi="Times New Roman"/>
            </w:rPr>
          </w:rPrChange>
        </w:rPr>
        <w:t xml:space="preserve">anaerobic bacteria (Elshahed </w:t>
      </w:r>
      <w:r w:rsidR="00C967BF" w:rsidRPr="001C287A">
        <w:rPr>
          <w:rFonts w:ascii="Times New Roman" w:hAnsi="Times New Roman"/>
          <w:i/>
          <w:color w:val="000000" w:themeColor="text1"/>
          <w:sz w:val="24"/>
          <w:rPrChange w:id="2673" w:author="User" w:date="2012-11-18T09:33:00Z">
            <w:rPr>
              <w:rFonts w:ascii="Times New Roman" w:hAnsi="Times New Roman"/>
              <w:i/>
            </w:rPr>
          </w:rPrChange>
        </w:rPr>
        <w:t>et al.</w:t>
      </w:r>
      <w:r w:rsidR="00C967BF" w:rsidRPr="001C287A">
        <w:rPr>
          <w:rFonts w:ascii="Times New Roman" w:hAnsi="Times New Roman"/>
          <w:color w:val="000000" w:themeColor="text1"/>
          <w:sz w:val="24"/>
          <w:rPrChange w:id="2674" w:author="User" w:date="2012-11-18T09:33:00Z">
            <w:rPr>
              <w:rFonts w:ascii="Times New Roman" w:hAnsi="Times New Roman"/>
            </w:rPr>
          </w:rPrChange>
        </w:rPr>
        <w:t>,</w:t>
      </w:r>
      <w:ins w:id="2675" w:author="User" w:date="2012-11-18T09:33:00Z">
        <w:r w:rsidR="00EB40EB">
          <w:rPr>
            <w:rFonts w:ascii="Times New Roman" w:hAnsi="Times New Roman" w:cs="Times New Roman"/>
            <w:color w:val="000000" w:themeColor="text1"/>
            <w:sz w:val="24"/>
            <w:szCs w:val="24"/>
          </w:rPr>
          <w:t xml:space="preserve"> </w:t>
        </w:r>
      </w:ins>
      <w:r w:rsidR="00C967BF" w:rsidRPr="001C287A">
        <w:rPr>
          <w:rFonts w:ascii="Times New Roman" w:hAnsi="Times New Roman"/>
          <w:color w:val="000000" w:themeColor="text1"/>
          <w:sz w:val="24"/>
          <w:rPrChange w:id="2676" w:author="User" w:date="2012-11-18T09:33:00Z">
            <w:rPr>
              <w:rFonts w:ascii="Times New Roman" w:hAnsi="Times New Roman"/>
            </w:rPr>
          </w:rPrChange>
        </w:rPr>
        <w:t xml:space="preserve">2005). </w:t>
      </w:r>
      <w:r w:rsidR="008C2B63" w:rsidRPr="001C287A">
        <w:rPr>
          <w:rFonts w:ascii="Times New Roman" w:hAnsi="Times New Roman"/>
          <w:color w:val="000000" w:themeColor="text1"/>
          <w:sz w:val="24"/>
          <w:rPrChange w:id="2677" w:author="User" w:date="2012-11-18T09:33:00Z">
            <w:rPr>
              <w:rFonts w:ascii="Times New Roman" w:hAnsi="Times New Roman"/>
            </w:rPr>
          </w:rPrChange>
        </w:rPr>
        <w:t>In the marine</w:t>
      </w:r>
      <w:r w:rsidR="00C967BF" w:rsidRPr="001C287A">
        <w:rPr>
          <w:rFonts w:ascii="Times New Roman" w:hAnsi="Times New Roman"/>
          <w:color w:val="000000" w:themeColor="text1"/>
          <w:sz w:val="24"/>
          <w:rPrChange w:id="2678" w:author="User" w:date="2012-11-18T09:33:00Z">
            <w:rPr>
              <w:rFonts w:ascii="Times New Roman" w:hAnsi="Times New Roman"/>
            </w:rPr>
          </w:rPrChange>
        </w:rPr>
        <w:t xml:space="preserve"> </w:t>
      </w:r>
      <w:del w:id="2679" w:author="User" w:date="2012-11-18T09:33:00Z">
        <w:r w:rsidR="00C967BF">
          <w:rPr>
            <w:rFonts w:ascii="Times New Roman" w:hAnsi="Times New Roman" w:cs="Times New Roman"/>
          </w:rPr>
          <w:delText>environment</w:delText>
        </w:r>
        <w:r w:rsidR="00005EE4">
          <w:rPr>
            <w:rFonts w:ascii="Times New Roman" w:hAnsi="Times New Roman" w:cs="Times New Roman"/>
          </w:rPr>
          <w:delText>OD1</w:delText>
        </w:r>
      </w:del>
      <w:ins w:id="2680" w:author="User" w:date="2012-11-18T09:33:00Z">
        <w:r w:rsidR="00C967BF" w:rsidRPr="001C287A">
          <w:rPr>
            <w:rFonts w:ascii="Times New Roman" w:hAnsi="Times New Roman" w:cs="Times New Roman"/>
            <w:color w:val="000000" w:themeColor="text1"/>
            <w:sz w:val="24"/>
            <w:szCs w:val="24"/>
          </w:rPr>
          <w:t>environment</w:t>
        </w:r>
        <w:r w:rsidR="00EB40EB">
          <w:rPr>
            <w:rFonts w:ascii="Times New Roman" w:hAnsi="Times New Roman" w:cs="Times New Roman"/>
            <w:color w:val="000000" w:themeColor="text1"/>
            <w:sz w:val="24"/>
            <w:szCs w:val="24"/>
          </w:rPr>
          <w:t xml:space="preserve"> </w:t>
        </w:r>
        <w:r w:rsidR="00005EE4" w:rsidRPr="001C287A">
          <w:rPr>
            <w:rFonts w:ascii="Times New Roman" w:hAnsi="Times New Roman" w:cs="Times New Roman"/>
            <w:color w:val="000000" w:themeColor="text1"/>
            <w:sz w:val="24"/>
            <w:szCs w:val="24"/>
          </w:rPr>
          <w:t>OD1</w:t>
        </w:r>
      </w:ins>
      <w:r w:rsidR="00005EE4" w:rsidRPr="001C287A">
        <w:rPr>
          <w:rFonts w:ascii="Times New Roman" w:hAnsi="Times New Roman"/>
          <w:color w:val="000000" w:themeColor="text1"/>
          <w:sz w:val="24"/>
          <w:rPrChange w:id="2681" w:author="User" w:date="2012-11-18T09:33:00Z">
            <w:rPr>
              <w:rFonts w:ascii="Times New Roman" w:hAnsi="Times New Roman"/>
            </w:rPr>
          </w:rPrChange>
        </w:rPr>
        <w:t xml:space="preserve"> </w:t>
      </w:r>
      <w:r w:rsidR="008C2B63" w:rsidRPr="001C287A">
        <w:rPr>
          <w:rFonts w:ascii="Times New Roman" w:hAnsi="Times New Roman"/>
          <w:color w:val="000000" w:themeColor="text1"/>
          <w:sz w:val="24"/>
          <w:rPrChange w:id="2682" w:author="User" w:date="2012-11-18T09:33:00Z">
            <w:rPr>
              <w:rFonts w:ascii="Times New Roman" w:hAnsi="Times New Roman"/>
            </w:rPr>
          </w:rPrChange>
        </w:rPr>
        <w:t xml:space="preserve">has been associated with reduced </w:t>
      </w:r>
      <w:r w:rsidR="00C967BF" w:rsidRPr="001C287A">
        <w:rPr>
          <w:rFonts w:ascii="Times New Roman" w:hAnsi="Times New Roman"/>
          <w:color w:val="000000" w:themeColor="text1"/>
          <w:sz w:val="24"/>
          <w:rPrChange w:id="2683" w:author="User" w:date="2012-11-18T09:33:00Z">
            <w:rPr>
              <w:rFonts w:ascii="Times New Roman" w:hAnsi="Times New Roman"/>
            </w:rPr>
          </w:rPrChange>
        </w:rPr>
        <w:t>conditions</w:t>
      </w:r>
      <w:r w:rsidR="008C2B63" w:rsidRPr="001C287A">
        <w:rPr>
          <w:rFonts w:ascii="Times New Roman" w:hAnsi="Times New Roman"/>
          <w:color w:val="000000" w:themeColor="text1"/>
          <w:sz w:val="24"/>
          <w:rPrChange w:id="2684" w:author="User" w:date="2012-11-18T09:33:00Z">
            <w:rPr>
              <w:rFonts w:ascii="Times New Roman" w:hAnsi="Times New Roman"/>
            </w:rPr>
          </w:rPrChange>
        </w:rPr>
        <w:t xml:space="preserve"> with high sulfur (Harris </w:t>
      </w:r>
      <w:r w:rsidR="008C2B63" w:rsidRPr="001C287A">
        <w:rPr>
          <w:rFonts w:ascii="Times New Roman" w:hAnsi="Times New Roman"/>
          <w:i/>
          <w:color w:val="000000" w:themeColor="text1"/>
          <w:sz w:val="24"/>
          <w:rPrChange w:id="2685" w:author="User" w:date="2012-11-18T09:33:00Z">
            <w:rPr>
              <w:rFonts w:ascii="Times New Roman" w:hAnsi="Times New Roman"/>
              <w:i/>
            </w:rPr>
          </w:rPrChange>
        </w:rPr>
        <w:t>et al</w:t>
      </w:r>
      <w:r w:rsidR="008C2B63" w:rsidRPr="001C287A">
        <w:rPr>
          <w:rFonts w:ascii="Times New Roman" w:hAnsi="Times New Roman"/>
          <w:color w:val="000000" w:themeColor="text1"/>
          <w:sz w:val="24"/>
          <w:rPrChange w:id="2686" w:author="User" w:date="2012-11-18T09:33:00Z">
            <w:rPr>
              <w:rFonts w:ascii="Times New Roman" w:hAnsi="Times New Roman"/>
            </w:rPr>
          </w:rPrChange>
        </w:rPr>
        <w:t xml:space="preserve">., 2004; Elshahed </w:t>
      </w:r>
      <w:r w:rsidR="008C2B63" w:rsidRPr="001C287A">
        <w:rPr>
          <w:rFonts w:ascii="Times New Roman" w:hAnsi="Times New Roman"/>
          <w:i/>
          <w:color w:val="000000" w:themeColor="text1"/>
          <w:sz w:val="24"/>
          <w:rPrChange w:id="2687" w:author="User" w:date="2012-11-18T09:33:00Z">
            <w:rPr>
              <w:rFonts w:ascii="Times New Roman" w:hAnsi="Times New Roman"/>
              <w:i/>
            </w:rPr>
          </w:rPrChange>
        </w:rPr>
        <w:t>et al.</w:t>
      </w:r>
      <w:r w:rsidR="008C2B63" w:rsidRPr="001C287A">
        <w:rPr>
          <w:rFonts w:ascii="Times New Roman" w:hAnsi="Times New Roman"/>
          <w:color w:val="000000" w:themeColor="text1"/>
          <w:sz w:val="24"/>
          <w:rPrChange w:id="2688" w:author="User" w:date="2012-11-18T09:33:00Z">
            <w:rPr>
              <w:rFonts w:ascii="Times New Roman" w:hAnsi="Times New Roman"/>
            </w:rPr>
          </w:rPrChange>
        </w:rPr>
        <w:t>,</w:t>
      </w:r>
      <w:ins w:id="2689" w:author="User" w:date="2012-11-18T09:33:00Z">
        <w:r w:rsidR="00EB40EB">
          <w:rPr>
            <w:rFonts w:ascii="Times New Roman" w:hAnsi="Times New Roman" w:cs="Times New Roman"/>
            <w:color w:val="000000" w:themeColor="text1"/>
            <w:sz w:val="24"/>
            <w:szCs w:val="24"/>
          </w:rPr>
          <w:t xml:space="preserve"> </w:t>
        </w:r>
      </w:ins>
      <w:r w:rsidR="008C2B63" w:rsidRPr="001C287A">
        <w:rPr>
          <w:rFonts w:ascii="Times New Roman" w:hAnsi="Times New Roman"/>
          <w:color w:val="000000" w:themeColor="text1"/>
          <w:sz w:val="24"/>
          <w:rPrChange w:id="2690" w:author="User" w:date="2012-11-18T09:33:00Z">
            <w:rPr>
              <w:rFonts w:ascii="Times New Roman" w:hAnsi="Times New Roman"/>
            </w:rPr>
          </w:rPrChange>
        </w:rPr>
        <w:t>2005</w:t>
      </w:r>
      <w:r w:rsidR="00044E78" w:rsidRPr="001C287A">
        <w:rPr>
          <w:rFonts w:ascii="Times New Roman" w:hAnsi="Times New Roman"/>
          <w:color w:val="000000" w:themeColor="text1"/>
          <w:sz w:val="24"/>
          <w:rPrChange w:id="2691" w:author="User" w:date="2012-11-18T09:33:00Z">
            <w:rPr>
              <w:rFonts w:ascii="Times New Roman" w:hAnsi="Times New Roman"/>
            </w:rPr>
          </w:rPrChange>
        </w:rPr>
        <w:t xml:space="preserve">). </w:t>
      </w:r>
      <w:r w:rsidR="008D7C34" w:rsidRPr="001C287A">
        <w:rPr>
          <w:rFonts w:ascii="Times New Roman" w:hAnsi="Times New Roman"/>
          <w:color w:val="000000" w:themeColor="text1"/>
          <w:sz w:val="24"/>
          <w:rPrChange w:id="2692" w:author="User" w:date="2012-11-18T09:33:00Z">
            <w:rPr>
              <w:rFonts w:ascii="Times New Roman" w:hAnsi="Times New Roman"/>
            </w:rPr>
          </w:rPrChange>
        </w:rPr>
        <w:t>T</w:t>
      </w:r>
      <w:r w:rsidR="00D65EAF" w:rsidRPr="001C287A">
        <w:rPr>
          <w:rFonts w:ascii="Times New Roman" w:hAnsi="Times New Roman"/>
          <w:color w:val="000000" w:themeColor="text1"/>
          <w:sz w:val="24"/>
          <w:rPrChange w:id="2693" w:author="User" w:date="2012-11-18T09:33:00Z">
            <w:rPr>
              <w:rFonts w:ascii="Times New Roman" w:hAnsi="Times New Roman"/>
            </w:rPr>
          </w:rPrChange>
        </w:rPr>
        <w:t xml:space="preserve">he distribution of OD1 </w:t>
      </w:r>
      <w:r w:rsidR="00005EE4" w:rsidRPr="001C287A">
        <w:rPr>
          <w:rFonts w:ascii="Times New Roman" w:hAnsi="Times New Roman"/>
          <w:color w:val="000000" w:themeColor="text1"/>
          <w:sz w:val="24"/>
          <w:rPrChange w:id="2694" w:author="User" w:date="2012-11-18T09:33:00Z">
            <w:rPr>
              <w:rFonts w:ascii="Times New Roman" w:hAnsi="Times New Roman"/>
            </w:rPr>
          </w:rPrChange>
        </w:rPr>
        <w:t xml:space="preserve">in Organic Lake </w:t>
      </w:r>
      <w:r w:rsidR="00D65EAF" w:rsidRPr="001C287A">
        <w:rPr>
          <w:rFonts w:ascii="Times New Roman" w:hAnsi="Times New Roman"/>
          <w:color w:val="000000" w:themeColor="text1"/>
          <w:sz w:val="24"/>
          <w:rPrChange w:id="2695" w:author="User" w:date="2012-11-18T09:33:00Z">
            <w:rPr>
              <w:rFonts w:ascii="Times New Roman" w:hAnsi="Times New Roman"/>
            </w:rPr>
          </w:rPrChange>
        </w:rPr>
        <w:t>is consistent with an anaerobic metabolism</w:t>
      </w:r>
      <w:r w:rsidR="00111DE1" w:rsidRPr="001C287A">
        <w:rPr>
          <w:rFonts w:ascii="Times New Roman" w:hAnsi="Times New Roman"/>
          <w:color w:val="000000" w:themeColor="text1"/>
          <w:sz w:val="24"/>
          <w:rPrChange w:id="2696" w:author="User" w:date="2012-11-18T09:33:00Z">
            <w:rPr>
              <w:rFonts w:ascii="Times New Roman" w:hAnsi="Times New Roman"/>
            </w:rPr>
          </w:rPrChange>
        </w:rPr>
        <w:t xml:space="preserve"> and potential involvement in sulfur chemistry</w:t>
      </w:r>
      <w:r w:rsidR="00D65EAF" w:rsidRPr="001C287A">
        <w:rPr>
          <w:rFonts w:ascii="Times New Roman" w:hAnsi="Times New Roman"/>
          <w:color w:val="000000" w:themeColor="text1"/>
          <w:sz w:val="24"/>
          <w:rPrChange w:id="2697" w:author="User" w:date="2012-11-18T09:33:00Z">
            <w:rPr>
              <w:rFonts w:ascii="Times New Roman" w:hAnsi="Times New Roman"/>
            </w:rPr>
          </w:rPrChange>
        </w:rPr>
        <w:t>.</w:t>
      </w:r>
      <w:ins w:id="2698" w:author="User" w:date="2012-11-18T09:33:00Z">
        <w:r w:rsidR="00EB40EB">
          <w:rPr>
            <w:rFonts w:ascii="Times New Roman" w:hAnsi="Times New Roman" w:cs="Times New Roman"/>
            <w:color w:val="000000" w:themeColor="text1"/>
            <w:sz w:val="24"/>
            <w:szCs w:val="24"/>
          </w:rPr>
          <w:t xml:space="preserve"> </w:t>
        </w:r>
      </w:ins>
      <w:moveToRangeStart w:id="2699" w:author="User" w:date="2012-11-18T09:33:00Z" w:name="move340994545"/>
      <w:moveTo w:id="2700" w:author="User" w:date="2012-11-18T09:33:00Z">
        <w:r w:rsidR="00D750ED" w:rsidRPr="001C287A">
          <w:rPr>
            <w:rFonts w:ascii="Times New Roman" w:hAnsi="Times New Roman"/>
            <w:color w:val="000000" w:themeColor="text1"/>
            <w:sz w:val="24"/>
            <w:rPrChange w:id="2701" w:author="User" w:date="2012-11-18T09:33:00Z">
              <w:rPr>
                <w:rFonts w:ascii="Times New Roman" w:hAnsi="Times New Roman"/>
              </w:rPr>
            </w:rPrChange>
          </w:rPr>
          <w:t>(*</w:t>
        </w:r>
        <w:r w:rsidR="00A369C1" w:rsidRPr="001C287A">
          <w:rPr>
            <w:rFonts w:ascii="Times New Roman" w:hAnsi="Times New Roman"/>
            <w:color w:val="000000" w:themeColor="text1"/>
            <w:sz w:val="24"/>
            <w:highlight w:val="yellow"/>
            <w:rPrChange w:id="2702" w:author="User" w:date="2012-11-18T09:33:00Z">
              <w:rPr>
                <w:rFonts w:ascii="Times New Roman" w:hAnsi="Times New Roman"/>
                <w:highlight w:val="yellow"/>
              </w:rPr>
            </w:rPrChange>
          </w:rPr>
          <w:t>TM7</w:t>
        </w:r>
        <w:r w:rsidR="00D750ED" w:rsidRPr="001C287A">
          <w:rPr>
            <w:rFonts w:ascii="Times New Roman" w:hAnsi="Times New Roman"/>
            <w:color w:val="000000" w:themeColor="text1"/>
            <w:sz w:val="24"/>
            <w:rPrChange w:id="2703" w:author="User" w:date="2012-11-18T09:33:00Z">
              <w:rPr>
                <w:rFonts w:ascii="Times New Roman" w:hAnsi="Times New Roman"/>
              </w:rPr>
            </w:rPrChange>
          </w:rPr>
          <w:t>).</w:t>
        </w:r>
      </w:moveTo>
      <w:moveToRangeEnd w:id="2699"/>
    </w:p>
    <w:p w14:paraId="7CD5B595" w14:textId="73C5867E" w:rsidR="00EB40EB" w:rsidRDefault="00D750ED" w:rsidP="009A22D7">
      <w:pPr>
        <w:pStyle w:val="Heading2"/>
        <w:spacing w:before="0" w:line="240" w:lineRule="auto"/>
        <w:rPr>
          <w:rFonts w:ascii="Times New Roman" w:hAnsi="Times New Roman"/>
          <w:color w:val="000000" w:themeColor="text1"/>
          <w:sz w:val="24"/>
          <w:rPrChange w:id="2704" w:author="User" w:date="2012-11-18T09:33:00Z">
            <w:rPr>
              <w:rFonts w:ascii="Times New Roman" w:hAnsi="Times New Roman"/>
            </w:rPr>
          </w:rPrChange>
        </w:rPr>
        <w:pPrChange w:id="2705" w:author="User" w:date="2012-11-18T09:33:00Z">
          <w:pPr>
            <w:spacing w:line="240" w:lineRule="auto"/>
            <w:jc w:val="both"/>
          </w:pPr>
        </w:pPrChange>
      </w:pPr>
      <w:moveFromRangeStart w:id="2706" w:author="User" w:date="2012-11-18T09:33:00Z" w:name="move340994545"/>
      <w:moveFrom w:id="2707" w:author="User" w:date="2012-11-18T09:33:00Z">
        <w:r w:rsidRPr="001C287A">
          <w:rPr>
            <w:rFonts w:ascii="Times New Roman" w:hAnsi="Times New Roman"/>
            <w:color w:val="000000" w:themeColor="text1"/>
            <w:sz w:val="24"/>
            <w:rPrChange w:id="2708" w:author="User" w:date="2012-11-18T09:33:00Z">
              <w:rPr>
                <w:rFonts w:ascii="Times New Roman" w:hAnsi="Times New Roman"/>
              </w:rPr>
            </w:rPrChange>
          </w:rPr>
          <w:t>(*</w:t>
        </w:r>
        <w:r w:rsidR="00A369C1" w:rsidRPr="001C287A">
          <w:rPr>
            <w:rFonts w:ascii="Times New Roman" w:hAnsi="Times New Roman"/>
            <w:color w:val="000000" w:themeColor="text1"/>
            <w:sz w:val="24"/>
            <w:highlight w:val="yellow"/>
            <w:rPrChange w:id="2709" w:author="User" w:date="2012-11-18T09:33:00Z">
              <w:rPr>
                <w:rFonts w:ascii="Times New Roman" w:hAnsi="Times New Roman"/>
                <w:highlight w:val="yellow"/>
              </w:rPr>
            </w:rPrChange>
          </w:rPr>
          <w:t>TM7</w:t>
        </w:r>
        <w:r w:rsidRPr="001C287A">
          <w:rPr>
            <w:rFonts w:ascii="Times New Roman" w:hAnsi="Times New Roman"/>
            <w:color w:val="000000" w:themeColor="text1"/>
            <w:sz w:val="24"/>
            <w:rPrChange w:id="2710" w:author="User" w:date="2012-11-18T09:33:00Z">
              <w:rPr>
                <w:rFonts w:ascii="Times New Roman" w:hAnsi="Times New Roman"/>
              </w:rPr>
            </w:rPrChange>
          </w:rPr>
          <w:t>).</w:t>
        </w:r>
      </w:moveFrom>
      <w:moveFromRangeEnd w:id="2706"/>
    </w:p>
    <w:p w14:paraId="2DA42226" w14:textId="77777777" w:rsidR="00266E9D" w:rsidRPr="0013603A" w:rsidRDefault="002A18E5" w:rsidP="009A22D7">
      <w:pPr>
        <w:pStyle w:val="Heading2"/>
        <w:spacing w:before="0" w:line="240" w:lineRule="auto"/>
        <w:rPr>
          <w:rFonts w:ascii="Times New Roman" w:hAnsi="Times New Roman"/>
          <w:b w:val="0"/>
          <w:i/>
          <w:color w:val="000000" w:themeColor="text1"/>
          <w:sz w:val="24"/>
          <w:rPrChange w:id="2711" w:author="User" w:date="2012-11-18T09:33:00Z">
            <w:rPr/>
          </w:rPrChange>
        </w:rPr>
        <w:pPrChange w:id="2712" w:author="User" w:date="2012-11-18T09:33:00Z">
          <w:pPr>
            <w:pStyle w:val="Heading2"/>
          </w:pPr>
        </w:pPrChange>
      </w:pPr>
      <w:r w:rsidRPr="0013603A">
        <w:rPr>
          <w:rFonts w:ascii="Times New Roman" w:hAnsi="Times New Roman"/>
          <w:b w:val="0"/>
          <w:i/>
          <w:color w:val="000000" w:themeColor="text1"/>
          <w:sz w:val="24"/>
          <w:rPrChange w:id="2713" w:author="User" w:date="2012-11-18T09:33:00Z">
            <w:rPr/>
          </w:rPrChange>
        </w:rPr>
        <w:t>O</w:t>
      </w:r>
      <w:r w:rsidR="00287A38" w:rsidRPr="0013603A">
        <w:rPr>
          <w:rFonts w:ascii="Times New Roman" w:hAnsi="Times New Roman"/>
          <w:b w:val="0"/>
          <w:i/>
          <w:color w:val="000000" w:themeColor="text1"/>
          <w:sz w:val="24"/>
          <w:rPrChange w:id="2714" w:author="User" w:date="2012-11-18T09:33:00Z">
            <w:rPr/>
          </w:rPrChange>
        </w:rPr>
        <w:t>rganic Lake functional potential</w:t>
      </w:r>
    </w:p>
    <w:p w14:paraId="0CBEC4FA" w14:textId="614BC85E" w:rsidR="003F052B" w:rsidRPr="001C287A" w:rsidRDefault="00646491" w:rsidP="009A22D7">
      <w:pPr>
        <w:spacing w:after="0" w:line="240" w:lineRule="auto"/>
        <w:rPr>
          <w:rFonts w:ascii="Times New Roman" w:hAnsi="Times New Roman"/>
          <w:color w:val="000000" w:themeColor="text1"/>
          <w:sz w:val="24"/>
          <w:rPrChange w:id="2715" w:author="User" w:date="2012-11-18T09:33:00Z">
            <w:rPr>
              <w:rFonts w:ascii="Times New Roman" w:hAnsi="Times New Roman"/>
            </w:rPr>
          </w:rPrChange>
        </w:rPr>
        <w:pPrChange w:id="2716" w:author="User" w:date="2012-11-18T09:33:00Z">
          <w:pPr>
            <w:jc w:val="both"/>
          </w:pPr>
        </w:pPrChange>
      </w:pPr>
      <w:r w:rsidRPr="001C287A">
        <w:rPr>
          <w:rFonts w:ascii="Times New Roman" w:hAnsi="Times New Roman"/>
          <w:color w:val="000000" w:themeColor="text1"/>
          <w:sz w:val="24"/>
          <w:rPrChange w:id="2717" w:author="User" w:date="2012-11-18T09:33:00Z">
            <w:rPr>
              <w:rFonts w:ascii="Times New Roman" w:hAnsi="Times New Roman"/>
              <w:color w:val="000000" w:themeColor="text1"/>
            </w:rPr>
          </w:rPrChange>
        </w:rPr>
        <w:t xml:space="preserve">To determine the functional </w:t>
      </w:r>
      <w:r w:rsidR="007D55D7" w:rsidRPr="001C287A">
        <w:rPr>
          <w:rFonts w:ascii="Times New Roman" w:hAnsi="Times New Roman"/>
          <w:color w:val="000000" w:themeColor="text1"/>
          <w:sz w:val="24"/>
          <w:rPrChange w:id="2718" w:author="User" w:date="2012-11-18T09:33:00Z">
            <w:rPr>
              <w:rFonts w:ascii="Times New Roman" w:hAnsi="Times New Roman"/>
              <w:color w:val="000000" w:themeColor="text1"/>
            </w:rPr>
          </w:rPrChange>
        </w:rPr>
        <w:t xml:space="preserve">processes occuring </w:t>
      </w:r>
      <w:r w:rsidRPr="001C287A">
        <w:rPr>
          <w:rFonts w:ascii="Times New Roman" w:hAnsi="Times New Roman"/>
          <w:color w:val="000000" w:themeColor="text1"/>
          <w:sz w:val="24"/>
          <w:rPrChange w:id="2719" w:author="User" w:date="2012-11-18T09:33:00Z">
            <w:rPr>
              <w:rFonts w:ascii="Times New Roman" w:hAnsi="Times New Roman"/>
              <w:color w:val="000000" w:themeColor="text1"/>
            </w:rPr>
          </w:rPrChange>
        </w:rPr>
        <w:t>in Organic Lake</w:t>
      </w:r>
      <w:r w:rsidR="003F052B" w:rsidRPr="001C287A">
        <w:rPr>
          <w:rFonts w:ascii="Times New Roman" w:hAnsi="Times New Roman"/>
          <w:color w:val="000000" w:themeColor="text1"/>
          <w:sz w:val="24"/>
          <w:rPrChange w:id="2720" w:author="User" w:date="2012-11-18T09:33:00Z">
            <w:rPr>
              <w:rFonts w:ascii="Times New Roman" w:hAnsi="Times New Roman"/>
            </w:rPr>
          </w:rPrChange>
        </w:rPr>
        <w:t>,</w:t>
      </w:r>
      <w:r w:rsidR="000267CB" w:rsidRPr="001C287A">
        <w:rPr>
          <w:rFonts w:ascii="Times New Roman" w:hAnsi="Times New Roman"/>
          <w:color w:val="000000" w:themeColor="text1"/>
          <w:sz w:val="24"/>
          <w:rPrChange w:id="2721" w:author="User" w:date="2012-11-18T09:33:00Z">
            <w:rPr>
              <w:rFonts w:ascii="Times New Roman" w:hAnsi="Times New Roman"/>
            </w:rPr>
          </w:rPrChange>
        </w:rPr>
        <w:t xml:space="preserve"> </w:t>
      </w:r>
      <w:del w:id="2722" w:author="User" w:date="2012-11-18T09:33:00Z">
        <w:r w:rsidR="007D55D7">
          <w:rPr>
            <w:rFonts w:ascii="Times New Roman" w:hAnsi="Times New Roman" w:cs="Times New Roman"/>
          </w:rPr>
          <w:delText>gene</w:delText>
        </w:r>
        <w:r w:rsidR="003F052B">
          <w:rPr>
            <w:rFonts w:ascii="Times New Roman" w:hAnsi="Times New Roman" w:cs="Times New Roman"/>
            <w:color w:val="000000" w:themeColor="text1"/>
          </w:rPr>
          <w:delText>markers</w:delText>
        </w:r>
      </w:del>
      <w:ins w:id="2723" w:author="User" w:date="2012-11-18T09:33:00Z">
        <w:r w:rsidR="007D55D7" w:rsidRPr="001C287A">
          <w:rPr>
            <w:rFonts w:ascii="Times New Roman" w:hAnsi="Times New Roman" w:cs="Times New Roman"/>
            <w:color w:val="000000" w:themeColor="text1"/>
            <w:sz w:val="24"/>
            <w:szCs w:val="24"/>
          </w:rPr>
          <w:t>gene</w:t>
        </w:r>
        <w:r w:rsidR="0013603A">
          <w:rPr>
            <w:rFonts w:ascii="Times New Roman" w:hAnsi="Times New Roman" w:cs="Times New Roman"/>
            <w:color w:val="000000" w:themeColor="text1"/>
            <w:sz w:val="24"/>
            <w:szCs w:val="24"/>
          </w:rPr>
          <w:t xml:space="preserve"> </w:t>
        </w:r>
        <w:r w:rsidR="003F052B" w:rsidRPr="001C287A">
          <w:rPr>
            <w:rFonts w:ascii="Times New Roman" w:hAnsi="Times New Roman" w:cs="Times New Roman"/>
            <w:color w:val="000000" w:themeColor="text1"/>
            <w:sz w:val="24"/>
            <w:szCs w:val="24"/>
          </w:rPr>
          <w:t>markers</w:t>
        </w:r>
      </w:ins>
      <w:r w:rsidR="003F052B" w:rsidRPr="001C287A">
        <w:rPr>
          <w:rFonts w:ascii="Times New Roman" w:hAnsi="Times New Roman"/>
          <w:color w:val="000000" w:themeColor="text1"/>
          <w:sz w:val="24"/>
          <w:rPrChange w:id="2724" w:author="User" w:date="2012-11-18T09:33:00Z">
            <w:rPr>
              <w:rFonts w:ascii="Times New Roman" w:hAnsi="Times New Roman"/>
              <w:color w:val="000000" w:themeColor="text1"/>
            </w:rPr>
          </w:rPrChange>
        </w:rPr>
        <w:t xml:space="preserve"> for </w:t>
      </w:r>
      <w:commentRangeStart w:id="2725"/>
      <w:r w:rsidR="003F052B" w:rsidRPr="001C287A">
        <w:rPr>
          <w:rFonts w:ascii="Times New Roman" w:hAnsi="Times New Roman"/>
          <w:color w:val="000000" w:themeColor="text1"/>
          <w:sz w:val="24"/>
          <w:rPrChange w:id="2726" w:author="User" w:date="2012-11-18T09:33:00Z">
            <w:rPr>
              <w:rFonts w:ascii="Times New Roman" w:hAnsi="Times New Roman"/>
              <w:color w:val="000000" w:themeColor="text1"/>
            </w:rPr>
          </w:rPrChange>
        </w:rPr>
        <w:t>C</w:t>
      </w:r>
      <w:commentRangeEnd w:id="2725"/>
      <w:r w:rsidR="00AE1759">
        <w:rPr>
          <w:rStyle w:val="CommentReference"/>
        </w:rPr>
        <w:commentReference w:id="2725"/>
      </w:r>
      <w:r w:rsidR="003F052B" w:rsidRPr="001C287A">
        <w:rPr>
          <w:rFonts w:ascii="Times New Roman" w:hAnsi="Times New Roman"/>
          <w:color w:val="000000" w:themeColor="text1"/>
          <w:sz w:val="24"/>
          <w:rPrChange w:id="2727" w:author="User" w:date="2012-11-18T09:33:00Z">
            <w:rPr>
              <w:rFonts w:ascii="Times New Roman" w:hAnsi="Times New Roman"/>
              <w:color w:val="000000" w:themeColor="text1"/>
            </w:rPr>
          </w:rPrChange>
        </w:rPr>
        <w:t>, N and S conversions</w:t>
      </w:r>
      <w:r w:rsidR="0049328A" w:rsidRPr="001C287A">
        <w:rPr>
          <w:rFonts w:ascii="Times New Roman" w:hAnsi="Times New Roman"/>
          <w:color w:val="000000" w:themeColor="text1"/>
          <w:sz w:val="24"/>
          <w:rPrChange w:id="2728" w:author="User" w:date="2012-11-18T09:33:00Z">
            <w:rPr>
              <w:rFonts w:ascii="Times New Roman" w:hAnsi="Times New Roman"/>
              <w:color w:val="000000" w:themeColor="text1"/>
            </w:rPr>
          </w:rPrChange>
        </w:rPr>
        <w:t xml:space="preserve"> (Figure 4</w:t>
      </w:r>
      <w:del w:id="2729" w:author="User" w:date="2012-11-18T09:33:00Z">
        <w:r w:rsidR="0049328A">
          <w:rPr>
            <w:rFonts w:ascii="Times New Roman" w:hAnsi="Times New Roman" w:cs="Times New Roman"/>
            <w:color w:val="000000" w:themeColor="text1"/>
          </w:rPr>
          <w:delText>),</w:delText>
        </w:r>
        <w:r w:rsidR="000267CB">
          <w:rPr>
            <w:rFonts w:ascii="Times New Roman" w:hAnsi="Times New Roman" w:cs="Times New Roman"/>
            <w:color w:val="000000" w:themeColor="text1"/>
          </w:rPr>
          <w:delText xml:space="preserve"> </w:delText>
        </w:r>
        <w:r w:rsidR="007D55D7">
          <w:rPr>
            <w:rFonts w:ascii="Times New Roman" w:hAnsi="Times New Roman" w:cs="Times New Roman"/>
            <w:color w:val="000000" w:themeColor="text1"/>
          </w:rPr>
          <w:delText>and</w:delText>
        </w:r>
        <w:r w:rsidR="000267CB">
          <w:rPr>
            <w:rFonts w:ascii="Times New Roman" w:hAnsi="Times New Roman" w:cs="Times New Roman"/>
            <w:color w:val="000000" w:themeColor="text1"/>
          </w:rPr>
          <w:delText xml:space="preserve"> </w:delText>
        </w:r>
        <w:commentRangeStart w:id="2730"/>
        <w:r w:rsidR="00621188">
          <w:rPr>
            <w:rFonts w:ascii="Times New Roman" w:hAnsi="Times New Roman" w:cs="Times New Roman"/>
            <w:color w:val="000000" w:themeColor="text1"/>
          </w:rPr>
          <w:delText>marker</w:delText>
        </w:r>
        <w:r w:rsidR="007D55D7">
          <w:rPr>
            <w:rFonts w:ascii="Times New Roman" w:hAnsi="Times New Roman" w:cs="Times New Roman"/>
            <w:color w:val="000000" w:themeColor="text1"/>
          </w:rPr>
          <w:delText xml:space="preserve"> genes</w:delText>
        </w:r>
        <w:commentRangeEnd w:id="2730"/>
        <w:r w:rsidR="007D55D7">
          <w:rPr>
            <w:rStyle w:val="CommentReference"/>
          </w:rPr>
          <w:commentReference w:id="2730"/>
        </w:r>
        <w:r w:rsidR="000267CB">
          <w:rPr>
            <w:rFonts w:ascii="Times New Roman" w:hAnsi="Times New Roman" w:cs="Times New Roman"/>
            <w:color w:val="000000" w:themeColor="text1"/>
          </w:rPr>
          <w:delText xml:space="preserve"> involved in photoheterotrophy</w:delText>
        </w:r>
      </w:del>
      <w:ins w:id="2731" w:author="User" w:date="2012-11-18T09:33:00Z">
        <w:r w:rsidR="0049328A" w:rsidRPr="001C287A">
          <w:rPr>
            <w:rFonts w:ascii="Times New Roman" w:hAnsi="Times New Roman" w:cs="Times New Roman"/>
            <w:color w:val="000000" w:themeColor="text1"/>
            <w:sz w:val="24"/>
            <w:szCs w:val="24"/>
          </w:rPr>
          <w:t>)</w:t>
        </w:r>
      </w:ins>
      <w:r w:rsidR="000267CB" w:rsidRPr="001C287A">
        <w:rPr>
          <w:rFonts w:ascii="Times New Roman" w:hAnsi="Times New Roman"/>
          <w:color w:val="000000" w:themeColor="text1"/>
          <w:sz w:val="24"/>
          <w:rPrChange w:id="2732" w:author="User" w:date="2012-11-18T09:33:00Z">
            <w:rPr>
              <w:rFonts w:ascii="Times New Roman" w:hAnsi="Times New Roman"/>
              <w:color w:val="000000" w:themeColor="text1"/>
            </w:rPr>
          </w:rPrChange>
        </w:rPr>
        <w:t xml:space="preserve"> </w:t>
      </w:r>
      <w:r w:rsidR="00E20699" w:rsidRPr="001C287A">
        <w:rPr>
          <w:rFonts w:ascii="Times New Roman" w:hAnsi="Times New Roman"/>
          <w:color w:val="000000" w:themeColor="text1"/>
          <w:sz w:val="24"/>
          <w:rPrChange w:id="2733" w:author="User" w:date="2012-11-18T09:33:00Z">
            <w:rPr>
              <w:rFonts w:ascii="Times New Roman" w:hAnsi="Times New Roman"/>
              <w:color w:val="000000" w:themeColor="text1"/>
            </w:rPr>
          </w:rPrChange>
        </w:rPr>
        <w:t xml:space="preserve">were retrieved from </w:t>
      </w:r>
      <w:r w:rsidR="003F052B" w:rsidRPr="001C287A">
        <w:rPr>
          <w:rFonts w:ascii="Times New Roman" w:hAnsi="Times New Roman"/>
          <w:color w:val="000000" w:themeColor="text1"/>
          <w:sz w:val="24"/>
          <w:rPrChange w:id="2734" w:author="User" w:date="2012-11-18T09:33:00Z">
            <w:rPr>
              <w:rFonts w:ascii="Times New Roman" w:hAnsi="Times New Roman"/>
              <w:color w:val="000000" w:themeColor="text1"/>
            </w:rPr>
          </w:rPrChange>
        </w:rPr>
        <w:t>metagenomic reads.</w:t>
      </w:r>
      <w:r w:rsidR="000267CB" w:rsidRPr="001C287A">
        <w:rPr>
          <w:rFonts w:ascii="Times New Roman" w:hAnsi="Times New Roman"/>
          <w:color w:val="000000" w:themeColor="text1"/>
          <w:sz w:val="24"/>
          <w:rPrChange w:id="2735" w:author="User" w:date="2012-11-18T09:33:00Z">
            <w:rPr>
              <w:rFonts w:ascii="Times New Roman" w:hAnsi="Times New Roman"/>
              <w:color w:val="000000" w:themeColor="text1"/>
            </w:rPr>
          </w:rPrChange>
        </w:rPr>
        <w:t xml:space="preserve"> </w:t>
      </w:r>
      <w:r w:rsidR="007D55D7" w:rsidRPr="001C287A">
        <w:rPr>
          <w:rFonts w:ascii="Times New Roman" w:hAnsi="Times New Roman"/>
          <w:color w:val="000000" w:themeColor="text1"/>
          <w:sz w:val="24"/>
          <w:rPrChange w:id="2736" w:author="User" w:date="2012-11-18T09:33:00Z">
            <w:rPr>
              <w:rFonts w:ascii="Times New Roman" w:hAnsi="Times New Roman"/>
            </w:rPr>
          </w:rPrChange>
        </w:rPr>
        <w:t>BEST analysis showed that v</w:t>
      </w:r>
      <w:r w:rsidR="003F052B" w:rsidRPr="001C287A">
        <w:rPr>
          <w:rFonts w:ascii="Times New Roman" w:hAnsi="Times New Roman"/>
          <w:color w:val="000000" w:themeColor="text1"/>
          <w:sz w:val="24"/>
          <w:rPrChange w:id="2737" w:author="User" w:date="2012-11-18T09:33:00Z">
            <w:rPr>
              <w:rFonts w:ascii="Times New Roman" w:hAnsi="Times New Roman"/>
              <w:color w:val="000000" w:themeColor="text1"/>
            </w:rPr>
          </w:rPrChange>
        </w:rPr>
        <w:t>ariation in the population structure was significantly correlated (Rho: 0.519, significance: 0.3%) with the abiotic parameters</w:t>
      </w:r>
      <w:r w:rsidR="007D55D7" w:rsidRPr="001C287A">
        <w:rPr>
          <w:rFonts w:ascii="Times New Roman" w:hAnsi="Times New Roman"/>
          <w:color w:val="000000" w:themeColor="text1"/>
          <w:sz w:val="24"/>
          <w:rPrChange w:id="2738" w:author="User" w:date="2012-11-18T09:33:00Z">
            <w:rPr>
              <w:rFonts w:ascii="Times New Roman" w:hAnsi="Times New Roman"/>
            </w:rPr>
          </w:rPrChange>
        </w:rPr>
        <w:t>,</w:t>
      </w:r>
      <w:ins w:id="2739" w:author="User" w:date="2012-11-18T09:33:00Z">
        <w:r w:rsidR="00AE1759">
          <w:rPr>
            <w:rFonts w:ascii="Times New Roman" w:hAnsi="Times New Roman" w:cs="Times New Roman"/>
            <w:color w:val="000000" w:themeColor="text1"/>
            <w:sz w:val="24"/>
            <w:szCs w:val="24"/>
          </w:rPr>
          <w:t xml:space="preserve"> </w:t>
        </w:r>
      </w:ins>
      <w:r w:rsidR="003F052B" w:rsidRPr="001C287A">
        <w:rPr>
          <w:rFonts w:ascii="Times New Roman" w:hAnsi="Times New Roman"/>
          <w:color w:val="000000" w:themeColor="text1"/>
          <w:sz w:val="24"/>
          <w:rPrChange w:id="2740" w:author="User" w:date="2012-11-18T09:33:00Z">
            <w:rPr>
              <w:rFonts w:ascii="Times New Roman" w:hAnsi="Times New Roman"/>
              <w:color w:val="000000" w:themeColor="text1"/>
            </w:rPr>
          </w:rPrChange>
        </w:rPr>
        <w:t>DO, temperature,</w:t>
      </w:r>
      <w:ins w:id="2741" w:author="User" w:date="2012-11-18T09:33:00Z">
        <w:r w:rsidR="00AE1759">
          <w:rPr>
            <w:rFonts w:ascii="Times New Roman" w:hAnsi="Times New Roman" w:cs="Times New Roman"/>
            <w:color w:val="000000" w:themeColor="text1"/>
            <w:sz w:val="24"/>
            <w:szCs w:val="24"/>
          </w:rPr>
          <w:t xml:space="preserve"> </w:t>
        </w:r>
      </w:ins>
      <w:r w:rsidR="003F052B" w:rsidRPr="001C287A">
        <w:rPr>
          <w:rFonts w:ascii="Times New Roman" w:hAnsi="Times New Roman"/>
          <w:color w:val="000000" w:themeColor="text1"/>
          <w:sz w:val="24"/>
          <w:rPrChange w:id="2742" w:author="User" w:date="2012-11-18T09:33:00Z">
            <w:rPr>
              <w:rFonts w:ascii="Times New Roman" w:hAnsi="Times New Roman"/>
              <w:color w:val="000000" w:themeColor="text1"/>
            </w:rPr>
          </w:rPrChange>
        </w:rPr>
        <w:t>TS and TN</w:t>
      </w:r>
      <w:r w:rsidR="00363C0E" w:rsidRPr="001C287A">
        <w:rPr>
          <w:rFonts w:ascii="Times New Roman" w:hAnsi="Times New Roman"/>
          <w:color w:val="000000" w:themeColor="text1"/>
          <w:sz w:val="24"/>
          <w:rPrChange w:id="2743" w:author="User" w:date="2012-11-18T09:33:00Z">
            <w:rPr>
              <w:rFonts w:ascii="Times New Roman" w:hAnsi="Times New Roman"/>
              <w:color w:val="000000" w:themeColor="text1"/>
            </w:rPr>
          </w:rPrChange>
        </w:rPr>
        <w:t>. The DO gradient has an obvious e</w:t>
      </w:r>
      <w:r w:rsidR="00557321" w:rsidRPr="001C287A">
        <w:rPr>
          <w:rFonts w:ascii="Times New Roman" w:hAnsi="Times New Roman"/>
          <w:color w:val="000000" w:themeColor="text1"/>
          <w:sz w:val="24"/>
          <w:rPrChange w:id="2744" w:author="User" w:date="2012-11-18T09:33:00Z">
            <w:rPr>
              <w:rFonts w:ascii="Times New Roman" w:hAnsi="Times New Roman"/>
              <w:color w:val="000000" w:themeColor="text1"/>
            </w:rPr>
          </w:rPrChange>
        </w:rPr>
        <w:t xml:space="preserve">ffect of separating aerobic </w:t>
      </w:r>
      <w:r w:rsidR="00276A8A" w:rsidRPr="001C287A">
        <w:rPr>
          <w:rFonts w:ascii="Times New Roman" w:hAnsi="Times New Roman"/>
          <w:color w:val="000000" w:themeColor="text1"/>
          <w:sz w:val="24"/>
          <w:rPrChange w:id="2745" w:author="User" w:date="2012-11-18T09:33:00Z">
            <w:rPr>
              <w:rFonts w:ascii="Times New Roman" w:hAnsi="Times New Roman"/>
              <w:color w:val="000000" w:themeColor="text1"/>
            </w:rPr>
          </w:rPrChange>
        </w:rPr>
        <w:t>from anaerob</w:t>
      </w:r>
      <w:r w:rsidR="007D55D7" w:rsidRPr="001C287A">
        <w:rPr>
          <w:rFonts w:ascii="Times New Roman" w:hAnsi="Times New Roman"/>
          <w:color w:val="000000" w:themeColor="text1"/>
          <w:sz w:val="24"/>
          <w:rPrChange w:id="2746" w:author="User" w:date="2012-11-18T09:33:00Z">
            <w:rPr>
              <w:rFonts w:ascii="Times New Roman" w:hAnsi="Times New Roman"/>
              <w:color w:val="000000" w:themeColor="text1"/>
            </w:rPr>
          </w:rPrChange>
        </w:rPr>
        <w:t>ic</w:t>
      </w:r>
      <w:r w:rsidR="000267CB" w:rsidRPr="001C287A">
        <w:rPr>
          <w:rFonts w:ascii="Times New Roman" w:hAnsi="Times New Roman"/>
          <w:color w:val="000000" w:themeColor="text1"/>
          <w:sz w:val="24"/>
          <w:rPrChange w:id="2747" w:author="User" w:date="2012-11-18T09:33:00Z">
            <w:rPr>
              <w:rFonts w:ascii="Times New Roman" w:hAnsi="Times New Roman"/>
              <w:color w:val="000000" w:themeColor="text1"/>
            </w:rPr>
          </w:rPrChange>
        </w:rPr>
        <w:t xml:space="preserve"> </w:t>
      </w:r>
      <w:r w:rsidR="007D55D7" w:rsidRPr="001C287A">
        <w:rPr>
          <w:rFonts w:ascii="Times New Roman" w:hAnsi="Times New Roman"/>
          <w:color w:val="000000" w:themeColor="text1"/>
          <w:sz w:val="24"/>
          <w:rPrChange w:id="2748" w:author="User" w:date="2012-11-18T09:33:00Z">
            <w:rPr>
              <w:rFonts w:ascii="Times New Roman" w:hAnsi="Times New Roman"/>
              <w:color w:val="000000" w:themeColor="text1"/>
            </w:rPr>
          </w:rPrChange>
        </w:rPr>
        <w:t>taxa,</w:t>
      </w:r>
      <w:ins w:id="2749" w:author="User" w:date="2012-11-18T09:33:00Z">
        <w:r w:rsidR="00AE1759">
          <w:rPr>
            <w:rFonts w:ascii="Times New Roman" w:hAnsi="Times New Roman" w:cs="Times New Roman"/>
            <w:color w:val="000000" w:themeColor="text1"/>
            <w:sz w:val="24"/>
            <w:szCs w:val="24"/>
          </w:rPr>
          <w:t xml:space="preserve"> </w:t>
        </w:r>
      </w:ins>
      <w:r w:rsidR="00C6792B" w:rsidRPr="001C287A">
        <w:rPr>
          <w:rFonts w:ascii="Times New Roman" w:hAnsi="Times New Roman"/>
          <w:color w:val="000000" w:themeColor="text1"/>
          <w:sz w:val="24"/>
          <w:rPrChange w:id="2750" w:author="User" w:date="2012-11-18T09:33:00Z">
            <w:rPr>
              <w:rFonts w:ascii="Times New Roman" w:hAnsi="Times New Roman"/>
              <w:color w:val="000000" w:themeColor="text1"/>
            </w:rPr>
          </w:rPrChange>
        </w:rPr>
        <w:t xml:space="preserve">and </w:t>
      </w:r>
      <w:r w:rsidR="007D55D7" w:rsidRPr="001C287A">
        <w:rPr>
          <w:rFonts w:ascii="Times New Roman" w:hAnsi="Times New Roman"/>
          <w:color w:val="000000" w:themeColor="text1"/>
          <w:sz w:val="24"/>
          <w:rPrChange w:id="2751" w:author="User" w:date="2012-11-18T09:33:00Z">
            <w:rPr>
              <w:rFonts w:ascii="Times New Roman" w:hAnsi="Times New Roman"/>
              <w:color w:val="000000" w:themeColor="text1"/>
            </w:rPr>
          </w:rPrChange>
        </w:rPr>
        <w:t xml:space="preserve">functions to </w:t>
      </w:r>
      <w:r w:rsidR="00C6792B" w:rsidRPr="001C287A">
        <w:rPr>
          <w:rFonts w:ascii="Times New Roman" w:hAnsi="Times New Roman"/>
          <w:color w:val="000000" w:themeColor="text1"/>
          <w:sz w:val="24"/>
          <w:rPrChange w:id="2752" w:author="User" w:date="2012-11-18T09:33:00Z">
            <w:rPr>
              <w:rFonts w:ascii="Times New Roman" w:hAnsi="Times New Roman"/>
              <w:color w:val="000000" w:themeColor="text1"/>
            </w:rPr>
          </w:rPrChange>
        </w:rPr>
        <w:t>allow</w:t>
      </w:r>
      <w:r w:rsidR="000267CB" w:rsidRPr="001C287A">
        <w:rPr>
          <w:rFonts w:ascii="Times New Roman" w:hAnsi="Times New Roman"/>
          <w:color w:val="000000" w:themeColor="text1"/>
          <w:sz w:val="24"/>
          <w:rPrChange w:id="2753" w:author="User" w:date="2012-11-18T09:33:00Z">
            <w:rPr>
              <w:rFonts w:ascii="Times New Roman" w:hAnsi="Times New Roman"/>
              <w:color w:val="000000" w:themeColor="text1"/>
            </w:rPr>
          </w:rPrChange>
        </w:rPr>
        <w:t xml:space="preserve"> </w:t>
      </w:r>
      <w:r w:rsidR="00C6792B" w:rsidRPr="001C287A">
        <w:rPr>
          <w:rFonts w:ascii="Times New Roman" w:hAnsi="Times New Roman"/>
          <w:color w:val="000000" w:themeColor="text1"/>
          <w:sz w:val="24"/>
          <w:rPrChange w:id="2754" w:author="User" w:date="2012-11-18T09:33:00Z">
            <w:rPr>
              <w:rFonts w:ascii="Times New Roman" w:hAnsi="Times New Roman"/>
            </w:rPr>
          </w:rPrChange>
        </w:rPr>
        <w:t xml:space="preserve">oxygen sensitive </w:t>
      </w:r>
      <w:r w:rsidR="00346E3E" w:rsidRPr="001C287A">
        <w:rPr>
          <w:rFonts w:ascii="Times New Roman" w:hAnsi="Times New Roman"/>
          <w:color w:val="000000" w:themeColor="text1"/>
          <w:sz w:val="24"/>
          <w:rPrChange w:id="2755" w:author="User" w:date="2012-11-18T09:33:00Z">
            <w:rPr>
              <w:rFonts w:ascii="Times New Roman" w:hAnsi="Times New Roman"/>
            </w:rPr>
          </w:rPrChange>
        </w:rPr>
        <w:t xml:space="preserve">N and S </w:t>
      </w:r>
      <w:r w:rsidR="00621188" w:rsidRPr="001C287A">
        <w:rPr>
          <w:rFonts w:ascii="Times New Roman" w:hAnsi="Times New Roman"/>
          <w:color w:val="000000" w:themeColor="text1"/>
          <w:sz w:val="24"/>
          <w:rPrChange w:id="2756" w:author="User" w:date="2012-11-18T09:33:00Z">
            <w:rPr>
              <w:rFonts w:ascii="Times New Roman" w:hAnsi="Times New Roman"/>
            </w:rPr>
          </w:rPrChange>
        </w:rPr>
        <w:t>processes</w:t>
      </w:r>
      <w:r w:rsidR="000267CB" w:rsidRPr="001C287A">
        <w:rPr>
          <w:rFonts w:ascii="Times New Roman" w:hAnsi="Times New Roman"/>
          <w:color w:val="000000" w:themeColor="text1"/>
          <w:sz w:val="24"/>
          <w:rPrChange w:id="2757" w:author="User" w:date="2012-11-18T09:33:00Z">
            <w:rPr>
              <w:rFonts w:ascii="Times New Roman" w:hAnsi="Times New Roman"/>
            </w:rPr>
          </w:rPrChange>
        </w:rPr>
        <w:t xml:space="preserve"> </w:t>
      </w:r>
      <w:r w:rsidR="007D55D7" w:rsidRPr="001C287A">
        <w:rPr>
          <w:rFonts w:ascii="Times New Roman" w:hAnsi="Times New Roman"/>
          <w:color w:val="000000" w:themeColor="text1"/>
          <w:sz w:val="24"/>
          <w:rPrChange w:id="2758" w:author="User" w:date="2012-11-18T09:33:00Z">
            <w:rPr>
              <w:rFonts w:ascii="Times New Roman" w:hAnsi="Times New Roman"/>
            </w:rPr>
          </w:rPrChange>
        </w:rPr>
        <w:t xml:space="preserve">to occur </w:t>
      </w:r>
      <w:r w:rsidR="00346E3E" w:rsidRPr="001C287A">
        <w:rPr>
          <w:rFonts w:ascii="Times New Roman" w:hAnsi="Times New Roman"/>
          <w:color w:val="000000" w:themeColor="text1"/>
          <w:sz w:val="24"/>
          <w:rPrChange w:id="2759" w:author="User" w:date="2012-11-18T09:33:00Z">
            <w:rPr>
              <w:rFonts w:ascii="Times New Roman" w:hAnsi="Times New Roman"/>
            </w:rPr>
          </w:rPrChange>
        </w:rPr>
        <w:t>in the deep zone</w:t>
      </w:r>
      <w:r w:rsidR="00621188" w:rsidRPr="001C287A">
        <w:rPr>
          <w:rFonts w:ascii="Times New Roman" w:hAnsi="Times New Roman"/>
          <w:color w:val="000000" w:themeColor="text1"/>
          <w:sz w:val="24"/>
          <w:rPrChange w:id="2760" w:author="User" w:date="2012-11-18T09:33:00Z">
            <w:rPr>
              <w:rFonts w:ascii="Times New Roman" w:hAnsi="Times New Roman"/>
            </w:rPr>
          </w:rPrChange>
        </w:rPr>
        <w:t xml:space="preserve">. </w:t>
      </w:r>
      <w:r w:rsidR="00287A38" w:rsidRPr="001C287A">
        <w:rPr>
          <w:rFonts w:ascii="Times New Roman" w:hAnsi="Times New Roman"/>
          <w:color w:val="000000" w:themeColor="text1"/>
          <w:sz w:val="24"/>
          <w:rPrChange w:id="2761" w:author="User" w:date="2012-11-18T09:33:00Z">
            <w:rPr>
              <w:rFonts w:ascii="Times New Roman" w:hAnsi="Times New Roman"/>
            </w:rPr>
          </w:rPrChange>
        </w:rPr>
        <w:t xml:space="preserve">Functional potential, taxonomic composition and the physico-chemical data were </w:t>
      </w:r>
      <w:r w:rsidR="007D55D7" w:rsidRPr="001C287A">
        <w:rPr>
          <w:rFonts w:ascii="Times New Roman" w:hAnsi="Times New Roman"/>
          <w:color w:val="000000" w:themeColor="text1"/>
          <w:sz w:val="24"/>
          <w:rPrChange w:id="2762" w:author="User" w:date="2012-11-18T09:33:00Z">
            <w:rPr>
              <w:rFonts w:ascii="Times New Roman" w:hAnsi="Times New Roman"/>
            </w:rPr>
          </w:rPrChange>
        </w:rPr>
        <w:t xml:space="preserve">integrated </w:t>
      </w:r>
      <w:r w:rsidR="00287A38" w:rsidRPr="001C287A">
        <w:rPr>
          <w:rFonts w:ascii="Times New Roman" w:hAnsi="Times New Roman"/>
          <w:color w:val="000000" w:themeColor="text1"/>
          <w:sz w:val="24"/>
          <w:rPrChange w:id="2763" w:author="User" w:date="2012-11-18T09:33:00Z">
            <w:rPr>
              <w:rFonts w:ascii="Times New Roman" w:hAnsi="Times New Roman"/>
            </w:rPr>
          </w:rPrChange>
        </w:rPr>
        <w:t>to infer the C, N and S cycles in Organic Lake</w:t>
      </w:r>
      <w:r w:rsidR="002A18E5" w:rsidRPr="001C287A">
        <w:rPr>
          <w:rFonts w:ascii="Times New Roman" w:hAnsi="Times New Roman"/>
          <w:color w:val="000000" w:themeColor="text1"/>
          <w:sz w:val="24"/>
          <w:rPrChange w:id="2764" w:author="User" w:date="2012-11-18T09:33:00Z">
            <w:rPr>
              <w:rFonts w:ascii="Times New Roman" w:hAnsi="Times New Roman"/>
            </w:rPr>
          </w:rPrChange>
        </w:rPr>
        <w:t xml:space="preserve">. </w:t>
      </w:r>
    </w:p>
    <w:p w14:paraId="0D977501" w14:textId="77777777" w:rsidR="00AE1759" w:rsidRDefault="00AE1759" w:rsidP="009A22D7">
      <w:pPr>
        <w:pStyle w:val="Heading2"/>
        <w:spacing w:before="0" w:line="240" w:lineRule="auto"/>
        <w:rPr>
          <w:ins w:id="2765" w:author="User" w:date="2012-11-18T09:33:00Z"/>
          <w:rFonts w:ascii="Times New Roman" w:hAnsi="Times New Roman" w:cs="Times New Roman"/>
          <w:color w:val="000000" w:themeColor="text1"/>
          <w:sz w:val="24"/>
          <w:szCs w:val="24"/>
        </w:rPr>
      </w:pPr>
    </w:p>
    <w:p w14:paraId="06705419" w14:textId="77777777" w:rsidR="00340989" w:rsidRPr="00AE1759" w:rsidRDefault="00323861" w:rsidP="009A22D7">
      <w:pPr>
        <w:pStyle w:val="Heading2"/>
        <w:spacing w:before="0" w:line="240" w:lineRule="auto"/>
        <w:rPr>
          <w:rFonts w:ascii="Times New Roman" w:hAnsi="Times New Roman"/>
          <w:b w:val="0"/>
          <w:i/>
          <w:color w:val="000000" w:themeColor="text1"/>
          <w:sz w:val="24"/>
          <w:rPrChange w:id="2766" w:author="User" w:date="2012-11-18T09:33:00Z">
            <w:rPr>
              <w:rFonts w:ascii="Times New Roman" w:hAnsi="Times New Roman"/>
            </w:rPr>
          </w:rPrChange>
        </w:rPr>
        <w:pPrChange w:id="2767" w:author="User" w:date="2012-11-18T09:33:00Z">
          <w:pPr>
            <w:pStyle w:val="Heading2"/>
            <w:spacing w:line="240" w:lineRule="auto"/>
          </w:pPr>
        </w:pPrChange>
      </w:pPr>
      <w:r w:rsidRPr="00AE1759">
        <w:rPr>
          <w:rFonts w:ascii="Times New Roman" w:hAnsi="Times New Roman"/>
          <w:b w:val="0"/>
          <w:i/>
          <w:color w:val="000000" w:themeColor="text1"/>
          <w:sz w:val="24"/>
          <w:rPrChange w:id="2768" w:author="User" w:date="2012-11-18T09:33:00Z">
            <w:rPr>
              <w:rFonts w:ascii="Times New Roman" w:hAnsi="Times New Roman"/>
            </w:rPr>
          </w:rPrChange>
        </w:rPr>
        <w:t>C</w:t>
      </w:r>
      <w:r w:rsidR="0042393C" w:rsidRPr="00AE1759">
        <w:rPr>
          <w:rFonts w:ascii="Times New Roman" w:hAnsi="Times New Roman"/>
          <w:b w:val="0"/>
          <w:i/>
          <w:color w:val="000000" w:themeColor="text1"/>
          <w:sz w:val="24"/>
          <w:rPrChange w:id="2769" w:author="User" w:date="2012-11-18T09:33:00Z">
            <w:rPr>
              <w:rFonts w:ascii="Times New Roman" w:hAnsi="Times New Roman"/>
            </w:rPr>
          </w:rPrChange>
        </w:rPr>
        <w:t>arbon resourcefulness in dominant heterotrophic bacteria</w:t>
      </w:r>
    </w:p>
    <w:p w14:paraId="1E57076B" w14:textId="1BFFAF21" w:rsidR="004454F5" w:rsidRPr="001C287A" w:rsidRDefault="00685C5F" w:rsidP="009A22D7">
      <w:pPr>
        <w:spacing w:after="0" w:line="240" w:lineRule="auto"/>
        <w:rPr>
          <w:rFonts w:ascii="Times New Roman" w:hAnsi="Times New Roman"/>
          <w:color w:val="000000" w:themeColor="text1"/>
          <w:sz w:val="24"/>
          <w:rPrChange w:id="2770" w:author="User" w:date="2012-11-18T09:33:00Z">
            <w:rPr>
              <w:rFonts w:ascii="Times New Roman" w:hAnsi="Times New Roman"/>
            </w:rPr>
          </w:rPrChange>
        </w:rPr>
        <w:pPrChange w:id="2771" w:author="User" w:date="2012-11-18T09:33:00Z">
          <w:pPr>
            <w:spacing w:line="240" w:lineRule="auto"/>
            <w:jc w:val="both"/>
          </w:pPr>
        </w:pPrChange>
      </w:pPr>
      <w:r w:rsidRPr="001C287A">
        <w:rPr>
          <w:rFonts w:ascii="Times New Roman" w:hAnsi="Times New Roman"/>
          <w:color w:val="000000" w:themeColor="text1"/>
          <w:sz w:val="24"/>
          <w:rPrChange w:id="2772" w:author="User" w:date="2012-11-18T09:33:00Z">
            <w:rPr>
              <w:rFonts w:ascii="Times New Roman" w:hAnsi="Times New Roman"/>
            </w:rPr>
          </w:rPrChange>
        </w:rPr>
        <w:t xml:space="preserve">In both </w:t>
      </w:r>
      <w:r w:rsidR="009B5936" w:rsidRPr="001C287A">
        <w:rPr>
          <w:rFonts w:ascii="Times New Roman" w:hAnsi="Times New Roman"/>
          <w:color w:val="000000" w:themeColor="text1"/>
          <w:sz w:val="24"/>
          <w:rPrChange w:id="2773" w:author="User" w:date="2012-11-18T09:33:00Z">
            <w:rPr>
              <w:rFonts w:ascii="Times New Roman" w:hAnsi="Times New Roman"/>
            </w:rPr>
          </w:rPrChange>
        </w:rPr>
        <w:t>the</w:t>
      </w:r>
      <w:r w:rsidR="000267CB" w:rsidRPr="001C287A">
        <w:rPr>
          <w:rFonts w:ascii="Times New Roman" w:hAnsi="Times New Roman"/>
          <w:color w:val="000000" w:themeColor="text1"/>
          <w:sz w:val="24"/>
          <w:rPrChange w:id="2774" w:author="User" w:date="2012-11-18T09:33:00Z">
            <w:rPr>
              <w:rFonts w:ascii="Times New Roman" w:hAnsi="Times New Roman"/>
            </w:rPr>
          </w:rPrChange>
        </w:rPr>
        <w:t xml:space="preserve"> upper</w:t>
      </w:r>
      <w:r w:rsidR="009B5936" w:rsidRPr="001C287A">
        <w:rPr>
          <w:rFonts w:ascii="Times New Roman" w:hAnsi="Times New Roman"/>
          <w:color w:val="000000" w:themeColor="text1"/>
          <w:sz w:val="24"/>
          <w:rPrChange w:id="2775" w:author="User" w:date="2012-11-18T09:33:00Z">
            <w:rPr>
              <w:rFonts w:ascii="Times New Roman" w:hAnsi="Times New Roman"/>
            </w:rPr>
          </w:rPrChange>
        </w:rPr>
        <w:t xml:space="preserve"> </w:t>
      </w:r>
      <w:commentRangeStart w:id="2776"/>
      <w:commentRangeStart w:id="2777"/>
      <w:r w:rsidR="009B5936" w:rsidRPr="001C287A">
        <w:rPr>
          <w:rFonts w:ascii="Times New Roman" w:hAnsi="Times New Roman"/>
          <w:color w:val="000000" w:themeColor="text1"/>
          <w:sz w:val="24"/>
          <w:rPrChange w:id="2778" w:author="User" w:date="2012-11-18T09:33:00Z">
            <w:rPr>
              <w:rFonts w:ascii="Times New Roman" w:hAnsi="Times New Roman"/>
            </w:rPr>
          </w:rPrChange>
        </w:rPr>
        <w:t>mixed</w:t>
      </w:r>
      <w:commentRangeEnd w:id="2776"/>
      <w:del w:id="2779" w:author="User" w:date="2012-11-18T09:33:00Z">
        <w:r w:rsidR="00BA2D74">
          <w:rPr>
            <w:rStyle w:val="CommentReference"/>
          </w:rPr>
          <w:commentReference w:id="2776"/>
        </w:r>
        <w:r w:rsidR="009B5936">
          <w:rPr>
            <w:rFonts w:ascii="Times New Roman" w:hAnsi="Times New Roman" w:cs="Times New Roman"/>
          </w:rPr>
          <w:delText xml:space="preserve"> </w:delText>
        </w:r>
        <w:commentRangeEnd w:id="2777"/>
        <w:r w:rsidR="000267CB">
          <w:rPr>
            <w:rStyle w:val="CommentReference"/>
          </w:rPr>
          <w:commentReference w:id="2777"/>
        </w:r>
      </w:del>
      <w:ins w:id="2780" w:author="User" w:date="2012-11-18T09:33:00Z">
        <w:r w:rsidR="009B5936" w:rsidRPr="001C287A">
          <w:rPr>
            <w:rFonts w:ascii="Times New Roman" w:hAnsi="Times New Roman" w:cs="Times New Roman"/>
            <w:color w:val="000000" w:themeColor="text1"/>
            <w:sz w:val="24"/>
            <w:szCs w:val="24"/>
          </w:rPr>
          <w:t xml:space="preserve"> </w:t>
        </w:r>
      </w:ins>
      <w:r w:rsidR="009B5936" w:rsidRPr="001C287A">
        <w:rPr>
          <w:rFonts w:ascii="Times New Roman" w:hAnsi="Times New Roman"/>
          <w:color w:val="000000" w:themeColor="text1"/>
          <w:sz w:val="24"/>
          <w:rPrChange w:id="2781" w:author="User" w:date="2012-11-18T09:33:00Z">
            <w:rPr>
              <w:rFonts w:ascii="Times New Roman" w:hAnsi="Times New Roman"/>
            </w:rPr>
          </w:rPrChange>
        </w:rPr>
        <w:t xml:space="preserve">and deep </w:t>
      </w:r>
      <w:r w:rsidRPr="001C287A">
        <w:rPr>
          <w:rFonts w:ascii="Times New Roman" w:hAnsi="Times New Roman"/>
          <w:color w:val="000000" w:themeColor="text1"/>
          <w:sz w:val="24"/>
          <w:rPrChange w:id="2782" w:author="User" w:date="2012-11-18T09:33:00Z">
            <w:rPr>
              <w:rFonts w:ascii="Times New Roman" w:hAnsi="Times New Roman"/>
            </w:rPr>
          </w:rPrChange>
        </w:rPr>
        <w:t>zones</w:t>
      </w:r>
      <w:r w:rsidR="00765D21" w:rsidRPr="001C287A">
        <w:rPr>
          <w:rFonts w:ascii="Times New Roman" w:hAnsi="Times New Roman"/>
          <w:color w:val="000000" w:themeColor="text1"/>
          <w:sz w:val="24"/>
          <w:rPrChange w:id="2783" w:author="User" w:date="2012-11-18T09:33:00Z">
            <w:rPr>
              <w:rFonts w:ascii="Times New Roman" w:hAnsi="Times New Roman"/>
            </w:rPr>
          </w:rPrChange>
        </w:rPr>
        <w:t>, potential for C fixation was much lower than for degradative processes</w:t>
      </w:r>
      <w:ins w:id="2784" w:author="User" w:date="2012-11-18T09:33:00Z">
        <w:r w:rsidR="00AE1759">
          <w:rPr>
            <w:rFonts w:ascii="Times New Roman" w:hAnsi="Times New Roman" w:cs="Times New Roman"/>
            <w:color w:val="000000" w:themeColor="text1"/>
            <w:sz w:val="24"/>
            <w:szCs w:val="24"/>
          </w:rPr>
          <w:t>,</w:t>
        </w:r>
      </w:ins>
      <w:r w:rsidR="00765D21" w:rsidRPr="001C287A">
        <w:rPr>
          <w:rFonts w:ascii="Times New Roman" w:hAnsi="Times New Roman"/>
          <w:color w:val="000000" w:themeColor="text1"/>
          <w:sz w:val="24"/>
          <w:rPrChange w:id="2785" w:author="User" w:date="2012-11-18T09:33:00Z">
            <w:rPr>
              <w:rFonts w:ascii="Times New Roman" w:hAnsi="Times New Roman"/>
            </w:rPr>
          </w:rPrChange>
        </w:rPr>
        <w:t xml:space="preserve"> </w:t>
      </w:r>
      <w:r w:rsidR="00FC484B" w:rsidRPr="001C287A">
        <w:rPr>
          <w:rFonts w:ascii="Times New Roman" w:hAnsi="Times New Roman"/>
          <w:color w:val="000000" w:themeColor="text1"/>
          <w:sz w:val="24"/>
          <w:rPrChange w:id="2786" w:author="User" w:date="2012-11-18T09:33:00Z">
            <w:rPr>
              <w:rFonts w:ascii="Times New Roman" w:hAnsi="Times New Roman"/>
            </w:rPr>
          </w:rPrChange>
        </w:rPr>
        <w:t xml:space="preserve">indicating potential for net C loss </w:t>
      </w:r>
      <w:r w:rsidR="00765D21" w:rsidRPr="001C287A">
        <w:rPr>
          <w:rFonts w:ascii="Times New Roman" w:hAnsi="Times New Roman"/>
          <w:color w:val="000000" w:themeColor="text1"/>
          <w:sz w:val="24"/>
          <w:rPrChange w:id="2787" w:author="User" w:date="2012-11-18T09:33:00Z">
            <w:rPr>
              <w:rFonts w:ascii="Times New Roman" w:hAnsi="Times New Roman"/>
            </w:rPr>
          </w:rPrChange>
        </w:rPr>
        <w:t>(Figure 4A).</w:t>
      </w:r>
      <w:r w:rsidR="009047E7" w:rsidRPr="001C287A">
        <w:rPr>
          <w:rFonts w:ascii="Times New Roman" w:hAnsi="Times New Roman"/>
          <w:color w:val="000000" w:themeColor="text1"/>
          <w:sz w:val="24"/>
          <w:rPrChange w:id="2788" w:author="User" w:date="2012-11-18T09:33:00Z">
            <w:rPr>
              <w:rFonts w:ascii="Times New Roman" w:hAnsi="Times New Roman"/>
            </w:rPr>
          </w:rPrChange>
        </w:rPr>
        <w:t xml:space="preserve"> </w:t>
      </w:r>
      <w:r w:rsidR="00BA06F5" w:rsidRPr="001C287A">
        <w:rPr>
          <w:rFonts w:ascii="Times New Roman" w:hAnsi="Times New Roman"/>
          <w:color w:val="000000" w:themeColor="text1"/>
          <w:sz w:val="24"/>
          <w:rPrChange w:id="2789" w:author="User" w:date="2012-11-18T09:33:00Z">
            <w:rPr>
              <w:rFonts w:ascii="Times New Roman" w:hAnsi="Times New Roman"/>
            </w:rPr>
          </w:rPrChange>
        </w:rPr>
        <w:t>P</w:t>
      </w:r>
      <w:r w:rsidR="001F58D4" w:rsidRPr="001C287A">
        <w:rPr>
          <w:rFonts w:ascii="Times New Roman" w:hAnsi="Times New Roman"/>
          <w:color w:val="000000" w:themeColor="text1"/>
          <w:sz w:val="24"/>
          <w:rPrChange w:id="2790" w:author="User" w:date="2012-11-18T09:33:00Z">
            <w:rPr>
              <w:rFonts w:ascii="Times New Roman" w:hAnsi="Times New Roman"/>
            </w:rPr>
          </w:rPrChange>
        </w:rPr>
        <w:t xml:space="preserve">otential for </w:t>
      </w:r>
      <w:r w:rsidR="00BA06F5" w:rsidRPr="001C287A">
        <w:rPr>
          <w:rFonts w:ascii="Times New Roman" w:hAnsi="Times New Roman"/>
          <w:color w:val="000000" w:themeColor="text1"/>
          <w:sz w:val="24"/>
          <w:rPrChange w:id="2791" w:author="User" w:date="2012-11-18T09:33:00Z">
            <w:rPr>
              <w:rFonts w:ascii="Times New Roman" w:hAnsi="Times New Roman"/>
            </w:rPr>
          </w:rPrChange>
        </w:rPr>
        <w:t xml:space="preserve">aerobic </w:t>
      </w:r>
      <w:r w:rsidR="00AD20D2" w:rsidRPr="001C287A">
        <w:rPr>
          <w:rFonts w:ascii="Times New Roman" w:hAnsi="Times New Roman"/>
          <w:color w:val="000000" w:themeColor="text1"/>
          <w:sz w:val="24"/>
          <w:rPrChange w:id="2792" w:author="User" w:date="2012-11-18T09:33:00Z">
            <w:rPr>
              <w:rFonts w:ascii="Times New Roman" w:hAnsi="Times New Roman"/>
            </w:rPr>
          </w:rPrChange>
        </w:rPr>
        <w:t xml:space="preserve">carbon </w:t>
      </w:r>
      <w:r w:rsidR="00BA06F5" w:rsidRPr="001C287A">
        <w:rPr>
          <w:rFonts w:ascii="Times New Roman" w:hAnsi="Times New Roman"/>
          <w:color w:val="000000" w:themeColor="text1"/>
          <w:sz w:val="24"/>
          <w:rPrChange w:id="2793" w:author="User" w:date="2012-11-18T09:33:00Z">
            <w:rPr>
              <w:rFonts w:ascii="Times New Roman" w:hAnsi="Times New Roman"/>
            </w:rPr>
          </w:rPrChange>
        </w:rPr>
        <w:t>fixation</w:t>
      </w:r>
      <w:r w:rsidR="001F58D4" w:rsidRPr="001C287A">
        <w:rPr>
          <w:rFonts w:ascii="Times New Roman" w:hAnsi="Times New Roman"/>
          <w:color w:val="000000" w:themeColor="text1"/>
          <w:sz w:val="24"/>
          <w:rPrChange w:id="2794" w:author="User" w:date="2012-11-18T09:33:00Z">
            <w:rPr>
              <w:rFonts w:ascii="Times New Roman" w:hAnsi="Times New Roman"/>
            </w:rPr>
          </w:rPrChange>
        </w:rPr>
        <w:t xml:space="preserve"> (Figure 4A) </w:t>
      </w:r>
      <w:r w:rsidR="009E7459" w:rsidRPr="001C287A">
        <w:rPr>
          <w:rFonts w:ascii="Times New Roman" w:hAnsi="Times New Roman"/>
          <w:color w:val="000000" w:themeColor="text1"/>
          <w:sz w:val="24"/>
          <w:rPrChange w:id="2795" w:author="User" w:date="2012-11-18T09:33:00Z">
            <w:rPr>
              <w:rFonts w:ascii="Times New Roman" w:hAnsi="Times New Roman"/>
            </w:rPr>
          </w:rPrChange>
        </w:rPr>
        <w:t xml:space="preserve">via the </w:t>
      </w:r>
      <w:r w:rsidR="001F58D4" w:rsidRPr="001C287A">
        <w:rPr>
          <w:rFonts w:ascii="Times New Roman" w:hAnsi="Times New Roman"/>
          <w:color w:val="000000" w:themeColor="text1"/>
          <w:sz w:val="24"/>
          <w:rPrChange w:id="2796" w:author="User" w:date="2012-11-18T09:33:00Z">
            <w:rPr>
              <w:rFonts w:ascii="Times New Roman" w:hAnsi="Times New Roman"/>
            </w:rPr>
          </w:rPrChange>
        </w:rPr>
        <w:t xml:space="preserve">oxygen-tolerant </w:t>
      </w:r>
      <w:r w:rsidR="009E7459" w:rsidRPr="001C287A">
        <w:rPr>
          <w:rFonts w:ascii="Times New Roman" w:hAnsi="Times New Roman"/>
          <w:color w:val="000000" w:themeColor="text1"/>
          <w:sz w:val="24"/>
          <w:rPrChange w:id="2797" w:author="User" w:date="2012-11-18T09:33:00Z">
            <w:rPr>
              <w:rFonts w:ascii="Times New Roman" w:hAnsi="Times New Roman"/>
            </w:rPr>
          </w:rPrChange>
        </w:rPr>
        <w:t xml:space="preserve">Calvin-Benson-Basham </w:t>
      </w:r>
      <w:r w:rsidR="00765D21" w:rsidRPr="001C287A">
        <w:rPr>
          <w:rFonts w:ascii="Times New Roman" w:hAnsi="Times New Roman"/>
          <w:color w:val="000000" w:themeColor="text1"/>
          <w:sz w:val="24"/>
          <w:rPrChange w:id="2798" w:author="User" w:date="2012-11-18T09:33:00Z">
            <w:rPr>
              <w:rFonts w:ascii="Times New Roman" w:hAnsi="Times New Roman"/>
            </w:rPr>
          </w:rPrChange>
        </w:rPr>
        <w:t xml:space="preserve">(CBB) </w:t>
      </w:r>
      <w:r w:rsidR="009E7459" w:rsidRPr="001C287A">
        <w:rPr>
          <w:rFonts w:ascii="Times New Roman" w:hAnsi="Times New Roman"/>
          <w:color w:val="000000" w:themeColor="text1"/>
          <w:sz w:val="24"/>
          <w:rPrChange w:id="2799" w:author="User" w:date="2012-11-18T09:33:00Z">
            <w:rPr>
              <w:rFonts w:ascii="Times New Roman" w:hAnsi="Times New Roman"/>
            </w:rPr>
          </w:rPrChange>
        </w:rPr>
        <w:t>cycle</w:t>
      </w:r>
      <w:r w:rsidR="00AD20D2" w:rsidRPr="001C287A">
        <w:rPr>
          <w:rFonts w:ascii="Times New Roman" w:hAnsi="Times New Roman"/>
          <w:color w:val="000000" w:themeColor="text1"/>
          <w:sz w:val="24"/>
          <w:rPrChange w:id="2800" w:author="User" w:date="2012-11-18T09:33:00Z">
            <w:rPr>
              <w:rFonts w:ascii="Times New Roman" w:hAnsi="Times New Roman"/>
            </w:rPr>
          </w:rPrChange>
        </w:rPr>
        <w:t xml:space="preserve"> was assessed by presence of</w:t>
      </w:r>
      <w:r w:rsidR="00A74676" w:rsidRPr="001C287A">
        <w:rPr>
          <w:rFonts w:ascii="Times New Roman" w:hAnsi="Times New Roman"/>
          <w:color w:val="000000" w:themeColor="text1"/>
          <w:sz w:val="24"/>
          <w:rPrChange w:id="2801" w:author="User" w:date="2012-11-18T09:33:00Z">
            <w:rPr>
              <w:rFonts w:ascii="Times New Roman" w:hAnsi="Times New Roman"/>
            </w:rPr>
          </w:rPrChange>
        </w:rPr>
        <w:t xml:space="preserve"> </w:t>
      </w:r>
      <w:r w:rsidR="007A2233" w:rsidRPr="001C287A">
        <w:rPr>
          <w:rFonts w:ascii="Times New Roman" w:hAnsi="Times New Roman"/>
          <w:color w:val="000000" w:themeColor="text1"/>
          <w:sz w:val="24"/>
          <w:rPrChange w:id="2802" w:author="User" w:date="2012-11-18T09:33:00Z">
            <w:rPr>
              <w:rFonts w:ascii="Times New Roman" w:hAnsi="Times New Roman"/>
            </w:rPr>
          </w:rPrChange>
        </w:rPr>
        <w:t xml:space="preserve">the marker genes </w:t>
      </w:r>
      <w:r w:rsidR="00907400" w:rsidRPr="001C287A">
        <w:rPr>
          <w:rFonts w:ascii="Times New Roman" w:hAnsi="Times New Roman"/>
          <w:color w:val="000000" w:themeColor="text1"/>
          <w:sz w:val="24"/>
          <w:rPrChange w:id="2803" w:author="User" w:date="2012-11-18T09:33:00Z">
            <w:rPr>
              <w:rFonts w:ascii="Times New Roman" w:hAnsi="Times New Roman"/>
            </w:rPr>
          </w:rPrChange>
        </w:rPr>
        <w:t xml:space="preserve">ribulose-bisphosphate carboxylase (RuBisCO) and </w:t>
      </w:r>
      <w:r w:rsidR="00320483" w:rsidRPr="001C287A">
        <w:rPr>
          <w:rFonts w:ascii="Times New Roman" w:hAnsi="Times New Roman"/>
          <w:color w:val="000000" w:themeColor="text1"/>
          <w:sz w:val="24"/>
          <w:rPrChange w:id="2804" w:author="User" w:date="2012-11-18T09:33:00Z">
            <w:rPr>
              <w:rFonts w:ascii="Times New Roman" w:hAnsi="Times New Roman"/>
            </w:rPr>
          </w:rPrChange>
        </w:rPr>
        <w:t>phosphoribulo</w:t>
      </w:r>
      <w:r w:rsidR="00907400" w:rsidRPr="001C287A">
        <w:rPr>
          <w:rFonts w:ascii="Times New Roman" w:hAnsi="Times New Roman"/>
          <w:color w:val="000000" w:themeColor="text1"/>
          <w:sz w:val="24"/>
          <w:rPrChange w:id="2805" w:author="User" w:date="2012-11-18T09:33:00Z">
            <w:rPr>
              <w:rFonts w:ascii="Times New Roman" w:hAnsi="Times New Roman"/>
            </w:rPr>
          </w:rPrChange>
        </w:rPr>
        <w:t>kinase (PRK)</w:t>
      </w:r>
      <w:r w:rsidR="009047E7" w:rsidRPr="001C287A">
        <w:rPr>
          <w:rFonts w:ascii="Times New Roman" w:hAnsi="Times New Roman"/>
          <w:color w:val="000000" w:themeColor="text1"/>
          <w:sz w:val="24"/>
          <w:rPrChange w:id="2806" w:author="User" w:date="2012-11-18T09:33:00Z">
            <w:rPr>
              <w:rFonts w:ascii="Times New Roman" w:hAnsi="Times New Roman"/>
            </w:rPr>
          </w:rPrChange>
        </w:rPr>
        <w:t xml:space="preserve"> </w:t>
      </w:r>
      <w:r w:rsidR="00AA656A" w:rsidRPr="001C287A">
        <w:rPr>
          <w:rFonts w:ascii="Times New Roman" w:hAnsi="Times New Roman"/>
          <w:color w:val="000000" w:themeColor="text1"/>
          <w:sz w:val="24"/>
          <w:rPrChange w:id="2807" w:author="User" w:date="2012-11-18T09:33:00Z">
            <w:rPr>
              <w:rFonts w:ascii="Times New Roman" w:hAnsi="Times New Roman"/>
            </w:rPr>
          </w:rPrChange>
        </w:rPr>
        <w:t>(</w:t>
      </w:r>
      <w:r w:rsidR="00E70453" w:rsidRPr="001C287A">
        <w:rPr>
          <w:rFonts w:ascii="Times New Roman" w:hAnsi="Times New Roman"/>
          <w:color w:val="000000" w:themeColor="text1"/>
          <w:sz w:val="24"/>
          <w:rPrChange w:id="2808" w:author="User" w:date="2012-11-18T09:33:00Z">
            <w:rPr>
              <w:rFonts w:ascii="Times New Roman" w:hAnsi="Times New Roman"/>
            </w:rPr>
          </w:rPrChange>
        </w:rPr>
        <w:t>Hügler &amp; Sievert, 2011</w:t>
      </w:r>
      <w:r w:rsidR="006E4ADD" w:rsidRPr="001C287A">
        <w:rPr>
          <w:rFonts w:ascii="Times New Roman" w:hAnsi="Times New Roman"/>
          <w:color w:val="000000" w:themeColor="text1"/>
          <w:sz w:val="24"/>
          <w:rPrChange w:id="2809" w:author="User" w:date="2012-11-18T09:33:00Z">
            <w:rPr>
              <w:rFonts w:ascii="Times New Roman" w:hAnsi="Times New Roman"/>
            </w:rPr>
          </w:rPrChange>
        </w:rPr>
        <w:t>)</w:t>
      </w:r>
      <w:r w:rsidR="00907400" w:rsidRPr="001C287A">
        <w:rPr>
          <w:rFonts w:ascii="Times New Roman" w:hAnsi="Times New Roman"/>
          <w:color w:val="000000" w:themeColor="text1"/>
          <w:sz w:val="24"/>
          <w:rPrChange w:id="2810" w:author="User" w:date="2012-11-18T09:33:00Z">
            <w:rPr>
              <w:rFonts w:ascii="Times New Roman" w:hAnsi="Times New Roman"/>
            </w:rPr>
          </w:rPrChange>
        </w:rPr>
        <w:t xml:space="preserve">. </w:t>
      </w:r>
      <w:r w:rsidR="0017723E" w:rsidRPr="001C287A">
        <w:rPr>
          <w:rFonts w:ascii="Times New Roman" w:hAnsi="Times New Roman"/>
          <w:color w:val="000000" w:themeColor="text1"/>
          <w:sz w:val="24"/>
          <w:rPrChange w:id="2811" w:author="User" w:date="2012-11-18T09:33:00Z">
            <w:rPr>
              <w:rFonts w:ascii="Times New Roman" w:hAnsi="Times New Roman"/>
            </w:rPr>
          </w:rPrChange>
        </w:rPr>
        <w:t xml:space="preserve">The majority of </w:t>
      </w:r>
      <w:r w:rsidR="00907400" w:rsidRPr="001C287A">
        <w:rPr>
          <w:rFonts w:ascii="Times New Roman" w:hAnsi="Times New Roman"/>
          <w:color w:val="000000" w:themeColor="text1"/>
          <w:sz w:val="24"/>
          <w:rPrChange w:id="2812" w:author="User" w:date="2012-11-18T09:33:00Z">
            <w:rPr>
              <w:rFonts w:ascii="Times New Roman" w:hAnsi="Times New Roman"/>
            </w:rPr>
          </w:rPrChange>
        </w:rPr>
        <w:t>RuBisCO</w:t>
      </w:r>
      <w:r w:rsidR="002E2CA6" w:rsidRPr="001C287A">
        <w:rPr>
          <w:rFonts w:ascii="Times New Roman" w:hAnsi="Times New Roman"/>
          <w:color w:val="000000" w:themeColor="text1"/>
          <w:sz w:val="24"/>
          <w:rPrChange w:id="2813" w:author="User" w:date="2012-11-18T09:33:00Z">
            <w:rPr>
              <w:rFonts w:ascii="Times New Roman" w:hAnsi="Times New Roman"/>
            </w:rPr>
          </w:rPrChange>
        </w:rPr>
        <w:t xml:space="preserve"> </w:t>
      </w:r>
      <w:r w:rsidR="00AD20D2">
        <w:rPr>
          <w:rStyle w:val="CommentReference"/>
        </w:rPr>
        <w:commentReference w:id="2814"/>
      </w:r>
      <w:r w:rsidR="0017723E" w:rsidRPr="001C287A">
        <w:rPr>
          <w:rFonts w:ascii="Times New Roman" w:hAnsi="Times New Roman"/>
          <w:color w:val="000000" w:themeColor="text1"/>
          <w:sz w:val="24"/>
          <w:rPrChange w:id="2815" w:author="User" w:date="2012-11-18T09:33:00Z">
            <w:rPr>
              <w:rFonts w:ascii="Times New Roman" w:hAnsi="Times New Roman"/>
            </w:rPr>
          </w:rPrChange>
        </w:rPr>
        <w:t xml:space="preserve">homologs were related to </w:t>
      </w:r>
      <w:r w:rsidR="0017723E" w:rsidRPr="001C287A">
        <w:rPr>
          <w:rFonts w:ascii="Times New Roman" w:hAnsi="Times New Roman"/>
          <w:i/>
          <w:color w:val="000000" w:themeColor="text1"/>
          <w:sz w:val="24"/>
          <w:rPrChange w:id="2816" w:author="User" w:date="2012-11-18T09:33:00Z">
            <w:rPr>
              <w:rFonts w:ascii="Times New Roman" w:hAnsi="Times New Roman"/>
              <w:i/>
            </w:rPr>
          </w:rPrChange>
        </w:rPr>
        <w:t xml:space="preserve">Chlorophyta </w:t>
      </w:r>
      <w:r w:rsidR="0040621C" w:rsidRPr="001C287A">
        <w:rPr>
          <w:rFonts w:ascii="Times New Roman" w:hAnsi="Times New Roman"/>
          <w:color w:val="000000" w:themeColor="text1"/>
          <w:sz w:val="24"/>
          <w:rPrChange w:id="2817" w:author="User" w:date="2012-11-18T09:33:00Z">
            <w:rPr>
              <w:rFonts w:ascii="Times New Roman" w:hAnsi="Times New Roman"/>
            </w:rPr>
          </w:rPrChange>
        </w:rPr>
        <w:t xml:space="preserve">(Table 2, Figure S6A) </w:t>
      </w:r>
      <w:r w:rsidR="00BA06F5" w:rsidRPr="001C287A">
        <w:rPr>
          <w:rFonts w:ascii="Times New Roman" w:hAnsi="Times New Roman"/>
          <w:color w:val="000000" w:themeColor="text1"/>
          <w:sz w:val="24"/>
          <w:rPrChange w:id="2818" w:author="User" w:date="2012-11-18T09:33:00Z">
            <w:rPr>
              <w:rFonts w:ascii="Times New Roman" w:hAnsi="Times New Roman"/>
            </w:rPr>
          </w:rPrChange>
        </w:rPr>
        <w:t>supporting</w:t>
      </w:r>
      <w:r w:rsidR="0042393C" w:rsidRPr="001C287A">
        <w:rPr>
          <w:rFonts w:ascii="Times New Roman" w:hAnsi="Times New Roman"/>
          <w:color w:val="000000" w:themeColor="text1"/>
          <w:sz w:val="24"/>
          <w:rPrChange w:id="2819" w:author="User" w:date="2012-11-18T09:33:00Z">
            <w:rPr>
              <w:rFonts w:ascii="Times New Roman" w:hAnsi="Times New Roman"/>
            </w:rPr>
          </w:rPrChange>
        </w:rPr>
        <w:t xml:space="preserve"> the ecological role </w:t>
      </w:r>
      <w:r w:rsidR="00A74676" w:rsidRPr="001C287A">
        <w:rPr>
          <w:rFonts w:ascii="Times New Roman" w:hAnsi="Times New Roman"/>
          <w:color w:val="000000" w:themeColor="text1"/>
          <w:sz w:val="24"/>
          <w:rPrChange w:id="2820" w:author="User" w:date="2012-11-18T09:33:00Z">
            <w:rPr>
              <w:rFonts w:ascii="Times New Roman" w:hAnsi="Times New Roman"/>
            </w:rPr>
          </w:rPrChange>
        </w:rPr>
        <w:t xml:space="preserve">of </w:t>
      </w:r>
      <w:r w:rsidR="004454F5" w:rsidRPr="001C287A">
        <w:rPr>
          <w:rFonts w:ascii="Times New Roman" w:hAnsi="Times New Roman"/>
          <w:color w:val="000000" w:themeColor="text1"/>
          <w:sz w:val="24"/>
          <w:rPrChange w:id="2821" w:author="User" w:date="2012-11-18T09:33:00Z">
            <w:rPr>
              <w:rFonts w:ascii="Times New Roman" w:hAnsi="Times New Roman"/>
            </w:rPr>
          </w:rPrChange>
        </w:rPr>
        <w:t xml:space="preserve">green algae </w:t>
      </w:r>
      <w:r w:rsidR="0042393C" w:rsidRPr="001C287A">
        <w:rPr>
          <w:rFonts w:ascii="Times New Roman" w:hAnsi="Times New Roman"/>
          <w:color w:val="000000" w:themeColor="text1"/>
          <w:sz w:val="24"/>
          <w:rPrChange w:id="2822" w:author="User" w:date="2012-11-18T09:33:00Z">
            <w:rPr>
              <w:rFonts w:ascii="Times New Roman" w:hAnsi="Times New Roman"/>
            </w:rPr>
          </w:rPrChange>
        </w:rPr>
        <w:t xml:space="preserve">as the principle photosynthetic organisms. </w:t>
      </w:r>
      <w:r w:rsidR="00444095" w:rsidRPr="001C287A">
        <w:rPr>
          <w:rFonts w:ascii="Times New Roman" w:hAnsi="Times New Roman"/>
          <w:color w:val="000000" w:themeColor="text1"/>
          <w:sz w:val="24"/>
          <w:rPrChange w:id="2823" w:author="User" w:date="2012-11-18T09:33:00Z">
            <w:rPr>
              <w:rFonts w:ascii="Times New Roman" w:hAnsi="Times New Roman"/>
            </w:rPr>
          </w:rPrChange>
        </w:rPr>
        <w:t>T</w:t>
      </w:r>
      <w:r w:rsidR="000A288B" w:rsidRPr="001C287A">
        <w:rPr>
          <w:rFonts w:ascii="Times New Roman" w:hAnsi="Times New Roman"/>
          <w:color w:val="000000" w:themeColor="text1"/>
          <w:sz w:val="24"/>
          <w:rPrChange w:id="2824" w:author="User" w:date="2012-11-18T09:33:00Z">
            <w:rPr>
              <w:rFonts w:ascii="Times New Roman" w:hAnsi="Times New Roman"/>
            </w:rPr>
          </w:rPrChange>
        </w:rPr>
        <w:t xml:space="preserve">he majority of </w:t>
      </w:r>
      <w:del w:id="2825" w:author="User" w:date="2012-11-18T09:33:00Z">
        <w:r w:rsidR="000A288B">
          <w:rPr>
            <w:rFonts w:ascii="Times New Roman" w:hAnsi="Times New Roman" w:cs="Times New Roman"/>
          </w:rPr>
          <w:delText>phosphoribulose kinase (</w:delText>
        </w:r>
      </w:del>
      <w:r w:rsidR="000A288B" w:rsidRPr="001C287A">
        <w:rPr>
          <w:rFonts w:ascii="Times New Roman" w:hAnsi="Times New Roman"/>
          <w:color w:val="000000" w:themeColor="text1"/>
          <w:sz w:val="24"/>
          <w:rPrChange w:id="2826" w:author="User" w:date="2012-11-18T09:33:00Z">
            <w:rPr>
              <w:rFonts w:ascii="Times New Roman" w:hAnsi="Times New Roman"/>
            </w:rPr>
          </w:rPrChange>
        </w:rPr>
        <w:t>PRK</w:t>
      </w:r>
      <w:del w:id="2827" w:author="User" w:date="2012-11-18T09:33:00Z">
        <w:r w:rsidR="000A288B">
          <w:rPr>
            <w:rFonts w:ascii="Times New Roman" w:hAnsi="Times New Roman" w:cs="Times New Roman"/>
          </w:rPr>
          <w:delText>)</w:delText>
        </w:r>
      </w:del>
      <w:r w:rsidR="00444095" w:rsidRPr="001C287A">
        <w:rPr>
          <w:rFonts w:ascii="Times New Roman" w:hAnsi="Times New Roman"/>
          <w:color w:val="000000" w:themeColor="text1"/>
          <w:sz w:val="24"/>
          <w:rPrChange w:id="2828" w:author="User" w:date="2012-11-18T09:33:00Z">
            <w:rPr>
              <w:rFonts w:ascii="Times New Roman" w:hAnsi="Times New Roman"/>
            </w:rPr>
          </w:rPrChange>
        </w:rPr>
        <w:t xml:space="preserve"> genes </w:t>
      </w:r>
      <w:del w:id="2829" w:author="User" w:date="2012-11-18T09:33:00Z">
        <w:r w:rsidR="00444095">
          <w:rPr>
            <w:rFonts w:ascii="Times New Roman" w:hAnsi="Times New Roman" w:cs="Times New Roman"/>
          </w:rPr>
          <w:delText>were</w:delText>
        </w:r>
        <w:r w:rsidR="004454F5">
          <w:rPr>
            <w:rFonts w:ascii="Times New Roman" w:hAnsi="Times New Roman" w:cs="Times New Roman"/>
          </w:rPr>
          <w:delText xml:space="preserve"> from</w:delText>
        </w:r>
      </w:del>
      <w:commentRangeStart w:id="2830"/>
      <w:ins w:id="2831" w:author="User" w:date="2012-11-18T09:33:00Z">
        <w:r w:rsidR="00AE1759">
          <w:rPr>
            <w:rFonts w:ascii="Times New Roman" w:hAnsi="Times New Roman" w:cs="Times New Roman"/>
            <w:color w:val="000000" w:themeColor="text1"/>
            <w:sz w:val="24"/>
            <w:szCs w:val="24"/>
          </w:rPr>
          <w:t>had best matches to</w:t>
        </w:r>
        <w:commentRangeEnd w:id="2830"/>
        <w:r w:rsidR="00AE1759">
          <w:rPr>
            <w:rStyle w:val="CommentReference"/>
          </w:rPr>
          <w:commentReference w:id="2830"/>
        </w:r>
      </w:ins>
      <w:r w:rsidR="009047E7" w:rsidRPr="001C287A">
        <w:rPr>
          <w:rFonts w:ascii="Times New Roman" w:hAnsi="Times New Roman"/>
          <w:color w:val="000000" w:themeColor="text1"/>
          <w:sz w:val="24"/>
          <w:rPrChange w:id="2832" w:author="User" w:date="2012-11-18T09:33:00Z">
            <w:rPr>
              <w:rFonts w:ascii="Times New Roman" w:hAnsi="Times New Roman"/>
            </w:rPr>
          </w:rPrChange>
        </w:rPr>
        <w:t xml:space="preserve"> </w:t>
      </w:r>
      <w:r w:rsidR="004454F5" w:rsidRPr="001C287A">
        <w:rPr>
          <w:rFonts w:ascii="Times New Roman" w:hAnsi="Times New Roman"/>
          <w:i/>
          <w:color w:val="000000" w:themeColor="text1"/>
          <w:sz w:val="24"/>
          <w:rPrChange w:id="2833" w:author="User" w:date="2012-11-18T09:33:00Z">
            <w:rPr>
              <w:rFonts w:ascii="Times New Roman" w:hAnsi="Times New Roman"/>
              <w:i/>
            </w:rPr>
          </w:rPrChange>
        </w:rPr>
        <w:t>Gammaproteobacteria</w:t>
      </w:r>
      <w:r w:rsidR="004454F5" w:rsidRPr="001C287A">
        <w:rPr>
          <w:rFonts w:ascii="Times New Roman" w:hAnsi="Times New Roman"/>
          <w:color w:val="000000" w:themeColor="text1"/>
          <w:sz w:val="24"/>
          <w:rPrChange w:id="2834" w:author="User" w:date="2012-11-18T09:33:00Z">
            <w:rPr>
              <w:rFonts w:ascii="Times New Roman" w:hAnsi="Times New Roman"/>
            </w:rPr>
          </w:rPrChange>
        </w:rPr>
        <w:t xml:space="preserve">, predominantly </w:t>
      </w:r>
      <w:r w:rsidR="004454F5" w:rsidRPr="001C287A">
        <w:rPr>
          <w:rFonts w:ascii="Times New Roman" w:hAnsi="Times New Roman"/>
          <w:i/>
          <w:color w:val="000000" w:themeColor="text1"/>
          <w:sz w:val="24"/>
          <w:rPrChange w:id="2835" w:author="User" w:date="2012-11-18T09:33:00Z">
            <w:rPr>
              <w:rFonts w:ascii="Times New Roman" w:hAnsi="Times New Roman"/>
              <w:i/>
            </w:rPr>
          </w:rPrChange>
        </w:rPr>
        <w:t>Marinobacter</w:t>
      </w:r>
      <w:r w:rsidR="009047E7" w:rsidRPr="001C287A">
        <w:rPr>
          <w:rFonts w:ascii="Times New Roman" w:hAnsi="Times New Roman"/>
          <w:i/>
          <w:color w:val="000000" w:themeColor="text1"/>
          <w:sz w:val="24"/>
          <w:rPrChange w:id="2836" w:author="User" w:date="2012-11-18T09:33:00Z">
            <w:rPr>
              <w:rFonts w:ascii="Times New Roman" w:hAnsi="Times New Roman"/>
              <w:i/>
            </w:rPr>
          </w:rPrChange>
        </w:rPr>
        <w:t xml:space="preserve"> </w:t>
      </w:r>
      <w:r w:rsidR="009B5936" w:rsidRPr="001C287A">
        <w:rPr>
          <w:rFonts w:ascii="Times New Roman" w:hAnsi="Times New Roman"/>
          <w:color w:val="000000" w:themeColor="text1"/>
          <w:sz w:val="24"/>
          <w:rPrChange w:id="2837" w:author="User" w:date="2012-11-18T09:33:00Z">
            <w:rPr>
              <w:rFonts w:ascii="Times New Roman" w:hAnsi="Times New Roman"/>
            </w:rPr>
          </w:rPrChange>
        </w:rPr>
        <w:t>(</w:t>
      </w:r>
      <w:r w:rsidR="00FC484B" w:rsidRPr="001C287A">
        <w:rPr>
          <w:rFonts w:ascii="Times New Roman" w:hAnsi="Times New Roman"/>
          <w:color w:val="000000" w:themeColor="text1"/>
          <w:sz w:val="24"/>
          <w:rPrChange w:id="2838" w:author="User" w:date="2012-11-18T09:33:00Z">
            <w:rPr>
              <w:rFonts w:ascii="Times New Roman" w:hAnsi="Times New Roman"/>
            </w:rPr>
          </w:rPrChange>
        </w:rPr>
        <w:t xml:space="preserve">Table 2, </w:t>
      </w:r>
      <w:r w:rsidR="009B5936" w:rsidRPr="001C287A">
        <w:rPr>
          <w:rFonts w:ascii="Times New Roman" w:hAnsi="Times New Roman"/>
          <w:color w:val="000000" w:themeColor="text1"/>
          <w:sz w:val="24"/>
          <w:rPrChange w:id="2839" w:author="User" w:date="2012-11-18T09:33:00Z">
            <w:rPr>
              <w:rFonts w:ascii="Times New Roman" w:hAnsi="Times New Roman"/>
            </w:rPr>
          </w:rPrChange>
        </w:rPr>
        <w:t>Figure S6A)</w:t>
      </w:r>
      <w:r w:rsidR="00FC484B" w:rsidRPr="001C287A">
        <w:rPr>
          <w:rFonts w:ascii="Times New Roman" w:hAnsi="Times New Roman"/>
          <w:color w:val="000000" w:themeColor="text1"/>
          <w:sz w:val="24"/>
          <w:rPrChange w:id="2840" w:author="User" w:date="2012-11-18T09:33:00Z">
            <w:rPr>
              <w:rFonts w:ascii="Times New Roman" w:hAnsi="Times New Roman"/>
            </w:rPr>
          </w:rPrChange>
        </w:rPr>
        <w:t>.</w:t>
      </w:r>
      <w:r w:rsidR="002E2CA6" w:rsidRPr="001C287A">
        <w:rPr>
          <w:rFonts w:ascii="Times New Roman" w:hAnsi="Times New Roman"/>
          <w:color w:val="000000" w:themeColor="text1"/>
          <w:sz w:val="24"/>
          <w:rPrChange w:id="2841" w:author="User" w:date="2012-11-18T09:33:00Z">
            <w:rPr>
              <w:rFonts w:ascii="Times New Roman" w:hAnsi="Times New Roman"/>
            </w:rPr>
          </w:rPrChange>
        </w:rPr>
        <w:t xml:space="preserve"> </w:t>
      </w:r>
      <w:r w:rsidR="004454F5" w:rsidRPr="001C287A">
        <w:rPr>
          <w:rFonts w:ascii="Times New Roman" w:hAnsi="Times New Roman"/>
          <w:color w:val="000000" w:themeColor="text1"/>
          <w:sz w:val="24"/>
          <w:rPrChange w:id="2842" w:author="User" w:date="2012-11-18T09:33:00Z">
            <w:rPr>
              <w:rFonts w:ascii="Times New Roman" w:hAnsi="Times New Roman"/>
            </w:rPr>
          </w:rPrChange>
        </w:rPr>
        <w:t>RuBisCO was only associated with a</w:t>
      </w:r>
      <w:r w:rsidR="00417724" w:rsidRPr="001C287A">
        <w:rPr>
          <w:rFonts w:ascii="Times New Roman" w:hAnsi="Times New Roman"/>
          <w:color w:val="000000" w:themeColor="text1"/>
          <w:sz w:val="24"/>
          <w:rPrChange w:id="2843" w:author="User" w:date="2012-11-18T09:33:00Z">
            <w:rPr>
              <w:rFonts w:ascii="Times New Roman" w:hAnsi="Times New Roman"/>
            </w:rPr>
          </w:rPrChange>
        </w:rPr>
        <w:t xml:space="preserve"> small proportion of </w:t>
      </w:r>
      <w:r w:rsidR="00417724" w:rsidRPr="001C287A">
        <w:rPr>
          <w:rFonts w:ascii="Times New Roman" w:hAnsi="Times New Roman"/>
          <w:i/>
          <w:color w:val="000000" w:themeColor="text1"/>
          <w:sz w:val="24"/>
          <w:rPrChange w:id="2844" w:author="User" w:date="2012-11-18T09:33:00Z">
            <w:rPr>
              <w:rFonts w:ascii="Times New Roman" w:hAnsi="Times New Roman"/>
              <w:i/>
            </w:rPr>
          </w:rPrChange>
        </w:rPr>
        <w:t>Gammaproteobacteria</w:t>
      </w:r>
      <w:r w:rsidR="002E2CA6" w:rsidRPr="001C287A">
        <w:rPr>
          <w:rFonts w:ascii="Times New Roman" w:hAnsi="Times New Roman"/>
          <w:i/>
          <w:color w:val="000000" w:themeColor="text1"/>
          <w:sz w:val="24"/>
          <w:rPrChange w:id="2845" w:author="User" w:date="2012-11-18T09:33:00Z">
            <w:rPr>
              <w:rFonts w:ascii="Times New Roman" w:hAnsi="Times New Roman"/>
              <w:i/>
            </w:rPr>
          </w:rPrChange>
        </w:rPr>
        <w:t xml:space="preserve"> </w:t>
      </w:r>
      <w:r w:rsidR="00417724" w:rsidRPr="001C287A">
        <w:rPr>
          <w:rFonts w:ascii="Times New Roman" w:hAnsi="Times New Roman"/>
          <w:color w:val="000000" w:themeColor="text1"/>
          <w:sz w:val="24"/>
          <w:rPrChange w:id="2846" w:author="User" w:date="2012-11-18T09:33:00Z">
            <w:rPr>
              <w:rFonts w:ascii="Times New Roman" w:hAnsi="Times New Roman"/>
            </w:rPr>
          </w:rPrChange>
        </w:rPr>
        <w:t xml:space="preserve">(Figure S6A), principally from sulfur-oxidizing </w:t>
      </w:r>
      <w:r w:rsidR="00417724" w:rsidRPr="001C287A">
        <w:rPr>
          <w:rFonts w:ascii="Times New Roman" w:hAnsi="Times New Roman"/>
          <w:i/>
          <w:color w:val="000000" w:themeColor="text1"/>
          <w:sz w:val="24"/>
          <w:rPrChange w:id="2847" w:author="User" w:date="2012-11-18T09:33:00Z">
            <w:rPr>
              <w:rFonts w:ascii="Times New Roman" w:hAnsi="Times New Roman"/>
              <w:i/>
            </w:rPr>
          </w:rPrChange>
        </w:rPr>
        <w:t>Thiomicrospira</w:t>
      </w:r>
      <w:r w:rsidR="00417724" w:rsidRPr="001C287A">
        <w:rPr>
          <w:rFonts w:ascii="Times New Roman" w:hAnsi="Times New Roman"/>
          <w:color w:val="000000" w:themeColor="text1"/>
          <w:sz w:val="24"/>
          <w:rPrChange w:id="2848" w:author="User" w:date="2012-11-18T09:33:00Z">
            <w:rPr>
              <w:rFonts w:ascii="Times New Roman" w:hAnsi="Times New Roman"/>
            </w:rPr>
          </w:rPrChange>
        </w:rPr>
        <w:t>,</w:t>
      </w:r>
      <w:r w:rsidR="002E2CA6" w:rsidRPr="001C287A">
        <w:rPr>
          <w:rFonts w:ascii="Times New Roman" w:hAnsi="Times New Roman"/>
          <w:color w:val="000000" w:themeColor="text1"/>
          <w:sz w:val="24"/>
          <w:rPrChange w:id="2849" w:author="User" w:date="2012-11-18T09:33:00Z">
            <w:rPr>
              <w:rFonts w:ascii="Times New Roman" w:hAnsi="Times New Roman"/>
            </w:rPr>
          </w:rPrChange>
        </w:rPr>
        <w:t xml:space="preserve"> </w:t>
      </w:r>
      <w:r w:rsidR="00417724" w:rsidRPr="001C287A">
        <w:rPr>
          <w:rFonts w:ascii="Times New Roman" w:hAnsi="Times New Roman"/>
          <w:color w:val="000000" w:themeColor="text1"/>
          <w:sz w:val="24"/>
          <w:rPrChange w:id="2850" w:author="User" w:date="2012-11-18T09:33:00Z">
            <w:rPr>
              <w:rFonts w:ascii="Times New Roman" w:hAnsi="Times New Roman"/>
            </w:rPr>
          </w:rPrChange>
        </w:rPr>
        <w:t xml:space="preserve">indicating some </w:t>
      </w:r>
      <w:r w:rsidR="0040621C" w:rsidRPr="001C287A">
        <w:rPr>
          <w:rFonts w:ascii="Times New Roman" w:hAnsi="Times New Roman"/>
          <w:i/>
          <w:color w:val="000000" w:themeColor="text1"/>
          <w:sz w:val="24"/>
          <w:rPrChange w:id="2851" w:author="User" w:date="2012-11-18T09:33:00Z">
            <w:rPr>
              <w:rFonts w:ascii="Times New Roman" w:hAnsi="Times New Roman"/>
              <w:i/>
            </w:rPr>
          </w:rPrChange>
        </w:rPr>
        <w:t>Gammaproteobacteria</w:t>
      </w:r>
      <w:r w:rsidR="0040621C" w:rsidRPr="001C287A">
        <w:rPr>
          <w:rFonts w:ascii="Times New Roman" w:hAnsi="Times New Roman"/>
          <w:color w:val="000000" w:themeColor="text1"/>
          <w:sz w:val="24"/>
          <w:rPrChange w:id="2852" w:author="User" w:date="2012-11-18T09:33:00Z">
            <w:rPr>
              <w:rFonts w:ascii="Times New Roman" w:hAnsi="Times New Roman"/>
            </w:rPr>
          </w:rPrChange>
        </w:rPr>
        <w:t xml:space="preserve"> are </w:t>
      </w:r>
      <w:r w:rsidR="0040621C" w:rsidRPr="001C287A">
        <w:rPr>
          <w:rFonts w:ascii="Times New Roman" w:hAnsi="Times New Roman"/>
          <w:i/>
          <w:color w:val="000000" w:themeColor="text1"/>
          <w:sz w:val="24"/>
          <w:rPrChange w:id="2853" w:author="User" w:date="2012-11-18T09:33:00Z">
            <w:rPr>
              <w:rFonts w:ascii="Times New Roman" w:hAnsi="Times New Roman"/>
              <w:i/>
            </w:rPr>
          </w:rPrChange>
        </w:rPr>
        <w:t xml:space="preserve">bona fide </w:t>
      </w:r>
      <w:r w:rsidR="0040621C" w:rsidRPr="001C287A">
        <w:rPr>
          <w:rFonts w:ascii="Times New Roman" w:hAnsi="Times New Roman"/>
          <w:color w:val="000000" w:themeColor="text1"/>
          <w:sz w:val="24"/>
          <w:rPrChange w:id="2854" w:author="User" w:date="2012-11-18T09:33:00Z">
            <w:rPr>
              <w:rFonts w:ascii="Times New Roman" w:hAnsi="Times New Roman"/>
            </w:rPr>
          </w:rPrChange>
        </w:rPr>
        <w:t>auto</w:t>
      </w:r>
      <w:r w:rsidR="00417724" w:rsidRPr="001C287A">
        <w:rPr>
          <w:rFonts w:ascii="Times New Roman" w:hAnsi="Times New Roman"/>
          <w:color w:val="000000" w:themeColor="text1"/>
          <w:sz w:val="24"/>
          <w:rPrChange w:id="2855" w:author="User" w:date="2012-11-18T09:33:00Z">
            <w:rPr>
              <w:rFonts w:ascii="Times New Roman" w:hAnsi="Times New Roman"/>
            </w:rPr>
          </w:rPrChange>
        </w:rPr>
        <w:t>tr</w:t>
      </w:r>
      <w:r w:rsidR="0040621C" w:rsidRPr="001C287A">
        <w:rPr>
          <w:rFonts w:ascii="Times New Roman" w:hAnsi="Times New Roman"/>
          <w:color w:val="000000" w:themeColor="text1"/>
          <w:sz w:val="24"/>
          <w:rPrChange w:id="2856" w:author="User" w:date="2012-11-18T09:33:00Z">
            <w:rPr>
              <w:rFonts w:ascii="Times New Roman" w:hAnsi="Times New Roman"/>
            </w:rPr>
          </w:rPrChange>
        </w:rPr>
        <w:t>ophs</w:t>
      </w:r>
      <w:r w:rsidR="00417724" w:rsidRPr="001C287A">
        <w:rPr>
          <w:rFonts w:ascii="Times New Roman" w:hAnsi="Times New Roman"/>
          <w:color w:val="000000" w:themeColor="text1"/>
          <w:sz w:val="24"/>
          <w:rPrChange w:id="2857" w:author="User" w:date="2012-11-18T09:33:00Z">
            <w:rPr>
              <w:rFonts w:ascii="Times New Roman" w:hAnsi="Times New Roman"/>
            </w:rPr>
          </w:rPrChange>
        </w:rPr>
        <w:t xml:space="preserve">. </w:t>
      </w:r>
      <w:r w:rsidR="00444095" w:rsidRPr="001C287A">
        <w:rPr>
          <w:rFonts w:ascii="Times New Roman" w:hAnsi="Times New Roman"/>
          <w:color w:val="000000" w:themeColor="text1"/>
          <w:sz w:val="24"/>
          <w:rPrChange w:id="2858" w:author="User" w:date="2012-11-18T09:33:00Z">
            <w:rPr>
              <w:rFonts w:ascii="Times New Roman" w:hAnsi="Times New Roman"/>
            </w:rPr>
          </w:rPrChange>
        </w:rPr>
        <w:t>However, a</w:t>
      </w:r>
      <w:r w:rsidR="00FC484B" w:rsidRPr="001C287A">
        <w:rPr>
          <w:rFonts w:ascii="Times New Roman" w:hAnsi="Times New Roman"/>
          <w:color w:val="000000" w:themeColor="text1"/>
          <w:sz w:val="24"/>
          <w:rPrChange w:id="2859" w:author="User" w:date="2012-11-18T09:33:00Z">
            <w:rPr>
              <w:rFonts w:ascii="Times New Roman" w:hAnsi="Times New Roman"/>
            </w:rPr>
          </w:rPrChange>
        </w:rPr>
        <w:t>ll</w:t>
      </w:r>
      <w:r w:rsidR="002E2CA6" w:rsidRPr="001C287A">
        <w:rPr>
          <w:rFonts w:ascii="Times New Roman" w:hAnsi="Times New Roman"/>
          <w:color w:val="000000" w:themeColor="text1"/>
          <w:sz w:val="24"/>
          <w:rPrChange w:id="2860" w:author="User" w:date="2012-11-18T09:33:00Z">
            <w:rPr>
              <w:rFonts w:ascii="Times New Roman" w:hAnsi="Times New Roman"/>
            </w:rPr>
          </w:rPrChange>
        </w:rPr>
        <w:t xml:space="preserve"> </w:t>
      </w:r>
      <w:r w:rsidR="004454F5" w:rsidRPr="001C287A">
        <w:rPr>
          <w:rFonts w:ascii="Times New Roman" w:hAnsi="Times New Roman"/>
          <w:color w:val="000000" w:themeColor="text1"/>
          <w:sz w:val="24"/>
          <w:rPrChange w:id="2861" w:author="User" w:date="2012-11-18T09:33:00Z">
            <w:rPr>
              <w:rFonts w:ascii="Times New Roman" w:hAnsi="Times New Roman"/>
            </w:rPr>
          </w:rPrChange>
        </w:rPr>
        <w:t>genomes reported for</w:t>
      </w:r>
      <w:r w:rsidR="002E2CA6" w:rsidRPr="001C287A">
        <w:rPr>
          <w:rFonts w:ascii="Times New Roman" w:hAnsi="Times New Roman"/>
          <w:color w:val="000000" w:themeColor="text1"/>
          <w:sz w:val="24"/>
          <w:rPrChange w:id="2862" w:author="User" w:date="2012-11-18T09:33:00Z">
            <w:rPr>
              <w:rFonts w:ascii="Times New Roman" w:hAnsi="Times New Roman"/>
            </w:rPr>
          </w:rPrChange>
        </w:rPr>
        <w:t xml:space="preserve"> </w:t>
      </w:r>
      <w:r w:rsidR="00FC484B" w:rsidRPr="001C287A">
        <w:rPr>
          <w:rFonts w:ascii="Times New Roman" w:hAnsi="Times New Roman"/>
          <w:i/>
          <w:color w:val="000000" w:themeColor="text1"/>
          <w:sz w:val="24"/>
          <w:rPrChange w:id="2863" w:author="User" w:date="2012-11-18T09:33:00Z">
            <w:rPr>
              <w:rFonts w:ascii="Times New Roman" w:hAnsi="Times New Roman"/>
              <w:i/>
            </w:rPr>
          </w:rPrChange>
        </w:rPr>
        <w:t xml:space="preserve">Marinobacter </w:t>
      </w:r>
      <w:r w:rsidR="008D5512" w:rsidRPr="001C287A">
        <w:rPr>
          <w:rFonts w:ascii="Times New Roman" w:hAnsi="Times New Roman"/>
          <w:color w:val="000000" w:themeColor="text1"/>
          <w:sz w:val="24"/>
          <w:rPrChange w:id="2864" w:author="User" w:date="2012-11-18T09:33:00Z">
            <w:rPr>
              <w:rFonts w:ascii="Times New Roman" w:hAnsi="Times New Roman"/>
            </w:rPr>
          </w:rPrChange>
        </w:rPr>
        <w:t xml:space="preserve">have PRK but </w:t>
      </w:r>
      <w:r w:rsidR="00765D21" w:rsidRPr="001C287A">
        <w:rPr>
          <w:rFonts w:ascii="Times New Roman" w:hAnsi="Times New Roman"/>
          <w:color w:val="000000" w:themeColor="text1"/>
          <w:sz w:val="24"/>
          <w:rPrChange w:id="2865" w:author="User" w:date="2012-11-18T09:33:00Z">
            <w:rPr>
              <w:rFonts w:ascii="Times New Roman" w:hAnsi="Times New Roman"/>
            </w:rPr>
          </w:rPrChange>
        </w:rPr>
        <w:t>lack RuBisCO</w:t>
      </w:r>
      <w:r w:rsidR="004454F5" w:rsidRPr="001C287A">
        <w:rPr>
          <w:rFonts w:ascii="Times New Roman" w:hAnsi="Times New Roman"/>
          <w:color w:val="000000" w:themeColor="text1"/>
          <w:sz w:val="24"/>
          <w:rPrChange w:id="2866" w:author="User" w:date="2012-11-18T09:33:00Z">
            <w:rPr>
              <w:rFonts w:ascii="Times New Roman" w:hAnsi="Times New Roman"/>
            </w:rPr>
          </w:rPrChange>
        </w:rPr>
        <w:t>, and o</w:t>
      </w:r>
      <w:r w:rsidR="008D5512" w:rsidRPr="001C287A">
        <w:rPr>
          <w:rFonts w:ascii="Times New Roman" w:hAnsi="Times New Roman"/>
          <w:color w:val="000000" w:themeColor="text1"/>
          <w:sz w:val="24"/>
          <w:rPrChange w:id="2867" w:author="User" w:date="2012-11-18T09:33:00Z">
            <w:rPr>
              <w:rFonts w:ascii="Times New Roman" w:hAnsi="Times New Roman"/>
            </w:rPr>
          </w:rPrChange>
        </w:rPr>
        <w:t>nly</w:t>
      </w:r>
      <w:r w:rsidR="00FC484B" w:rsidRPr="001C287A">
        <w:rPr>
          <w:rFonts w:ascii="Times New Roman" w:hAnsi="Times New Roman"/>
          <w:color w:val="000000" w:themeColor="text1"/>
          <w:sz w:val="24"/>
          <w:rPrChange w:id="2868" w:author="User" w:date="2012-11-18T09:33:00Z">
            <w:rPr>
              <w:rFonts w:ascii="Times New Roman" w:hAnsi="Times New Roman"/>
            </w:rPr>
          </w:rPrChange>
        </w:rPr>
        <w:t xml:space="preserve"> one </w:t>
      </w:r>
      <w:r w:rsidR="004454F5" w:rsidRPr="001C287A">
        <w:rPr>
          <w:rFonts w:ascii="Times New Roman" w:hAnsi="Times New Roman"/>
          <w:color w:val="000000" w:themeColor="text1"/>
          <w:sz w:val="24"/>
          <w:rPrChange w:id="2869" w:author="User" w:date="2012-11-18T09:33:00Z">
            <w:rPr>
              <w:rFonts w:ascii="Times New Roman" w:hAnsi="Times New Roman"/>
            </w:rPr>
          </w:rPrChange>
        </w:rPr>
        <w:t xml:space="preserve">of these </w:t>
      </w:r>
      <w:r w:rsidR="004454F5" w:rsidRPr="001C287A">
        <w:rPr>
          <w:rFonts w:ascii="Times New Roman" w:hAnsi="Times New Roman"/>
          <w:i/>
          <w:color w:val="000000" w:themeColor="text1"/>
          <w:sz w:val="24"/>
          <w:rPrChange w:id="2870" w:author="User" w:date="2012-11-18T09:33:00Z">
            <w:rPr>
              <w:rFonts w:ascii="Times New Roman" w:hAnsi="Times New Roman"/>
              <w:i/>
            </w:rPr>
          </w:rPrChange>
        </w:rPr>
        <w:t>Marinobacter</w:t>
      </w:r>
      <w:r w:rsidR="00FC484B" w:rsidRPr="001C287A">
        <w:rPr>
          <w:rFonts w:ascii="Times New Roman" w:hAnsi="Times New Roman"/>
          <w:color w:val="000000" w:themeColor="text1"/>
          <w:sz w:val="24"/>
          <w:rPrChange w:id="2871" w:author="User" w:date="2012-11-18T09:33:00Z">
            <w:rPr>
              <w:rFonts w:ascii="Times New Roman" w:hAnsi="Times New Roman"/>
            </w:rPr>
          </w:rPrChange>
        </w:rPr>
        <w:t xml:space="preserve"> </w:t>
      </w:r>
      <w:r w:rsidR="009047E7" w:rsidRPr="001C287A">
        <w:rPr>
          <w:rFonts w:ascii="Times New Roman" w:hAnsi="Times New Roman"/>
          <w:color w:val="000000" w:themeColor="text1"/>
          <w:sz w:val="24"/>
          <w:rPrChange w:id="2872" w:author="User" w:date="2012-11-18T09:33:00Z">
            <w:rPr>
              <w:rFonts w:ascii="Times New Roman" w:hAnsi="Times New Roman"/>
            </w:rPr>
          </w:rPrChange>
        </w:rPr>
        <w:t xml:space="preserve">is known to oxidize manganese and is thus possibly capable of autotrophy </w:t>
      </w:r>
      <w:r w:rsidR="00FC484B" w:rsidRPr="001C287A">
        <w:rPr>
          <w:rFonts w:ascii="Times New Roman" w:hAnsi="Times New Roman"/>
          <w:color w:val="000000" w:themeColor="text1"/>
          <w:sz w:val="24"/>
          <w:rPrChange w:id="2873" w:author="User" w:date="2012-11-18T09:33:00Z">
            <w:rPr>
              <w:rFonts w:ascii="Times New Roman" w:hAnsi="Times New Roman"/>
            </w:rPr>
          </w:rPrChange>
        </w:rPr>
        <w:t xml:space="preserve">(Wang </w:t>
      </w:r>
      <w:r w:rsidR="00FC484B" w:rsidRPr="001C287A">
        <w:rPr>
          <w:rFonts w:ascii="Times New Roman" w:hAnsi="Times New Roman"/>
          <w:i/>
          <w:color w:val="000000" w:themeColor="text1"/>
          <w:sz w:val="24"/>
          <w:rPrChange w:id="2874" w:author="User" w:date="2012-11-18T09:33:00Z">
            <w:rPr>
              <w:rFonts w:ascii="Times New Roman" w:hAnsi="Times New Roman"/>
              <w:i/>
            </w:rPr>
          </w:rPrChange>
        </w:rPr>
        <w:t>et al.</w:t>
      </w:r>
      <w:r w:rsidR="00FC484B" w:rsidRPr="001C287A">
        <w:rPr>
          <w:rFonts w:ascii="Times New Roman" w:hAnsi="Times New Roman"/>
          <w:color w:val="000000" w:themeColor="text1"/>
          <w:sz w:val="24"/>
          <w:rPrChange w:id="2875" w:author="User" w:date="2012-11-18T09:33:00Z">
            <w:rPr>
              <w:rFonts w:ascii="Times New Roman" w:hAnsi="Times New Roman"/>
            </w:rPr>
          </w:rPrChange>
        </w:rPr>
        <w:t>, 2011)</w:t>
      </w:r>
      <w:r w:rsidR="00EF1EFF" w:rsidRPr="001C287A">
        <w:rPr>
          <w:rFonts w:ascii="Times New Roman" w:hAnsi="Times New Roman"/>
          <w:color w:val="000000" w:themeColor="text1"/>
          <w:sz w:val="24"/>
          <w:rPrChange w:id="2876" w:author="User" w:date="2012-11-18T09:33:00Z">
            <w:rPr>
              <w:rFonts w:ascii="Times New Roman" w:hAnsi="Times New Roman"/>
            </w:rPr>
          </w:rPrChange>
        </w:rPr>
        <w:t xml:space="preserve"> </w:t>
      </w:r>
      <w:del w:id="2877" w:author="User" w:date="2012-11-18T09:33:00Z">
        <w:r w:rsidR="00EF1EFF">
          <w:rPr>
            <w:rFonts w:ascii="Times New Roman" w:hAnsi="Times New Roman" w:cs="Times New Roman"/>
          </w:rPr>
          <w:delText>andiron</w:delText>
        </w:r>
      </w:del>
      <w:ins w:id="2878" w:author="User" w:date="2012-11-18T09:33:00Z">
        <w:r w:rsidR="00EF1EFF" w:rsidRPr="001C287A">
          <w:rPr>
            <w:rFonts w:ascii="Times New Roman" w:hAnsi="Times New Roman" w:cs="Times New Roman"/>
            <w:color w:val="000000" w:themeColor="text1"/>
            <w:sz w:val="24"/>
            <w:szCs w:val="24"/>
          </w:rPr>
          <w:t>and</w:t>
        </w:r>
        <w:r w:rsidR="00853BE7">
          <w:rPr>
            <w:rFonts w:ascii="Times New Roman" w:hAnsi="Times New Roman" w:cs="Times New Roman"/>
            <w:color w:val="000000" w:themeColor="text1"/>
            <w:sz w:val="24"/>
            <w:szCs w:val="24"/>
          </w:rPr>
          <w:t xml:space="preserve"> </w:t>
        </w:r>
        <w:r w:rsidR="00EF1EFF" w:rsidRPr="001C287A">
          <w:rPr>
            <w:rFonts w:ascii="Times New Roman" w:hAnsi="Times New Roman" w:cs="Times New Roman"/>
            <w:color w:val="000000" w:themeColor="text1"/>
            <w:sz w:val="24"/>
            <w:szCs w:val="24"/>
          </w:rPr>
          <w:t>iron</w:t>
        </w:r>
      </w:ins>
      <w:r w:rsidR="00EF1EFF" w:rsidRPr="001C287A">
        <w:rPr>
          <w:rFonts w:ascii="Times New Roman" w:hAnsi="Times New Roman"/>
          <w:color w:val="000000" w:themeColor="text1"/>
          <w:sz w:val="24"/>
          <w:rPrChange w:id="2879" w:author="User" w:date="2012-11-18T09:33:00Z">
            <w:rPr>
              <w:rFonts w:ascii="Times New Roman" w:hAnsi="Times New Roman"/>
            </w:rPr>
          </w:rPrChange>
        </w:rPr>
        <w:t xml:space="preserve">-oxidizing autotrophic members of the genus have been isolated (Edwards </w:t>
      </w:r>
      <w:r w:rsidR="00EF1EFF" w:rsidRPr="001C287A">
        <w:rPr>
          <w:rFonts w:ascii="Times New Roman" w:hAnsi="Times New Roman"/>
          <w:i/>
          <w:color w:val="000000" w:themeColor="text1"/>
          <w:sz w:val="24"/>
          <w:rPrChange w:id="2880" w:author="User" w:date="2012-11-18T09:33:00Z">
            <w:rPr>
              <w:rFonts w:ascii="Times New Roman" w:hAnsi="Times New Roman"/>
              <w:i/>
            </w:rPr>
          </w:rPrChange>
        </w:rPr>
        <w:t>et al.</w:t>
      </w:r>
      <w:r w:rsidR="00EF1EFF" w:rsidRPr="001C287A">
        <w:rPr>
          <w:rFonts w:ascii="Times New Roman" w:hAnsi="Times New Roman"/>
          <w:color w:val="000000" w:themeColor="text1"/>
          <w:sz w:val="24"/>
          <w:rPrChange w:id="2881" w:author="User" w:date="2012-11-18T09:33:00Z">
            <w:rPr>
              <w:rFonts w:ascii="Times New Roman" w:hAnsi="Times New Roman"/>
            </w:rPr>
          </w:rPrChange>
        </w:rPr>
        <w:t>, 2003).</w:t>
      </w:r>
      <w:r w:rsidR="00EF1EFF" w:rsidRPr="001C287A" w:rsidDel="009047E7">
        <w:rPr>
          <w:rFonts w:ascii="Times New Roman" w:hAnsi="Times New Roman"/>
          <w:color w:val="000000" w:themeColor="text1"/>
          <w:sz w:val="24"/>
          <w:rPrChange w:id="2882" w:author="User" w:date="2012-11-18T09:33:00Z">
            <w:rPr>
              <w:rFonts w:ascii="Times New Roman" w:hAnsi="Times New Roman"/>
            </w:rPr>
          </w:rPrChange>
        </w:rPr>
        <w:t xml:space="preserve"> </w:t>
      </w:r>
      <w:r w:rsidR="004454F5" w:rsidRPr="001C287A">
        <w:rPr>
          <w:rFonts w:ascii="Times New Roman" w:hAnsi="Times New Roman"/>
          <w:color w:val="000000" w:themeColor="text1"/>
          <w:sz w:val="24"/>
          <w:rPrChange w:id="2883" w:author="User" w:date="2012-11-18T09:33:00Z">
            <w:rPr>
              <w:rFonts w:ascii="Times New Roman" w:hAnsi="Times New Roman"/>
            </w:rPr>
          </w:rPrChange>
        </w:rPr>
        <w:t xml:space="preserve">It is therefore possible that </w:t>
      </w:r>
      <w:r w:rsidR="00281A1B" w:rsidRPr="001C287A">
        <w:rPr>
          <w:rFonts w:ascii="Times New Roman" w:hAnsi="Times New Roman"/>
          <w:color w:val="000000" w:themeColor="text1"/>
          <w:sz w:val="24"/>
          <w:rPrChange w:id="2884" w:author="User" w:date="2012-11-18T09:33:00Z">
            <w:rPr>
              <w:rFonts w:ascii="Times New Roman" w:hAnsi="Times New Roman"/>
            </w:rPr>
          </w:rPrChange>
        </w:rPr>
        <w:t>PRK is functioning as part of the CBB cycle</w:t>
      </w:r>
      <w:r w:rsidR="002E2CA6" w:rsidRPr="001C287A">
        <w:rPr>
          <w:rFonts w:ascii="Times New Roman" w:hAnsi="Times New Roman"/>
          <w:color w:val="000000" w:themeColor="text1"/>
          <w:sz w:val="24"/>
          <w:rPrChange w:id="2885" w:author="User" w:date="2012-11-18T09:33:00Z">
            <w:rPr>
              <w:rFonts w:ascii="Times New Roman" w:hAnsi="Times New Roman"/>
            </w:rPr>
          </w:rPrChange>
        </w:rPr>
        <w:t xml:space="preserve"> </w:t>
      </w:r>
      <w:r w:rsidR="00444095" w:rsidRPr="001C287A">
        <w:rPr>
          <w:rFonts w:ascii="Times New Roman" w:hAnsi="Times New Roman"/>
          <w:color w:val="000000" w:themeColor="text1"/>
          <w:sz w:val="24"/>
          <w:rPrChange w:id="2886" w:author="User" w:date="2012-11-18T09:33:00Z">
            <w:rPr>
              <w:rFonts w:ascii="Times New Roman" w:hAnsi="Times New Roman"/>
            </w:rPr>
          </w:rPrChange>
        </w:rPr>
        <w:t>in association with an unknown functional analog</w:t>
      </w:r>
      <w:commentRangeStart w:id="2887"/>
      <w:r w:rsidR="00444095" w:rsidRPr="001C287A">
        <w:rPr>
          <w:rFonts w:ascii="Times New Roman" w:hAnsi="Times New Roman"/>
          <w:color w:val="000000" w:themeColor="text1"/>
          <w:sz w:val="24"/>
          <w:rPrChange w:id="2888" w:author="User" w:date="2012-11-18T09:33:00Z">
            <w:rPr>
              <w:rFonts w:ascii="Times New Roman" w:hAnsi="Times New Roman"/>
            </w:rPr>
          </w:rPrChange>
        </w:rPr>
        <w:t>ue</w:t>
      </w:r>
      <w:commentRangeEnd w:id="2887"/>
      <w:r w:rsidR="00AD20D2">
        <w:rPr>
          <w:rStyle w:val="CommentReference"/>
        </w:rPr>
        <w:commentReference w:id="2887"/>
      </w:r>
      <w:r w:rsidR="00444095" w:rsidRPr="001C287A">
        <w:rPr>
          <w:rFonts w:ascii="Times New Roman" w:hAnsi="Times New Roman"/>
          <w:color w:val="000000" w:themeColor="text1"/>
          <w:sz w:val="24"/>
          <w:rPrChange w:id="2889" w:author="User" w:date="2012-11-18T09:33:00Z">
            <w:rPr>
              <w:rFonts w:ascii="Times New Roman" w:hAnsi="Times New Roman"/>
            </w:rPr>
          </w:rPrChange>
        </w:rPr>
        <w:t xml:space="preserve"> of RuBisCO, </w:t>
      </w:r>
      <w:r w:rsidR="00BF3694" w:rsidRPr="001C287A">
        <w:rPr>
          <w:rFonts w:ascii="Times New Roman" w:hAnsi="Times New Roman"/>
          <w:color w:val="000000" w:themeColor="text1"/>
          <w:sz w:val="24"/>
          <w:rPrChange w:id="2890" w:author="User" w:date="2012-11-18T09:33:00Z">
            <w:rPr>
              <w:rFonts w:ascii="Times New Roman" w:hAnsi="Times New Roman"/>
            </w:rPr>
          </w:rPrChange>
        </w:rPr>
        <w:t xml:space="preserve">or </w:t>
      </w:r>
      <w:r w:rsidR="000D46E9" w:rsidRPr="001C287A">
        <w:rPr>
          <w:rFonts w:ascii="Times New Roman" w:hAnsi="Times New Roman"/>
          <w:color w:val="000000" w:themeColor="text1"/>
          <w:sz w:val="24"/>
          <w:rPrChange w:id="2891" w:author="User" w:date="2012-11-18T09:33:00Z">
            <w:rPr>
              <w:rFonts w:ascii="Times New Roman" w:hAnsi="Times New Roman"/>
            </w:rPr>
          </w:rPrChange>
        </w:rPr>
        <w:t>serv</w:t>
      </w:r>
      <w:r w:rsidR="0010405E" w:rsidRPr="001C287A">
        <w:rPr>
          <w:rFonts w:ascii="Times New Roman" w:hAnsi="Times New Roman"/>
          <w:color w:val="000000" w:themeColor="text1"/>
          <w:sz w:val="24"/>
          <w:rPrChange w:id="2892" w:author="User" w:date="2012-11-18T09:33:00Z">
            <w:rPr>
              <w:rFonts w:ascii="Times New Roman" w:hAnsi="Times New Roman"/>
            </w:rPr>
          </w:rPrChange>
        </w:rPr>
        <w:t>ing</w:t>
      </w:r>
      <w:r w:rsidR="00444095" w:rsidRPr="001C287A">
        <w:rPr>
          <w:rFonts w:ascii="Times New Roman" w:hAnsi="Times New Roman"/>
          <w:color w:val="000000" w:themeColor="text1"/>
          <w:sz w:val="24"/>
          <w:rPrChange w:id="2893" w:author="User" w:date="2012-11-18T09:33:00Z">
            <w:rPr>
              <w:rFonts w:ascii="Times New Roman" w:hAnsi="Times New Roman"/>
            </w:rPr>
          </w:rPrChange>
        </w:rPr>
        <w:t xml:space="preserve"> another </w:t>
      </w:r>
      <w:r w:rsidR="000D46E9" w:rsidRPr="001C287A">
        <w:rPr>
          <w:rFonts w:ascii="Times New Roman" w:hAnsi="Times New Roman"/>
          <w:color w:val="000000" w:themeColor="text1"/>
          <w:sz w:val="24"/>
          <w:rPrChange w:id="2894" w:author="User" w:date="2012-11-18T09:33:00Z">
            <w:rPr>
              <w:rFonts w:ascii="Times New Roman" w:hAnsi="Times New Roman"/>
            </w:rPr>
          </w:rPrChange>
        </w:rPr>
        <w:t xml:space="preserve">phosphotransferase function that is not linked to carbon </w:t>
      </w:r>
      <w:commentRangeStart w:id="2895"/>
      <w:commentRangeStart w:id="2896"/>
      <w:r w:rsidR="000D46E9" w:rsidRPr="001C287A">
        <w:rPr>
          <w:rFonts w:ascii="Times New Roman" w:hAnsi="Times New Roman"/>
          <w:color w:val="000000" w:themeColor="text1"/>
          <w:sz w:val="24"/>
          <w:rPrChange w:id="2897" w:author="User" w:date="2012-11-18T09:33:00Z">
            <w:rPr>
              <w:rFonts w:ascii="Times New Roman" w:hAnsi="Times New Roman"/>
            </w:rPr>
          </w:rPrChange>
        </w:rPr>
        <w:t>fixation</w:t>
      </w:r>
      <w:commentRangeEnd w:id="2895"/>
      <w:r w:rsidR="00F22655">
        <w:rPr>
          <w:rStyle w:val="CommentReference"/>
        </w:rPr>
        <w:commentReference w:id="2895"/>
      </w:r>
      <w:commentRangeEnd w:id="2896"/>
      <w:r w:rsidR="007A2233">
        <w:rPr>
          <w:rStyle w:val="CommentReference"/>
        </w:rPr>
        <w:commentReference w:id="2896"/>
      </w:r>
      <w:r w:rsidR="00765D21" w:rsidRPr="001C287A">
        <w:rPr>
          <w:rFonts w:ascii="Times New Roman" w:hAnsi="Times New Roman"/>
          <w:color w:val="000000" w:themeColor="text1"/>
          <w:sz w:val="24"/>
          <w:rPrChange w:id="2898" w:author="User" w:date="2012-11-18T09:33:00Z">
            <w:rPr>
              <w:rFonts w:ascii="Times New Roman" w:hAnsi="Times New Roman"/>
            </w:rPr>
          </w:rPrChange>
        </w:rPr>
        <w:t xml:space="preserve">. </w:t>
      </w:r>
      <w:r w:rsidR="00EF1EFF" w:rsidRPr="001C287A">
        <w:rPr>
          <w:rFonts w:ascii="Times New Roman" w:hAnsi="Times New Roman"/>
          <w:color w:val="000000" w:themeColor="text1"/>
          <w:sz w:val="24"/>
          <w:rPrChange w:id="2899" w:author="User" w:date="2012-11-18T09:33:00Z">
            <w:rPr>
              <w:rFonts w:ascii="Times New Roman" w:hAnsi="Times New Roman"/>
            </w:rPr>
          </w:rPrChange>
        </w:rPr>
        <w:t xml:space="preserve">The majority of respiration potential in Organic Lake was linked to </w:t>
      </w:r>
      <w:r w:rsidR="00EF1EFF" w:rsidRPr="001C287A">
        <w:rPr>
          <w:rFonts w:ascii="Times New Roman" w:hAnsi="Times New Roman"/>
          <w:i/>
          <w:color w:val="000000" w:themeColor="text1"/>
          <w:sz w:val="24"/>
          <w:rPrChange w:id="2900" w:author="User" w:date="2012-11-18T09:33:00Z">
            <w:rPr>
              <w:rFonts w:ascii="Times New Roman" w:hAnsi="Times New Roman"/>
              <w:i/>
            </w:rPr>
          </w:rPrChange>
        </w:rPr>
        <w:t xml:space="preserve">Proteobacteria </w:t>
      </w:r>
      <w:r w:rsidR="00EF1EFF" w:rsidRPr="001C287A">
        <w:rPr>
          <w:rFonts w:ascii="Times New Roman" w:hAnsi="Times New Roman"/>
          <w:color w:val="000000" w:themeColor="text1"/>
          <w:sz w:val="24"/>
          <w:rPrChange w:id="2901" w:author="User" w:date="2012-11-18T09:33:00Z">
            <w:rPr>
              <w:rFonts w:ascii="Times New Roman" w:hAnsi="Times New Roman"/>
            </w:rPr>
          </w:rPrChange>
        </w:rPr>
        <w:t xml:space="preserve">(Table 2), specifically to </w:t>
      </w:r>
      <w:r w:rsidR="00EF1EFF" w:rsidRPr="001C287A">
        <w:rPr>
          <w:rFonts w:ascii="Times New Roman" w:hAnsi="Times New Roman"/>
          <w:i/>
          <w:color w:val="000000" w:themeColor="text1"/>
          <w:sz w:val="24"/>
          <w:rPrChange w:id="2902" w:author="User" w:date="2012-11-18T09:33:00Z">
            <w:rPr>
              <w:rFonts w:ascii="Times New Roman" w:hAnsi="Times New Roman"/>
              <w:i/>
            </w:rPr>
          </w:rPrChange>
        </w:rPr>
        <w:t>Marinobacter</w:t>
      </w:r>
      <w:r w:rsidR="00EF1EFF" w:rsidRPr="001C287A">
        <w:rPr>
          <w:rFonts w:ascii="Times New Roman" w:hAnsi="Times New Roman"/>
          <w:color w:val="000000" w:themeColor="text1"/>
          <w:sz w:val="24"/>
          <w:rPrChange w:id="2903" w:author="User" w:date="2012-11-18T09:33:00Z">
            <w:rPr>
              <w:rFonts w:ascii="Times New Roman" w:hAnsi="Times New Roman"/>
            </w:rPr>
          </w:rPrChange>
        </w:rPr>
        <w:t xml:space="preserve">, indicating </w:t>
      </w:r>
      <w:r w:rsidR="00AD20D2" w:rsidRPr="001C287A">
        <w:rPr>
          <w:rFonts w:ascii="Times New Roman" w:hAnsi="Times New Roman"/>
          <w:color w:val="000000" w:themeColor="text1"/>
          <w:sz w:val="24"/>
          <w:rPrChange w:id="2904" w:author="User" w:date="2012-11-18T09:33:00Z">
            <w:rPr>
              <w:rFonts w:ascii="Times New Roman" w:hAnsi="Times New Roman"/>
            </w:rPr>
          </w:rPrChange>
        </w:rPr>
        <w:t xml:space="preserve">any </w:t>
      </w:r>
      <w:r w:rsidR="00EF1EFF" w:rsidRPr="001C287A">
        <w:rPr>
          <w:rFonts w:ascii="Times New Roman" w:hAnsi="Times New Roman"/>
          <w:color w:val="000000" w:themeColor="text1"/>
          <w:sz w:val="24"/>
          <w:rPrChange w:id="2905" w:author="User" w:date="2012-11-18T09:33:00Z">
            <w:rPr>
              <w:rFonts w:ascii="Times New Roman" w:hAnsi="Times New Roman"/>
            </w:rPr>
          </w:rPrChange>
        </w:rPr>
        <w:t xml:space="preserve">autotrophic potential would likely be facultative. </w:t>
      </w:r>
      <w:r w:rsidR="00417724" w:rsidRPr="001C287A">
        <w:rPr>
          <w:rFonts w:ascii="Times New Roman" w:hAnsi="Times New Roman"/>
          <w:color w:val="000000" w:themeColor="text1"/>
          <w:sz w:val="24"/>
          <w:rPrChange w:id="2906" w:author="User" w:date="2012-11-18T09:33:00Z">
            <w:rPr>
              <w:rFonts w:ascii="Times New Roman" w:hAnsi="Times New Roman"/>
            </w:rPr>
          </w:rPrChange>
        </w:rPr>
        <w:t>(*</w:t>
      </w:r>
      <w:r w:rsidR="002E6BF4" w:rsidRPr="001C287A">
        <w:rPr>
          <w:rFonts w:ascii="Times New Roman" w:hAnsi="Times New Roman"/>
          <w:color w:val="000000" w:themeColor="text1"/>
          <w:sz w:val="24"/>
          <w:highlight w:val="yellow"/>
          <w:rPrChange w:id="2907" w:author="User" w:date="2012-11-18T09:33:00Z">
            <w:rPr>
              <w:rFonts w:ascii="Times New Roman" w:hAnsi="Times New Roman"/>
              <w:highlight w:val="yellow"/>
            </w:rPr>
          </w:rPrChange>
        </w:rPr>
        <w:t>possible</w:t>
      </w:r>
      <w:r w:rsidR="00417724" w:rsidRPr="001C287A">
        <w:rPr>
          <w:rFonts w:ascii="Times New Roman" w:hAnsi="Times New Roman"/>
          <w:color w:val="000000" w:themeColor="text1"/>
          <w:sz w:val="24"/>
          <w:highlight w:val="yellow"/>
          <w:rPrChange w:id="2908" w:author="User" w:date="2012-11-18T09:33:00Z">
            <w:rPr>
              <w:rFonts w:ascii="Times New Roman" w:hAnsi="Times New Roman"/>
              <w:highlight w:val="yellow"/>
            </w:rPr>
          </w:rPrChange>
        </w:rPr>
        <w:t>electron dump</w:t>
      </w:r>
      <w:r w:rsidR="00417724" w:rsidRPr="001C287A">
        <w:rPr>
          <w:rFonts w:ascii="Times New Roman" w:hAnsi="Times New Roman"/>
          <w:color w:val="000000" w:themeColor="text1"/>
          <w:sz w:val="24"/>
          <w:rPrChange w:id="2909" w:author="User" w:date="2012-11-18T09:33:00Z">
            <w:rPr>
              <w:rFonts w:ascii="Times New Roman" w:hAnsi="Times New Roman"/>
            </w:rPr>
          </w:rPrChange>
        </w:rPr>
        <w:t>?)</w:t>
      </w:r>
    </w:p>
    <w:p w14:paraId="0BC46087" w14:textId="6008420B" w:rsidR="00853BE7" w:rsidRDefault="00685C5F" w:rsidP="009A22D7">
      <w:pPr>
        <w:spacing w:after="0" w:line="240" w:lineRule="auto"/>
        <w:ind w:firstLine="426"/>
        <w:rPr>
          <w:rFonts w:ascii="Times New Roman" w:hAnsi="Times New Roman"/>
          <w:color w:val="000000" w:themeColor="text1"/>
          <w:sz w:val="24"/>
          <w:rPrChange w:id="2910" w:author="User" w:date="2012-11-18T09:33:00Z">
            <w:rPr>
              <w:rFonts w:ascii="Times New Roman" w:hAnsi="Times New Roman"/>
            </w:rPr>
          </w:rPrChange>
        </w:rPr>
        <w:pPrChange w:id="2911" w:author="User" w:date="2012-11-18T09:33:00Z">
          <w:pPr>
            <w:spacing w:line="240" w:lineRule="auto"/>
            <w:jc w:val="both"/>
          </w:pPr>
        </w:pPrChange>
      </w:pPr>
      <w:r w:rsidRPr="001C287A">
        <w:rPr>
          <w:rFonts w:ascii="Times New Roman" w:hAnsi="Times New Roman"/>
          <w:color w:val="000000" w:themeColor="text1"/>
          <w:sz w:val="24"/>
          <w:rPrChange w:id="2912" w:author="User" w:date="2012-11-18T09:33:00Z">
            <w:rPr>
              <w:rFonts w:ascii="Times New Roman" w:hAnsi="Times New Roman"/>
            </w:rPr>
          </w:rPrChange>
        </w:rPr>
        <w:t>A</w:t>
      </w:r>
      <w:r w:rsidR="00580EAC" w:rsidRPr="001C287A">
        <w:rPr>
          <w:rFonts w:ascii="Times New Roman" w:hAnsi="Times New Roman"/>
          <w:color w:val="000000" w:themeColor="text1"/>
          <w:sz w:val="24"/>
          <w:rPrChange w:id="2913" w:author="User" w:date="2012-11-18T09:33:00Z">
            <w:rPr>
              <w:rFonts w:ascii="Times New Roman" w:hAnsi="Times New Roman"/>
            </w:rPr>
          </w:rPrChange>
        </w:rPr>
        <w:t xml:space="preserve">naerobic C fixation was represented by </w:t>
      </w:r>
      <w:r w:rsidR="003C3CCC" w:rsidRPr="001C287A">
        <w:rPr>
          <w:rFonts w:ascii="Times New Roman" w:hAnsi="Times New Roman"/>
          <w:color w:val="000000" w:themeColor="text1"/>
          <w:sz w:val="24"/>
          <w:rPrChange w:id="2914" w:author="User" w:date="2012-11-18T09:33:00Z">
            <w:rPr>
              <w:rFonts w:ascii="Times New Roman" w:hAnsi="Times New Roman"/>
            </w:rPr>
          </w:rPrChange>
        </w:rPr>
        <w:t xml:space="preserve">some potential for the Wood-Ljungdahl (WL) pathway, </w:t>
      </w:r>
      <w:commentRangeStart w:id="2915"/>
      <w:r w:rsidR="003C3CCC" w:rsidRPr="001C287A">
        <w:rPr>
          <w:rFonts w:ascii="Times New Roman" w:hAnsi="Times New Roman"/>
          <w:color w:val="000000" w:themeColor="text1"/>
          <w:sz w:val="24"/>
          <w:rPrChange w:id="2916" w:author="User" w:date="2012-11-18T09:33:00Z">
            <w:rPr>
              <w:rFonts w:ascii="Times New Roman" w:hAnsi="Times New Roman"/>
            </w:rPr>
          </w:rPrChange>
        </w:rPr>
        <w:t xml:space="preserve">but </w:t>
      </w:r>
      <w:commentRangeStart w:id="2917"/>
      <w:r w:rsidR="003C3CCC" w:rsidRPr="001C287A">
        <w:rPr>
          <w:rFonts w:ascii="Times New Roman" w:hAnsi="Times New Roman"/>
          <w:color w:val="000000" w:themeColor="text1"/>
          <w:sz w:val="24"/>
          <w:rPrChange w:id="2918" w:author="User" w:date="2012-11-18T09:33:00Z">
            <w:rPr>
              <w:rFonts w:ascii="Times New Roman" w:hAnsi="Times New Roman"/>
            </w:rPr>
          </w:rPrChange>
        </w:rPr>
        <w:t xml:space="preserve">mostly by the </w:t>
      </w:r>
      <w:r w:rsidR="00580EAC" w:rsidRPr="001C287A">
        <w:rPr>
          <w:rFonts w:ascii="Times New Roman" w:hAnsi="Times New Roman"/>
          <w:color w:val="000000" w:themeColor="text1"/>
          <w:sz w:val="24"/>
          <w:rPrChange w:id="2919" w:author="User" w:date="2012-11-18T09:33:00Z">
            <w:rPr>
              <w:rFonts w:ascii="Times New Roman" w:hAnsi="Times New Roman"/>
            </w:rPr>
          </w:rPrChange>
        </w:rPr>
        <w:t>r</w:t>
      </w:r>
      <w:r w:rsidR="00842AAF" w:rsidRPr="001C287A">
        <w:rPr>
          <w:rFonts w:ascii="Times New Roman" w:hAnsi="Times New Roman"/>
          <w:color w:val="000000" w:themeColor="text1"/>
          <w:sz w:val="24"/>
          <w:rPrChange w:id="2920" w:author="User" w:date="2012-11-18T09:33:00Z">
            <w:rPr>
              <w:rFonts w:ascii="Times New Roman" w:hAnsi="Times New Roman"/>
            </w:rPr>
          </w:rPrChange>
        </w:rPr>
        <w:t>everse tricarboxylic</w:t>
      </w:r>
      <w:r w:rsidR="008E4E96" w:rsidRPr="001C287A">
        <w:rPr>
          <w:rFonts w:ascii="Times New Roman" w:hAnsi="Times New Roman"/>
          <w:color w:val="000000" w:themeColor="text1"/>
          <w:sz w:val="24"/>
          <w:rPrChange w:id="2921" w:author="User" w:date="2012-11-18T09:33:00Z">
            <w:rPr>
              <w:rFonts w:ascii="Times New Roman" w:hAnsi="Times New Roman"/>
            </w:rPr>
          </w:rPrChange>
        </w:rPr>
        <w:t xml:space="preserve"> acid (rTCA)</w:t>
      </w:r>
      <w:r w:rsidR="007A2233" w:rsidRPr="001C287A">
        <w:rPr>
          <w:rFonts w:ascii="Times New Roman" w:hAnsi="Times New Roman"/>
          <w:color w:val="000000" w:themeColor="text1"/>
          <w:sz w:val="24"/>
          <w:rPrChange w:id="2922" w:author="User" w:date="2012-11-18T09:33:00Z">
            <w:rPr>
              <w:rFonts w:ascii="Times New Roman" w:hAnsi="Times New Roman"/>
            </w:rPr>
          </w:rPrChange>
        </w:rPr>
        <w:t xml:space="preserve"> </w:t>
      </w:r>
      <w:r w:rsidR="003C3CCC" w:rsidRPr="001C287A">
        <w:rPr>
          <w:rFonts w:ascii="Times New Roman" w:hAnsi="Times New Roman"/>
          <w:color w:val="000000" w:themeColor="text1"/>
          <w:sz w:val="24"/>
          <w:rPrChange w:id="2923" w:author="User" w:date="2012-11-18T09:33:00Z">
            <w:rPr>
              <w:rFonts w:ascii="Times New Roman" w:hAnsi="Times New Roman"/>
            </w:rPr>
          </w:rPrChange>
        </w:rPr>
        <w:t>cycle</w:t>
      </w:r>
      <w:commentRangeEnd w:id="2915"/>
      <w:commentRangeEnd w:id="2917"/>
      <w:r w:rsidR="00D85B9A">
        <w:rPr>
          <w:rStyle w:val="CommentReference"/>
        </w:rPr>
        <w:commentReference w:id="2915"/>
      </w:r>
      <w:r w:rsidR="00D27534" w:rsidRPr="001C287A">
        <w:rPr>
          <w:rFonts w:ascii="Times New Roman" w:hAnsi="Times New Roman"/>
          <w:color w:val="000000" w:themeColor="text1"/>
          <w:sz w:val="24"/>
          <w:rPrChange w:id="2924" w:author="User" w:date="2012-11-18T09:33:00Z">
            <w:rPr>
              <w:rFonts w:ascii="Times New Roman" w:hAnsi="Times New Roman"/>
            </w:rPr>
          </w:rPrChange>
        </w:rPr>
        <w:t xml:space="preserve"> </w:t>
      </w:r>
      <w:r w:rsidR="007A2233" w:rsidRPr="001C287A">
        <w:rPr>
          <w:rStyle w:val="CommentReference"/>
          <w:rFonts w:ascii="Times New Roman" w:hAnsi="Times New Roman"/>
          <w:color w:val="000000" w:themeColor="text1"/>
          <w:sz w:val="24"/>
          <w:rPrChange w:id="2925" w:author="User" w:date="2012-11-18T09:33:00Z">
            <w:rPr>
              <w:rStyle w:val="CommentReference"/>
            </w:rPr>
          </w:rPrChange>
        </w:rPr>
        <w:commentReference w:id="2917"/>
      </w:r>
      <w:r w:rsidR="00580EAC" w:rsidRPr="001C287A">
        <w:rPr>
          <w:rFonts w:ascii="Times New Roman" w:hAnsi="Times New Roman"/>
          <w:color w:val="000000" w:themeColor="text1"/>
          <w:sz w:val="24"/>
          <w:rPrChange w:id="2926" w:author="User" w:date="2012-11-18T09:33:00Z">
            <w:rPr>
              <w:rFonts w:ascii="Times New Roman" w:hAnsi="Times New Roman"/>
            </w:rPr>
          </w:rPrChange>
        </w:rPr>
        <w:t xml:space="preserve">(Figure S6A). </w:t>
      </w:r>
      <w:r w:rsidRPr="001C287A">
        <w:rPr>
          <w:rFonts w:ascii="Times New Roman" w:hAnsi="Times New Roman"/>
          <w:color w:val="000000" w:themeColor="text1"/>
          <w:sz w:val="24"/>
          <w:rPrChange w:id="2927" w:author="User" w:date="2012-11-18T09:33:00Z">
            <w:rPr>
              <w:rFonts w:ascii="Times New Roman" w:hAnsi="Times New Roman"/>
            </w:rPr>
          </w:rPrChange>
        </w:rPr>
        <w:t xml:space="preserve">WL-mediated carbon fixation was linked to </w:t>
      </w:r>
      <w:r w:rsidRPr="001C287A">
        <w:rPr>
          <w:rFonts w:ascii="Times New Roman" w:hAnsi="Times New Roman"/>
          <w:i/>
          <w:color w:val="000000" w:themeColor="text1"/>
          <w:sz w:val="24"/>
          <w:rPrChange w:id="2928" w:author="User" w:date="2012-11-18T09:33:00Z">
            <w:rPr>
              <w:rFonts w:ascii="Times New Roman" w:hAnsi="Times New Roman"/>
              <w:i/>
            </w:rPr>
          </w:rPrChange>
        </w:rPr>
        <w:t xml:space="preserve">Deltaproteobacteria </w:t>
      </w:r>
      <w:r w:rsidRPr="001C287A">
        <w:rPr>
          <w:rFonts w:ascii="Times New Roman" w:hAnsi="Times New Roman"/>
          <w:color w:val="000000" w:themeColor="text1"/>
          <w:sz w:val="24"/>
          <w:rPrChange w:id="2929" w:author="User" w:date="2012-11-18T09:33:00Z">
            <w:rPr>
              <w:rFonts w:ascii="Times New Roman" w:hAnsi="Times New Roman"/>
            </w:rPr>
          </w:rPrChange>
        </w:rPr>
        <w:t xml:space="preserve">that are known to grow autotrophically </w:t>
      </w:r>
      <w:r w:rsidR="00D85B9A" w:rsidRPr="001C287A">
        <w:rPr>
          <w:rFonts w:ascii="Times New Roman" w:hAnsi="Times New Roman"/>
          <w:color w:val="000000" w:themeColor="text1"/>
          <w:sz w:val="24"/>
          <w:rPrChange w:id="2930" w:author="User" w:date="2012-11-18T09:33:00Z">
            <w:rPr>
              <w:rFonts w:ascii="Times New Roman" w:hAnsi="Times New Roman"/>
            </w:rPr>
          </w:rPrChange>
        </w:rPr>
        <w:t xml:space="preserve">using </w:t>
      </w:r>
      <w:r w:rsidR="00E70453" w:rsidRPr="001C287A">
        <w:rPr>
          <w:rFonts w:ascii="Times New Roman" w:hAnsi="Times New Roman"/>
          <w:color w:val="000000" w:themeColor="text1"/>
          <w:sz w:val="24"/>
          <w:rPrChange w:id="2931" w:author="User" w:date="2012-11-18T09:33:00Z">
            <w:rPr>
              <w:rFonts w:ascii="Times New Roman" w:hAnsi="Times New Roman"/>
            </w:rPr>
          </w:rPrChange>
        </w:rPr>
        <w:t>this pathway (Hügler &amp; Sievert, 2011</w:t>
      </w:r>
      <w:r w:rsidRPr="001C287A">
        <w:rPr>
          <w:rFonts w:ascii="Times New Roman" w:hAnsi="Times New Roman"/>
          <w:color w:val="000000" w:themeColor="text1"/>
          <w:sz w:val="24"/>
          <w:rPrChange w:id="2932" w:author="User" w:date="2012-11-18T09:33:00Z">
            <w:rPr>
              <w:rFonts w:ascii="Times New Roman" w:hAnsi="Times New Roman"/>
            </w:rPr>
          </w:rPrChange>
        </w:rPr>
        <w:t xml:space="preserve">). </w:t>
      </w:r>
      <w:r w:rsidR="00D35C84" w:rsidRPr="001C287A">
        <w:rPr>
          <w:rFonts w:ascii="Times New Roman" w:hAnsi="Times New Roman"/>
          <w:color w:val="000000" w:themeColor="text1"/>
          <w:sz w:val="24"/>
          <w:rPrChange w:id="2933" w:author="User" w:date="2012-11-18T09:33:00Z">
            <w:rPr>
              <w:rFonts w:ascii="Times New Roman" w:hAnsi="Times New Roman"/>
            </w:rPr>
          </w:rPrChange>
        </w:rPr>
        <w:t xml:space="preserve">ATP citrate lyase, </w:t>
      </w:r>
      <w:r w:rsidR="002E6BF4" w:rsidRPr="001C287A">
        <w:rPr>
          <w:rFonts w:ascii="Times New Roman" w:hAnsi="Times New Roman"/>
          <w:color w:val="000000" w:themeColor="text1"/>
          <w:sz w:val="24"/>
          <w:rPrChange w:id="2934" w:author="User" w:date="2012-11-18T09:33:00Z">
            <w:rPr>
              <w:rFonts w:ascii="Times New Roman" w:hAnsi="Times New Roman"/>
            </w:rPr>
          </w:rPrChange>
        </w:rPr>
        <w:t xml:space="preserve">which is the most definitive marker for </w:t>
      </w:r>
      <w:r w:rsidR="00D35C84" w:rsidRPr="001C287A">
        <w:rPr>
          <w:rFonts w:ascii="Times New Roman" w:hAnsi="Times New Roman"/>
          <w:color w:val="000000" w:themeColor="text1"/>
          <w:sz w:val="24"/>
          <w:rPrChange w:id="2935" w:author="User" w:date="2012-11-18T09:33:00Z">
            <w:rPr>
              <w:rFonts w:ascii="Times New Roman" w:hAnsi="Times New Roman"/>
            </w:rPr>
          </w:rPrChange>
        </w:rPr>
        <w:t xml:space="preserve">rTCA, was linked </w:t>
      </w:r>
      <w:r w:rsidR="00D85B9A" w:rsidRPr="001C287A">
        <w:rPr>
          <w:rFonts w:ascii="Times New Roman" w:hAnsi="Times New Roman"/>
          <w:color w:val="000000" w:themeColor="text1"/>
          <w:sz w:val="24"/>
          <w:rPrChange w:id="2936" w:author="User" w:date="2012-11-18T09:33:00Z">
            <w:rPr>
              <w:rFonts w:ascii="Times New Roman" w:hAnsi="Times New Roman"/>
            </w:rPr>
          </w:rPrChange>
        </w:rPr>
        <w:t xml:space="preserve">to </w:t>
      </w:r>
      <w:r w:rsidR="00D35C84" w:rsidRPr="001C287A">
        <w:rPr>
          <w:rFonts w:ascii="Times New Roman" w:hAnsi="Times New Roman"/>
          <w:color w:val="000000" w:themeColor="text1"/>
          <w:sz w:val="24"/>
          <w:rPrChange w:id="2937" w:author="User" w:date="2012-11-18T09:33:00Z">
            <w:rPr>
              <w:rFonts w:ascii="Times New Roman" w:hAnsi="Times New Roman"/>
            </w:rPr>
          </w:rPrChange>
        </w:rPr>
        <w:t>sulfur-oxidizing chemolithoautotrophic</w:t>
      </w:r>
      <w:r w:rsidR="00D35C84" w:rsidRPr="001C287A">
        <w:rPr>
          <w:rFonts w:ascii="Times New Roman" w:hAnsi="Times New Roman"/>
          <w:i/>
          <w:color w:val="000000" w:themeColor="text1"/>
          <w:sz w:val="24"/>
          <w:rPrChange w:id="2938" w:author="User" w:date="2012-11-18T09:33:00Z">
            <w:rPr>
              <w:rFonts w:ascii="Times New Roman" w:hAnsi="Times New Roman"/>
              <w:i/>
            </w:rPr>
          </w:rPrChange>
        </w:rPr>
        <w:t xml:space="preserve"> Epsilonproteobacteria</w:t>
      </w:r>
      <w:r w:rsidR="00D35C84" w:rsidRPr="001C287A">
        <w:rPr>
          <w:rFonts w:ascii="Times New Roman" w:hAnsi="Times New Roman"/>
          <w:color w:val="000000" w:themeColor="text1"/>
          <w:sz w:val="24"/>
          <w:rPrChange w:id="2939" w:author="User" w:date="2012-11-18T09:33:00Z">
            <w:rPr>
              <w:rFonts w:ascii="Times New Roman" w:hAnsi="Times New Roman"/>
            </w:rPr>
          </w:rPrChange>
        </w:rPr>
        <w:t xml:space="preserve"> (Figure S6A, Table S4) </w:t>
      </w:r>
      <w:r w:rsidR="002E6BF4" w:rsidRPr="001C287A">
        <w:rPr>
          <w:rFonts w:ascii="Times New Roman" w:hAnsi="Times New Roman"/>
          <w:color w:val="000000" w:themeColor="text1"/>
          <w:sz w:val="24"/>
          <w:rPrChange w:id="2940" w:author="User" w:date="2012-11-18T09:33:00Z">
            <w:rPr>
              <w:rFonts w:ascii="Times New Roman" w:hAnsi="Times New Roman"/>
            </w:rPr>
          </w:rPrChange>
        </w:rPr>
        <w:t xml:space="preserve">indicating </w:t>
      </w:r>
      <w:r w:rsidR="00D35C84" w:rsidRPr="001C287A">
        <w:rPr>
          <w:rFonts w:ascii="Times New Roman" w:hAnsi="Times New Roman"/>
          <w:color w:val="000000" w:themeColor="text1"/>
          <w:sz w:val="24"/>
          <w:rPrChange w:id="2941" w:author="User" w:date="2012-11-18T09:33:00Z">
            <w:rPr>
              <w:rFonts w:ascii="Times New Roman" w:hAnsi="Times New Roman"/>
            </w:rPr>
          </w:rPrChange>
        </w:rPr>
        <w:t xml:space="preserve">some anaerobic C fixation </w:t>
      </w:r>
      <w:r w:rsidR="001424AE" w:rsidRPr="001C287A">
        <w:rPr>
          <w:rFonts w:ascii="Times New Roman" w:hAnsi="Times New Roman"/>
          <w:color w:val="000000" w:themeColor="text1"/>
          <w:sz w:val="24"/>
          <w:rPrChange w:id="2942" w:author="User" w:date="2012-11-18T09:33:00Z">
            <w:rPr>
              <w:rFonts w:ascii="Times New Roman" w:hAnsi="Times New Roman"/>
            </w:rPr>
          </w:rPrChange>
        </w:rPr>
        <w:t xml:space="preserve">does proceed </w:t>
      </w:r>
      <w:r w:rsidR="00D35C84" w:rsidRPr="001C287A">
        <w:rPr>
          <w:rFonts w:ascii="Times New Roman" w:hAnsi="Times New Roman"/>
          <w:color w:val="000000" w:themeColor="text1"/>
          <w:sz w:val="24"/>
          <w:rPrChange w:id="2943" w:author="User" w:date="2012-11-18T09:33:00Z">
            <w:rPr>
              <w:rFonts w:ascii="Times New Roman" w:hAnsi="Times New Roman"/>
            </w:rPr>
          </w:rPrChange>
        </w:rPr>
        <w:t>by this pathway. However, t</w:t>
      </w:r>
      <w:r w:rsidR="00CB1214" w:rsidRPr="001C287A">
        <w:rPr>
          <w:rFonts w:ascii="Times New Roman" w:hAnsi="Times New Roman"/>
          <w:color w:val="000000" w:themeColor="text1"/>
          <w:sz w:val="24"/>
          <w:rPrChange w:id="2944" w:author="User" w:date="2012-11-18T09:33:00Z">
            <w:rPr>
              <w:rFonts w:ascii="Times New Roman" w:hAnsi="Times New Roman"/>
            </w:rPr>
          </w:rPrChange>
        </w:rPr>
        <w:t>he majority of rTCA cycle potential was</w:t>
      </w:r>
      <w:r w:rsidR="007A2233" w:rsidRPr="001C287A">
        <w:rPr>
          <w:rFonts w:ascii="Times New Roman" w:hAnsi="Times New Roman"/>
          <w:color w:val="000000" w:themeColor="text1"/>
          <w:sz w:val="24"/>
          <w:rPrChange w:id="2945" w:author="User" w:date="2012-11-18T09:33:00Z">
            <w:rPr>
              <w:rFonts w:ascii="Times New Roman" w:hAnsi="Times New Roman"/>
            </w:rPr>
          </w:rPrChange>
        </w:rPr>
        <w:t xml:space="preserve"> </w:t>
      </w:r>
      <w:commentRangeStart w:id="2946"/>
      <w:r w:rsidR="000B0FA7" w:rsidRPr="001C287A">
        <w:rPr>
          <w:rFonts w:ascii="Times New Roman" w:hAnsi="Times New Roman"/>
          <w:color w:val="000000" w:themeColor="text1"/>
          <w:sz w:val="24"/>
          <w:rPrChange w:id="2947" w:author="User" w:date="2012-11-18T09:33:00Z">
            <w:rPr>
              <w:rFonts w:ascii="Times New Roman" w:hAnsi="Times New Roman"/>
            </w:rPr>
          </w:rPrChange>
        </w:rPr>
        <w:t>assigned</w:t>
      </w:r>
      <w:commentRangeEnd w:id="2946"/>
      <w:r w:rsidR="000B0FA7">
        <w:rPr>
          <w:rStyle w:val="CommentReference"/>
        </w:rPr>
        <w:commentReference w:id="2946"/>
      </w:r>
      <w:r w:rsidR="00CB1214" w:rsidRPr="001C287A">
        <w:rPr>
          <w:rFonts w:ascii="Times New Roman" w:hAnsi="Times New Roman"/>
          <w:color w:val="000000" w:themeColor="text1"/>
          <w:sz w:val="24"/>
          <w:rPrChange w:id="2948" w:author="User" w:date="2012-11-18T09:33:00Z">
            <w:rPr>
              <w:rFonts w:ascii="Times New Roman" w:hAnsi="Times New Roman"/>
            </w:rPr>
          </w:rPrChange>
        </w:rPr>
        <w:t xml:space="preserve"> to </w:t>
      </w:r>
      <w:r w:rsidR="000B0FA7" w:rsidRPr="001C287A">
        <w:rPr>
          <w:rFonts w:ascii="Times New Roman" w:hAnsi="Times New Roman"/>
          <w:i/>
          <w:color w:val="000000" w:themeColor="text1"/>
          <w:sz w:val="24"/>
          <w:rPrChange w:id="2949" w:author="User" w:date="2012-11-18T09:33:00Z">
            <w:rPr>
              <w:rFonts w:ascii="Times New Roman" w:hAnsi="Times New Roman"/>
              <w:i/>
            </w:rPr>
          </w:rPrChange>
        </w:rPr>
        <w:t xml:space="preserve">Clostridia </w:t>
      </w:r>
      <w:r w:rsidR="000B0FA7" w:rsidRPr="001C287A">
        <w:rPr>
          <w:rFonts w:ascii="Times New Roman" w:hAnsi="Times New Roman"/>
          <w:color w:val="000000" w:themeColor="text1"/>
          <w:sz w:val="24"/>
          <w:rPrChange w:id="2950" w:author="User" w:date="2012-11-18T09:33:00Z">
            <w:rPr>
              <w:rFonts w:ascii="Times New Roman" w:hAnsi="Times New Roman"/>
            </w:rPr>
          </w:rPrChange>
        </w:rPr>
        <w:t xml:space="preserve">(Figure S6A) including the genera </w:t>
      </w:r>
      <w:r w:rsidR="000B0FA7" w:rsidRPr="001C287A">
        <w:rPr>
          <w:rFonts w:ascii="Times New Roman" w:hAnsi="Times New Roman"/>
          <w:i/>
          <w:color w:val="000000" w:themeColor="text1"/>
          <w:sz w:val="24"/>
          <w:rPrChange w:id="2951" w:author="User" w:date="2012-11-18T09:33:00Z">
            <w:rPr>
              <w:rFonts w:ascii="Times New Roman" w:hAnsi="Times New Roman"/>
              <w:i/>
            </w:rPr>
          </w:rPrChange>
        </w:rPr>
        <w:t>Ammonifex</w:t>
      </w:r>
      <w:r w:rsidR="000B0FA7" w:rsidRPr="001C287A">
        <w:rPr>
          <w:rFonts w:ascii="Times New Roman" w:hAnsi="Times New Roman"/>
          <w:color w:val="000000" w:themeColor="text1"/>
          <w:sz w:val="24"/>
          <w:rPrChange w:id="2952" w:author="User" w:date="2012-11-18T09:33:00Z">
            <w:rPr>
              <w:rFonts w:ascii="Times New Roman" w:hAnsi="Times New Roman"/>
            </w:rPr>
          </w:rPrChange>
        </w:rPr>
        <w:t xml:space="preserve">, </w:t>
      </w:r>
      <w:r w:rsidR="000B0FA7" w:rsidRPr="001C287A">
        <w:rPr>
          <w:rFonts w:ascii="Times New Roman" w:hAnsi="Times New Roman"/>
          <w:i/>
          <w:color w:val="000000" w:themeColor="text1"/>
          <w:sz w:val="24"/>
          <w:rPrChange w:id="2953" w:author="User" w:date="2012-11-18T09:33:00Z">
            <w:rPr>
              <w:rFonts w:ascii="Times New Roman" w:hAnsi="Times New Roman"/>
              <w:i/>
            </w:rPr>
          </w:rPrChange>
        </w:rPr>
        <w:t>Chitinophaga</w:t>
      </w:r>
      <w:r w:rsidR="000B0FA7" w:rsidRPr="001C287A">
        <w:rPr>
          <w:rFonts w:ascii="Times New Roman" w:hAnsi="Times New Roman"/>
          <w:color w:val="000000" w:themeColor="text1"/>
          <w:sz w:val="24"/>
          <w:rPrChange w:id="2954" w:author="User" w:date="2012-11-18T09:33:00Z">
            <w:rPr>
              <w:rFonts w:ascii="Times New Roman" w:hAnsi="Times New Roman"/>
            </w:rPr>
          </w:rPrChange>
        </w:rPr>
        <w:t xml:space="preserve">, </w:t>
      </w:r>
      <w:r w:rsidR="000B0FA7" w:rsidRPr="001C287A">
        <w:rPr>
          <w:rFonts w:ascii="Times New Roman" w:hAnsi="Times New Roman"/>
          <w:i/>
          <w:color w:val="000000" w:themeColor="text1"/>
          <w:sz w:val="24"/>
          <w:rPrChange w:id="2955" w:author="User" w:date="2012-11-18T09:33:00Z">
            <w:rPr>
              <w:rFonts w:ascii="Times New Roman" w:hAnsi="Times New Roman"/>
              <w:i/>
            </w:rPr>
          </w:rPrChange>
        </w:rPr>
        <w:t>Halothermothrix</w:t>
      </w:r>
      <w:r w:rsidR="000B0FA7" w:rsidRPr="001C287A">
        <w:rPr>
          <w:rFonts w:ascii="Times New Roman" w:hAnsi="Times New Roman"/>
          <w:color w:val="000000" w:themeColor="text1"/>
          <w:sz w:val="24"/>
          <w:rPrChange w:id="2956" w:author="User" w:date="2012-11-18T09:33:00Z">
            <w:rPr>
              <w:rFonts w:ascii="Times New Roman" w:hAnsi="Times New Roman"/>
            </w:rPr>
          </w:rPrChange>
        </w:rPr>
        <w:t xml:space="preserve"> and </w:t>
      </w:r>
      <w:r w:rsidR="000B0FA7" w:rsidRPr="001C287A">
        <w:rPr>
          <w:rFonts w:ascii="Times New Roman" w:hAnsi="Times New Roman"/>
          <w:i/>
          <w:color w:val="000000" w:themeColor="text1"/>
          <w:sz w:val="24"/>
          <w:rPrChange w:id="2957" w:author="User" w:date="2012-11-18T09:33:00Z">
            <w:rPr>
              <w:rFonts w:ascii="Times New Roman" w:hAnsi="Times New Roman"/>
              <w:i/>
            </w:rPr>
          </w:rPrChange>
        </w:rPr>
        <w:t>Thermoanaerobacter</w:t>
      </w:r>
      <w:r w:rsidR="00D27534" w:rsidRPr="001C287A">
        <w:rPr>
          <w:rFonts w:ascii="Times New Roman" w:hAnsi="Times New Roman"/>
          <w:i/>
          <w:color w:val="000000" w:themeColor="text1"/>
          <w:sz w:val="24"/>
          <w:rPrChange w:id="2958" w:author="User" w:date="2012-11-18T09:33:00Z">
            <w:rPr>
              <w:rFonts w:ascii="Times New Roman" w:hAnsi="Times New Roman"/>
              <w:i/>
            </w:rPr>
          </w:rPrChange>
        </w:rPr>
        <w:t xml:space="preserve"> </w:t>
      </w:r>
      <w:r w:rsidR="00D85B9A" w:rsidRPr="001C287A">
        <w:rPr>
          <w:rFonts w:ascii="Times New Roman" w:hAnsi="Times New Roman"/>
          <w:color w:val="000000" w:themeColor="text1"/>
          <w:sz w:val="24"/>
          <w:rPrChange w:id="2959" w:author="User" w:date="2012-11-18T09:33:00Z">
            <w:rPr>
              <w:rFonts w:ascii="Times New Roman" w:hAnsi="Times New Roman"/>
            </w:rPr>
          </w:rPrChange>
        </w:rPr>
        <w:t>due t</w:t>
      </w:r>
      <w:r w:rsidR="000B0FA7" w:rsidRPr="001C287A">
        <w:rPr>
          <w:rFonts w:ascii="Times New Roman" w:hAnsi="Times New Roman"/>
          <w:color w:val="000000" w:themeColor="text1"/>
          <w:sz w:val="24"/>
          <w:rPrChange w:id="2960" w:author="User" w:date="2012-11-18T09:33:00Z">
            <w:rPr>
              <w:rFonts w:ascii="Times New Roman" w:hAnsi="Times New Roman"/>
            </w:rPr>
          </w:rPrChange>
        </w:rPr>
        <w:t xml:space="preserve">o the presence of </w:t>
      </w:r>
      <w:r w:rsidR="00CB1214" w:rsidRPr="001C287A">
        <w:rPr>
          <w:rFonts w:ascii="Times New Roman" w:hAnsi="Times New Roman"/>
          <w:color w:val="000000" w:themeColor="text1"/>
          <w:sz w:val="24"/>
          <w:rPrChange w:id="2961" w:author="User" w:date="2012-11-18T09:33:00Z">
            <w:rPr>
              <w:rFonts w:ascii="Times New Roman" w:hAnsi="Times New Roman"/>
            </w:rPr>
          </w:rPrChange>
        </w:rPr>
        <w:t>2-oxogluterate:ferreoxidin oxidase genes</w:t>
      </w:r>
      <w:r w:rsidR="00D85B9A" w:rsidRPr="001C287A">
        <w:rPr>
          <w:rFonts w:ascii="Times New Roman" w:hAnsi="Times New Roman"/>
          <w:color w:val="000000" w:themeColor="text1"/>
          <w:sz w:val="24"/>
          <w:rPrChange w:id="2962" w:author="User" w:date="2012-11-18T09:33:00Z">
            <w:rPr>
              <w:rFonts w:ascii="Times New Roman" w:hAnsi="Times New Roman"/>
            </w:rPr>
          </w:rPrChange>
        </w:rPr>
        <w:t xml:space="preserve"> linked to these organisms</w:t>
      </w:r>
      <w:r w:rsidR="00CB1214" w:rsidRPr="001C287A">
        <w:rPr>
          <w:rFonts w:ascii="Times New Roman" w:hAnsi="Times New Roman"/>
          <w:i/>
          <w:color w:val="000000" w:themeColor="text1"/>
          <w:sz w:val="24"/>
          <w:rPrChange w:id="2963" w:author="User" w:date="2012-11-18T09:33:00Z">
            <w:rPr>
              <w:rFonts w:ascii="Times New Roman" w:hAnsi="Times New Roman"/>
              <w:i/>
            </w:rPr>
          </w:rPrChange>
        </w:rPr>
        <w:t>.</w:t>
      </w:r>
      <w:r w:rsidR="00D27534" w:rsidRPr="001C287A">
        <w:rPr>
          <w:rFonts w:ascii="Times New Roman" w:hAnsi="Times New Roman"/>
          <w:i/>
          <w:color w:val="000000" w:themeColor="text1"/>
          <w:sz w:val="24"/>
          <w:rPrChange w:id="2964" w:author="User" w:date="2012-11-18T09:33:00Z">
            <w:rPr>
              <w:rFonts w:ascii="Times New Roman" w:hAnsi="Times New Roman"/>
              <w:i/>
            </w:rPr>
          </w:rPrChange>
        </w:rPr>
        <w:t xml:space="preserve"> </w:t>
      </w:r>
      <w:r w:rsidR="00CB1214" w:rsidRPr="001C287A">
        <w:rPr>
          <w:rFonts w:ascii="Times New Roman" w:hAnsi="Times New Roman"/>
          <w:color w:val="000000" w:themeColor="text1"/>
          <w:sz w:val="24"/>
          <w:rPrChange w:id="2965" w:author="User" w:date="2012-11-18T09:33:00Z">
            <w:rPr>
              <w:rFonts w:ascii="Times New Roman" w:hAnsi="Times New Roman"/>
            </w:rPr>
          </w:rPrChange>
        </w:rPr>
        <w:t xml:space="preserve">Some of these genera are known to fix carbon anaerobically </w:t>
      </w:r>
      <w:r w:rsidR="001424AE" w:rsidRPr="001C287A">
        <w:rPr>
          <w:rFonts w:ascii="Times New Roman" w:hAnsi="Times New Roman"/>
          <w:color w:val="000000" w:themeColor="text1"/>
          <w:sz w:val="24"/>
          <w:rPrChange w:id="2966" w:author="User" w:date="2012-11-18T09:33:00Z">
            <w:rPr>
              <w:rFonts w:ascii="Times New Roman" w:hAnsi="Times New Roman"/>
            </w:rPr>
          </w:rPrChange>
        </w:rPr>
        <w:t>by an unknown mechanism</w:t>
      </w:r>
      <w:r w:rsidR="007A2233" w:rsidRPr="001C287A">
        <w:rPr>
          <w:rFonts w:ascii="Times New Roman" w:hAnsi="Times New Roman"/>
          <w:color w:val="000000" w:themeColor="text1"/>
          <w:sz w:val="24"/>
          <w:rPrChange w:id="2967" w:author="User" w:date="2012-11-18T09:33:00Z">
            <w:rPr>
              <w:rFonts w:ascii="Times New Roman" w:hAnsi="Times New Roman"/>
            </w:rPr>
          </w:rPrChange>
        </w:rPr>
        <w:t xml:space="preserve"> </w:t>
      </w:r>
      <w:commentRangeStart w:id="2968"/>
      <w:commentRangeStart w:id="2969"/>
      <w:r w:rsidR="00D85B9A" w:rsidRPr="001C287A">
        <w:rPr>
          <w:rFonts w:ascii="Times New Roman" w:hAnsi="Times New Roman"/>
          <w:color w:val="000000" w:themeColor="text1"/>
          <w:sz w:val="24"/>
          <w:rPrChange w:id="2970" w:author="User" w:date="2012-11-18T09:33:00Z">
            <w:rPr>
              <w:rFonts w:ascii="Times New Roman" w:hAnsi="Times New Roman"/>
            </w:rPr>
          </w:rPrChange>
        </w:rPr>
        <w:t>that involves the rTCA cycle</w:t>
      </w:r>
      <w:commentRangeEnd w:id="2969"/>
      <w:r w:rsidR="00D85B9A">
        <w:rPr>
          <w:rStyle w:val="CommentReference"/>
        </w:rPr>
        <w:commentReference w:id="2969"/>
      </w:r>
      <w:r w:rsidR="007A2233" w:rsidRPr="001C287A">
        <w:rPr>
          <w:rFonts w:ascii="Times New Roman" w:hAnsi="Times New Roman"/>
          <w:color w:val="000000" w:themeColor="text1"/>
          <w:sz w:val="24"/>
          <w:rPrChange w:id="2971" w:author="User" w:date="2012-11-18T09:33:00Z">
            <w:rPr>
              <w:rFonts w:ascii="Times New Roman" w:hAnsi="Times New Roman"/>
            </w:rPr>
          </w:rPrChange>
        </w:rPr>
        <w:t xml:space="preserve"> </w:t>
      </w:r>
      <w:commentRangeEnd w:id="2968"/>
      <w:r w:rsidR="00D27534" w:rsidRPr="001C287A">
        <w:rPr>
          <w:rStyle w:val="CommentReference"/>
          <w:rFonts w:ascii="Times New Roman" w:hAnsi="Times New Roman"/>
          <w:color w:val="000000" w:themeColor="text1"/>
          <w:sz w:val="24"/>
          <w:rPrChange w:id="2972" w:author="User" w:date="2012-11-18T09:33:00Z">
            <w:rPr>
              <w:rStyle w:val="CommentReference"/>
            </w:rPr>
          </w:rPrChange>
        </w:rPr>
        <w:commentReference w:id="2968"/>
      </w:r>
      <w:r w:rsidR="001424AE" w:rsidRPr="001C287A">
        <w:rPr>
          <w:rFonts w:ascii="Times New Roman" w:hAnsi="Times New Roman"/>
          <w:color w:val="000000" w:themeColor="text1"/>
          <w:sz w:val="24"/>
          <w:rPrChange w:id="2973" w:author="User" w:date="2012-11-18T09:33:00Z">
            <w:rPr>
              <w:rFonts w:ascii="Times New Roman" w:hAnsi="Times New Roman"/>
            </w:rPr>
          </w:rPrChange>
        </w:rPr>
        <w:t>(</w:t>
      </w:r>
      <w:r w:rsidR="008D445F" w:rsidRPr="001C287A">
        <w:rPr>
          <w:rFonts w:ascii="Times New Roman" w:hAnsi="Times New Roman"/>
          <w:color w:val="000000" w:themeColor="text1"/>
          <w:sz w:val="24"/>
          <w:rPrChange w:id="2974" w:author="User" w:date="2012-11-18T09:33:00Z">
            <w:rPr>
              <w:rFonts w:ascii="Times New Roman" w:hAnsi="Times New Roman"/>
            </w:rPr>
          </w:rPrChange>
        </w:rPr>
        <w:t>Hügler &amp; Sievert, 2011</w:t>
      </w:r>
      <w:r w:rsidR="00CB1214" w:rsidRPr="001C287A">
        <w:rPr>
          <w:rFonts w:ascii="Times New Roman" w:hAnsi="Times New Roman"/>
          <w:color w:val="000000" w:themeColor="text1"/>
          <w:sz w:val="24"/>
          <w:rPrChange w:id="2975" w:author="User" w:date="2012-11-18T09:33:00Z">
            <w:rPr>
              <w:rFonts w:ascii="Times New Roman" w:hAnsi="Times New Roman"/>
            </w:rPr>
          </w:rPrChange>
        </w:rPr>
        <w:t xml:space="preserve">). </w:t>
      </w:r>
    </w:p>
    <w:p w14:paraId="07B7C78E" w14:textId="5663972D" w:rsidR="00853BE7" w:rsidRDefault="00685C5F" w:rsidP="009A22D7">
      <w:pPr>
        <w:spacing w:after="0" w:line="240" w:lineRule="auto"/>
        <w:ind w:firstLine="426"/>
        <w:rPr>
          <w:rFonts w:ascii="Times New Roman" w:hAnsi="Times New Roman"/>
          <w:color w:val="000000" w:themeColor="text1"/>
          <w:sz w:val="24"/>
          <w:rPrChange w:id="2976" w:author="User" w:date="2012-11-18T09:33:00Z">
            <w:rPr>
              <w:rFonts w:ascii="Times New Roman" w:hAnsi="Times New Roman"/>
            </w:rPr>
          </w:rPrChange>
        </w:rPr>
        <w:pPrChange w:id="2977" w:author="User" w:date="2012-11-18T09:33:00Z">
          <w:pPr>
            <w:spacing w:line="240" w:lineRule="auto"/>
            <w:jc w:val="both"/>
          </w:pPr>
        </w:pPrChange>
      </w:pPr>
      <w:r w:rsidRPr="001C287A">
        <w:rPr>
          <w:rFonts w:ascii="Times New Roman" w:hAnsi="Times New Roman"/>
          <w:color w:val="000000" w:themeColor="text1"/>
          <w:sz w:val="24"/>
          <w:rPrChange w:id="2978" w:author="User" w:date="2012-11-18T09:33:00Z">
            <w:rPr>
              <w:rFonts w:ascii="Times New Roman" w:hAnsi="Times New Roman"/>
            </w:rPr>
          </w:rPrChange>
        </w:rPr>
        <w:t xml:space="preserve">In the deep zone, potential for fermentation and CO oxidation was greatest at 6.5 m (Figure 4A) </w:t>
      </w:r>
      <w:r w:rsidR="007D3A2F" w:rsidRPr="001C287A">
        <w:rPr>
          <w:rFonts w:ascii="Times New Roman" w:hAnsi="Times New Roman"/>
          <w:color w:val="000000" w:themeColor="text1"/>
          <w:sz w:val="24"/>
          <w:rPrChange w:id="2979" w:author="User" w:date="2012-11-18T09:33:00Z">
            <w:rPr>
              <w:rFonts w:ascii="Times New Roman" w:hAnsi="Times New Roman"/>
            </w:rPr>
          </w:rPrChange>
        </w:rPr>
        <w:t xml:space="preserve">and likely the main biological activity that was occurring </w:t>
      </w:r>
      <w:r w:rsidRPr="001C287A">
        <w:rPr>
          <w:rFonts w:ascii="Times New Roman" w:hAnsi="Times New Roman"/>
          <w:color w:val="000000" w:themeColor="text1"/>
          <w:sz w:val="24"/>
          <w:rPrChange w:id="2980" w:author="User" w:date="2012-11-18T09:33:00Z">
            <w:rPr>
              <w:rFonts w:ascii="Times New Roman" w:hAnsi="Times New Roman"/>
            </w:rPr>
          </w:rPrChange>
        </w:rPr>
        <w:t>at that depth.</w:t>
      </w:r>
      <w:r w:rsidR="00A2622E" w:rsidRPr="001C287A">
        <w:rPr>
          <w:rFonts w:ascii="Times New Roman" w:hAnsi="Times New Roman"/>
          <w:color w:val="000000" w:themeColor="text1"/>
          <w:sz w:val="24"/>
          <w:rPrChange w:id="2981" w:author="User" w:date="2012-11-18T09:33:00Z">
            <w:rPr>
              <w:rFonts w:ascii="Times New Roman" w:hAnsi="Times New Roman"/>
            </w:rPr>
          </w:rPrChange>
        </w:rPr>
        <w:t xml:space="preserve"> </w:t>
      </w:r>
      <w:r w:rsidR="00344850" w:rsidRPr="001C287A">
        <w:rPr>
          <w:rFonts w:ascii="Times New Roman" w:hAnsi="Times New Roman"/>
          <w:color w:val="000000" w:themeColor="text1"/>
          <w:sz w:val="24"/>
          <w:rPrChange w:id="2982" w:author="User" w:date="2012-11-18T09:33:00Z">
            <w:rPr>
              <w:rFonts w:ascii="Times New Roman" w:hAnsi="Times New Roman"/>
            </w:rPr>
          </w:rPrChange>
        </w:rPr>
        <w:t>F</w:t>
      </w:r>
      <w:r w:rsidR="00050BD4" w:rsidRPr="001C287A">
        <w:rPr>
          <w:rFonts w:ascii="Times New Roman" w:hAnsi="Times New Roman"/>
          <w:color w:val="000000" w:themeColor="text1"/>
          <w:sz w:val="24"/>
          <w:rPrChange w:id="2983" w:author="User" w:date="2012-11-18T09:33:00Z">
            <w:rPr>
              <w:rFonts w:ascii="Times New Roman" w:hAnsi="Times New Roman"/>
            </w:rPr>
          </w:rPrChange>
        </w:rPr>
        <w:t xml:space="preserve">ermentation </w:t>
      </w:r>
      <w:r w:rsidR="007D3A2F" w:rsidRPr="001C287A">
        <w:rPr>
          <w:rFonts w:ascii="Times New Roman" w:hAnsi="Times New Roman"/>
          <w:color w:val="000000" w:themeColor="text1"/>
          <w:sz w:val="24"/>
          <w:rPrChange w:id="2984" w:author="User" w:date="2012-11-18T09:33:00Z">
            <w:rPr>
              <w:rFonts w:ascii="Times New Roman" w:hAnsi="Times New Roman"/>
            </w:rPr>
          </w:rPrChange>
        </w:rPr>
        <w:t>marker genes were</w:t>
      </w:r>
      <w:r w:rsidR="00D27534" w:rsidRPr="001C287A">
        <w:rPr>
          <w:rFonts w:ascii="Times New Roman" w:hAnsi="Times New Roman"/>
          <w:color w:val="000000" w:themeColor="text1"/>
          <w:sz w:val="24"/>
          <w:rPrChange w:id="2985" w:author="User" w:date="2012-11-18T09:33:00Z">
            <w:rPr>
              <w:rFonts w:ascii="Times New Roman" w:hAnsi="Times New Roman"/>
            </w:rPr>
          </w:rPrChange>
        </w:rPr>
        <w:t xml:space="preserve"> </w:t>
      </w:r>
      <w:r w:rsidR="00771957" w:rsidRPr="001C287A">
        <w:rPr>
          <w:rFonts w:ascii="Times New Roman" w:hAnsi="Times New Roman"/>
          <w:color w:val="000000" w:themeColor="text1"/>
          <w:sz w:val="24"/>
          <w:rPrChange w:id="2986" w:author="User" w:date="2012-11-18T09:33:00Z">
            <w:rPr>
              <w:rFonts w:ascii="Times New Roman" w:hAnsi="Times New Roman"/>
            </w:rPr>
          </w:rPrChange>
        </w:rPr>
        <w:t>l</w:t>
      </w:r>
      <w:r w:rsidR="004955FE" w:rsidRPr="001C287A">
        <w:rPr>
          <w:rFonts w:ascii="Times New Roman" w:hAnsi="Times New Roman"/>
          <w:color w:val="000000" w:themeColor="text1"/>
          <w:sz w:val="24"/>
          <w:rPrChange w:id="2987" w:author="User" w:date="2012-11-18T09:33:00Z">
            <w:rPr>
              <w:rFonts w:ascii="Times New Roman" w:hAnsi="Times New Roman"/>
            </w:rPr>
          </w:rPrChange>
        </w:rPr>
        <w:t xml:space="preserve">inked to </w:t>
      </w:r>
      <w:r w:rsidR="0004042C" w:rsidRPr="001C287A">
        <w:rPr>
          <w:rFonts w:ascii="Times New Roman" w:hAnsi="Times New Roman"/>
          <w:i/>
          <w:color w:val="000000" w:themeColor="text1"/>
          <w:sz w:val="24"/>
          <w:rPrChange w:id="2988" w:author="User" w:date="2012-11-18T09:33:00Z">
            <w:rPr>
              <w:rFonts w:ascii="Times New Roman" w:hAnsi="Times New Roman"/>
              <w:i/>
            </w:rPr>
          </w:rPrChange>
        </w:rPr>
        <w:t>Molli</w:t>
      </w:r>
      <w:r w:rsidR="004955FE" w:rsidRPr="001C287A">
        <w:rPr>
          <w:rFonts w:ascii="Times New Roman" w:hAnsi="Times New Roman"/>
          <w:i/>
          <w:color w:val="000000" w:themeColor="text1"/>
          <w:sz w:val="24"/>
          <w:rPrChange w:id="2989" w:author="User" w:date="2012-11-18T09:33:00Z">
            <w:rPr>
              <w:rFonts w:ascii="Times New Roman" w:hAnsi="Times New Roman"/>
              <w:i/>
            </w:rPr>
          </w:rPrChange>
        </w:rPr>
        <w:t>cutes</w:t>
      </w:r>
      <w:r w:rsidR="00771957" w:rsidRPr="001C287A">
        <w:rPr>
          <w:rFonts w:ascii="Times New Roman" w:hAnsi="Times New Roman"/>
          <w:color w:val="000000" w:themeColor="text1"/>
          <w:sz w:val="24"/>
          <w:rPrChange w:id="2990" w:author="User" w:date="2012-11-18T09:33:00Z">
            <w:rPr>
              <w:rFonts w:ascii="Times New Roman" w:hAnsi="Times New Roman"/>
            </w:rPr>
          </w:rPrChange>
        </w:rPr>
        <w:t xml:space="preserve"> (Table 2)</w:t>
      </w:r>
      <w:r w:rsidR="00391B20" w:rsidRPr="001C287A">
        <w:rPr>
          <w:rFonts w:ascii="Times New Roman" w:hAnsi="Times New Roman"/>
          <w:color w:val="000000" w:themeColor="text1"/>
          <w:sz w:val="24"/>
          <w:rPrChange w:id="2991" w:author="User" w:date="2012-11-18T09:33:00Z">
            <w:rPr>
              <w:rFonts w:ascii="Times New Roman" w:hAnsi="Times New Roman"/>
            </w:rPr>
          </w:rPrChange>
        </w:rPr>
        <w:t>,</w:t>
      </w:r>
      <w:r w:rsidR="004A101C" w:rsidRPr="001C287A">
        <w:rPr>
          <w:rFonts w:ascii="Times New Roman" w:hAnsi="Times New Roman"/>
          <w:color w:val="000000" w:themeColor="text1"/>
          <w:sz w:val="24"/>
          <w:rPrChange w:id="2992" w:author="User" w:date="2012-11-18T09:33:00Z">
            <w:rPr>
              <w:rFonts w:ascii="Times New Roman" w:hAnsi="Times New Roman"/>
            </w:rPr>
          </w:rPrChange>
        </w:rPr>
        <w:t xml:space="preserve"> but</w:t>
      </w:r>
      <w:r w:rsidR="00A2622E" w:rsidRPr="001C287A">
        <w:rPr>
          <w:rFonts w:ascii="Times New Roman" w:hAnsi="Times New Roman"/>
          <w:color w:val="000000" w:themeColor="text1"/>
          <w:sz w:val="24"/>
          <w:rPrChange w:id="2993" w:author="User" w:date="2012-11-18T09:33:00Z">
            <w:rPr>
              <w:rFonts w:ascii="Times New Roman" w:hAnsi="Times New Roman"/>
            </w:rPr>
          </w:rPrChange>
        </w:rPr>
        <w:t xml:space="preserve"> </w:t>
      </w:r>
      <w:r w:rsidR="00391B20" w:rsidRPr="001C287A">
        <w:rPr>
          <w:rFonts w:ascii="Times New Roman" w:hAnsi="Times New Roman"/>
          <w:color w:val="000000" w:themeColor="text1"/>
          <w:sz w:val="24"/>
          <w:rPrChange w:id="2994" w:author="User" w:date="2012-11-18T09:33:00Z">
            <w:rPr>
              <w:rFonts w:ascii="Times New Roman" w:hAnsi="Times New Roman"/>
            </w:rPr>
          </w:rPrChange>
        </w:rPr>
        <w:t xml:space="preserve">as no </w:t>
      </w:r>
      <w:r w:rsidR="00391B20" w:rsidRPr="001C287A">
        <w:rPr>
          <w:rFonts w:ascii="Times New Roman" w:hAnsi="Times New Roman"/>
          <w:i/>
          <w:color w:val="000000" w:themeColor="text1"/>
          <w:sz w:val="24"/>
          <w:rPrChange w:id="2995" w:author="User" w:date="2012-11-18T09:33:00Z">
            <w:rPr>
              <w:rFonts w:ascii="Times New Roman" w:hAnsi="Times New Roman"/>
              <w:i/>
            </w:rPr>
          </w:rPrChange>
        </w:rPr>
        <w:t xml:space="preserve">Mollicutes </w:t>
      </w:r>
      <w:r w:rsidR="00391B20" w:rsidRPr="001C287A">
        <w:rPr>
          <w:rFonts w:ascii="Times New Roman" w:hAnsi="Times New Roman"/>
          <w:color w:val="000000" w:themeColor="text1"/>
          <w:sz w:val="24"/>
          <w:rPrChange w:id="2996" w:author="User" w:date="2012-11-18T09:33:00Z">
            <w:rPr>
              <w:rFonts w:ascii="Times New Roman" w:hAnsi="Times New Roman"/>
            </w:rPr>
          </w:rPrChange>
        </w:rPr>
        <w:t xml:space="preserve">were detected, they </w:t>
      </w:r>
      <w:commentRangeStart w:id="2997"/>
      <w:commentRangeStart w:id="2998"/>
      <w:r w:rsidR="00C60659" w:rsidRPr="001C287A">
        <w:rPr>
          <w:rFonts w:ascii="Times New Roman" w:hAnsi="Times New Roman"/>
          <w:color w:val="000000" w:themeColor="text1"/>
          <w:sz w:val="24"/>
          <w:rPrChange w:id="2999" w:author="User" w:date="2012-11-18T09:33:00Z">
            <w:rPr>
              <w:rFonts w:ascii="Times New Roman" w:hAnsi="Times New Roman"/>
            </w:rPr>
          </w:rPrChange>
        </w:rPr>
        <w:t xml:space="preserve">most </w:t>
      </w:r>
      <w:r w:rsidR="00C27C8B" w:rsidRPr="001C287A">
        <w:rPr>
          <w:rFonts w:ascii="Times New Roman" w:hAnsi="Times New Roman"/>
          <w:color w:val="000000" w:themeColor="text1"/>
          <w:sz w:val="24"/>
          <w:rPrChange w:id="3000" w:author="User" w:date="2012-11-18T09:33:00Z">
            <w:rPr>
              <w:rFonts w:ascii="Times New Roman" w:hAnsi="Times New Roman"/>
            </w:rPr>
          </w:rPrChange>
        </w:rPr>
        <w:t>likely</w:t>
      </w:r>
      <w:commentRangeEnd w:id="2997"/>
      <w:r w:rsidR="007D3A2F" w:rsidRPr="001C287A">
        <w:rPr>
          <w:rStyle w:val="CommentReference"/>
          <w:rFonts w:ascii="Times New Roman" w:hAnsi="Times New Roman"/>
          <w:color w:val="000000" w:themeColor="text1"/>
          <w:sz w:val="24"/>
          <w:rPrChange w:id="3001" w:author="User" w:date="2012-11-18T09:33:00Z">
            <w:rPr>
              <w:rStyle w:val="CommentReference"/>
            </w:rPr>
          </w:rPrChange>
        </w:rPr>
        <w:commentReference w:id="2997"/>
      </w:r>
      <w:r w:rsidR="009E6853" w:rsidRPr="001C287A">
        <w:rPr>
          <w:rFonts w:ascii="Times New Roman" w:hAnsi="Times New Roman"/>
          <w:color w:val="000000" w:themeColor="text1"/>
          <w:sz w:val="24"/>
          <w:rPrChange w:id="3002" w:author="User" w:date="2012-11-18T09:33:00Z">
            <w:rPr>
              <w:rFonts w:ascii="Times New Roman" w:hAnsi="Times New Roman"/>
            </w:rPr>
          </w:rPrChange>
        </w:rPr>
        <w:t xml:space="preserve"> </w:t>
      </w:r>
      <w:commentRangeEnd w:id="2998"/>
      <w:r w:rsidR="00D27534" w:rsidRPr="001C287A">
        <w:rPr>
          <w:rStyle w:val="CommentReference"/>
          <w:rFonts w:ascii="Times New Roman" w:hAnsi="Times New Roman"/>
          <w:color w:val="000000" w:themeColor="text1"/>
          <w:sz w:val="24"/>
          <w:rPrChange w:id="3003" w:author="User" w:date="2012-11-18T09:33:00Z">
            <w:rPr>
              <w:rStyle w:val="CommentReference"/>
            </w:rPr>
          </w:rPrChange>
        </w:rPr>
        <w:commentReference w:id="2998"/>
      </w:r>
      <w:r w:rsidR="002D698D" w:rsidRPr="001C287A">
        <w:rPr>
          <w:rFonts w:ascii="Times New Roman" w:hAnsi="Times New Roman"/>
          <w:color w:val="000000" w:themeColor="text1"/>
          <w:sz w:val="24"/>
          <w:rPrChange w:id="3004" w:author="User" w:date="2012-11-18T09:33:00Z">
            <w:rPr>
              <w:rFonts w:ascii="Times New Roman" w:hAnsi="Times New Roman"/>
            </w:rPr>
          </w:rPrChange>
        </w:rPr>
        <w:t xml:space="preserve">originated from </w:t>
      </w:r>
      <w:r w:rsidR="004E1743" w:rsidRPr="001C287A">
        <w:rPr>
          <w:rFonts w:ascii="Times New Roman" w:hAnsi="Times New Roman"/>
          <w:color w:val="000000" w:themeColor="text1"/>
          <w:sz w:val="24"/>
          <w:rPrChange w:id="3005" w:author="User" w:date="2012-11-18T09:33:00Z">
            <w:rPr>
              <w:rFonts w:ascii="Times New Roman" w:hAnsi="Times New Roman"/>
            </w:rPr>
          </w:rPrChange>
        </w:rPr>
        <w:t xml:space="preserve">the </w:t>
      </w:r>
      <w:r w:rsidR="00C27C8B" w:rsidRPr="001C287A">
        <w:rPr>
          <w:rFonts w:ascii="Times New Roman" w:hAnsi="Times New Roman"/>
          <w:color w:val="000000" w:themeColor="text1"/>
          <w:sz w:val="24"/>
          <w:rPrChange w:id="3006" w:author="User" w:date="2012-11-18T09:33:00Z">
            <w:rPr>
              <w:rFonts w:ascii="Times New Roman" w:hAnsi="Times New Roman"/>
            </w:rPr>
          </w:rPrChange>
        </w:rPr>
        <w:t xml:space="preserve">related </w:t>
      </w:r>
      <w:r w:rsidR="00050BD4" w:rsidRPr="001C287A">
        <w:rPr>
          <w:rFonts w:ascii="Times New Roman" w:hAnsi="Times New Roman"/>
          <w:color w:val="000000" w:themeColor="text1"/>
          <w:sz w:val="24"/>
          <w:rPrChange w:id="3007" w:author="User" w:date="2012-11-18T09:33:00Z">
            <w:rPr>
              <w:rFonts w:ascii="Times New Roman" w:hAnsi="Times New Roman"/>
            </w:rPr>
          </w:rPrChange>
        </w:rPr>
        <w:t>candidate division RF3</w:t>
      </w:r>
      <w:r w:rsidR="00391B20" w:rsidRPr="001C287A">
        <w:rPr>
          <w:rFonts w:ascii="Times New Roman" w:hAnsi="Times New Roman"/>
          <w:color w:val="000000" w:themeColor="text1"/>
          <w:sz w:val="24"/>
          <w:rPrChange w:id="3008" w:author="User" w:date="2012-11-18T09:33:00Z">
            <w:rPr>
              <w:rFonts w:ascii="Times New Roman" w:hAnsi="Times New Roman"/>
            </w:rPr>
          </w:rPrChange>
        </w:rPr>
        <w:t xml:space="preserve"> </w:t>
      </w:r>
      <w:r w:rsidR="00D20BC7" w:rsidRPr="001C287A">
        <w:rPr>
          <w:rFonts w:ascii="Times New Roman" w:hAnsi="Times New Roman"/>
          <w:color w:val="000000" w:themeColor="text1"/>
          <w:sz w:val="24"/>
          <w:rPrChange w:id="3009" w:author="User" w:date="2012-11-18T09:33:00Z">
            <w:rPr>
              <w:rFonts w:ascii="Times New Roman" w:hAnsi="Times New Roman"/>
            </w:rPr>
          </w:rPrChange>
        </w:rPr>
        <w:t xml:space="preserve">(Tajima </w:t>
      </w:r>
      <w:r w:rsidR="00D20BC7" w:rsidRPr="001C287A">
        <w:rPr>
          <w:rFonts w:ascii="Times New Roman" w:hAnsi="Times New Roman"/>
          <w:i/>
          <w:color w:val="000000" w:themeColor="text1"/>
          <w:sz w:val="24"/>
          <w:rPrChange w:id="3010" w:author="User" w:date="2012-11-18T09:33:00Z">
            <w:rPr>
              <w:rFonts w:ascii="Times New Roman" w:hAnsi="Times New Roman"/>
              <w:i/>
            </w:rPr>
          </w:rPrChange>
        </w:rPr>
        <w:t>et al.</w:t>
      </w:r>
      <w:r w:rsidR="000C78DC" w:rsidRPr="001C287A">
        <w:rPr>
          <w:rFonts w:ascii="Times New Roman" w:hAnsi="Times New Roman"/>
          <w:color w:val="000000" w:themeColor="text1"/>
          <w:sz w:val="24"/>
          <w:rPrChange w:id="3011" w:author="User" w:date="2012-11-18T09:33:00Z">
            <w:rPr>
              <w:rFonts w:ascii="Times New Roman" w:hAnsi="Times New Roman"/>
            </w:rPr>
          </w:rPrChange>
        </w:rPr>
        <w:t>, 1999)</w:t>
      </w:r>
      <w:r w:rsidR="00A2622E" w:rsidRPr="001C287A">
        <w:rPr>
          <w:rFonts w:ascii="Times New Roman" w:hAnsi="Times New Roman"/>
          <w:color w:val="000000" w:themeColor="text1"/>
          <w:sz w:val="24"/>
          <w:rPrChange w:id="3012" w:author="User" w:date="2012-11-18T09:33:00Z">
            <w:rPr>
              <w:rFonts w:ascii="Times New Roman" w:hAnsi="Times New Roman"/>
            </w:rPr>
          </w:rPrChange>
        </w:rPr>
        <w:t xml:space="preserve"> </w:t>
      </w:r>
      <w:r w:rsidR="007D3A2F" w:rsidRPr="001C287A">
        <w:rPr>
          <w:rFonts w:ascii="Times New Roman" w:hAnsi="Times New Roman"/>
          <w:color w:val="000000" w:themeColor="text1"/>
          <w:sz w:val="24"/>
          <w:rPrChange w:id="3013" w:author="User" w:date="2012-11-18T09:33:00Z">
            <w:rPr>
              <w:rFonts w:ascii="Times New Roman" w:hAnsi="Times New Roman"/>
            </w:rPr>
          </w:rPrChange>
        </w:rPr>
        <w:t xml:space="preserve">which has relatively high abundance in this </w:t>
      </w:r>
      <w:commentRangeStart w:id="3014"/>
      <w:commentRangeStart w:id="3015"/>
      <w:r w:rsidR="007D3A2F" w:rsidRPr="001C287A">
        <w:rPr>
          <w:rFonts w:ascii="Times New Roman" w:hAnsi="Times New Roman"/>
          <w:color w:val="000000" w:themeColor="text1"/>
          <w:sz w:val="24"/>
          <w:rPrChange w:id="3016" w:author="User" w:date="2012-11-18T09:33:00Z">
            <w:rPr>
              <w:rFonts w:ascii="Times New Roman" w:hAnsi="Times New Roman"/>
            </w:rPr>
          </w:rPrChange>
        </w:rPr>
        <w:t>zone</w:t>
      </w:r>
      <w:commentRangeEnd w:id="3014"/>
      <w:r w:rsidR="007D3A2F">
        <w:rPr>
          <w:rStyle w:val="CommentReference"/>
        </w:rPr>
        <w:commentReference w:id="3014"/>
      </w:r>
      <w:commentRangeEnd w:id="3015"/>
      <w:r w:rsidR="00391B20">
        <w:rPr>
          <w:rStyle w:val="CommentReference"/>
        </w:rPr>
        <w:commentReference w:id="3015"/>
      </w:r>
      <w:r w:rsidR="007D3A2F" w:rsidRPr="001C287A">
        <w:rPr>
          <w:rFonts w:ascii="Times New Roman" w:hAnsi="Times New Roman"/>
          <w:color w:val="000000" w:themeColor="text1"/>
          <w:sz w:val="24"/>
          <w:rPrChange w:id="3017" w:author="User" w:date="2012-11-18T09:33:00Z">
            <w:rPr>
              <w:rFonts w:ascii="Times New Roman" w:hAnsi="Times New Roman"/>
            </w:rPr>
          </w:rPrChange>
        </w:rPr>
        <w:t xml:space="preserve"> (see </w:t>
      </w:r>
      <w:r w:rsidR="00391B20" w:rsidRPr="00023B96">
        <w:rPr>
          <w:rFonts w:ascii="Times New Roman" w:hAnsi="Times New Roman"/>
          <w:i/>
          <w:color w:val="000000" w:themeColor="text1"/>
          <w:sz w:val="24"/>
          <w:rPrChange w:id="3018" w:author="User" w:date="2012-11-18T09:33:00Z">
            <w:rPr>
              <w:rFonts w:ascii="Times New Roman" w:hAnsi="Times New Roman"/>
              <w:b/>
            </w:rPr>
          </w:rPrChange>
        </w:rPr>
        <w:t>0.8–3.0 µm size fraction</w:t>
      </w:r>
      <w:r w:rsidR="00391B20" w:rsidRPr="00023B96">
        <w:rPr>
          <w:rFonts w:ascii="Times New Roman" w:hAnsi="Times New Roman"/>
          <w:color w:val="000000" w:themeColor="text1"/>
          <w:sz w:val="24"/>
          <w:rPrChange w:id="3019" w:author="User" w:date="2012-11-18T09:33:00Z">
            <w:rPr>
              <w:rFonts w:ascii="Times New Roman" w:hAnsi="Times New Roman"/>
            </w:rPr>
          </w:rPrChange>
        </w:rPr>
        <w:t xml:space="preserve"> </w:t>
      </w:r>
      <w:ins w:id="3020" w:author="User" w:date="2012-11-18T09:33:00Z">
        <w:r w:rsidR="00023B96" w:rsidRPr="00023B96">
          <w:rPr>
            <w:rFonts w:ascii="Times New Roman" w:hAnsi="Times New Roman" w:cs="Times New Roman"/>
            <w:i/>
            <w:color w:val="000000" w:themeColor="text1"/>
            <w:sz w:val="24"/>
            <w:szCs w:val="24"/>
          </w:rPr>
          <w:t>community composition</w:t>
        </w:r>
        <w:r w:rsidR="00023B96" w:rsidRPr="00023B96">
          <w:rPr>
            <w:rFonts w:ascii="Times New Roman" w:hAnsi="Times New Roman" w:cs="Times New Roman"/>
            <w:color w:val="000000" w:themeColor="text1"/>
            <w:sz w:val="24"/>
            <w:szCs w:val="24"/>
          </w:rPr>
          <w:t xml:space="preserve"> </w:t>
        </w:r>
      </w:ins>
      <w:r w:rsidR="007D3A2F" w:rsidRPr="00023B96">
        <w:rPr>
          <w:rFonts w:ascii="Times New Roman" w:hAnsi="Times New Roman"/>
          <w:color w:val="000000" w:themeColor="text1"/>
          <w:sz w:val="24"/>
          <w:rPrChange w:id="3021" w:author="User" w:date="2012-11-18T09:33:00Z">
            <w:rPr>
              <w:rFonts w:ascii="Times New Roman" w:hAnsi="Times New Roman"/>
            </w:rPr>
          </w:rPrChange>
        </w:rPr>
        <w:t>a</w:t>
      </w:r>
      <w:r w:rsidR="007D3A2F" w:rsidRPr="001C287A">
        <w:rPr>
          <w:rFonts w:ascii="Times New Roman" w:hAnsi="Times New Roman"/>
          <w:color w:val="000000" w:themeColor="text1"/>
          <w:sz w:val="24"/>
          <w:rPrChange w:id="3022" w:author="User" w:date="2012-11-18T09:33:00Z">
            <w:rPr>
              <w:rFonts w:ascii="Times New Roman" w:hAnsi="Times New Roman"/>
            </w:rPr>
          </w:rPrChange>
        </w:rPr>
        <w:t>bove)</w:t>
      </w:r>
      <w:r w:rsidR="00C60659" w:rsidRPr="001C287A">
        <w:rPr>
          <w:rFonts w:ascii="Times New Roman" w:hAnsi="Times New Roman"/>
          <w:color w:val="000000" w:themeColor="text1"/>
          <w:sz w:val="24"/>
          <w:rPrChange w:id="3023" w:author="User" w:date="2012-11-18T09:33:00Z">
            <w:rPr>
              <w:rFonts w:ascii="Times New Roman" w:hAnsi="Times New Roman"/>
            </w:rPr>
          </w:rPrChange>
        </w:rPr>
        <w:t xml:space="preserve">. This </w:t>
      </w:r>
      <w:r w:rsidR="007D3A2F" w:rsidRPr="001C287A">
        <w:rPr>
          <w:rFonts w:ascii="Times New Roman" w:hAnsi="Times New Roman"/>
          <w:color w:val="000000" w:themeColor="text1"/>
          <w:sz w:val="24"/>
          <w:rPrChange w:id="3024" w:author="User" w:date="2012-11-18T09:33:00Z">
            <w:rPr>
              <w:rFonts w:ascii="Times New Roman" w:hAnsi="Times New Roman"/>
            </w:rPr>
          </w:rPrChange>
        </w:rPr>
        <w:t xml:space="preserve">would be the first data indicating that </w:t>
      </w:r>
      <w:r w:rsidR="00D5663F" w:rsidRPr="001C287A">
        <w:rPr>
          <w:rFonts w:ascii="Times New Roman" w:hAnsi="Times New Roman"/>
          <w:color w:val="000000" w:themeColor="text1"/>
          <w:sz w:val="24"/>
          <w:rPrChange w:id="3025" w:author="User" w:date="2012-11-18T09:33:00Z">
            <w:rPr>
              <w:rFonts w:ascii="Times New Roman" w:hAnsi="Times New Roman"/>
            </w:rPr>
          </w:rPrChange>
        </w:rPr>
        <w:t>RF3</w:t>
      </w:r>
      <w:r w:rsidR="009C1955" w:rsidRPr="001C287A">
        <w:rPr>
          <w:rFonts w:ascii="Times New Roman" w:hAnsi="Times New Roman"/>
          <w:color w:val="000000" w:themeColor="text1"/>
          <w:sz w:val="24"/>
          <w:rPrChange w:id="3026" w:author="User" w:date="2012-11-18T09:33:00Z">
            <w:rPr>
              <w:rFonts w:ascii="Times New Roman" w:hAnsi="Times New Roman"/>
            </w:rPr>
          </w:rPrChange>
        </w:rPr>
        <w:t xml:space="preserve"> </w:t>
      </w:r>
      <w:r w:rsidR="007D3A2F" w:rsidRPr="001C287A">
        <w:rPr>
          <w:rFonts w:ascii="Times New Roman" w:hAnsi="Times New Roman"/>
          <w:color w:val="000000" w:themeColor="text1"/>
          <w:sz w:val="24"/>
          <w:rPrChange w:id="3027" w:author="User" w:date="2012-11-18T09:33:00Z">
            <w:rPr>
              <w:rFonts w:ascii="Times New Roman" w:hAnsi="Times New Roman"/>
            </w:rPr>
          </w:rPrChange>
        </w:rPr>
        <w:t>possesses</w:t>
      </w:r>
      <w:r w:rsidR="009C1955" w:rsidRPr="001C287A">
        <w:rPr>
          <w:rFonts w:ascii="Times New Roman" w:hAnsi="Times New Roman"/>
          <w:color w:val="000000" w:themeColor="text1"/>
          <w:sz w:val="24"/>
          <w:rPrChange w:id="3028" w:author="User" w:date="2012-11-18T09:33:00Z">
            <w:rPr>
              <w:rFonts w:ascii="Times New Roman" w:hAnsi="Times New Roman"/>
            </w:rPr>
          </w:rPrChange>
        </w:rPr>
        <w:t xml:space="preserve"> </w:t>
      </w:r>
      <w:r w:rsidR="007D3A2F" w:rsidRPr="001C287A">
        <w:rPr>
          <w:rFonts w:ascii="Times New Roman" w:hAnsi="Times New Roman"/>
          <w:color w:val="000000" w:themeColor="text1"/>
          <w:sz w:val="24"/>
          <w:rPrChange w:id="3029" w:author="User" w:date="2012-11-18T09:33:00Z">
            <w:rPr>
              <w:rFonts w:ascii="Times New Roman" w:hAnsi="Times New Roman"/>
            </w:rPr>
          </w:rPrChange>
        </w:rPr>
        <w:t xml:space="preserve">fermentative metabolism </w:t>
      </w:r>
      <w:r w:rsidR="009137DD" w:rsidRPr="001C287A">
        <w:rPr>
          <w:rFonts w:ascii="Times New Roman" w:hAnsi="Times New Roman"/>
          <w:color w:val="000000" w:themeColor="text1"/>
          <w:sz w:val="24"/>
          <w:rPrChange w:id="3030" w:author="User" w:date="2012-11-18T09:33:00Z">
            <w:rPr>
              <w:rFonts w:ascii="Times New Roman" w:hAnsi="Times New Roman"/>
            </w:rPr>
          </w:rPrChange>
        </w:rPr>
        <w:t xml:space="preserve">and </w:t>
      </w:r>
      <w:r w:rsidR="00D5663F" w:rsidRPr="001C287A">
        <w:rPr>
          <w:rFonts w:ascii="Times New Roman" w:hAnsi="Times New Roman"/>
          <w:color w:val="000000" w:themeColor="text1"/>
          <w:sz w:val="24"/>
          <w:rPrChange w:id="3031" w:author="User" w:date="2012-11-18T09:33:00Z">
            <w:rPr>
              <w:rFonts w:ascii="Times New Roman" w:hAnsi="Times New Roman"/>
            </w:rPr>
          </w:rPrChange>
        </w:rPr>
        <w:t>may</w:t>
      </w:r>
      <w:r w:rsidR="007D3A2F" w:rsidRPr="001C287A">
        <w:rPr>
          <w:rFonts w:ascii="Times New Roman" w:hAnsi="Times New Roman"/>
          <w:color w:val="000000" w:themeColor="text1"/>
          <w:sz w:val="24"/>
          <w:rPrChange w:id="3032" w:author="User" w:date="2012-11-18T09:33:00Z">
            <w:rPr>
              <w:rFonts w:ascii="Times New Roman" w:hAnsi="Times New Roman"/>
            </w:rPr>
          </w:rPrChange>
        </w:rPr>
        <w:t xml:space="preserve"> play an important </w:t>
      </w:r>
      <w:r w:rsidR="00050BD4" w:rsidRPr="001C287A">
        <w:rPr>
          <w:rFonts w:ascii="Times New Roman" w:hAnsi="Times New Roman"/>
          <w:color w:val="000000" w:themeColor="text1"/>
          <w:sz w:val="24"/>
          <w:rPrChange w:id="3033" w:author="User" w:date="2012-11-18T09:33:00Z">
            <w:rPr>
              <w:rFonts w:ascii="Times New Roman" w:hAnsi="Times New Roman"/>
            </w:rPr>
          </w:rPrChange>
        </w:rPr>
        <w:t>ecological role in Organic Lake</w:t>
      </w:r>
      <w:r w:rsidR="009C1955" w:rsidRPr="001C287A">
        <w:rPr>
          <w:rFonts w:ascii="Times New Roman" w:hAnsi="Times New Roman"/>
          <w:color w:val="000000" w:themeColor="text1"/>
          <w:sz w:val="24"/>
          <w:rPrChange w:id="3034" w:author="User" w:date="2012-11-18T09:33:00Z">
            <w:rPr>
              <w:rFonts w:ascii="Times New Roman" w:hAnsi="Times New Roman"/>
            </w:rPr>
          </w:rPrChange>
        </w:rPr>
        <w:t xml:space="preserve"> </w:t>
      </w:r>
      <w:r w:rsidR="007D3A2F" w:rsidRPr="001C287A">
        <w:rPr>
          <w:rFonts w:ascii="Times New Roman" w:hAnsi="Times New Roman"/>
          <w:color w:val="000000" w:themeColor="text1"/>
          <w:sz w:val="24"/>
          <w:rPrChange w:id="3035" w:author="User" w:date="2012-11-18T09:33:00Z">
            <w:rPr>
              <w:rFonts w:ascii="Times New Roman" w:hAnsi="Times New Roman"/>
            </w:rPr>
          </w:rPrChange>
        </w:rPr>
        <w:t>by</w:t>
      </w:r>
      <w:r w:rsidR="001424AE" w:rsidRPr="001C287A">
        <w:rPr>
          <w:rFonts w:ascii="Times New Roman" w:hAnsi="Times New Roman"/>
          <w:color w:val="000000" w:themeColor="text1"/>
          <w:sz w:val="24"/>
          <w:rPrChange w:id="3036" w:author="User" w:date="2012-11-18T09:33:00Z">
            <w:rPr>
              <w:rFonts w:ascii="Times New Roman" w:hAnsi="Times New Roman"/>
            </w:rPr>
          </w:rPrChange>
        </w:rPr>
        <w:t xml:space="preserve"> degrad</w:t>
      </w:r>
      <w:r w:rsidR="007D3A2F" w:rsidRPr="001C287A">
        <w:rPr>
          <w:rFonts w:ascii="Times New Roman" w:hAnsi="Times New Roman"/>
          <w:color w:val="000000" w:themeColor="text1"/>
          <w:sz w:val="24"/>
          <w:rPrChange w:id="3037" w:author="User" w:date="2012-11-18T09:33:00Z">
            <w:rPr>
              <w:rFonts w:ascii="Times New Roman" w:hAnsi="Times New Roman"/>
            </w:rPr>
          </w:rPrChange>
        </w:rPr>
        <w:t>ing</w:t>
      </w:r>
      <w:r w:rsidR="001424AE" w:rsidRPr="001C287A">
        <w:rPr>
          <w:rFonts w:ascii="Times New Roman" w:hAnsi="Times New Roman"/>
          <w:color w:val="000000" w:themeColor="text1"/>
          <w:sz w:val="24"/>
          <w:rPrChange w:id="3038" w:author="User" w:date="2012-11-18T09:33:00Z">
            <w:rPr>
              <w:rFonts w:ascii="Times New Roman" w:hAnsi="Times New Roman"/>
            </w:rPr>
          </w:rPrChange>
        </w:rPr>
        <w:t xml:space="preserve"> high molecular weight compounds to SCFA that other organisms c</w:t>
      </w:r>
      <w:r w:rsidR="0041650C" w:rsidRPr="001C287A">
        <w:rPr>
          <w:rFonts w:ascii="Times New Roman" w:hAnsi="Times New Roman"/>
          <w:color w:val="000000" w:themeColor="text1"/>
          <w:sz w:val="24"/>
          <w:rPrChange w:id="3039" w:author="User" w:date="2012-11-18T09:33:00Z">
            <w:rPr>
              <w:rFonts w:ascii="Times New Roman" w:hAnsi="Times New Roman"/>
            </w:rPr>
          </w:rPrChange>
        </w:rPr>
        <w:t>ould</w:t>
      </w:r>
      <w:r w:rsidR="009C1955" w:rsidRPr="001C287A">
        <w:rPr>
          <w:rFonts w:ascii="Times New Roman" w:hAnsi="Times New Roman"/>
          <w:color w:val="000000" w:themeColor="text1"/>
          <w:sz w:val="24"/>
          <w:rPrChange w:id="3040" w:author="User" w:date="2012-11-18T09:33:00Z">
            <w:rPr>
              <w:rFonts w:ascii="Times New Roman" w:hAnsi="Times New Roman"/>
            </w:rPr>
          </w:rPrChange>
        </w:rPr>
        <w:t xml:space="preserve"> </w:t>
      </w:r>
      <w:r w:rsidR="001424AE" w:rsidRPr="001C287A">
        <w:rPr>
          <w:rFonts w:ascii="Times New Roman" w:hAnsi="Times New Roman"/>
          <w:color w:val="000000" w:themeColor="text1"/>
          <w:sz w:val="24"/>
          <w:rPrChange w:id="3041" w:author="User" w:date="2012-11-18T09:33:00Z">
            <w:rPr>
              <w:rFonts w:ascii="Times New Roman" w:hAnsi="Times New Roman"/>
            </w:rPr>
          </w:rPrChange>
        </w:rPr>
        <w:t>utilize</w:t>
      </w:r>
      <w:r w:rsidR="004A101C" w:rsidRPr="001C287A">
        <w:rPr>
          <w:rFonts w:ascii="Times New Roman" w:hAnsi="Times New Roman"/>
          <w:color w:val="000000" w:themeColor="text1"/>
          <w:sz w:val="24"/>
          <w:rPrChange w:id="3042" w:author="User" w:date="2012-11-18T09:33:00Z">
            <w:rPr>
              <w:rFonts w:ascii="Times New Roman" w:hAnsi="Times New Roman"/>
            </w:rPr>
          </w:rPrChange>
        </w:rPr>
        <w:t>.</w:t>
      </w:r>
      <w:r w:rsidR="009C1955" w:rsidRPr="001C287A">
        <w:rPr>
          <w:rFonts w:ascii="Times New Roman" w:hAnsi="Times New Roman"/>
          <w:color w:val="000000" w:themeColor="text1"/>
          <w:sz w:val="24"/>
          <w:rPrChange w:id="3043" w:author="User" w:date="2012-11-18T09:33:00Z">
            <w:rPr>
              <w:rFonts w:ascii="Times New Roman" w:hAnsi="Times New Roman"/>
            </w:rPr>
          </w:rPrChange>
        </w:rPr>
        <w:t xml:space="preserve"> </w:t>
      </w:r>
      <w:r w:rsidR="004A101C" w:rsidRPr="001C287A">
        <w:rPr>
          <w:rFonts w:ascii="Times New Roman" w:hAnsi="Times New Roman"/>
          <w:color w:val="000000" w:themeColor="text1"/>
          <w:sz w:val="24"/>
          <w:rPrChange w:id="3044" w:author="User" w:date="2012-11-18T09:33:00Z">
            <w:rPr>
              <w:rFonts w:ascii="Times New Roman" w:hAnsi="Times New Roman"/>
            </w:rPr>
          </w:rPrChange>
        </w:rPr>
        <w:t xml:space="preserve">Assimilation of fermentation products may play a greater role in Organic Lake rather than complete anaerobic oxidation as typically the end of the anaerobic food chain </w:t>
      </w:r>
      <w:r w:rsidR="0041650C" w:rsidRPr="001C287A">
        <w:rPr>
          <w:rFonts w:ascii="Times New Roman" w:hAnsi="Times New Roman"/>
          <w:color w:val="000000" w:themeColor="text1"/>
          <w:sz w:val="24"/>
          <w:rPrChange w:id="3045" w:author="User" w:date="2012-11-18T09:33:00Z">
            <w:rPr>
              <w:rFonts w:ascii="Times New Roman" w:hAnsi="Times New Roman"/>
            </w:rPr>
          </w:rPrChange>
        </w:rPr>
        <w:t>involves</w:t>
      </w:r>
      <w:r w:rsidR="004A101C" w:rsidRPr="001C287A">
        <w:rPr>
          <w:rFonts w:ascii="Times New Roman" w:hAnsi="Times New Roman"/>
          <w:color w:val="000000" w:themeColor="text1"/>
          <w:sz w:val="24"/>
          <w:rPrChange w:id="3046" w:author="User" w:date="2012-11-18T09:33:00Z">
            <w:rPr>
              <w:rFonts w:ascii="Times New Roman" w:hAnsi="Times New Roman"/>
            </w:rPr>
          </w:rPrChange>
        </w:rPr>
        <w:t xml:space="preserve"> methanogens</w:t>
      </w:r>
      <w:r w:rsidR="00813119" w:rsidRPr="001C287A">
        <w:rPr>
          <w:rFonts w:ascii="Times New Roman" w:hAnsi="Times New Roman"/>
          <w:color w:val="000000" w:themeColor="text1"/>
          <w:sz w:val="24"/>
          <w:rPrChange w:id="3047" w:author="User" w:date="2012-11-18T09:33:00Z">
            <w:rPr>
              <w:rFonts w:ascii="Times New Roman" w:hAnsi="Times New Roman"/>
            </w:rPr>
          </w:rPrChange>
        </w:rPr>
        <w:t xml:space="preserve"> or sulfate-reducing bacteria; the former were absent and the latter were present </w:t>
      </w:r>
      <w:r w:rsidR="0041650C" w:rsidRPr="001C287A">
        <w:rPr>
          <w:rFonts w:ascii="Times New Roman" w:hAnsi="Times New Roman"/>
          <w:color w:val="000000" w:themeColor="text1"/>
          <w:sz w:val="24"/>
          <w:rPrChange w:id="3048" w:author="User" w:date="2012-11-18T09:33:00Z">
            <w:rPr>
              <w:rFonts w:ascii="Times New Roman" w:hAnsi="Times New Roman"/>
            </w:rPr>
          </w:rPrChange>
        </w:rPr>
        <w:t>in</w:t>
      </w:r>
      <w:r w:rsidR="00813119" w:rsidRPr="001C287A">
        <w:rPr>
          <w:rFonts w:ascii="Times New Roman" w:hAnsi="Times New Roman"/>
          <w:color w:val="000000" w:themeColor="text1"/>
          <w:sz w:val="24"/>
          <w:rPrChange w:id="3049" w:author="User" w:date="2012-11-18T09:33:00Z">
            <w:rPr>
              <w:rFonts w:ascii="Times New Roman" w:hAnsi="Times New Roman"/>
            </w:rPr>
          </w:rPrChange>
        </w:rPr>
        <w:t xml:space="preserve"> low abundance (Figure 2A, 2C).</w:t>
      </w:r>
      <w:ins w:id="3050" w:author="User" w:date="2012-11-18T09:33:00Z">
        <w:r w:rsidR="00853BE7">
          <w:rPr>
            <w:rFonts w:ascii="Times New Roman" w:hAnsi="Times New Roman" w:cs="Times New Roman"/>
            <w:color w:val="000000" w:themeColor="text1"/>
            <w:sz w:val="24"/>
            <w:szCs w:val="24"/>
          </w:rPr>
          <w:t xml:space="preserve"> </w:t>
        </w:r>
      </w:ins>
      <w:r w:rsidR="009137DD" w:rsidRPr="001C287A">
        <w:rPr>
          <w:rFonts w:ascii="Times New Roman" w:hAnsi="Times New Roman"/>
          <w:color w:val="000000" w:themeColor="text1"/>
          <w:sz w:val="24"/>
          <w:rPrChange w:id="3051" w:author="User" w:date="2012-11-18T09:33:00Z">
            <w:rPr>
              <w:rFonts w:ascii="Times New Roman" w:hAnsi="Times New Roman"/>
            </w:rPr>
          </w:rPrChange>
        </w:rPr>
        <w:t xml:space="preserve">CO oxidation is </w:t>
      </w:r>
      <w:r w:rsidR="004A101C" w:rsidRPr="001C287A">
        <w:rPr>
          <w:rFonts w:ascii="Times New Roman" w:hAnsi="Times New Roman"/>
          <w:color w:val="000000" w:themeColor="text1"/>
          <w:sz w:val="24"/>
          <w:rPrChange w:id="3052" w:author="User" w:date="2012-11-18T09:33:00Z">
            <w:rPr>
              <w:rFonts w:ascii="Times New Roman" w:hAnsi="Times New Roman"/>
            </w:rPr>
          </w:rPrChange>
        </w:rPr>
        <w:t xml:space="preserve">a lithoheterotrophic process </w:t>
      </w:r>
      <w:r w:rsidR="00C912FE" w:rsidRPr="001C287A">
        <w:rPr>
          <w:rFonts w:ascii="Times New Roman" w:hAnsi="Times New Roman"/>
          <w:color w:val="000000" w:themeColor="text1"/>
          <w:sz w:val="24"/>
          <w:rPrChange w:id="3053" w:author="User" w:date="2012-11-18T09:33:00Z">
            <w:rPr>
              <w:rFonts w:ascii="Times New Roman" w:hAnsi="Times New Roman"/>
            </w:rPr>
          </w:rPrChange>
        </w:rPr>
        <w:t>involving the oxidation of</w:t>
      </w:r>
      <w:r w:rsidR="009137DD" w:rsidRPr="001C287A">
        <w:rPr>
          <w:rFonts w:ascii="Times New Roman" w:hAnsi="Times New Roman"/>
          <w:color w:val="000000" w:themeColor="text1"/>
          <w:sz w:val="24"/>
          <w:rPrChange w:id="3054" w:author="User" w:date="2012-11-18T09:33:00Z">
            <w:rPr>
              <w:rFonts w:ascii="Times New Roman" w:hAnsi="Times New Roman"/>
            </w:rPr>
          </w:rPrChange>
        </w:rPr>
        <w:t xml:space="preserve"> CO to generate energy </w:t>
      </w:r>
      <w:r w:rsidR="00D5663F" w:rsidRPr="001C287A">
        <w:rPr>
          <w:rFonts w:ascii="Times New Roman" w:hAnsi="Times New Roman"/>
          <w:color w:val="000000" w:themeColor="text1"/>
          <w:sz w:val="24"/>
          <w:rPrChange w:id="3055" w:author="User" w:date="2012-11-18T09:33:00Z">
            <w:rPr>
              <w:rFonts w:ascii="Times New Roman" w:hAnsi="Times New Roman"/>
            </w:rPr>
          </w:rPrChange>
        </w:rPr>
        <w:t xml:space="preserve">and </w:t>
      </w:r>
      <w:r w:rsidR="00C912FE" w:rsidRPr="001C287A">
        <w:rPr>
          <w:rFonts w:ascii="Times New Roman" w:hAnsi="Times New Roman"/>
          <w:color w:val="000000" w:themeColor="text1"/>
          <w:sz w:val="24"/>
          <w:rPrChange w:id="3056" w:author="User" w:date="2012-11-18T09:33:00Z">
            <w:rPr>
              <w:rFonts w:ascii="Times New Roman" w:hAnsi="Times New Roman"/>
            </w:rPr>
          </w:rPrChange>
        </w:rPr>
        <w:t xml:space="preserve">metabolism of </w:t>
      </w:r>
      <w:r w:rsidR="009137DD" w:rsidRPr="001C287A">
        <w:rPr>
          <w:rFonts w:ascii="Times New Roman" w:hAnsi="Times New Roman"/>
          <w:color w:val="000000" w:themeColor="text1"/>
          <w:sz w:val="24"/>
          <w:rPrChange w:id="3057" w:author="User" w:date="2012-11-18T09:33:00Z">
            <w:rPr>
              <w:rFonts w:ascii="Times New Roman" w:hAnsi="Times New Roman"/>
            </w:rPr>
          </w:rPrChange>
        </w:rPr>
        <w:t xml:space="preserve">organic carbon for growth (Moran &amp; Miller, </w:t>
      </w:r>
      <w:r w:rsidR="004A101C" w:rsidRPr="001C287A">
        <w:rPr>
          <w:rFonts w:ascii="Times New Roman" w:hAnsi="Times New Roman"/>
          <w:color w:val="000000" w:themeColor="text1"/>
          <w:sz w:val="24"/>
          <w:rPrChange w:id="3058" w:author="User" w:date="2012-11-18T09:33:00Z">
            <w:rPr>
              <w:rFonts w:ascii="Times New Roman" w:hAnsi="Times New Roman"/>
            </w:rPr>
          </w:rPrChange>
        </w:rPr>
        <w:t xml:space="preserve">2007), although </w:t>
      </w:r>
      <w:r w:rsidR="00D5663F" w:rsidRPr="001C287A">
        <w:rPr>
          <w:rFonts w:ascii="Times New Roman" w:hAnsi="Times New Roman"/>
          <w:color w:val="000000" w:themeColor="text1"/>
          <w:sz w:val="24"/>
          <w:rPrChange w:id="3059" w:author="User" w:date="2012-11-18T09:33:00Z">
            <w:rPr>
              <w:rFonts w:ascii="Times New Roman" w:hAnsi="Times New Roman"/>
            </w:rPr>
          </w:rPrChange>
        </w:rPr>
        <w:t xml:space="preserve">CO oxidation </w:t>
      </w:r>
      <w:r w:rsidR="004A101C" w:rsidRPr="001C287A">
        <w:rPr>
          <w:rFonts w:ascii="Times New Roman" w:hAnsi="Times New Roman"/>
          <w:color w:val="000000" w:themeColor="text1"/>
          <w:sz w:val="24"/>
          <w:rPrChange w:id="3060" w:author="User" w:date="2012-11-18T09:33:00Z">
            <w:rPr>
              <w:rFonts w:ascii="Times New Roman" w:hAnsi="Times New Roman"/>
            </w:rPr>
          </w:rPrChange>
        </w:rPr>
        <w:t xml:space="preserve">may also </w:t>
      </w:r>
      <w:r w:rsidR="00C912FE" w:rsidRPr="001C287A">
        <w:rPr>
          <w:rFonts w:ascii="Times New Roman" w:hAnsi="Times New Roman"/>
          <w:color w:val="000000" w:themeColor="text1"/>
          <w:sz w:val="24"/>
          <w:rPrChange w:id="3061" w:author="User" w:date="2012-11-18T09:33:00Z">
            <w:rPr>
              <w:rFonts w:ascii="Times New Roman" w:hAnsi="Times New Roman"/>
            </w:rPr>
          </w:rPrChange>
        </w:rPr>
        <w:t>be involved in</w:t>
      </w:r>
      <w:r w:rsidR="004A101C" w:rsidRPr="001C287A">
        <w:rPr>
          <w:rFonts w:ascii="Times New Roman" w:hAnsi="Times New Roman"/>
          <w:color w:val="000000" w:themeColor="text1"/>
          <w:sz w:val="24"/>
          <w:rPrChange w:id="3062" w:author="User" w:date="2012-11-18T09:33:00Z">
            <w:rPr>
              <w:rFonts w:ascii="Times New Roman" w:hAnsi="Times New Roman"/>
            </w:rPr>
          </w:rPrChange>
        </w:rPr>
        <w:t xml:space="preserve"> anaplerotic C fixation (Moran </w:t>
      </w:r>
      <w:r w:rsidR="004A101C" w:rsidRPr="001C287A">
        <w:rPr>
          <w:rFonts w:ascii="Times New Roman" w:hAnsi="Times New Roman"/>
          <w:i/>
          <w:color w:val="000000" w:themeColor="text1"/>
          <w:sz w:val="24"/>
          <w:rPrChange w:id="3063" w:author="User" w:date="2012-11-18T09:33:00Z">
            <w:rPr>
              <w:rFonts w:ascii="Times New Roman" w:hAnsi="Times New Roman"/>
              <w:i/>
            </w:rPr>
          </w:rPrChange>
        </w:rPr>
        <w:t>et al</w:t>
      </w:r>
      <w:r w:rsidR="004A101C" w:rsidRPr="001C287A">
        <w:rPr>
          <w:rFonts w:ascii="Times New Roman" w:hAnsi="Times New Roman"/>
          <w:color w:val="000000" w:themeColor="text1"/>
          <w:sz w:val="24"/>
          <w:rPrChange w:id="3064" w:author="User" w:date="2012-11-18T09:33:00Z">
            <w:rPr>
              <w:rFonts w:ascii="Times New Roman" w:hAnsi="Times New Roman"/>
            </w:rPr>
          </w:rPrChange>
        </w:rPr>
        <w:t xml:space="preserve">., 2007). CO oxidation genes </w:t>
      </w:r>
      <w:r w:rsidR="00C912FE" w:rsidRPr="001C287A">
        <w:rPr>
          <w:rFonts w:ascii="Times New Roman" w:hAnsi="Times New Roman"/>
          <w:color w:val="000000" w:themeColor="text1"/>
          <w:sz w:val="24"/>
          <w:rPrChange w:id="3065" w:author="User" w:date="2012-11-18T09:33:00Z">
            <w:rPr>
              <w:rFonts w:ascii="Times New Roman" w:hAnsi="Times New Roman"/>
            </w:rPr>
          </w:rPrChange>
        </w:rPr>
        <w:t>matched to</w:t>
      </w:r>
      <w:r w:rsidR="00391B20" w:rsidRPr="001C287A">
        <w:rPr>
          <w:rFonts w:ascii="Times New Roman" w:hAnsi="Times New Roman"/>
          <w:color w:val="000000" w:themeColor="text1"/>
          <w:sz w:val="24"/>
          <w:rPrChange w:id="3066" w:author="User" w:date="2012-11-18T09:33:00Z">
            <w:rPr>
              <w:rFonts w:ascii="Times New Roman" w:hAnsi="Times New Roman"/>
            </w:rPr>
          </w:rPrChange>
        </w:rPr>
        <w:t xml:space="preserve"> </w:t>
      </w:r>
      <w:r w:rsidR="004A101C" w:rsidRPr="001C287A">
        <w:rPr>
          <w:rFonts w:ascii="Times New Roman" w:hAnsi="Times New Roman"/>
          <w:i/>
          <w:color w:val="000000" w:themeColor="text1"/>
          <w:sz w:val="24"/>
          <w:rPrChange w:id="3067" w:author="User" w:date="2012-11-18T09:33:00Z">
            <w:rPr>
              <w:rFonts w:ascii="Times New Roman" w:hAnsi="Times New Roman"/>
              <w:i/>
            </w:rPr>
          </w:rPrChange>
        </w:rPr>
        <w:t>Alphaproteobacteria</w:t>
      </w:r>
      <w:r w:rsidR="004A101C" w:rsidRPr="001C287A">
        <w:rPr>
          <w:rFonts w:ascii="Times New Roman" w:hAnsi="Times New Roman"/>
          <w:color w:val="000000" w:themeColor="text1"/>
          <w:sz w:val="24"/>
          <w:rPrChange w:id="3068" w:author="User" w:date="2012-11-18T09:33:00Z">
            <w:rPr>
              <w:rFonts w:ascii="Times New Roman" w:hAnsi="Times New Roman"/>
            </w:rPr>
          </w:rPrChange>
        </w:rPr>
        <w:t xml:space="preserve"> (Table 2)</w:t>
      </w:r>
      <w:r w:rsidR="00C912FE" w:rsidRPr="001C287A">
        <w:rPr>
          <w:rFonts w:ascii="Times New Roman" w:hAnsi="Times New Roman"/>
          <w:color w:val="000000" w:themeColor="text1"/>
          <w:sz w:val="24"/>
          <w:rPrChange w:id="3069" w:author="User" w:date="2012-11-18T09:33:00Z">
            <w:rPr>
              <w:rFonts w:ascii="Times New Roman" w:hAnsi="Times New Roman"/>
            </w:rPr>
          </w:rPrChange>
        </w:rPr>
        <w:t>,</w:t>
      </w:r>
      <w:r w:rsidR="009C1955" w:rsidRPr="001C287A">
        <w:rPr>
          <w:rFonts w:ascii="Times New Roman" w:hAnsi="Times New Roman"/>
          <w:color w:val="000000" w:themeColor="text1"/>
          <w:sz w:val="24"/>
          <w:rPrChange w:id="3070" w:author="User" w:date="2012-11-18T09:33:00Z">
            <w:rPr>
              <w:rFonts w:ascii="Times New Roman" w:hAnsi="Times New Roman"/>
            </w:rPr>
          </w:rPrChange>
        </w:rPr>
        <w:t xml:space="preserve"> </w:t>
      </w:r>
      <w:r w:rsidR="004A101C" w:rsidRPr="001C287A">
        <w:rPr>
          <w:rFonts w:ascii="Times New Roman" w:hAnsi="Times New Roman"/>
          <w:color w:val="000000" w:themeColor="text1"/>
          <w:sz w:val="24"/>
          <w:rPrChange w:id="3071" w:author="User" w:date="2012-11-18T09:33:00Z">
            <w:rPr>
              <w:rFonts w:ascii="Times New Roman" w:hAnsi="Times New Roman"/>
            </w:rPr>
          </w:rPrChange>
        </w:rPr>
        <w:t xml:space="preserve">predominantly </w:t>
      </w:r>
      <w:r w:rsidR="00C912FE" w:rsidRPr="001C287A">
        <w:rPr>
          <w:rFonts w:ascii="Times New Roman" w:hAnsi="Times New Roman"/>
          <w:color w:val="000000" w:themeColor="text1"/>
          <w:sz w:val="24"/>
          <w:rPrChange w:id="3072" w:author="User" w:date="2012-11-18T09:33:00Z">
            <w:rPr>
              <w:rFonts w:ascii="Times New Roman" w:hAnsi="Times New Roman"/>
            </w:rPr>
          </w:rPrChange>
        </w:rPr>
        <w:t xml:space="preserve">the </w:t>
      </w:r>
      <w:r w:rsidR="004A101C" w:rsidRPr="001C287A">
        <w:rPr>
          <w:rFonts w:ascii="Times New Roman" w:hAnsi="Times New Roman"/>
          <w:i/>
          <w:color w:val="000000" w:themeColor="text1"/>
          <w:sz w:val="24"/>
          <w:rPrChange w:id="3073" w:author="User" w:date="2012-11-18T09:33:00Z">
            <w:rPr>
              <w:rFonts w:ascii="Times New Roman" w:hAnsi="Times New Roman"/>
              <w:i/>
            </w:rPr>
          </w:rPrChange>
        </w:rPr>
        <w:t>Roseovarius</w:t>
      </w:r>
      <w:r w:rsidR="009C1955" w:rsidRPr="001C287A">
        <w:rPr>
          <w:rFonts w:ascii="Times New Roman" w:hAnsi="Times New Roman"/>
          <w:i/>
          <w:color w:val="000000" w:themeColor="text1"/>
          <w:sz w:val="24"/>
          <w:rPrChange w:id="3074" w:author="User" w:date="2012-11-18T09:33:00Z">
            <w:rPr>
              <w:rFonts w:ascii="Times New Roman" w:hAnsi="Times New Roman"/>
              <w:i/>
            </w:rPr>
          </w:rPrChange>
        </w:rPr>
        <w:t xml:space="preserve"> </w:t>
      </w:r>
      <w:r w:rsidR="00C912FE" w:rsidRPr="001C287A">
        <w:rPr>
          <w:rFonts w:ascii="Times New Roman" w:hAnsi="Times New Roman"/>
          <w:color w:val="000000" w:themeColor="text1"/>
          <w:sz w:val="24"/>
          <w:rPrChange w:id="3075" w:author="User" w:date="2012-11-18T09:33:00Z">
            <w:rPr>
              <w:rFonts w:ascii="Times New Roman" w:hAnsi="Times New Roman"/>
            </w:rPr>
          </w:rPrChange>
        </w:rPr>
        <w:t xml:space="preserve">genus </w:t>
      </w:r>
      <w:r w:rsidR="004A101C" w:rsidRPr="001C287A">
        <w:rPr>
          <w:rFonts w:ascii="Times New Roman" w:hAnsi="Times New Roman"/>
          <w:color w:val="000000" w:themeColor="text1"/>
          <w:sz w:val="24"/>
          <w:rPrChange w:id="3076" w:author="User" w:date="2012-11-18T09:33:00Z">
            <w:rPr>
              <w:rFonts w:ascii="Times New Roman" w:hAnsi="Times New Roman"/>
            </w:rPr>
          </w:rPrChange>
        </w:rPr>
        <w:t>(Figure 2C).</w:t>
      </w:r>
      <w:ins w:id="3077" w:author="User" w:date="2012-11-18T09:33:00Z">
        <w:r w:rsidR="00853BE7">
          <w:rPr>
            <w:rFonts w:ascii="Times New Roman" w:hAnsi="Times New Roman" w:cs="Times New Roman"/>
            <w:color w:val="000000" w:themeColor="text1"/>
            <w:sz w:val="24"/>
            <w:szCs w:val="24"/>
          </w:rPr>
          <w:t xml:space="preserve"> </w:t>
        </w:r>
      </w:ins>
      <w:r w:rsidR="004A101C" w:rsidRPr="001C287A">
        <w:rPr>
          <w:rFonts w:ascii="Times New Roman" w:hAnsi="Times New Roman"/>
          <w:color w:val="000000" w:themeColor="text1"/>
          <w:sz w:val="24"/>
          <w:rPrChange w:id="3078" w:author="User" w:date="2012-11-18T09:33:00Z">
            <w:rPr>
              <w:rFonts w:ascii="Times New Roman" w:hAnsi="Times New Roman"/>
            </w:rPr>
          </w:rPrChange>
        </w:rPr>
        <w:t xml:space="preserve">The CO oxidation </w:t>
      </w:r>
      <w:r w:rsidR="00C912FE" w:rsidRPr="001C287A">
        <w:rPr>
          <w:rFonts w:ascii="Times New Roman" w:hAnsi="Times New Roman"/>
          <w:color w:val="000000" w:themeColor="text1"/>
          <w:sz w:val="24"/>
          <w:rPrChange w:id="3079" w:author="User" w:date="2012-11-18T09:33:00Z">
            <w:rPr>
              <w:rFonts w:ascii="Times New Roman" w:hAnsi="Times New Roman"/>
            </w:rPr>
          </w:rPrChange>
        </w:rPr>
        <w:t xml:space="preserve">capacity </w:t>
      </w:r>
      <w:r w:rsidR="004A101C" w:rsidRPr="001C287A">
        <w:rPr>
          <w:rFonts w:ascii="Times New Roman" w:hAnsi="Times New Roman"/>
          <w:color w:val="000000" w:themeColor="text1"/>
          <w:sz w:val="24"/>
          <w:rPrChange w:id="3080" w:author="User" w:date="2012-11-18T09:33:00Z">
            <w:rPr>
              <w:rFonts w:ascii="Times New Roman" w:hAnsi="Times New Roman"/>
            </w:rPr>
          </w:rPrChange>
        </w:rPr>
        <w:t xml:space="preserve">at 6.5 m </w:t>
      </w:r>
      <w:r w:rsidR="00C912FE" w:rsidRPr="001C287A">
        <w:rPr>
          <w:rFonts w:ascii="Times New Roman" w:hAnsi="Times New Roman"/>
          <w:color w:val="000000" w:themeColor="text1"/>
          <w:sz w:val="24"/>
          <w:rPrChange w:id="3081" w:author="User" w:date="2012-11-18T09:33:00Z">
            <w:rPr>
              <w:rFonts w:ascii="Times New Roman" w:hAnsi="Times New Roman"/>
            </w:rPr>
          </w:rPrChange>
        </w:rPr>
        <w:t>is therefore</w:t>
      </w:r>
      <w:r w:rsidR="004A101C" w:rsidRPr="001C287A">
        <w:rPr>
          <w:rFonts w:ascii="Times New Roman" w:hAnsi="Times New Roman"/>
          <w:color w:val="000000" w:themeColor="text1"/>
          <w:sz w:val="24"/>
          <w:rPrChange w:id="3082" w:author="User" w:date="2012-11-18T09:33:00Z">
            <w:rPr>
              <w:rFonts w:ascii="Times New Roman" w:hAnsi="Times New Roman"/>
            </w:rPr>
          </w:rPrChange>
        </w:rPr>
        <w:t xml:space="preserve"> associated with the deep-zone ecotype of Organic Lake </w:t>
      </w:r>
      <w:r w:rsidR="004A101C" w:rsidRPr="001C287A">
        <w:rPr>
          <w:rFonts w:ascii="Times New Roman" w:hAnsi="Times New Roman"/>
          <w:i/>
          <w:color w:val="000000" w:themeColor="text1"/>
          <w:sz w:val="24"/>
          <w:rPrChange w:id="3083" w:author="User" w:date="2012-11-18T09:33:00Z">
            <w:rPr>
              <w:rFonts w:ascii="Times New Roman" w:hAnsi="Times New Roman"/>
              <w:i/>
            </w:rPr>
          </w:rPrChange>
        </w:rPr>
        <w:t>Roseovarius</w:t>
      </w:r>
      <w:r w:rsidR="004A101C" w:rsidRPr="001C287A">
        <w:rPr>
          <w:rFonts w:ascii="Times New Roman" w:hAnsi="Times New Roman"/>
          <w:color w:val="000000" w:themeColor="text1"/>
          <w:sz w:val="24"/>
          <w:rPrChange w:id="3084" w:author="User" w:date="2012-11-18T09:33:00Z">
            <w:rPr>
              <w:rFonts w:ascii="Times New Roman" w:hAnsi="Times New Roman"/>
            </w:rPr>
          </w:rPrChange>
        </w:rPr>
        <w:t>.</w:t>
      </w:r>
      <w:r w:rsidR="002E6BF4" w:rsidRPr="001C287A">
        <w:rPr>
          <w:rFonts w:ascii="Times New Roman" w:hAnsi="Times New Roman"/>
          <w:color w:val="000000" w:themeColor="text1"/>
          <w:sz w:val="24"/>
          <w:rPrChange w:id="3085" w:author="User" w:date="2012-11-18T09:33:00Z">
            <w:rPr>
              <w:rFonts w:ascii="Times New Roman" w:hAnsi="Times New Roman"/>
            </w:rPr>
          </w:rPrChange>
        </w:rPr>
        <w:t xml:space="preserve"> CO oxidation may allow SCFA to be directly assimilated rather than oxidized</w:t>
      </w:r>
      <w:r w:rsidR="00C912FE" w:rsidRPr="001C287A">
        <w:rPr>
          <w:rFonts w:ascii="Times New Roman" w:hAnsi="Times New Roman"/>
          <w:color w:val="000000" w:themeColor="text1"/>
          <w:sz w:val="24"/>
          <w:rPrChange w:id="3086" w:author="User" w:date="2012-11-18T09:33:00Z">
            <w:rPr>
              <w:rFonts w:ascii="Times New Roman" w:hAnsi="Times New Roman"/>
            </w:rPr>
          </w:rPrChange>
        </w:rPr>
        <w:t>,</w:t>
      </w:r>
      <w:r w:rsidR="002E6BF4" w:rsidRPr="001C287A">
        <w:rPr>
          <w:rFonts w:ascii="Times New Roman" w:hAnsi="Times New Roman"/>
          <w:color w:val="000000" w:themeColor="text1"/>
          <w:sz w:val="24"/>
          <w:rPrChange w:id="3087" w:author="User" w:date="2012-11-18T09:33:00Z">
            <w:rPr>
              <w:rFonts w:ascii="Times New Roman" w:hAnsi="Times New Roman"/>
            </w:rPr>
          </w:rPrChange>
        </w:rPr>
        <w:t xml:space="preserve"> and for some CO</w:t>
      </w:r>
      <w:r w:rsidR="002E6BF4" w:rsidRPr="001C287A">
        <w:rPr>
          <w:rFonts w:ascii="Times New Roman" w:hAnsi="Times New Roman"/>
          <w:color w:val="000000" w:themeColor="text1"/>
          <w:sz w:val="24"/>
          <w:vertAlign w:val="subscript"/>
          <w:rPrChange w:id="3088" w:author="User" w:date="2012-11-18T09:33:00Z">
            <w:rPr>
              <w:rFonts w:ascii="Times New Roman" w:hAnsi="Times New Roman"/>
              <w:vertAlign w:val="subscript"/>
            </w:rPr>
          </w:rPrChange>
        </w:rPr>
        <w:t>2</w:t>
      </w:r>
      <w:r w:rsidR="00391B20" w:rsidRPr="001C287A">
        <w:rPr>
          <w:rFonts w:ascii="Times New Roman" w:hAnsi="Times New Roman"/>
          <w:color w:val="000000" w:themeColor="text1"/>
          <w:sz w:val="24"/>
          <w:vertAlign w:val="subscript"/>
          <w:rPrChange w:id="3089" w:author="User" w:date="2012-11-18T09:33:00Z">
            <w:rPr>
              <w:rFonts w:ascii="Times New Roman" w:hAnsi="Times New Roman"/>
              <w:vertAlign w:val="subscript"/>
            </w:rPr>
          </w:rPrChange>
        </w:rPr>
        <w:t xml:space="preserve"> </w:t>
      </w:r>
      <w:r w:rsidR="002E6BF4" w:rsidRPr="001C287A">
        <w:rPr>
          <w:rFonts w:ascii="Times New Roman" w:hAnsi="Times New Roman"/>
          <w:color w:val="000000" w:themeColor="text1"/>
          <w:sz w:val="24"/>
          <w:rPrChange w:id="3090" w:author="User" w:date="2012-11-18T09:33:00Z">
            <w:rPr>
              <w:rFonts w:ascii="Times New Roman" w:hAnsi="Times New Roman"/>
            </w:rPr>
          </w:rPrChange>
        </w:rPr>
        <w:t xml:space="preserve">to be fixed in the deep zone (Figure 4A) thereby addressing the </w:t>
      </w:r>
      <w:r w:rsidR="00C912FE" w:rsidRPr="001C287A">
        <w:rPr>
          <w:rFonts w:ascii="Times New Roman" w:hAnsi="Times New Roman"/>
          <w:color w:val="000000" w:themeColor="text1"/>
          <w:sz w:val="24"/>
          <w:rPrChange w:id="3091" w:author="User" w:date="2012-11-18T09:33:00Z">
            <w:rPr>
              <w:rFonts w:ascii="Times New Roman" w:hAnsi="Times New Roman"/>
            </w:rPr>
          </w:rPrChange>
        </w:rPr>
        <w:t xml:space="preserve">overall </w:t>
      </w:r>
      <w:r w:rsidR="002E6BF4" w:rsidRPr="001C287A">
        <w:rPr>
          <w:rFonts w:ascii="Times New Roman" w:hAnsi="Times New Roman"/>
          <w:color w:val="000000" w:themeColor="text1"/>
          <w:sz w:val="24"/>
          <w:rPrChange w:id="3092" w:author="User" w:date="2012-11-18T09:33:00Z">
            <w:rPr>
              <w:rFonts w:ascii="Times New Roman" w:hAnsi="Times New Roman"/>
            </w:rPr>
          </w:rPrChange>
        </w:rPr>
        <w:t>carbon shortfall</w:t>
      </w:r>
      <w:r w:rsidR="00C912FE" w:rsidRPr="001C287A">
        <w:rPr>
          <w:rFonts w:ascii="Times New Roman" w:hAnsi="Times New Roman"/>
          <w:color w:val="000000" w:themeColor="text1"/>
          <w:sz w:val="24"/>
          <w:rPrChange w:id="3093" w:author="User" w:date="2012-11-18T09:33:00Z">
            <w:rPr>
              <w:rFonts w:ascii="Times New Roman" w:hAnsi="Times New Roman"/>
            </w:rPr>
          </w:rPrChange>
        </w:rPr>
        <w:t xml:space="preserve"> in the lake</w:t>
      </w:r>
      <w:r w:rsidR="002E6BF4" w:rsidRPr="001C287A">
        <w:rPr>
          <w:rFonts w:ascii="Times New Roman" w:hAnsi="Times New Roman"/>
          <w:color w:val="000000" w:themeColor="text1"/>
          <w:sz w:val="24"/>
          <w:rPrChange w:id="3094" w:author="User" w:date="2012-11-18T09:33:00Z">
            <w:rPr>
              <w:rFonts w:ascii="Times New Roman" w:hAnsi="Times New Roman"/>
            </w:rPr>
          </w:rPrChange>
        </w:rPr>
        <w:t>.</w:t>
      </w:r>
    </w:p>
    <w:p w14:paraId="306F4204" w14:textId="77777777" w:rsidR="000121DC" w:rsidRDefault="00A12D98" w:rsidP="009A22D7">
      <w:pPr>
        <w:spacing w:after="0" w:line="240" w:lineRule="auto"/>
        <w:ind w:firstLine="426"/>
        <w:rPr>
          <w:rFonts w:ascii="Times New Roman" w:hAnsi="Times New Roman"/>
          <w:color w:val="000000" w:themeColor="text1"/>
          <w:sz w:val="24"/>
          <w:rPrChange w:id="3095" w:author="User" w:date="2012-11-18T09:33:00Z">
            <w:rPr>
              <w:rFonts w:ascii="Times New Roman" w:hAnsi="Times New Roman"/>
            </w:rPr>
          </w:rPrChange>
        </w:rPr>
        <w:pPrChange w:id="3096" w:author="User" w:date="2012-11-18T09:33:00Z">
          <w:pPr>
            <w:spacing w:line="240" w:lineRule="auto"/>
            <w:jc w:val="both"/>
          </w:pPr>
        </w:pPrChange>
      </w:pPr>
      <w:r w:rsidRPr="001C287A">
        <w:rPr>
          <w:rFonts w:ascii="Times New Roman" w:hAnsi="Times New Roman"/>
          <w:color w:val="000000" w:themeColor="text1"/>
          <w:sz w:val="24"/>
          <w:rPrChange w:id="3097" w:author="User" w:date="2012-11-18T09:33:00Z">
            <w:rPr>
              <w:rFonts w:ascii="Times New Roman" w:hAnsi="Times New Roman"/>
            </w:rPr>
          </w:rPrChange>
        </w:rPr>
        <w:t>Photoheterotrophy generate</w:t>
      </w:r>
      <w:r w:rsidR="0061263F" w:rsidRPr="001C287A">
        <w:rPr>
          <w:rFonts w:ascii="Times New Roman" w:hAnsi="Times New Roman"/>
          <w:color w:val="000000" w:themeColor="text1"/>
          <w:sz w:val="24"/>
          <w:rPrChange w:id="3098" w:author="User" w:date="2012-11-18T09:33:00Z">
            <w:rPr>
              <w:rFonts w:ascii="Times New Roman" w:hAnsi="Times New Roman"/>
            </w:rPr>
          </w:rPrChange>
        </w:rPr>
        <w:t>s</w:t>
      </w:r>
      <w:r w:rsidRPr="001C287A">
        <w:rPr>
          <w:rFonts w:ascii="Times New Roman" w:hAnsi="Times New Roman"/>
          <w:color w:val="000000" w:themeColor="text1"/>
          <w:sz w:val="24"/>
          <w:rPrChange w:id="3099" w:author="User" w:date="2012-11-18T09:33:00Z">
            <w:rPr>
              <w:rFonts w:ascii="Times New Roman" w:hAnsi="Times New Roman"/>
            </w:rPr>
          </w:rPrChange>
        </w:rPr>
        <w:t xml:space="preserve"> energy </w:t>
      </w:r>
      <w:r w:rsidR="0061263F" w:rsidRPr="001C287A">
        <w:rPr>
          <w:rFonts w:ascii="Times New Roman" w:hAnsi="Times New Roman"/>
          <w:color w:val="000000" w:themeColor="text1"/>
          <w:sz w:val="24"/>
          <w:rPrChange w:id="3100" w:author="User" w:date="2012-11-18T09:33:00Z">
            <w:rPr>
              <w:rFonts w:ascii="Times New Roman" w:hAnsi="Times New Roman"/>
            </w:rPr>
          </w:rPrChange>
        </w:rPr>
        <w:t>from light (</w:t>
      </w:r>
      <w:r w:rsidRPr="001C287A">
        <w:rPr>
          <w:rFonts w:ascii="Times New Roman" w:hAnsi="Times New Roman"/>
          <w:color w:val="000000" w:themeColor="text1"/>
          <w:sz w:val="24"/>
          <w:rPrChange w:id="3101" w:author="User" w:date="2012-11-18T09:33:00Z">
            <w:rPr>
              <w:rFonts w:ascii="Times New Roman" w:hAnsi="Times New Roman"/>
            </w:rPr>
          </w:rPrChange>
        </w:rPr>
        <w:t>organic carbon is still required for growth</w:t>
      </w:r>
      <w:r w:rsidR="0061263F" w:rsidRPr="001C287A">
        <w:rPr>
          <w:rFonts w:ascii="Times New Roman" w:hAnsi="Times New Roman"/>
          <w:color w:val="000000" w:themeColor="text1"/>
          <w:sz w:val="24"/>
          <w:rPrChange w:id="3102" w:author="User" w:date="2012-11-18T09:33:00Z">
            <w:rPr>
              <w:rFonts w:ascii="Times New Roman" w:hAnsi="Times New Roman"/>
            </w:rPr>
          </w:rPrChange>
        </w:rPr>
        <w:t>) by t</w:t>
      </w:r>
      <w:r w:rsidRPr="001C287A">
        <w:rPr>
          <w:rFonts w:ascii="Times New Roman" w:hAnsi="Times New Roman"/>
          <w:color w:val="000000" w:themeColor="text1"/>
          <w:sz w:val="24"/>
          <w:rPrChange w:id="3103" w:author="User" w:date="2012-11-18T09:33:00Z">
            <w:rPr>
              <w:rFonts w:ascii="Times New Roman" w:hAnsi="Times New Roman"/>
            </w:rPr>
          </w:rPrChange>
        </w:rPr>
        <w:t xml:space="preserve">wo </w:t>
      </w:r>
      <w:r w:rsidR="00EB29E8" w:rsidRPr="001C287A">
        <w:rPr>
          <w:rFonts w:ascii="Times New Roman" w:hAnsi="Times New Roman"/>
          <w:color w:val="000000" w:themeColor="text1"/>
          <w:sz w:val="24"/>
          <w:rPrChange w:id="3104" w:author="User" w:date="2012-11-18T09:33:00Z">
            <w:rPr>
              <w:rFonts w:ascii="Times New Roman" w:hAnsi="Times New Roman"/>
            </w:rPr>
          </w:rPrChange>
        </w:rPr>
        <w:t xml:space="preserve">bacterial </w:t>
      </w:r>
      <w:r w:rsidR="00D21A97" w:rsidRPr="001C287A">
        <w:rPr>
          <w:rFonts w:ascii="Times New Roman" w:hAnsi="Times New Roman"/>
          <w:color w:val="000000" w:themeColor="text1"/>
          <w:sz w:val="24"/>
          <w:rPrChange w:id="3105" w:author="User" w:date="2012-11-18T09:33:00Z">
            <w:rPr>
              <w:rFonts w:ascii="Times New Roman" w:hAnsi="Times New Roman"/>
            </w:rPr>
          </w:rPrChange>
        </w:rPr>
        <w:t>processes:</w:t>
      </w:r>
      <w:r w:rsidR="00391B20" w:rsidRPr="001C287A">
        <w:rPr>
          <w:rFonts w:ascii="Times New Roman" w:hAnsi="Times New Roman"/>
          <w:color w:val="000000" w:themeColor="text1"/>
          <w:sz w:val="24"/>
          <w:rPrChange w:id="3106" w:author="User" w:date="2012-11-18T09:33:00Z">
            <w:rPr>
              <w:rFonts w:ascii="Times New Roman" w:hAnsi="Times New Roman"/>
            </w:rPr>
          </w:rPrChange>
        </w:rPr>
        <w:t xml:space="preserve"> </w:t>
      </w:r>
      <w:r w:rsidRPr="001C287A">
        <w:rPr>
          <w:rFonts w:ascii="Times New Roman" w:hAnsi="Times New Roman"/>
          <w:color w:val="000000" w:themeColor="text1"/>
          <w:sz w:val="24"/>
          <w:rPrChange w:id="3107" w:author="User" w:date="2012-11-18T09:33:00Z">
            <w:rPr>
              <w:rFonts w:ascii="Times New Roman" w:hAnsi="Times New Roman"/>
            </w:rPr>
          </w:rPrChange>
        </w:rPr>
        <w:t>a</w:t>
      </w:r>
      <w:r w:rsidR="006429D4" w:rsidRPr="001C287A">
        <w:rPr>
          <w:rFonts w:ascii="Times New Roman" w:hAnsi="Times New Roman"/>
          <w:color w:val="000000" w:themeColor="text1"/>
          <w:sz w:val="24"/>
          <w:rPrChange w:id="3108" w:author="User" w:date="2012-11-18T09:33:00Z">
            <w:rPr>
              <w:rFonts w:ascii="Times New Roman" w:hAnsi="Times New Roman"/>
            </w:rPr>
          </w:rPrChange>
        </w:rPr>
        <w:t xml:space="preserve">erobic anoxygenic phototrophy </w:t>
      </w:r>
      <w:r w:rsidRPr="001C287A">
        <w:rPr>
          <w:rFonts w:ascii="Times New Roman" w:hAnsi="Times New Roman"/>
          <w:color w:val="000000" w:themeColor="text1"/>
          <w:sz w:val="24"/>
          <w:rPrChange w:id="3109" w:author="User" w:date="2012-11-18T09:33:00Z">
            <w:rPr>
              <w:rFonts w:ascii="Times New Roman" w:hAnsi="Times New Roman"/>
            </w:rPr>
          </w:rPrChange>
        </w:rPr>
        <w:t xml:space="preserve">(AAnP) mediated by bacteriochlorophyll A </w:t>
      </w:r>
      <w:r w:rsidR="007C7D30" w:rsidRPr="001C287A">
        <w:rPr>
          <w:rFonts w:ascii="Times New Roman" w:hAnsi="Times New Roman"/>
          <w:color w:val="000000" w:themeColor="text1"/>
          <w:sz w:val="24"/>
          <w:rPrChange w:id="3110" w:author="User" w:date="2012-11-18T09:33:00Z">
            <w:rPr>
              <w:rFonts w:ascii="Times New Roman" w:hAnsi="Times New Roman"/>
            </w:rPr>
          </w:rPrChange>
        </w:rPr>
        <w:t xml:space="preserve">(BchlA) </w:t>
      </w:r>
      <w:r w:rsidR="006429D4" w:rsidRPr="001C287A">
        <w:rPr>
          <w:rFonts w:ascii="Times New Roman" w:hAnsi="Times New Roman"/>
          <w:color w:val="000000" w:themeColor="text1"/>
          <w:sz w:val="24"/>
          <w:rPrChange w:id="3111" w:author="User" w:date="2012-11-18T09:33:00Z">
            <w:rPr>
              <w:rFonts w:ascii="Times New Roman" w:hAnsi="Times New Roman"/>
            </w:rPr>
          </w:rPrChange>
        </w:rPr>
        <w:t>and</w:t>
      </w:r>
      <w:r w:rsidRPr="001C287A">
        <w:rPr>
          <w:rFonts w:ascii="Times New Roman" w:hAnsi="Times New Roman"/>
          <w:color w:val="000000" w:themeColor="text1"/>
          <w:sz w:val="24"/>
          <w:rPrChange w:id="3112" w:author="User" w:date="2012-11-18T09:33:00Z">
            <w:rPr>
              <w:rFonts w:ascii="Times New Roman" w:hAnsi="Times New Roman"/>
            </w:rPr>
          </w:rPrChange>
        </w:rPr>
        <w:t xml:space="preserve"> associated photosynthesis reaction centers</w:t>
      </w:r>
      <w:r w:rsidR="0061263F" w:rsidRPr="001C287A">
        <w:rPr>
          <w:rFonts w:ascii="Times New Roman" w:hAnsi="Times New Roman"/>
          <w:color w:val="000000" w:themeColor="text1"/>
          <w:sz w:val="24"/>
          <w:rPrChange w:id="3113" w:author="User" w:date="2012-11-18T09:33:00Z">
            <w:rPr>
              <w:rFonts w:ascii="Times New Roman" w:hAnsi="Times New Roman"/>
            </w:rPr>
          </w:rPrChange>
        </w:rPr>
        <w:t>,</w:t>
      </w:r>
      <w:r w:rsidR="00391B20" w:rsidRPr="001C287A">
        <w:rPr>
          <w:rFonts w:ascii="Times New Roman" w:hAnsi="Times New Roman"/>
          <w:color w:val="000000" w:themeColor="text1"/>
          <w:sz w:val="24"/>
          <w:rPrChange w:id="3114" w:author="User" w:date="2012-11-18T09:33:00Z">
            <w:rPr>
              <w:rFonts w:ascii="Times New Roman" w:hAnsi="Times New Roman"/>
            </w:rPr>
          </w:rPrChange>
        </w:rPr>
        <w:t xml:space="preserve"> </w:t>
      </w:r>
      <w:r w:rsidR="0061263F" w:rsidRPr="001C287A">
        <w:rPr>
          <w:rFonts w:ascii="Times New Roman" w:hAnsi="Times New Roman"/>
          <w:color w:val="000000" w:themeColor="text1"/>
          <w:sz w:val="24"/>
          <w:rPrChange w:id="3115" w:author="User" w:date="2012-11-18T09:33:00Z">
            <w:rPr>
              <w:rFonts w:ascii="Times New Roman" w:hAnsi="Times New Roman"/>
            </w:rPr>
          </w:rPrChange>
        </w:rPr>
        <w:t>or</w:t>
      </w:r>
      <w:r w:rsidR="00391B20" w:rsidRPr="001C287A">
        <w:rPr>
          <w:rFonts w:ascii="Times New Roman" w:hAnsi="Times New Roman"/>
          <w:color w:val="000000" w:themeColor="text1"/>
          <w:sz w:val="24"/>
          <w:rPrChange w:id="3116" w:author="User" w:date="2012-11-18T09:33:00Z">
            <w:rPr>
              <w:rFonts w:ascii="Times New Roman" w:hAnsi="Times New Roman"/>
            </w:rPr>
          </w:rPrChange>
        </w:rPr>
        <w:t xml:space="preserve"> </w:t>
      </w:r>
      <w:r w:rsidRPr="001C287A">
        <w:rPr>
          <w:rFonts w:ascii="Times New Roman" w:hAnsi="Times New Roman"/>
          <w:color w:val="000000" w:themeColor="text1"/>
          <w:sz w:val="24"/>
          <w:rPrChange w:id="3117" w:author="User" w:date="2012-11-18T09:33:00Z">
            <w:rPr>
              <w:rFonts w:ascii="Times New Roman" w:hAnsi="Times New Roman"/>
            </w:rPr>
          </w:rPrChange>
        </w:rPr>
        <w:t xml:space="preserve">rhodopsin mediated </w:t>
      </w:r>
      <w:r w:rsidR="006429D4" w:rsidRPr="001C287A">
        <w:rPr>
          <w:rFonts w:ascii="Times New Roman" w:hAnsi="Times New Roman"/>
          <w:color w:val="000000" w:themeColor="text1"/>
          <w:sz w:val="24"/>
          <w:rPrChange w:id="3118" w:author="User" w:date="2012-11-18T09:33:00Z">
            <w:rPr>
              <w:rFonts w:ascii="Times New Roman" w:hAnsi="Times New Roman"/>
            </w:rPr>
          </w:rPrChange>
        </w:rPr>
        <w:t xml:space="preserve">phototrophy </w:t>
      </w:r>
      <w:r w:rsidRPr="001C287A">
        <w:rPr>
          <w:rFonts w:ascii="Times New Roman" w:hAnsi="Times New Roman"/>
          <w:color w:val="000000" w:themeColor="text1"/>
          <w:sz w:val="24"/>
          <w:rPrChange w:id="3119" w:author="User" w:date="2012-11-18T09:33:00Z">
            <w:rPr>
              <w:rFonts w:ascii="Times New Roman" w:hAnsi="Times New Roman"/>
            </w:rPr>
          </w:rPrChange>
        </w:rPr>
        <w:t>(Moran</w:t>
      </w:r>
      <w:r w:rsidR="00080DFB" w:rsidRPr="001C287A">
        <w:rPr>
          <w:rFonts w:ascii="Times New Roman" w:hAnsi="Times New Roman"/>
          <w:color w:val="000000" w:themeColor="text1"/>
          <w:sz w:val="24"/>
          <w:rPrChange w:id="3120" w:author="User" w:date="2012-11-18T09:33:00Z">
            <w:rPr>
              <w:rFonts w:ascii="Times New Roman" w:hAnsi="Times New Roman"/>
            </w:rPr>
          </w:rPrChange>
        </w:rPr>
        <w:t>&amp; Miller,</w:t>
      </w:r>
      <w:r w:rsidRPr="001C287A">
        <w:rPr>
          <w:rFonts w:ascii="Times New Roman" w:hAnsi="Times New Roman"/>
          <w:color w:val="000000" w:themeColor="text1"/>
          <w:sz w:val="24"/>
          <w:rPrChange w:id="3121" w:author="User" w:date="2012-11-18T09:33:00Z">
            <w:rPr>
              <w:rFonts w:ascii="Times New Roman" w:hAnsi="Times New Roman"/>
            </w:rPr>
          </w:rPrChange>
        </w:rPr>
        <w:t xml:space="preserve"> 2007). </w:t>
      </w:r>
      <w:r w:rsidR="006429D4" w:rsidRPr="001C287A">
        <w:rPr>
          <w:rFonts w:ascii="Times New Roman" w:hAnsi="Times New Roman"/>
          <w:color w:val="000000" w:themeColor="text1"/>
          <w:sz w:val="24"/>
          <w:rPrChange w:id="3122" w:author="User" w:date="2012-11-18T09:33:00Z">
            <w:rPr>
              <w:rFonts w:ascii="Times New Roman" w:hAnsi="Times New Roman"/>
            </w:rPr>
          </w:rPrChange>
        </w:rPr>
        <w:t xml:space="preserve">AAnP genes </w:t>
      </w:r>
      <w:r w:rsidR="00AD5C5A" w:rsidRPr="001C287A">
        <w:rPr>
          <w:rFonts w:ascii="Times New Roman" w:hAnsi="Times New Roman"/>
          <w:color w:val="000000" w:themeColor="text1"/>
          <w:sz w:val="24"/>
          <w:rPrChange w:id="3123" w:author="User" w:date="2012-11-18T09:33:00Z">
            <w:rPr>
              <w:rFonts w:ascii="Times New Roman" w:hAnsi="Times New Roman"/>
            </w:rPr>
          </w:rPrChange>
        </w:rPr>
        <w:t xml:space="preserve">are </w:t>
      </w:r>
      <w:r w:rsidR="006429D4" w:rsidRPr="001C287A">
        <w:rPr>
          <w:rFonts w:ascii="Times New Roman" w:hAnsi="Times New Roman"/>
          <w:color w:val="000000" w:themeColor="text1"/>
          <w:sz w:val="24"/>
          <w:rPrChange w:id="3124" w:author="User" w:date="2012-11-18T09:33:00Z">
            <w:rPr>
              <w:rFonts w:ascii="Times New Roman" w:hAnsi="Times New Roman"/>
            </w:rPr>
          </w:rPrChange>
        </w:rPr>
        <w:t xml:space="preserve">abundant in the ocean and related to </w:t>
      </w:r>
      <w:r w:rsidR="00F63A5B" w:rsidRPr="001C287A">
        <w:rPr>
          <w:rFonts w:ascii="Times New Roman" w:hAnsi="Times New Roman"/>
          <w:color w:val="000000" w:themeColor="text1"/>
          <w:sz w:val="24"/>
          <w:rPrChange w:id="3125" w:author="User" w:date="2012-11-18T09:33:00Z">
            <w:rPr>
              <w:rFonts w:ascii="Times New Roman" w:hAnsi="Times New Roman"/>
            </w:rPr>
          </w:rPrChange>
        </w:rPr>
        <w:t xml:space="preserve">diverse </w:t>
      </w:r>
      <w:r w:rsidR="00F63A5B" w:rsidRPr="001C287A">
        <w:rPr>
          <w:rFonts w:ascii="Times New Roman" w:hAnsi="Times New Roman"/>
          <w:i/>
          <w:color w:val="000000" w:themeColor="text1"/>
          <w:sz w:val="24"/>
          <w:rPrChange w:id="3126" w:author="User" w:date="2012-11-18T09:33:00Z">
            <w:rPr>
              <w:rFonts w:ascii="Times New Roman" w:hAnsi="Times New Roman"/>
              <w:i/>
            </w:rPr>
          </w:rPrChange>
        </w:rPr>
        <w:t>Prot</w:t>
      </w:r>
      <w:r w:rsidR="006429D4" w:rsidRPr="001C287A">
        <w:rPr>
          <w:rFonts w:ascii="Times New Roman" w:hAnsi="Times New Roman"/>
          <w:i/>
          <w:color w:val="000000" w:themeColor="text1"/>
          <w:sz w:val="24"/>
          <w:rPrChange w:id="3127" w:author="User" w:date="2012-11-18T09:33:00Z">
            <w:rPr>
              <w:rFonts w:ascii="Times New Roman" w:hAnsi="Times New Roman"/>
              <w:i/>
            </w:rPr>
          </w:rPrChange>
        </w:rPr>
        <w:t xml:space="preserve">eobacteria </w:t>
      </w:r>
      <w:r w:rsidR="006429D4" w:rsidRPr="001C287A">
        <w:rPr>
          <w:rFonts w:ascii="Times New Roman" w:hAnsi="Times New Roman"/>
          <w:color w:val="000000" w:themeColor="text1"/>
          <w:sz w:val="24"/>
          <w:rPrChange w:id="3128" w:author="User" w:date="2012-11-18T09:33:00Z">
            <w:rPr>
              <w:rFonts w:ascii="Times New Roman" w:hAnsi="Times New Roman"/>
            </w:rPr>
          </w:rPrChange>
        </w:rPr>
        <w:t xml:space="preserve">(Béjà </w:t>
      </w:r>
      <w:r w:rsidR="006429D4" w:rsidRPr="001C287A">
        <w:rPr>
          <w:rFonts w:ascii="Times New Roman" w:hAnsi="Times New Roman"/>
          <w:i/>
          <w:color w:val="000000" w:themeColor="text1"/>
          <w:sz w:val="24"/>
          <w:rPrChange w:id="3129" w:author="User" w:date="2012-11-18T09:33:00Z">
            <w:rPr>
              <w:rFonts w:ascii="Times New Roman" w:hAnsi="Times New Roman"/>
              <w:i/>
            </w:rPr>
          </w:rPrChange>
        </w:rPr>
        <w:t>et al.</w:t>
      </w:r>
      <w:r w:rsidR="006429D4" w:rsidRPr="001C287A">
        <w:rPr>
          <w:rFonts w:ascii="Times New Roman" w:hAnsi="Times New Roman"/>
          <w:color w:val="000000" w:themeColor="text1"/>
          <w:sz w:val="24"/>
          <w:rPrChange w:id="3130" w:author="User" w:date="2012-11-18T09:33:00Z">
            <w:rPr>
              <w:rFonts w:ascii="Times New Roman" w:hAnsi="Times New Roman"/>
            </w:rPr>
          </w:rPrChange>
        </w:rPr>
        <w:t>, 2002)</w:t>
      </w:r>
      <w:r w:rsidR="0061263F" w:rsidRPr="001C287A">
        <w:rPr>
          <w:rFonts w:ascii="Times New Roman" w:hAnsi="Times New Roman"/>
          <w:color w:val="000000" w:themeColor="text1"/>
          <w:sz w:val="24"/>
          <w:rPrChange w:id="3131" w:author="User" w:date="2012-11-18T09:33:00Z">
            <w:rPr>
              <w:rFonts w:ascii="Times New Roman" w:hAnsi="Times New Roman"/>
            </w:rPr>
          </w:rPrChange>
        </w:rPr>
        <w:t xml:space="preserve">, and </w:t>
      </w:r>
      <w:r w:rsidR="00D21A97" w:rsidRPr="001C287A">
        <w:rPr>
          <w:rFonts w:ascii="Times New Roman" w:hAnsi="Times New Roman"/>
          <w:color w:val="000000" w:themeColor="text1"/>
          <w:sz w:val="24"/>
          <w:rPrChange w:id="3132" w:author="User" w:date="2012-11-18T09:33:00Z">
            <w:rPr>
              <w:rFonts w:ascii="Times New Roman" w:hAnsi="Times New Roman"/>
            </w:rPr>
          </w:rPrChange>
        </w:rPr>
        <w:t xml:space="preserve">proteorhodopsins </w:t>
      </w:r>
      <w:r w:rsidR="00F90F9D" w:rsidRPr="001C287A">
        <w:rPr>
          <w:rFonts w:ascii="Times New Roman" w:hAnsi="Times New Roman"/>
          <w:color w:val="000000" w:themeColor="text1"/>
          <w:sz w:val="24"/>
          <w:rPrChange w:id="3133" w:author="User" w:date="2012-11-18T09:33:00Z">
            <w:rPr>
              <w:rFonts w:ascii="Times New Roman" w:hAnsi="Times New Roman"/>
            </w:rPr>
          </w:rPrChange>
        </w:rPr>
        <w:t>(PR)</w:t>
      </w:r>
      <w:r w:rsidR="00391B20" w:rsidRPr="001C287A">
        <w:rPr>
          <w:rFonts w:ascii="Times New Roman" w:hAnsi="Times New Roman"/>
          <w:color w:val="000000" w:themeColor="text1"/>
          <w:sz w:val="24"/>
          <w:rPrChange w:id="3134" w:author="User" w:date="2012-11-18T09:33:00Z">
            <w:rPr>
              <w:rFonts w:ascii="Times New Roman" w:hAnsi="Times New Roman"/>
            </w:rPr>
          </w:rPrChange>
        </w:rPr>
        <w:t xml:space="preserve"> </w:t>
      </w:r>
      <w:r w:rsidR="007C7D30" w:rsidRPr="001C287A">
        <w:rPr>
          <w:rFonts w:ascii="Times New Roman" w:hAnsi="Times New Roman"/>
          <w:color w:val="000000" w:themeColor="text1"/>
          <w:sz w:val="24"/>
          <w:rPrChange w:id="3135" w:author="User" w:date="2012-11-18T09:33:00Z">
            <w:rPr>
              <w:rFonts w:ascii="Times New Roman" w:hAnsi="Times New Roman"/>
            </w:rPr>
          </w:rPrChange>
        </w:rPr>
        <w:t>are</w:t>
      </w:r>
      <w:r w:rsidR="006429D4" w:rsidRPr="001C287A">
        <w:rPr>
          <w:rFonts w:ascii="Times New Roman" w:hAnsi="Times New Roman"/>
          <w:color w:val="000000" w:themeColor="text1"/>
          <w:sz w:val="24"/>
          <w:rPrChange w:id="3136" w:author="User" w:date="2012-11-18T09:33:00Z">
            <w:rPr>
              <w:rFonts w:ascii="Times New Roman" w:hAnsi="Times New Roman"/>
            </w:rPr>
          </w:rPrChange>
        </w:rPr>
        <w:t xml:space="preserve"> widely distributed in the surface ocean (Rusch </w:t>
      </w:r>
      <w:r w:rsidR="006429D4" w:rsidRPr="001C287A">
        <w:rPr>
          <w:rFonts w:ascii="Times New Roman" w:hAnsi="Times New Roman"/>
          <w:i/>
          <w:color w:val="000000" w:themeColor="text1"/>
          <w:sz w:val="24"/>
          <w:rPrChange w:id="3137" w:author="User" w:date="2012-11-18T09:33:00Z">
            <w:rPr>
              <w:rFonts w:ascii="Times New Roman" w:hAnsi="Times New Roman"/>
              <w:i/>
            </w:rPr>
          </w:rPrChange>
        </w:rPr>
        <w:t>et al</w:t>
      </w:r>
      <w:r w:rsidR="006429D4" w:rsidRPr="001C287A">
        <w:rPr>
          <w:rFonts w:ascii="Times New Roman" w:hAnsi="Times New Roman"/>
          <w:color w:val="000000" w:themeColor="text1"/>
          <w:sz w:val="24"/>
          <w:rPrChange w:id="3138" w:author="User" w:date="2012-11-18T09:33:00Z">
            <w:rPr>
              <w:rFonts w:ascii="Times New Roman" w:hAnsi="Times New Roman"/>
            </w:rPr>
          </w:rPrChange>
        </w:rPr>
        <w:t xml:space="preserve">., 2007) </w:t>
      </w:r>
      <w:r w:rsidR="0061263F" w:rsidRPr="001C287A">
        <w:rPr>
          <w:rFonts w:ascii="Times New Roman" w:hAnsi="Times New Roman"/>
          <w:color w:val="000000" w:themeColor="text1"/>
          <w:sz w:val="24"/>
          <w:rPrChange w:id="3139" w:author="User" w:date="2012-11-18T09:33:00Z">
            <w:rPr>
              <w:rFonts w:ascii="Times New Roman" w:hAnsi="Times New Roman"/>
            </w:rPr>
          </w:rPrChange>
        </w:rPr>
        <w:t>in</w:t>
      </w:r>
      <w:r w:rsidR="006429D4" w:rsidRPr="001C287A">
        <w:rPr>
          <w:rFonts w:ascii="Times New Roman" w:hAnsi="Times New Roman"/>
          <w:color w:val="000000" w:themeColor="text1"/>
          <w:sz w:val="24"/>
          <w:rPrChange w:id="3140" w:author="User" w:date="2012-11-18T09:33:00Z">
            <w:rPr>
              <w:rFonts w:ascii="Times New Roman" w:hAnsi="Times New Roman"/>
            </w:rPr>
          </w:rPrChange>
        </w:rPr>
        <w:t xml:space="preserve"> diverse bacterial clades (de la Torre </w:t>
      </w:r>
      <w:r w:rsidR="006429D4" w:rsidRPr="001C287A">
        <w:rPr>
          <w:rFonts w:ascii="Times New Roman" w:hAnsi="Times New Roman"/>
          <w:i/>
          <w:color w:val="000000" w:themeColor="text1"/>
          <w:sz w:val="24"/>
          <w:rPrChange w:id="3141" w:author="User" w:date="2012-11-18T09:33:00Z">
            <w:rPr>
              <w:rFonts w:ascii="Times New Roman" w:hAnsi="Times New Roman"/>
              <w:i/>
            </w:rPr>
          </w:rPrChange>
        </w:rPr>
        <w:t>et al.</w:t>
      </w:r>
      <w:r w:rsidR="006429D4" w:rsidRPr="001C287A">
        <w:rPr>
          <w:rFonts w:ascii="Times New Roman" w:hAnsi="Times New Roman"/>
          <w:color w:val="000000" w:themeColor="text1"/>
          <w:sz w:val="24"/>
          <w:rPrChange w:id="3142" w:author="User" w:date="2012-11-18T09:33:00Z">
            <w:rPr>
              <w:rFonts w:ascii="Times New Roman" w:hAnsi="Times New Roman"/>
            </w:rPr>
          </w:rPrChange>
        </w:rPr>
        <w:t>, 2003</w:t>
      </w:r>
      <w:r w:rsidR="00F63A5B" w:rsidRPr="001C287A">
        <w:rPr>
          <w:rFonts w:ascii="Times New Roman" w:hAnsi="Times New Roman"/>
          <w:color w:val="000000" w:themeColor="text1"/>
          <w:sz w:val="24"/>
          <w:rPrChange w:id="3143" w:author="User" w:date="2012-11-18T09:33:00Z">
            <w:rPr>
              <w:rFonts w:ascii="Times New Roman" w:hAnsi="Times New Roman"/>
            </w:rPr>
          </w:rPrChange>
        </w:rPr>
        <w:t>;</w:t>
      </w:r>
      <w:ins w:id="3144" w:author="User" w:date="2012-11-18T09:33:00Z">
        <w:r w:rsidR="000121DC">
          <w:rPr>
            <w:rFonts w:ascii="Times New Roman" w:hAnsi="Times New Roman" w:cs="Times New Roman"/>
            <w:color w:val="000000" w:themeColor="text1"/>
            <w:sz w:val="24"/>
            <w:szCs w:val="24"/>
          </w:rPr>
          <w:t xml:space="preserve"> </w:t>
        </w:r>
      </w:ins>
      <w:r w:rsidR="006429D4" w:rsidRPr="001C287A">
        <w:rPr>
          <w:rFonts w:ascii="Times New Roman" w:hAnsi="Times New Roman"/>
          <w:color w:val="000000" w:themeColor="text1"/>
          <w:sz w:val="24"/>
          <w:rPrChange w:id="3145" w:author="User" w:date="2012-11-18T09:33:00Z">
            <w:rPr>
              <w:rFonts w:ascii="Times New Roman" w:hAnsi="Times New Roman"/>
            </w:rPr>
          </w:rPrChange>
        </w:rPr>
        <w:t xml:space="preserve">Venter </w:t>
      </w:r>
      <w:r w:rsidR="006429D4" w:rsidRPr="001C287A">
        <w:rPr>
          <w:rFonts w:ascii="Times New Roman" w:hAnsi="Times New Roman"/>
          <w:i/>
          <w:color w:val="000000" w:themeColor="text1"/>
          <w:sz w:val="24"/>
          <w:rPrChange w:id="3146" w:author="User" w:date="2012-11-18T09:33:00Z">
            <w:rPr>
              <w:rFonts w:ascii="Times New Roman" w:hAnsi="Times New Roman"/>
              <w:i/>
            </w:rPr>
          </w:rPrChange>
        </w:rPr>
        <w:t>et al.</w:t>
      </w:r>
      <w:r w:rsidR="006429D4" w:rsidRPr="001C287A">
        <w:rPr>
          <w:rFonts w:ascii="Times New Roman" w:hAnsi="Times New Roman"/>
          <w:color w:val="000000" w:themeColor="text1"/>
          <w:sz w:val="24"/>
          <w:rPrChange w:id="3147" w:author="User" w:date="2012-11-18T09:33:00Z">
            <w:rPr>
              <w:rFonts w:ascii="Times New Roman" w:hAnsi="Times New Roman"/>
            </w:rPr>
          </w:rPrChange>
        </w:rPr>
        <w:t xml:space="preserve">, 2004). </w:t>
      </w:r>
      <w:r w:rsidR="007C7D30" w:rsidRPr="001C287A">
        <w:rPr>
          <w:rFonts w:ascii="Times New Roman" w:hAnsi="Times New Roman"/>
          <w:color w:val="000000" w:themeColor="text1"/>
          <w:sz w:val="24"/>
          <w:rPrChange w:id="3148" w:author="User" w:date="2012-11-18T09:33:00Z">
            <w:rPr>
              <w:rFonts w:ascii="Times New Roman" w:hAnsi="Times New Roman"/>
            </w:rPr>
          </w:rPrChange>
        </w:rPr>
        <w:t xml:space="preserve">The ecological function of rhodopsins </w:t>
      </w:r>
      <w:r w:rsidR="0061263F" w:rsidRPr="001C287A">
        <w:rPr>
          <w:rFonts w:ascii="Times New Roman" w:hAnsi="Times New Roman"/>
          <w:color w:val="000000" w:themeColor="text1"/>
          <w:sz w:val="24"/>
          <w:rPrChange w:id="3149" w:author="User" w:date="2012-11-18T09:33:00Z">
            <w:rPr>
              <w:rFonts w:ascii="Times New Roman" w:hAnsi="Times New Roman"/>
            </w:rPr>
          </w:rPrChange>
        </w:rPr>
        <w:t xml:space="preserve">may </w:t>
      </w:r>
      <w:r w:rsidR="00391B20" w:rsidRPr="001C287A">
        <w:rPr>
          <w:rFonts w:ascii="Times New Roman" w:hAnsi="Times New Roman"/>
          <w:color w:val="000000" w:themeColor="text1"/>
          <w:sz w:val="24"/>
          <w:rPrChange w:id="3150" w:author="User" w:date="2012-11-18T09:33:00Z">
            <w:rPr>
              <w:rFonts w:ascii="Times New Roman" w:hAnsi="Times New Roman"/>
            </w:rPr>
          </w:rPrChange>
        </w:rPr>
        <w:t xml:space="preserve">be </w:t>
      </w:r>
      <w:r w:rsidR="00DD36AB" w:rsidRPr="001C287A">
        <w:rPr>
          <w:rFonts w:ascii="Times New Roman" w:hAnsi="Times New Roman"/>
          <w:color w:val="000000" w:themeColor="text1"/>
          <w:sz w:val="24"/>
          <w:rPrChange w:id="3151" w:author="User" w:date="2012-11-18T09:33:00Z">
            <w:rPr>
              <w:rFonts w:ascii="Times New Roman" w:hAnsi="Times New Roman"/>
            </w:rPr>
          </w:rPrChange>
        </w:rPr>
        <w:t xml:space="preserve">diverse and are hypothesized to </w:t>
      </w:r>
      <w:r w:rsidR="0061263F" w:rsidRPr="001C287A">
        <w:rPr>
          <w:rFonts w:ascii="Times New Roman" w:hAnsi="Times New Roman"/>
          <w:color w:val="000000" w:themeColor="text1"/>
          <w:sz w:val="24"/>
          <w:rPrChange w:id="3152" w:author="User" w:date="2012-11-18T09:33:00Z">
            <w:rPr>
              <w:rFonts w:ascii="Times New Roman" w:hAnsi="Times New Roman"/>
            </w:rPr>
          </w:rPrChange>
        </w:rPr>
        <w:t>include</w:t>
      </w:r>
      <w:r w:rsidR="00AD5C5A" w:rsidRPr="001C287A">
        <w:rPr>
          <w:rFonts w:ascii="Times New Roman" w:hAnsi="Times New Roman"/>
          <w:color w:val="000000" w:themeColor="text1"/>
          <w:sz w:val="24"/>
          <w:rPrChange w:id="3153" w:author="User" w:date="2012-11-18T09:33:00Z">
            <w:rPr>
              <w:rFonts w:ascii="Times New Roman" w:hAnsi="Times New Roman"/>
            </w:rPr>
          </w:rPrChange>
        </w:rPr>
        <w:t xml:space="preserve"> light </w:t>
      </w:r>
      <w:r w:rsidR="00DD36AB" w:rsidRPr="001C287A">
        <w:rPr>
          <w:rFonts w:ascii="Times New Roman" w:hAnsi="Times New Roman"/>
          <w:color w:val="000000" w:themeColor="text1"/>
          <w:sz w:val="24"/>
          <w:rPrChange w:id="3154" w:author="User" w:date="2012-11-18T09:33:00Z">
            <w:rPr>
              <w:rFonts w:ascii="Times New Roman" w:hAnsi="Times New Roman"/>
            </w:rPr>
          </w:rPrChange>
        </w:rPr>
        <w:t xml:space="preserve">or depth </w:t>
      </w:r>
      <w:r w:rsidR="00AD5C5A" w:rsidRPr="001C287A">
        <w:rPr>
          <w:rFonts w:ascii="Times New Roman" w:hAnsi="Times New Roman"/>
          <w:color w:val="000000" w:themeColor="text1"/>
          <w:sz w:val="24"/>
          <w:rPrChange w:id="3155" w:author="User" w:date="2012-11-18T09:33:00Z">
            <w:rPr>
              <w:rFonts w:ascii="Times New Roman" w:hAnsi="Times New Roman"/>
            </w:rPr>
          </w:rPrChange>
        </w:rPr>
        <w:t xml:space="preserve">sensing </w:t>
      </w:r>
      <w:r w:rsidR="007C7D30" w:rsidRPr="001C287A">
        <w:rPr>
          <w:rFonts w:ascii="Times New Roman" w:hAnsi="Times New Roman"/>
          <w:color w:val="000000" w:themeColor="text1"/>
          <w:sz w:val="24"/>
          <w:rPrChange w:id="3156" w:author="User" w:date="2012-11-18T09:33:00Z">
            <w:rPr>
              <w:rFonts w:ascii="Times New Roman" w:hAnsi="Times New Roman"/>
            </w:rPr>
          </w:rPrChange>
        </w:rPr>
        <w:t xml:space="preserve">(Fuhrman </w:t>
      </w:r>
      <w:r w:rsidR="007C7D30" w:rsidRPr="001C287A">
        <w:rPr>
          <w:rFonts w:ascii="Times New Roman" w:hAnsi="Times New Roman"/>
          <w:i/>
          <w:color w:val="000000" w:themeColor="text1"/>
          <w:sz w:val="24"/>
          <w:rPrChange w:id="3157" w:author="User" w:date="2012-11-18T09:33:00Z">
            <w:rPr>
              <w:rFonts w:ascii="Times New Roman" w:hAnsi="Times New Roman"/>
              <w:i/>
            </w:rPr>
          </w:rPrChange>
        </w:rPr>
        <w:t>et al.</w:t>
      </w:r>
      <w:r w:rsidR="007C7D30" w:rsidRPr="001C287A">
        <w:rPr>
          <w:rFonts w:ascii="Times New Roman" w:hAnsi="Times New Roman"/>
          <w:color w:val="000000" w:themeColor="text1"/>
          <w:sz w:val="24"/>
          <w:rPrChange w:id="3158" w:author="User" w:date="2012-11-18T09:33:00Z">
            <w:rPr>
              <w:rFonts w:ascii="Times New Roman" w:hAnsi="Times New Roman"/>
            </w:rPr>
          </w:rPrChange>
        </w:rPr>
        <w:t xml:space="preserve">, 2008). </w:t>
      </w:r>
      <w:r w:rsidR="00EB29E8" w:rsidRPr="001C287A">
        <w:rPr>
          <w:rFonts w:ascii="Times New Roman" w:hAnsi="Times New Roman"/>
          <w:color w:val="000000" w:themeColor="text1"/>
          <w:sz w:val="24"/>
          <w:rPrChange w:id="3159" w:author="User" w:date="2012-11-18T09:33:00Z">
            <w:rPr>
              <w:rFonts w:ascii="Times New Roman" w:hAnsi="Times New Roman"/>
            </w:rPr>
          </w:rPrChange>
        </w:rPr>
        <w:t xml:space="preserve">However, </w:t>
      </w:r>
      <w:r w:rsidR="007C7D30" w:rsidRPr="001C287A">
        <w:rPr>
          <w:rFonts w:ascii="Times New Roman" w:hAnsi="Times New Roman"/>
          <w:color w:val="000000" w:themeColor="text1"/>
          <w:sz w:val="24"/>
          <w:rPrChange w:id="3160" w:author="User" w:date="2012-11-18T09:33:00Z">
            <w:rPr>
              <w:rFonts w:ascii="Times New Roman" w:hAnsi="Times New Roman"/>
            </w:rPr>
          </w:rPrChange>
        </w:rPr>
        <w:t>PR</w:t>
      </w:r>
      <w:r w:rsidR="00312A06" w:rsidRPr="001C287A">
        <w:rPr>
          <w:rFonts w:ascii="Times New Roman" w:hAnsi="Times New Roman"/>
          <w:color w:val="000000" w:themeColor="text1"/>
          <w:sz w:val="24"/>
          <w:rPrChange w:id="3161" w:author="User" w:date="2012-11-18T09:33:00Z">
            <w:rPr>
              <w:rFonts w:ascii="Times New Roman" w:hAnsi="Times New Roman"/>
            </w:rPr>
          </w:rPrChange>
        </w:rPr>
        <w:t>s</w:t>
      </w:r>
      <w:r w:rsidR="00B30721" w:rsidRPr="001C287A">
        <w:rPr>
          <w:rFonts w:ascii="Times New Roman" w:hAnsi="Times New Roman"/>
          <w:color w:val="000000" w:themeColor="text1"/>
          <w:sz w:val="24"/>
          <w:rPrChange w:id="3162" w:author="User" w:date="2012-11-18T09:33:00Z">
            <w:rPr>
              <w:rFonts w:ascii="Times New Roman" w:hAnsi="Times New Roman"/>
            </w:rPr>
          </w:rPrChange>
        </w:rPr>
        <w:t xml:space="preserve"> of marine </w:t>
      </w:r>
      <w:r w:rsidR="00B30721" w:rsidRPr="001C287A">
        <w:rPr>
          <w:rFonts w:ascii="Times New Roman" w:hAnsi="Times New Roman"/>
          <w:i/>
          <w:color w:val="000000" w:themeColor="text1"/>
          <w:sz w:val="24"/>
          <w:rPrChange w:id="3163" w:author="User" w:date="2012-11-18T09:33:00Z">
            <w:rPr>
              <w:rFonts w:ascii="Times New Roman" w:hAnsi="Times New Roman"/>
              <w:i/>
            </w:rPr>
          </w:rPrChange>
        </w:rPr>
        <w:t>Flavobacteria</w:t>
      </w:r>
      <w:r w:rsidR="00B30721" w:rsidRPr="001C287A">
        <w:rPr>
          <w:rFonts w:ascii="Times New Roman" w:hAnsi="Times New Roman"/>
          <w:color w:val="000000" w:themeColor="text1"/>
          <w:sz w:val="24"/>
          <w:rPrChange w:id="3164" w:author="User" w:date="2012-11-18T09:33:00Z">
            <w:rPr>
              <w:rFonts w:ascii="Times New Roman" w:hAnsi="Times New Roman"/>
            </w:rPr>
          </w:rPrChange>
        </w:rPr>
        <w:t xml:space="preserve"> and </w:t>
      </w:r>
      <w:r w:rsidR="00B30721" w:rsidRPr="001C287A">
        <w:rPr>
          <w:rFonts w:ascii="Times New Roman" w:hAnsi="Times New Roman"/>
          <w:i/>
          <w:color w:val="000000" w:themeColor="text1"/>
          <w:sz w:val="24"/>
          <w:rPrChange w:id="3165" w:author="User" w:date="2012-11-18T09:33:00Z">
            <w:rPr>
              <w:rFonts w:ascii="Times New Roman" w:hAnsi="Times New Roman"/>
              <w:i/>
            </w:rPr>
          </w:rPrChange>
        </w:rPr>
        <w:t xml:space="preserve">Vibrio </w:t>
      </w:r>
      <w:r w:rsidR="00B30721" w:rsidRPr="001C287A">
        <w:rPr>
          <w:rFonts w:ascii="Times New Roman" w:hAnsi="Times New Roman"/>
          <w:color w:val="000000" w:themeColor="text1"/>
          <w:sz w:val="24"/>
          <w:rPrChange w:id="3166" w:author="User" w:date="2012-11-18T09:33:00Z">
            <w:rPr>
              <w:rFonts w:ascii="Times New Roman" w:hAnsi="Times New Roman"/>
            </w:rPr>
          </w:rPrChange>
        </w:rPr>
        <w:t xml:space="preserve">have been </w:t>
      </w:r>
      <w:r w:rsidR="0061263F" w:rsidRPr="001C287A">
        <w:rPr>
          <w:rFonts w:ascii="Times New Roman" w:hAnsi="Times New Roman"/>
          <w:color w:val="000000" w:themeColor="text1"/>
          <w:sz w:val="24"/>
          <w:rPrChange w:id="3167" w:author="User" w:date="2012-11-18T09:33:00Z">
            <w:rPr>
              <w:rFonts w:ascii="Times New Roman" w:hAnsi="Times New Roman"/>
            </w:rPr>
          </w:rPrChange>
        </w:rPr>
        <w:t>linked to</w:t>
      </w:r>
      <w:r w:rsidR="00B30721" w:rsidRPr="001C287A">
        <w:rPr>
          <w:rFonts w:ascii="Times New Roman" w:hAnsi="Times New Roman"/>
          <w:color w:val="000000" w:themeColor="text1"/>
          <w:sz w:val="24"/>
          <w:rPrChange w:id="3168" w:author="User" w:date="2012-11-18T09:33:00Z">
            <w:rPr>
              <w:rFonts w:ascii="Times New Roman" w:hAnsi="Times New Roman"/>
            </w:rPr>
          </w:rPrChange>
        </w:rPr>
        <w:t xml:space="preserve"> lig</w:t>
      </w:r>
      <w:r w:rsidR="00F90F9D" w:rsidRPr="001C287A">
        <w:rPr>
          <w:rFonts w:ascii="Times New Roman" w:hAnsi="Times New Roman"/>
          <w:color w:val="000000" w:themeColor="text1"/>
          <w:sz w:val="24"/>
          <w:rPrChange w:id="3169" w:author="User" w:date="2012-11-18T09:33:00Z">
            <w:rPr>
              <w:rFonts w:ascii="Times New Roman" w:hAnsi="Times New Roman"/>
            </w:rPr>
          </w:rPrChange>
        </w:rPr>
        <w:t xml:space="preserve">ht-dependent energy generation, particularly during C limitation </w:t>
      </w:r>
      <w:r w:rsidR="00B30721" w:rsidRPr="001C287A">
        <w:rPr>
          <w:rFonts w:ascii="Times New Roman" w:hAnsi="Times New Roman"/>
          <w:color w:val="000000" w:themeColor="text1"/>
          <w:sz w:val="24"/>
          <w:rPrChange w:id="3170" w:author="User" w:date="2012-11-18T09:33:00Z">
            <w:rPr>
              <w:rFonts w:ascii="Times New Roman" w:hAnsi="Times New Roman"/>
            </w:rPr>
          </w:rPrChange>
        </w:rPr>
        <w:t xml:space="preserve">(Gómez-Consarnau </w:t>
      </w:r>
      <w:r w:rsidR="00B30721" w:rsidRPr="001C287A">
        <w:rPr>
          <w:rFonts w:ascii="Times New Roman" w:hAnsi="Times New Roman"/>
          <w:i/>
          <w:color w:val="000000" w:themeColor="text1"/>
          <w:sz w:val="24"/>
          <w:rPrChange w:id="3171" w:author="User" w:date="2012-11-18T09:33:00Z">
            <w:rPr>
              <w:rFonts w:ascii="Times New Roman" w:hAnsi="Times New Roman"/>
              <w:i/>
            </w:rPr>
          </w:rPrChange>
        </w:rPr>
        <w:t>et al</w:t>
      </w:r>
      <w:r w:rsidR="00B30721" w:rsidRPr="001C287A">
        <w:rPr>
          <w:rFonts w:ascii="Times New Roman" w:hAnsi="Times New Roman"/>
          <w:color w:val="000000" w:themeColor="text1"/>
          <w:sz w:val="24"/>
          <w:rPrChange w:id="3172" w:author="User" w:date="2012-11-18T09:33:00Z">
            <w:rPr>
              <w:rFonts w:ascii="Times New Roman" w:hAnsi="Times New Roman"/>
            </w:rPr>
          </w:rPrChange>
        </w:rPr>
        <w:t xml:space="preserve">., 2007; Gómez-Consarnau </w:t>
      </w:r>
      <w:r w:rsidR="00B30721" w:rsidRPr="001C287A">
        <w:rPr>
          <w:rFonts w:ascii="Times New Roman" w:hAnsi="Times New Roman"/>
          <w:i/>
          <w:color w:val="000000" w:themeColor="text1"/>
          <w:sz w:val="24"/>
          <w:rPrChange w:id="3173" w:author="User" w:date="2012-11-18T09:33:00Z">
            <w:rPr>
              <w:rFonts w:ascii="Times New Roman" w:hAnsi="Times New Roman"/>
              <w:i/>
            </w:rPr>
          </w:rPrChange>
        </w:rPr>
        <w:t>et al</w:t>
      </w:r>
      <w:r w:rsidR="00B30721" w:rsidRPr="001C287A">
        <w:rPr>
          <w:rFonts w:ascii="Times New Roman" w:hAnsi="Times New Roman"/>
          <w:color w:val="000000" w:themeColor="text1"/>
          <w:sz w:val="24"/>
          <w:rPrChange w:id="3174" w:author="User" w:date="2012-11-18T09:33:00Z">
            <w:rPr>
              <w:rFonts w:ascii="Times New Roman" w:hAnsi="Times New Roman"/>
            </w:rPr>
          </w:rPrChange>
        </w:rPr>
        <w:t xml:space="preserve">., 2010). </w:t>
      </w:r>
    </w:p>
    <w:p w14:paraId="37446C78" w14:textId="3A0085BF" w:rsidR="006D72A0" w:rsidRPr="001C287A" w:rsidRDefault="006429D4" w:rsidP="009A22D7">
      <w:pPr>
        <w:spacing w:after="0" w:line="240" w:lineRule="auto"/>
        <w:ind w:firstLine="426"/>
        <w:rPr>
          <w:rFonts w:ascii="Times New Roman" w:hAnsi="Times New Roman"/>
          <w:color w:val="000000" w:themeColor="text1"/>
          <w:sz w:val="24"/>
          <w:rPrChange w:id="3175" w:author="User" w:date="2012-11-18T09:33:00Z">
            <w:rPr>
              <w:rFonts w:ascii="Times New Roman" w:hAnsi="Times New Roman"/>
            </w:rPr>
          </w:rPrChange>
        </w:rPr>
        <w:pPrChange w:id="3176" w:author="User" w:date="2012-11-18T09:33:00Z">
          <w:pPr>
            <w:spacing w:line="240" w:lineRule="auto"/>
            <w:jc w:val="both"/>
          </w:pPr>
        </w:pPrChange>
      </w:pPr>
      <w:r w:rsidRPr="001C287A">
        <w:rPr>
          <w:rFonts w:ascii="Times New Roman" w:hAnsi="Times New Roman"/>
          <w:color w:val="000000" w:themeColor="text1"/>
          <w:sz w:val="24"/>
          <w:rPrChange w:id="3177" w:author="User" w:date="2012-11-18T09:33:00Z">
            <w:rPr>
              <w:rFonts w:ascii="Times New Roman" w:hAnsi="Times New Roman"/>
            </w:rPr>
          </w:rPrChange>
        </w:rPr>
        <w:t xml:space="preserve">Both AAnP and rhodopsin genes were </w:t>
      </w:r>
      <w:r w:rsidR="005260EF" w:rsidRPr="001C287A">
        <w:rPr>
          <w:rFonts w:ascii="Times New Roman" w:hAnsi="Times New Roman"/>
          <w:color w:val="000000" w:themeColor="text1"/>
          <w:sz w:val="24"/>
          <w:rPrChange w:id="3178" w:author="User" w:date="2012-11-18T09:33:00Z">
            <w:rPr>
              <w:rFonts w:ascii="Times New Roman" w:hAnsi="Times New Roman"/>
            </w:rPr>
          </w:rPrChange>
        </w:rPr>
        <w:t>abundant</w:t>
      </w:r>
      <w:r w:rsidRPr="001C287A">
        <w:rPr>
          <w:rFonts w:ascii="Times New Roman" w:hAnsi="Times New Roman"/>
          <w:color w:val="000000" w:themeColor="text1"/>
          <w:sz w:val="24"/>
          <w:rPrChange w:id="3179" w:author="User" w:date="2012-11-18T09:33:00Z">
            <w:rPr>
              <w:rFonts w:ascii="Times New Roman" w:hAnsi="Times New Roman"/>
            </w:rPr>
          </w:rPrChange>
        </w:rPr>
        <w:t xml:space="preserve"> in Organic Lake (Figure 4A). AAnP </w:t>
      </w:r>
      <w:del w:id="3180" w:author="User" w:date="2012-11-18T09:33:00Z">
        <w:r>
          <w:rPr>
            <w:rFonts w:ascii="Times New Roman" w:hAnsi="Times New Roman" w:cs="Times New Roman"/>
          </w:rPr>
          <w:delText>was</w:delText>
        </w:r>
      </w:del>
      <w:ins w:id="3181" w:author="User" w:date="2012-11-18T09:33:00Z">
        <w:r w:rsidR="000121DC">
          <w:rPr>
            <w:rFonts w:ascii="Times New Roman" w:hAnsi="Times New Roman" w:cs="Times New Roman"/>
            <w:color w:val="000000" w:themeColor="text1"/>
            <w:sz w:val="24"/>
            <w:szCs w:val="24"/>
          </w:rPr>
          <w:t>genes were</w:t>
        </w:r>
      </w:ins>
      <w:r w:rsidRPr="001C287A">
        <w:rPr>
          <w:rFonts w:ascii="Times New Roman" w:hAnsi="Times New Roman"/>
          <w:color w:val="000000" w:themeColor="text1"/>
          <w:sz w:val="24"/>
          <w:rPrChange w:id="3182" w:author="User" w:date="2012-11-18T09:33:00Z">
            <w:rPr>
              <w:rFonts w:ascii="Times New Roman" w:hAnsi="Times New Roman"/>
            </w:rPr>
          </w:rPrChange>
        </w:rPr>
        <w:t xml:space="preserve"> linked to </w:t>
      </w:r>
      <w:r w:rsidR="00B0665F" w:rsidRPr="001C287A">
        <w:rPr>
          <w:rFonts w:ascii="Times New Roman" w:hAnsi="Times New Roman"/>
          <w:i/>
          <w:color w:val="000000" w:themeColor="text1"/>
          <w:sz w:val="24"/>
          <w:rPrChange w:id="3183" w:author="User" w:date="2012-11-18T09:33:00Z">
            <w:rPr>
              <w:rFonts w:ascii="Times New Roman" w:hAnsi="Times New Roman"/>
              <w:i/>
            </w:rPr>
          </w:rPrChange>
        </w:rPr>
        <w:t xml:space="preserve">Roseobacter </w:t>
      </w:r>
      <w:r w:rsidR="00B0665F" w:rsidRPr="001C287A">
        <w:rPr>
          <w:rFonts w:ascii="Times New Roman" w:hAnsi="Times New Roman"/>
          <w:color w:val="000000" w:themeColor="text1"/>
          <w:sz w:val="24"/>
          <w:rPrChange w:id="3184" w:author="User" w:date="2012-11-18T09:33:00Z">
            <w:rPr>
              <w:rFonts w:ascii="Times New Roman" w:hAnsi="Times New Roman"/>
            </w:rPr>
          </w:rPrChange>
        </w:rPr>
        <w:t xml:space="preserve">clade </w:t>
      </w:r>
      <w:r w:rsidR="00B0665F" w:rsidRPr="001C287A">
        <w:rPr>
          <w:rFonts w:ascii="Times New Roman" w:hAnsi="Times New Roman"/>
          <w:i/>
          <w:color w:val="000000" w:themeColor="text1"/>
          <w:sz w:val="24"/>
          <w:rPrChange w:id="3185" w:author="User" w:date="2012-11-18T09:33:00Z">
            <w:rPr>
              <w:rFonts w:ascii="Times New Roman" w:hAnsi="Times New Roman"/>
              <w:i/>
            </w:rPr>
          </w:rPrChange>
        </w:rPr>
        <w:t xml:space="preserve">Alphaproteobacteria </w:t>
      </w:r>
      <w:r w:rsidR="00B0665F" w:rsidRPr="001C287A">
        <w:rPr>
          <w:rFonts w:ascii="Times New Roman" w:hAnsi="Times New Roman"/>
          <w:color w:val="000000" w:themeColor="text1"/>
          <w:sz w:val="24"/>
          <w:rPrChange w:id="3186" w:author="User" w:date="2012-11-18T09:33:00Z">
            <w:rPr>
              <w:rFonts w:ascii="Times New Roman" w:hAnsi="Times New Roman"/>
            </w:rPr>
          </w:rPrChange>
        </w:rPr>
        <w:t>(Table 2)</w:t>
      </w:r>
      <w:r w:rsidR="006422A2" w:rsidRPr="001C287A">
        <w:rPr>
          <w:rFonts w:ascii="Times New Roman" w:hAnsi="Times New Roman"/>
          <w:color w:val="000000" w:themeColor="text1"/>
          <w:sz w:val="24"/>
          <w:rPrChange w:id="3187" w:author="User" w:date="2012-11-18T09:33:00Z">
            <w:rPr>
              <w:rFonts w:ascii="Times New Roman" w:hAnsi="Times New Roman"/>
            </w:rPr>
          </w:rPrChange>
        </w:rPr>
        <w:t>,</w:t>
      </w:r>
      <w:r w:rsidR="00DD36AB" w:rsidRPr="001C287A">
        <w:rPr>
          <w:rFonts w:ascii="Times New Roman" w:hAnsi="Times New Roman"/>
          <w:color w:val="000000" w:themeColor="text1"/>
          <w:sz w:val="24"/>
          <w:rPrChange w:id="3188" w:author="User" w:date="2012-11-18T09:33:00Z">
            <w:rPr>
              <w:rFonts w:ascii="Times New Roman" w:hAnsi="Times New Roman"/>
            </w:rPr>
          </w:rPrChange>
        </w:rPr>
        <w:t xml:space="preserve"> </w:t>
      </w:r>
      <w:r w:rsidR="007C7D30" w:rsidRPr="001C287A">
        <w:rPr>
          <w:rFonts w:ascii="Times New Roman" w:hAnsi="Times New Roman"/>
          <w:color w:val="000000" w:themeColor="text1"/>
          <w:sz w:val="24"/>
          <w:rPrChange w:id="3189" w:author="User" w:date="2012-11-18T09:33:00Z">
            <w:rPr>
              <w:rFonts w:ascii="Times New Roman" w:hAnsi="Times New Roman"/>
            </w:rPr>
          </w:rPrChange>
        </w:rPr>
        <w:t xml:space="preserve">consistent with the known metabolic potential of </w:t>
      </w:r>
      <w:r w:rsidR="00B0665F" w:rsidRPr="001C287A">
        <w:rPr>
          <w:rFonts w:ascii="Times New Roman" w:hAnsi="Times New Roman"/>
          <w:i/>
          <w:color w:val="000000" w:themeColor="text1"/>
          <w:sz w:val="24"/>
          <w:rPrChange w:id="3190" w:author="User" w:date="2012-11-18T09:33:00Z">
            <w:rPr>
              <w:rFonts w:ascii="Times New Roman" w:hAnsi="Times New Roman"/>
              <w:i/>
            </w:rPr>
          </w:rPrChange>
        </w:rPr>
        <w:t xml:space="preserve">R. tolerans </w:t>
      </w:r>
      <w:r w:rsidR="00B0665F" w:rsidRPr="001C287A">
        <w:rPr>
          <w:rFonts w:ascii="Times New Roman" w:hAnsi="Times New Roman"/>
          <w:color w:val="000000" w:themeColor="text1"/>
          <w:sz w:val="24"/>
          <w:rPrChange w:id="3191" w:author="User" w:date="2012-11-18T09:33:00Z">
            <w:rPr>
              <w:rFonts w:ascii="Times New Roman" w:hAnsi="Times New Roman"/>
            </w:rPr>
          </w:rPrChange>
        </w:rPr>
        <w:t>from Ekho Lake</w:t>
      </w:r>
      <w:r w:rsidR="00DD36AB" w:rsidRPr="001C287A">
        <w:rPr>
          <w:rFonts w:ascii="Times New Roman" w:hAnsi="Times New Roman"/>
          <w:color w:val="000000" w:themeColor="text1"/>
          <w:sz w:val="24"/>
          <w:rPrChange w:id="3192" w:author="User" w:date="2012-11-18T09:33:00Z">
            <w:rPr>
              <w:rFonts w:ascii="Times New Roman" w:hAnsi="Times New Roman"/>
            </w:rPr>
          </w:rPrChange>
        </w:rPr>
        <w:t xml:space="preserve"> </w:t>
      </w:r>
      <w:del w:id="3193" w:author="User" w:date="2012-11-18T09:33:00Z">
        <w:r w:rsidR="007C7D30">
          <w:rPr>
            <w:rFonts w:ascii="Times New Roman" w:hAnsi="Times New Roman" w:cs="Times New Roman"/>
          </w:rPr>
          <w:delText>that</w:delText>
        </w:r>
      </w:del>
      <w:ins w:id="3194" w:author="User" w:date="2012-11-18T09:33:00Z">
        <w:r w:rsidR="000121DC">
          <w:rPr>
            <w:rFonts w:ascii="Times New Roman" w:hAnsi="Times New Roman" w:cs="Times New Roman"/>
            <w:color w:val="000000" w:themeColor="text1"/>
            <w:sz w:val="24"/>
            <w:szCs w:val="24"/>
          </w:rPr>
          <w:t>which</w:t>
        </w:r>
      </w:ins>
      <w:r w:rsidR="007C7D30" w:rsidRPr="001C287A">
        <w:rPr>
          <w:rFonts w:ascii="Times New Roman" w:hAnsi="Times New Roman"/>
          <w:color w:val="000000" w:themeColor="text1"/>
          <w:sz w:val="24"/>
          <w:rPrChange w:id="3195" w:author="User" w:date="2012-11-18T09:33:00Z">
            <w:rPr>
              <w:rFonts w:ascii="Times New Roman" w:hAnsi="Times New Roman"/>
            </w:rPr>
          </w:rPrChange>
        </w:rPr>
        <w:t xml:space="preserve"> prod</w:t>
      </w:r>
      <w:r w:rsidR="00B0665F" w:rsidRPr="001C287A">
        <w:rPr>
          <w:rFonts w:ascii="Times New Roman" w:hAnsi="Times New Roman"/>
          <w:color w:val="000000" w:themeColor="text1"/>
          <w:sz w:val="24"/>
          <w:rPrChange w:id="3196" w:author="User" w:date="2012-11-18T09:33:00Z">
            <w:rPr>
              <w:rFonts w:ascii="Times New Roman" w:hAnsi="Times New Roman"/>
            </w:rPr>
          </w:rPrChange>
        </w:rPr>
        <w:t xml:space="preserve">uces </w:t>
      </w:r>
      <w:r w:rsidR="007C7D30" w:rsidRPr="001C287A">
        <w:rPr>
          <w:rFonts w:ascii="Times New Roman" w:hAnsi="Times New Roman"/>
          <w:color w:val="000000" w:themeColor="text1"/>
          <w:sz w:val="24"/>
          <w:rPrChange w:id="3197" w:author="User" w:date="2012-11-18T09:33:00Z">
            <w:rPr>
              <w:rFonts w:ascii="Times New Roman" w:hAnsi="Times New Roman"/>
            </w:rPr>
          </w:rPrChange>
        </w:rPr>
        <w:t>Bchl</w:t>
      </w:r>
      <w:r w:rsidR="00B0665F" w:rsidRPr="001C287A">
        <w:rPr>
          <w:rFonts w:ascii="Times New Roman" w:hAnsi="Times New Roman"/>
          <w:color w:val="000000" w:themeColor="text1"/>
          <w:sz w:val="24"/>
          <w:rPrChange w:id="3198" w:author="User" w:date="2012-11-18T09:33:00Z">
            <w:rPr>
              <w:rFonts w:ascii="Times New Roman" w:hAnsi="Times New Roman"/>
            </w:rPr>
          </w:rPrChange>
        </w:rPr>
        <w:t xml:space="preserve">A (Labrenz </w:t>
      </w:r>
      <w:r w:rsidR="00B0665F" w:rsidRPr="001C287A">
        <w:rPr>
          <w:rFonts w:ascii="Times New Roman" w:hAnsi="Times New Roman"/>
          <w:i/>
          <w:color w:val="000000" w:themeColor="text1"/>
          <w:sz w:val="24"/>
          <w:rPrChange w:id="3199" w:author="User" w:date="2012-11-18T09:33:00Z">
            <w:rPr>
              <w:rFonts w:ascii="Times New Roman" w:hAnsi="Times New Roman"/>
              <w:i/>
            </w:rPr>
          </w:rPrChange>
        </w:rPr>
        <w:t>et al.</w:t>
      </w:r>
      <w:r w:rsidR="00B0665F" w:rsidRPr="001C287A">
        <w:rPr>
          <w:rFonts w:ascii="Times New Roman" w:hAnsi="Times New Roman"/>
          <w:color w:val="000000" w:themeColor="text1"/>
          <w:sz w:val="24"/>
          <w:rPrChange w:id="3200" w:author="User" w:date="2012-11-18T09:33:00Z">
            <w:rPr>
              <w:rFonts w:ascii="Times New Roman" w:hAnsi="Times New Roman"/>
            </w:rPr>
          </w:rPrChange>
        </w:rPr>
        <w:t xml:space="preserve">, 1999). </w:t>
      </w:r>
      <w:r w:rsidR="007C7D30" w:rsidRPr="001C287A">
        <w:rPr>
          <w:rFonts w:ascii="Times New Roman" w:hAnsi="Times New Roman"/>
          <w:color w:val="000000" w:themeColor="text1"/>
          <w:sz w:val="24"/>
          <w:rPrChange w:id="3201" w:author="User" w:date="2012-11-18T09:33:00Z">
            <w:rPr>
              <w:rFonts w:ascii="Times New Roman" w:hAnsi="Times New Roman"/>
            </w:rPr>
          </w:rPrChange>
        </w:rPr>
        <w:t xml:space="preserve">Organic Lake rhodopsins were associated with </w:t>
      </w:r>
      <w:r w:rsidR="00312A06" w:rsidRPr="001C287A">
        <w:rPr>
          <w:rFonts w:ascii="Times New Roman" w:hAnsi="Times New Roman"/>
          <w:color w:val="000000" w:themeColor="text1"/>
          <w:sz w:val="24"/>
          <w:rPrChange w:id="3202" w:author="User" w:date="2012-11-18T09:33:00Z">
            <w:rPr>
              <w:rFonts w:ascii="Times New Roman" w:hAnsi="Times New Roman"/>
            </w:rPr>
          </w:rPrChange>
        </w:rPr>
        <w:t xml:space="preserve">all the dominant Organic Lake </w:t>
      </w:r>
      <w:r w:rsidR="00F90F9D" w:rsidRPr="001C287A">
        <w:rPr>
          <w:rFonts w:ascii="Times New Roman" w:hAnsi="Times New Roman"/>
          <w:color w:val="000000" w:themeColor="text1"/>
          <w:sz w:val="24"/>
          <w:rPrChange w:id="3203" w:author="User" w:date="2012-11-18T09:33:00Z">
            <w:rPr>
              <w:rFonts w:ascii="Times New Roman" w:hAnsi="Times New Roman"/>
            </w:rPr>
          </w:rPrChange>
        </w:rPr>
        <w:t xml:space="preserve">aerobic heterotrophic </w:t>
      </w:r>
      <w:r w:rsidR="00312A06" w:rsidRPr="001C287A">
        <w:rPr>
          <w:rFonts w:ascii="Times New Roman" w:hAnsi="Times New Roman"/>
          <w:color w:val="000000" w:themeColor="text1"/>
          <w:sz w:val="24"/>
          <w:rPrChange w:id="3204" w:author="User" w:date="2012-11-18T09:33:00Z">
            <w:rPr>
              <w:rFonts w:ascii="Times New Roman" w:hAnsi="Times New Roman"/>
            </w:rPr>
          </w:rPrChange>
        </w:rPr>
        <w:t>lineages</w:t>
      </w:r>
      <w:r w:rsidR="007C7D30" w:rsidRPr="001C287A">
        <w:rPr>
          <w:rFonts w:ascii="Times New Roman" w:hAnsi="Times New Roman"/>
          <w:color w:val="000000" w:themeColor="text1"/>
          <w:sz w:val="24"/>
          <w:rPrChange w:id="3205" w:author="User" w:date="2012-11-18T09:33:00Z">
            <w:rPr>
              <w:rFonts w:ascii="Times New Roman" w:hAnsi="Times New Roman"/>
            </w:rPr>
          </w:rPrChange>
        </w:rPr>
        <w:t xml:space="preserve">. </w:t>
      </w:r>
      <w:r w:rsidR="006D72A0" w:rsidRPr="001C287A">
        <w:rPr>
          <w:rFonts w:ascii="Times New Roman" w:hAnsi="Times New Roman"/>
          <w:color w:val="000000" w:themeColor="text1"/>
          <w:sz w:val="24"/>
          <w:rPrChange w:id="3206" w:author="User" w:date="2012-11-18T09:33:00Z">
            <w:rPr>
              <w:rFonts w:ascii="Times New Roman" w:hAnsi="Times New Roman"/>
            </w:rPr>
          </w:rPrChange>
        </w:rPr>
        <w:t xml:space="preserve">Phylogenetic analysis revealed six well-supported </w:t>
      </w:r>
      <w:r w:rsidR="00967D7A" w:rsidRPr="001C287A">
        <w:rPr>
          <w:rFonts w:ascii="Times New Roman" w:hAnsi="Times New Roman"/>
          <w:color w:val="000000" w:themeColor="text1"/>
          <w:sz w:val="24"/>
          <w:rPrChange w:id="3207" w:author="User" w:date="2012-11-18T09:33:00Z">
            <w:rPr>
              <w:rFonts w:ascii="Times New Roman" w:hAnsi="Times New Roman"/>
            </w:rPr>
          </w:rPrChange>
        </w:rPr>
        <w:t xml:space="preserve">Organic Lake </w:t>
      </w:r>
      <w:r w:rsidRPr="001C287A">
        <w:rPr>
          <w:rFonts w:ascii="Times New Roman" w:hAnsi="Times New Roman"/>
          <w:color w:val="000000" w:themeColor="text1"/>
          <w:sz w:val="24"/>
          <w:rPrChange w:id="3208" w:author="User" w:date="2012-11-18T09:33:00Z">
            <w:rPr>
              <w:rFonts w:ascii="Times New Roman" w:hAnsi="Times New Roman"/>
            </w:rPr>
          </w:rPrChange>
        </w:rPr>
        <w:t xml:space="preserve">rhodopsin groups </w:t>
      </w:r>
      <w:r w:rsidR="00F90F9D" w:rsidRPr="001C287A">
        <w:rPr>
          <w:rFonts w:ascii="Times New Roman" w:hAnsi="Times New Roman"/>
          <w:color w:val="000000" w:themeColor="text1"/>
          <w:sz w:val="24"/>
          <w:rPrChange w:id="3209" w:author="User" w:date="2012-11-18T09:33:00Z">
            <w:rPr>
              <w:rFonts w:ascii="Times New Roman" w:hAnsi="Times New Roman"/>
            </w:rPr>
          </w:rPrChange>
        </w:rPr>
        <w:t>(Figure S7</w:t>
      </w:r>
      <w:r w:rsidR="00B0665F" w:rsidRPr="001C287A">
        <w:rPr>
          <w:rFonts w:ascii="Times New Roman" w:hAnsi="Times New Roman"/>
          <w:color w:val="000000" w:themeColor="text1"/>
          <w:sz w:val="24"/>
          <w:rPrChange w:id="3210" w:author="User" w:date="2012-11-18T09:33:00Z">
            <w:rPr>
              <w:rFonts w:ascii="Times New Roman" w:hAnsi="Times New Roman"/>
            </w:rPr>
          </w:rPrChange>
        </w:rPr>
        <w:t>)</w:t>
      </w:r>
      <w:r w:rsidR="006D72A0" w:rsidRPr="001C287A">
        <w:rPr>
          <w:rFonts w:ascii="Times New Roman" w:hAnsi="Times New Roman"/>
          <w:color w:val="000000" w:themeColor="text1"/>
          <w:sz w:val="24"/>
          <w:rPrChange w:id="3211" w:author="User" w:date="2012-11-18T09:33:00Z">
            <w:rPr>
              <w:rFonts w:ascii="Times New Roman" w:hAnsi="Times New Roman"/>
            </w:rPr>
          </w:rPrChange>
        </w:rPr>
        <w:t>. All groups had an L or M residue corresponding to position 105 in the SAR86 PR</w:t>
      </w:r>
      <w:ins w:id="3212" w:author="User" w:date="2012-11-18T09:33:00Z">
        <w:r w:rsidR="000121DC">
          <w:rPr>
            <w:rFonts w:ascii="Times New Roman" w:hAnsi="Times New Roman" w:cs="Times New Roman"/>
            <w:color w:val="000000" w:themeColor="text1"/>
            <w:sz w:val="24"/>
            <w:szCs w:val="24"/>
          </w:rPr>
          <w:t>,</w:t>
        </w:r>
      </w:ins>
      <w:r w:rsidR="006D72A0" w:rsidRPr="001C287A">
        <w:rPr>
          <w:rFonts w:ascii="Times New Roman" w:hAnsi="Times New Roman"/>
          <w:color w:val="000000" w:themeColor="text1"/>
          <w:sz w:val="24"/>
          <w:rPrChange w:id="3213" w:author="User" w:date="2012-11-18T09:33:00Z">
            <w:rPr>
              <w:rFonts w:ascii="Times New Roman" w:hAnsi="Times New Roman"/>
            </w:rPr>
          </w:rPrChange>
        </w:rPr>
        <w:t xml:space="preserve"> denoting tuning to surface green light (Man </w:t>
      </w:r>
      <w:r w:rsidR="006D72A0" w:rsidRPr="001C287A">
        <w:rPr>
          <w:rFonts w:ascii="Times New Roman" w:hAnsi="Times New Roman"/>
          <w:i/>
          <w:color w:val="000000" w:themeColor="text1"/>
          <w:sz w:val="24"/>
          <w:rPrChange w:id="3214" w:author="User" w:date="2012-11-18T09:33:00Z">
            <w:rPr>
              <w:rFonts w:ascii="Times New Roman" w:hAnsi="Times New Roman"/>
              <w:i/>
            </w:rPr>
          </w:rPrChange>
        </w:rPr>
        <w:t>et al.</w:t>
      </w:r>
      <w:r w:rsidR="006D72A0" w:rsidRPr="001C287A">
        <w:rPr>
          <w:rFonts w:ascii="Times New Roman" w:hAnsi="Times New Roman"/>
          <w:color w:val="000000" w:themeColor="text1"/>
          <w:sz w:val="24"/>
          <w:rPrChange w:id="3215" w:author="User" w:date="2012-11-18T09:33:00Z">
            <w:rPr>
              <w:rFonts w:ascii="Times New Roman" w:hAnsi="Times New Roman"/>
            </w:rPr>
          </w:rPrChange>
        </w:rPr>
        <w:t xml:space="preserve">, 2003; Gomez-Consarnau </w:t>
      </w:r>
      <w:r w:rsidR="006D72A0" w:rsidRPr="001C287A">
        <w:rPr>
          <w:rFonts w:ascii="Times New Roman" w:hAnsi="Times New Roman"/>
          <w:i/>
          <w:color w:val="000000" w:themeColor="text1"/>
          <w:sz w:val="24"/>
          <w:rPrChange w:id="3216" w:author="User" w:date="2012-11-18T09:33:00Z">
            <w:rPr>
              <w:rFonts w:ascii="Times New Roman" w:hAnsi="Times New Roman"/>
              <w:i/>
            </w:rPr>
          </w:rPrChange>
        </w:rPr>
        <w:t>et al.</w:t>
      </w:r>
      <w:r w:rsidR="006D72A0" w:rsidRPr="001C287A">
        <w:rPr>
          <w:rFonts w:ascii="Times New Roman" w:hAnsi="Times New Roman"/>
          <w:color w:val="000000" w:themeColor="text1"/>
          <w:sz w:val="24"/>
          <w:rPrChange w:id="3217" w:author="User" w:date="2012-11-18T09:33:00Z">
            <w:rPr>
              <w:rFonts w:ascii="Times New Roman" w:hAnsi="Times New Roman"/>
            </w:rPr>
          </w:rPrChange>
        </w:rPr>
        <w:t xml:space="preserve">, 2007), </w:t>
      </w:r>
      <w:del w:id="3218" w:author="User" w:date="2012-11-18T09:33:00Z">
        <w:r w:rsidR="006D72A0">
          <w:rPr>
            <w:rFonts w:ascii="Times New Roman" w:hAnsi="Times New Roman" w:cs="Times New Roman"/>
          </w:rPr>
          <w:delText>which is</w:delText>
        </w:r>
      </w:del>
      <w:ins w:id="3219" w:author="User" w:date="2012-11-18T09:33:00Z">
        <w:r w:rsidR="000121DC">
          <w:rPr>
            <w:rFonts w:ascii="Times New Roman" w:hAnsi="Times New Roman" w:cs="Times New Roman"/>
            <w:color w:val="000000" w:themeColor="text1"/>
            <w:sz w:val="24"/>
            <w:szCs w:val="24"/>
          </w:rPr>
          <w:t>and a</w:t>
        </w:r>
      </w:ins>
      <w:r w:rsidR="006D72A0" w:rsidRPr="001C287A">
        <w:rPr>
          <w:rFonts w:ascii="Times New Roman" w:hAnsi="Times New Roman"/>
          <w:color w:val="000000" w:themeColor="text1"/>
          <w:sz w:val="24"/>
          <w:rPrChange w:id="3220" w:author="User" w:date="2012-11-18T09:33:00Z">
            <w:rPr>
              <w:rFonts w:ascii="Times New Roman" w:hAnsi="Times New Roman"/>
            </w:rPr>
          </w:rPrChange>
        </w:rPr>
        <w:t xml:space="preserve"> characteristic of </w:t>
      </w:r>
      <w:r w:rsidR="006422A2" w:rsidRPr="001C287A">
        <w:rPr>
          <w:rFonts w:ascii="Times New Roman" w:hAnsi="Times New Roman"/>
          <w:color w:val="000000" w:themeColor="text1"/>
          <w:sz w:val="24"/>
          <w:rPrChange w:id="3221" w:author="User" w:date="2012-11-18T09:33:00Z">
            <w:rPr>
              <w:rFonts w:ascii="Times New Roman" w:hAnsi="Times New Roman"/>
            </w:rPr>
          </w:rPrChange>
        </w:rPr>
        <w:t xml:space="preserve">oceanic </w:t>
      </w:r>
      <w:r w:rsidR="006D72A0" w:rsidRPr="001C287A">
        <w:rPr>
          <w:rFonts w:ascii="Times New Roman" w:hAnsi="Times New Roman"/>
          <w:color w:val="000000" w:themeColor="text1"/>
          <w:sz w:val="24"/>
          <w:rPrChange w:id="3222" w:author="User" w:date="2012-11-18T09:33:00Z">
            <w:rPr>
              <w:rFonts w:ascii="Times New Roman" w:hAnsi="Times New Roman"/>
            </w:rPr>
          </w:rPrChange>
        </w:rPr>
        <w:t xml:space="preserve">coastal samples (Rusch </w:t>
      </w:r>
      <w:r w:rsidR="006D72A0" w:rsidRPr="001C287A">
        <w:rPr>
          <w:rFonts w:ascii="Times New Roman" w:hAnsi="Times New Roman"/>
          <w:i/>
          <w:color w:val="000000" w:themeColor="text1"/>
          <w:sz w:val="24"/>
          <w:rPrChange w:id="3223" w:author="User" w:date="2012-11-18T09:33:00Z">
            <w:rPr>
              <w:rFonts w:ascii="Times New Roman" w:hAnsi="Times New Roman"/>
              <w:i/>
            </w:rPr>
          </w:rPrChange>
        </w:rPr>
        <w:t>et al.</w:t>
      </w:r>
      <w:r w:rsidR="006D72A0" w:rsidRPr="001C287A">
        <w:rPr>
          <w:rFonts w:ascii="Times New Roman" w:hAnsi="Times New Roman"/>
          <w:color w:val="000000" w:themeColor="text1"/>
          <w:sz w:val="24"/>
          <w:rPrChange w:id="3224" w:author="User" w:date="2012-11-18T09:33:00Z">
            <w:rPr>
              <w:rFonts w:ascii="Times New Roman" w:hAnsi="Times New Roman"/>
            </w:rPr>
          </w:rPrChange>
        </w:rPr>
        <w:t xml:space="preserve">, 2007). </w:t>
      </w:r>
      <w:r w:rsidR="00AB1872" w:rsidRPr="001C287A">
        <w:rPr>
          <w:rFonts w:ascii="Times New Roman" w:hAnsi="Times New Roman"/>
          <w:color w:val="000000" w:themeColor="text1"/>
          <w:sz w:val="24"/>
          <w:rPrChange w:id="3225" w:author="User" w:date="2012-11-18T09:33:00Z">
            <w:rPr>
              <w:rFonts w:ascii="Times New Roman" w:hAnsi="Times New Roman"/>
            </w:rPr>
          </w:rPrChange>
        </w:rPr>
        <w:t>Four of the groups</w:t>
      </w:r>
      <w:r w:rsidR="006D72A0" w:rsidRPr="001C287A">
        <w:rPr>
          <w:rFonts w:ascii="Times New Roman" w:hAnsi="Times New Roman"/>
          <w:color w:val="000000" w:themeColor="text1"/>
          <w:sz w:val="24"/>
          <w:rPrChange w:id="3226" w:author="User" w:date="2012-11-18T09:33:00Z">
            <w:rPr>
              <w:rFonts w:ascii="Times New Roman" w:hAnsi="Times New Roman"/>
            </w:rPr>
          </w:rPrChange>
        </w:rPr>
        <w:t xml:space="preserve"> clustered with homologs of genera detected in the lake, namely </w:t>
      </w:r>
      <w:r w:rsidR="006D72A0" w:rsidRPr="001C287A">
        <w:rPr>
          <w:rFonts w:ascii="Times New Roman" w:hAnsi="Times New Roman"/>
          <w:i/>
          <w:color w:val="000000" w:themeColor="text1"/>
          <w:sz w:val="24"/>
          <w:rPrChange w:id="3227" w:author="User" w:date="2012-11-18T09:33:00Z">
            <w:rPr>
              <w:rFonts w:ascii="Times New Roman" w:hAnsi="Times New Roman"/>
              <w:i/>
            </w:rPr>
          </w:rPrChange>
        </w:rPr>
        <w:t>Marinobacter</w:t>
      </w:r>
      <w:r w:rsidR="006D72A0" w:rsidRPr="001C287A">
        <w:rPr>
          <w:rFonts w:ascii="Times New Roman" w:hAnsi="Times New Roman"/>
          <w:color w:val="000000" w:themeColor="text1"/>
          <w:sz w:val="24"/>
          <w:rPrChange w:id="3228" w:author="User" w:date="2012-11-18T09:33:00Z">
            <w:rPr>
              <w:rFonts w:ascii="Times New Roman" w:hAnsi="Times New Roman"/>
            </w:rPr>
          </w:rPrChange>
        </w:rPr>
        <w:t xml:space="preserve">, </w:t>
      </w:r>
      <w:r w:rsidR="006D72A0" w:rsidRPr="001C287A">
        <w:rPr>
          <w:rFonts w:ascii="Times New Roman" w:hAnsi="Times New Roman"/>
          <w:i/>
          <w:color w:val="000000" w:themeColor="text1"/>
          <w:sz w:val="24"/>
          <w:rPrChange w:id="3229" w:author="User" w:date="2012-11-18T09:33:00Z">
            <w:rPr>
              <w:rFonts w:ascii="Times New Roman" w:hAnsi="Times New Roman"/>
              <w:i/>
            </w:rPr>
          </w:rPrChange>
        </w:rPr>
        <w:t>Psychroflexus</w:t>
      </w:r>
      <w:r w:rsidR="006D72A0" w:rsidRPr="001C287A">
        <w:rPr>
          <w:rFonts w:ascii="Times New Roman" w:hAnsi="Times New Roman"/>
          <w:color w:val="000000" w:themeColor="text1"/>
          <w:sz w:val="24"/>
          <w:rPrChange w:id="3230" w:author="User" w:date="2012-11-18T09:33:00Z">
            <w:rPr>
              <w:rFonts w:ascii="Times New Roman" w:hAnsi="Times New Roman"/>
            </w:rPr>
          </w:rPrChange>
        </w:rPr>
        <w:t xml:space="preserve">, </w:t>
      </w:r>
      <w:r w:rsidR="006D72A0" w:rsidRPr="001C287A">
        <w:rPr>
          <w:rFonts w:ascii="Times New Roman" w:hAnsi="Times New Roman"/>
          <w:i/>
          <w:color w:val="000000" w:themeColor="text1"/>
          <w:sz w:val="24"/>
          <w:rPrChange w:id="3231" w:author="User" w:date="2012-11-18T09:33:00Z">
            <w:rPr>
              <w:rFonts w:ascii="Times New Roman" w:hAnsi="Times New Roman"/>
              <w:i/>
            </w:rPr>
          </w:rPrChange>
        </w:rPr>
        <w:t xml:space="preserve">Octadecabacter </w:t>
      </w:r>
      <w:r w:rsidR="006D72A0" w:rsidRPr="001C287A">
        <w:rPr>
          <w:rFonts w:ascii="Times New Roman" w:hAnsi="Times New Roman"/>
          <w:color w:val="000000" w:themeColor="text1"/>
          <w:sz w:val="24"/>
          <w:rPrChange w:id="3232" w:author="User" w:date="2012-11-18T09:33:00Z">
            <w:rPr>
              <w:rFonts w:ascii="Times New Roman" w:hAnsi="Times New Roman"/>
            </w:rPr>
          </w:rPrChange>
        </w:rPr>
        <w:t>and “</w:t>
      </w:r>
      <w:r w:rsidR="006D72A0" w:rsidRPr="001C287A">
        <w:rPr>
          <w:rFonts w:ascii="Times New Roman" w:hAnsi="Times New Roman"/>
          <w:i/>
          <w:color w:val="000000" w:themeColor="text1"/>
          <w:sz w:val="24"/>
          <w:rPrChange w:id="3233" w:author="User" w:date="2012-11-18T09:33:00Z">
            <w:rPr>
              <w:rFonts w:ascii="Times New Roman" w:hAnsi="Times New Roman"/>
              <w:i/>
            </w:rPr>
          </w:rPrChange>
        </w:rPr>
        <w:t xml:space="preserve">Candidatus </w:t>
      </w:r>
      <w:r w:rsidR="00DA00A0" w:rsidRPr="001C287A">
        <w:rPr>
          <w:rFonts w:ascii="Times New Roman" w:hAnsi="Times New Roman"/>
          <w:color w:val="000000" w:themeColor="text1"/>
          <w:sz w:val="24"/>
          <w:rPrChange w:id="3234" w:author="User" w:date="2012-11-18T09:33:00Z">
            <w:rPr>
              <w:rFonts w:ascii="Times New Roman" w:hAnsi="Times New Roman"/>
            </w:rPr>
          </w:rPrChange>
        </w:rPr>
        <w:t>Aquiluna” (</w:t>
      </w:r>
      <w:r w:rsidR="00AD5C5A" w:rsidRPr="001C287A">
        <w:rPr>
          <w:rFonts w:ascii="Times New Roman" w:hAnsi="Times New Roman"/>
          <w:color w:val="000000" w:themeColor="text1"/>
          <w:sz w:val="24"/>
          <w:rPrChange w:id="3235" w:author="User" w:date="2012-11-18T09:33:00Z">
            <w:rPr>
              <w:rFonts w:ascii="Times New Roman" w:hAnsi="Times New Roman"/>
            </w:rPr>
          </w:rPrChange>
        </w:rPr>
        <w:t>Figure S7</w:t>
      </w:r>
      <w:r w:rsidR="00AB1872" w:rsidRPr="001C287A">
        <w:rPr>
          <w:rFonts w:ascii="Times New Roman" w:hAnsi="Times New Roman"/>
          <w:color w:val="000000" w:themeColor="text1"/>
          <w:sz w:val="24"/>
          <w:rPrChange w:id="3236" w:author="User" w:date="2012-11-18T09:33:00Z">
            <w:rPr>
              <w:rFonts w:ascii="Times New Roman" w:hAnsi="Times New Roman"/>
            </w:rPr>
          </w:rPrChange>
        </w:rPr>
        <w:t>,</w:t>
      </w:r>
      <w:r w:rsidR="00DA00A0" w:rsidRPr="001C287A">
        <w:rPr>
          <w:rFonts w:ascii="Times New Roman" w:hAnsi="Times New Roman"/>
          <w:color w:val="000000" w:themeColor="text1"/>
          <w:sz w:val="24"/>
          <w:rPrChange w:id="3237" w:author="User" w:date="2012-11-18T09:33:00Z">
            <w:rPr>
              <w:rFonts w:ascii="Times New Roman" w:hAnsi="Times New Roman"/>
            </w:rPr>
          </w:rPrChange>
        </w:rPr>
        <w:t xml:space="preserve"> Table S4</w:t>
      </w:r>
      <w:r w:rsidR="006D72A0" w:rsidRPr="001C287A">
        <w:rPr>
          <w:rFonts w:ascii="Times New Roman" w:hAnsi="Times New Roman"/>
          <w:color w:val="000000" w:themeColor="text1"/>
          <w:sz w:val="24"/>
          <w:rPrChange w:id="3238" w:author="User" w:date="2012-11-18T09:33:00Z">
            <w:rPr>
              <w:rFonts w:ascii="Times New Roman" w:hAnsi="Times New Roman"/>
            </w:rPr>
          </w:rPrChange>
        </w:rPr>
        <w:t xml:space="preserve">). </w:t>
      </w:r>
      <w:r w:rsidR="00D879A5" w:rsidRPr="001C287A">
        <w:rPr>
          <w:rFonts w:ascii="Times New Roman" w:hAnsi="Times New Roman"/>
          <w:color w:val="000000" w:themeColor="text1"/>
          <w:sz w:val="24"/>
          <w:rPrChange w:id="3239" w:author="User" w:date="2012-11-18T09:33:00Z">
            <w:rPr>
              <w:rFonts w:ascii="Times New Roman" w:hAnsi="Times New Roman"/>
            </w:rPr>
          </w:rPrChange>
        </w:rPr>
        <w:t xml:space="preserve">In the SAL-R group, </w:t>
      </w:r>
      <w:r w:rsidR="006D72A0" w:rsidRPr="001C287A">
        <w:rPr>
          <w:rFonts w:ascii="Times New Roman" w:hAnsi="Times New Roman"/>
          <w:color w:val="000000" w:themeColor="text1"/>
          <w:sz w:val="24"/>
          <w:rPrChange w:id="3240" w:author="User" w:date="2012-11-18T09:33:00Z">
            <w:rPr>
              <w:rFonts w:ascii="Times New Roman" w:hAnsi="Times New Roman"/>
            </w:rPr>
          </w:rPrChange>
        </w:rPr>
        <w:t xml:space="preserve">Xanthorhodopsin </w:t>
      </w:r>
      <w:r w:rsidR="00AB1872" w:rsidRPr="001C287A">
        <w:rPr>
          <w:rFonts w:ascii="Times New Roman" w:hAnsi="Times New Roman"/>
          <w:color w:val="000000" w:themeColor="text1"/>
          <w:sz w:val="24"/>
          <w:rPrChange w:id="3241" w:author="User" w:date="2012-11-18T09:33:00Z">
            <w:rPr>
              <w:rFonts w:ascii="Times New Roman" w:hAnsi="Times New Roman"/>
            </w:rPr>
          </w:rPrChange>
        </w:rPr>
        <w:t>originates</w:t>
      </w:r>
      <w:r w:rsidR="006D72A0" w:rsidRPr="001C287A">
        <w:rPr>
          <w:rFonts w:ascii="Times New Roman" w:hAnsi="Times New Roman"/>
          <w:color w:val="000000" w:themeColor="text1"/>
          <w:sz w:val="24"/>
          <w:rPrChange w:id="3242" w:author="User" w:date="2012-11-18T09:33:00Z">
            <w:rPr>
              <w:rFonts w:ascii="Times New Roman" w:hAnsi="Times New Roman"/>
            </w:rPr>
          </w:rPrChange>
        </w:rPr>
        <w:t xml:space="preserve"> from the sphingomonad </w:t>
      </w:r>
      <w:del w:id="3243" w:author="User" w:date="2012-11-18T09:33:00Z">
        <w:r w:rsidR="006D72A0" w:rsidRPr="009E354D">
          <w:rPr>
            <w:rFonts w:ascii="Times New Roman" w:hAnsi="Times New Roman" w:cs="Times New Roman"/>
            <w:i/>
          </w:rPr>
          <w:delText>Salinibacter</w:delText>
        </w:r>
        <w:r w:rsidR="006D72A0">
          <w:rPr>
            <w:rFonts w:ascii="Times New Roman" w:hAnsi="Times New Roman" w:cs="Times New Roman"/>
            <w:i/>
          </w:rPr>
          <w:delText>ruber</w:delText>
        </w:r>
      </w:del>
      <w:ins w:id="3244" w:author="User" w:date="2012-11-18T09:33:00Z">
        <w:r w:rsidR="006D72A0" w:rsidRPr="001C287A">
          <w:rPr>
            <w:rFonts w:ascii="Times New Roman" w:hAnsi="Times New Roman" w:cs="Times New Roman"/>
            <w:i/>
            <w:color w:val="000000" w:themeColor="text1"/>
            <w:sz w:val="24"/>
            <w:szCs w:val="24"/>
          </w:rPr>
          <w:t>Salinibacter</w:t>
        </w:r>
        <w:r w:rsidR="000121DC">
          <w:rPr>
            <w:rFonts w:ascii="Times New Roman" w:hAnsi="Times New Roman" w:cs="Times New Roman"/>
            <w:i/>
            <w:color w:val="000000" w:themeColor="text1"/>
            <w:sz w:val="24"/>
            <w:szCs w:val="24"/>
          </w:rPr>
          <w:t xml:space="preserve"> </w:t>
        </w:r>
        <w:r w:rsidR="006D72A0" w:rsidRPr="001C287A">
          <w:rPr>
            <w:rFonts w:ascii="Times New Roman" w:hAnsi="Times New Roman" w:cs="Times New Roman"/>
            <w:i/>
            <w:color w:val="000000" w:themeColor="text1"/>
            <w:sz w:val="24"/>
            <w:szCs w:val="24"/>
          </w:rPr>
          <w:t>ruber</w:t>
        </w:r>
      </w:ins>
      <w:r w:rsidR="006D72A0" w:rsidRPr="001C287A">
        <w:rPr>
          <w:rFonts w:ascii="Times New Roman" w:hAnsi="Times New Roman"/>
          <w:i/>
          <w:color w:val="000000" w:themeColor="text1"/>
          <w:sz w:val="24"/>
          <w:rPrChange w:id="3245" w:author="User" w:date="2012-11-18T09:33:00Z">
            <w:rPr>
              <w:rFonts w:ascii="Times New Roman" w:hAnsi="Times New Roman"/>
              <w:i/>
            </w:rPr>
          </w:rPrChange>
        </w:rPr>
        <w:t xml:space="preserve"> </w:t>
      </w:r>
      <w:r w:rsidR="006D72A0" w:rsidRPr="001C287A">
        <w:rPr>
          <w:rFonts w:ascii="Times New Roman" w:hAnsi="Times New Roman"/>
          <w:color w:val="000000" w:themeColor="text1"/>
          <w:sz w:val="24"/>
          <w:rPrChange w:id="3246" w:author="User" w:date="2012-11-18T09:33:00Z">
            <w:rPr>
              <w:rFonts w:ascii="Times New Roman" w:hAnsi="Times New Roman"/>
            </w:rPr>
          </w:rPrChange>
        </w:rPr>
        <w:t>(</w:t>
      </w:r>
      <w:r w:rsidR="00DB643B" w:rsidRPr="001C287A">
        <w:rPr>
          <w:rFonts w:ascii="Times New Roman" w:hAnsi="Times New Roman"/>
          <w:color w:val="000000" w:themeColor="text1"/>
          <w:sz w:val="24"/>
          <w:rPrChange w:id="3247" w:author="User" w:date="2012-11-18T09:33:00Z">
            <w:rPr>
              <w:rFonts w:ascii="Times New Roman" w:hAnsi="Times New Roman"/>
            </w:rPr>
          </w:rPrChange>
        </w:rPr>
        <w:t xml:space="preserve">Balashov </w:t>
      </w:r>
      <w:r w:rsidR="00DB643B" w:rsidRPr="001C287A">
        <w:rPr>
          <w:rFonts w:ascii="Times New Roman" w:hAnsi="Times New Roman"/>
          <w:i/>
          <w:color w:val="000000" w:themeColor="text1"/>
          <w:sz w:val="24"/>
          <w:rPrChange w:id="3248" w:author="User" w:date="2012-11-18T09:33:00Z">
            <w:rPr>
              <w:rFonts w:ascii="Times New Roman" w:hAnsi="Times New Roman"/>
              <w:i/>
            </w:rPr>
          </w:rPrChange>
        </w:rPr>
        <w:t>et al.</w:t>
      </w:r>
      <w:r w:rsidR="00DB643B" w:rsidRPr="001C287A">
        <w:rPr>
          <w:rFonts w:ascii="Times New Roman" w:hAnsi="Times New Roman"/>
          <w:color w:val="000000" w:themeColor="text1"/>
          <w:sz w:val="24"/>
          <w:rPrChange w:id="3249" w:author="User" w:date="2012-11-18T09:33:00Z">
            <w:rPr>
              <w:rFonts w:ascii="Times New Roman" w:hAnsi="Times New Roman"/>
            </w:rPr>
          </w:rPrChange>
        </w:rPr>
        <w:t>, 2005</w:t>
      </w:r>
      <w:r w:rsidR="006D72A0" w:rsidRPr="001C287A">
        <w:rPr>
          <w:rFonts w:ascii="Times New Roman" w:hAnsi="Times New Roman"/>
          <w:color w:val="000000" w:themeColor="text1"/>
          <w:sz w:val="24"/>
          <w:rPrChange w:id="3250" w:author="User" w:date="2012-11-18T09:33:00Z">
            <w:rPr>
              <w:rFonts w:ascii="Times New Roman" w:hAnsi="Times New Roman"/>
            </w:rPr>
          </w:rPrChange>
        </w:rPr>
        <w:t>)</w:t>
      </w:r>
      <w:r w:rsidR="00D879A5" w:rsidRPr="001C287A">
        <w:rPr>
          <w:rFonts w:ascii="Times New Roman" w:hAnsi="Times New Roman"/>
          <w:color w:val="000000" w:themeColor="text1"/>
          <w:sz w:val="24"/>
          <w:rPrChange w:id="3251" w:author="User" w:date="2012-11-18T09:33:00Z">
            <w:rPr>
              <w:rFonts w:ascii="Times New Roman" w:hAnsi="Times New Roman"/>
            </w:rPr>
          </w:rPrChange>
        </w:rPr>
        <w:t xml:space="preserve">. It is therefore likely </w:t>
      </w:r>
      <w:del w:id="3252" w:author="User" w:date="2012-11-18T09:33:00Z">
        <w:r w:rsidR="00D879A5">
          <w:rPr>
            <w:rFonts w:ascii="Times New Roman" w:hAnsi="Times New Roman" w:cs="Times New Roman"/>
          </w:rPr>
          <w:delText>that</w:delText>
        </w:r>
        <w:r w:rsidR="006D72A0" w:rsidRPr="007B0D0B">
          <w:rPr>
            <w:rFonts w:ascii="Times New Roman" w:hAnsi="Times New Roman" w:cs="Times New Roman"/>
            <w:i/>
          </w:rPr>
          <w:delText>Sphingobacteria</w:delText>
        </w:r>
      </w:del>
      <w:ins w:id="3253" w:author="User" w:date="2012-11-18T09:33:00Z">
        <w:r w:rsidR="00D879A5" w:rsidRPr="001C287A">
          <w:rPr>
            <w:rFonts w:ascii="Times New Roman" w:hAnsi="Times New Roman" w:cs="Times New Roman"/>
            <w:color w:val="000000" w:themeColor="text1"/>
            <w:sz w:val="24"/>
            <w:szCs w:val="24"/>
          </w:rPr>
          <w:t>that</w:t>
        </w:r>
        <w:r w:rsidR="000121DC">
          <w:rPr>
            <w:rFonts w:ascii="Times New Roman" w:hAnsi="Times New Roman" w:cs="Times New Roman"/>
            <w:color w:val="000000" w:themeColor="text1"/>
            <w:sz w:val="24"/>
            <w:szCs w:val="24"/>
          </w:rPr>
          <w:t xml:space="preserve"> </w:t>
        </w:r>
        <w:r w:rsidR="006D72A0" w:rsidRPr="001C287A">
          <w:rPr>
            <w:rFonts w:ascii="Times New Roman" w:hAnsi="Times New Roman" w:cs="Times New Roman"/>
            <w:i/>
            <w:color w:val="000000" w:themeColor="text1"/>
            <w:sz w:val="24"/>
            <w:szCs w:val="24"/>
          </w:rPr>
          <w:t>Sphingobacteria</w:t>
        </w:r>
        <w:r w:rsidR="000121DC">
          <w:rPr>
            <w:rFonts w:ascii="Times New Roman" w:hAnsi="Times New Roman" w:cs="Times New Roman"/>
            <w:i/>
            <w:color w:val="000000" w:themeColor="text1"/>
            <w:sz w:val="24"/>
            <w:szCs w:val="24"/>
          </w:rPr>
          <w:t xml:space="preserve"> </w:t>
        </w:r>
      </w:ins>
      <w:r w:rsidR="00DA00A0" w:rsidRPr="001C287A">
        <w:rPr>
          <w:rFonts w:ascii="Times New Roman" w:hAnsi="Times New Roman"/>
          <w:color w:val="000000" w:themeColor="text1"/>
          <w:sz w:val="24"/>
          <w:rPrChange w:id="3254" w:author="User" w:date="2012-11-18T09:33:00Z">
            <w:rPr>
              <w:rFonts w:ascii="Times New Roman" w:hAnsi="Times New Roman"/>
            </w:rPr>
          </w:rPrChange>
        </w:rPr>
        <w:t>(Table S4</w:t>
      </w:r>
      <w:r w:rsidR="006D72A0" w:rsidRPr="001C287A">
        <w:rPr>
          <w:rFonts w:ascii="Times New Roman" w:hAnsi="Times New Roman"/>
          <w:color w:val="000000" w:themeColor="text1"/>
          <w:sz w:val="24"/>
          <w:rPrChange w:id="3255" w:author="User" w:date="2012-11-18T09:33:00Z">
            <w:rPr>
              <w:rFonts w:ascii="Times New Roman" w:hAnsi="Times New Roman"/>
            </w:rPr>
          </w:rPrChange>
        </w:rPr>
        <w:t>)</w:t>
      </w:r>
      <w:r w:rsidRPr="001C287A">
        <w:rPr>
          <w:rFonts w:ascii="Times New Roman" w:hAnsi="Times New Roman"/>
          <w:color w:val="000000" w:themeColor="text1"/>
          <w:sz w:val="24"/>
          <w:rPrChange w:id="3256" w:author="User" w:date="2012-11-18T09:33:00Z">
            <w:rPr>
              <w:rFonts w:ascii="Times New Roman" w:hAnsi="Times New Roman"/>
            </w:rPr>
          </w:rPrChange>
        </w:rPr>
        <w:t xml:space="preserve"> are the likely origin of the SAL-R group</w:t>
      </w:r>
      <w:r w:rsidR="006D72A0" w:rsidRPr="001C287A">
        <w:rPr>
          <w:rFonts w:ascii="Times New Roman" w:hAnsi="Times New Roman"/>
          <w:color w:val="000000" w:themeColor="text1"/>
          <w:sz w:val="24"/>
          <w:rPrChange w:id="3257" w:author="User" w:date="2012-11-18T09:33:00Z">
            <w:rPr>
              <w:rFonts w:ascii="Times New Roman" w:hAnsi="Times New Roman"/>
            </w:rPr>
          </w:rPrChange>
        </w:rPr>
        <w:t xml:space="preserve">. </w:t>
      </w:r>
      <w:r w:rsidR="00AB1872" w:rsidRPr="001C287A">
        <w:rPr>
          <w:rFonts w:ascii="Times New Roman" w:hAnsi="Times New Roman"/>
          <w:color w:val="000000" w:themeColor="text1"/>
          <w:sz w:val="24"/>
          <w:rPrChange w:id="3258" w:author="User" w:date="2012-11-18T09:33:00Z">
            <w:rPr>
              <w:rFonts w:ascii="Times New Roman" w:hAnsi="Times New Roman"/>
            </w:rPr>
          </w:rPrChange>
        </w:rPr>
        <w:t>T</w:t>
      </w:r>
      <w:r w:rsidR="006D72A0" w:rsidRPr="001C287A">
        <w:rPr>
          <w:rFonts w:ascii="Times New Roman" w:hAnsi="Times New Roman"/>
          <w:color w:val="000000" w:themeColor="text1"/>
          <w:sz w:val="24"/>
          <w:rPrChange w:id="3259" w:author="User" w:date="2012-11-18T09:33:00Z">
            <w:rPr>
              <w:rFonts w:ascii="Times New Roman" w:hAnsi="Times New Roman"/>
            </w:rPr>
          </w:rPrChange>
        </w:rPr>
        <w:t>he most abundant group, OL-R1</w:t>
      </w:r>
      <w:r w:rsidR="00F90F9D" w:rsidRPr="001C287A">
        <w:rPr>
          <w:rFonts w:ascii="Times New Roman" w:hAnsi="Times New Roman"/>
          <w:color w:val="000000" w:themeColor="text1"/>
          <w:sz w:val="24"/>
          <w:rPrChange w:id="3260" w:author="User" w:date="2012-11-18T09:33:00Z">
            <w:rPr>
              <w:rFonts w:ascii="Times New Roman" w:hAnsi="Times New Roman"/>
            </w:rPr>
          </w:rPrChange>
        </w:rPr>
        <w:t xml:space="preserve"> (Figure S7</w:t>
      </w:r>
      <w:r w:rsidRPr="001C287A">
        <w:rPr>
          <w:rFonts w:ascii="Times New Roman" w:hAnsi="Times New Roman"/>
          <w:color w:val="000000" w:themeColor="text1"/>
          <w:sz w:val="24"/>
          <w:rPrChange w:id="3261" w:author="User" w:date="2012-11-18T09:33:00Z">
            <w:rPr>
              <w:rFonts w:ascii="Times New Roman" w:hAnsi="Times New Roman"/>
            </w:rPr>
          </w:rPrChange>
        </w:rPr>
        <w:t>)</w:t>
      </w:r>
      <w:r w:rsidR="006D72A0" w:rsidRPr="001C287A">
        <w:rPr>
          <w:rFonts w:ascii="Times New Roman" w:hAnsi="Times New Roman"/>
          <w:color w:val="000000" w:themeColor="text1"/>
          <w:sz w:val="24"/>
          <w:rPrChange w:id="3262" w:author="User" w:date="2012-11-18T09:33:00Z">
            <w:rPr>
              <w:rFonts w:ascii="Times New Roman" w:hAnsi="Times New Roman"/>
            </w:rPr>
          </w:rPrChange>
        </w:rPr>
        <w:t xml:space="preserve">, had </w:t>
      </w:r>
      <w:r w:rsidR="00AB1872" w:rsidRPr="001C287A">
        <w:rPr>
          <w:rFonts w:ascii="Times New Roman" w:hAnsi="Times New Roman"/>
          <w:color w:val="000000" w:themeColor="text1"/>
          <w:sz w:val="24"/>
          <w:rPrChange w:id="3263" w:author="User" w:date="2012-11-18T09:33:00Z">
            <w:rPr>
              <w:rFonts w:ascii="Times New Roman" w:hAnsi="Times New Roman"/>
            </w:rPr>
          </w:rPrChange>
        </w:rPr>
        <w:t xml:space="preserve">no close homologs from GENBANK but </w:t>
      </w:r>
      <w:r w:rsidR="00C77B5D" w:rsidRPr="001C287A">
        <w:rPr>
          <w:rFonts w:ascii="Times New Roman" w:hAnsi="Times New Roman"/>
          <w:color w:val="000000" w:themeColor="text1"/>
          <w:sz w:val="24"/>
          <w:rPrChange w:id="3264" w:author="User" w:date="2012-11-18T09:33:00Z">
            <w:rPr>
              <w:rFonts w:ascii="Times New Roman" w:hAnsi="Times New Roman"/>
            </w:rPr>
          </w:rPrChange>
        </w:rPr>
        <w:t xml:space="preserve">it was abundant on the </w:t>
      </w:r>
      <w:r w:rsidR="00AB1872" w:rsidRPr="001C287A">
        <w:rPr>
          <w:rFonts w:ascii="Times New Roman" w:hAnsi="Times New Roman"/>
          <w:color w:val="000000" w:themeColor="text1"/>
          <w:sz w:val="24"/>
          <w:rPrChange w:id="3265" w:author="User" w:date="2012-11-18T09:33:00Z">
            <w:rPr>
              <w:rFonts w:ascii="Times New Roman" w:hAnsi="Times New Roman"/>
            </w:rPr>
          </w:rPrChange>
        </w:rPr>
        <w:t xml:space="preserve">3.0 µm fraction </w:t>
      </w:r>
      <w:r w:rsidR="00C77B5D" w:rsidRPr="001C287A">
        <w:rPr>
          <w:rFonts w:ascii="Times New Roman" w:hAnsi="Times New Roman"/>
          <w:color w:val="000000" w:themeColor="text1"/>
          <w:sz w:val="24"/>
          <w:rPrChange w:id="3266" w:author="User" w:date="2012-11-18T09:33:00Z">
            <w:rPr>
              <w:rFonts w:ascii="Times New Roman" w:hAnsi="Times New Roman"/>
            </w:rPr>
          </w:rPrChange>
        </w:rPr>
        <w:t xml:space="preserve">and has a </w:t>
      </w:r>
      <w:commentRangeStart w:id="3267"/>
      <w:commentRangeStart w:id="3268"/>
      <w:r w:rsidR="00C77B5D" w:rsidRPr="001C287A">
        <w:rPr>
          <w:rFonts w:ascii="Times New Roman" w:hAnsi="Times New Roman"/>
          <w:color w:val="000000" w:themeColor="text1"/>
          <w:sz w:val="24"/>
          <w:rPrChange w:id="3269" w:author="User" w:date="2012-11-18T09:33:00Z">
            <w:rPr>
              <w:rFonts w:ascii="Times New Roman" w:hAnsi="Times New Roman"/>
            </w:rPr>
          </w:rPrChange>
        </w:rPr>
        <w:t>distribution</w:t>
      </w:r>
      <w:commentRangeEnd w:id="3267"/>
      <w:r w:rsidR="00D879A5">
        <w:rPr>
          <w:rStyle w:val="CommentReference"/>
        </w:rPr>
        <w:commentReference w:id="3267"/>
      </w:r>
      <w:commentRangeEnd w:id="3268"/>
      <w:r w:rsidR="00DD36AB">
        <w:rPr>
          <w:rStyle w:val="CommentReference"/>
        </w:rPr>
        <w:commentReference w:id="3268"/>
      </w:r>
      <w:ins w:id="3270" w:author="User" w:date="2012-11-18T09:33:00Z">
        <w:r w:rsidR="00C77B5D" w:rsidRPr="001C287A">
          <w:rPr>
            <w:rFonts w:ascii="Times New Roman" w:hAnsi="Times New Roman" w:cs="Times New Roman"/>
            <w:color w:val="000000" w:themeColor="text1"/>
            <w:sz w:val="24"/>
            <w:szCs w:val="24"/>
          </w:rPr>
          <w:t xml:space="preserve"> </w:t>
        </w:r>
        <w:r w:rsidR="000121DC">
          <w:rPr>
            <w:rFonts w:ascii="Times New Roman" w:hAnsi="Times New Roman" w:cs="Times New Roman"/>
            <w:color w:val="000000" w:themeColor="text1"/>
            <w:sz w:val="24"/>
            <w:szCs w:val="24"/>
          </w:rPr>
          <w:t>(Figure 4A)</w:t>
        </w:r>
      </w:ins>
      <w:r w:rsidR="000121DC">
        <w:rPr>
          <w:rFonts w:ascii="Times New Roman" w:hAnsi="Times New Roman"/>
          <w:color w:val="000000" w:themeColor="text1"/>
          <w:sz w:val="24"/>
          <w:rPrChange w:id="3271" w:author="User" w:date="2012-11-18T09:33:00Z">
            <w:rPr>
              <w:rFonts w:ascii="Times New Roman" w:hAnsi="Times New Roman"/>
            </w:rPr>
          </w:rPrChange>
        </w:rPr>
        <w:t xml:space="preserve"> </w:t>
      </w:r>
      <w:r w:rsidR="00C77B5D" w:rsidRPr="001C287A">
        <w:rPr>
          <w:rFonts w:ascii="Times New Roman" w:hAnsi="Times New Roman"/>
          <w:color w:val="000000" w:themeColor="text1"/>
          <w:sz w:val="24"/>
          <w:rPrChange w:id="3272" w:author="User" w:date="2012-11-18T09:33:00Z">
            <w:rPr>
              <w:rFonts w:ascii="Times New Roman" w:hAnsi="Times New Roman"/>
            </w:rPr>
          </w:rPrChange>
        </w:rPr>
        <w:t>suggesting</w:t>
      </w:r>
      <w:r w:rsidR="00AB1872" w:rsidRPr="001C287A">
        <w:rPr>
          <w:rFonts w:ascii="Times New Roman" w:hAnsi="Times New Roman"/>
          <w:color w:val="000000" w:themeColor="text1"/>
          <w:sz w:val="24"/>
          <w:rPrChange w:id="3273" w:author="User" w:date="2012-11-18T09:33:00Z">
            <w:rPr>
              <w:rFonts w:ascii="Times New Roman" w:hAnsi="Times New Roman"/>
            </w:rPr>
          </w:rPrChange>
        </w:rPr>
        <w:t xml:space="preserve"> it originates from</w:t>
      </w:r>
      <w:r w:rsidR="00D879A5" w:rsidRPr="001C287A">
        <w:rPr>
          <w:rFonts w:ascii="Times New Roman" w:hAnsi="Times New Roman"/>
          <w:color w:val="000000" w:themeColor="text1"/>
          <w:sz w:val="24"/>
          <w:rPrChange w:id="3274" w:author="User" w:date="2012-11-18T09:33:00Z">
            <w:rPr>
              <w:rFonts w:ascii="Times New Roman" w:hAnsi="Times New Roman"/>
            </w:rPr>
          </w:rPrChange>
        </w:rPr>
        <w:t xml:space="preserve"> member of </w:t>
      </w:r>
      <w:del w:id="3275" w:author="User" w:date="2012-11-18T09:33:00Z">
        <w:r w:rsidR="00D879A5">
          <w:rPr>
            <w:rFonts w:ascii="Times New Roman" w:hAnsi="Times New Roman" w:cs="Times New Roman"/>
          </w:rPr>
          <w:delText>the</w:delText>
        </w:r>
        <w:r w:rsidR="00AB1872" w:rsidRPr="00AB1872">
          <w:rPr>
            <w:rFonts w:ascii="Times New Roman" w:hAnsi="Times New Roman" w:cs="Times New Roman"/>
            <w:i/>
          </w:rPr>
          <w:delText>Roseobacter</w:delText>
        </w:r>
        <w:r w:rsidR="007C7D30">
          <w:rPr>
            <w:rFonts w:ascii="Times New Roman" w:hAnsi="Times New Roman" w:cs="Times New Roman"/>
          </w:rPr>
          <w:delText>clade</w:delText>
        </w:r>
      </w:del>
      <w:ins w:id="3276" w:author="User" w:date="2012-11-18T09:33:00Z">
        <w:r w:rsidR="00D879A5" w:rsidRPr="001C287A">
          <w:rPr>
            <w:rFonts w:ascii="Times New Roman" w:hAnsi="Times New Roman" w:cs="Times New Roman"/>
            <w:color w:val="000000" w:themeColor="text1"/>
            <w:sz w:val="24"/>
            <w:szCs w:val="24"/>
          </w:rPr>
          <w:t>the</w:t>
        </w:r>
        <w:r w:rsidR="000121DC">
          <w:rPr>
            <w:rFonts w:ascii="Times New Roman" w:hAnsi="Times New Roman" w:cs="Times New Roman"/>
            <w:color w:val="000000" w:themeColor="text1"/>
            <w:sz w:val="24"/>
            <w:szCs w:val="24"/>
          </w:rPr>
          <w:t xml:space="preserve"> </w:t>
        </w:r>
        <w:r w:rsidR="00AB1872" w:rsidRPr="001C287A">
          <w:rPr>
            <w:rFonts w:ascii="Times New Roman" w:hAnsi="Times New Roman" w:cs="Times New Roman"/>
            <w:i/>
            <w:color w:val="000000" w:themeColor="text1"/>
            <w:sz w:val="24"/>
            <w:szCs w:val="24"/>
          </w:rPr>
          <w:t>Roseobacter</w:t>
        </w:r>
        <w:r w:rsidR="000121DC">
          <w:rPr>
            <w:rFonts w:ascii="Times New Roman" w:hAnsi="Times New Roman" w:cs="Times New Roman"/>
            <w:i/>
            <w:color w:val="000000" w:themeColor="text1"/>
            <w:sz w:val="24"/>
            <w:szCs w:val="24"/>
          </w:rPr>
          <w:t xml:space="preserve"> </w:t>
        </w:r>
        <w:r w:rsidR="007C7D30" w:rsidRPr="001C287A">
          <w:rPr>
            <w:rFonts w:ascii="Times New Roman" w:hAnsi="Times New Roman" w:cs="Times New Roman"/>
            <w:color w:val="000000" w:themeColor="text1"/>
            <w:sz w:val="24"/>
            <w:szCs w:val="24"/>
          </w:rPr>
          <w:t>clade</w:t>
        </w:r>
      </w:ins>
      <w:r w:rsidR="000B6142" w:rsidRPr="001C287A">
        <w:rPr>
          <w:rFonts w:ascii="Times New Roman" w:hAnsi="Times New Roman"/>
          <w:color w:val="000000" w:themeColor="text1"/>
          <w:sz w:val="24"/>
          <w:rPrChange w:id="3277" w:author="User" w:date="2012-11-18T09:33:00Z">
            <w:rPr>
              <w:rFonts w:ascii="Times New Roman" w:hAnsi="Times New Roman"/>
            </w:rPr>
          </w:rPrChange>
        </w:rPr>
        <w:t xml:space="preserve"> (*</w:t>
      </w:r>
      <w:r w:rsidR="000B6142" w:rsidRPr="001C287A">
        <w:rPr>
          <w:rFonts w:ascii="Times New Roman" w:hAnsi="Times New Roman"/>
          <w:color w:val="000000" w:themeColor="text1"/>
          <w:sz w:val="24"/>
          <w:highlight w:val="yellow"/>
          <w:rPrChange w:id="3278" w:author="User" w:date="2012-11-18T09:33:00Z">
            <w:rPr>
              <w:rFonts w:ascii="Times New Roman" w:hAnsi="Times New Roman"/>
              <w:highlight w:val="yellow"/>
            </w:rPr>
          </w:rPrChange>
        </w:rPr>
        <w:t xml:space="preserve">link to scaffoldsto </w:t>
      </w:r>
      <w:r w:rsidR="00401AAF" w:rsidRPr="001C287A">
        <w:rPr>
          <w:rFonts w:ascii="Times New Roman" w:hAnsi="Times New Roman"/>
          <w:color w:val="000000" w:themeColor="text1"/>
          <w:sz w:val="24"/>
          <w:highlight w:val="yellow"/>
          <w:rPrChange w:id="3279" w:author="User" w:date="2012-11-18T09:33:00Z">
            <w:rPr>
              <w:rFonts w:ascii="Times New Roman" w:hAnsi="Times New Roman"/>
              <w:highlight w:val="yellow"/>
            </w:rPr>
          </w:rPrChange>
        </w:rPr>
        <w:t>establish taxonomic origin definitively</w:t>
      </w:r>
      <w:r w:rsidR="000B6142" w:rsidRPr="001C287A">
        <w:rPr>
          <w:rFonts w:ascii="Times New Roman" w:hAnsi="Times New Roman"/>
          <w:color w:val="000000" w:themeColor="text1"/>
          <w:sz w:val="24"/>
          <w:rPrChange w:id="3280" w:author="User" w:date="2012-11-18T09:33:00Z">
            <w:rPr>
              <w:rFonts w:ascii="Times New Roman" w:hAnsi="Times New Roman"/>
            </w:rPr>
          </w:rPrChange>
        </w:rPr>
        <w:t>)</w:t>
      </w:r>
      <w:r w:rsidR="006D72A0" w:rsidRPr="001C287A">
        <w:rPr>
          <w:rFonts w:ascii="Times New Roman" w:hAnsi="Times New Roman"/>
          <w:color w:val="000000" w:themeColor="text1"/>
          <w:sz w:val="24"/>
          <w:rPrChange w:id="3281" w:author="User" w:date="2012-11-18T09:33:00Z">
            <w:rPr>
              <w:rFonts w:ascii="Times New Roman" w:hAnsi="Times New Roman"/>
            </w:rPr>
          </w:rPrChange>
        </w:rPr>
        <w:t xml:space="preserve">. </w:t>
      </w:r>
    </w:p>
    <w:p w14:paraId="57020957" w14:textId="77777777" w:rsidR="006D72A0" w:rsidRPr="001C287A" w:rsidRDefault="00286B34" w:rsidP="009A22D7">
      <w:pPr>
        <w:spacing w:after="0" w:line="240" w:lineRule="auto"/>
        <w:rPr>
          <w:rFonts w:ascii="Times New Roman" w:hAnsi="Times New Roman"/>
          <w:color w:val="000000" w:themeColor="text1"/>
          <w:sz w:val="24"/>
          <w:rPrChange w:id="3282" w:author="User" w:date="2012-11-18T09:33:00Z">
            <w:rPr>
              <w:rFonts w:ascii="Times New Roman" w:hAnsi="Times New Roman"/>
            </w:rPr>
          </w:rPrChange>
        </w:rPr>
        <w:pPrChange w:id="3283" w:author="User" w:date="2012-11-18T09:33:00Z">
          <w:pPr>
            <w:spacing w:line="240" w:lineRule="auto"/>
            <w:jc w:val="both"/>
          </w:pPr>
        </w:pPrChange>
      </w:pPr>
      <w:r w:rsidRPr="001C287A">
        <w:rPr>
          <w:rFonts w:ascii="Times New Roman" w:hAnsi="Times New Roman"/>
          <w:color w:val="000000" w:themeColor="text1"/>
          <w:sz w:val="24"/>
          <w:rPrChange w:id="3284" w:author="User" w:date="2012-11-18T09:33:00Z">
            <w:rPr>
              <w:rFonts w:ascii="Times New Roman" w:hAnsi="Times New Roman"/>
            </w:rPr>
          </w:rPrChange>
        </w:rPr>
        <w:t>(</w:t>
      </w:r>
      <w:r w:rsidRPr="001C287A">
        <w:rPr>
          <w:rFonts w:ascii="Times New Roman" w:hAnsi="Times New Roman"/>
          <w:color w:val="000000" w:themeColor="text1"/>
          <w:sz w:val="24"/>
          <w:highlight w:val="yellow"/>
          <w:rPrChange w:id="3285" w:author="User" w:date="2012-11-18T09:33:00Z">
            <w:rPr>
              <w:rFonts w:ascii="Times New Roman" w:hAnsi="Times New Roman"/>
              <w:highlight w:val="yellow"/>
            </w:rPr>
          </w:rPrChange>
        </w:rPr>
        <w:t xml:space="preserve">Table comparing frequencies of rhodopsin, </w:t>
      </w:r>
      <w:r w:rsidR="00312A06" w:rsidRPr="001C287A">
        <w:rPr>
          <w:rFonts w:ascii="Times New Roman" w:hAnsi="Times New Roman"/>
          <w:color w:val="000000" w:themeColor="text1"/>
          <w:sz w:val="24"/>
          <w:highlight w:val="yellow"/>
          <w:rPrChange w:id="3286" w:author="User" w:date="2012-11-18T09:33:00Z">
            <w:rPr>
              <w:rFonts w:ascii="Times New Roman" w:hAnsi="Times New Roman"/>
              <w:highlight w:val="yellow"/>
            </w:rPr>
          </w:rPrChange>
        </w:rPr>
        <w:t>AAnP</w:t>
      </w:r>
      <w:r w:rsidRPr="001C287A">
        <w:rPr>
          <w:rFonts w:ascii="Times New Roman" w:hAnsi="Times New Roman"/>
          <w:color w:val="000000" w:themeColor="text1"/>
          <w:sz w:val="24"/>
          <w:highlight w:val="yellow"/>
          <w:rPrChange w:id="3287" w:author="User" w:date="2012-11-18T09:33:00Z">
            <w:rPr>
              <w:rFonts w:ascii="Times New Roman" w:hAnsi="Times New Roman"/>
              <w:highlight w:val="yellow"/>
            </w:rPr>
          </w:rPrChange>
        </w:rPr>
        <w:t>, DMSP lyases and Dmd</w:t>
      </w:r>
      <w:r w:rsidR="00312A06" w:rsidRPr="001C287A">
        <w:rPr>
          <w:rFonts w:ascii="Times New Roman" w:hAnsi="Times New Roman"/>
          <w:color w:val="000000" w:themeColor="text1"/>
          <w:sz w:val="24"/>
          <w:highlight w:val="yellow"/>
          <w:rPrChange w:id="3288" w:author="User" w:date="2012-11-18T09:33:00Z">
            <w:rPr>
              <w:rFonts w:ascii="Times New Roman" w:hAnsi="Times New Roman"/>
              <w:highlight w:val="yellow"/>
            </w:rPr>
          </w:rPrChange>
        </w:rPr>
        <w:t xml:space="preserve"> genes</w:t>
      </w:r>
      <w:r w:rsidRPr="001C287A">
        <w:rPr>
          <w:rFonts w:ascii="Times New Roman" w:hAnsi="Times New Roman"/>
          <w:color w:val="000000" w:themeColor="text1"/>
          <w:sz w:val="24"/>
          <w:highlight w:val="yellow"/>
          <w:rPrChange w:id="3289" w:author="User" w:date="2012-11-18T09:33:00Z">
            <w:rPr>
              <w:rFonts w:ascii="Times New Roman" w:hAnsi="Times New Roman"/>
              <w:highlight w:val="yellow"/>
            </w:rPr>
          </w:rPrChange>
        </w:rPr>
        <w:t xml:space="preserve"> to other marine</w:t>
      </w:r>
      <w:r w:rsidR="00401AAF" w:rsidRPr="001C287A">
        <w:rPr>
          <w:rFonts w:ascii="Times New Roman" w:hAnsi="Times New Roman"/>
          <w:color w:val="000000" w:themeColor="text1"/>
          <w:sz w:val="24"/>
          <w:highlight w:val="yellow"/>
          <w:rPrChange w:id="3290" w:author="User" w:date="2012-11-18T09:33:00Z">
            <w:rPr>
              <w:rFonts w:ascii="Times New Roman" w:hAnsi="Times New Roman"/>
              <w:highlight w:val="yellow"/>
            </w:rPr>
          </w:rPrChange>
        </w:rPr>
        <w:t xml:space="preserve"> environments</w:t>
      </w:r>
      <w:r w:rsidR="00312A06" w:rsidRPr="001C287A">
        <w:rPr>
          <w:rFonts w:ascii="Times New Roman" w:hAnsi="Times New Roman"/>
          <w:color w:val="000000" w:themeColor="text1"/>
          <w:sz w:val="24"/>
          <w:rPrChange w:id="3291" w:author="User" w:date="2012-11-18T09:33:00Z">
            <w:rPr>
              <w:rFonts w:ascii="Times New Roman" w:hAnsi="Times New Roman"/>
            </w:rPr>
          </w:rPrChange>
        </w:rPr>
        <w:t>).</w:t>
      </w:r>
    </w:p>
    <w:p w14:paraId="042D2EF8" w14:textId="6ECD0CBA" w:rsidR="00A12D98" w:rsidRPr="001C287A" w:rsidRDefault="00312A06" w:rsidP="009A22D7">
      <w:pPr>
        <w:spacing w:after="0" w:line="240" w:lineRule="auto"/>
        <w:ind w:firstLine="426"/>
        <w:rPr>
          <w:rFonts w:ascii="Times New Roman" w:hAnsi="Times New Roman"/>
          <w:color w:val="000000" w:themeColor="text1"/>
          <w:sz w:val="24"/>
          <w:rPrChange w:id="3292" w:author="User" w:date="2012-11-18T09:33:00Z">
            <w:rPr>
              <w:rFonts w:ascii="Times New Roman" w:hAnsi="Times New Roman"/>
            </w:rPr>
          </w:rPrChange>
        </w:rPr>
        <w:pPrChange w:id="3293" w:author="User" w:date="2012-11-18T09:33:00Z">
          <w:pPr>
            <w:spacing w:line="240" w:lineRule="auto"/>
            <w:jc w:val="both"/>
          </w:pPr>
        </w:pPrChange>
      </w:pPr>
      <w:del w:id="3294" w:author="User" w:date="2012-11-18T09:33:00Z">
        <w:r>
          <w:rPr>
            <w:rFonts w:ascii="Times New Roman" w:hAnsi="Times New Roman" w:cs="Times New Roman"/>
          </w:rPr>
          <w:delText>T</w:delText>
        </w:r>
        <w:r w:rsidR="005260EF">
          <w:rPr>
            <w:rFonts w:ascii="Times New Roman" w:hAnsi="Times New Roman" w:cs="Times New Roman"/>
          </w:rPr>
          <w:delText xml:space="preserve">he abundance of </w:delText>
        </w:r>
        <w:r>
          <w:rPr>
            <w:rFonts w:ascii="Times New Roman" w:hAnsi="Times New Roman" w:cs="Times New Roman"/>
          </w:rPr>
          <w:delText xml:space="preserve">photoheterotrophic </w:delText>
        </w:r>
        <w:r w:rsidR="005260EF">
          <w:rPr>
            <w:rFonts w:ascii="Times New Roman" w:hAnsi="Times New Roman" w:cs="Times New Roman"/>
          </w:rPr>
          <w:delText>potential</w:delText>
        </w:r>
        <w:r>
          <w:rPr>
            <w:rFonts w:ascii="Times New Roman" w:hAnsi="Times New Roman" w:cs="Times New Roman"/>
          </w:rPr>
          <w:delText xml:space="preserve"> in </w:delText>
        </w:r>
        <w:r w:rsidR="00DD36AB">
          <w:rPr>
            <w:rFonts w:ascii="Times New Roman" w:hAnsi="Times New Roman" w:cs="Times New Roman"/>
          </w:rPr>
          <w:delText>abundant</w:delText>
        </w:r>
        <w:r w:rsidR="005260EF">
          <w:rPr>
            <w:rFonts w:ascii="Times New Roman" w:hAnsi="Times New Roman" w:cs="Times New Roman"/>
          </w:rPr>
          <w:delText>Organic Lake</w:delText>
        </w:r>
        <w:r>
          <w:rPr>
            <w:rFonts w:ascii="Times New Roman" w:hAnsi="Times New Roman" w:cs="Times New Roman"/>
          </w:rPr>
          <w:delText xml:space="preserve"> bacteria </w:delText>
        </w:r>
        <w:r w:rsidR="005260EF">
          <w:rPr>
            <w:rFonts w:ascii="Times New Roman" w:hAnsi="Times New Roman" w:cs="Times New Roman"/>
          </w:rPr>
          <w:delText>suggests an</w:delText>
        </w:r>
        <w:r w:rsidR="00DD36AB">
          <w:rPr>
            <w:rFonts w:ascii="Times New Roman" w:hAnsi="Times New Roman" w:cs="Times New Roman"/>
          </w:rPr>
          <w:delText xml:space="preserve"> </w:delText>
        </w:r>
        <w:r w:rsidR="005260EF">
          <w:rPr>
            <w:rFonts w:ascii="Times New Roman" w:hAnsi="Times New Roman" w:cs="Times New Roman"/>
          </w:rPr>
          <w:delText>important role</w:delText>
        </w:r>
        <w:r>
          <w:rPr>
            <w:rFonts w:ascii="Times New Roman" w:hAnsi="Times New Roman" w:cs="Times New Roman"/>
          </w:rPr>
          <w:delText xml:space="preserve"> for </w:delText>
        </w:r>
      </w:del>
      <w:ins w:id="3295" w:author="User" w:date="2012-11-18T09:33:00Z">
        <w:r w:rsidR="001947C4">
          <w:rPr>
            <w:rFonts w:ascii="Times New Roman" w:hAnsi="Times New Roman" w:cs="Times New Roman"/>
            <w:color w:val="000000" w:themeColor="text1"/>
            <w:sz w:val="24"/>
            <w:szCs w:val="24"/>
          </w:rPr>
          <w:t>T</w:t>
        </w:r>
        <w:r w:rsidR="00DF0CFF">
          <w:rPr>
            <w:rFonts w:ascii="Times New Roman" w:hAnsi="Times New Roman" w:cs="Times New Roman"/>
            <w:color w:val="000000" w:themeColor="text1"/>
            <w:sz w:val="24"/>
            <w:szCs w:val="24"/>
          </w:rPr>
          <w:t>he</w:t>
        </w:r>
        <w:r w:rsidRPr="001C287A">
          <w:rPr>
            <w:rFonts w:ascii="Times New Roman" w:hAnsi="Times New Roman" w:cs="Times New Roman"/>
            <w:color w:val="000000" w:themeColor="text1"/>
            <w:sz w:val="24"/>
            <w:szCs w:val="24"/>
          </w:rPr>
          <w:t xml:space="preserve"> contribution </w:t>
        </w:r>
        <w:r w:rsidR="00DF0CFF">
          <w:rPr>
            <w:rFonts w:ascii="Times New Roman" w:hAnsi="Times New Roman" w:cs="Times New Roman"/>
            <w:color w:val="000000" w:themeColor="text1"/>
            <w:sz w:val="24"/>
            <w:szCs w:val="24"/>
          </w:rPr>
          <w:t>of</w:t>
        </w:r>
        <w:r w:rsidR="00DF0CFF" w:rsidRPr="001C287A">
          <w:rPr>
            <w:rFonts w:ascii="Times New Roman" w:hAnsi="Times New Roman" w:cs="Times New Roman"/>
            <w:color w:val="000000" w:themeColor="text1"/>
            <w:sz w:val="24"/>
            <w:szCs w:val="24"/>
          </w:rPr>
          <w:t xml:space="preserve"> </w:t>
        </w:r>
      </w:ins>
      <w:r w:rsidR="00DF0CFF" w:rsidRPr="001C287A">
        <w:rPr>
          <w:rFonts w:ascii="Times New Roman" w:hAnsi="Times New Roman"/>
          <w:color w:val="000000" w:themeColor="text1"/>
          <w:sz w:val="24"/>
          <w:rPrChange w:id="3296" w:author="User" w:date="2012-11-18T09:33:00Z">
            <w:rPr>
              <w:rFonts w:ascii="Times New Roman" w:hAnsi="Times New Roman"/>
            </w:rPr>
          </w:rPrChange>
        </w:rPr>
        <w:t>light-driven energy generation</w:t>
      </w:r>
      <w:del w:id="3297" w:author="User" w:date="2012-11-18T09:33:00Z">
        <w:r>
          <w:rPr>
            <w:rFonts w:ascii="Times New Roman" w:hAnsi="Times New Roman" w:cs="Times New Roman"/>
          </w:rPr>
          <w:delText>. The contribution of photoheterotrophic</w:delText>
        </w:r>
      </w:del>
      <w:r w:rsidRPr="001C287A">
        <w:rPr>
          <w:rFonts w:ascii="Times New Roman" w:hAnsi="Times New Roman"/>
          <w:color w:val="000000" w:themeColor="text1"/>
          <w:sz w:val="24"/>
          <w:rPrChange w:id="3298" w:author="User" w:date="2012-11-18T09:33:00Z">
            <w:rPr>
              <w:rFonts w:ascii="Times New Roman" w:hAnsi="Times New Roman"/>
            </w:rPr>
          </w:rPrChange>
        </w:rPr>
        <w:t xml:space="preserve"> processes to the carbon budget is difficult to infer</w:t>
      </w:r>
      <w:r w:rsidR="0091090E" w:rsidRPr="001C287A">
        <w:rPr>
          <w:rFonts w:ascii="Times New Roman" w:hAnsi="Times New Roman"/>
          <w:color w:val="000000" w:themeColor="text1"/>
          <w:sz w:val="24"/>
          <w:rPrChange w:id="3299" w:author="User" w:date="2012-11-18T09:33:00Z">
            <w:rPr>
              <w:rFonts w:ascii="Times New Roman" w:hAnsi="Times New Roman"/>
            </w:rPr>
          </w:rPrChange>
        </w:rPr>
        <w:t xml:space="preserve"> from genetic potential alone</w:t>
      </w:r>
      <w:del w:id="3300" w:author="User" w:date="2012-11-18T09:33:00Z">
        <w:r w:rsidR="0091090E">
          <w:rPr>
            <w:rFonts w:ascii="Times New Roman" w:hAnsi="Times New Roman" w:cs="Times New Roman"/>
          </w:rPr>
          <w:delText xml:space="preserve"> as </w:delText>
        </w:r>
        <w:r w:rsidR="00D914BE">
          <w:rPr>
            <w:rFonts w:ascii="Times New Roman" w:hAnsi="Times New Roman" w:cs="Times New Roman"/>
          </w:rPr>
          <w:delText xml:space="preserve">little is known about how expression of </w:delText>
        </w:r>
        <w:r w:rsidR="0091090E">
          <w:rPr>
            <w:rFonts w:ascii="Times New Roman" w:hAnsi="Times New Roman" w:cs="Times New Roman"/>
          </w:rPr>
          <w:delText>the</w:delText>
        </w:r>
        <w:r w:rsidR="00D914BE">
          <w:rPr>
            <w:rFonts w:ascii="Times New Roman" w:hAnsi="Times New Roman" w:cs="Times New Roman"/>
          </w:rPr>
          <w:delText>se genes is regulated</w:delText>
        </w:r>
        <w:r>
          <w:rPr>
            <w:rFonts w:ascii="Times New Roman" w:hAnsi="Times New Roman" w:cs="Times New Roman"/>
          </w:rPr>
          <w:delText xml:space="preserve">. </w:delText>
        </w:r>
        <w:r w:rsidR="00D914BE">
          <w:rPr>
            <w:rFonts w:ascii="Times New Roman" w:hAnsi="Times New Roman" w:cs="Times New Roman"/>
          </w:rPr>
          <w:delText>In this context it was noted that</w:delText>
        </w:r>
      </w:del>
      <w:ins w:id="3301" w:author="User" w:date="2012-11-18T09:33:00Z">
        <w:r w:rsidRPr="001C287A">
          <w:rPr>
            <w:rFonts w:ascii="Times New Roman" w:hAnsi="Times New Roman" w:cs="Times New Roman"/>
            <w:color w:val="000000" w:themeColor="text1"/>
            <w:sz w:val="24"/>
            <w:szCs w:val="24"/>
          </w:rPr>
          <w:t xml:space="preserve">. </w:t>
        </w:r>
        <w:r w:rsidR="001947C4">
          <w:rPr>
            <w:rFonts w:ascii="Times New Roman" w:hAnsi="Times New Roman" w:cs="Times New Roman"/>
            <w:color w:val="000000" w:themeColor="text1"/>
            <w:sz w:val="24"/>
            <w:szCs w:val="24"/>
          </w:rPr>
          <w:t>For example,</w:t>
        </w:r>
      </w:ins>
      <w:r w:rsidR="001947C4">
        <w:rPr>
          <w:rFonts w:ascii="Times New Roman" w:hAnsi="Times New Roman"/>
          <w:color w:val="000000" w:themeColor="text1"/>
          <w:sz w:val="24"/>
          <w:rPrChange w:id="3302" w:author="User" w:date="2012-11-18T09:33:00Z">
            <w:rPr>
              <w:rFonts w:ascii="Times New Roman" w:hAnsi="Times New Roman"/>
            </w:rPr>
          </w:rPrChange>
        </w:rPr>
        <w:t xml:space="preserve"> t</w:t>
      </w:r>
      <w:r w:rsidR="00D914BE" w:rsidRPr="001C287A">
        <w:rPr>
          <w:rFonts w:ascii="Times New Roman" w:hAnsi="Times New Roman"/>
          <w:color w:val="000000" w:themeColor="text1"/>
          <w:sz w:val="24"/>
          <w:rPrChange w:id="3303" w:author="User" w:date="2012-11-18T09:33:00Z">
            <w:rPr>
              <w:rFonts w:ascii="Times New Roman" w:hAnsi="Times New Roman"/>
            </w:rPr>
          </w:rPrChange>
        </w:rPr>
        <w:t>he</w:t>
      </w:r>
      <w:r w:rsidR="00A12D98" w:rsidRPr="001C287A">
        <w:rPr>
          <w:rFonts w:ascii="Times New Roman" w:hAnsi="Times New Roman"/>
          <w:color w:val="000000" w:themeColor="text1"/>
          <w:sz w:val="24"/>
          <w:rPrChange w:id="3304" w:author="User" w:date="2012-11-18T09:33:00Z">
            <w:rPr>
              <w:rFonts w:ascii="Times New Roman" w:hAnsi="Times New Roman"/>
            </w:rPr>
          </w:rPrChange>
        </w:rPr>
        <w:t xml:space="preserve"> abundance of AAnP and PR </w:t>
      </w:r>
      <w:del w:id="3305" w:author="User" w:date="2012-11-18T09:33:00Z">
        <w:r w:rsidR="00A12D98">
          <w:rPr>
            <w:rFonts w:ascii="Times New Roman" w:hAnsi="Times New Roman" w:cs="Times New Roman"/>
          </w:rPr>
          <w:delText>containing</w:delText>
        </w:r>
      </w:del>
      <w:ins w:id="3306" w:author="User" w:date="2012-11-18T09:33:00Z">
        <w:r w:rsidR="00DF0CFF">
          <w:rPr>
            <w:rFonts w:ascii="Times New Roman" w:hAnsi="Times New Roman" w:cs="Times New Roman"/>
            <w:color w:val="000000" w:themeColor="text1"/>
            <w:sz w:val="24"/>
            <w:szCs w:val="24"/>
          </w:rPr>
          <w:t>genes in Arctic</w:t>
        </w:r>
      </w:ins>
      <w:r w:rsidR="00DF0CFF">
        <w:rPr>
          <w:rFonts w:ascii="Times New Roman" w:hAnsi="Times New Roman"/>
          <w:color w:val="000000" w:themeColor="text1"/>
          <w:sz w:val="24"/>
          <w:rPrChange w:id="3307" w:author="User" w:date="2012-11-18T09:33:00Z">
            <w:rPr>
              <w:rFonts w:ascii="Times New Roman" w:hAnsi="Times New Roman"/>
            </w:rPr>
          </w:rPrChange>
        </w:rPr>
        <w:t xml:space="preserve"> </w:t>
      </w:r>
      <w:r w:rsidR="00A12D98" w:rsidRPr="001C287A">
        <w:rPr>
          <w:rFonts w:ascii="Times New Roman" w:hAnsi="Times New Roman"/>
          <w:color w:val="000000" w:themeColor="text1"/>
          <w:sz w:val="24"/>
          <w:rPrChange w:id="3308" w:author="User" w:date="2012-11-18T09:33:00Z">
            <w:rPr>
              <w:rFonts w:ascii="Times New Roman" w:hAnsi="Times New Roman"/>
            </w:rPr>
          </w:rPrChange>
        </w:rPr>
        <w:t xml:space="preserve">bacteria </w:t>
      </w:r>
      <w:del w:id="3309" w:author="User" w:date="2012-11-18T09:33:00Z">
        <w:r w:rsidR="00D914BE">
          <w:rPr>
            <w:rFonts w:ascii="Times New Roman" w:hAnsi="Times New Roman" w:cs="Times New Roman"/>
          </w:rPr>
          <w:delText>was</w:delText>
        </w:r>
      </w:del>
      <w:ins w:id="3310" w:author="User" w:date="2012-11-18T09:33:00Z">
        <w:r w:rsidR="001947C4">
          <w:rPr>
            <w:rFonts w:ascii="Times New Roman" w:hAnsi="Times New Roman" w:cs="Times New Roman"/>
            <w:color w:val="000000" w:themeColor="text1"/>
            <w:sz w:val="24"/>
            <w:szCs w:val="24"/>
          </w:rPr>
          <w:t>has been reported to be</w:t>
        </w:r>
      </w:ins>
      <w:r w:rsidR="001947C4">
        <w:rPr>
          <w:rFonts w:ascii="Times New Roman" w:hAnsi="Times New Roman"/>
          <w:color w:val="000000" w:themeColor="text1"/>
          <w:sz w:val="24"/>
          <w:rPrChange w:id="3311" w:author="User" w:date="2012-11-18T09:33:00Z">
            <w:rPr>
              <w:rFonts w:ascii="Times New Roman" w:hAnsi="Times New Roman"/>
            </w:rPr>
          </w:rPrChange>
        </w:rPr>
        <w:t xml:space="preserve"> </w:t>
      </w:r>
      <w:r w:rsidR="00D914BE" w:rsidRPr="001C287A">
        <w:rPr>
          <w:rFonts w:ascii="Times New Roman" w:hAnsi="Times New Roman"/>
          <w:color w:val="000000" w:themeColor="text1"/>
          <w:sz w:val="24"/>
          <w:rPrChange w:id="3312" w:author="User" w:date="2012-11-18T09:33:00Z">
            <w:rPr>
              <w:rFonts w:ascii="Times New Roman" w:hAnsi="Times New Roman"/>
            </w:rPr>
          </w:rPrChange>
        </w:rPr>
        <w:t xml:space="preserve">the same </w:t>
      </w:r>
      <w:del w:id="3313" w:author="User" w:date="2012-11-18T09:33:00Z">
        <w:r w:rsidR="00A12D98">
          <w:rPr>
            <w:rFonts w:ascii="Times New Roman" w:hAnsi="Times New Roman" w:cs="Times New Roman"/>
          </w:rPr>
          <w:delText>between</w:delText>
        </w:r>
      </w:del>
      <w:ins w:id="3314" w:author="User" w:date="2012-11-18T09:33:00Z">
        <w:r w:rsidR="00DF0CFF">
          <w:rPr>
            <w:rFonts w:ascii="Times New Roman" w:hAnsi="Times New Roman" w:cs="Times New Roman"/>
            <w:color w:val="000000" w:themeColor="text1"/>
            <w:sz w:val="24"/>
            <w:szCs w:val="24"/>
          </w:rPr>
          <w:t>i</w:t>
        </w:r>
        <w:r w:rsidR="00A12D98" w:rsidRPr="001C287A">
          <w:rPr>
            <w:rFonts w:ascii="Times New Roman" w:hAnsi="Times New Roman" w:cs="Times New Roman"/>
            <w:color w:val="000000" w:themeColor="text1"/>
            <w:sz w:val="24"/>
            <w:szCs w:val="24"/>
          </w:rPr>
          <w:t>n</w:t>
        </w:r>
      </w:ins>
      <w:r w:rsidR="00A12D98" w:rsidRPr="001C287A">
        <w:rPr>
          <w:rFonts w:ascii="Times New Roman" w:hAnsi="Times New Roman"/>
          <w:color w:val="000000" w:themeColor="text1"/>
          <w:sz w:val="24"/>
          <w:rPrChange w:id="3315" w:author="User" w:date="2012-11-18T09:33:00Z">
            <w:rPr>
              <w:rFonts w:ascii="Times New Roman" w:hAnsi="Times New Roman"/>
            </w:rPr>
          </w:rPrChange>
        </w:rPr>
        <w:t xml:space="preserve"> winter and summer </w:t>
      </w:r>
      <w:del w:id="3316" w:author="User" w:date="2012-11-18T09:33:00Z">
        <w:r w:rsidR="00A12D98">
          <w:rPr>
            <w:rFonts w:ascii="Times New Roman" w:hAnsi="Times New Roman" w:cs="Times New Roman"/>
          </w:rPr>
          <w:delText xml:space="preserve">in the Artic </w:delText>
        </w:r>
      </w:del>
      <w:r w:rsidR="00A12D98" w:rsidRPr="001C287A">
        <w:rPr>
          <w:rFonts w:ascii="Times New Roman" w:hAnsi="Times New Roman"/>
          <w:color w:val="000000" w:themeColor="text1"/>
          <w:sz w:val="24"/>
          <w:rPrChange w:id="3317" w:author="User" w:date="2012-11-18T09:33:00Z">
            <w:rPr>
              <w:rFonts w:ascii="Times New Roman" w:hAnsi="Times New Roman"/>
            </w:rPr>
          </w:rPrChange>
        </w:rPr>
        <w:t xml:space="preserve">(*Cottrell </w:t>
      </w:r>
      <w:r w:rsidR="00A12D98" w:rsidRPr="001C287A">
        <w:rPr>
          <w:rFonts w:ascii="Times New Roman" w:hAnsi="Times New Roman"/>
          <w:i/>
          <w:color w:val="000000" w:themeColor="text1"/>
          <w:sz w:val="24"/>
          <w:rPrChange w:id="3318" w:author="User" w:date="2012-11-18T09:33:00Z">
            <w:rPr>
              <w:rFonts w:ascii="Times New Roman" w:hAnsi="Times New Roman"/>
              <w:i/>
            </w:rPr>
          </w:rPrChange>
        </w:rPr>
        <w:t>et al.</w:t>
      </w:r>
      <w:r w:rsidR="00A12D98" w:rsidRPr="001C287A">
        <w:rPr>
          <w:rFonts w:ascii="Times New Roman" w:hAnsi="Times New Roman"/>
          <w:color w:val="000000" w:themeColor="text1"/>
          <w:sz w:val="24"/>
          <w:rPrChange w:id="3319" w:author="User" w:date="2012-11-18T09:33:00Z">
            <w:rPr>
              <w:rFonts w:ascii="Times New Roman" w:hAnsi="Times New Roman"/>
            </w:rPr>
          </w:rPrChange>
        </w:rPr>
        <w:t>, 2009)</w:t>
      </w:r>
      <w:r w:rsidR="00675E6B" w:rsidRPr="001C287A">
        <w:rPr>
          <w:rFonts w:ascii="Times New Roman" w:hAnsi="Times New Roman"/>
          <w:color w:val="000000" w:themeColor="text1"/>
          <w:sz w:val="24"/>
          <w:rPrChange w:id="3320" w:author="User" w:date="2012-11-18T09:33:00Z">
            <w:rPr>
              <w:rFonts w:ascii="Times New Roman" w:hAnsi="Times New Roman"/>
            </w:rPr>
          </w:rPrChange>
        </w:rPr>
        <w:t xml:space="preserve">, and </w:t>
      </w:r>
      <w:ins w:id="3321" w:author="User" w:date="2012-11-18T09:33:00Z">
        <w:r w:rsidR="00DF0CFF" w:rsidRPr="001C287A">
          <w:rPr>
            <w:rFonts w:ascii="Times New Roman" w:hAnsi="Times New Roman" w:cs="Times New Roman"/>
            <w:color w:val="000000" w:themeColor="text1"/>
            <w:sz w:val="24"/>
            <w:szCs w:val="24"/>
          </w:rPr>
          <w:t xml:space="preserve">BchlA </w:t>
        </w:r>
      </w:ins>
      <w:r w:rsidR="00675E6B" w:rsidRPr="001C287A">
        <w:rPr>
          <w:rFonts w:ascii="Times New Roman" w:hAnsi="Times New Roman"/>
          <w:color w:val="000000" w:themeColor="text1"/>
          <w:sz w:val="24"/>
          <w:rPrChange w:id="3322" w:author="User" w:date="2012-11-18T09:33:00Z">
            <w:rPr>
              <w:rFonts w:ascii="Times New Roman" w:hAnsi="Times New Roman"/>
            </w:rPr>
          </w:rPrChange>
        </w:rPr>
        <w:t>i</w:t>
      </w:r>
      <w:r w:rsidR="0091090E" w:rsidRPr="001C287A">
        <w:rPr>
          <w:rFonts w:ascii="Times New Roman" w:hAnsi="Times New Roman"/>
          <w:color w:val="000000" w:themeColor="text1"/>
          <w:sz w:val="24"/>
          <w:rPrChange w:id="3323" w:author="User" w:date="2012-11-18T09:33:00Z">
            <w:rPr>
              <w:rFonts w:ascii="Times New Roman" w:hAnsi="Times New Roman"/>
            </w:rPr>
          </w:rPrChange>
        </w:rPr>
        <w:t xml:space="preserve">n </w:t>
      </w:r>
      <w:r w:rsidR="0091090E" w:rsidRPr="001C287A">
        <w:rPr>
          <w:rFonts w:ascii="Times New Roman" w:hAnsi="Times New Roman"/>
          <w:i/>
          <w:color w:val="000000" w:themeColor="text1"/>
          <w:sz w:val="24"/>
          <w:rPrChange w:id="3324" w:author="User" w:date="2012-11-18T09:33:00Z">
            <w:rPr>
              <w:rFonts w:ascii="Times New Roman" w:hAnsi="Times New Roman"/>
              <w:i/>
            </w:rPr>
          </w:rPrChange>
        </w:rPr>
        <w:t>R. tolerans</w:t>
      </w:r>
      <w:del w:id="3325" w:author="User" w:date="2012-11-18T09:33:00Z">
        <w:r w:rsidR="00675E6B">
          <w:rPr>
            <w:rFonts w:ascii="Times New Roman" w:hAnsi="Times New Roman" w:cs="Times New Roman"/>
          </w:rPr>
          <w:delText>,</w:delText>
        </w:r>
        <w:r>
          <w:rPr>
            <w:rFonts w:ascii="Times New Roman" w:hAnsi="Times New Roman" w:cs="Times New Roman"/>
          </w:rPr>
          <w:delText xml:space="preserve"> BchlA</w:delText>
        </w:r>
      </w:del>
      <w:r w:rsidR="00DF0CFF">
        <w:rPr>
          <w:rFonts w:ascii="Times New Roman" w:hAnsi="Times New Roman"/>
          <w:color w:val="000000" w:themeColor="text1"/>
          <w:sz w:val="24"/>
          <w:rPrChange w:id="3326" w:author="User" w:date="2012-11-18T09:33:00Z">
            <w:rPr>
              <w:rFonts w:ascii="Times New Roman" w:hAnsi="Times New Roman"/>
            </w:rPr>
          </w:rPrChange>
        </w:rPr>
        <w:t xml:space="preserve"> was</w:t>
      </w:r>
      <w:ins w:id="3327" w:author="User" w:date="2012-11-18T09:33:00Z">
        <w:r w:rsidR="00DF0CFF">
          <w:rPr>
            <w:rFonts w:ascii="Times New Roman" w:hAnsi="Times New Roman" w:cs="Times New Roman"/>
            <w:color w:val="000000" w:themeColor="text1"/>
            <w:sz w:val="24"/>
            <w:szCs w:val="24"/>
          </w:rPr>
          <w:t xml:space="preserve"> shown to be</w:t>
        </w:r>
      </w:ins>
      <w:r w:rsidR="00DF0CFF">
        <w:rPr>
          <w:rFonts w:ascii="Times New Roman" w:hAnsi="Times New Roman"/>
          <w:color w:val="000000" w:themeColor="text1"/>
          <w:sz w:val="24"/>
          <w:rPrChange w:id="3328" w:author="User" w:date="2012-11-18T09:33:00Z">
            <w:rPr>
              <w:rFonts w:ascii="Times New Roman" w:hAnsi="Times New Roman"/>
            </w:rPr>
          </w:rPrChange>
        </w:rPr>
        <w:t xml:space="preserve"> </w:t>
      </w:r>
      <w:r w:rsidRPr="001C287A">
        <w:rPr>
          <w:rFonts w:ascii="Times New Roman" w:hAnsi="Times New Roman"/>
          <w:color w:val="000000" w:themeColor="text1"/>
          <w:sz w:val="24"/>
          <w:rPrChange w:id="3329" w:author="User" w:date="2012-11-18T09:33:00Z">
            <w:rPr>
              <w:rFonts w:ascii="Times New Roman" w:hAnsi="Times New Roman"/>
            </w:rPr>
          </w:rPrChange>
        </w:rPr>
        <w:t xml:space="preserve">expressed </w:t>
      </w:r>
      <w:del w:id="3330" w:author="User" w:date="2012-11-18T09:33:00Z">
        <w:r>
          <w:rPr>
            <w:rFonts w:ascii="Times New Roman" w:hAnsi="Times New Roman" w:cs="Times New Roman"/>
          </w:rPr>
          <w:delText>when</w:delText>
        </w:r>
      </w:del>
      <w:ins w:id="3331" w:author="User" w:date="2012-11-18T09:33:00Z">
        <w:r w:rsidR="00DF0CFF">
          <w:rPr>
            <w:rFonts w:ascii="Times New Roman" w:hAnsi="Times New Roman" w:cs="Times New Roman"/>
            <w:color w:val="000000" w:themeColor="text1"/>
            <w:sz w:val="24"/>
            <w:szCs w:val="24"/>
          </w:rPr>
          <w:t>in cells</w:t>
        </w:r>
      </w:ins>
      <w:r w:rsidRPr="001C287A">
        <w:rPr>
          <w:rFonts w:ascii="Times New Roman" w:hAnsi="Times New Roman"/>
          <w:color w:val="000000" w:themeColor="text1"/>
          <w:sz w:val="24"/>
          <w:rPrChange w:id="3332" w:author="User" w:date="2012-11-18T09:33:00Z">
            <w:rPr>
              <w:rFonts w:ascii="Times New Roman" w:hAnsi="Times New Roman"/>
            </w:rPr>
          </w:rPrChange>
        </w:rPr>
        <w:t xml:space="preserve"> grown in the dark but inhibited by continuous dim light (Labrenz </w:t>
      </w:r>
      <w:r w:rsidRPr="001C287A">
        <w:rPr>
          <w:rFonts w:ascii="Times New Roman" w:hAnsi="Times New Roman"/>
          <w:i/>
          <w:color w:val="000000" w:themeColor="text1"/>
          <w:sz w:val="24"/>
          <w:rPrChange w:id="3333" w:author="User" w:date="2012-11-18T09:33:00Z">
            <w:rPr>
              <w:rFonts w:ascii="Times New Roman" w:hAnsi="Times New Roman"/>
              <w:i/>
            </w:rPr>
          </w:rPrChange>
        </w:rPr>
        <w:t>et al.</w:t>
      </w:r>
      <w:r w:rsidRPr="001C287A">
        <w:rPr>
          <w:rFonts w:ascii="Times New Roman" w:hAnsi="Times New Roman"/>
          <w:color w:val="000000" w:themeColor="text1"/>
          <w:sz w:val="24"/>
          <w:rPrChange w:id="3334" w:author="User" w:date="2012-11-18T09:33:00Z">
            <w:rPr>
              <w:rFonts w:ascii="Times New Roman" w:hAnsi="Times New Roman"/>
            </w:rPr>
          </w:rPrChange>
        </w:rPr>
        <w:t>, 1999).</w:t>
      </w:r>
      <w:del w:id="3335" w:author="User" w:date="2012-11-18T09:33:00Z">
        <w:r w:rsidR="00675E6B">
          <w:rPr>
            <w:rFonts w:ascii="Times New Roman" w:hAnsi="Times New Roman" w:cs="Times New Roman"/>
          </w:rPr>
          <w:delText>It</w:delText>
        </w:r>
      </w:del>
      <w:ins w:id="3336" w:author="User" w:date="2012-11-18T09:33:00Z">
        <w:r w:rsidR="00DF0CFF">
          <w:rPr>
            <w:rFonts w:ascii="Times New Roman" w:hAnsi="Times New Roman" w:cs="Times New Roman"/>
            <w:color w:val="000000" w:themeColor="text1"/>
            <w:sz w:val="24"/>
            <w:szCs w:val="24"/>
          </w:rPr>
          <w:t xml:space="preserve"> </w:t>
        </w:r>
        <w:r w:rsidR="001947C4">
          <w:rPr>
            <w:rFonts w:ascii="Times New Roman" w:hAnsi="Times New Roman" w:cs="Times New Roman"/>
            <w:color w:val="000000" w:themeColor="text1"/>
            <w:sz w:val="24"/>
            <w:szCs w:val="24"/>
          </w:rPr>
          <w:t>However, i</w:t>
        </w:r>
        <w:r w:rsidR="00675E6B" w:rsidRPr="001C287A">
          <w:rPr>
            <w:rFonts w:ascii="Times New Roman" w:hAnsi="Times New Roman" w:cs="Times New Roman"/>
            <w:color w:val="000000" w:themeColor="text1"/>
            <w:sz w:val="24"/>
            <w:szCs w:val="24"/>
          </w:rPr>
          <w:t>t</w:t>
        </w:r>
      </w:ins>
      <w:r w:rsidR="00675E6B" w:rsidRPr="001C287A">
        <w:rPr>
          <w:rFonts w:ascii="Times New Roman" w:hAnsi="Times New Roman"/>
          <w:color w:val="000000" w:themeColor="text1"/>
          <w:sz w:val="24"/>
          <w:rPrChange w:id="3337" w:author="User" w:date="2012-11-18T09:33:00Z">
            <w:rPr>
              <w:rFonts w:ascii="Times New Roman" w:hAnsi="Times New Roman"/>
            </w:rPr>
          </w:rPrChange>
        </w:rPr>
        <w:t xml:space="preserve"> is possible that </w:t>
      </w:r>
      <w:del w:id="3338" w:author="User" w:date="2012-11-18T09:33:00Z">
        <w:r w:rsidR="00675E6B">
          <w:rPr>
            <w:rFonts w:ascii="Times New Roman" w:hAnsi="Times New Roman" w:cs="Times New Roman"/>
          </w:rPr>
          <w:delText xml:space="preserve">in Organic Lake </w:delText>
        </w:r>
      </w:del>
      <w:r w:rsidR="005260EF" w:rsidRPr="001C287A">
        <w:rPr>
          <w:rFonts w:ascii="Times New Roman" w:hAnsi="Times New Roman"/>
          <w:color w:val="000000" w:themeColor="text1"/>
          <w:sz w:val="24"/>
          <w:rPrChange w:id="3339" w:author="User" w:date="2012-11-18T09:33:00Z">
            <w:rPr>
              <w:rFonts w:ascii="Times New Roman" w:hAnsi="Times New Roman"/>
            </w:rPr>
          </w:rPrChange>
        </w:rPr>
        <w:t xml:space="preserve">the </w:t>
      </w:r>
      <w:r w:rsidR="00B96E39" w:rsidRPr="001C287A">
        <w:rPr>
          <w:rFonts w:ascii="Times New Roman" w:hAnsi="Times New Roman"/>
          <w:color w:val="000000" w:themeColor="text1"/>
          <w:sz w:val="24"/>
          <w:rPrChange w:id="3340" w:author="User" w:date="2012-11-18T09:33:00Z">
            <w:rPr>
              <w:rFonts w:ascii="Times New Roman" w:hAnsi="Times New Roman"/>
            </w:rPr>
          </w:rPrChange>
        </w:rPr>
        <w:t xml:space="preserve">apparent negative balance in carbon </w:t>
      </w:r>
      <w:r w:rsidR="005260EF" w:rsidRPr="001C287A">
        <w:rPr>
          <w:rFonts w:ascii="Times New Roman" w:hAnsi="Times New Roman"/>
          <w:color w:val="000000" w:themeColor="text1"/>
          <w:sz w:val="24"/>
          <w:rPrChange w:id="3341" w:author="User" w:date="2012-11-18T09:33:00Z">
            <w:rPr>
              <w:rFonts w:ascii="Times New Roman" w:hAnsi="Times New Roman"/>
            </w:rPr>
          </w:rPrChange>
        </w:rPr>
        <w:t xml:space="preserve">conversion </w:t>
      </w:r>
      <w:del w:id="3342" w:author="User" w:date="2012-11-18T09:33:00Z">
        <w:r w:rsidR="005260EF">
          <w:rPr>
            <w:rFonts w:ascii="Times New Roman" w:hAnsi="Times New Roman" w:cs="Times New Roman"/>
          </w:rPr>
          <w:delText>potentialcould</w:delText>
        </w:r>
      </w:del>
      <w:ins w:id="3343" w:author="User" w:date="2012-11-18T09:33:00Z">
        <w:r w:rsidR="005260EF" w:rsidRPr="001C287A">
          <w:rPr>
            <w:rFonts w:ascii="Times New Roman" w:hAnsi="Times New Roman" w:cs="Times New Roman"/>
            <w:color w:val="000000" w:themeColor="text1"/>
            <w:sz w:val="24"/>
            <w:szCs w:val="24"/>
          </w:rPr>
          <w:t>potential</w:t>
        </w:r>
        <w:r w:rsidR="00DF0CFF">
          <w:rPr>
            <w:rFonts w:ascii="Times New Roman" w:hAnsi="Times New Roman" w:cs="Times New Roman"/>
            <w:color w:val="000000" w:themeColor="text1"/>
            <w:sz w:val="24"/>
            <w:szCs w:val="24"/>
          </w:rPr>
          <w:t xml:space="preserve"> </w:t>
        </w:r>
        <w:r w:rsidR="005260EF" w:rsidRPr="001C287A">
          <w:rPr>
            <w:rFonts w:ascii="Times New Roman" w:hAnsi="Times New Roman" w:cs="Times New Roman"/>
            <w:color w:val="000000" w:themeColor="text1"/>
            <w:sz w:val="24"/>
            <w:szCs w:val="24"/>
          </w:rPr>
          <w:t>could</w:t>
        </w:r>
      </w:ins>
      <w:r w:rsidR="005260EF" w:rsidRPr="001C287A">
        <w:rPr>
          <w:rFonts w:ascii="Times New Roman" w:hAnsi="Times New Roman"/>
          <w:color w:val="000000" w:themeColor="text1"/>
          <w:sz w:val="24"/>
          <w:rPrChange w:id="3344" w:author="User" w:date="2012-11-18T09:33:00Z">
            <w:rPr>
              <w:rFonts w:ascii="Times New Roman" w:hAnsi="Times New Roman"/>
            </w:rPr>
          </w:rPrChange>
        </w:rPr>
        <w:t xml:space="preserve"> be </w:t>
      </w:r>
      <w:r w:rsidR="00675E6B" w:rsidRPr="001C287A">
        <w:rPr>
          <w:rFonts w:ascii="Times New Roman" w:hAnsi="Times New Roman"/>
          <w:color w:val="000000" w:themeColor="text1"/>
          <w:sz w:val="24"/>
          <w:rPrChange w:id="3345" w:author="User" w:date="2012-11-18T09:33:00Z">
            <w:rPr>
              <w:rFonts w:ascii="Times New Roman" w:hAnsi="Times New Roman"/>
            </w:rPr>
          </w:rPrChange>
        </w:rPr>
        <w:t xml:space="preserve">augmented </w:t>
      </w:r>
      <w:r w:rsidR="00B96E39" w:rsidRPr="001C287A">
        <w:rPr>
          <w:rFonts w:ascii="Times New Roman" w:hAnsi="Times New Roman"/>
          <w:color w:val="000000" w:themeColor="text1"/>
          <w:sz w:val="24"/>
          <w:rPrChange w:id="3346" w:author="User" w:date="2012-11-18T09:33:00Z">
            <w:rPr>
              <w:rFonts w:ascii="Times New Roman" w:hAnsi="Times New Roman"/>
            </w:rPr>
          </w:rPrChange>
        </w:rPr>
        <w:t>by</w:t>
      </w:r>
      <w:r w:rsidR="0091090E" w:rsidRPr="001C287A">
        <w:rPr>
          <w:rFonts w:ascii="Times New Roman" w:hAnsi="Times New Roman"/>
          <w:color w:val="000000" w:themeColor="text1"/>
          <w:sz w:val="24"/>
          <w:rPrChange w:id="3347" w:author="User" w:date="2012-11-18T09:33:00Z">
            <w:rPr>
              <w:rFonts w:ascii="Times New Roman" w:hAnsi="Times New Roman"/>
            </w:rPr>
          </w:rPrChange>
        </w:rPr>
        <w:t xml:space="preserve"> photoheterotrophy</w:t>
      </w:r>
      <w:ins w:id="3348" w:author="User" w:date="2012-11-18T09:33:00Z">
        <w:r w:rsidR="001947C4">
          <w:rPr>
            <w:rFonts w:ascii="Times New Roman" w:hAnsi="Times New Roman" w:cs="Times New Roman"/>
            <w:color w:val="000000" w:themeColor="text1"/>
            <w:sz w:val="24"/>
            <w:szCs w:val="24"/>
          </w:rPr>
          <w:t xml:space="preserve"> performed by </w:t>
        </w:r>
        <w:r w:rsidR="001947C4" w:rsidRPr="001C287A">
          <w:rPr>
            <w:rFonts w:ascii="Times New Roman" w:hAnsi="Times New Roman" w:cs="Times New Roman"/>
            <w:color w:val="000000" w:themeColor="text1"/>
            <w:sz w:val="24"/>
            <w:szCs w:val="24"/>
          </w:rPr>
          <w:t>bacteria</w:t>
        </w:r>
        <w:r w:rsidR="001947C4">
          <w:rPr>
            <w:rFonts w:ascii="Times New Roman" w:hAnsi="Times New Roman" w:cs="Times New Roman"/>
            <w:color w:val="000000" w:themeColor="text1"/>
            <w:sz w:val="24"/>
            <w:szCs w:val="24"/>
          </w:rPr>
          <w:t>l groups</w:t>
        </w:r>
        <w:r w:rsidR="001947C4" w:rsidRPr="001C287A">
          <w:rPr>
            <w:rFonts w:ascii="Times New Roman" w:hAnsi="Times New Roman" w:cs="Times New Roman"/>
            <w:color w:val="000000" w:themeColor="text1"/>
            <w:sz w:val="24"/>
            <w:szCs w:val="24"/>
          </w:rPr>
          <w:t xml:space="preserve"> </w:t>
        </w:r>
        <w:r w:rsidR="001947C4">
          <w:rPr>
            <w:rFonts w:ascii="Times New Roman" w:hAnsi="Times New Roman" w:cs="Times New Roman"/>
            <w:color w:val="000000" w:themeColor="text1"/>
            <w:sz w:val="24"/>
            <w:szCs w:val="24"/>
          </w:rPr>
          <w:t xml:space="preserve">that are </w:t>
        </w:r>
        <w:r w:rsidR="001947C4" w:rsidRPr="001C287A">
          <w:rPr>
            <w:rFonts w:ascii="Times New Roman" w:hAnsi="Times New Roman" w:cs="Times New Roman"/>
            <w:color w:val="000000" w:themeColor="text1"/>
            <w:sz w:val="24"/>
            <w:szCs w:val="24"/>
          </w:rPr>
          <w:t>abundant</w:t>
        </w:r>
        <w:r w:rsidR="001947C4">
          <w:rPr>
            <w:rFonts w:ascii="Times New Roman" w:hAnsi="Times New Roman" w:cs="Times New Roman"/>
            <w:color w:val="000000" w:themeColor="text1"/>
            <w:sz w:val="24"/>
            <w:szCs w:val="24"/>
          </w:rPr>
          <w:t xml:space="preserve"> in </w:t>
        </w:r>
        <w:r w:rsidR="001947C4" w:rsidRPr="001C287A">
          <w:rPr>
            <w:rFonts w:ascii="Times New Roman" w:hAnsi="Times New Roman" w:cs="Times New Roman"/>
            <w:color w:val="000000" w:themeColor="text1"/>
            <w:sz w:val="24"/>
            <w:szCs w:val="24"/>
          </w:rPr>
          <w:t>Organic Lake</w:t>
        </w:r>
      </w:ins>
      <w:r w:rsidR="0091090E" w:rsidRPr="001C287A">
        <w:rPr>
          <w:rFonts w:ascii="Times New Roman" w:hAnsi="Times New Roman"/>
          <w:color w:val="000000" w:themeColor="text1"/>
          <w:sz w:val="24"/>
          <w:rPrChange w:id="3349" w:author="User" w:date="2012-11-18T09:33:00Z">
            <w:rPr>
              <w:rFonts w:ascii="Times New Roman" w:hAnsi="Times New Roman"/>
            </w:rPr>
          </w:rPrChange>
        </w:rPr>
        <w:t xml:space="preserve">. </w:t>
      </w:r>
      <w:r w:rsidR="00675E6B" w:rsidRPr="001C287A">
        <w:rPr>
          <w:rFonts w:ascii="Times New Roman" w:hAnsi="Times New Roman"/>
          <w:color w:val="000000" w:themeColor="text1"/>
          <w:sz w:val="24"/>
          <w:rPrChange w:id="3350" w:author="User" w:date="2012-11-18T09:33:00Z">
            <w:rPr>
              <w:rFonts w:ascii="Times New Roman" w:hAnsi="Times New Roman"/>
            </w:rPr>
          </w:rPrChange>
        </w:rPr>
        <w:t>In particular, the</w:t>
      </w:r>
      <w:r w:rsidR="0091090E" w:rsidRPr="001C287A">
        <w:rPr>
          <w:rFonts w:ascii="Times New Roman" w:hAnsi="Times New Roman"/>
          <w:color w:val="000000" w:themeColor="text1"/>
          <w:sz w:val="24"/>
          <w:rPrChange w:id="3351" w:author="User" w:date="2012-11-18T09:33:00Z">
            <w:rPr>
              <w:rFonts w:ascii="Times New Roman" w:hAnsi="Times New Roman"/>
            </w:rPr>
          </w:rPrChange>
        </w:rPr>
        <w:t xml:space="preserve"> Organic Lake </w:t>
      </w:r>
      <w:r w:rsidR="0091090E" w:rsidRPr="001C287A">
        <w:rPr>
          <w:rFonts w:ascii="Times New Roman" w:hAnsi="Times New Roman"/>
          <w:i/>
          <w:color w:val="000000" w:themeColor="text1"/>
          <w:sz w:val="24"/>
          <w:rPrChange w:id="3352" w:author="User" w:date="2012-11-18T09:33:00Z">
            <w:rPr>
              <w:rFonts w:ascii="Times New Roman" w:hAnsi="Times New Roman"/>
              <w:i/>
            </w:rPr>
          </w:rPrChange>
        </w:rPr>
        <w:t>Psychroflexus</w:t>
      </w:r>
      <w:r w:rsidR="00675E6B" w:rsidRPr="001C287A">
        <w:rPr>
          <w:rFonts w:ascii="Times New Roman" w:hAnsi="Times New Roman"/>
          <w:color w:val="000000" w:themeColor="text1"/>
          <w:sz w:val="24"/>
          <w:rPrChange w:id="3353" w:author="User" w:date="2012-11-18T09:33:00Z">
            <w:rPr>
              <w:rFonts w:ascii="Times New Roman" w:hAnsi="Times New Roman"/>
            </w:rPr>
          </w:rPrChange>
        </w:rPr>
        <w:t xml:space="preserve"> could play a particular role </w:t>
      </w:r>
      <w:r w:rsidR="0091090E" w:rsidRPr="001C287A">
        <w:rPr>
          <w:rFonts w:ascii="Times New Roman" w:hAnsi="Times New Roman"/>
          <w:color w:val="000000" w:themeColor="text1"/>
          <w:sz w:val="24"/>
          <w:rPrChange w:id="3354" w:author="User" w:date="2012-11-18T09:33:00Z">
            <w:rPr>
              <w:rFonts w:ascii="Times New Roman" w:hAnsi="Times New Roman"/>
            </w:rPr>
          </w:rPrChange>
        </w:rPr>
        <w:t xml:space="preserve">as it has a PR related to </w:t>
      </w:r>
      <w:r w:rsidR="0091090E" w:rsidRPr="001C287A">
        <w:rPr>
          <w:rFonts w:ascii="Times New Roman" w:hAnsi="Times New Roman"/>
          <w:i/>
          <w:color w:val="000000" w:themeColor="text1"/>
          <w:sz w:val="24"/>
          <w:rPrChange w:id="3355" w:author="User" w:date="2012-11-18T09:33:00Z">
            <w:rPr>
              <w:rFonts w:ascii="Times New Roman" w:hAnsi="Times New Roman"/>
              <w:i/>
            </w:rPr>
          </w:rPrChange>
        </w:rPr>
        <w:t>Dokdonia</w:t>
      </w:r>
      <w:r w:rsidR="0091090E" w:rsidRPr="001C287A">
        <w:rPr>
          <w:rFonts w:ascii="Times New Roman" w:hAnsi="Times New Roman"/>
          <w:color w:val="000000" w:themeColor="text1"/>
          <w:sz w:val="24"/>
          <w:rPrChange w:id="3356" w:author="User" w:date="2012-11-18T09:33:00Z">
            <w:rPr>
              <w:rFonts w:ascii="Times New Roman" w:hAnsi="Times New Roman"/>
            </w:rPr>
          </w:rPrChange>
        </w:rPr>
        <w:t xml:space="preserve"> that was shown to function under C</w:t>
      </w:r>
      <w:r w:rsidR="00675E6B" w:rsidRPr="001C287A">
        <w:rPr>
          <w:rFonts w:ascii="Times New Roman" w:hAnsi="Times New Roman"/>
          <w:color w:val="000000" w:themeColor="text1"/>
          <w:sz w:val="24"/>
          <w:rPrChange w:id="3357" w:author="User" w:date="2012-11-18T09:33:00Z">
            <w:rPr>
              <w:rFonts w:ascii="Times New Roman" w:hAnsi="Times New Roman"/>
            </w:rPr>
          </w:rPrChange>
        </w:rPr>
        <w:t>-</w:t>
      </w:r>
      <w:r w:rsidR="0091090E" w:rsidRPr="001C287A">
        <w:rPr>
          <w:rFonts w:ascii="Times New Roman" w:hAnsi="Times New Roman"/>
          <w:color w:val="000000" w:themeColor="text1"/>
          <w:sz w:val="24"/>
          <w:rPrChange w:id="3358" w:author="User" w:date="2012-11-18T09:33:00Z">
            <w:rPr>
              <w:rFonts w:ascii="Times New Roman" w:hAnsi="Times New Roman"/>
            </w:rPr>
          </w:rPrChange>
        </w:rPr>
        <w:t xml:space="preserve">limitation (Gómez-Consarnau </w:t>
      </w:r>
      <w:r w:rsidR="0091090E" w:rsidRPr="001C287A">
        <w:rPr>
          <w:rFonts w:ascii="Times New Roman" w:hAnsi="Times New Roman"/>
          <w:i/>
          <w:color w:val="000000" w:themeColor="text1"/>
          <w:sz w:val="24"/>
          <w:rPrChange w:id="3359" w:author="User" w:date="2012-11-18T09:33:00Z">
            <w:rPr>
              <w:rFonts w:ascii="Times New Roman" w:hAnsi="Times New Roman"/>
              <w:i/>
            </w:rPr>
          </w:rPrChange>
        </w:rPr>
        <w:t>et al</w:t>
      </w:r>
      <w:r w:rsidR="0091090E" w:rsidRPr="001C287A">
        <w:rPr>
          <w:rFonts w:ascii="Times New Roman" w:hAnsi="Times New Roman"/>
          <w:color w:val="000000" w:themeColor="text1"/>
          <w:sz w:val="24"/>
          <w:rPrChange w:id="3360" w:author="User" w:date="2012-11-18T09:33:00Z">
            <w:rPr>
              <w:rFonts w:ascii="Times New Roman" w:hAnsi="Times New Roman"/>
            </w:rPr>
          </w:rPrChange>
        </w:rPr>
        <w:t>., 2007</w:t>
      </w:r>
      <w:del w:id="3361" w:author="User" w:date="2012-11-18T09:33:00Z">
        <w:r w:rsidR="0091090E">
          <w:rPr>
            <w:rFonts w:ascii="Times New Roman" w:hAnsi="Times New Roman" w:cs="Times New Roman"/>
          </w:rPr>
          <w:delText>.</w:delText>
        </w:r>
      </w:del>
      <w:ins w:id="3362" w:author="User" w:date="2012-11-18T09:33:00Z">
        <w:r w:rsidR="001947C4">
          <w:rPr>
            <w:rFonts w:ascii="Times New Roman" w:hAnsi="Times New Roman" w:cs="Times New Roman"/>
            <w:color w:val="000000" w:themeColor="text1"/>
            <w:sz w:val="24"/>
            <w:szCs w:val="24"/>
          </w:rPr>
          <w:t>)</w:t>
        </w:r>
        <w:r w:rsidR="0091090E" w:rsidRPr="001C287A">
          <w:rPr>
            <w:rFonts w:ascii="Times New Roman" w:hAnsi="Times New Roman" w:cs="Times New Roman"/>
            <w:color w:val="000000" w:themeColor="text1"/>
            <w:sz w:val="24"/>
            <w:szCs w:val="24"/>
          </w:rPr>
          <w:t>.</w:t>
        </w:r>
      </w:ins>
      <w:r w:rsidR="0091090E" w:rsidRPr="001C287A">
        <w:rPr>
          <w:rFonts w:ascii="Times New Roman" w:hAnsi="Times New Roman"/>
          <w:color w:val="000000" w:themeColor="text1"/>
          <w:sz w:val="24"/>
          <w:rPrChange w:id="3363" w:author="User" w:date="2012-11-18T09:33:00Z">
            <w:rPr>
              <w:rFonts w:ascii="Times New Roman" w:hAnsi="Times New Roman"/>
            </w:rPr>
          </w:rPrChange>
        </w:rPr>
        <w:t xml:space="preserve"> </w:t>
      </w:r>
    </w:p>
    <w:p w14:paraId="546F83D5" w14:textId="4B6E3EB2" w:rsidR="001947C4" w:rsidRDefault="002C1E10" w:rsidP="009A22D7">
      <w:pPr>
        <w:pStyle w:val="Heading2"/>
        <w:spacing w:before="0" w:line="240" w:lineRule="auto"/>
        <w:rPr>
          <w:ins w:id="3364" w:author="User" w:date="2012-11-18T09:33:00Z"/>
          <w:rFonts w:ascii="Times New Roman" w:hAnsi="Times New Roman" w:cs="Times New Roman"/>
          <w:color w:val="000000" w:themeColor="text1"/>
          <w:sz w:val="24"/>
          <w:szCs w:val="24"/>
        </w:rPr>
      </w:pPr>
      <w:del w:id="3365" w:author="User" w:date="2012-11-18T09:33:00Z">
        <w:r>
          <w:rPr>
            <w:rFonts w:ascii="Times New Roman" w:hAnsi="Times New Roman" w:cs="Times New Roman"/>
          </w:rPr>
          <w:delText xml:space="preserve">Predominance of </w:delText>
        </w:r>
        <w:r w:rsidR="00C847C2">
          <w:rPr>
            <w:rFonts w:ascii="Times New Roman" w:hAnsi="Times New Roman" w:cs="Times New Roman"/>
          </w:rPr>
          <w:delText>regenerat</w:delText>
        </w:r>
        <w:r w:rsidR="001C3F9B">
          <w:rPr>
            <w:rFonts w:ascii="Times New Roman" w:hAnsi="Times New Roman" w:cs="Times New Roman"/>
          </w:rPr>
          <w:delText>ion</w:delText>
        </w:r>
      </w:del>
    </w:p>
    <w:p w14:paraId="552174DE" w14:textId="77777777" w:rsidR="008D0937" w:rsidRPr="001A3ECF" w:rsidRDefault="00F2689A" w:rsidP="009A22D7">
      <w:pPr>
        <w:pStyle w:val="Heading2"/>
        <w:spacing w:before="0" w:line="240" w:lineRule="auto"/>
        <w:rPr>
          <w:rFonts w:ascii="Times New Roman" w:hAnsi="Times New Roman"/>
          <w:b w:val="0"/>
          <w:i/>
          <w:color w:val="000000" w:themeColor="text1"/>
          <w:sz w:val="24"/>
          <w:rPrChange w:id="3366" w:author="User" w:date="2012-11-18T09:33:00Z">
            <w:rPr>
              <w:rFonts w:ascii="Times New Roman" w:hAnsi="Times New Roman"/>
            </w:rPr>
          </w:rPrChange>
        </w:rPr>
        <w:pPrChange w:id="3367" w:author="User" w:date="2012-11-18T09:33:00Z">
          <w:pPr>
            <w:pStyle w:val="Heading2"/>
            <w:spacing w:line="240" w:lineRule="auto"/>
          </w:pPr>
        </w:pPrChange>
      </w:pPr>
      <w:ins w:id="3368" w:author="User" w:date="2012-11-18T09:33:00Z">
        <w:r>
          <w:rPr>
            <w:rFonts w:ascii="Times New Roman" w:hAnsi="Times New Roman" w:cs="Times New Roman"/>
            <w:b w:val="0"/>
            <w:i/>
            <w:color w:val="000000" w:themeColor="text1"/>
            <w:sz w:val="24"/>
            <w:szCs w:val="24"/>
          </w:rPr>
          <w:t>R</w:t>
        </w:r>
        <w:r w:rsidR="00C847C2" w:rsidRPr="001A3ECF">
          <w:rPr>
            <w:rFonts w:ascii="Times New Roman" w:hAnsi="Times New Roman" w:cs="Times New Roman"/>
            <w:b w:val="0"/>
            <w:i/>
            <w:color w:val="000000" w:themeColor="text1"/>
            <w:sz w:val="24"/>
            <w:szCs w:val="24"/>
          </w:rPr>
          <w:t>egenerat</w:t>
        </w:r>
        <w:r w:rsidR="001C3F9B" w:rsidRPr="001A3ECF">
          <w:rPr>
            <w:rFonts w:ascii="Times New Roman" w:hAnsi="Times New Roman" w:cs="Times New Roman"/>
            <w:b w:val="0"/>
            <w:i/>
            <w:color w:val="000000" w:themeColor="text1"/>
            <w:sz w:val="24"/>
            <w:szCs w:val="24"/>
          </w:rPr>
          <w:t xml:space="preserve">ion </w:t>
        </w:r>
        <w:r w:rsidR="00023B96">
          <w:rPr>
            <w:rFonts w:ascii="Times New Roman" w:hAnsi="Times New Roman" w:cs="Times New Roman"/>
            <w:b w:val="0"/>
            <w:i/>
            <w:color w:val="000000" w:themeColor="text1"/>
            <w:sz w:val="24"/>
            <w:szCs w:val="24"/>
          </w:rPr>
          <w:t xml:space="preserve">is </w:t>
        </w:r>
        <w:r>
          <w:rPr>
            <w:rFonts w:ascii="Times New Roman" w:hAnsi="Times New Roman" w:cs="Times New Roman"/>
            <w:b w:val="0"/>
            <w:i/>
            <w:color w:val="000000" w:themeColor="text1"/>
            <w:sz w:val="24"/>
            <w:szCs w:val="24"/>
          </w:rPr>
          <w:t>predominant</w:t>
        </w:r>
      </w:ins>
      <w:r>
        <w:rPr>
          <w:rFonts w:ascii="Times New Roman" w:hAnsi="Times New Roman"/>
          <w:b w:val="0"/>
          <w:i/>
          <w:color w:val="000000" w:themeColor="text1"/>
          <w:sz w:val="24"/>
          <w:rPrChange w:id="3369" w:author="User" w:date="2012-11-18T09:33:00Z">
            <w:rPr>
              <w:rFonts w:ascii="Times New Roman" w:hAnsi="Times New Roman"/>
            </w:rPr>
          </w:rPrChange>
        </w:rPr>
        <w:t xml:space="preserve"> </w:t>
      </w:r>
      <w:r w:rsidR="001C3F9B" w:rsidRPr="001A3ECF">
        <w:rPr>
          <w:rFonts w:ascii="Times New Roman" w:hAnsi="Times New Roman"/>
          <w:b w:val="0"/>
          <w:i/>
          <w:color w:val="000000" w:themeColor="text1"/>
          <w:sz w:val="24"/>
          <w:rPrChange w:id="3370" w:author="User" w:date="2012-11-18T09:33:00Z">
            <w:rPr>
              <w:rFonts w:ascii="Times New Roman" w:hAnsi="Times New Roman"/>
            </w:rPr>
          </w:rPrChange>
        </w:rPr>
        <w:t>in the</w:t>
      </w:r>
      <w:r w:rsidR="00C847C2" w:rsidRPr="001A3ECF">
        <w:rPr>
          <w:rFonts w:ascii="Times New Roman" w:hAnsi="Times New Roman"/>
          <w:b w:val="0"/>
          <w:i/>
          <w:color w:val="000000" w:themeColor="text1"/>
          <w:sz w:val="24"/>
          <w:rPrChange w:id="3371" w:author="User" w:date="2012-11-18T09:33:00Z">
            <w:rPr>
              <w:rFonts w:ascii="Times New Roman" w:hAnsi="Times New Roman"/>
            </w:rPr>
          </w:rPrChange>
        </w:rPr>
        <w:t xml:space="preserve"> nitrogen cycling</w:t>
      </w:r>
    </w:p>
    <w:p w14:paraId="7F8D5777" w14:textId="302F04AE" w:rsidR="00A15404" w:rsidRPr="001C287A" w:rsidRDefault="005503C6" w:rsidP="009A22D7">
      <w:pPr>
        <w:spacing w:after="0" w:line="240" w:lineRule="auto"/>
        <w:rPr>
          <w:rFonts w:ascii="Times New Roman" w:hAnsi="Times New Roman"/>
          <w:color w:val="000000" w:themeColor="text1"/>
          <w:sz w:val="24"/>
          <w:rPrChange w:id="3372" w:author="User" w:date="2012-11-18T09:33:00Z">
            <w:rPr>
              <w:rFonts w:ascii="Times New Roman" w:hAnsi="Times New Roman"/>
            </w:rPr>
          </w:rPrChange>
        </w:rPr>
        <w:pPrChange w:id="3373" w:author="User" w:date="2012-11-18T09:33:00Z">
          <w:pPr>
            <w:spacing w:line="240" w:lineRule="auto"/>
            <w:jc w:val="both"/>
          </w:pPr>
        </w:pPrChange>
      </w:pPr>
      <w:r w:rsidRPr="001C287A">
        <w:rPr>
          <w:rFonts w:ascii="Times New Roman" w:hAnsi="Times New Roman"/>
          <w:color w:val="000000" w:themeColor="text1"/>
          <w:sz w:val="24"/>
          <w:rPrChange w:id="3374" w:author="User" w:date="2012-11-18T09:33:00Z">
            <w:rPr>
              <w:rFonts w:ascii="Times New Roman" w:hAnsi="Times New Roman"/>
            </w:rPr>
          </w:rPrChange>
        </w:rPr>
        <w:t xml:space="preserve">N </w:t>
      </w:r>
      <w:del w:id="3375" w:author="User" w:date="2012-11-18T09:33:00Z">
        <w:r>
          <w:rPr>
            <w:rFonts w:ascii="Times New Roman" w:hAnsi="Times New Roman" w:cs="Times New Roman"/>
          </w:rPr>
          <w:delText>cycling</w:delText>
        </w:r>
        <w:r w:rsidR="003031A4">
          <w:rPr>
            <w:rFonts w:ascii="Times New Roman" w:hAnsi="Times New Roman" w:cs="Times New Roman"/>
          </w:rPr>
          <w:delText>potential</w:delText>
        </w:r>
      </w:del>
      <w:ins w:id="3376" w:author="User" w:date="2012-11-18T09:33:00Z">
        <w:r w:rsidRPr="001C287A">
          <w:rPr>
            <w:rFonts w:ascii="Times New Roman" w:hAnsi="Times New Roman" w:cs="Times New Roman"/>
            <w:color w:val="000000" w:themeColor="text1"/>
            <w:sz w:val="24"/>
            <w:szCs w:val="24"/>
          </w:rPr>
          <w:t>cycling</w:t>
        </w:r>
        <w:r w:rsidR="001A3ECF">
          <w:rPr>
            <w:rFonts w:ascii="Times New Roman" w:hAnsi="Times New Roman" w:cs="Times New Roman"/>
            <w:color w:val="000000" w:themeColor="text1"/>
            <w:sz w:val="24"/>
            <w:szCs w:val="24"/>
          </w:rPr>
          <w:t xml:space="preserve"> </w:t>
        </w:r>
        <w:r w:rsidR="003031A4" w:rsidRPr="001C287A">
          <w:rPr>
            <w:rFonts w:ascii="Times New Roman" w:hAnsi="Times New Roman" w:cs="Times New Roman"/>
            <w:color w:val="000000" w:themeColor="text1"/>
            <w:sz w:val="24"/>
            <w:szCs w:val="24"/>
          </w:rPr>
          <w:t>potential</w:t>
        </w:r>
      </w:ins>
      <w:r w:rsidR="003031A4" w:rsidRPr="001C287A">
        <w:rPr>
          <w:rFonts w:ascii="Times New Roman" w:hAnsi="Times New Roman"/>
          <w:color w:val="000000" w:themeColor="text1"/>
          <w:sz w:val="24"/>
          <w:rPrChange w:id="3377" w:author="User" w:date="2012-11-18T09:33:00Z">
            <w:rPr>
              <w:rFonts w:ascii="Times New Roman" w:hAnsi="Times New Roman"/>
            </w:rPr>
          </w:rPrChange>
        </w:rPr>
        <w:t xml:space="preserve"> </w:t>
      </w:r>
      <w:r w:rsidR="00DE2B59" w:rsidRPr="001C287A">
        <w:rPr>
          <w:rFonts w:ascii="Times New Roman" w:hAnsi="Times New Roman"/>
          <w:color w:val="000000" w:themeColor="text1"/>
          <w:sz w:val="24"/>
          <w:rPrChange w:id="3378" w:author="User" w:date="2012-11-18T09:33:00Z">
            <w:rPr>
              <w:rFonts w:ascii="Times New Roman" w:hAnsi="Times New Roman"/>
            </w:rPr>
          </w:rPrChange>
        </w:rPr>
        <w:t>throughout the lake</w:t>
      </w:r>
      <w:del w:id="3379" w:author="User" w:date="2012-11-18T09:33:00Z">
        <w:r w:rsidR="00DE2B59">
          <w:rPr>
            <w:rFonts w:ascii="Times New Roman" w:hAnsi="Times New Roman" w:cs="Times New Roman"/>
          </w:rPr>
          <w:delText xml:space="preserve"> profile</w:delText>
        </w:r>
      </w:del>
      <w:r w:rsidR="00DE2B59" w:rsidRPr="001C287A">
        <w:rPr>
          <w:rFonts w:ascii="Times New Roman" w:hAnsi="Times New Roman"/>
          <w:color w:val="000000" w:themeColor="text1"/>
          <w:sz w:val="24"/>
          <w:rPrChange w:id="3380" w:author="User" w:date="2012-11-18T09:33:00Z">
            <w:rPr>
              <w:rFonts w:ascii="Times New Roman" w:hAnsi="Times New Roman"/>
            </w:rPr>
          </w:rPrChange>
        </w:rPr>
        <w:t xml:space="preserve"> </w:t>
      </w:r>
      <w:r w:rsidR="004D1333" w:rsidRPr="001C287A">
        <w:rPr>
          <w:rFonts w:ascii="Times New Roman" w:hAnsi="Times New Roman"/>
          <w:color w:val="000000" w:themeColor="text1"/>
          <w:sz w:val="24"/>
          <w:rPrChange w:id="3381" w:author="User" w:date="2012-11-18T09:33:00Z">
            <w:rPr>
              <w:rFonts w:ascii="Times New Roman" w:hAnsi="Times New Roman"/>
            </w:rPr>
          </w:rPrChange>
        </w:rPr>
        <w:t xml:space="preserve">was dominated by </w:t>
      </w:r>
      <w:r w:rsidR="00246E5F" w:rsidRPr="001C287A">
        <w:rPr>
          <w:rFonts w:ascii="Times New Roman" w:hAnsi="Times New Roman"/>
          <w:color w:val="000000" w:themeColor="text1"/>
          <w:sz w:val="24"/>
          <w:rPrChange w:id="3382" w:author="User" w:date="2012-11-18T09:33:00Z">
            <w:rPr>
              <w:rFonts w:ascii="Times New Roman" w:hAnsi="Times New Roman"/>
            </w:rPr>
          </w:rPrChange>
        </w:rPr>
        <w:t>assimilation and</w:t>
      </w:r>
      <w:r w:rsidR="004D1333" w:rsidRPr="001C287A">
        <w:rPr>
          <w:rFonts w:ascii="Times New Roman" w:hAnsi="Times New Roman"/>
          <w:color w:val="000000" w:themeColor="text1"/>
          <w:sz w:val="24"/>
          <w:rPrChange w:id="3383" w:author="User" w:date="2012-11-18T09:33:00Z">
            <w:rPr>
              <w:rFonts w:ascii="Times New Roman" w:hAnsi="Times New Roman"/>
            </w:rPr>
          </w:rPrChange>
        </w:rPr>
        <w:t xml:space="preserve"> mineralization/uptake pathways </w:t>
      </w:r>
      <w:r w:rsidR="00967D7A" w:rsidRPr="001C287A">
        <w:rPr>
          <w:rFonts w:ascii="Times New Roman" w:hAnsi="Times New Roman"/>
          <w:color w:val="000000" w:themeColor="text1"/>
          <w:sz w:val="24"/>
          <w:rPrChange w:id="3384" w:author="User" w:date="2012-11-18T09:33:00Z">
            <w:rPr>
              <w:rFonts w:ascii="Times New Roman" w:hAnsi="Times New Roman"/>
            </w:rPr>
          </w:rPrChange>
        </w:rPr>
        <w:t xml:space="preserve">(Figure 4B) </w:t>
      </w:r>
      <w:r w:rsidR="00A15404" w:rsidRPr="001C287A">
        <w:rPr>
          <w:rFonts w:ascii="Times New Roman" w:hAnsi="Times New Roman"/>
          <w:color w:val="000000" w:themeColor="text1"/>
          <w:sz w:val="24"/>
          <w:rPrChange w:id="3385" w:author="User" w:date="2012-11-18T09:33:00Z">
            <w:rPr>
              <w:rFonts w:ascii="Times New Roman" w:hAnsi="Times New Roman"/>
            </w:rPr>
          </w:rPrChange>
        </w:rPr>
        <w:t xml:space="preserve">linked </w:t>
      </w:r>
      <w:r w:rsidR="004D1333" w:rsidRPr="001C287A">
        <w:rPr>
          <w:rFonts w:ascii="Times New Roman" w:hAnsi="Times New Roman"/>
          <w:color w:val="000000" w:themeColor="text1"/>
          <w:sz w:val="24"/>
          <w:rPrChange w:id="3386" w:author="User" w:date="2012-11-18T09:33:00Z">
            <w:rPr>
              <w:rFonts w:ascii="Times New Roman" w:hAnsi="Times New Roman"/>
            </w:rPr>
          </w:rPrChange>
        </w:rPr>
        <w:t xml:space="preserve">to </w:t>
      </w:r>
      <w:r w:rsidR="004D1333" w:rsidRPr="001C287A">
        <w:rPr>
          <w:rFonts w:ascii="Times New Roman" w:hAnsi="Times New Roman"/>
          <w:i/>
          <w:color w:val="000000" w:themeColor="text1"/>
          <w:sz w:val="24"/>
          <w:rPrChange w:id="3387" w:author="User" w:date="2012-11-18T09:33:00Z">
            <w:rPr>
              <w:rFonts w:ascii="Times New Roman" w:hAnsi="Times New Roman"/>
              <w:i/>
            </w:rPr>
          </w:rPrChange>
        </w:rPr>
        <w:t xml:space="preserve">Proteobacteria </w:t>
      </w:r>
      <w:r w:rsidR="004D1333" w:rsidRPr="001C287A">
        <w:rPr>
          <w:rFonts w:ascii="Times New Roman" w:hAnsi="Times New Roman"/>
          <w:color w:val="000000" w:themeColor="text1"/>
          <w:sz w:val="24"/>
          <w:rPrChange w:id="3388" w:author="User" w:date="2012-11-18T09:33:00Z">
            <w:rPr>
              <w:rFonts w:ascii="Times New Roman" w:hAnsi="Times New Roman"/>
            </w:rPr>
          </w:rPrChange>
        </w:rPr>
        <w:t>(Table 2, Figure S</w:t>
      </w:r>
      <w:r w:rsidR="00340989" w:rsidRPr="001C287A">
        <w:rPr>
          <w:rFonts w:ascii="Times New Roman" w:hAnsi="Times New Roman"/>
          <w:color w:val="000000" w:themeColor="text1"/>
          <w:sz w:val="24"/>
          <w:rPrChange w:id="3389" w:author="User" w:date="2012-11-18T09:33:00Z">
            <w:rPr>
              <w:rFonts w:ascii="Times New Roman" w:hAnsi="Times New Roman"/>
            </w:rPr>
          </w:rPrChange>
        </w:rPr>
        <w:t>6</w:t>
      </w:r>
      <w:r w:rsidR="004D1333" w:rsidRPr="001C287A">
        <w:rPr>
          <w:rFonts w:ascii="Times New Roman" w:hAnsi="Times New Roman"/>
          <w:color w:val="000000" w:themeColor="text1"/>
          <w:sz w:val="24"/>
          <w:rPrChange w:id="3390" w:author="User" w:date="2012-11-18T09:33:00Z">
            <w:rPr>
              <w:rFonts w:ascii="Times New Roman" w:hAnsi="Times New Roman"/>
            </w:rPr>
          </w:rPrChange>
        </w:rPr>
        <w:t>)</w:t>
      </w:r>
      <w:r w:rsidR="00A15404" w:rsidRPr="001C287A">
        <w:rPr>
          <w:rFonts w:ascii="Times New Roman" w:hAnsi="Times New Roman"/>
          <w:color w:val="000000" w:themeColor="text1"/>
          <w:sz w:val="24"/>
          <w:rPrChange w:id="3391" w:author="User" w:date="2012-11-18T09:33:00Z">
            <w:rPr>
              <w:rFonts w:ascii="Times New Roman" w:hAnsi="Times New Roman"/>
            </w:rPr>
          </w:rPrChange>
        </w:rPr>
        <w:t xml:space="preserve">. </w:t>
      </w:r>
      <w:r w:rsidR="00246E5F" w:rsidRPr="001C287A">
        <w:rPr>
          <w:rFonts w:ascii="Times New Roman" w:hAnsi="Times New Roman"/>
          <w:color w:val="000000" w:themeColor="text1"/>
          <w:sz w:val="24"/>
          <w:rPrChange w:id="3392" w:author="User" w:date="2012-11-18T09:33:00Z">
            <w:rPr>
              <w:rFonts w:ascii="Times New Roman" w:hAnsi="Times New Roman"/>
            </w:rPr>
          </w:rPrChange>
        </w:rPr>
        <w:t>Assimilatory ni</w:t>
      </w:r>
      <w:r w:rsidR="00627E60" w:rsidRPr="001C287A">
        <w:rPr>
          <w:rFonts w:ascii="Times New Roman" w:hAnsi="Times New Roman"/>
          <w:color w:val="000000" w:themeColor="text1"/>
          <w:sz w:val="24"/>
          <w:rPrChange w:id="3393" w:author="User" w:date="2012-11-18T09:33:00Z">
            <w:rPr>
              <w:rFonts w:ascii="Times New Roman" w:hAnsi="Times New Roman"/>
            </w:rPr>
          </w:rPrChange>
        </w:rPr>
        <w:t>tri</w:t>
      </w:r>
      <w:r w:rsidR="00246E5F" w:rsidRPr="001C287A">
        <w:rPr>
          <w:rFonts w:ascii="Times New Roman" w:hAnsi="Times New Roman"/>
          <w:color w:val="000000" w:themeColor="text1"/>
          <w:sz w:val="24"/>
          <w:rPrChange w:id="3394" w:author="User" w:date="2012-11-18T09:33:00Z">
            <w:rPr>
              <w:rFonts w:ascii="Times New Roman" w:hAnsi="Times New Roman"/>
            </w:rPr>
          </w:rPrChange>
        </w:rPr>
        <w:t>te reductase</w:t>
      </w:r>
      <w:r w:rsidR="00DD36AB" w:rsidRPr="001C287A">
        <w:rPr>
          <w:rFonts w:ascii="Times New Roman" w:hAnsi="Times New Roman"/>
          <w:color w:val="000000" w:themeColor="text1"/>
          <w:sz w:val="24"/>
          <w:rPrChange w:id="3395" w:author="User" w:date="2012-11-18T09:33:00Z">
            <w:rPr>
              <w:rFonts w:ascii="Times New Roman" w:hAnsi="Times New Roman"/>
            </w:rPr>
          </w:rPrChange>
        </w:rPr>
        <w:t xml:space="preserve"> </w:t>
      </w:r>
      <w:r w:rsidR="00627E60" w:rsidRPr="001C287A">
        <w:rPr>
          <w:rFonts w:ascii="Times New Roman" w:hAnsi="Times New Roman"/>
          <w:color w:val="000000" w:themeColor="text1"/>
          <w:sz w:val="24"/>
          <w:rPrChange w:id="3396" w:author="User" w:date="2012-11-18T09:33:00Z">
            <w:rPr>
              <w:rFonts w:ascii="Times New Roman" w:hAnsi="Times New Roman"/>
            </w:rPr>
          </w:rPrChange>
        </w:rPr>
        <w:t xml:space="preserve">was not </w:t>
      </w:r>
      <w:r w:rsidR="00246E5F" w:rsidRPr="001C287A">
        <w:rPr>
          <w:rFonts w:ascii="Times New Roman" w:hAnsi="Times New Roman"/>
          <w:color w:val="000000" w:themeColor="text1"/>
          <w:sz w:val="24"/>
          <w:rPrChange w:id="3397" w:author="User" w:date="2012-11-18T09:33:00Z">
            <w:rPr>
              <w:rFonts w:ascii="Times New Roman" w:hAnsi="Times New Roman"/>
            </w:rPr>
          </w:rPrChange>
        </w:rPr>
        <w:t>abundant</w:t>
      </w:r>
      <w:r w:rsidR="00DD36AB" w:rsidRPr="001C287A">
        <w:rPr>
          <w:rFonts w:ascii="Times New Roman" w:hAnsi="Times New Roman"/>
          <w:color w:val="000000" w:themeColor="text1"/>
          <w:sz w:val="24"/>
          <w:rPrChange w:id="3398" w:author="User" w:date="2012-11-18T09:33:00Z">
            <w:rPr>
              <w:rFonts w:ascii="Times New Roman" w:hAnsi="Times New Roman"/>
            </w:rPr>
          </w:rPrChange>
        </w:rPr>
        <w:t xml:space="preserve"> </w:t>
      </w:r>
      <w:commentRangeStart w:id="3399"/>
      <w:r w:rsidR="001C3F9B" w:rsidRPr="001C287A">
        <w:rPr>
          <w:rFonts w:ascii="Times New Roman" w:hAnsi="Times New Roman"/>
          <w:color w:val="000000" w:themeColor="text1"/>
          <w:sz w:val="24"/>
          <w:rPrChange w:id="3400" w:author="User" w:date="2012-11-18T09:33:00Z">
            <w:rPr>
              <w:rFonts w:ascii="Times New Roman" w:hAnsi="Times New Roman"/>
            </w:rPr>
          </w:rPrChange>
        </w:rPr>
        <w:t>but genes involved in</w:t>
      </w:r>
      <w:r w:rsidR="00627E60" w:rsidRPr="001C287A">
        <w:rPr>
          <w:rFonts w:ascii="Times New Roman" w:hAnsi="Times New Roman"/>
          <w:color w:val="000000" w:themeColor="text1"/>
          <w:sz w:val="24"/>
          <w:rPrChange w:id="3401" w:author="User" w:date="2012-11-18T09:33:00Z">
            <w:rPr>
              <w:rFonts w:ascii="Times New Roman" w:hAnsi="Times New Roman"/>
            </w:rPr>
          </w:rPrChange>
        </w:rPr>
        <w:t xml:space="preserve"> reduced N uptake </w:t>
      </w:r>
      <w:r w:rsidR="001C3F9B" w:rsidRPr="001C287A">
        <w:rPr>
          <w:rFonts w:ascii="Times New Roman" w:hAnsi="Times New Roman"/>
          <w:color w:val="000000" w:themeColor="text1"/>
          <w:sz w:val="24"/>
          <w:rPrChange w:id="3402" w:author="User" w:date="2012-11-18T09:33:00Z">
            <w:rPr>
              <w:rFonts w:ascii="Times New Roman" w:hAnsi="Times New Roman"/>
            </w:rPr>
          </w:rPrChange>
        </w:rPr>
        <w:t>were</w:t>
      </w:r>
      <w:commentRangeEnd w:id="3399"/>
      <w:r w:rsidR="001C3F9B">
        <w:rPr>
          <w:rStyle w:val="CommentReference"/>
        </w:rPr>
        <w:commentReference w:id="3399"/>
      </w:r>
      <w:r w:rsidR="00DD36AB" w:rsidRPr="001C287A">
        <w:rPr>
          <w:rFonts w:ascii="Times New Roman" w:hAnsi="Times New Roman"/>
          <w:color w:val="000000" w:themeColor="text1"/>
          <w:sz w:val="24"/>
          <w:rPrChange w:id="3403" w:author="User" w:date="2012-11-18T09:33:00Z">
            <w:rPr>
              <w:rFonts w:ascii="Times New Roman" w:hAnsi="Times New Roman"/>
            </w:rPr>
          </w:rPrChange>
        </w:rPr>
        <w:t xml:space="preserve"> </w:t>
      </w:r>
      <w:r w:rsidR="00340989" w:rsidRPr="001C287A">
        <w:rPr>
          <w:rFonts w:ascii="Times New Roman" w:hAnsi="Times New Roman"/>
          <w:color w:val="000000" w:themeColor="text1"/>
          <w:sz w:val="24"/>
          <w:rPrChange w:id="3404" w:author="User" w:date="2012-11-18T09:33:00Z">
            <w:rPr>
              <w:rFonts w:ascii="Times New Roman" w:hAnsi="Times New Roman"/>
            </w:rPr>
          </w:rPrChange>
        </w:rPr>
        <w:t>(Figure S6</w:t>
      </w:r>
      <w:r w:rsidR="00254C1E" w:rsidRPr="001C287A">
        <w:rPr>
          <w:rFonts w:ascii="Times New Roman" w:hAnsi="Times New Roman"/>
          <w:color w:val="000000" w:themeColor="text1"/>
          <w:sz w:val="24"/>
          <w:rPrChange w:id="3405" w:author="User" w:date="2012-11-18T09:33:00Z">
            <w:rPr>
              <w:rFonts w:ascii="Times New Roman" w:hAnsi="Times New Roman"/>
            </w:rPr>
          </w:rPrChange>
        </w:rPr>
        <w:t>B</w:t>
      </w:r>
      <w:r w:rsidR="004D1333" w:rsidRPr="001C287A">
        <w:rPr>
          <w:rFonts w:ascii="Times New Roman" w:hAnsi="Times New Roman"/>
          <w:color w:val="000000" w:themeColor="text1"/>
          <w:sz w:val="24"/>
          <w:rPrChange w:id="3406" w:author="User" w:date="2012-11-18T09:33:00Z">
            <w:rPr>
              <w:rFonts w:ascii="Times New Roman" w:hAnsi="Times New Roman"/>
            </w:rPr>
          </w:rPrChange>
        </w:rPr>
        <w:t>)</w:t>
      </w:r>
      <w:r w:rsidR="00627E60" w:rsidRPr="001C287A">
        <w:rPr>
          <w:rFonts w:ascii="Times New Roman" w:hAnsi="Times New Roman"/>
          <w:color w:val="000000" w:themeColor="text1"/>
          <w:sz w:val="24"/>
          <w:rPrChange w:id="3407" w:author="User" w:date="2012-11-18T09:33:00Z">
            <w:rPr>
              <w:rFonts w:ascii="Times New Roman" w:hAnsi="Times New Roman"/>
            </w:rPr>
          </w:rPrChange>
        </w:rPr>
        <w:t xml:space="preserve">. </w:t>
      </w:r>
      <w:r w:rsidR="001C3F9B" w:rsidRPr="001C287A">
        <w:rPr>
          <w:rFonts w:ascii="Times New Roman" w:hAnsi="Times New Roman"/>
          <w:color w:val="000000" w:themeColor="text1"/>
          <w:sz w:val="24"/>
          <w:rPrChange w:id="3408" w:author="User" w:date="2012-11-18T09:33:00Z">
            <w:rPr>
              <w:rFonts w:ascii="Times New Roman" w:hAnsi="Times New Roman"/>
            </w:rPr>
          </w:rPrChange>
        </w:rPr>
        <w:t>The presence of glutamate dehydrogenase genes indicated the p</w:t>
      </w:r>
      <w:r w:rsidR="00C43D5B" w:rsidRPr="001C287A">
        <w:rPr>
          <w:rFonts w:ascii="Times New Roman" w:hAnsi="Times New Roman"/>
          <w:color w:val="000000" w:themeColor="text1"/>
          <w:sz w:val="24"/>
          <w:rPrChange w:id="3409" w:author="User" w:date="2012-11-18T09:33:00Z">
            <w:rPr>
              <w:rFonts w:ascii="Times New Roman" w:hAnsi="Times New Roman"/>
            </w:rPr>
          </w:rPrChange>
        </w:rPr>
        <w:t>otential for m</w:t>
      </w:r>
      <w:r w:rsidR="00627E60" w:rsidRPr="001C287A">
        <w:rPr>
          <w:rFonts w:ascii="Times New Roman" w:hAnsi="Times New Roman"/>
          <w:color w:val="000000" w:themeColor="text1"/>
          <w:sz w:val="24"/>
          <w:rPrChange w:id="3410" w:author="User" w:date="2012-11-18T09:33:00Z">
            <w:rPr>
              <w:rFonts w:ascii="Times New Roman" w:hAnsi="Times New Roman"/>
            </w:rPr>
          </w:rPrChange>
        </w:rPr>
        <w:t xml:space="preserve">ineralization to </w:t>
      </w:r>
      <w:r w:rsidR="00564D15" w:rsidRPr="001C287A">
        <w:rPr>
          <w:rFonts w:ascii="Times New Roman" w:hAnsi="Times New Roman"/>
          <w:color w:val="000000" w:themeColor="text1"/>
          <w:sz w:val="24"/>
          <w:rPrChange w:id="3411" w:author="User" w:date="2012-11-18T09:33:00Z">
            <w:rPr>
              <w:rFonts w:ascii="Times New Roman" w:hAnsi="Times New Roman"/>
            </w:rPr>
          </w:rPrChange>
        </w:rPr>
        <w:t>ammonia,</w:t>
      </w:r>
      <w:ins w:id="3412" w:author="User" w:date="2012-11-18T09:33:00Z">
        <w:r w:rsidR="009242A3">
          <w:rPr>
            <w:rFonts w:ascii="Times New Roman" w:hAnsi="Times New Roman" w:cs="Times New Roman"/>
            <w:color w:val="000000" w:themeColor="text1"/>
            <w:sz w:val="24"/>
            <w:szCs w:val="24"/>
          </w:rPr>
          <w:t xml:space="preserve"> </w:t>
        </w:r>
      </w:ins>
      <w:r w:rsidR="001C3F9B" w:rsidRPr="001C287A">
        <w:rPr>
          <w:rFonts w:ascii="Times New Roman" w:hAnsi="Times New Roman"/>
          <w:color w:val="000000" w:themeColor="text1"/>
          <w:sz w:val="24"/>
          <w:rPrChange w:id="3413" w:author="User" w:date="2012-11-18T09:33:00Z">
            <w:rPr>
              <w:rFonts w:ascii="Times New Roman" w:hAnsi="Times New Roman"/>
            </w:rPr>
          </w:rPrChange>
        </w:rPr>
        <w:t xml:space="preserve">and also, by functioning </w:t>
      </w:r>
      <w:r w:rsidR="00C43D5B" w:rsidRPr="001C287A">
        <w:rPr>
          <w:rFonts w:ascii="Times New Roman" w:hAnsi="Times New Roman"/>
          <w:color w:val="000000" w:themeColor="text1"/>
          <w:sz w:val="24"/>
          <w:rPrChange w:id="3414" w:author="User" w:date="2012-11-18T09:33:00Z">
            <w:rPr>
              <w:rFonts w:ascii="Times New Roman" w:hAnsi="Times New Roman"/>
            </w:rPr>
          </w:rPrChange>
        </w:rPr>
        <w:t>in reverse</w:t>
      </w:r>
      <w:r w:rsidR="001C3F9B" w:rsidRPr="001C287A">
        <w:rPr>
          <w:rFonts w:ascii="Times New Roman" w:hAnsi="Times New Roman"/>
          <w:color w:val="000000" w:themeColor="text1"/>
          <w:sz w:val="24"/>
          <w:rPrChange w:id="3415" w:author="User" w:date="2012-11-18T09:33:00Z">
            <w:rPr>
              <w:rFonts w:ascii="Times New Roman" w:hAnsi="Times New Roman"/>
            </w:rPr>
          </w:rPrChange>
        </w:rPr>
        <w:t>,</w:t>
      </w:r>
      <w:del w:id="3416" w:author="User" w:date="2012-11-18T09:33:00Z">
        <w:r w:rsidR="00DE2B59">
          <w:rPr>
            <w:rFonts w:ascii="Times New Roman" w:hAnsi="Times New Roman" w:cs="Times New Roman"/>
          </w:rPr>
          <w:delText>a</w:delText>
        </w:r>
        <w:r w:rsidR="001C3F9B">
          <w:rPr>
            <w:rFonts w:ascii="Times New Roman" w:hAnsi="Times New Roman" w:cs="Times New Roman"/>
          </w:rPr>
          <w:delText>mechanism</w:delText>
        </w:r>
      </w:del>
      <w:ins w:id="3417" w:author="User" w:date="2012-11-18T09:33:00Z">
        <w:r w:rsidR="009242A3">
          <w:rPr>
            <w:rFonts w:ascii="Times New Roman" w:hAnsi="Times New Roman" w:cs="Times New Roman"/>
            <w:color w:val="000000" w:themeColor="text1"/>
            <w:sz w:val="24"/>
            <w:szCs w:val="24"/>
          </w:rPr>
          <w:t xml:space="preserve"> </w:t>
        </w:r>
        <w:r w:rsidR="00DE2B59" w:rsidRPr="001C287A">
          <w:rPr>
            <w:rFonts w:ascii="Times New Roman" w:hAnsi="Times New Roman" w:cs="Times New Roman"/>
            <w:color w:val="000000" w:themeColor="text1"/>
            <w:sz w:val="24"/>
            <w:szCs w:val="24"/>
          </w:rPr>
          <w:t>a</w:t>
        </w:r>
        <w:r w:rsidR="009242A3">
          <w:rPr>
            <w:rFonts w:ascii="Times New Roman" w:hAnsi="Times New Roman" w:cs="Times New Roman"/>
            <w:color w:val="000000" w:themeColor="text1"/>
            <w:sz w:val="24"/>
            <w:szCs w:val="24"/>
          </w:rPr>
          <w:t xml:space="preserve"> </w:t>
        </w:r>
        <w:r w:rsidR="001C3F9B" w:rsidRPr="001C287A">
          <w:rPr>
            <w:rFonts w:ascii="Times New Roman" w:hAnsi="Times New Roman" w:cs="Times New Roman"/>
            <w:color w:val="000000" w:themeColor="text1"/>
            <w:sz w:val="24"/>
            <w:szCs w:val="24"/>
          </w:rPr>
          <w:t>mechanism</w:t>
        </w:r>
      </w:ins>
      <w:r w:rsidR="001C3F9B" w:rsidRPr="001C287A">
        <w:rPr>
          <w:rFonts w:ascii="Times New Roman" w:hAnsi="Times New Roman"/>
          <w:color w:val="000000" w:themeColor="text1"/>
          <w:sz w:val="24"/>
          <w:rPrChange w:id="3418" w:author="User" w:date="2012-11-18T09:33:00Z">
            <w:rPr>
              <w:rFonts w:ascii="Times New Roman" w:hAnsi="Times New Roman"/>
            </w:rPr>
          </w:rPrChange>
        </w:rPr>
        <w:t xml:space="preserve"> for </w:t>
      </w:r>
      <w:r w:rsidR="00DE2B59" w:rsidRPr="001C287A">
        <w:rPr>
          <w:rFonts w:ascii="Times New Roman" w:hAnsi="Times New Roman"/>
          <w:color w:val="000000" w:themeColor="text1"/>
          <w:sz w:val="24"/>
          <w:rPrChange w:id="3419" w:author="User" w:date="2012-11-18T09:33:00Z">
            <w:rPr>
              <w:rFonts w:ascii="Times New Roman" w:hAnsi="Times New Roman"/>
            </w:rPr>
          </w:rPrChange>
        </w:rPr>
        <w:t xml:space="preserve">ammonium uptake </w:t>
      </w:r>
      <w:r w:rsidR="00C43D5B" w:rsidRPr="001C287A">
        <w:rPr>
          <w:rFonts w:ascii="Times New Roman" w:hAnsi="Times New Roman"/>
          <w:color w:val="000000" w:themeColor="text1"/>
          <w:sz w:val="24"/>
          <w:rPrChange w:id="3420" w:author="User" w:date="2012-11-18T09:33:00Z">
            <w:rPr>
              <w:rFonts w:ascii="Times New Roman" w:hAnsi="Times New Roman"/>
            </w:rPr>
          </w:rPrChange>
        </w:rPr>
        <w:t>(*r</w:t>
      </w:r>
      <w:r w:rsidR="00C43D5B" w:rsidRPr="001C287A">
        <w:rPr>
          <w:rFonts w:ascii="Times New Roman" w:hAnsi="Times New Roman"/>
          <w:color w:val="000000" w:themeColor="text1"/>
          <w:sz w:val="24"/>
          <w:highlight w:val="yellow"/>
          <w:rPrChange w:id="3421" w:author="User" w:date="2012-11-18T09:33:00Z">
            <w:rPr>
              <w:rFonts w:ascii="Times New Roman" w:hAnsi="Times New Roman"/>
              <w:highlight w:val="yellow"/>
            </w:rPr>
          </w:rPrChange>
        </w:rPr>
        <w:t>ef</w:t>
      </w:r>
      <w:r w:rsidR="00C43D5B" w:rsidRPr="001C287A">
        <w:rPr>
          <w:rFonts w:ascii="Times New Roman" w:hAnsi="Times New Roman"/>
          <w:color w:val="000000" w:themeColor="text1"/>
          <w:sz w:val="24"/>
          <w:rPrChange w:id="3422" w:author="User" w:date="2012-11-18T09:33:00Z">
            <w:rPr>
              <w:rFonts w:ascii="Times New Roman" w:hAnsi="Times New Roman"/>
            </w:rPr>
          </w:rPrChange>
        </w:rPr>
        <w:t xml:space="preserve">). </w:t>
      </w:r>
      <w:r w:rsidR="004D1333" w:rsidRPr="001C287A">
        <w:rPr>
          <w:rFonts w:ascii="Times New Roman" w:hAnsi="Times New Roman"/>
          <w:color w:val="000000" w:themeColor="text1"/>
          <w:sz w:val="24"/>
          <w:rPrChange w:id="3423" w:author="User" w:date="2012-11-18T09:33:00Z">
            <w:rPr>
              <w:rFonts w:ascii="Times New Roman" w:hAnsi="Times New Roman"/>
            </w:rPr>
          </w:rPrChange>
        </w:rPr>
        <w:t>The high</w:t>
      </w:r>
      <w:r w:rsidR="00C43D5B" w:rsidRPr="001C287A">
        <w:rPr>
          <w:rFonts w:ascii="Times New Roman" w:hAnsi="Times New Roman"/>
          <w:color w:val="000000" w:themeColor="text1"/>
          <w:sz w:val="24"/>
          <w:rPrChange w:id="3424" w:author="User" w:date="2012-11-18T09:33:00Z">
            <w:rPr>
              <w:rFonts w:ascii="Times New Roman" w:hAnsi="Times New Roman"/>
            </w:rPr>
          </w:rPrChange>
        </w:rPr>
        <w:t xml:space="preserve"> ammonia </w:t>
      </w:r>
      <w:r w:rsidR="004D1333" w:rsidRPr="001C287A">
        <w:rPr>
          <w:rFonts w:ascii="Times New Roman" w:hAnsi="Times New Roman"/>
          <w:color w:val="000000" w:themeColor="text1"/>
          <w:sz w:val="24"/>
          <w:rPrChange w:id="3425" w:author="User" w:date="2012-11-18T09:33:00Z">
            <w:rPr>
              <w:rFonts w:ascii="Times New Roman" w:hAnsi="Times New Roman"/>
            </w:rPr>
          </w:rPrChange>
        </w:rPr>
        <w:t xml:space="preserve">concentration in the deep zone would </w:t>
      </w:r>
      <w:r w:rsidR="00C43D5B" w:rsidRPr="001C287A">
        <w:rPr>
          <w:rFonts w:ascii="Times New Roman" w:hAnsi="Times New Roman"/>
          <w:color w:val="000000" w:themeColor="text1"/>
          <w:sz w:val="24"/>
          <w:rPrChange w:id="3426" w:author="User" w:date="2012-11-18T09:33:00Z">
            <w:rPr>
              <w:rFonts w:ascii="Times New Roman" w:hAnsi="Times New Roman"/>
            </w:rPr>
          </w:rPrChange>
        </w:rPr>
        <w:t>result from a higher rate of mineralization</w:t>
      </w:r>
      <w:r w:rsidR="004D1333" w:rsidRPr="001C287A">
        <w:rPr>
          <w:rFonts w:ascii="Times New Roman" w:hAnsi="Times New Roman"/>
          <w:color w:val="000000" w:themeColor="text1"/>
          <w:sz w:val="24"/>
          <w:rPrChange w:id="3427" w:author="User" w:date="2012-11-18T09:33:00Z">
            <w:rPr>
              <w:rFonts w:ascii="Times New Roman" w:hAnsi="Times New Roman"/>
            </w:rPr>
          </w:rPrChange>
        </w:rPr>
        <w:t xml:space="preserve"> than assimilation</w:t>
      </w:r>
      <w:r w:rsidR="00302416" w:rsidRPr="001C287A">
        <w:rPr>
          <w:rFonts w:ascii="Times New Roman" w:hAnsi="Times New Roman"/>
          <w:color w:val="000000" w:themeColor="text1"/>
          <w:sz w:val="24"/>
          <w:rPrChange w:id="3428" w:author="User" w:date="2012-11-18T09:33:00Z">
            <w:rPr>
              <w:rFonts w:ascii="Times New Roman" w:hAnsi="Times New Roman"/>
            </w:rPr>
          </w:rPrChange>
        </w:rPr>
        <w:t xml:space="preserve"> (Table 2,</w:t>
      </w:r>
      <w:ins w:id="3429" w:author="User" w:date="2012-11-18T09:33:00Z">
        <w:r w:rsidR="009242A3">
          <w:rPr>
            <w:rFonts w:ascii="Times New Roman" w:hAnsi="Times New Roman" w:cs="Times New Roman"/>
            <w:color w:val="000000" w:themeColor="text1"/>
            <w:sz w:val="24"/>
            <w:szCs w:val="24"/>
          </w:rPr>
          <w:t xml:space="preserve"> </w:t>
        </w:r>
      </w:ins>
      <w:r w:rsidR="00302416" w:rsidRPr="001C287A">
        <w:rPr>
          <w:rFonts w:ascii="Times New Roman" w:hAnsi="Times New Roman"/>
          <w:color w:val="000000" w:themeColor="text1"/>
          <w:sz w:val="24"/>
          <w:rPrChange w:id="3430" w:author="User" w:date="2012-11-18T09:33:00Z">
            <w:rPr>
              <w:rFonts w:ascii="Times New Roman" w:hAnsi="Times New Roman"/>
            </w:rPr>
          </w:rPrChange>
        </w:rPr>
        <w:t>Figure S6B). In addition</w:t>
      </w:r>
      <w:r w:rsidR="004D1333" w:rsidRPr="001C287A">
        <w:rPr>
          <w:rFonts w:ascii="Times New Roman" w:hAnsi="Times New Roman"/>
          <w:color w:val="000000" w:themeColor="text1"/>
          <w:sz w:val="24"/>
          <w:rPrChange w:id="3431" w:author="User" w:date="2012-11-18T09:33:00Z">
            <w:rPr>
              <w:rFonts w:ascii="Times New Roman" w:hAnsi="Times New Roman"/>
            </w:rPr>
          </w:rPrChange>
        </w:rPr>
        <w:t xml:space="preserve">, </w:t>
      </w:r>
      <w:r w:rsidR="00302416" w:rsidRPr="001C287A">
        <w:rPr>
          <w:rFonts w:ascii="Times New Roman" w:hAnsi="Times New Roman"/>
          <w:color w:val="000000" w:themeColor="text1"/>
          <w:sz w:val="24"/>
          <w:rPrChange w:id="3432" w:author="User" w:date="2012-11-18T09:33:00Z">
            <w:rPr>
              <w:rFonts w:ascii="Times New Roman" w:hAnsi="Times New Roman"/>
            </w:rPr>
          </w:rPrChange>
        </w:rPr>
        <w:t xml:space="preserve">a capacity for </w:t>
      </w:r>
      <w:r w:rsidR="00537E2D" w:rsidRPr="001C287A">
        <w:rPr>
          <w:rFonts w:ascii="Times New Roman" w:hAnsi="Times New Roman"/>
          <w:color w:val="000000" w:themeColor="text1"/>
          <w:sz w:val="24"/>
          <w:rPrChange w:id="3433" w:author="User" w:date="2012-11-18T09:33:00Z">
            <w:rPr>
              <w:rFonts w:ascii="Times New Roman" w:hAnsi="Times New Roman"/>
            </w:rPr>
          </w:rPrChange>
        </w:rPr>
        <w:t>dissimilatory nitrate reduction to ammo</w:t>
      </w:r>
      <w:r w:rsidR="00DA4E38" w:rsidRPr="001C287A">
        <w:rPr>
          <w:rFonts w:ascii="Times New Roman" w:hAnsi="Times New Roman"/>
          <w:color w:val="000000" w:themeColor="text1"/>
          <w:sz w:val="24"/>
          <w:rPrChange w:id="3434" w:author="User" w:date="2012-11-18T09:33:00Z">
            <w:rPr>
              <w:rFonts w:ascii="Times New Roman" w:hAnsi="Times New Roman"/>
            </w:rPr>
          </w:rPrChange>
        </w:rPr>
        <w:t>nia (DNRA)</w:t>
      </w:r>
      <w:r w:rsidR="00302416" w:rsidRPr="001C287A">
        <w:rPr>
          <w:rFonts w:ascii="Times New Roman" w:hAnsi="Times New Roman"/>
          <w:color w:val="000000" w:themeColor="text1"/>
          <w:sz w:val="24"/>
          <w:rPrChange w:id="3435" w:author="User" w:date="2012-11-18T09:33:00Z">
            <w:rPr>
              <w:rFonts w:ascii="Times New Roman" w:hAnsi="Times New Roman"/>
            </w:rPr>
          </w:rPrChange>
        </w:rPr>
        <w:t xml:space="preserve"> </w:t>
      </w:r>
      <w:del w:id="3436" w:author="User" w:date="2012-11-18T09:33:00Z">
        <w:r w:rsidR="00302416">
          <w:rPr>
            <w:rFonts w:ascii="Times New Roman" w:hAnsi="Times New Roman" w:cs="Times New Roman"/>
          </w:rPr>
          <w:delText>waslinked to</w:delText>
        </w:r>
        <w:r w:rsidR="00537E2D" w:rsidRPr="00537E2D">
          <w:rPr>
            <w:rFonts w:ascii="Times New Roman" w:hAnsi="Times New Roman" w:cs="Times New Roman"/>
            <w:i/>
          </w:rPr>
          <w:delText>Sphingobacteria</w:delText>
        </w:r>
      </w:del>
      <w:ins w:id="3437" w:author="User" w:date="2012-11-18T09:33:00Z">
        <w:r w:rsidR="00302416" w:rsidRPr="001C287A">
          <w:rPr>
            <w:rFonts w:ascii="Times New Roman" w:hAnsi="Times New Roman" w:cs="Times New Roman"/>
            <w:color w:val="000000" w:themeColor="text1"/>
            <w:sz w:val="24"/>
            <w:szCs w:val="24"/>
          </w:rPr>
          <w:t>was</w:t>
        </w:r>
        <w:r w:rsidR="009242A3">
          <w:rPr>
            <w:rFonts w:ascii="Times New Roman" w:hAnsi="Times New Roman" w:cs="Times New Roman"/>
            <w:color w:val="000000" w:themeColor="text1"/>
            <w:sz w:val="24"/>
            <w:szCs w:val="24"/>
          </w:rPr>
          <w:t xml:space="preserve"> </w:t>
        </w:r>
        <w:r w:rsidR="00302416" w:rsidRPr="001C287A">
          <w:rPr>
            <w:rFonts w:ascii="Times New Roman" w:hAnsi="Times New Roman" w:cs="Times New Roman"/>
            <w:color w:val="000000" w:themeColor="text1"/>
            <w:sz w:val="24"/>
            <w:szCs w:val="24"/>
          </w:rPr>
          <w:t>linked to</w:t>
        </w:r>
        <w:r w:rsidR="009242A3">
          <w:rPr>
            <w:rFonts w:ascii="Times New Roman" w:hAnsi="Times New Roman" w:cs="Times New Roman"/>
            <w:color w:val="000000" w:themeColor="text1"/>
            <w:sz w:val="24"/>
            <w:szCs w:val="24"/>
          </w:rPr>
          <w:t xml:space="preserve"> </w:t>
        </w:r>
        <w:r w:rsidR="00537E2D" w:rsidRPr="001C287A">
          <w:rPr>
            <w:rFonts w:ascii="Times New Roman" w:hAnsi="Times New Roman" w:cs="Times New Roman"/>
            <w:i/>
            <w:color w:val="000000" w:themeColor="text1"/>
            <w:sz w:val="24"/>
            <w:szCs w:val="24"/>
          </w:rPr>
          <w:t>Sphingobacteria</w:t>
        </w:r>
      </w:ins>
      <w:r w:rsidR="00537E2D" w:rsidRPr="001C287A">
        <w:rPr>
          <w:rFonts w:ascii="Times New Roman" w:hAnsi="Times New Roman"/>
          <w:color w:val="000000" w:themeColor="text1"/>
          <w:sz w:val="24"/>
          <w:rPrChange w:id="3438" w:author="User" w:date="2012-11-18T09:33:00Z">
            <w:rPr>
              <w:rFonts w:ascii="Times New Roman" w:hAnsi="Times New Roman"/>
            </w:rPr>
          </w:rPrChange>
        </w:rPr>
        <w:t xml:space="preserve"> and other anaerobic bacteria</w:t>
      </w:r>
      <w:r w:rsidR="004D1333" w:rsidRPr="001C287A">
        <w:rPr>
          <w:rFonts w:ascii="Times New Roman" w:hAnsi="Times New Roman"/>
          <w:color w:val="000000" w:themeColor="text1"/>
          <w:sz w:val="24"/>
          <w:rPrChange w:id="3439" w:author="User" w:date="2012-11-18T09:33:00Z">
            <w:rPr>
              <w:rFonts w:ascii="Times New Roman" w:hAnsi="Times New Roman"/>
            </w:rPr>
          </w:rPrChange>
        </w:rPr>
        <w:t xml:space="preserve"> (</w:t>
      </w:r>
      <w:r w:rsidR="00537E2D" w:rsidRPr="001C287A">
        <w:rPr>
          <w:rFonts w:ascii="Times New Roman" w:hAnsi="Times New Roman"/>
          <w:color w:val="000000" w:themeColor="text1"/>
          <w:sz w:val="24"/>
          <w:rPrChange w:id="3440" w:author="User" w:date="2012-11-18T09:33:00Z">
            <w:rPr>
              <w:rFonts w:ascii="Times New Roman" w:hAnsi="Times New Roman"/>
            </w:rPr>
          </w:rPrChange>
        </w:rPr>
        <w:t>Table</w:t>
      </w:r>
      <w:r w:rsidR="004D1333" w:rsidRPr="001C287A">
        <w:rPr>
          <w:rFonts w:ascii="Times New Roman" w:hAnsi="Times New Roman"/>
          <w:color w:val="000000" w:themeColor="text1"/>
          <w:sz w:val="24"/>
          <w:rPrChange w:id="3441" w:author="User" w:date="2012-11-18T09:33:00Z">
            <w:rPr>
              <w:rFonts w:ascii="Times New Roman" w:hAnsi="Times New Roman"/>
            </w:rPr>
          </w:rPrChange>
        </w:rPr>
        <w:t xml:space="preserve"> 2,</w:t>
      </w:r>
      <w:ins w:id="3442" w:author="User" w:date="2012-11-18T09:33:00Z">
        <w:r w:rsidR="009242A3">
          <w:rPr>
            <w:rFonts w:ascii="Times New Roman" w:hAnsi="Times New Roman" w:cs="Times New Roman"/>
            <w:color w:val="000000" w:themeColor="text1"/>
            <w:sz w:val="24"/>
            <w:szCs w:val="24"/>
          </w:rPr>
          <w:t xml:space="preserve"> </w:t>
        </w:r>
      </w:ins>
      <w:r w:rsidR="00340989" w:rsidRPr="001C287A">
        <w:rPr>
          <w:rFonts w:ascii="Times New Roman" w:hAnsi="Times New Roman"/>
          <w:color w:val="000000" w:themeColor="text1"/>
          <w:sz w:val="24"/>
          <w:rPrChange w:id="3443" w:author="User" w:date="2012-11-18T09:33:00Z">
            <w:rPr>
              <w:rFonts w:ascii="Times New Roman" w:hAnsi="Times New Roman"/>
            </w:rPr>
          </w:rPrChange>
        </w:rPr>
        <w:t>Figure S6</w:t>
      </w:r>
      <w:r w:rsidR="00496C64" w:rsidRPr="001C287A">
        <w:rPr>
          <w:rFonts w:ascii="Times New Roman" w:hAnsi="Times New Roman"/>
          <w:color w:val="000000" w:themeColor="text1"/>
          <w:sz w:val="24"/>
          <w:rPrChange w:id="3444" w:author="User" w:date="2012-11-18T09:33:00Z">
            <w:rPr>
              <w:rFonts w:ascii="Times New Roman" w:hAnsi="Times New Roman"/>
            </w:rPr>
          </w:rPrChange>
        </w:rPr>
        <w:t>B</w:t>
      </w:r>
      <w:r w:rsidR="00537E2D" w:rsidRPr="001C287A">
        <w:rPr>
          <w:rFonts w:ascii="Times New Roman" w:hAnsi="Times New Roman"/>
          <w:color w:val="000000" w:themeColor="text1"/>
          <w:sz w:val="24"/>
          <w:rPrChange w:id="3445" w:author="User" w:date="2012-11-18T09:33:00Z">
            <w:rPr>
              <w:rFonts w:ascii="Times New Roman" w:hAnsi="Times New Roman"/>
            </w:rPr>
          </w:rPrChange>
        </w:rPr>
        <w:t>)</w:t>
      </w:r>
      <w:r w:rsidR="00302416" w:rsidRPr="001C287A">
        <w:rPr>
          <w:rFonts w:ascii="Times New Roman" w:hAnsi="Times New Roman"/>
          <w:color w:val="000000" w:themeColor="text1"/>
          <w:sz w:val="24"/>
          <w:rPrChange w:id="3446" w:author="User" w:date="2012-11-18T09:33:00Z">
            <w:rPr>
              <w:rFonts w:ascii="Times New Roman" w:hAnsi="Times New Roman"/>
            </w:rPr>
          </w:rPrChange>
        </w:rPr>
        <w:t>,</w:t>
      </w:r>
      <w:ins w:id="3447" w:author="User" w:date="2012-11-18T09:33:00Z">
        <w:r w:rsidR="009242A3">
          <w:rPr>
            <w:rFonts w:ascii="Times New Roman" w:hAnsi="Times New Roman" w:cs="Times New Roman"/>
            <w:color w:val="000000" w:themeColor="text1"/>
            <w:sz w:val="24"/>
            <w:szCs w:val="24"/>
          </w:rPr>
          <w:t xml:space="preserve"> </w:t>
        </w:r>
      </w:ins>
      <w:r w:rsidR="00302416" w:rsidRPr="001C287A">
        <w:rPr>
          <w:rFonts w:ascii="Times New Roman" w:hAnsi="Times New Roman"/>
          <w:color w:val="000000" w:themeColor="text1"/>
          <w:sz w:val="24"/>
          <w:rPrChange w:id="3448" w:author="User" w:date="2012-11-18T09:33:00Z">
            <w:rPr>
              <w:rFonts w:ascii="Times New Roman" w:hAnsi="Times New Roman"/>
            </w:rPr>
          </w:rPrChange>
        </w:rPr>
        <w:t>and</w:t>
      </w:r>
      <w:r w:rsidR="00537E2D" w:rsidRPr="001C287A">
        <w:rPr>
          <w:rFonts w:ascii="Times New Roman" w:hAnsi="Times New Roman"/>
          <w:color w:val="000000" w:themeColor="text1"/>
          <w:sz w:val="24"/>
          <w:rPrChange w:id="3449" w:author="User" w:date="2012-11-18T09:33:00Z">
            <w:rPr>
              <w:rFonts w:ascii="Times New Roman" w:hAnsi="Times New Roman"/>
            </w:rPr>
          </w:rPrChange>
        </w:rPr>
        <w:t xml:space="preserve"> Stickland fermentation (*fi</w:t>
      </w:r>
      <w:r w:rsidR="00537E2D" w:rsidRPr="001C287A">
        <w:rPr>
          <w:rFonts w:ascii="Times New Roman" w:hAnsi="Times New Roman"/>
          <w:color w:val="000000" w:themeColor="text1"/>
          <w:sz w:val="24"/>
          <w:highlight w:val="yellow"/>
          <w:rPrChange w:id="3450" w:author="User" w:date="2012-11-18T09:33:00Z">
            <w:rPr>
              <w:rFonts w:ascii="Times New Roman" w:hAnsi="Times New Roman"/>
              <w:highlight w:val="yellow"/>
            </w:rPr>
          </w:rPrChange>
        </w:rPr>
        <w:t>gure</w:t>
      </w:r>
      <w:r w:rsidR="00537E2D" w:rsidRPr="001C287A">
        <w:rPr>
          <w:rFonts w:ascii="Times New Roman" w:hAnsi="Times New Roman"/>
          <w:color w:val="000000" w:themeColor="text1"/>
          <w:sz w:val="24"/>
          <w:rPrChange w:id="3451" w:author="User" w:date="2012-11-18T09:33:00Z">
            <w:rPr>
              <w:rFonts w:ascii="Times New Roman" w:hAnsi="Times New Roman"/>
            </w:rPr>
          </w:rPrChange>
        </w:rPr>
        <w:t xml:space="preserve">) </w:t>
      </w:r>
      <w:r w:rsidR="00302416" w:rsidRPr="001C287A">
        <w:rPr>
          <w:rFonts w:ascii="Times New Roman" w:hAnsi="Times New Roman"/>
          <w:color w:val="000000" w:themeColor="text1"/>
          <w:sz w:val="24"/>
          <w:rPrChange w:id="3452" w:author="User" w:date="2012-11-18T09:33:00Z">
            <w:rPr>
              <w:rFonts w:ascii="Times New Roman" w:hAnsi="Times New Roman"/>
            </w:rPr>
          </w:rPrChange>
        </w:rPr>
        <w:t xml:space="preserve">to </w:t>
      </w:r>
      <w:r w:rsidR="00537E2D" w:rsidRPr="001C287A">
        <w:rPr>
          <w:rFonts w:ascii="Times New Roman" w:hAnsi="Times New Roman"/>
          <w:i/>
          <w:color w:val="000000" w:themeColor="text1"/>
          <w:sz w:val="24"/>
          <w:rPrChange w:id="3453" w:author="User" w:date="2012-11-18T09:33:00Z">
            <w:rPr>
              <w:rFonts w:ascii="Times New Roman" w:hAnsi="Times New Roman"/>
              <w:i/>
            </w:rPr>
          </w:rPrChange>
        </w:rPr>
        <w:t>Clostridia</w:t>
      </w:r>
      <w:r w:rsidR="00537E2D" w:rsidRPr="001C287A">
        <w:rPr>
          <w:rFonts w:ascii="Times New Roman" w:hAnsi="Times New Roman"/>
          <w:color w:val="000000" w:themeColor="text1"/>
          <w:sz w:val="24"/>
          <w:rPrChange w:id="3454" w:author="User" w:date="2012-11-18T09:33:00Z">
            <w:rPr>
              <w:rFonts w:ascii="Times New Roman" w:hAnsi="Times New Roman"/>
            </w:rPr>
          </w:rPrChange>
        </w:rPr>
        <w:t xml:space="preserve">. </w:t>
      </w:r>
    </w:p>
    <w:p w14:paraId="6C6162DE" w14:textId="6C398B19" w:rsidR="009242A3" w:rsidRDefault="004D1333" w:rsidP="009A22D7">
      <w:pPr>
        <w:spacing w:after="0" w:line="240" w:lineRule="auto"/>
        <w:ind w:firstLine="426"/>
        <w:rPr>
          <w:rFonts w:ascii="Times New Roman" w:hAnsi="Times New Roman"/>
          <w:color w:val="000000" w:themeColor="text1"/>
          <w:sz w:val="24"/>
          <w:rPrChange w:id="3455" w:author="User" w:date="2012-11-18T09:33:00Z">
            <w:rPr>
              <w:rFonts w:ascii="Times New Roman" w:hAnsi="Times New Roman"/>
            </w:rPr>
          </w:rPrChange>
        </w:rPr>
        <w:pPrChange w:id="3456" w:author="User" w:date="2012-11-18T09:33:00Z">
          <w:pPr>
            <w:spacing w:line="240" w:lineRule="auto"/>
            <w:jc w:val="both"/>
          </w:pPr>
        </w:pPrChange>
      </w:pPr>
      <w:r w:rsidRPr="001C287A">
        <w:rPr>
          <w:rFonts w:ascii="Times New Roman" w:hAnsi="Times New Roman"/>
          <w:color w:val="000000" w:themeColor="text1"/>
          <w:sz w:val="24"/>
          <w:rPrChange w:id="3457" w:author="User" w:date="2012-11-18T09:33:00Z">
            <w:rPr>
              <w:rFonts w:ascii="Times New Roman" w:hAnsi="Times New Roman"/>
            </w:rPr>
          </w:rPrChange>
        </w:rPr>
        <w:t xml:space="preserve">Potential for nitrogen conversions typically found in other aquatic environments was greatly reduced in Organic Lake. </w:t>
      </w:r>
      <w:r w:rsidR="00496C64" w:rsidRPr="001C287A">
        <w:rPr>
          <w:rFonts w:ascii="Times New Roman" w:hAnsi="Times New Roman"/>
          <w:color w:val="000000" w:themeColor="text1"/>
          <w:sz w:val="24"/>
          <w:rPrChange w:id="3458" w:author="User" w:date="2012-11-18T09:33:00Z">
            <w:rPr>
              <w:rFonts w:ascii="Times New Roman" w:hAnsi="Times New Roman"/>
            </w:rPr>
          </w:rPrChange>
        </w:rPr>
        <w:t xml:space="preserve">There </w:t>
      </w:r>
      <w:del w:id="3459" w:author="User" w:date="2012-11-18T09:33:00Z">
        <w:r w:rsidR="00496C64">
          <w:rPr>
            <w:rFonts w:ascii="Times New Roman" w:hAnsi="Times New Roman" w:cs="Times New Roman"/>
          </w:rPr>
          <w:delText>as</w:delText>
        </w:r>
      </w:del>
      <w:ins w:id="3460" w:author="User" w:date="2012-11-18T09:33:00Z">
        <w:r w:rsidR="009242A3">
          <w:rPr>
            <w:rFonts w:ascii="Times New Roman" w:hAnsi="Times New Roman" w:cs="Times New Roman"/>
            <w:color w:val="000000" w:themeColor="text1"/>
            <w:sz w:val="24"/>
            <w:szCs w:val="24"/>
          </w:rPr>
          <w:t>w</w:t>
        </w:r>
        <w:r w:rsidR="00496C64" w:rsidRPr="001C287A">
          <w:rPr>
            <w:rFonts w:ascii="Times New Roman" w:hAnsi="Times New Roman" w:cs="Times New Roman"/>
            <w:color w:val="000000" w:themeColor="text1"/>
            <w:sz w:val="24"/>
            <w:szCs w:val="24"/>
          </w:rPr>
          <w:t>as</w:t>
        </w:r>
      </w:ins>
      <w:r w:rsidR="00496C64" w:rsidRPr="001C287A">
        <w:rPr>
          <w:rFonts w:ascii="Times New Roman" w:hAnsi="Times New Roman"/>
          <w:color w:val="000000" w:themeColor="text1"/>
          <w:sz w:val="24"/>
          <w:rPrChange w:id="3461" w:author="User" w:date="2012-11-18T09:33:00Z">
            <w:rPr>
              <w:rFonts w:ascii="Times New Roman" w:hAnsi="Times New Roman"/>
            </w:rPr>
          </w:rPrChange>
        </w:rPr>
        <w:t xml:space="preserve"> a very low potential for </w:t>
      </w:r>
      <w:r w:rsidRPr="001C287A">
        <w:rPr>
          <w:rFonts w:ascii="Times New Roman" w:hAnsi="Times New Roman"/>
          <w:color w:val="000000" w:themeColor="text1"/>
          <w:sz w:val="24"/>
          <w:rPrChange w:id="3462" w:author="User" w:date="2012-11-18T09:33:00Z">
            <w:rPr>
              <w:rFonts w:ascii="Times New Roman" w:hAnsi="Times New Roman"/>
            </w:rPr>
          </w:rPrChange>
        </w:rPr>
        <w:t xml:space="preserve">N fixation </w:t>
      </w:r>
      <w:r w:rsidR="00496C64" w:rsidRPr="001C287A">
        <w:rPr>
          <w:rFonts w:ascii="Times New Roman" w:hAnsi="Times New Roman"/>
          <w:color w:val="000000" w:themeColor="text1"/>
          <w:sz w:val="24"/>
          <w:rPrChange w:id="3463" w:author="User" w:date="2012-11-18T09:33:00Z">
            <w:rPr>
              <w:rFonts w:ascii="Times New Roman" w:hAnsi="Times New Roman"/>
            </w:rPr>
          </w:rPrChange>
        </w:rPr>
        <w:t xml:space="preserve">that </w:t>
      </w:r>
      <w:r w:rsidRPr="001C287A">
        <w:rPr>
          <w:rFonts w:ascii="Times New Roman" w:hAnsi="Times New Roman"/>
          <w:color w:val="000000" w:themeColor="text1"/>
          <w:sz w:val="24"/>
          <w:rPrChange w:id="3464" w:author="User" w:date="2012-11-18T09:33:00Z">
            <w:rPr>
              <w:rFonts w:ascii="Times New Roman" w:hAnsi="Times New Roman"/>
            </w:rPr>
          </w:rPrChange>
        </w:rPr>
        <w:t>was confined to the deep zone</w:t>
      </w:r>
      <w:ins w:id="3465" w:author="User" w:date="2012-11-18T09:33:00Z">
        <w:r w:rsidR="009242A3">
          <w:rPr>
            <w:rFonts w:ascii="Times New Roman" w:hAnsi="Times New Roman" w:cs="Times New Roman"/>
            <w:color w:val="000000" w:themeColor="text1"/>
            <w:sz w:val="24"/>
            <w:szCs w:val="24"/>
          </w:rPr>
          <w:t xml:space="preserve"> </w:t>
        </w:r>
      </w:ins>
      <w:r w:rsidRPr="001C287A">
        <w:rPr>
          <w:rFonts w:ascii="Times New Roman" w:hAnsi="Times New Roman"/>
          <w:color w:val="000000" w:themeColor="text1"/>
          <w:sz w:val="24"/>
          <w:rPrChange w:id="3466" w:author="User" w:date="2012-11-18T09:33:00Z">
            <w:rPr>
              <w:rFonts w:ascii="Times New Roman" w:hAnsi="Times New Roman"/>
            </w:rPr>
          </w:rPrChange>
        </w:rPr>
        <w:t xml:space="preserve">(Figure 2B) and principally linked to anaerobic </w:t>
      </w:r>
      <w:r w:rsidRPr="001C287A">
        <w:rPr>
          <w:rFonts w:ascii="Times New Roman" w:hAnsi="Times New Roman"/>
          <w:i/>
          <w:color w:val="000000" w:themeColor="text1"/>
          <w:sz w:val="24"/>
          <w:rPrChange w:id="3467" w:author="User" w:date="2012-11-18T09:33:00Z">
            <w:rPr>
              <w:rFonts w:ascii="Times New Roman" w:hAnsi="Times New Roman"/>
              <w:i/>
            </w:rPr>
          </w:rPrChange>
        </w:rPr>
        <w:t>Epsilonproteobacteria</w:t>
      </w:r>
      <w:r w:rsidR="00340989" w:rsidRPr="001C287A">
        <w:rPr>
          <w:rFonts w:ascii="Times New Roman" w:hAnsi="Times New Roman"/>
          <w:color w:val="000000" w:themeColor="text1"/>
          <w:sz w:val="24"/>
          <w:rPrChange w:id="3468" w:author="User" w:date="2012-11-18T09:33:00Z">
            <w:rPr>
              <w:rFonts w:ascii="Times New Roman" w:hAnsi="Times New Roman"/>
            </w:rPr>
          </w:rPrChange>
        </w:rPr>
        <w:t xml:space="preserve"> (Table 2, Figure S6</w:t>
      </w:r>
      <w:r w:rsidR="00496C64" w:rsidRPr="001C287A">
        <w:rPr>
          <w:rFonts w:ascii="Times New Roman" w:hAnsi="Times New Roman"/>
          <w:color w:val="000000" w:themeColor="text1"/>
          <w:sz w:val="24"/>
          <w:rPrChange w:id="3469" w:author="User" w:date="2012-11-18T09:33:00Z">
            <w:rPr>
              <w:rFonts w:ascii="Times New Roman" w:hAnsi="Times New Roman"/>
            </w:rPr>
          </w:rPrChange>
        </w:rPr>
        <w:t>B</w:t>
      </w:r>
      <w:r w:rsidRPr="001C287A">
        <w:rPr>
          <w:rFonts w:ascii="Times New Roman" w:hAnsi="Times New Roman"/>
          <w:color w:val="000000" w:themeColor="text1"/>
          <w:sz w:val="24"/>
          <w:rPrChange w:id="3470" w:author="User" w:date="2012-11-18T09:33:00Z">
            <w:rPr>
              <w:rFonts w:ascii="Times New Roman" w:hAnsi="Times New Roman"/>
            </w:rPr>
          </w:rPrChange>
        </w:rPr>
        <w:t>). Potential for aerobic ammonia oxidation was not detected, nor were ammonia-oxidizing bacteria or archaea</w:t>
      </w:r>
      <w:r w:rsidR="00880898" w:rsidRPr="001C287A">
        <w:rPr>
          <w:rFonts w:ascii="Times New Roman" w:hAnsi="Times New Roman"/>
          <w:color w:val="000000" w:themeColor="text1"/>
          <w:sz w:val="24"/>
          <w:rPrChange w:id="3471" w:author="User" w:date="2012-11-18T09:33:00Z">
            <w:rPr>
              <w:rFonts w:ascii="Times New Roman" w:hAnsi="Times New Roman"/>
            </w:rPr>
          </w:rPrChange>
        </w:rPr>
        <w:t xml:space="preserve">. Organic Lake microorganisms therefore have a very low capacity to perform </w:t>
      </w:r>
      <w:r w:rsidRPr="001C287A">
        <w:rPr>
          <w:rFonts w:ascii="Times New Roman" w:hAnsi="Times New Roman"/>
          <w:color w:val="000000" w:themeColor="text1"/>
          <w:sz w:val="24"/>
          <w:rPrChange w:id="3472" w:author="User" w:date="2012-11-18T09:33:00Z">
            <w:rPr>
              <w:rFonts w:ascii="Times New Roman" w:hAnsi="Times New Roman"/>
            </w:rPr>
          </w:rPrChange>
        </w:rPr>
        <w:t>nitrification</w:t>
      </w:r>
      <w:r w:rsidR="00880898" w:rsidRPr="001C287A">
        <w:rPr>
          <w:rFonts w:ascii="Times New Roman" w:hAnsi="Times New Roman"/>
          <w:color w:val="000000" w:themeColor="text1"/>
          <w:sz w:val="24"/>
          <w:rPrChange w:id="3473" w:author="User" w:date="2012-11-18T09:33:00Z">
            <w:rPr>
              <w:rFonts w:ascii="Times New Roman" w:hAnsi="Times New Roman"/>
            </w:rPr>
          </w:rPrChange>
        </w:rPr>
        <w:t>. A</w:t>
      </w:r>
      <w:r w:rsidRPr="001C287A">
        <w:rPr>
          <w:rFonts w:ascii="Times New Roman" w:hAnsi="Times New Roman"/>
          <w:color w:val="000000" w:themeColor="text1"/>
          <w:sz w:val="24"/>
          <w:rPrChange w:id="3474" w:author="User" w:date="2012-11-18T09:33:00Z">
            <w:rPr>
              <w:rFonts w:ascii="Times New Roman" w:hAnsi="Times New Roman"/>
            </w:rPr>
          </w:rPrChange>
        </w:rPr>
        <w:t>naerobic ammonia oxidation (anam</w:t>
      </w:r>
      <w:r w:rsidR="00254C1E" w:rsidRPr="001C287A">
        <w:rPr>
          <w:rFonts w:ascii="Times New Roman" w:hAnsi="Times New Roman"/>
          <w:color w:val="000000" w:themeColor="text1"/>
          <w:sz w:val="24"/>
          <w:rPrChange w:id="3475" w:author="User" w:date="2012-11-18T09:33:00Z">
            <w:rPr>
              <w:rFonts w:ascii="Times New Roman" w:hAnsi="Times New Roman"/>
            </w:rPr>
          </w:rPrChange>
        </w:rPr>
        <w:t>mox) potential, indicated by</w:t>
      </w:r>
      <w:r w:rsidRPr="001C287A">
        <w:rPr>
          <w:rFonts w:ascii="Times New Roman" w:hAnsi="Times New Roman"/>
          <w:color w:val="000000" w:themeColor="text1"/>
          <w:sz w:val="24"/>
          <w:rPrChange w:id="3476" w:author="User" w:date="2012-11-18T09:33:00Z">
            <w:rPr>
              <w:rFonts w:ascii="Times New Roman" w:hAnsi="Times New Roman"/>
            </w:rPr>
          </w:rPrChange>
        </w:rPr>
        <w:t xml:space="preserve"> hydroxylamine</w:t>
      </w:r>
      <w:r w:rsidR="00644FEA" w:rsidRPr="001C287A">
        <w:rPr>
          <w:rFonts w:ascii="Times New Roman" w:hAnsi="Times New Roman"/>
          <w:color w:val="000000" w:themeColor="text1"/>
          <w:sz w:val="24"/>
          <w:rPrChange w:id="3477" w:author="User" w:date="2012-11-18T09:33:00Z">
            <w:rPr>
              <w:rFonts w:ascii="Times New Roman" w:hAnsi="Times New Roman"/>
            </w:rPr>
          </w:rPrChange>
        </w:rPr>
        <w:t xml:space="preserve">/hydrazine </w:t>
      </w:r>
      <w:r w:rsidRPr="001C287A">
        <w:rPr>
          <w:rFonts w:ascii="Times New Roman" w:hAnsi="Times New Roman"/>
          <w:color w:val="000000" w:themeColor="text1"/>
          <w:sz w:val="24"/>
          <w:rPrChange w:id="3478" w:author="User" w:date="2012-11-18T09:33:00Z">
            <w:rPr>
              <w:rFonts w:ascii="Times New Roman" w:hAnsi="Times New Roman"/>
            </w:rPr>
          </w:rPrChange>
        </w:rPr>
        <w:t>oxidase</w:t>
      </w:r>
      <w:r w:rsidR="00FB5638" w:rsidRPr="001C287A">
        <w:rPr>
          <w:rFonts w:ascii="Times New Roman" w:hAnsi="Times New Roman"/>
          <w:color w:val="000000" w:themeColor="text1"/>
          <w:sz w:val="24"/>
          <w:rPrChange w:id="3479" w:author="User" w:date="2012-11-18T09:33:00Z">
            <w:rPr>
              <w:rFonts w:ascii="Times New Roman" w:hAnsi="Times New Roman"/>
            </w:rPr>
          </w:rPrChange>
        </w:rPr>
        <w:t>-like proteins</w:t>
      </w:r>
      <w:r w:rsidR="00496C64" w:rsidRPr="001C287A">
        <w:rPr>
          <w:rFonts w:ascii="Times New Roman" w:hAnsi="Times New Roman"/>
          <w:color w:val="000000" w:themeColor="text1"/>
          <w:sz w:val="24"/>
          <w:rPrChange w:id="3480" w:author="User" w:date="2012-11-18T09:33:00Z">
            <w:rPr>
              <w:rFonts w:ascii="Times New Roman" w:hAnsi="Times New Roman"/>
            </w:rPr>
          </w:rPrChange>
        </w:rPr>
        <w:t xml:space="preserve"> (HAO/HZO), was </w:t>
      </w:r>
      <w:r w:rsidR="00880898" w:rsidRPr="001C287A">
        <w:rPr>
          <w:rFonts w:ascii="Times New Roman" w:hAnsi="Times New Roman"/>
          <w:color w:val="000000" w:themeColor="text1"/>
          <w:sz w:val="24"/>
          <w:rPrChange w:id="3481" w:author="User" w:date="2012-11-18T09:33:00Z">
            <w:rPr>
              <w:rFonts w:ascii="Times New Roman" w:hAnsi="Times New Roman"/>
            </w:rPr>
          </w:rPrChange>
        </w:rPr>
        <w:t xml:space="preserve">also very </w:t>
      </w:r>
      <w:del w:id="3482" w:author="User" w:date="2012-11-18T09:33:00Z">
        <w:r w:rsidR="00496C64">
          <w:rPr>
            <w:rFonts w:ascii="Times New Roman" w:hAnsi="Times New Roman" w:cs="Times New Roman"/>
          </w:rPr>
          <w:delText>low</w:delText>
        </w:r>
        <w:r w:rsidR="00880898">
          <w:rPr>
            <w:rFonts w:ascii="Times New Roman" w:hAnsi="Times New Roman" w:cs="Times New Roman"/>
          </w:rPr>
          <w:delText>and</w:delText>
        </w:r>
      </w:del>
      <w:ins w:id="3483" w:author="User" w:date="2012-11-18T09:33:00Z">
        <w:r w:rsidR="00496C64" w:rsidRPr="001C287A">
          <w:rPr>
            <w:rFonts w:ascii="Times New Roman" w:hAnsi="Times New Roman" w:cs="Times New Roman"/>
            <w:color w:val="000000" w:themeColor="text1"/>
            <w:sz w:val="24"/>
            <w:szCs w:val="24"/>
          </w:rPr>
          <w:t>low</w:t>
        </w:r>
        <w:r w:rsidR="009242A3">
          <w:rPr>
            <w:rFonts w:ascii="Times New Roman" w:hAnsi="Times New Roman" w:cs="Times New Roman"/>
            <w:color w:val="000000" w:themeColor="text1"/>
            <w:sz w:val="24"/>
            <w:szCs w:val="24"/>
          </w:rPr>
          <w:t xml:space="preserve"> </w:t>
        </w:r>
        <w:r w:rsidR="00880898" w:rsidRPr="001C287A">
          <w:rPr>
            <w:rFonts w:ascii="Times New Roman" w:hAnsi="Times New Roman" w:cs="Times New Roman"/>
            <w:color w:val="000000" w:themeColor="text1"/>
            <w:sz w:val="24"/>
            <w:szCs w:val="24"/>
          </w:rPr>
          <w:t>and</w:t>
        </w:r>
      </w:ins>
      <w:r w:rsidR="00880898" w:rsidRPr="001C287A">
        <w:rPr>
          <w:rFonts w:ascii="Times New Roman" w:hAnsi="Times New Roman"/>
          <w:color w:val="000000" w:themeColor="text1"/>
          <w:sz w:val="24"/>
          <w:rPrChange w:id="3484" w:author="User" w:date="2012-11-18T09:33:00Z">
            <w:rPr>
              <w:rFonts w:ascii="Times New Roman" w:hAnsi="Times New Roman"/>
            </w:rPr>
          </w:rPrChange>
        </w:rPr>
        <w:t xml:space="preserve"> the small number of genes were linked to sulfate-reducing </w:t>
      </w:r>
      <w:r w:rsidR="00880898" w:rsidRPr="001C287A">
        <w:rPr>
          <w:rFonts w:ascii="Times New Roman" w:hAnsi="Times New Roman"/>
          <w:i/>
          <w:color w:val="000000" w:themeColor="text1"/>
          <w:sz w:val="24"/>
          <w:rPrChange w:id="3485" w:author="User" w:date="2012-11-18T09:33:00Z">
            <w:rPr>
              <w:rFonts w:ascii="Times New Roman" w:hAnsi="Times New Roman"/>
              <w:i/>
            </w:rPr>
          </w:rPrChange>
        </w:rPr>
        <w:t>Deltaproteobacteria</w:t>
      </w:r>
      <w:r w:rsidR="00880898" w:rsidRPr="001C287A">
        <w:rPr>
          <w:rFonts w:ascii="Times New Roman" w:hAnsi="Times New Roman"/>
          <w:color w:val="000000" w:themeColor="text1"/>
          <w:sz w:val="24"/>
          <w:rPrChange w:id="3486" w:author="User" w:date="2012-11-18T09:33:00Z">
            <w:rPr>
              <w:rFonts w:ascii="Times New Roman" w:hAnsi="Times New Roman"/>
            </w:rPr>
          </w:rPrChange>
        </w:rPr>
        <w:t xml:space="preserve"> (Table 2, Figure S6)</w:t>
      </w:r>
      <w:r w:rsidR="00496C64" w:rsidRPr="001C287A">
        <w:rPr>
          <w:rFonts w:ascii="Times New Roman" w:hAnsi="Times New Roman"/>
          <w:color w:val="000000" w:themeColor="text1"/>
          <w:sz w:val="24"/>
          <w:rPrChange w:id="3487" w:author="User" w:date="2012-11-18T09:33:00Z">
            <w:rPr>
              <w:rFonts w:ascii="Times New Roman" w:hAnsi="Times New Roman"/>
            </w:rPr>
          </w:rPrChange>
        </w:rPr>
        <w:t>. All k</w:t>
      </w:r>
      <w:r w:rsidRPr="001C287A">
        <w:rPr>
          <w:rFonts w:ascii="Times New Roman" w:hAnsi="Times New Roman"/>
          <w:color w:val="000000" w:themeColor="text1"/>
          <w:sz w:val="24"/>
          <w:rPrChange w:id="3488" w:author="User" w:date="2012-11-18T09:33:00Z">
            <w:rPr>
              <w:rFonts w:ascii="Times New Roman" w:hAnsi="Times New Roman"/>
            </w:rPr>
          </w:rPrChange>
        </w:rPr>
        <w:t xml:space="preserve">nown anammox organisms </w:t>
      </w:r>
      <w:r w:rsidR="00911E5F" w:rsidRPr="001C287A">
        <w:rPr>
          <w:rFonts w:ascii="Times New Roman" w:hAnsi="Times New Roman"/>
          <w:color w:val="000000" w:themeColor="text1"/>
          <w:sz w:val="24"/>
          <w:rPrChange w:id="3489" w:author="User" w:date="2012-11-18T09:33:00Z">
            <w:rPr>
              <w:rFonts w:ascii="Times New Roman" w:hAnsi="Times New Roman"/>
            </w:rPr>
          </w:rPrChange>
        </w:rPr>
        <w:t xml:space="preserve">are </w:t>
      </w:r>
      <w:r w:rsidR="00496C64" w:rsidRPr="001C287A">
        <w:rPr>
          <w:rFonts w:ascii="Times New Roman" w:hAnsi="Times New Roman"/>
          <w:color w:val="000000" w:themeColor="text1"/>
          <w:sz w:val="24"/>
          <w:rPrChange w:id="3490" w:author="User" w:date="2012-11-18T09:33:00Z">
            <w:rPr>
              <w:rFonts w:ascii="Times New Roman" w:hAnsi="Times New Roman"/>
            </w:rPr>
          </w:rPrChange>
        </w:rPr>
        <w:t xml:space="preserve">from the order </w:t>
      </w:r>
      <w:r w:rsidR="00496C64" w:rsidRPr="001C287A">
        <w:rPr>
          <w:rFonts w:ascii="Times New Roman" w:hAnsi="Times New Roman"/>
          <w:i/>
          <w:color w:val="000000" w:themeColor="text1"/>
          <w:sz w:val="24"/>
          <w:rPrChange w:id="3491" w:author="User" w:date="2012-11-18T09:33:00Z">
            <w:rPr>
              <w:rFonts w:ascii="Times New Roman" w:hAnsi="Times New Roman"/>
              <w:i/>
            </w:rPr>
          </w:rPrChange>
        </w:rPr>
        <w:t>Brocardiales</w:t>
      </w:r>
      <w:r w:rsidR="00496C64" w:rsidRPr="001C287A">
        <w:rPr>
          <w:rFonts w:ascii="Times New Roman" w:hAnsi="Times New Roman"/>
          <w:color w:val="000000" w:themeColor="text1"/>
          <w:sz w:val="24"/>
          <w:rPrChange w:id="3492" w:author="User" w:date="2012-11-18T09:33:00Z">
            <w:rPr>
              <w:rFonts w:ascii="Times New Roman" w:hAnsi="Times New Roman"/>
            </w:rPr>
          </w:rPrChange>
        </w:rPr>
        <w:t xml:space="preserve"> (Niftrick &amp; Jetten, 2012</w:t>
      </w:r>
      <w:r w:rsidR="00CB554D" w:rsidRPr="001C287A">
        <w:rPr>
          <w:rFonts w:ascii="Times New Roman" w:hAnsi="Times New Roman"/>
          <w:color w:val="000000" w:themeColor="text1"/>
          <w:sz w:val="24"/>
          <w:rPrChange w:id="3493" w:author="User" w:date="2012-11-18T09:33:00Z">
            <w:rPr>
              <w:rFonts w:ascii="Times New Roman" w:hAnsi="Times New Roman"/>
            </w:rPr>
          </w:rPrChange>
        </w:rPr>
        <w:t>)</w:t>
      </w:r>
      <w:r w:rsidR="00880898" w:rsidRPr="001C287A">
        <w:rPr>
          <w:rFonts w:ascii="Times New Roman" w:hAnsi="Times New Roman"/>
          <w:color w:val="000000" w:themeColor="text1"/>
          <w:sz w:val="24"/>
          <w:rPrChange w:id="3494" w:author="User" w:date="2012-11-18T09:33:00Z">
            <w:rPr>
              <w:rFonts w:ascii="Times New Roman" w:hAnsi="Times New Roman"/>
            </w:rPr>
          </w:rPrChange>
        </w:rPr>
        <w:t>,</w:t>
      </w:r>
      <w:ins w:id="3495" w:author="User" w:date="2012-11-18T09:33:00Z">
        <w:r w:rsidR="009242A3">
          <w:rPr>
            <w:rFonts w:ascii="Times New Roman" w:hAnsi="Times New Roman" w:cs="Times New Roman"/>
            <w:color w:val="000000" w:themeColor="text1"/>
            <w:sz w:val="24"/>
            <w:szCs w:val="24"/>
          </w:rPr>
          <w:t xml:space="preserve"> </w:t>
        </w:r>
      </w:ins>
      <w:r w:rsidR="00CB554D" w:rsidRPr="001C287A">
        <w:rPr>
          <w:rFonts w:ascii="Times New Roman" w:hAnsi="Times New Roman"/>
          <w:color w:val="000000" w:themeColor="text1"/>
          <w:sz w:val="24"/>
          <w:rPrChange w:id="3496" w:author="User" w:date="2012-11-18T09:33:00Z">
            <w:rPr>
              <w:rFonts w:ascii="Times New Roman" w:hAnsi="Times New Roman"/>
            </w:rPr>
          </w:rPrChange>
        </w:rPr>
        <w:t xml:space="preserve">which </w:t>
      </w:r>
      <w:r w:rsidR="00967D7A" w:rsidRPr="001C287A">
        <w:rPr>
          <w:rFonts w:ascii="Times New Roman" w:hAnsi="Times New Roman"/>
          <w:color w:val="000000" w:themeColor="text1"/>
          <w:sz w:val="24"/>
          <w:rPrChange w:id="3497" w:author="User" w:date="2012-11-18T09:33:00Z">
            <w:rPr>
              <w:rFonts w:ascii="Times New Roman" w:hAnsi="Times New Roman"/>
            </w:rPr>
          </w:rPrChange>
        </w:rPr>
        <w:t xml:space="preserve">were not </w:t>
      </w:r>
      <w:del w:id="3498" w:author="User" w:date="2012-11-18T09:33:00Z">
        <w:r w:rsidR="00967D7A">
          <w:rPr>
            <w:rFonts w:ascii="Times New Roman" w:hAnsi="Times New Roman" w:cs="Times New Roman"/>
          </w:rPr>
          <w:delText>present</w:delText>
        </w:r>
      </w:del>
      <w:ins w:id="3499" w:author="User" w:date="2012-11-18T09:33:00Z">
        <w:r w:rsidR="009242A3">
          <w:rPr>
            <w:rFonts w:ascii="Times New Roman" w:hAnsi="Times New Roman" w:cs="Times New Roman"/>
            <w:color w:val="000000" w:themeColor="text1"/>
            <w:sz w:val="24"/>
            <w:szCs w:val="24"/>
          </w:rPr>
          <w:t>detected</w:t>
        </w:r>
      </w:ins>
      <w:r w:rsidR="00880898" w:rsidRPr="001C287A">
        <w:rPr>
          <w:rFonts w:ascii="Times New Roman" w:hAnsi="Times New Roman"/>
          <w:color w:val="000000" w:themeColor="text1"/>
          <w:sz w:val="24"/>
          <w:rPrChange w:id="3500" w:author="User" w:date="2012-11-18T09:33:00Z">
            <w:rPr>
              <w:rFonts w:ascii="Times New Roman" w:hAnsi="Times New Roman"/>
            </w:rPr>
          </w:rPrChange>
        </w:rPr>
        <w:t xml:space="preserve"> in the lake</w:t>
      </w:r>
      <w:r w:rsidR="00967D7A" w:rsidRPr="001C287A">
        <w:rPr>
          <w:rFonts w:ascii="Times New Roman" w:hAnsi="Times New Roman"/>
          <w:color w:val="000000" w:themeColor="text1"/>
          <w:sz w:val="24"/>
          <w:rPrChange w:id="3501" w:author="User" w:date="2012-11-18T09:33:00Z">
            <w:rPr>
              <w:rFonts w:ascii="Times New Roman" w:hAnsi="Times New Roman"/>
            </w:rPr>
          </w:rPrChange>
        </w:rPr>
        <w:t xml:space="preserve">. </w:t>
      </w:r>
      <w:r w:rsidR="00911E5F" w:rsidRPr="001C287A">
        <w:rPr>
          <w:rFonts w:ascii="Times New Roman" w:hAnsi="Times New Roman"/>
          <w:color w:val="000000" w:themeColor="text1"/>
          <w:sz w:val="24"/>
          <w:rPrChange w:id="3502" w:author="User" w:date="2012-11-18T09:33:00Z">
            <w:rPr>
              <w:rFonts w:ascii="Times New Roman" w:hAnsi="Times New Roman"/>
            </w:rPr>
          </w:rPrChange>
        </w:rPr>
        <w:t xml:space="preserve">HAO/HZO </w:t>
      </w:r>
      <w:r w:rsidR="00FB5638" w:rsidRPr="001C287A">
        <w:rPr>
          <w:rFonts w:ascii="Times New Roman" w:hAnsi="Times New Roman"/>
          <w:color w:val="000000" w:themeColor="text1"/>
          <w:sz w:val="24"/>
          <w:rPrChange w:id="3503" w:author="User" w:date="2012-11-18T09:33:00Z">
            <w:rPr>
              <w:rFonts w:ascii="Times New Roman" w:hAnsi="Times New Roman"/>
            </w:rPr>
          </w:rPrChange>
        </w:rPr>
        <w:t>genes have been noted in non-ammonia oxidizing bacteria a</w:t>
      </w:r>
      <w:r w:rsidR="00911E5F" w:rsidRPr="001C287A">
        <w:rPr>
          <w:rFonts w:ascii="Times New Roman" w:hAnsi="Times New Roman"/>
          <w:color w:val="000000" w:themeColor="text1"/>
          <w:sz w:val="24"/>
          <w:rPrChange w:id="3504" w:author="User" w:date="2012-11-18T09:33:00Z">
            <w:rPr>
              <w:rFonts w:ascii="Times New Roman" w:hAnsi="Times New Roman"/>
            </w:rPr>
          </w:rPrChange>
        </w:rPr>
        <w:t>nd</w:t>
      </w:r>
      <w:r w:rsidR="00FB5638" w:rsidRPr="001C287A">
        <w:rPr>
          <w:rFonts w:ascii="Times New Roman" w:hAnsi="Times New Roman"/>
          <w:color w:val="000000" w:themeColor="text1"/>
          <w:sz w:val="24"/>
          <w:rPrChange w:id="3505" w:author="User" w:date="2012-11-18T09:33:00Z">
            <w:rPr>
              <w:rFonts w:ascii="Times New Roman" w:hAnsi="Times New Roman"/>
            </w:rPr>
          </w:rPrChange>
        </w:rPr>
        <w:t xml:space="preserve"> proposed to be related to NrfA </w:t>
      </w:r>
      <w:r w:rsidR="001C7A90" w:rsidRPr="001C287A">
        <w:rPr>
          <w:rFonts w:ascii="Times New Roman" w:hAnsi="Times New Roman"/>
          <w:color w:val="000000" w:themeColor="text1"/>
          <w:sz w:val="24"/>
          <w:rPrChange w:id="3506" w:author="User" w:date="2012-11-18T09:33:00Z">
            <w:rPr>
              <w:rFonts w:ascii="Times New Roman" w:hAnsi="Times New Roman"/>
            </w:rPr>
          </w:rPrChange>
        </w:rPr>
        <w:t xml:space="preserve">heme </w:t>
      </w:r>
      <w:r w:rsidR="0040482F" w:rsidRPr="001C287A">
        <w:rPr>
          <w:rFonts w:ascii="Times New Roman" w:hAnsi="Times New Roman"/>
          <w:color w:val="000000" w:themeColor="text1"/>
          <w:sz w:val="24"/>
          <w:rPrChange w:id="3507" w:author="User" w:date="2012-11-18T09:33:00Z">
            <w:rPr>
              <w:rFonts w:ascii="Times New Roman" w:hAnsi="Times New Roman"/>
            </w:rPr>
          </w:rPrChange>
        </w:rPr>
        <w:t xml:space="preserve">cytochrome C nitrite reductase </w:t>
      </w:r>
      <w:r w:rsidR="003F2D31" w:rsidRPr="001C287A">
        <w:rPr>
          <w:rFonts w:ascii="Times New Roman" w:hAnsi="Times New Roman"/>
          <w:color w:val="000000" w:themeColor="text1"/>
          <w:sz w:val="24"/>
          <w:rPrChange w:id="3508" w:author="User" w:date="2012-11-18T09:33:00Z">
            <w:rPr>
              <w:rFonts w:ascii="Times New Roman" w:hAnsi="Times New Roman"/>
            </w:rPr>
          </w:rPrChange>
        </w:rPr>
        <w:t>that functions</w:t>
      </w:r>
      <w:r w:rsidR="00FB5638" w:rsidRPr="001C287A">
        <w:rPr>
          <w:rFonts w:ascii="Times New Roman" w:hAnsi="Times New Roman"/>
          <w:color w:val="000000" w:themeColor="text1"/>
          <w:sz w:val="24"/>
          <w:rPrChange w:id="3509" w:author="User" w:date="2012-11-18T09:33:00Z">
            <w:rPr>
              <w:rFonts w:ascii="Times New Roman" w:hAnsi="Times New Roman"/>
            </w:rPr>
          </w:rPrChange>
        </w:rPr>
        <w:t xml:space="preserve"> in DNRA (Bergmann </w:t>
      </w:r>
      <w:r w:rsidR="00FB5638" w:rsidRPr="001C287A">
        <w:rPr>
          <w:rFonts w:ascii="Times New Roman" w:hAnsi="Times New Roman"/>
          <w:i/>
          <w:color w:val="000000" w:themeColor="text1"/>
          <w:sz w:val="24"/>
          <w:rPrChange w:id="3510" w:author="User" w:date="2012-11-18T09:33:00Z">
            <w:rPr>
              <w:rFonts w:ascii="Times New Roman" w:hAnsi="Times New Roman"/>
              <w:i/>
            </w:rPr>
          </w:rPrChange>
        </w:rPr>
        <w:t>et al</w:t>
      </w:r>
      <w:r w:rsidR="00FB5638" w:rsidRPr="001C287A">
        <w:rPr>
          <w:rFonts w:ascii="Times New Roman" w:hAnsi="Times New Roman"/>
          <w:color w:val="000000" w:themeColor="text1"/>
          <w:sz w:val="24"/>
          <w:rPrChange w:id="3511" w:author="User" w:date="2012-11-18T09:33:00Z">
            <w:rPr>
              <w:rFonts w:ascii="Times New Roman" w:hAnsi="Times New Roman"/>
            </w:rPr>
          </w:rPrChange>
        </w:rPr>
        <w:t>., 2005)</w:t>
      </w:r>
      <w:r w:rsidRPr="001C287A">
        <w:rPr>
          <w:rFonts w:ascii="Times New Roman" w:hAnsi="Times New Roman"/>
          <w:color w:val="000000" w:themeColor="text1"/>
          <w:sz w:val="24"/>
          <w:rPrChange w:id="3512" w:author="User" w:date="2012-11-18T09:33:00Z">
            <w:rPr>
              <w:rFonts w:ascii="Times New Roman" w:hAnsi="Times New Roman"/>
            </w:rPr>
          </w:rPrChange>
        </w:rPr>
        <w:t xml:space="preserve">. </w:t>
      </w:r>
      <w:r w:rsidR="003F2D31" w:rsidRPr="001C287A">
        <w:rPr>
          <w:rFonts w:ascii="Times New Roman" w:hAnsi="Times New Roman"/>
          <w:color w:val="000000" w:themeColor="text1"/>
          <w:sz w:val="24"/>
          <w:rPrChange w:id="3513" w:author="User" w:date="2012-11-18T09:33:00Z">
            <w:rPr>
              <w:rFonts w:ascii="Times New Roman" w:hAnsi="Times New Roman"/>
            </w:rPr>
          </w:rPrChange>
        </w:rPr>
        <w:t xml:space="preserve">Collectively these data </w:t>
      </w:r>
      <w:r w:rsidRPr="001C287A">
        <w:rPr>
          <w:rFonts w:ascii="Times New Roman" w:hAnsi="Times New Roman"/>
          <w:color w:val="000000" w:themeColor="text1"/>
          <w:sz w:val="24"/>
          <w:rPrChange w:id="3514" w:author="User" w:date="2012-11-18T09:33:00Z">
            <w:rPr>
              <w:rFonts w:ascii="Times New Roman" w:hAnsi="Times New Roman"/>
            </w:rPr>
          </w:rPrChange>
        </w:rPr>
        <w:t>indicate an inability for nitrification t</w:t>
      </w:r>
      <w:r w:rsidR="00496C64" w:rsidRPr="001C287A">
        <w:rPr>
          <w:rFonts w:ascii="Times New Roman" w:hAnsi="Times New Roman"/>
          <w:color w:val="000000" w:themeColor="text1"/>
          <w:sz w:val="24"/>
          <w:rPrChange w:id="3515" w:author="User" w:date="2012-11-18T09:33:00Z">
            <w:rPr>
              <w:rFonts w:ascii="Times New Roman" w:hAnsi="Times New Roman"/>
            </w:rPr>
          </w:rPrChange>
        </w:rPr>
        <w:t xml:space="preserve">o occur in the </w:t>
      </w:r>
      <w:r w:rsidR="003F2D31" w:rsidRPr="001C287A">
        <w:rPr>
          <w:rFonts w:ascii="Times New Roman" w:hAnsi="Times New Roman"/>
          <w:color w:val="000000" w:themeColor="text1"/>
          <w:sz w:val="24"/>
          <w:rPrChange w:id="3516" w:author="User" w:date="2012-11-18T09:33:00Z">
            <w:rPr>
              <w:rFonts w:ascii="Times New Roman" w:hAnsi="Times New Roman"/>
            </w:rPr>
          </w:rPrChange>
        </w:rPr>
        <w:t xml:space="preserve">upper </w:t>
      </w:r>
      <w:r w:rsidR="00496C64" w:rsidRPr="001C287A">
        <w:rPr>
          <w:rFonts w:ascii="Times New Roman" w:hAnsi="Times New Roman"/>
          <w:color w:val="000000" w:themeColor="text1"/>
          <w:sz w:val="24"/>
          <w:rPrChange w:id="3517" w:author="User" w:date="2012-11-18T09:33:00Z">
            <w:rPr>
              <w:rFonts w:ascii="Times New Roman" w:hAnsi="Times New Roman"/>
            </w:rPr>
          </w:rPrChange>
        </w:rPr>
        <w:t xml:space="preserve">mixed zone and </w:t>
      </w:r>
      <w:r w:rsidR="00127A02" w:rsidRPr="001C287A">
        <w:rPr>
          <w:rFonts w:ascii="Times New Roman" w:hAnsi="Times New Roman"/>
          <w:color w:val="000000" w:themeColor="text1"/>
          <w:sz w:val="24"/>
          <w:rPrChange w:id="3518" w:author="User" w:date="2012-11-18T09:33:00Z">
            <w:rPr>
              <w:rFonts w:ascii="Times New Roman" w:hAnsi="Times New Roman"/>
            </w:rPr>
          </w:rPrChange>
        </w:rPr>
        <w:t xml:space="preserve">likely </w:t>
      </w:r>
      <w:r w:rsidR="00496C64" w:rsidRPr="001C287A">
        <w:rPr>
          <w:rFonts w:ascii="Times New Roman" w:hAnsi="Times New Roman"/>
          <w:color w:val="000000" w:themeColor="text1"/>
          <w:sz w:val="24"/>
          <w:rPrChange w:id="3519" w:author="User" w:date="2012-11-18T09:33:00Z">
            <w:rPr>
              <w:rFonts w:ascii="Times New Roman" w:hAnsi="Times New Roman"/>
            </w:rPr>
          </w:rPrChange>
        </w:rPr>
        <w:t xml:space="preserve">no </w:t>
      </w:r>
      <w:r w:rsidRPr="001C287A">
        <w:rPr>
          <w:rFonts w:ascii="Times New Roman" w:hAnsi="Times New Roman"/>
          <w:color w:val="000000" w:themeColor="text1"/>
          <w:sz w:val="24"/>
          <w:rPrChange w:id="3520" w:author="User" w:date="2012-11-18T09:33:00Z">
            <w:rPr>
              <w:rFonts w:ascii="Times New Roman" w:hAnsi="Times New Roman"/>
            </w:rPr>
          </w:rPrChange>
        </w:rPr>
        <w:t>potential for ammonia loss in the deep zone.</w:t>
      </w:r>
    </w:p>
    <w:p w14:paraId="6F1ADB67" w14:textId="5B6A171A" w:rsidR="00DE3795" w:rsidRPr="001C287A" w:rsidRDefault="006A3F3B" w:rsidP="009A22D7">
      <w:pPr>
        <w:spacing w:after="0" w:line="240" w:lineRule="auto"/>
        <w:ind w:firstLine="426"/>
        <w:rPr>
          <w:rFonts w:ascii="Times New Roman" w:hAnsi="Times New Roman"/>
          <w:color w:val="000000" w:themeColor="text1"/>
          <w:sz w:val="24"/>
          <w:rPrChange w:id="3521" w:author="User" w:date="2012-11-18T09:33:00Z">
            <w:rPr>
              <w:rFonts w:ascii="Times New Roman" w:hAnsi="Times New Roman"/>
            </w:rPr>
          </w:rPrChange>
        </w:rPr>
        <w:pPrChange w:id="3522" w:author="User" w:date="2012-11-18T09:33:00Z">
          <w:pPr>
            <w:spacing w:line="240" w:lineRule="auto"/>
            <w:jc w:val="both"/>
          </w:pPr>
        </w:pPrChange>
      </w:pPr>
      <w:r w:rsidRPr="001C287A">
        <w:rPr>
          <w:rFonts w:ascii="Times New Roman" w:hAnsi="Times New Roman"/>
          <w:color w:val="000000" w:themeColor="text1"/>
          <w:sz w:val="24"/>
          <w:rPrChange w:id="3523" w:author="User" w:date="2012-11-18T09:33:00Z">
            <w:rPr>
              <w:rFonts w:ascii="Times New Roman" w:hAnsi="Times New Roman"/>
            </w:rPr>
          </w:rPrChange>
        </w:rPr>
        <w:t xml:space="preserve">Denitrification genes </w:t>
      </w:r>
      <w:r w:rsidR="006C0E1E" w:rsidRPr="001C287A">
        <w:rPr>
          <w:rFonts w:ascii="Times New Roman" w:hAnsi="Times New Roman"/>
          <w:color w:val="000000" w:themeColor="text1"/>
          <w:sz w:val="24"/>
          <w:rPrChange w:id="3524" w:author="User" w:date="2012-11-18T09:33:00Z">
            <w:rPr>
              <w:rFonts w:ascii="Times New Roman" w:hAnsi="Times New Roman"/>
            </w:rPr>
          </w:rPrChange>
        </w:rPr>
        <w:t xml:space="preserve">were </w:t>
      </w:r>
      <w:r w:rsidRPr="001C287A">
        <w:rPr>
          <w:rFonts w:ascii="Times New Roman" w:hAnsi="Times New Roman"/>
          <w:color w:val="000000" w:themeColor="text1"/>
          <w:sz w:val="24"/>
          <w:rPrChange w:id="3525" w:author="User" w:date="2012-11-18T09:33:00Z">
            <w:rPr>
              <w:rFonts w:ascii="Times New Roman" w:hAnsi="Times New Roman"/>
            </w:rPr>
          </w:rPrChange>
        </w:rPr>
        <w:t xml:space="preserve">present throughout the water column (Figure 4B) </w:t>
      </w:r>
      <w:r w:rsidR="004D1333" w:rsidRPr="001C287A">
        <w:rPr>
          <w:rFonts w:ascii="Times New Roman" w:hAnsi="Times New Roman"/>
          <w:color w:val="000000" w:themeColor="text1"/>
          <w:sz w:val="24"/>
          <w:rPrChange w:id="3526" w:author="User" w:date="2012-11-18T09:33:00Z">
            <w:rPr>
              <w:rFonts w:ascii="Times New Roman" w:hAnsi="Times New Roman"/>
            </w:rPr>
          </w:rPrChange>
        </w:rPr>
        <w:t xml:space="preserve">and </w:t>
      </w:r>
      <w:r w:rsidR="00B651D9" w:rsidRPr="001C287A">
        <w:rPr>
          <w:rFonts w:ascii="Times New Roman" w:hAnsi="Times New Roman"/>
          <w:color w:val="000000" w:themeColor="text1"/>
          <w:sz w:val="24"/>
          <w:rPrChange w:id="3527" w:author="User" w:date="2012-11-18T09:33:00Z">
            <w:rPr>
              <w:rFonts w:ascii="Times New Roman" w:hAnsi="Times New Roman"/>
            </w:rPr>
          </w:rPrChange>
        </w:rPr>
        <w:t xml:space="preserve">were </w:t>
      </w:r>
      <w:r w:rsidR="004D1333" w:rsidRPr="001C287A">
        <w:rPr>
          <w:rFonts w:ascii="Times New Roman" w:hAnsi="Times New Roman"/>
          <w:color w:val="000000" w:themeColor="text1"/>
          <w:sz w:val="24"/>
          <w:rPrChange w:id="3528" w:author="User" w:date="2012-11-18T09:33:00Z">
            <w:rPr>
              <w:rFonts w:ascii="Times New Roman" w:hAnsi="Times New Roman"/>
            </w:rPr>
          </w:rPrChange>
        </w:rPr>
        <w:t xml:space="preserve">linked primarily to </w:t>
      </w:r>
      <w:r w:rsidR="004D1333" w:rsidRPr="001C287A">
        <w:rPr>
          <w:rFonts w:ascii="Times New Roman" w:hAnsi="Times New Roman"/>
          <w:i/>
          <w:color w:val="000000" w:themeColor="text1"/>
          <w:sz w:val="24"/>
          <w:rPrChange w:id="3529" w:author="User" w:date="2012-11-18T09:33:00Z">
            <w:rPr>
              <w:rFonts w:ascii="Times New Roman" w:hAnsi="Times New Roman"/>
              <w:i/>
            </w:rPr>
          </w:rPrChange>
        </w:rPr>
        <w:t xml:space="preserve">Gammaproteobacteria </w:t>
      </w:r>
      <w:r w:rsidR="00497039" w:rsidRPr="001C287A">
        <w:rPr>
          <w:rFonts w:ascii="Times New Roman" w:hAnsi="Times New Roman"/>
          <w:color w:val="000000" w:themeColor="text1"/>
          <w:sz w:val="24"/>
          <w:rPrChange w:id="3530" w:author="User" w:date="2012-11-18T09:33:00Z">
            <w:rPr>
              <w:rFonts w:ascii="Times New Roman" w:hAnsi="Times New Roman"/>
            </w:rPr>
          </w:rPrChange>
        </w:rPr>
        <w:t>(</w:t>
      </w:r>
      <w:r w:rsidR="00340989" w:rsidRPr="001C287A">
        <w:rPr>
          <w:rFonts w:ascii="Times New Roman" w:hAnsi="Times New Roman"/>
          <w:color w:val="000000" w:themeColor="text1"/>
          <w:sz w:val="24"/>
          <w:rPrChange w:id="3531" w:author="User" w:date="2012-11-18T09:33:00Z">
            <w:rPr>
              <w:rFonts w:ascii="Times New Roman" w:hAnsi="Times New Roman"/>
            </w:rPr>
          </w:rPrChange>
        </w:rPr>
        <w:t>Table 2, Figure S6</w:t>
      </w:r>
      <w:r w:rsidR="00497039" w:rsidRPr="001C287A">
        <w:rPr>
          <w:rFonts w:ascii="Times New Roman" w:hAnsi="Times New Roman"/>
          <w:color w:val="000000" w:themeColor="text1"/>
          <w:sz w:val="24"/>
          <w:rPrChange w:id="3532" w:author="User" w:date="2012-11-18T09:33:00Z">
            <w:rPr>
              <w:rFonts w:ascii="Times New Roman" w:hAnsi="Times New Roman"/>
            </w:rPr>
          </w:rPrChange>
        </w:rPr>
        <w:t xml:space="preserve">). </w:t>
      </w:r>
      <w:r w:rsidR="00DF57B1" w:rsidRPr="001C287A">
        <w:rPr>
          <w:rFonts w:ascii="Times New Roman" w:hAnsi="Times New Roman"/>
          <w:color w:val="000000" w:themeColor="text1"/>
          <w:sz w:val="24"/>
          <w:rPrChange w:id="3533" w:author="User" w:date="2012-11-18T09:33:00Z">
            <w:rPr>
              <w:rFonts w:ascii="Times New Roman" w:hAnsi="Times New Roman"/>
            </w:rPr>
          </w:rPrChange>
        </w:rPr>
        <w:t xml:space="preserve">Low nitrate and nitrite in the deep zone (Figure 1B, </w:t>
      </w:r>
      <w:del w:id="3534" w:author="User" w:date="2012-11-18T09:33:00Z">
        <w:r w:rsidR="00DF57B1">
          <w:rPr>
            <w:rFonts w:ascii="Times New Roman" w:hAnsi="Times New Roman" w:cs="Times New Roman"/>
          </w:rPr>
          <w:delText>Table1</w:delText>
        </w:r>
      </w:del>
      <w:ins w:id="3535" w:author="User" w:date="2012-11-18T09:33:00Z">
        <w:r w:rsidR="00DF57B1" w:rsidRPr="001C287A">
          <w:rPr>
            <w:rFonts w:ascii="Times New Roman" w:hAnsi="Times New Roman" w:cs="Times New Roman"/>
            <w:color w:val="000000" w:themeColor="text1"/>
            <w:sz w:val="24"/>
            <w:szCs w:val="24"/>
          </w:rPr>
          <w:t>Table</w:t>
        </w:r>
        <w:r w:rsidR="009242A3">
          <w:rPr>
            <w:rFonts w:ascii="Times New Roman" w:hAnsi="Times New Roman" w:cs="Times New Roman"/>
            <w:color w:val="000000" w:themeColor="text1"/>
            <w:sz w:val="24"/>
            <w:szCs w:val="24"/>
          </w:rPr>
          <w:t xml:space="preserve"> </w:t>
        </w:r>
        <w:r w:rsidR="00DF57B1" w:rsidRPr="001C287A">
          <w:rPr>
            <w:rFonts w:ascii="Times New Roman" w:hAnsi="Times New Roman" w:cs="Times New Roman"/>
            <w:color w:val="000000" w:themeColor="text1"/>
            <w:sz w:val="24"/>
            <w:szCs w:val="24"/>
          </w:rPr>
          <w:t>1</w:t>
        </w:r>
      </w:ins>
      <w:r w:rsidR="00DF57B1" w:rsidRPr="001C287A">
        <w:rPr>
          <w:rFonts w:ascii="Times New Roman" w:hAnsi="Times New Roman"/>
          <w:color w:val="000000" w:themeColor="text1"/>
          <w:sz w:val="24"/>
          <w:rPrChange w:id="3536" w:author="User" w:date="2012-11-18T09:33:00Z">
            <w:rPr>
              <w:rFonts w:ascii="Times New Roman" w:hAnsi="Times New Roman"/>
            </w:rPr>
          </w:rPrChange>
        </w:rPr>
        <w:t>) indicat</w:t>
      </w:r>
      <w:r w:rsidR="00130433" w:rsidRPr="001C287A">
        <w:rPr>
          <w:rFonts w:ascii="Times New Roman" w:hAnsi="Times New Roman"/>
          <w:color w:val="000000" w:themeColor="text1"/>
          <w:sz w:val="24"/>
          <w:rPrChange w:id="3537" w:author="User" w:date="2012-11-18T09:33:00Z">
            <w:rPr>
              <w:rFonts w:ascii="Times New Roman" w:hAnsi="Times New Roman"/>
            </w:rPr>
          </w:rPrChange>
        </w:rPr>
        <w:t>es</w:t>
      </w:r>
      <w:ins w:id="3538" w:author="User" w:date="2012-11-18T09:33:00Z">
        <w:r w:rsidR="00DF57B1" w:rsidRPr="001C287A">
          <w:rPr>
            <w:rFonts w:ascii="Times New Roman" w:hAnsi="Times New Roman" w:cs="Times New Roman"/>
            <w:color w:val="000000" w:themeColor="text1"/>
            <w:sz w:val="24"/>
            <w:szCs w:val="24"/>
          </w:rPr>
          <w:t xml:space="preserve"> </w:t>
        </w:r>
        <w:r w:rsidR="009242A3">
          <w:rPr>
            <w:rFonts w:ascii="Times New Roman" w:hAnsi="Times New Roman" w:cs="Times New Roman"/>
            <w:color w:val="000000" w:themeColor="text1"/>
            <w:sz w:val="24"/>
            <w:szCs w:val="24"/>
          </w:rPr>
          <w:t>that</w:t>
        </w:r>
      </w:ins>
      <w:r w:rsidR="009242A3">
        <w:rPr>
          <w:rFonts w:ascii="Times New Roman" w:hAnsi="Times New Roman"/>
          <w:color w:val="000000" w:themeColor="text1"/>
          <w:sz w:val="24"/>
          <w:rPrChange w:id="3539" w:author="User" w:date="2012-11-18T09:33:00Z">
            <w:rPr>
              <w:rFonts w:ascii="Times New Roman" w:hAnsi="Times New Roman"/>
            </w:rPr>
          </w:rPrChange>
        </w:rPr>
        <w:t xml:space="preserve"> </w:t>
      </w:r>
      <w:r w:rsidR="00DF57B1" w:rsidRPr="001C287A">
        <w:rPr>
          <w:rFonts w:ascii="Times New Roman" w:hAnsi="Times New Roman"/>
          <w:color w:val="000000" w:themeColor="text1"/>
          <w:sz w:val="24"/>
          <w:rPrChange w:id="3540" w:author="User" w:date="2012-11-18T09:33:00Z">
            <w:rPr>
              <w:rFonts w:ascii="Times New Roman" w:hAnsi="Times New Roman"/>
            </w:rPr>
          </w:rPrChange>
        </w:rPr>
        <w:t xml:space="preserve">depletion by </w:t>
      </w:r>
      <w:r w:rsidR="00CA337E" w:rsidRPr="001C287A">
        <w:rPr>
          <w:rFonts w:ascii="Times New Roman" w:hAnsi="Times New Roman"/>
          <w:color w:val="000000" w:themeColor="text1"/>
          <w:sz w:val="24"/>
          <w:rPrChange w:id="3541" w:author="User" w:date="2012-11-18T09:33:00Z">
            <w:rPr>
              <w:rFonts w:ascii="Times New Roman" w:hAnsi="Times New Roman"/>
            </w:rPr>
          </w:rPrChange>
        </w:rPr>
        <w:t xml:space="preserve">dissimilatory </w:t>
      </w:r>
      <w:r w:rsidR="001A3CBA" w:rsidRPr="001C287A">
        <w:rPr>
          <w:rFonts w:ascii="Times New Roman" w:hAnsi="Times New Roman"/>
          <w:color w:val="000000" w:themeColor="text1"/>
          <w:sz w:val="24"/>
          <w:rPrChange w:id="3542" w:author="User" w:date="2012-11-18T09:33:00Z">
            <w:rPr>
              <w:rFonts w:ascii="Times New Roman" w:hAnsi="Times New Roman"/>
            </w:rPr>
          </w:rPrChange>
        </w:rPr>
        <w:t>r</w:t>
      </w:r>
      <w:r w:rsidR="00254C1E" w:rsidRPr="001C287A">
        <w:rPr>
          <w:rFonts w:ascii="Times New Roman" w:hAnsi="Times New Roman"/>
          <w:color w:val="000000" w:themeColor="text1"/>
          <w:sz w:val="24"/>
          <w:rPrChange w:id="3543" w:author="User" w:date="2012-11-18T09:33:00Z">
            <w:rPr>
              <w:rFonts w:ascii="Times New Roman" w:hAnsi="Times New Roman"/>
            </w:rPr>
          </w:rPrChange>
        </w:rPr>
        <w:t xml:space="preserve">eduction </w:t>
      </w:r>
      <w:r w:rsidR="00F50C0E" w:rsidRPr="001C287A">
        <w:rPr>
          <w:rFonts w:ascii="Times New Roman" w:hAnsi="Times New Roman"/>
          <w:color w:val="000000" w:themeColor="text1"/>
          <w:sz w:val="24"/>
          <w:rPrChange w:id="3544" w:author="User" w:date="2012-11-18T09:33:00Z">
            <w:rPr>
              <w:rFonts w:ascii="Times New Roman" w:hAnsi="Times New Roman"/>
            </w:rPr>
          </w:rPrChange>
        </w:rPr>
        <w:t>has</w:t>
      </w:r>
      <w:r w:rsidR="004B1A6F" w:rsidRPr="001C287A">
        <w:rPr>
          <w:rFonts w:ascii="Times New Roman" w:hAnsi="Times New Roman"/>
          <w:color w:val="000000" w:themeColor="text1"/>
          <w:sz w:val="24"/>
          <w:rPrChange w:id="3545" w:author="User" w:date="2012-11-18T09:33:00Z">
            <w:rPr>
              <w:rFonts w:ascii="Times New Roman" w:hAnsi="Times New Roman"/>
            </w:rPr>
          </w:rPrChange>
        </w:rPr>
        <w:t xml:space="preserve"> contributed to the </w:t>
      </w:r>
      <w:r w:rsidR="00130433" w:rsidRPr="001C287A">
        <w:rPr>
          <w:rFonts w:ascii="Times New Roman" w:hAnsi="Times New Roman"/>
          <w:color w:val="000000" w:themeColor="text1"/>
          <w:sz w:val="24"/>
          <w:rPrChange w:id="3546" w:author="User" w:date="2012-11-18T09:33:00Z">
            <w:rPr>
              <w:rFonts w:ascii="Times New Roman" w:hAnsi="Times New Roman"/>
            </w:rPr>
          </w:rPrChange>
        </w:rPr>
        <w:t>establishment</w:t>
      </w:r>
      <w:r w:rsidR="004B1A6F" w:rsidRPr="001C287A">
        <w:rPr>
          <w:rFonts w:ascii="Times New Roman" w:hAnsi="Times New Roman"/>
          <w:color w:val="000000" w:themeColor="text1"/>
          <w:sz w:val="24"/>
          <w:rPrChange w:id="3547" w:author="User" w:date="2012-11-18T09:33:00Z">
            <w:rPr>
              <w:rFonts w:ascii="Times New Roman" w:hAnsi="Times New Roman"/>
            </w:rPr>
          </w:rPrChange>
        </w:rPr>
        <w:t xml:space="preserve"> of N</w:t>
      </w:r>
      <w:r w:rsidR="00B651D9" w:rsidRPr="001C287A">
        <w:rPr>
          <w:rFonts w:ascii="Times New Roman" w:hAnsi="Times New Roman"/>
          <w:color w:val="000000" w:themeColor="text1"/>
          <w:sz w:val="24"/>
          <w:rPrChange w:id="3548" w:author="User" w:date="2012-11-18T09:33:00Z">
            <w:rPr>
              <w:rFonts w:ascii="Times New Roman" w:hAnsi="Times New Roman"/>
            </w:rPr>
          </w:rPrChange>
        </w:rPr>
        <w:t>-</w:t>
      </w:r>
      <w:r w:rsidR="004B1A6F" w:rsidRPr="001C287A">
        <w:rPr>
          <w:rFonts w:ascii="Times New Roman" w:hAnsi="Times New Roman"/>
          <w:color w:val="000000" w:themeColor="text1"/>
          <w:sz w:val="24"/>
          <w:rPrChange w:id="3549" w:author="User" w:date="2012-11-18T09:33:00Z">
            <w:rPr>
              <w:rFonts w:ascii="Times New Roman" w:hAnsi="Times New Roman"/>
            </w:rPr>
          </w:rPrChange>
        </w:rPr>
        <w:t xml:space="preserve">limitation in the lake. </w:t>
      </w:r>
      <w:r w:rsidR="00497039" w:rsidRPr="001C287A">
        <w:rPr>
          <w:rFonts w:ascii="Times New Roman" w:hAnsi="Times New Roman"/>
          <w:color w:val="000000" w:themeColor="text1"/>
          <w:sz w:val="24"/>
          <w:rPrChange w:id="3550" w:author="User" w:date="2012-11-18T09:33:00Z">
            <w:rPr>
              <w:rFonts w:ascii="Times New Roman" w:hAnsi="Times New Roman"/>
            </w:rPr>
          </w:rPrChange>
        </w:rPr>
        <w:t>D</w:t>
      </w:r>
      <w:r w:rsidR="00673A04" w:rsidRPr="001C287A">
        <w:rPr>
          <w:rFonts w:ascii="Times New Roman" w:hAnsi="Times New Roman"/>
          <w:color w:val="000000" w:themeColor="text1"/>
          <w:sz w:val="24"/>
          <w:rPrChange w:id="3551" w:author="User" w:date="2012-11-18T09:33:00Z">
            <w:rPr>
              <w:rFonts w:ascii="Times New Roman" w:hAnsi="Times New Roman"/>
            </w:rPr>
          </w:rPrChange>
        </w:rPr>
        <w:t xml:space="preserve">enitrification </w:t>
      </w:r>
      <w:r w:rsidR="00616FB4" w:rsidRPr="001C287A">
        <w:rPr>
          <w:rFonts w:ascii="Times New Roman" w:hAnsi="Times New Roman"/>
          <w:color w:val="000000" w:themeColor="text1"/>
          <w:sz w:val="24"/>
          <w:rPrChange w:id="3552" w:author="User" w:date="2012-11-18T09:33:00Z">
            <w:rPr>
              <w:rFonts w:ascii="Times New Roman" w:hAnsi="Times New Roman"/>
            </w:rPr>
          </w:rPrChange>
        </w:rPr>
        <w:t xml:space="preserve">genes </w:t>
      </w:r>
      <w:r w:rsidR="00497039" w:rsidRPr="001C287A">
        <w:rPr>
          <w:rFonts w:ascii="Times New Roman" w:hAnsi="Times New Roman"/>
          <w:color w:val="000000" w:themeColor="text1"/>
          <w:sz w:val="24"/>
          <w:rPrChange w:id="3553" w:author="User" w:date="2012-11-18T09:33:00Z">
            <w:rPr>
              <w:rFonts w:ascii="Times New Roman" w:hAnsi="Times New Roman"/>
            </w:rPr>
          </w:rPrChange>
        </w:rPr>
        <w:t xml:space="preserve">are </w:t>
      </w:r>
      <w:r w:rsidR="00F50C0E" w:rsidRPr="001C287A">
        <w:rPr>
          <w:rFonts w:ascii="Times New Roman" w:hAnsi="Times New Roman"/>
          <w:color w:val="000000" w:themeColor="text1"/>
          <w:sz w:val="24"/>
          <w:rPrChange w:id="3554" w:author="User" w:date="2012-11-18T09:33:00Z">
            <w:rPr>
              <w:rFonts w:ascii="Times New Roman" w:hAnsi="Times New Roman"/>
            </w:rPr>
          </w:rPrChange>
        </w:rPr>
        <w:t xml:space="preserve">phylogenetically widespread and </w:t>
      </w:r>
      <w:r w:rsidR="00497039" w:rsidRPr="001C287A">
        <w:rPr>
          <w:rFonts w:ascii="Times New Roman" w:hAnsi="Times New Roman"/>
          <w:color w:val="000000" w:themeColor="text1"/>
          <w:sz w:val="24"/>
          <w:rPrChange w:id="3555" w:author="User" w:date="2012-11-18T09:33:00Z">
            <w:rPr>
              <w:rFonts w:ascii="Times New Roman" w:hAnsi="Times New Roman"/>
            </w:rPr>
          </w:rPrChange>
        </w:rPr>
        <w:t xml:space="preserve">usually </w:t>
      </w:r>
      <w:commentRangeStart w:id="3556"/>
      <w:commentRangeStart w:id="3557"/>
      <w:r w:rsidR="00497039" w:rsidRPr="001C287A">
        <w:rPr>
          <w:rFonts w:ascii="Times New Roman" w:hAnsi="Times New Roman"/>
          <w:color w:val="000000" w:themeColor="text1"/>
          <w:sz w:val="24"/>
          <w:rPrChange w:id="3558" w:author="User" w:date="2012-11-18T09:33:00Z">
            <w:rPr>
              <w:rFonts w:ascii="Times New Roman" w:hAnsi="Times New Roman"/>
            </w:rPr>
          </w:rPrChange>
        </w:rPr>
        <w:t>induced</w:t>
      </w:r>
      <w:commentRangeEnd w:id="3556"/>
      <w:r w:rsidR="00B651D9">
        <w:rPr>
          <w:rStyle w:val="CommentReference"/>
        </w:rPr>
        <w:commentReference w:id="3556"/>
      </w:r>
      <w:commentRangeEnd w:id="3557"/>
      <w:r w:rsidR="00DD36AB">
        <w:rPr>
          <w:rStyle w:val="CommentReference"/>
        </w:rPr>
        <w:commentReference w:id="3557"/>
      </w:r>
      <w:r w:rsidR="00497039" w:rsidRPr="001C287A">
        <w:rPr>
          <w:rFonts w:ascii="Times New Roman" w:hAnsi="Times New Roman"/>
          <w:color w:val="000000" w:themeColor="text1"/>
          <w:sz w:val="24"/>
          <w:rPrChange w:id="3559" w:author="User" w:date="2012-11-18T09:33:00Z">
            <w:rPr>
              <w:rFonts w:ascii="Times New Roman" w:hAnsi="Times New Roman"/>
            </w:rPr>
          </w:rPrChange>
        </w:rPr>
        <w:t xml:space="preserve"> by low oxygen </w:t>
      </w:r>
      <w:r w:rsidR="0040482F" w:rsidRPr="001C287A">
        <w:rPr>
          <w:rFonts w:ascii="Times New Roman" w:hAnsi="Times New Roman"/>
          <w:color w:val="000000" w:themeColor="text1"/>
          <w:sz w:val="24"/>
          <w:rPrChange w:id="3560" w:author="User" w:date="2012-11-18T09:33:00Z">
            <w:rPr>
              <w:rFonts w:ascii="Times New Roman" w:hAnsi="Times New Roman"/>
            </w:rPr>
          </w:rPrChange>
        </w:rPr>
        <w:t xml:space="preserve">or oxidized N species </w:t>
      </w:r>
      <w:r w:rsidR="00F50C0E" w:rsidRPr="001C287A">
        <w:rPr>
          <w:rFonts w:ascii="Times New Roman" w:hAnsi="Times New Roman"/>
          <w:color w:val="000000" w:themeColor="text1"/>
          <w:sz w:val="24"/>
          <w:rPrChange w:id="3561" w:author="User" w:date="2012-11-18T09:33:00Z">
            <w:rPr>
              <w:rFonts w:ascii="Times New Roman" w:hAnsi="Times New Roman"/>
            </w:rPr>
          </w:rPrChange>
        </w:rPr>
        <w:t xml:space="preserve">(Kraft </w:t>
      </w:r>
      <w:r w:rsidR="00F50C0E" w:rsidRPr="001C287A">
        <w:rPr>
          <w:rFonts w:ascii="Times New Roman" w:hAnsi="Times New Roman"/>
          <w:i/>
          <w:color w:val="000000" w:themeColor="text1"/>
          <w:sz w:val="24"/>
          <w:rPrChange w:id="3562" w:author="User" w:date="2012-11-18T09:33:00Z">
            <w:rPr>
              <w:rFonts w:ascii="Times New Roman" w:hAnsi="Times New Roman"/>
              <w:i/>
            </w:rPr>
          </w:rPrChange>
        </w:rPr>
        <w:t>et al</w:t>
      </w:r>
      <w:r w:rsidR="00F50C0E" w:rsidRPr="001C287A">
        <w:rPr>
          <w:rFonts w:ascii="Times New Roman" w:hAnsi="Times New Roman"/>
          <w:color w:val="000000" w:themeColor="text1"/>
          <w:sz w:val="24"/>
          <w:rPrChange w:id="3563" w:author="User" w:date="2012-11-18T09:33:00Z">
            <w:rPr>
              <w:rFonts w:ascii="Times New Roman" w:hAnsi="Times New Roman"/>
            </w:rPr>
          </w:rPrChange>
        </w:rPr>
        <w:t xml:space="preserve">., 2011) </w:t>
      </w:r>
      <w:r w:rsidR="00497039" w:rsidRPr="001C287A">
        <w:rPr>
          <w:rFonts w:ascii="Times New Roman" w:hAnsi="Times New Roman"/>
          <w:color w:val="000000" w:themeColor="text1"/>
          <w:sz w:val="24"/>
          <w:rPrChange w:id="3564" w:author="User" w:date="2012-11-18T09:33:00Z">
            <w:rPr>
              <w:rFonts w:ascii="Times New Roman" w:hAnsi="Times New Roman"/>
            </w:rPr>
          </w:rPrChange>
        </w:rPr>
        <w:t>and</w:t>
      </w:r>
      <w:r w:rsidR="00DD36AB" w:rsidRPr="001C287A">
        <w:rPr>
          <w:rFonts w:ascii="Times New Roman" w:hAnsi="Times New Roman"/>
          <w:color w:val="000000" w:themeColor="text1"/>
          <w:sz w:val="24"/>
          <w:rPrChange w:id="3565" w:author="User" w:date="2012-11-18T09:33:00Z">
            <w:rPr>
              <w:rFonts w:ascii="Times New Roman" w:hAnsi="Times New Roman"/>
            </w:rPr>
          </w:rPrChange>
        </w:rPr>
        <w:t xml:space="preserve"> </w:t>
      </w:r>
      <w:r w:rsidR="00672A47" w:rsidRPr="001C287A">
        <w:rPr>
          <w:rFonts w:ascii="Times New Roman" w:hAnsi="Times New Roman"/>
          <w:color w:val="000000" w:themeColor="text1"/>
          <w:sz w:val="24"/>
          <w:rPrChange w:id="3566" w:author="User" w:date="2012-11-18T09:33:00Z">
            <w:rPr>
              <w:rFonts w:ascii="Times New Roman" w:hAnsi="Times New Roman"/>
            </w:rPr>
          </w:rPrChange>
        </w:rPr>
        <w:t xml:space="preserve">thus </w:t>
      </w:r>
      <w:r w:rsidR="00497039" w:rsidRPr="001C287A">
        <w:rPr>
          <w:rFonts w:ascii="Times New Roman" w:hAnsi="Times New Roman"/>
          <w:color w:val="000000" w:themeColor="text1"/>
          <w:sz w:val="24"/>
          <w:rPrChange w:id="3567" w:author="User" w:date="2012-11-18T09:33:00Z">
            <w:rPr>
              <w:rFonts w:ascii="Times New Roman" w:hAnsi="Times New Roman"/>
            </w:rPr>
          </w:rPrChange>
        </w:rPr>
        <w:t xml:space="preserve">expected to be </w:t>
      </w:r>
      <w:r w:rsidR="00667AF9" w:rsidRPr="001C287A">
        <w:rPr>
          <w:rFonts w:ascii="Times New Roman" w:hAnsi="Times New Roman"/>
          <w:color w:val="000000" w:themeColor="text1"/>
          <w:sz w:val="24"/>
          <w:rPrChange w:id="3568" w:author="User" w:date="2012-11-18T09:33:00Z">
            <w:rPr>
              <w:rFonts w:ascii="Times New Roman" w:hAnsi="Times New Roman"/>
            </w:rPr>
          </w:rPrChange>
        </w:rPr>
        <w:t>activ</w:t>
      </w:r>
      <w:r w:rsidR="0040482F" w:rsidRPr="001C287A">
        <w:rPr>
          <w:rFonts w:ascii="Times New Roman" w:hAnsi="Times New Roman"/>
          <w:color w:val="000000" w:themeColor="text1"/>
          <w:sz w:val="24"/>
          <w:rPrChange w:id="3569" w:author="User" w:date="2012-11-18T09:33:00Z">
            <w:rPr>
              <w:rFonts w:ascii="Times New Roman" w:hAnsi="Times New Roman"/>
            </w:rPr>
          </w:rPrChange>
        </w:rPr>
        <w:t xml:space="preserve">e </w:t>
      </w:r>
      <w:r w:rsidR="00497039" w:rsidRPr="001C287A">
        <w:rPr>
          <w:rFonts w:ascii="Times New Roman" w:hAnsi="Times New Roman"/>
          <w:color w:val="000000" w:themeColor="text1"/>
          <w:sz w:val="24"/>
          <w:rPrChange w:id="3570" w:author="User" w:date="2012-11-18T09:33:00Z">
            <w:rPr>
              <w:rFonts w:ascii="Times New Roman" w:hAnsi="Times New Roman"/>
            </w:rPr>
          </w:rPrChange>
        </w:rPr>
        <w:t>in the deep zone</w:t>
      </w:r>
      <w:r w:rsidR="00672A47" w:rsidRPr="001C287A">
        <w:rPr>
          <w:rFonts w:ascii="Times New Roman" w:hAnsi="Times New Roman"/>
          <w:color w:val="000000" w:themeColor="text1"/>
          <w:sz w:val="24"/>
          <w:rPrChange w:id="3571" w:author="User" w:date="2012-11-18T09:33:00Z">
            <w:rPr>
              <w:rFonts w:ascii="Times New Roman" w:hAnsi="Times New Roman"/>
            </w:rPr>
          </w:rPrChange>
        </w:rPr>
        <w:t xml:space="preserve"> or oxycline</w:t>
      </w:r>
      <w:r w:rsidR="00497039" w:rsidRPr="001C287A">
        <w:rPr>
          <w:rFonts w:ascii="Times New Roman" w:hAnsi="Times New Roman"/>
          <w:color w:val="000000" w:themeColor="text1"/>
          <w:sz w:val="24"/>
          <w:rPrChange w:id="3572" w:author="User" w:date="2012-11-18T09:33:00Z">
            <w:rPr>
              <w:rFonts w:ascii="Times New Roman" w:hAnsi="Times New Roman"/>
            </w:rPr>
          </w:rPrChange>
        </w:rPr>
        <w:t xml:space="preserve">. However, </w:t>
      </w:r>
      <w:del w:id="3573" w:author="User" w:date="2012-11-18T09:33:00Z">
        <w:r w:rsidR="00497039" w:rsidRPr="00497039">
          <w:rPr>
            <w:rFonts w:ascii="Times New Roman" w:hAnsi="Times New Roman" w:cs="Times New Roman"/>
          </w:rPr>
          <w:delText>denitrification</w:delText>
        </w:r>
        <w:r w:rsidR="00C127C9">
          <w:rPr>
            <w:rFonts w:ascii="Times New Roman" w:hAnsi="Times New Roman" w:cs="Times New Roman"/>
          </w:rPr>
          <w:delText>may</w:delText>
        </w:r>
      </w:del>
      <w:ins w:id="3574" w:author="User" w:date="2012-11-18T09:33:00Z">
        <w:r w:rsidR="00497039" w:rsidRPr="001C287A">
          <w:rPr>
            <w:rFonts w:ascii="Times New Roman" w:hAnsi="Times New Roman" w:cs="Times New Roman"/>
            <w:color w:val="000000" w:themeColor="text1"/>
            <w:sz w:val="24"/>
            <w:szCs w:val="24"/>
          </w:rPr>
          <w:t>denitrification</w:t>
        </w:r>
        <w:r w:rsidR="009242A3">
          <w:rPr>
            <w:rFonts w:ascii="Times New Roman" w:hAnsi="Times New Roman" w:cs="Times New Roman"/>
            <w:color w:val="000000" w:themeColor="text1"/>
            <w:sz w:val="24"/>
            <w:szCs w:val="24"/>
          </w:rPr>
          <w:t xml:space="preserve"> </w:t>
        </w:r>
        <w:r w:rsidR="00C127C9" w:rsidRPr="001C287A">
          <w:rPr>
            <w:rFonts w:ascii="Times New Roman" w:hAnsi="Times New Roman" w:cs="Times New Roman"/>
            <w:color w:val="000000" w:themeColor="text1"/>
            <w:sz w:val="24"/>
            <w:szCs w:val="24"/>
          </w:rPr>
          <w:t>may</w:t>
        </w:r>
      </w:ins>
      <w:r w:rsidR="00C127C9" w:rsidRPr="001C287A">
        <w:rPr>
          <w:rFonts w:ascii="Times New Roman" w:hAnsi="Times New Roman"/>
          <w:color w:val="000000" w:themeColor="text1"/>
          <w:sz w:val="24"/>
          <w:rPrChange w:id="3575" w:author="User" w:date="2012-11-18T09:33:00Z">
            <w:rPr>
              <w:rFonts w:ascii="Times New Roman" w:hAnsi="Times New Roman"/>
            </w:rPr>
          </w:rPrChange>
        </w:rPr>
        <w:t xml:space="preserve"> be </w:t>
      </w:r>
      <w:r w:rsidR="003031A4" w:rsidRPr="001C287A">
        <w:rPr>
          <w:rFonts w:ascii="Times New Roman" w:hAnsi="Times New Roman"/>
          <w:color w:val="000000" w:themeColor="text1"/>
          <w:sz w:val="24"/>
          <w:rPrChange w:id="3576" w:author="User" w:date="2012-11-18T09:33:00Z">
            <w:rPr>
              <w:rFonts w:ascii="Times New Roman" w:hAnsi="Times New Roman"/>
            </w:rPr>
          </w:rPrChange>
        </w:rPr>
        <w:t>inhibited even if conditions appear appropriate</w:t>
      </w:r>
      <w:r w:rsidR="00616FB4" w:rsidRPr="001C287A">
        <w:rPr>
          <w:rFonts w:ascii="Times New Roman" w:hAnsi="Times New Roman"/>
          <w:color w:val="000000" w:themeColor="text1"/>
          <w:sz w:val="24"/>
          <w:rPrChange w:id="3577" w:author="User" w:date="2012-11-18T09:33:00Z">
            <w:rPr>
              <w:rFonts w:ascii="Times New Roman" w:hAnsi="Times New Roman"/>
            </w:rPr>
          </w:rPrChange>
        </w:rPr>
        <w:t xml:space="preserve">. For example, </w:t>
      </w:r>
      <w:del w:id="3578" w:author="User" w:date="2012-11-18T09:33:00Z">
        <w:r w:rsidR="00294A9B">
          <w:rPr>
            <w:rFonts w:ascii="Times New Roman" w:hAnsi="Times New Roman" w:cs="Times New Roman"/>
          </w:rPr>
          <w:delText>in</w:delText>
        </w:r>
        <w:r w:rsidR="00FF14D7">
          <w:rPr>
            <w:rFonts w:ascii="Times New Roman" w:hAnsi="Times New Roman" w:cs="Times New Roman"/>
          </w:rPr>
          <w:delText>Lake</w:delText>
        </w:r>
      </w:del>
      <w:ins w:id="3579" w:author="User" w:date="2012-11-18T09:33:00Z">
        <w:r w:rsidR="00294A9B" w:rsidRPr="001C287A">
          <w:rPr>
            <w:rFonts w:ascii="Times New Roman" w:hAnsi="Times New Roman" w:cs="Times New Roman"/>
            <w:color w:val="000000" w:themeColor="text1"/>
            <w:sz w:val="24"/>
            <w:szCs w:val="24"/>
          </w:rPr>
          <w:t>in</w:t>
        </w:r>
        <w:r w:rsidR="009242A3">
          <w:rPr>
            <w:rFonts w:ascii="Times New Roman" w:hAnsi="Times New Roman" w:cs="Times New Roman"/>
            <w:color w:val="000000" w:themeColor="text1"/>
            <w:sz w:val="24"/>
            <w:szCs w:val="24"/>
          </w:rPr>
          <w:t xml:space="preserve"> </w:t>
        </w:r>
        <w:r w:rsidR="00FF14D7" w:rsidRPr="001C287A">
          <w:rPr>
            <w:rFonts w:ascii="Times New Roman" w:hAnsi="Times New Roman" w:cs="Times New Roman"/>
            <w:color w:val="000000" w:themeColor="text1"/>
            <w:sz w:val="24"/>
            <w:szCs w:val="24"/>
          </w:rPr>
          <w:t>Lake</w:t>
        </w:r>
      </w:ins>
      <w:r w:rsidR="00FF14D7" w:rsidRPr="001C287A">
        <w:rPr>
          <w:rFonts w:ascii="Times New Roman" w:hAnsi="Times New Roman"/>
          <w:color w:val="000000" w:themeColor="text1"/>
          <w:sz w:val="24"/>
          <w:rPrChange w:id="3580" w:author="User" w:date="2012-11-18T09:33:00Z">
            <w:rPr>
              <w:rFonts w:ascii="Times New Roman" w:hAnsi="Times New Roman"/>
            </w:rPr>
          </w:rPrChange>
        </w:rPr>
        <w:t xml:space="preserve"> Bonney, </w:t>
      </w:r>
      <w:del w:id="3581" w:author="User" w:date="2012-11-18T09:33:00Z">
        <w:r w:rsidR="00FF14D7">
          <w:rPr>
            <w:rFonts w:ascii="Times New Roman" w:hAnsi="Times New Roman" w:cs="Times New Roman"/>
          </w:rPr>
          <w:delText>Antarcticadenitrification</w:delText>
        </w:r>
      </w:del>
      <w:ins w:id="3582" w:author="User" w:date="2012-11-18T09:33:00Z">
        <w:r w:rsidR="00FF14D7" w:rsidRPr="001C287A">
          <w:rPr>
            <w:rFonts w:ascii="Times New Roman" w:hAnsi="Times New Roman" w:cs="Times New Roman"/>
            <w:color w:val="000000" w:themeColor="text1"/>
            <w:sz w:val="24"/>
            <w:szCs w:val="24"/>
          </w:rPr>
          <w:t>Antarctica</w:t>
        </w:r>
        <w:r w:rsidR="009242A3">
          <w:rPr>
            <w:rFonts w:ascii="Times New Roman" w:hAnsi="Times New Roman" w:cs="Times New Roman"/>
            <w:color w:val="000000" w:themeColor="text1"/>
            <w:sz w:val="24"/>
            <w:szCs w:val="24"/>
          </w:rPr>
          <w:t xml:space="preserve">, </w:t>
        </w:r>
        <w:r w:rsidR="00FF14D7" w:rsidRPr="001C287A">
          <w:rPr>
            <w:rFonts w:ascii="Times New Roman" w:hAnsi="Times New Roman" w:cs="Times New Roman"/>
            <w:color w:val="000000" w:themeColor="text1"/>
            <w:sz w:val="24"/>
            <w:szCs w:val="24"/>
          </w:rPr>
          <w:t>denitrification</w:t>
        </w:r>
      </w:ins>
      <w:r w:rsidR="00FF14D7" w:rsidRPr="001C287A">
        <w:rPr>
          <w:rFonts w:ascii="Times New Roman" w:hAnsi="Times New Roman"/>
          <w:color w:val="000000" w:themeColor="text1"/>
          <w:sz w:val="24"/>
          <w:rPrChange w:id="3583" w:author="User" w:date="2012-11-18T09:33:00Z">
            <w:rPr>
              <w:rFonts w:ascii="Times New Roman" w:hAnsi="Times New Roman"/>
            </w:rPr>
          </w:rPrChange>
        </w:rPr>
        <w:t xml:space="preserve"> </w:t>
      </w:r>
      <w:r w:rsidR="003031A4" w:rsidRPr="001C287A">
        <w:rPr>
          <w:rFonts w:ascii="Times New Roman" w:hAnsi="Times New Roman"/>
          <w:color w:val="000000" w:themeColor="text1"/>
          <w:sz w:val="24"/>
          <w:rPrChange w:id="3584" w:author="User" w:date="2012-11-18T09:33:00Z">
            <w:rPr>
              <w:rFonts w:ascii="Times New Roman" w:hAnsi="Times New Roman"/>
            </w:rPr>
          </w:rPrChange>
        </w:rPr>
        <w:t>occurs</w:t>
      </w:r>
      <w:r w:rsidR="00497039" w:rsidRPr="001C287A">
        <w:rPr>
          <w:rFonts w:ascii="Times New Roman" w:hAnsi="Times New Roman"/>
          <w:color w:val="000000" w:themeColor="text1"/>
          <w:sz w:val="24"/>
          <w:rPrChange w:id="3585" w:author="User" w:date="2012-11-18T09:33:00Z">
            <w:rPr>
              <w:rFonts w:ascii="Times New Roman" w:hAnsi="Times New Roman"/>
            </w:rPr>
          </w:rPrChange>
        </w:rPr>
        <w:t xml:space="preserve"> in the</w:t>
      </w:r>
      <w:r w:rsidR="00FF14D7" w:rsidRPr="001C287A">
        <w:rPr>
          <w:rFonts w:ascii="Times New Roman" w:hAnsi="Times New Roman"/>
          <w:color w:val="000000" w:themeColor="text1"/>
          <w:sz w:val="24"/>
          <w:rPrChange w:id="3586" w:author="User" w:date="2012-11-18T09:33:00Z">
            <w:rPr>
              <w:rFonts w:ascii="Times New Roman" w:hAnsi="Times New Roman"/>
            </w:rPr>
          </w:rPrChange>
        </w:rPr>
        <w:t xml:space="preserve"> west lobe</w:t>
      </w:r>
      <w:r w:rsidR="006C0E1E" w:rsidRPr="001C287A">
        <w:rPr>
          <w:rFonts w:ascii="Times New Roman" w:hAnsi="Times New Roman"/>
          <w:color w:val="000000" w:themeColor="text1"/>
          <w:sz w:val="24"/>
          <w:rPrChange w:id="3587" w:author="User" w:date="2012-11-18T09:33:00Z">
            <w:rPr>
              <w:rFonts w:ascii="Times New Roman" w:hAnsi="Times New Roman"/>
            </w:rPr>
          </w:rPrChange>
        </w:rPr>
        <w:t xml:space="preserve">, but </w:t>
      </w:r>
      <w:r w:rsidR="003031A4" w:rsidRPr="001C287A">
        <w:rPr>
          <w:rFonts w:ascii="Times New Roman" w:hAnsi="Times New Roman"/>
          <w:color w:val="000000" w:themeColor="text1"/>
          <w:sz w:val="24"/>
          <w:rPrChange w:id="3588" w:author="User" w:date="2012-11-18T09:33:00Z">
            <w:rPr>
              <w:rFonts w:ascii="Times New Roman" w:hAnsi="Times New Roman"/>
            </w:rPr>
          </w:rPrChange>
        </w:rPr>
        <w:t xml:space="preserve">not in the </w:t>
      </w:r>
      <w:r w:rsidR="006C0E1E" w:rsidRPr="001C287A">
        <w:rPr>
          <w:rFonts w:ascii="Times New Roman" w:hAnsi="Times New Roman"/>
          <w:color w:val="000000" w:themeColor="text1"/>
          <w:sz w:val="24"/>
          <w:rPrChange w:id="3589" w:author="User" w:date="2012-11-18T09:33:00Z">
            <w:rPr>
              <w:rFonts w:ascii="Times New Roman" w:hAnsi="Times New Roman"/>
            </w:rPr>
          </w:rPrChange>
        </w:rPr>
        <w:t>east lobe</w:t>
      </w:r>
      <w:r w:rsidR="00FF14D7" w:rsidRPr="001C287A">
        <w:rPr>
          <w:rFonts w:ascii="Times New Roman" w:hAnsi="Times New Roman"/>
          <w:color w:val="000000" w:themeColor="text1"/>
          <w:sz w:val="24"/>
          <w:rPrChange w:id="3590" w:author="User" w:date="2012-11-18T09:33:00Z">
            <w:rPr>
              <w:rFonts w:ascii="Times New Roman" w:hAnsi="Times New Roman"/>
            </w:rPr>
          </w:rPrChange>
        </w:rPr>
        <w:t xml:space="preserve"> of the lake</w:t>
      </w:r>
      <w:r w:rsidR="00497039" w:rsidRPr="001C287A">
        <w:rPr>
          <w:rFonts w:ascii="Times New Roman" w:hAnsi="Times New Roman"/>
          <w:color w:val="000000" w:themeColor="text1"/>
          <w:sz w:val="24"/>
          <w:rPrChange w:id="3591" w:author="User" w:date="2012-11-18T09:33:00Z">
            <w:rPr>
              <w:rFonts w:ascii="Times New Roman" w:hAnsi="Times New Roman"/>
            </w:rPr>
          </w:rPrChange>
        </w:rPr>
        <w:t xml:space="preserve"> despite the </w:t>
      </w:r>
      <w:r w:rsidR="00616FB4" w:rsidRPr="001C287A">
        <w:rPr>
          <w:rFonts w:ascii="Times New Roman" w:hAnsi="Times New Roman"/>
          <w:color w:val="000000" w:themeColor="text1"/>
          <w:sz w:val="24"/>
          <w:rPrChange w:id="3592" w:author="User" w:date="2012-11-18T09:33:00Z">
            <w:rPr>
              <w:rFonts w:ascii="Times New Roman" w:hAnsi="Times New Roman"/>
            </w:rPr>
          </w:rPrChange>
        </w:rPr>
        <w:t xml:space="preserve">presence of </w:t>
      </w:r>
      <w:r w:rsidR="003031A4" w:rsidRPr="001C287A">
        <w:rPr>
          <w:rFonts w:ascii="Times New Roman" w:hAnsi="Times New Roman"/>
          <w:color w:val="000000" w:themeColor="text1"/>
          <w:sz w:val="24"/>
          <w:rPrChange w:id="3593" w:author="User" w:date="2012-11-18T09:33:00Z">
            <w:rPr>
              <w:rFonts w:ascii="Times New Roman" w:hAnsi="Times New Roman"/>
            </w:rPr>
          </w:rPrChange>
        </w:rPr>
        <w:t xml:space="preserve">anoxia, nitrate and </w:t>
      </w:r>
      <w:r w:rsidR="00497039" w:rsidRPr="001C287A">
        <w:rPr>
          <w:rFonts w:ascii="Times New Roman" w:hAnsi="Times New Roman"/>
          <w:color w:val="000000" w:themeColor="text1"/>
          <w:sz w:val="24"/>
          <w:rPrChange w:id="3594" w:author="User" w:date="2012-11-18T09:33:00Z">
            <w:rPr>
              <w:rFonts w:ascii="Times New Roman" w:hAnsi="Times New Roman"/>
            </w:rPr>
          </w:rPrChange>
        </w:rPr>
        <w:t xml:space="preserve">denitrifying </w:t>
      </w:r>
      <w:r w:rsidR="00497039" w:rsidRPr="001C287A">
        <w:rPr>
          <w:rFonts w:ascii="Times New Roman" w:hAnsi="Times New Roman"/>
          <w:i/>
          <w:color w:val="000000" w:themeColor="text1"/>
          <w:sz w:val="24"/>
          <w:rPrChange w:id="3595" w:author="User" w:date="2012-11-18T09:33:00Z">
            <w:rPr>
              <w:rFonts w:ascii="Times New Roman" w:hAnsi="Times New Roman"/>
              <w:i/>
            </w:rPr>
          </w:rPrChange>
        </w:rPr>
        <w:t>Marinobacter</w:t>
      </w:r>
      <w:r w:rsidR="00497039" w:rsidRPr="001C287A">
        <w:rPr>
          <w:rFonts w:ascii="Times New Roman" w:hAnsi="Times New Roman"/>
          <w:color w:val="000000" w:themeColor="text1"/>
          <w:sz w:val="24"/>
          <w:rPrChange w:id="3596" w:author="User" w:date="2012-11-18T09:33:00Z">
            <w:rPr>
              <w:rFonts w:ascii="Times New Roman" w:hAnsi="Times New Roman"/>
            </w:rPr>
          </w:rPrChange>
        </w:rPr>
        <w:t xml:space="preserve"> species</w:t>
      </w:r>
      <w:ins w:id="3597" w:author="User" w:date="2012-11-18T09:33:00Z">
        <w:r w:rsidR="009242A3">
          <w:rPr>
            <w:rFonts w:ascii="Times New Roman" w:hAnsi="Times New Roman" w:cs="Times New Roman"/>
            <w:color w:val="000000" w:themeColor="text1"/>
            <w:sz w:val="24"/>
            <w:szCs w:val="24"/>
          </w:rPr>
          <w:t xml:space="preserve"> </w:t>
        </w:r>
      </w:ins>
      <w:r w:rsidR="00FF14D7" w:rsidRPr="001C287A">
        <w:rPr>
          <w:rFonts w:ascii="Times New Roman" w:hAnsi="Times New Roman"/>
          <w:color w:val="000000" w:themeColor="text1"/>
          <w:sz w:val="24"/>
          <w:rPrChange w:id="3598" w:author="User" w:date="2012-11-18T09:33:00Z">
            <w:rPr>
              <w:rFonts w:ascii="Times New Roman" w:hAnsi="Times New Roman"/>
            </w:rPr>
          </w:rPrChange>
        </w:rPr>
        <w:t>(Ward &amp; Priscu, 1997</w:t>
      </w:r>
      <w:r w:rsidR="00EE63A8" w:rsidRPr="001C287A">
        <w:rPr>
          <w:rFonts w:ascii="Times New Roman" w:hAnsi="Times New Roman"/>
          <w:color w:val="000000" w:themeColor="text1"/>
          <w:sz w:val="24"/>
          <w:rPrChange w:id="3599" w:author="User" w:date="2012-11-18T09:33:00Z">
            <w:rPr>
              <w:rFonts w:ascii="Times New Roman" w:hAnsi="Times New Roman"/>
            </w:rPr>
          </w:rPrChange>
        </w:rPr>
        <w:t xml:space="preserve">; Ward </w:t>
      </w:r>
      <w:r w:rsidR="00EE63A8" w:rsidRPr="001C287A">
        <w:rPr>
          <w:rFonts w:ascii="Times New Roman" w:hAnsi="Times New Roman"/>
          <w:i/>
          <w:color w:val="000000" w:themeColor="text1"/>
          <w:sz w:val="24"/>
          <w:rPrChange w:id="3600" w:author="User" w:date="2012-11-18T09:33:00Z">
            <w:rPr>
              <w:rFonts w:ascii="Times New Roman" w:hAnsi="Times New Roman"/>
              <w:i/>
            </w:rPr>
          </w:rPrChange>
        </w:rPr>
        <w:t>et al</w:t>
      </w:r>
      <w:r w:rsidR="00EE63A8" w:rsidRPr="001C287A">
        <w:rPr>
          <w:rFonts w:ascii="Times New Roman" w:hAnsi="Times New Roman"/>
          <w:color w:val="000000" w:themeColor="text1"/>
          <w:sz w:val="24"/>
          <w:rPrChange w:id="3601" w:author="User" w:date="2012-11-18T09:33:00Z">
            <w:rPr>
              <w:rFonts w:ascii="Times New Roman" w:hAnsi="Times New Roman"/>
            </w:rPr>
          </w:rPrChange>
        </w:rPr>
        <w:t>., 2005</w:t>
      </w:r>
      <w:r w:rsidR="00FF14D7" w:rsidRPr="001C287A">
        <w:rPr>
          <w:rFonts w:ascii="Times New Roman" w:hAnsi="Times New Roman"/>
          <w:color w:val="000000" w:themeColor="text1"/>
          <w:sz w:val="24"/>
          <w:rPrChange w:id="3602" w:author="User" w:date="2012-11-18T09:33:00Z">
            <w:rPr>
              <w:rFonts w:ascii="Times New Roman" w:hAnsi="Times New Roman"/>
            </w:rPr>
          </w:rPrChange>
        </w:rPr>
        <w:t>).</w:t>
      </w:r>
      <w:r w:rsidR="00294A9B" w:rsidRPr="001C287A">
        <w:rPr>
          <w:rFonts w:ascii="Times New Roman" w:hAnsi="Times New Roman"/>
          <w:color w:val="000000" w:themeColor="text1"/>
          <w:sz w:val="24"/>
          <w:rPrChange w:id="3603" w:author="User" w:date="2012-11-18T09:33:00Z">
            <w:rPr>
              <w:rFonts w:ascii="Times New Roman" w:hAnsi="Times New Roman"/>
            </w:rPr>
          </w:rPrChange>
        </w:rPr>
        <w:t xml:space="preserve"> Moreover</w:t>
      </w:r>
      <w:r w:rsidR="005D1152" w:rsidRPr="001C287A">
        <w:rPr>
          <w:rFonts w:ascii="Times New Roman" w:hAnsi="Times New Roman"/>
          <w:color w:val="000000" w:themeColor="text1"/>
          <w:sz w:val="24"/>
          <w:rPrChange w:id="3604" w:author="User" w:date="2012-11-18T09:33:00Z">
            <w:rPr>
              <w:rFonts w:ascii="Times New Roman" w:hAnsi="Times New Roman"/>
            </w:rPr>
          </w:rPrChange>
        </w:rPr>
        <w:t xml:space="preserve">, in the absence of nitrification, denitrification would be limited by the lack of </w:t>
      </w:r>
      <w:r w:rsidR="00CA337E" w:rsidRPr="001C287A">
        <w:rPr>
          <w:rFonts w:ascii="Times New Roman" w:hAnsi="Times New Roman"/>
          <w:color w:val="000000" w:themeColor="text1"/>
          <w:sz w:val="24"/>
          <w:rPrChange w:id="3605" w:author="User" w:date="2012-11-18T09:33:00Z">
            <w:rPr>
              <w:rFonts w:ascii="Times New Roman" w:hAnsi="Times New Roman"/>
            </w:rPr>
          </w:rPrChange>
        </w:rPr>
        <w:t xml:space="preserve">potential to </w:t>
      </w:r>
      <w:r w:rsidR="00254C1E" w:rsidRPr="001C287A">
        <w:rPr>
          <w:rFonts w:ascii="Times New Roman" w:hAnsi="Times New Roman"/>
          <w:color w:val="000000" w:themeColor="text1"/>
          <w:sz w:val="24"/>
          <w:rPrChange w:id="3606" w:author="User" w:date="2012-11-18T09:33:00Z">
            <w:rPr>
              <w:rFonts w:ascii="Times New Roman" w:hAnsi="Times New Roman"/>
            </w:rPr>
          </w:rPrChange>
        </w:rPr>
        <w:t>re-</w:t>
      </w:r>
      <w:del w:id="3607" w:author="User" w:date="2012-11-18T09:33:00Z">
        <w:r w:rsidR="00254C1E">
          <w:rPr>
            <w:rFonts w:ascii="Times New Roman" w:hAnsi="Times New Roman" w:cs="Times New Roman"/>
          </w:rPr>
          <w:delText>form</w:delText>
        </w:r>
        <w:r w:rsidR="005D1152">
          <w:rPr>
            <w:rFonts w:ascii="Times New Roman" w:hAnsi="Times New Roman" w:cs="Times New Roman"/>
          </w:rPr>
          <w:delText>oxidized</w:delText>
        </w:r>
      </w:del>
      <w:ins w:id="3608" w:author="User" w:date="2012-11-18T09:33:00Z">
        <w:r w:rsidR="00254C1E" w:rsidRPr="001C287A">
          <w:rPr>
            <w:rFonts w:ascii="Times New Roman" w:hAnsi="Times New Roman" w:cs="Times New Roman"/>
            <w:color w:val="000000" w:themeColor="text1"/>
            <w:sz w:val="24"/>
            <w:szCs w:val="24"/>
          </w:rPr>
          <w:t>form</w:t>
        </w:r>
        <w:r w:rsidR="009242A3">
          <w:rPr>
            <w:rFonts w:ascii="Times New Roman" w:hAnsi="Times New Roman" w:cs="Times New Roman"/>
            <w:color w:val="000000" w:themeColor="text1"/>
            <w:sz w:val="24"/>
            <w:szCs w:val="24"/>
          </w:rPr>
          <w:t xml:space="preserve"> </w:t>
        </w:r>
        <w:r w:rsidR="005D1152" w:rsidRPr="001C287A">
          <w:rPr>
            <w:rFonts w:ascii="Times New Roman" w:hAnsi="Times New Roman" w:cs="Times New Roman"/>
            <w:color w:val="000000" w:themeColor="text1"/>
            <w:sz w:val="24"/>
            <w:szCs w:val="24"/>
          </w:rPr>
          <w:t>oxidized</w:t>
        </w:r>
      </w:ins>
      <w:r w:rsidR="005D1152" w:rsidRPr="001C287A">
        <w:rPr>
          <w:rFonts w:ascii="Times New Roman" w:hAnsi="Times New Roman"/>
          <w:color w:val="000000" w:themeColor="text1"/>
          <w:sz w:val="24"/>
          <w:rPrChange w:id="3609" w:author="User" w:date="2012-11-18T09:33:00Z">
            <w:rPr>
              <w:rFonts w:ascii="Times New Roman" w:hAnsi="Times New Roman"/>
            </w:rPr>
          </w:rPrChange>
        </w:rPr>
        <w:t xml:space="preserve"> N</w:t>
      </w:r>
      <w:r w:rsidR="00F24F28" w:rsidRPr="001C287A">
        <w:rPr>
          <w:rFonts w:ascii="Times New Roman" w:hAnsi="Times New Roman"/>
          <w:color w:val="000000" w:themeColor="text1"/>
          <w:sz w:val="24"/>
          <w:rPrChange w:id="3610" w:author="User" w:date="2012-11-18T09:33:00Z">
            <w:rPr>
              <w:rFonts w:ascii="Times New Roman" w:hAnsi="Times New Roman"/>
            </w:rPr>
          </w:rPrChange>
        </w:rPr>
        <w:t xml:space="preserve">. </w:t>
      </w:r>
      <w:r w:rsidR="00DF57B1" w:rsidRPr="001C287A">
        <w:rPr>
          <w:rFonts w:ascii="Times New Roman" w:hAnsi="Times New Roman"/>
          <w:color w:val="000000" w:themeColor="text1"/>
          <w:sz w:val="24"/>
          <w:rPrChange w:id="3611" w:author="User" w:date="2012-11-18T09:33:00Z">
            <w:rPr>
              <w:rFonts w:ascii="Times New Roman" w:hAnsi="Times New Roman"/>
            </w:rPr>
          </w:rPrChange>
        </w:rPr>
        <w:t xml:space="preserve">The preponderance of assimilation/mineralization pathways </w:t>
      </w:r>
      <w:r w:rsidR="00CA337E" w:rsidRPr="001C287A">
        <w:rPr>
          <w:rFonts w:ascii="Times New Roman" w:hAnsi="Times New Roman"/>
          <w:color w:val="000000" w:themeColor="text1"/>
          <w:sz w:val="24"/>
          <w:rPrChange w:id="3612" w:author="User" w:date="2012-11-18T09:33:00Z">
            <w:rPr>
              <w:rFonts w:ascii="Times New Roman" w:hAnsi="Times New Roman"/>
            </w:rPr>
          </w:rPrChange>
        </w:rPr>
        <w:t xml:space="preserve">geared towards reduced N </w:t>
      </w:r>
      <w:r w:rsidR="00616FB4" w:rsidRPr="001C287A">
        <w:rPr>
          <w:rFonts w:ascii="Times New Roman" w:hAnsi="Times New Roman"/>
          <w:color w:val="000000" w:themeColor="text1"/>
          <w:sz w:val="24"/>
          <w:rPrChange w:id="3613" w:author="User" w:date="2012-11-18T09:33:00Z">
            <w:rPr>
              <w:rFonts w:ascii="Times New Roman" w:hAnsi="Times New Roman"/>
            </w:rPr>
          </w:rPrChange>
        </w:rPr>
        <w:t xml:space="preserve">appears to </w:t>
      </w:r>
      <w:r w:rsidR="00CA337E" w:rsidRPr="001C287A">
        <w:rPr>
          <w:rFonts w:ascii="Times New Roman" w:hAnsi="Times New Roman"/>
          <w:color w:val="000000" w:themeColor="text1"/>
          <w:sz w:val="24"/>
          <w:rPrChange w:id="3614" w:author="User" w:date="2012-11-18T09:33:00Z">
            <w:rPr>
              <w:rFonts w:ascii="Times New Roman" w:hAnsi="Times New Roman"/>
            </w:rPr>
          </w:rPrChange>
        </w:rPr>
        <w:t>reflect a</w:t>
      </w:r>
      <w:ins w:id="3615" w:author="User" w:date="2012-11-18T09:33:00Z">
        <w:r w:rsidR="009242A3">
          <w:rPr>
            <w:rFonts w:ascii="Times New Roman" w:hAnsi="Times New Roman" w:cs="Times New Roman"/>
            <w:color w:val="000000" w:themeColor="text1"/>
            <w:sz w:val="24"/>
            <w:szCs w:val="24"/>
          </w:rPr>
          <w:t xml:space="preserve"> </w:t>
        </w:r>
      </w:ins>
      <w:r w:rsidR="005A6F95" w:rsidRPr="001C287A">
        <w:rPr>
          <w:rFonts w:ascii="Times New Roman" w:hAnsi="Times New Roman"/>
          <w:color w:val="000000" w:themeColor="text1"/>
          <w:sz w:val="24"/>
          <w:rPrChange w:id="3616" w:author="User" w:date="2012-11-18T09:33:00Z">
            <w:rPr>
              <w:rFonts w:ascii="Times New Roman" w:hAnsi="Times New Roman"/>
            </w:rPr>
          </w:rPrChange>
        </w:rPr>
        <w:t xml:space="preserve">“short circuit” </w:t>
      </w:r>
      <w:r w:rsidR="00CA337E" w:rsidRPr="001C287A">
        <w:rPr>
          <w:rFonts w:ascii="Times New Roman" w:hAnsi="Times New Roman"/>
          <w:color w:val="000000" w:themeColor="text1"/>
          <w:sz w:val="24"/>
          <w:rPrChange w:id="3617" w:author="User" w:date="2012-11-18T09:33:00Z">
            <w:rPr>
              <w:rFonts w:ascii="Times New Roman" w:hAnsi="Times New Roman"/>
            </w:rPr>
          </w:rPrChange>
        </w:rPr>
        <w:t xml:space="preserve">of </w:t>
      </w:r>
      <w:r w:rsidR="003D0574" w:rsidRPr="001C287A">
        <w:rPr>
          <w:rFonts w:ascii="Times New Roman" w:hAnsi="Times New Roman"/>
          <w:color w:val="000000" w:themeColor="text1"/>
          <w:sz w:val="24"/>
          <w:rPrChange w:id="3618" w:author="User" w:date="2012-11-18T09:33:00Z">
            <w:rPr>
              <w:rFonts w:ascii="Times New Roman" w:hAnsi="Times New Roman"/>
            </w:rPr>
          </w:rPrChange>
        </w:rPr>
        <w:t xml:space="preserve">the typical N </w:t>
      </w:r>
      <w:del w:id="3619" w:author="User" w:date="2012-11-18T09:33:00Z">
        <w:r w:rsidR="003D0574">
          <w:rPr>
            <w:rFonts w:ascii="Times New Roman" w:hAnsi="Times New Roman" w:cs="Times New Roman"/>
          </w:rPr>
          <w:delText>cycle</w:delText>
        </w:r>
        <w:r w:rsidR="00CA337E">
          <w:rPr>
            <w:rFonts w:ascii="Times New Roman" w:hAnsi="Times New Roman" w:cs="Times New Roman"/>
          </w:rPr>
          <w:delText>that</w:delText>
        </w:r>
      </w:del>
      <w:ins w:id="3620" w:author="User" w:date="2012-11-18T09:33:00Z">
        <w:r w:rsidR="003D0574" w:rsidRPr="001C287A">
          <w:rPr>
            <w:rFonts w:ascii="Times New Roman" w:hAnsi="Times New Roman" w:cs="Times New Roman"/>
            <w:color w:val="000000" w:themeColor="text1"/>
            <w:sz w:val="24"/>
            <w:szCs w:val="24"/>
          </w:rPr>
          <w:t>cycle</w:t>
        </w:r>
        <w:r w:rsidR="009242A3">
          <w:rPr>
            <w:rFonts w:ascii="Times New Roman" w:hAnsi="Times New Roman" w:cs="Times New Roman"/>
            <w:color w:val="000000" w:themeColor="text1"/>
            <w:sz w:val="24"/>
            <w:szCs w:val="24"/>
          </w:rPr>
          <w:t xml:space="preserve"> </w:t>
        </w:r>
        <w:r w:rsidR="00CA337E" w:rsidRPr="001C287A">
          <w:rPr>
            <w:rFonts w:ascii="Times New Roman" w:hAnsi="Times New Roman" w:cs="Times New Roman"/>
            <w:color w:val="000000" w:themeColor="text1"/>
            <w:sz w:val="24"/>
            <w:szCs w:val="24"/>
          </w:rPr>
          <w:t>that</w:t>
        </w:r>
      </w:ins>
      <w:r w:rsidR="00CA337E" w:rsidRPr="001C287A">
        <w:rPr>
          <w:rFonts w:ascii="Times New Roman" w:hAnsi="Times New Roman"/>
          <w:color w:val="000000" w:themeColor="text1"/>
          <w:sz w:val="24"/>
          <w:rPrChange w:id="3621" w:author="User" w:date="2012-11-18T09:33:00Z">
            <w:rPr>
              <w:rFonts w:ascii="Times New Roman" w:hAnsi="Times New Roman"/>
            </w:rPr>
          </w:rPrChange>
        </w:rPr>
        <w:t xml:space="preserve"> would conserve N in </w:t>
      </w:r>
      <w:del w:id="3622" w:author="User" w:date="2012-11-18T09:33:00Z">
        <w:r w:rsidR="00CA337E">
          <w:rPr>
            <w:rFonts w:ascii="Times New Roman" w:hAnsi="Times New Roman" w:cs="Times New Roman"/>
          </w:rPr>
          <w:delText>a</w:delText>
        </w:r>
        <w:r w:rsidR="003031A4">
          <w:rPr>
            <w:rFonts w:ascii="Times New Roman" w:hAnsi="Times New Roman" w:cs="Times New Roman"/>
          </w:rPr>
          <w:delText>largely</w:delText>
        </w:r>
      </w:del>
      <w:ins w:id="3623" w:author="User" w:date="2012-11-18T09:33:00Z">
        <w:r w:rsidR="00CA337E" w:rsidRPr="001C287A">
          <w:rPr>
            <w:rFonts w:ascii="Times New Roman" w:hAnsi="Times New Roman" w:cs="Times New Roman"/>
            <w:color w:val="000000" w:themeColor="text1"/>
            <w:sz w:val="24"/>
            <w:szCs w:val="24"/>
          </w:rPr>
          <w:t>a</w:t>
        </w:r>
        <w:r w:rsidR="009242A3">
          <w:rPr>
            <w:rFonts w:ascii="Times New Roman" w:hAnsi="Times New Roman" w:cs="Times New Roman"/>
            <w:color w:val="000000" w:themeColor="text1"/>
            <w:sz w:val="24"/>
            <w:szCs w:val="24"/>
          </w:rPr>
          <w:t xml:space="preserve"> </w:t>
        </w:r>
        <w:r w:rsidR="003031A4" w:rsidRPr="001C287A">
          <w:rPr>
            <w:rFonts w:ascii="Times New Roman" w:hAnsi="Times New Roman" w:cs="Times New Roman"/>
            <w:color w:val="000000" w:themeColor="text1"/>
            <w:sz w:val="24"/>
            <w:szCs w:val="24"/>
          </w:rPr>
          <w:t>largely</w:t>
        </w:r>
      </w:ins>
      <w:r w:rsidR="003031A4" w:rsidRPr="001C287A">
        <w:rPr>
          <w:rFonts w:ascii="Times New Roman" w:hAnsi="Times New Roman"/>
          <w:color w:val="000000" w:themeColor="text1"/>
          <w:sz w:val="24"/>
          <w:rPrChange w:id="3624" w:author="User" w:date="2012-11-18T09:33:00Z">
            <w:rPr>
              <w:rFonts w:ascii="Times New Roman" w:hAnsi="Times New Roman"/>
            </w:rPr>
          </w:rPrChange>
        </w:rPr>
        <w:t xml:space="preserve"> </w:t>
      </w:r>
      <w:r w:rsidR="005D0F2F" w:rsidRPr="001C287A">
        <w:rPr>
          <w:rFonts w:ascii="Times New Roman" w:hAnsi="Times New Roman"/>
          <w:color w:val="000000" w:themeColor="text1"/>
          <w:sz w:val="24"/>
          <w:rPrChange w:id="3625" w:author="User" w:date="2012-11-18T09:33:00Z">
            <w:rPr>
              <w:rFonts w:ascii="Times New Roman" w:hAnsi="Times New Roman"/>
            </w:rPr>
          </w:rPrChange>
        </w:rPr>
        <w:t>closed system</w:t>
      </w:r>
      <w:r w:rsidR="00616FB4" w:rsidRPr="001C287A">
        <w:rPr>
          <w:rFonts w:ascii="Times New Roman" w:hAnsi="Times New Roman"/>
          <w:color w:val="000000" w:themeColor="text1"/>
          <w:sz w:val="24"/>
          <w:rPrChange w:id="3626" w:author="User" w:date="2012-11-18T09:33:00Z">
            <w:rPr>
              <w:rFonts w:ascii="Times New Roman" w:hAnsi="Times New Roman"/>
            </w:rPr>
          </w:rPrChange>
        </w:rPr>
        <w:t>. Hence, the predominant N source is regenerated fixed N. S</w:t>
      </w:r>
      <w:r w:rsidR="003D0574" w:rsidRPr="001C287A">
        <w:rPr>
          <w:rFonts w:ascii="Times New Roman" w:hAnsi="Times New Roman"/>
          <w:color w:val="000000" w:themeColor="text1"/>
          <w:sz w:val="24"/>
          <w:rPrChange w:id="3627" w:author="User" w:date="2012-11-18T09:33:00Z">
            <w:rPr>
              <w:rFonts w:ascii="Times New Roman" w:hAnsi="Times New Roman"/>
            </w:rPr>
          </w:rPrChange>
        </w:rPr>
        <w:t xml:space="preserve">imilar </w:t>
      </w:r>
      <w:r w:rsidR="00616FB4" w:rsidRPr="001C287A">
        <w:rPr>
          <w:rFonts w:ascii="Times New Roman" w:hAnsi="Times New Roman"/>
          <w:color w:val="000000" w:themeColor="text1"/>
          <w:sz w:val="24"/>
          <w:rPrChange w:id="3628" w:author="User" w:date="2012-11-18T09:33:00Z">
            <w:rPr>
              <w:rFonts w:ascii="Times New Roman" w:hAnsi="Times New Roman"/>
            </w:rPr>
          </w:rPrChange>
        </w:rPr>
        <w:t xml:space="preserve">findings were also </w:t>
      </w:r>
      <w:del w:id="3629" w:author="User" w:date="2012-11-18T09:33:00Z">
        <w:r w:rsidR="00616FB4">
          <w:rPr>
            <w:rFonts w:ascii="Times New Roman" w:hAnsi="Times New Roman" w:cs="Times New Roman"/>
          </w:rPr>
          <w:delText>madefor</w:delText>
        </w:r>
      </w:del>
      <w:ins w:id="3630" w:author="User" w:date="2012-11-18T09:33:00Z">
        <w:r w:rsidR="00616FB4" w:rsidRPr="001C287A">
          <w:rPr>
            <w:rFonts w:ascii="Times New Roman" w:hAnsi="Times New Roman" w:cs="Times New Roman"/>
            <w:color w:val="000000" w:themeColor="text1"/>
            <w:sz w:val="24"/>
            <w:szCs w:val="24"/>
          </w:rPr>
          <w:t>made</w:t>
        </w:r>
        <w:r w:rsidR="009242A3">
          <w:rPr>
            <w:rFonts w:ascii="Times New Roman" w:hAnsi="Times New Roman" w:cs="Times New Roman"/>
            <w:color w:val="000000" w:themeColor="text1"/>
            <w:sz w:val="24"/>
            <w:szCs w:val="24"/>
          </w:rPr>
          <w:t xml:space="preserve"> </w:t>
        </w:r>
        <w:r w:rsidR="00616FB4" w:rsidRPr="001C287A">
          <w:rPr>
            <w:rFonts w:ascii="Times New Roman" w:hAnsi="Times New Roman" w:cs="Times New Roman"/>
            <w:color w:val="000000" w:themeColor="text1"/>
            <w:sz w:val="24"/>
            <w:szCs w:val="24"/>
          </w:rPr>
          <w:t>for</w:t>
        </w:r>
      </w:ins>
      <w:r w:rsidR="003D0574" w:rsidRPr="001C287A">
        <w:rPr>
          <w:rFonts w:ascii="Times New Roman" w:hAnsi="Times New Roman"/>
          <w:color w:val="000000" w:themeColor="text1"/>
          <w:sz w:val="24"/>
          <w:rPrChange w:id="3631" w:author="User" w:date="2012-11-18T09:33:00Z">
            <w:rPr>
              <w:rFonts w:ascii="Times New Roman" w:hAnsi="Times New Roman"/>
            </w:rPr>
          </w:rPrChange>
        </w:rPr>
        <w:t xml:space="preserve"> Ace Lake</w:t>
      </w:r>
      <w:r w:rsidR="00616FB4" w:rsidRPr="001C287A">
        <w:rPr>
          <w:rFonts w:ascii="Times New Roman" w:hAnsi="Times New Roman"/>
          <w:color w:val="000000" w:themeColor="text1"/>
          <w:sz w:val="24"/>
          <w:rPrChange w:id="3632" w:author="User" w:date="2012-11-18T09:33:00Z">
            <w:rPr>
              <w:rFonts w:ascii="Times New Roman" w:hAnsi="Times New Roman"/>
            </w:rPr>
          </w:rPrChange>
        </w:rPr>
        <w:t>, although in this system the presence of a dense layer of green sulfur bacteria with the potential to fix nitrogen augments the N cycle</w:t>
      </w:r>
      <w:ins w:id="3633" w:author="User" w:date="2012-11-18T09:33:00Z">
        <w:r w:rsidR="009242A3">
          <w:rPr>
            <w:rFonts w:ascii="Times New Roman" w:hAnsi="Times New Roman" w:cs="Times New Roman"/>
            <w:color w:val="000000" w:themeColor="text1"/>
            <w:sz w:val="24"/>
            <w:szCs w:val="24"/>
          </w:rPr>
          <w:t xml:space="preserve"> </w:t>
        </w:r>
      </w:ins>
      <w:r w:rsidR="003D0574" w:rsidRPr="001C287A">
        <w:rPr>
          <w:rFonts w:ascii="Times New Roman" w:hAnsi="Times New Roman"/>
          <w:color w:val="000000" w:themeColor="text1"/>
          <w:sz w:val="24"/>
          <w:rPrChange w:id="3634" w:author="User" w:date="2012-11-18T09:33:00Z">
            <w:rPr>
              <w:rFonts w:ascii="Times New Roman" w:hAnsi="Times New Roman"/>
            </w:rPr>
          </w:rPrChange>
        </w:rPr>
        <w:t xml:space="preserve">(Lauro </w:t>
      </w:r>
      <w:r w:rsidR="003D0574" w:rsidRPr="001C287A">
        <w:rPr>
          <w:rFonts w:ascii="Times New Roman" w:hAnsi="Times New Roman"/>
          <w:i/>
          <w:color w:val="000000" w:themeColor="text1"/>
          <w:sz w:val="24"/>
          <w:rPrChange w:id="3635" w:author="User" w:date="2012-11-18T09:33:00Z">
            <w:rPr>
              <w:rFonts w:ascii="Times New Roman" w:hAnsi="Times New Roman"/>
              <w:i/>
            </w:rPr>
          </w:rPrChange>
        </w:rPr>
        <w:t>et al</w:t>
      </w:r>
      <w:r w:rsidR="003D0574" w:rsidRPr="001C287A">
        <w:rPr>
          <w:rFonts w:ascii="Times New Roman" w:hAnsi="Times New Roman"/>
          <w:color w:val="000000" w:themeColor="text1"/>
          <w:sz w:val="24"/>
          <w:rPrChange w:id="3636" w:author="User" w:date="2012-11-18T09:33:00Z">
            <w:rPr>
              <w:rFonts w:ascii="Times New Roman" w:hAnsi="Times New Roman"/>
            </w:rPr>
          </w:rPrChange>
        </w:rPr>
        <w:t>., 2011)</w:t>
      </w:r>
      <w:r w:rsidR="005A6F95" w:rsidRPr="001C287A">
        <w:rPr>
          <w:rFonts w:ascii="Times New Roman" w:hAnsi="Times New Roman"/>
          <w:color w:val="000000" w:themeColor="text1"/>
          <w:sz w:val="24"/>
          <w:rPrChange w:id="3637" w:author="User" w:date="2012-11-18T09:33:00Z">
            <w:rPr>
              <w:rFonts w:ascii="Times New Roman" w:hAnsi="Times New Roman"/>
            </w:rPr>
          </w:rPrChange>
        </w:rPr>
        <w:t>.</w:t>
      </w:r>
      <w:ins w:id="3638" w:author="User" w:date="2012-11-18T09:33:00Z">
        <w:r w:rsidR="005A370E">
          <w:rPr>
            <w:rFonts w:ascii="Times New Roman" w:hAnsi="Times New Roman" w:cs="Times New Roman"/>
            <w:color w:val="000000" w:themeColor="text1"/>
            <w:sz w:val="24"/>
            <w:szCs w:val="24"/>
          </w:rPr>
          <w:t xml:space="preserve"> </w:t>
        </w:r>
        <w:r w:rsidR="00253DF1" w:rsidRPr="001C287A">
          <w:rPr>
            <w:rFonts w:ascii="Times New Roman" w:hAnsi="Times New Roman" w:cs="Times New Roman"/>
            <w:color w:val="000000" w:themeColor="text1"/>
            <w:sz w:val="24"/>
            <w:szCs w:val="24"/>
          </w:rPr>
          <w:t>(*</w:t>
        </w:r>
        <w:r w:rsidR="00253DF1" w:rsidRPr="001C287A">
          <w:rPr>
            <w:rFonts w:ascii="Times New Roman" w:hAnsi="Times New Roman" w:cs="Times New Roman"/>
            <w:color w:val="000000" w:themeColor="text1"/>
            <w:sz w:val="24"/>
            <w:szCs w:val="24"/>
            <w:highlight w:val="yellow"/>
          </w:rPr>
          <w:t>DMSP can inhibit N2O reductase</w:t>
        </w:r>
        <w:r w:rsidR="00253DF1" w:rsidRPr="001C287A">
          <w:rPr>
            <w:rFonts w:ascii="Times New Roman" w:hAnsi="Times New Roman" w:cs="Times New Roman"/>
            <w:color w:val="000000" w:themeColor="text1"/>
            <w:sz w:val="24"/>
            <w:szCs w:val="24"/>
          </w:rPr>
          <w:t xml:space="preserve"> Magalhaes </w:t>
        </w:r>
        <w:r w:rsidR="00253DF1" w:rsidRPr="001C287A">
          <w:rPr>
            <w:rFonts w:ascii="Times New Roman" w:hAnsi="Times New Roman" w:cs="Times New Roman"/>
            <w:i/>
            <w:color w:val="000000" w:themeColor="text1"/>
            <w:sz w:val="24"/>
            <w:szCs w:val="24"/>
          </w:rPr>
          <w:t>et al.</w:t>
        </w:r>
        <w:r w:rsidR="00253DF1" w:rsidRPr="001C287A">
          <w:rPr>
            <w:rFonts w:ascii="Times New Roman" w:hAnsi="Times New Roman" w:cs="Times New Roman"/>
            <w:color w:val="000000" w:themeColor="text1"/>
            <w:sz w:val="24"/>
            <w:szCs w:val="24"/>
          </w:rPr>
          <w:t>, 2012)</w:t>
        </w:r>
      </w:ins>
    </w:p>
    <w:p w14:paraId="100526BA" w14:textId="77777777" w:rsidR="00DE3795" w:rsidRDefault="00616FB4" w:rsidP="00DE3795">
      <w:pPr>
        <w:spacing w:line="240" w:lineRule="auto"/>
        <w:jc w:val="both"/>
        <w:rPr>
          <w:del w:id="3639" w:author="User" w:date="2012-11-18T09:33:00Z"/>
          <w:rFonts w:ascii="Times New Roman" w:hAnsi="Times New Roman" w:cs="Times New Roman"/>
        </w:rPr>
      </w:pPr>
      <w:del w:id="3640" w:author="User" w:date="2012-11-18T09:33:00Z">
        <w:r>
          <w:rPr>
            <w:rFonts w:ascii="Times New Roman" w:hAnsi="Times New Roman" w:cs="Times New Roman"/>
          </w:rPr>
          <w:delText xml:space="preserve">In </w:delText>
        </w:r>
        <w:commentRangeStart w:id="3641"/>
        <w:commentRangeStart w:id="3642"/>
        <w:r>
          <w:rPr>
            <w:rFonts w:ascii="Times New Roman" w:hAnsi="Times New Roman" w:cs="Times New Roman"/>
          </w:rPr>
          <w:delText>Organic</w:delText>
        </w:r>
        <w:commentRangeEnd w:id="3641"/>
        <w:r w:rsidR="00693948">
          <w:rPr>
            <w:rStyle w:val="CommentReference"/>
          </w:rPr>
          <w:commentReference w:id="3641"/>
        </w:r>
        <w:commentRangeStart w:id="3643"/>
        <w:r>
          <w:rPr>
            <w:rFonts w:ascii="Times New Roman" w:hAnsi="Times New Roman" w:cs="Times New Roman"/>
          </w:rPr>
          <w:delText>Lake</w:delText>
        </w:r>
        <w:commentRangeEnd w:id="3643"/>
        <w:r w:rsidR="0010405E">
          <w:rPr>
            <w:rStyle w:val="CommentReference"/>
          </w:rPr>
          <w:commentReference w:id="3643"/>
        </w:r>
        <w:commentRangeEnd w:id="3642"/>
        <w:r w:rsidR="00120617">
          <w:rPr>
            <w:rStyle w:val="CommentReference"/>
          </w:rPr>
          <w:commentReference w:id="3642"/>
        </w:r>
        <w:r>
          <w:rPr>
            <w:rFonts w:ascii="Times New Roman" w:hAnsi="Times New Roman" w:cs="Times New Roman"/>
          </w:rPr>
          <w:delText xml:space="preserve"> it is possible that the nitrogen balance is sporadically re</w:delText>
        </w:r>
        <w:r w:rsidR="00401CD8">
          <w:rPr>
            <w:rFonts w:ascii="Times New Roman" w:hAnsi="Times New Roman" w:cs="Times New Roman"/>
          </w:rPr>
          <w:delText>address</w:delText>
        </w:r>
        <w:r>
          <w:rPr>
            <w:rFonts w:ascii="Times New Roman" w:hAnsi="Times New Roman" w:cs="Times New Roman"/>
          </w:rPr>
          <w:delText>ed</w:delText>
        </w:r>
        <w:r w:rsidR="00120617">
          <w:rPr>
            <w:rFonts w:ascii="Times New Roman" w:hAnsi="Times New Roman" w:cs="Times New Roman"/>
          </w:rPr>
          <w:delText xml:space="preserve"> </w:delText>
        </w:r>
        <w:r>
          <w:rPr>
            <w:rFonts w:ascii="Times New Roman" w:hAnsi="Times New Roman" w:cs="Times New Roman"/>
          </w:rPr>
          <w:delText xml:space="preserve">by exogenous input from </w:delText>
        </w:r>
        <w:r w:rsidR="00BF01B4">
          <w:rPr>
            <w:rFonts w:ascii="Times New Roman" w:hAnsi="Times New Roman" w:cs="Times New Roman"/>
          </w:rPr>
          <w:delText xml:space="preserve">guano deposited in </w:delText>
        </w:r>
        <w:r w:rsidR="00693948">
          <w:rPr>
            <w:rFonts w:ascii="Times New Roman" w:hAnsi="Times New Roman" w:cs="Times New Roman"/>
          </w:rPr>
          <w:delText xml:space="preserve">a </w:delText>
        </w:r>
        <w:r w:rsidR="00BF01B4" w:rsidRPr="00BF01B4">
          <w:rPr>
            <w:rFonts w:ascii="Times New Roman" w:hAnsi="Times New Roman" w:cs="Times New Roman"/>
          </w:rPr>
          <w:delText>small penguin rookery nearby</w:delText>
        </w:r>
        <w:r w:rsidR="00BF01B4">
          <w:rPr>
            <w:rFonts w:ascii="Times New Roman" w:hAnsi="Times New Roman" w:cs="Times New Roman"/>
          </w:rPr>
          <w:delText xml:space="preserve"> the lake, </w:delText>
        </w:r>
        <w:r w:rsidR="007A1D2E">
          <w:rPr>
            <w:rFonts w:ascii="Times New Roman" w:hAnsi="Times New Roman" w:cs="Times New Roman"/>
          </w:rPr>
          <w:delText xml:space="preserve">through Giant Petrel or </w:delText>
        </w:r>
        <w:r w:rsidR="007A1D2E" w:rsidRPr="007A1D2E">
          <w:rPr>
            <w:rFonts w:ascii="Times New Roman" w:hAnsi="Times New Roman" w:cs="Times New Roman"/>
          </w:rPr>
          <w:delText>Skua grazing and defecation</w:delText>
        </w:r>
        <w:r w:rsidR="007A1D2E">
          <w:rPr>
            <w:rFonts w:ascii="Times New Roman" w:hAnsi="Times New Roman" w:cs="Times New Roman"/>
          </w:rPr>
          <w:delText xml:space="preserve">, </w:delText>
        </w:r>
        <w:r w:rsidR="00693948">
          <w:rPr>
            <w:rFonts w:ascii="Times New Roman" w:hAnsi="Times New Roman" w:cs="Times New Roman"/>
          </w:rPr>
          <w:delText>and/</w:delText>
        </w:r>
        <w:r w:rsidR="007A1D2E">
          <w:rPr>
            <w:rFonts w:ascii="Times New Roman" w:hAnsi="Times New Roman" w:cs="Times New Roman"/>
          </w:rPr>
          <w:delText xml:space="preserve">or by </w:delText>
        </w:r>
        <w:r>
          <w:rPr>
            <w:rFonts w:ascii="Times New Roman" w:hAnsi="Times New Roman" w:cs="Times New Roman"/>
          </w:rPr>
          <w:delText>decaying animal</w:delText>
        </w:r>
        <w:r w:rsidR="006738BC">
          <w:rPr>
            <w:rFonts w:ascii="Times New Roman" w:hAnsi="Times New Roman" w:cs="Times New Roman"/>
          </w:rPr>
          <w:delText xml:space="preserve"> carcasses</w:delText>
        </w:r>
        <w:r w:rsidR="007A1D2E">
          <w:rPr>
            <w:rFonts w:ascii="Times New Roman" w:hAnsi="Times New Roman" w:cs="Times New Roman"/>
          </w:rPr>
          <w:delText xml:space="preserve"> such as</w:delText>
        </w:r>
        <w:r w:rsidR="006738BC">
          <w:rPr>
            <w:rFonts w:ascii="Times New Roman" w:hAnsi="Times New Roman" w:cs="Times New Roman"/>
          </w:rPr>
          <w:delText xml:space="preserve"> elephant seal</w:delText>
        </w:r>
        <w:r w:rsidR="007A1D2E">
          <w:rPr>
            <w:rFonts w:ascii="Times New Roman" w:hAnsi="Times New Roman" w:cs="Times New Roman"/>
          </w:rPr>
          <w:delText xml:space="preserve">s which can weigh on the order of 1 ton and contribute substantial nitrogen. It is also possible that during isolation from the ocean </w:delText>
        </w:r>
        <w:r w:rsidR="007A1D2E" w:rsidRPr="007A1D2E">
          <w:rPr>
            <w:rFonts w:ascii="Times New Roman" w:hAnsi="Times New Roman" w:cs="Times New Roman"/>
          </w:rPr>
          <w:delText xml:space="preserve">the base of the water column </w:delText>
        </w:r>
        <w:r w:rsidR="00693948">
          <w:rPr>
            <w:rFonts w:ascii="Times New Roman" w:hAnsi="Times New Roman" w:cs="Times New Roman"/>
          </w:rPr>
          <w:delText>in the marine basin that formed the lake may have</w:delText>
        </w:r>
        <w:r w:rsidR="007A1D2E">
          <w:rPr>
            <w:rFonts w:ascii="Times New Roman" w:hAnsi="Times New Roman" w:cs="Times New Roman"/>
          </w:rPr>
          <w:delText>acted</w:delText>
        </w:r>
        <w:r w:rsidR="007A1D2E" w:rsidRPr="007A1D2E">
          <w:rPr>
            <w:rFonts w:ascii="Times New Roman" w:hAnsi="Times New Roman" w:cs="Times New Roman"/>
          </w:rPr>
          <w:delText xml:space="preserve"> as a sump for organic material. </w:delText>
        </w:r>
        <w:r w:rsidR="007A1D2E">
          <w:rPr>
            <w:rFonts w:ascii="Times New Roman" w:hAnsi="Times New Roman" w:cs="Times New Roman"/>
          </w:rPr>
          <w:delText>Marine</w:delText>
        </w:r>
        <w:r w:rsidR="007A1D2E" w:rsidRPr="007A1D2E">
          <w:rPr>
            <w:rFonts w:ascii="Times New Roman" w:hAnsi="Times New Roman" w:cs="Times New Roman"/>
          </w:rPr>
          <w:delText xml:space="preserve"> basins tend to be very productive, </w:delText>
        </w:r>
        <w:r w:rsidR="007A1D2E">
          <w:rPr>
            <w:rFonts w:ascii="Times New Roman" w:hAnsi="Times New Roman" w:cs="Times New Roman"/>
          </w:rPr>
          <w:delText>with</w:delText>
        </w:r>
        <w:r w:rsidR="007A1D2E" w:rsidRPr="007A1D2E">
          <w:rPr>
            <w:rFonts w:ascii="Times New Roman" w:hAnsi="Times New Roman" w:cs="Times New Roman"/>
          </w:rPr>
          <w:delText xml:space="preserve"> phytoplankton blooms</w:delText>
        </w:r>
        <w:r w:rsidR="007A1D2E">
          <w:rPr>
            <w:rFonts w:ascii="Times New Roman" w:hAnsi="Times New Roman" w:cs="Times New Roman"/>
          </w:rPr>
          <w:delText xml:space="preserve"> and </w:delText>
        </w:r>
        <w:r w:rsidR="007A1D2E" w:rsidRPr="007A1D2E">
          <w:rPr>
            <w:rFonts w:ascii="Times New Roman" w:hAnsi="Times New Roman" w:cs="Times New Roman"/>
          </w:rPr>
          <w:delText xml:space="preserve">benthic mat production, and organic </w:delText>
        </w:r>
        <w:r w:rsidR="007A1D2E">
          <w:rPr>
            <w:rFonts w:ascii="Times New Roman" w:hAnsi="Times New Roman" w:cs="Times New Roman"/>
          </w:rPr>
          <w:delText>matter is</w:delText>
        </w:r>
        <w:r w:rsidR="007A1D2E" w:rsidRPr="007A1D2E">
          <w:rPr>
            <w:rFonts w:ascii="Times New Roman" w:hAnsi="Times New Roman" w:cs="Times New Roman"/>
          </w:rPr>
          <w:delText xml:space="preserve"> trapped in the denser bottom layers</w:delText>
        </w:r>
        <w:r w:rsidR="00693948">
          <w:rPr>
            <w:rFonts w:ascii="Times New Roman" w:hAnsi="Times New Roman" w:cs="Times New Roman"/>
          </w:rPr>
          <w:delText xml:space="preserve"> (</w:delText>
        </w:r>
        <w:r w:rsidR="002C32BF" w:rsidRPr="002C32BF">
          <w:rPr>
            <w:rFonts w:ascii="Times New Roman" w:hAnsi="Times New Roman" w:cs="Times New Roman"/>
            <w:highlight w:val="yellow"/>
          </w:rPr>
          <w:delText>REF</w:delText>
        </w:r>
        <w:r w:rsidR="00693948">
          <w:rPr>
            <w:rFonts w:ascii="Times New Roman" w:hAnsi="Times New Roman" w:cs="Times New Roman"/>
          </w:rPr>
          <w:delText>)</w:delText>
        </w:r>
        <w:r w:rsidR="007A1D2E" w:rsidRPr="007A1D2E">
          <w:rPr>
            <w:rFonts w:ascii="Times New Roman" w:hAnsi="Times New Roman" w:cs="Times New Roman"/>
          </w:rPr>
          <w:delText xml:space="preserve">. </w:delText>
        </w:r>
        <w:r w:rsidR="007A1D2E">
          <w:rPr>
            <w:rFonts w:ascii="Times New Roman" w:hAnsi="Times New Roman" w:cs="Times New Roman"/>
          </w:rPr>
          <w:delText xml:space="preserve">Retention of captured organic matter in </w:delText>
        </w:r>
        <w:r w:rsidR="00693948">
          <w:rPr>
            <w:rFonts w:ascii="Times New Roman" w:hAnsi="Times New Roman" w:cs="Times New Roman"/>
          </w:rPr>
          <w:delText>the lake</w:delText>
        </w:r>
        <w:r w:rsidR="007A1D2E">
          <w:rPr>
            <w:rFonts w:ascii="Times New Roman" w:hAnsi="Times New Roman" w:cs="Times New Roman"/>
          </w:rPr>
          <w:delText xml:space="preserve"> may also have been facilitated by </w:delText>
        </w:r>
        <w:r w:rsidR="007A1D2E" w:rsidRPr="007A1D2E">
          <w:rPr>
            <w:rFonts w:ascii="Times New Roman" w:hAnsi="Times New Roman" w:cs="Times New Roman"/>
          </w:rPr>
          <w:delText xml:space="preserve">Organic Lake </w:delText>
        </w:r>
        <w:r w:rsidR="007A1D2E">
          <w:rPr>
            <w:rFonts w:ascii="Times New Roman" w:hAnsi="Times New Roman" w:cs="Times New Roman"/>
          </w:rPr>
          <w:delText xml:space="preserve">having become </w:delText>
        </w:r>
        <w:r w:rsidR="007A1D2E" w:rsidRPr="007A1D2E">
          <w:rPr>
            <w:rFonts w:ascii="Times New Roman" w:hAnsi="Times New Roman" w:cs="Times New Roman"/>
          </w:rPr>
          <w:delText>highly saline quickly</w:delText>
        </w:r>
        <w:r w:rsidR="00693948">
          <w:rPr>
            <w:rFonts w:ascii="Times New Roman" w:hAnsi="Times New Roman" w:cs="Times New Roman"/>
          </w:rPr>
          <w:delText xml:space="preserve"> (</w:delText>
        </w:r>
        <w:r w:rsidR="002C32BF" w:rsidRPr="002C32BF">
          <w:rPr>
            <w:rFonts w:ascii="Times New Roman" w:hAnsi="Times New Roman" w:cs="Times New Roman"/>
            <w:highlight w:val="yellow"/>
          </w:rPr>
          <w:delText>REF</w:delText>
        </w:r>
        <w:r w:rsidR="00693948">
          <w:rPr>
            <w:rFonts w:ascii="Times New Roman" w:hAnsi="Times New Roman" w:cs="Times New Roman"/>
          </w:rPr>
          <w:delText>)</w:delText>
        </w:r>
        <w:r w:rsidR="007A1D2E" w:rsidRPr="007A1D2E">
          <w:rPr>
            <w:rFonts w:ascii="Times New Roman" w:hAnsi="Times New Roman" w:cs="Times New Roman"/>
          </w:rPr>
          <w:delText>.</w:delText>
        </w:r>
        <w:r w:rsidR="00253DF1">
          <w:rPr>
            <w:rFonts w:ascii="Times New Roman" w:hAnsi="Times New Roman" w:cs="Times New Roman"/>
          </w:rPr>
          <w:delText>(*</w:delText>
        </w:r>
        <w:r w:rsidR="00253DF1" w:rsidRPr="00253DF1">
          <w:rPr>
            <w:rFonts w:ascii="Times New Roman" w:hAnsi="Times New Roman" w:cs="Times New Roman"/>
            <w:highlight w:val="yellow"/>
          </w:rPr>
          <w:delText>DMSP can inhibit N2O reductase</w:delText>
        </w:r>
        <w:r w:rsidR="00253DF1">
          <w:rPr>
            <w:rFonts w:ascii="Times New Roman" w:hAnsi="Times New Roman" w:cs="Times New Roman"/>
          </w:rPr>
          <w:delText xml:space="preserve"> Magalhaes </w:delText>
        </w:r>
        <w:r w:rsidR="00253DF1">
          <w:rPr>
            <w:rFonts w:ascii="Times New Roman" w:hAnsi="Times New Roman" w:cs="Times New Roman"/>
            <w:i/>
          </w:rPr>
          <w:delText>et al.</w:delText>
        </w:r>
        <w:r w:rsidR="00253DF1">
          <w:rPr>
            <w:rFonts w:ascii="Times New Roman" w:hAnsi="Times New Roman" w:cs="Times New Roman"/>
          </w:rPr>
          <w:delText>, 2012)</w:delText>
        </w:r>
      </w:del>
    </w:p>
    <w:p w14:paraId="745FE8E3" w14:textId="77777777" w:rsidR="009242A3" w:rsidRDefault="009242A3" w:rsidP="009A22D7">
      <w:pPr>
        <w:pStyle w:val="Heading2"/>
        <w:spacing w:before="0" w:line="240" w:lineRule="auto"/>
        <w:rPr>
          <w:ins w:id="3644" w:author="User" w:date="2012-11-18T09:33:00Z"/>
          <w:rFonts w:ascii="Times New Roman" w:hAnsi="Times New Roman" w:cs="Times New Roman"/>
          <w:color w:val="000000" w:themeColor="text1"/>
          <w:sz w:val="24"/>
          <w:szCs w:val="24"/>
        </w:rPr>
      </w:pPr>
    </w:p>
    <w:p w14:paraId="1E765104" w14:textId="77777777" w:rsidR="007A5C21" w:rsidRPr="009242A3" w:rsidRDefault="007A5C21" w:rsidP="009A22D7">
      <w:pPr>
        <w:pStyle w:val="Heading2"/>
        <w:spacing w:before="0" w:line="240" w:lineRule="auto"/>
        <w:rPr>
          <w:rFonts w:ascii="Times New Roman" w:hAnsi="Times New Roman"/>
          <w:b w:val="0"/>
          <w:i/>
          <w:color w:val="000000" w:themeColor="text1"/>
          <w:sz w:val="24"/>
          <w:rPrChange w:id="3645" w:author="User" w:date="2012-11-18T09:33:00Z">
            <w:rPr>
              <w:rFonts w:ascii="Times New Roman" w:hAnsi="Times New Roman"/>
            </w:rPr>
          </w:rPrChange>
        </w:rPr>
        <w:pPrChange w:id="3646" w:author="User" w:date="2012-11-18T09:33:00Z">
          <w:pPr>
            <w:pStyle w:val="Heading2"/>
            <w:spacing w:line="240" w:lineRule="auto"/>
          </w:pPr>
        </w:pPrChange>
      </w:pPr>
      <w:r w:rsidRPr="009242A3">
        <w:rPr>
          <w:rFonts w:ascii="Times New Roman" w:hAnsi="Times New Roman"/>
          <w:b w:val="0"/>
          <w:i/>
          <w:color w:val="000000" w:themeColor="text1"/>
          <w:sz w:val="24"/>
          <w:rPrChange w:id="3647" w:author="User" w:date="2012-11-18T09:33:00Z">
            <w:rPr>
              <w:rFonts w:ascii="Times New Roman" w:hAnsi="Times New Roman"/>
            </w:rPr>
          </w:rPrChange>
        </w:rPr>
        <w:t xml:space="preserve">Molecular basis for unusual sulfur chemistry </w:t>
      </w:r>
    </w:p>
    <w:p w14:paraId="3C0EC65E" w14:textId="61A1193D" w:rsidR="00936E6E" w:rsidRDefault="001514F8" w:rsidP="009A22D7">
      <w:pPr>
        <w:spacing w:after="0" w:line="240" w:lineRule="auto"/>
        <w:rPr>
          <w:ins w:id="3648" w:author="User" w:date="2012-11-18T09:33:00Z"/>
          <w:rFonts w:ascii="Times New Roman" w:hAnsi="Times New Roman" w:cs="Times New Roman"/>
          <w:color w:val="000000" w:themeColor="text1"/>
          <w:sz w:val="24"/>
          <w:szCs w:val="24"/>
        </w:rPr>
      </w:pPr>
      <w:del w:id="3649" w:author="User" w:date="2012-11-18T09:33:00Z">
        <w:r>
          <w:rPr>
            <w:rFonts w:ascii="Times New Roman" w:hAnsi="Times New Roman" w:cs="Times New Roman"/>
          </w:rPr>
          <w:delText xml:space="preserve"> </w:delText>
        </w:r>
      </w:del>
      <w:r w:rsidR="00BE6847" w:rsidRPr="001C287A">
        <w:rPr>
          <w:rFonts w:ascii="Times New Roman" w:hAnsi="Times New Roman"/>
          <w:color w:val="000000" w:themeColor="text1"/>
          <w:sz w:val="24"/>
          <w:rPrChange w:id="3650" w:author="User" w:date="2012-11-18T09:33:00Z">
            <w:rPr>
              <w:rFonts w:ascii="Times New Roman" w:hAnsi="Times New Roman"/>
            </w:rPr>
          </w:rPrChange>
        </w:rPr>
        <w:t xml:space="preserve">Organic Lake differs markedly from other meromictic Antarctic lakes (Ng </w:t>
      </w:r>
      <w:r w:rsidR="00BE6847" w:rsidRPr="001C287A">
        <w:rPr>
          <w:rFonts w:ascii="Times New Roman" w:hAnsi="Times New Roman"/>
          <w:i/>
          <w:color w:val="000000" w:themeColor="text1"/>
          <w:sz w:val="24"/>
          <w:rPrChange w:id="3651" w:author="User" w:date="2012-11-18T09:33:00Z">
            <w:rPr>
              <w:rFonts w:ascii="Times New Roman" w:hAnsi="Times New Roman"/>
              <w:i/>
            </w:rPr>
          </w:rPrChange>
        </w:rPr>
        <w:t>et al.</w:t>
      </w:r>
      <w:r w:rsidR="00BE6847" w:rsidRPr="001C287A">
        <w:rPr>
          <w:rFonts w:ascii="Times New Roman" w:hAnsi="Times New Roman"/>
          <w:color w:val="000000" w:themeColor="text1"/>
          <w:sz w:val="24"/>
          <w:rPrChange w:id="3652" w:author="User" w:date="2012-11-18T09:33:00Z">
            <w:rPr>
              <w:rFonts w:ascii="Times New Roman" w:hAnsi="Times New Roman"/>
            </w:rPr>
          </w:rPrChange>
        </w:rPr>
        <w:t>, 2010;</w:t>
      </w:r>
      <w:ins w:id="3653" w:author="User" w:date="2012-11-18T09:33:00Z">
        <w:r w:rsidR="009242A3">
          <w:rPr>
            <w:rFonts w:ascii="Times New Roman" w:hAnsi="Times New Roman" w:cs="Times New Roman"/>
            <w:color w:val="000000" w:themeColor="text1"/>
            <w:sz w:val="24"/>
            <w:szCs w:val="24"/>
          </w:rPr>
          <w:t xml:space="preserve"> </w:t>
        </w:r>
      </w:ins>
      <w:r w:rsidR="00BE6847" w:rsidRPr="001C287A">
        <w:rPr>
          <w:rFonts w:ascii="Times New Roman" w:hAnsi="Times New Roman"/>
          <w:color w:val="000000" w:themeColor="text1"/>
          <w:sz w:val="24"/>
          <w:rPrChange w:id="3654" w:author="User" w:date="2012-11-18T09:33:00Z">
            <w:rPr>
              <w:rFonts w:ascii="Times New Roman" w:hAnsi="Times New Roman"/>
            </w:rPr>
          </w:rPrChange>
        </w:rPr>
        <w:t xml:space="preserve">Lauro </w:t>
      </w:r>
      <w:r w:rsidR="00BE6847" w:rsidRPr="001C287A">
        <w:rPr>
          <w:rFonts w:ascii="Times New Roman" w:hAnsi="Times New Roman"/>
          <w:i/>
          <w:color w:val="000000" w:themeColor="text1"/>
          <w:sz w:val="24"/>
          <w:rPrChange w:id="3655" w:author="User" w:date="2012-11-18T09:33:00Z">
            <w:rPr>
              <w:rFonts w:ascii="Times New Roman" w:hAnsi="Times New Roman"/>
              <w:i/>
            </w:rPr>
          </w:rPrChange>
        </w:rPr>
        <w:t>et al</w:t>
      </w:r>
      <w:r w:rsidR="00BE6847" w:rsidRPr="001C287A">
        <w:rPr>
          <w:rFonts w:ascii="Times New Roman" w:hAnsi="Times New Roman"/>
          <w:color w:val="000000" w:themeColor="text1"/>
          <w:sz w:val="24"/>
          <w:rPrChange w:id="3656" w:author="User" w:date="2012-11-18T09:33:00Z">
            <w:rPr>
              <w:rFonts w:ascii="Times New Roman" w:hAnsi="Times New Roman"/>
            </w:rPr>
          </w:rPrChange>
        </w:rPr>
        <w:t>., 2011, *</w:t>
      </w:r>
      <w:r w:rsidR="00BE6847" w:rsidRPr="001C287A">
        <w:rPr>
          <w:rFonts w:ascii="Times New Roman" w:hAnsi="Times New Roman"/>
          <w:color w:val="000000" w:themeColor="text1"/>
          <w:sz w:val="24"/>
          <w:highlight w:val="yellow"/>
          <w:rPrChange w:id="3657" w:author="User" w:date="2012-11-18T09:33:00Z">
            <w:rPr>
              <w:rFonts w:ascii="Times New Roman" w:hAnsi="Times New Roman"/>
              <w:highlight w:val="yellow"/>
            </w:rPr>
          </w:rPrChange>
        </w:rPr>
        <w:t>others</w:t>
      </w:r>
      <w:r w:rsidR="00BE6847" w:rsidRPr="001C287A">
        <w:rPr>
          <w:rFonts w:ascii="Times New Roman" w:hAnsi="Times New Roman"/>
          <w:color w:val="000000" w:themeColor="text1"/>
          <w:sz w:val="24"/>
          <w:rPrChange w:id="3658" w:author="User" w:date="2012-11-18T09:33:00Z">
            <w:rPr>
              <w:rFonts w:ascii="Times New Roman" w:hAnsi="Times New Roman"/>
            </w:rPr>
          </w:rPrChange>
        </w:rPr>
        <w:t>) in possessing a low potential for dissimilatory sulfur cycling</w:t>
      </w:r>
      <w:r w:rsidR="00120617" w:rsidRPr="001C287A">
        <w:rPr>
          <w:rFonts w:ascii="Times New Roman" w:hAnsi="Times New Roman"/>
          <w:color w:val="000000" w:themeColor="text1"/>
          <w:sz w:val="24"/>
          <w:rPrChange w:id="3659" w:author="User" w:date="2012-11-18T09:33:00Z">
            <w:rPr>
              <w:rFonts w:ascii="Times New Roman" w:hAnsi="Times New Roman"/>
            </w:rPr>
          </w:rPrChange>
        </w:rPr>
        <w:t xml:space="preserve"> </w:t>
      </w:r>
      <w:del w:id="3660" w:author="User" w:date="2012-11-18T09:33:00Z">
        <w:r w:rsidR="00120617">
          <w:rPr>
            <w:rFonts w:ascii="Times New Roman" w:hAnsi="Times New Roman" w:cs="Times New Roman"/>
          </w:rPr>
          <w:delText xml:space="preserve"> </w:delText>
        </w:r>
      </w:del>
      <w:r w:rsidRPr="001C287A">
        <w:rPr>
          <w:rFonts w:ascii="Times New Roman" w:hAnsi="Times New Roman"/>
          <w:color w:val="000000" w:themeColor="text1"/>
          <w:sz w:val="24"/>
          <w:rPrChange w:id="3661" w:author="User" w:date="2012-11-18T09:33:00Z">
            <w:rPr>
              <w:rFonts w:ascii="Times New Roman" w:hAnsi="Times New Roman"/>
            </w:rPr>
          </w:rPrChange>
        </w:rPr>
        <w:t>(Figure 4C)</w:t>
      </w:r>
      <w:r w:rsidR="00D67C67" w:rsidRPr="001C287A">
        <w:rPr>
          <w:rFonts w:ascii="Times New Roman" w:hAnsi="Times New Roman"/>
          <w:color w:val="000000" w:themeColor="text1"/>
          <w:sz w:val="24"/>
          <w:rPrChange w:id="3662" w:author="User" w:date="2012-11-18T09:33:00Z">
            <w:rPr>
              <w:rFonts w:ascii="Times New Roman" w:hAnsi="Times New Roman"/>
            </w:rPr>
          </w:rPrChange>
        </w:rPr>
        <w:t>.</w:t>
      </w:r>
      <w:r w:rsidR="0052058D" w:rsidRPr="001C287A">
        <w:rPr>
          <w:rFonts w:ascii="Times New Roman" w:hAnsi="Times New Roman"/>
          <w:color w:val="000000" w:themeColor="text1"/>
          <w:sz w:val="24"/>
          <w:rPrChange w:id="3663" w:author="User" w:date="2012-11-18T09:33:00Z">
            <w:rPr>
              <w:rFonts w:ascii="Times New Roman" w:hAnsi="Times New Roman"/>
            </w:rPr>
          </w:rPrChange>
        </w:rPr>
        <w:t xml:space="preserve"> S</w:t>
      </w:r>
      <w:r w:rsidR="007A5C21" w:rsidRPr="001C287A">
        <w:rPr>
          <w:rFonts w:ascii="Times New Roman" w:hAnsi="Times New Roman"/>
          <w:color w:val="000000" w:themeColor="text1"/>
          <w:sz w:val="24"/>
          <w:rPrChange w:id="3664" w:author="User" w:date="2012-11-18T09:33:00Z">
            <w:rPr>
              <w:rFonts w:ascii="Times New Roman" w:hAnsi="Times New Roman"/>
            </w:rPr>
          </w:rPrChange>
        </w:rPr>
        <w:t>ulfur oxidation</w:t>
      </w:r>
      <w:r w:rsidR="00BC6DA2" w:rsidRPr="001C287A">
        <w:rPr>
          <w:rFonts w:ascii="Times New Roman" w:hAnsi="Times New Roman"/>
          <w:color w:val="000000" w:themeColor="text1"/>
          <w:sz w:val="24"/>
          <w:rPrChange w:id="3665" w:author="User" w:date="2012-11-18T09:33:00Z">
            <w:rPr>
              <w:rFonts w:ascii="Times New Roman" w:hAnsi="Times New Roman"/>
            </w:rPr>
          </w:rPrChange>
        </w:rPr>
        <w:t xml:space="preserve"> </w:t>
      </w:r>
      <w:r w:rsidR="00D67C67" w:rsidRPr="001C287A">
        <w:rPr>
          <w:rFonts w:ascii="Times New Roman" w:hAnsi="Times New Roman"/>
          <w:color w:val="000000" w:themeColor="text1"/>
          <w:sz w:val="24"/>
          <w:rPrChange w:id="3666" w:author="User" w:date="2012-11-18T09:33:00Z">
            <w:rPr>
              <w:rFonts w:ascii="Times New Roman" w:hAnsi="Times New Roman"/>
            </w:rPr>
          </w:rPrChange>
        </w:rPr>
        <w:t xml:space="preserve">by the </w:t>
      </w:r>
      <w:r w:rsidR="00F40A03" w:rsidRPr="001C287A">
        <w:rPr>
          <w:rFonts w:ascii="Times New Roman" w:hAnsi="Times New Roman"/>
          <w:color w:val="000000" w:themeColor="text1"/>
          <w:sz w:val="24"/>
          <w:rPrChange w:id="3667" w:author="User" w:date="2012-11-18T09:33:00Z">
            <w:rPr>
              <w:rFonts w:ascii="Times New Roman" w:hAnsi="Times New Roman"/>
            </w:rPr>
          </w:rPrChange>
        </w:rPr>
        <w:t>Sox multienzyme system</w:t>
      </w:r>
      <w:r w:rsidR="00D67C67" w:rsidRPr="001C287A">
        <w:rPr>
          <w:rFonts w:ascii="Times New Roman" w:hAnsi="Times New Roman"/>
          <w:color w:val="000000" w:themeColor="text1"/>
          <w:sz w:val="24"/>
          <w:rPrChange w:id="3668" w:author="User" w:date="2012-11-18T09:33:00Z">
            <w:rPr>
              <w:rFonts w:ascii="Times New Roman" w:hAnsi="Times New Roman"/>
            </w:rPr>
          </w:rPrChange>
        </w:rPr>
        <w:t xml:space="preserve"> was linked to </w:t>
      </w:r>
      <w:r w:rsidR="00D67C67" w:rsidRPr="001C287A">
        <w:rPr>
          <w:rFonts w:ascii="Times New Roman" w:hAnsi="Times New Roman"/>
          <w:i/>
          <w:color w:val="000000" w:themeColor="text1"/>
          <w:sz w:val="24"/>
          <w:rPrChange w:id="3669" w:author="User" w:date="2012-11-18T09:33:00Z">
            <w:rPr>
              <w:rFonts w:ascii="Times New Roman" w:hAnsi="Times New Roman"/>
              <w:i/>
            </w:rPr>
          </w:rPrChange>
        </w:rPr>
        <w:t xml:space="preserve">Alphaproteobacteria </w:t>
      </w:r>
      <w:r w:rsidR="00D67C67" w:rsidRPr="001C287A">
        <w:rPr>
          <w:rFonts w:ascii="Times New Roman" w:hAnsi="Times New Roman"/>
          <w:color w:val="000000" w:themeColor="text1"/>
          <w:sz w:val="24"/>
          <w:rPrChange w:id="3670" w:author="User" w:date="2012-11-18T09:33:00Z">
            <w:rPr>
              <w:rFonts w:ascii="Times New Roman" w:hAnsi="Times New Roman"/>
            </w:rPr>
          </w:rPrChange>
        </w:rPr>
        <w:t>(Table 2</w:t>
      </w:r>
      <w:r w:rsidR="008C2438" w:rsidRPr="001C287A">
        <w:rPr>
          <w:rFonts w:ascii="Times New Roman" w:hAnsi="Times New Roman"/>
          <w:color w:val="000000" w:themeColor="text1"/>
          <w:sz w:val="24"/>
          <w:rPrChange w:id="3671" w:author="User" w:date="2012-11-18T09:33:00Z">
            <w:rPr>
              <w:rFonts w:ascii="Times New Roman" w:hAnsi="Times New Roman"/>
            </w:rPr>
          </w:rPrChange>
        </w:rPr>
        <w:t>)</w:t>
      </w:r>
      <w:r w:rsidR="00BE6847" w:rsidRPr="001C287A">
        <w:rPr>
          <w:rFonts w:ascii="Times New Roman" w:hAnsi="Times New Roman"/>
          <w:color w:val="000000" w:themeColor="text1"/>
          <w:sz w:val="24"/>
          <w:rPrChange w:id="3672" w:author="User" w:date="2012-11-18T09:33:00Z">
            <w:rPr>
              <w:rFonts w:ascii="Times New Roman" w:hAnsi="Times New Roman"/>
            </w:rPr>
          </w:rPrChange>
        </w:rPr>
        <w:t>.</w:t>
      </w:r>
      <w:r w:rsidR="008C2438" w:rsidRPr="001C287A">
        <w:rPr>
          <w:rFonts w:ascii="Times New Roman" w:hAnsi="Times New Roman"/>
          <w:color w:val="000000" w:themeColor="text1"/>
          <w:sz w:val="24"/>
          <w:rPrChange w:id="3673" w:author="User" w:date="2012-11-18T09:33:00Z">
            <w:rPr>
              <w:rFonts w:ascii="Times New Roman" w:hAnsi="Times New Roman"/>
            </w:rPr>
          </w:rPrChange>
        </w:rPr>
        <w:t xml:space="preserve"> </w:t>
      </w:r>
      <w:r w:rsidR="00BE6847" w:rsidRPr="001C287A">
        <w:rPr>
          <w:rFonts w:ascii="Times New Roman" w:hAnsi="Times New Roman"/>
          <w:color w:val="000000" w:themeColor="text1"/>
          <w:sz w:val="24"/>
          <w:rPrChange w:id="3674" w:author="User" w:date="2012-11-18T09:33:00Z">
            <w:rPr>
              <w:rFonts w:ascii="Times New Roman" w:hAnsi="Times New Roman"/>
            </w:rPr>
          </w:rPrChange>
        </w:rPr>
        <w:t xml:space="preserve">These </w:t>
      </w:r>
      <w:r w:rsidR="00C448EA" w:rsidRPr="001C287A">
        <w:rPr>
          <w:rFonts w:ascii="Times New Roman" w:hAnsi="Times New Roman"/>
          <w:color w:val="000000" w:themeColor="text1"/>
          <w:sz w:val="24"/>
          <w:rPrChange w:id="3675" w:author="User" w:date="2012-11-18T09:33:00Z">
            <w:rPr>
              <w:rFonts w:ascii="Times New Roman" w:hAnsi="Times New Roman"/>
            </w:rPr>
          </w:rPrChange>
        </w:rPr>
        <w:t xml:space="preserve">genes were </w:t>
      </w:r>
      <w:r w:rsidR="0052058D" w:rsidRPr="001C287A">
        <w:rPr>
          <w:rFonts w:ascii="Times New Roman" w:hAnsi="Times New Roman"/>
          <w:color w:val="000000" w:themeColor="text1"/>
          <w:sz w:val="24"/>
          <w:rPrChange w:id="3676" w:author="User" w:date="2012-11-18T09:33:00Z">
            <w:rPr>
              <w:rFonts w:ascii="Times New Roman" w:hAnsi="Times New Roman"/>
            </w:rPr>
          </w:rPrChange>
        </w:rPr>
        <w:t xml:space="preserve">most abundant in the </w:t>
      </w:r>
      <w:r w:rsidR="00C448EA" w:rsidRPr="001C287A">
        <w:rPr>
          <w:rFonts w:ascii="Times New Roman" w:hAnsi="Times New Roman"/>
          <w:color w:val="000000" w:themeColor="text1"/>
          <w:sz w:val="24"/>
          <w:rPrChange w:id="3677" w:author="User" w:date="2012-11-18T09:33:00Z">
            <w:rPr>
              <w:rFonts w:ascii="Times New Roman" w:hAnsi="Times New Roman"/>
            </w:rPr>
          </w:rPrChange>
        </w:rPr>
        <w:t xml:space="preserve">upper </w:t>
      </w:r>
      <w:r w:rsidR="0052058D" w:rsidRPr="001C287A">
        <w:rPr>
          <w:rFonts w:ascii="Times New Roman" w:hAnsi="Times New Roman"/>
          <w:color w:val="000000" w:themeColor="text1"/>
          <w:sz w:val="24"/>
          <w:rPrChange w:id="3678" w:author="User" w:date="2012-11-18T09:33:00Z">
            <w:rPr>
              <w:rFonts w:ascii="Times New Roman" w:hAnsi="Times New Roman"/>
            </w:rPr>
          </w:rPrChange>
        </w:rPr>
        <w:t xml:space="preserve">mixed zone </w:t>
      </w:r>
      <w:r w:rsidR="008C2438" w:rsidRPr="001C287A">
        <w:rPr>
          <w:rFonts w:ascii="Times New Roman" w:hAnsi="Times New Roman"/>
          <w:color w:val="000000" w:themeColor="text1"/>
          <w:sz w:val="24"/>
          <w:rPrChange w:id="3679" w:author="User" w:date="2012-11-18T09:33:00Z">
            <w:rPr>
              <w:rFonts w:ascii="Times New Roman" w:hAnsi="Times New Roman"/>
            </w:rPr>
          </w:rPrChange>
        </w:rPr>
        <w:t>indicating</w:t>
      </w:r>
      <w:r w:rsidR="00BC6DA2" w:rsidRPr="001C287A">
        <w:rPr>
          <w:rFonts w:ascii="Times New Roman" w:hAnsi="Times New Roman"/>
          <w:color w:val="000000" w:themeColor="text1"/>
          <w:sz w:val="24"/>
          <w:rPrChange w:id="3680" w:author="User" w:date="2012-11-18T09:33:00Z">
            <w:rPr>
              <w:rFonts w:ascii="Times New Roman" w:hAnsi="Times New Roman"/>
            </w:rPr>
          </w:rPrChange>
        </w:rPr>
        <w:t xml:space="preserve"> </w:t>
      </w:r>
      <w:r w:rsidR="00C448EA" w:rsidRPr="001C287A">
        <w:rPr>
          <w:rFonts w:ascii="Times New Roman" w:hAnsi="Times New Roman"/>
          <w:color w:val="000000" w:themeColor="text1"/>
          <w:sz w:val="24"/>
          <w:rPrChange w:id="3681" w:author="User" w:date="2012-11-18T09:33:00Z">
            <w:rPr>
              <w:rFonts w:ascii="Times New Roman" w:hAnsi="Times New Roman"/>
            </w:rPr>
          </w:rPrChange>
        </w:rPr>
        <w:t xml:space="preserve">that </w:t>
      </w:r>
      <w:r w:rsidR="00BE6847" w:rsidRPr="001C287A">
        <w:rPr>
          <w:rFonts w:ascii="Times New Roman" w:hAnsi="Times New Roman"/>
          <w:color w:val="000000" w:themeColor="text1"/>
          <w:sz w:val="24"/>
          <w:rPrChange w:id="3682" w:author="User" w:date="2012-11-18T09:33:00Z">
            <w:rPr>
              <w:rFonts w:ascii="Times New Roman" w:hAnsi="Times New Roman"/>
            </w:rPr>
          </w:rPrChange>
        </w:rPr>
        <w:t xml:space="preserve">sulfur oxidation was restricted to where </w:t>
      </w:r>
      <w:r w:rsidR="0040235C" w:rsidRPr="001C287A">
        <w:rPr>
          <w:rFonts w:ascii="Times New Roman" w:hAnsi="Times New Roman"/>
          <w:color w:val="000000" w:themeColor="text1"/>
          <w:sz w:val="24"/>
          <w:rPrChange w:id="3683" w:author="User" w:date="2012-11-18T09:33:00Z">
            <w:rPr>
              <w:rFonts w:ascii="Times New Roman" w:hAnsi="Times New Roman"/>
            </w:rPr>
          </w:rPrChange>
        </w:rPr>
        <w:t>terminal electron acceptor</w:t>
      </w:r>
      <w:r w:rsidR="00BE6847" w:rsidRPr="001C287A">
        <w:rPr>
          <w:rFonts w:ascii="Times New Roman" w:hAnsi="Times New Roman"/>
          <w:color w:val="000000" w:themeColor="text1"/>
          <w:sz w:val="24"/>
          <w:rPrChange w:id="3684" w:author="User" w:date="2012-11-18T09:33:00Z">
            <w:rPr>
              <w:rFonts w:ascii="Times New Roman" w:hAnsi="Times New Roman"/>
            </w:rPr>
          </w:rPrChange>
        </w:rPr>
        <w:t>s</w:t>
      </w:r>
      <w:r w:rsidR="006B1924" w:rsidRPr="001C287A">
        <w:rPr>
          <w:rFonts w:ascii="Times New Roman" w:hAnsi="Times New Roman"/>
          <w:color w:val="000000" w:themeColor="text1"/>
          <w:sz w:val="24"/>
          <w:rPrChange w:id="3685" w:author="User" w:date="2012-11-18T09:33:00Z">
            <w:rPr>
              <w:rFonts w:ascii="Times New Roman" w:hAnsi="Times New Roman"/>
            </w:rPr>
          </w:rPrChange>
        </w:rPr>
        <w:t>, most likely oxygen,</w:t>
      </w:r>
      <w:r w:rsidR="00BE6847" w:rsidRPr="001C287A">
        <w:rPr>
          <w:rFonts w:ascii="Times New Roman" w:hAnsi="Times New Roman"/>
          <w:color w:val="000000" w:themeColor="text1"/>
          <w:sz w:val="24"/>
          <w:rPrChange w:id="3686" w:author="User" w:date="2012-11-18T09:33:00Z">
            <w:rPr>
              <w:rFonts w:ascii="Times New Roman" w:hAnsi="Times New Roman"/>
            </w:rPr>
          </w:rPrChange>
        </w:rPr>
        <w:t xml:space="preserve"> were available</w:t>
      </w:r>
      <w:r w:rsidR="0040235C" w:rsidRPr="001C287A">
        <w:rPr>
          <w:rFonts w:ascii="Times New Roman" w:hAnsi="Times New Roman"/>
          <w:color w:val="000000" w:themeColor="text1"/>
          <w:sz w:val="24"/>
          <w:rPrChange w:id="3687" w:author="User" w:date="2012-11-18T09:33:00Z">
            <w:rPr>
              <w:rFonts w:ascii="Times New Roman" w:hAnsi="Times New Roman"/>
            </w:rPr>
          </w:rPrChange>
        </w:rPr>
        <w:t xml:space="preserve">. </w:t>
      </w:r>
      <w:r w:rsidR="00BE6847" w:rsidRPr="001C287A">
        <w:rPr>
          <w:rFonts w:ascii="Times New Roman" w:hAnsi="Times New Roman"/>
          <w:color w:val="000000" w:themeColor="text1"/>
          <w:sz w:val="24"/>
          <w:rPrChange w:id="3688" w:author="User" w:date="2012-11-18T09:33:00Z">
            <w:rPr>
              <w:rFonts w:ascii="Times New Roman" w:hAnsi="Times New Roman"/>
            </w:rPr>
          </w:rPrChange>
        </w:rPr>
        <w:t>Although sulfur-oxidizing</w:t>
      </w:r>
      <w:r w:rsidR="00BE6847" w:rsidRPr="001C287A">
        <w:rPr>
          <w:rFonts w:ascii="Times New Roman" w:hAnsi="Times New Roman"/>
          <w:i/>
          <w:color w:val="000000" w:themeColor="text1"/>
          <w:sz w:val="24"/>
          <w:rPrChange w:id="3689" w:author="User" w:date="2012-11-18T09:33:00Z">
            <w:rPr>
              <w:rFonts w:ascii="Times New Roman" w:hAnsi="Times New Roman"/>
              <w:i/>
            </w:rPr>
          </w:rPrChange>
        </w:rPr>
        <w:t xml:space="preserve"> Epsilonproteobacteria </w:t>
      </w:r>
      <w:r w:rsidR="00BE6847" w:rsidRPr="001C287A">
        <w:rPr>
          <w:rFonts w:ascii="Times New Roman" w:hAnsi="Times New Roman"/>
          <w:color w:val="000000" w:themeColor="text1"/>
          <w:sz w:val="24"/>
          <w:rPrChange w:id="3690" w:author="User" w:date="2012-11-18T09:33:00Z">
            <w:rPr>
              <w:rFonts w:ascii="Times New Roman" w:hAnsi="Times New Roman"/>
            </w:rPr>
          </w:rPrChange>
        </w:rPr>
        <w:t>(Figure 2A, 2C) were present in the deep zone, no potential for sulfur oxidation was linked to them (Figure S6C)</w:t>
      </w:r>
      <w:r w:rsidR="006B1924" w:rsidRPr="001C287A">
        <w:rPr>
          <w:rFonts w:ascii="Times New Roman" w:hAnsi="Times New Roman"/>
          <w:color w:val="000000" w:themeColor="text1"/>
          <w:sz w:val="24"/>
          <w:rPrChange w:id="3691" w:author="User" w:date="2012-11-18T09:33:00Z">
            <w:rPr>
              <w:rFonts w:ascii="Times New Roman" w:hAnsi="Times New Roman"/>
            </w:rPr>
          </w:rPrChange>
        </w:rPr>
        <w:t xml:space="preserve"> and</w:t>
      </w:r>
      <w:r w:rsidR="00BE6847" w:rsidRPr="001C287A">
        <w:rPr>
          <w:rFonts w:ascii="Times New Roman" w:hAnsi="Times New Roman"/>
          <w:color w:val="000000" w:themeColor="text1"/>
          <w:sz w:val="24"/>
          <w:rPrChange w:id="3692" w:author="User" w:date="2012-11-18T09:33:00Z">
            <w:rPr>
              <w:rFonts w:ascii="Times New Roman" w:hAnsi="Times New Roman"/>
            </w:rPr>
          </w:rPrChange>
        </w:rPr>
        <w:t xml:space="preserve"> </w:t>
      </w:r>
      <w:del w:id="3693" w:author="User" w:date="2012-11-18T09:33:00Z">
        <w:r w:rsidR="00BE6847">
          <w:rPr>
            <w:rFonts w:ascii="Times New Roman" w:hAnsi="Times New Roman" w:cs="Times New Roman"/>
          </w:rPr>
          <w:delText xml:space="preserve">neither was </w:delText>
        </w:r>
      </w:del>
      <w:r w:rsidR="00BE6847" w:rsidRPr="001C287A">
        <w:rPr>
          <w:rFonts w:ascii="Times New Roman" w:hAnsi="Times New Roman"/>
          <w:color w:val="000000" w:themeColor="text1"/>
          <w:sz w:val="24"/>
          <w:rPrChange w:id="3694" w:author="User" w:date="2012-11-18T09:33:00Z">
            <w:rPr>
              <w:rFonts w:ascii="Times New Roman" w:hAnsi="Times New Roman"/>
            </w:rPr>
          </w:rPrChange>
        </w:rPr>
        <w:t>polysulfide reductase (PSR)</w:t>
      </w:r>
      <w:r w:rsidR="006B1924" w:rsidRPr="001C287A">
        <w:rPr>
          <w:rFonts w:ascii="Times New Roman" w:hAnsi="Times New Roman"/>
          <w:color w:val="000000" w:themeColor="text1"/>
          <w:sz w:val="24"/>
          <w:rPrChange w:id="3695" w:author="User" w:date="2012-11-18T09:33:00Z">
            <w:rPr>
              <w:rFonts w:ascii="Times New Roman" w:hAnsi="Times New Roman"/>
            </w:rPr>
          </w:rPrChange>
        </w:rPr>
        <w:t xml:space="preserve"> </w:t>
      </w:r>
      <w:del w:id="3696" w:author="User" w:date="2012-11-18T09:33:00Z">
        <w:r w:rsidR="006B1924">
          <w:rPr>
            <w:rFonts w:ascii="Times New Roman" w:hAnsi="Times New Roman" w:cs="Times New Roman"/>
          </w:rPr>
          <w:delText>present</w:delText>
        </w:r>
      </w:del>
      <w:ins w:id="3697" w:author="User" w:date="2012-11-18T09:33:00Z">
        <w:r w:rsidR="00917B5A">
          <w:rPr>
            <w:rFonts w:ascii="Times New Roman" w:hAnsi="Times New Roman" w:cs="Times New Roman"/>
            <w:color w:val="000000" w:themeColor="text1"/>
            <w:sz w:val="24"/>
            <w:szCs w:val="24"/>
          </w:rPr>
          <w:t>genes were not detected</w:t>
        </w:r>
      </w:ins>
      <w:r w:rsidR="006B1924" w:rsidRPr="001C287A">
        <w:rPr>
          <w:rFonts w:ascii="Times New Roman" w:hAnsi="Times New Roman"/>
          <w:color w:val="000000" w:themeColor="text1"/>
          <w:sz w:val="24"/>
          <w:rPrChange w:id="3698" w:author="User" w:date="2012-11-18T09:33:00Z">
            <w:rPr>
              <w:rFonts w:ascii="Times New Roman" w:hAnsi="Times New Roman"/>
            </w:rPr>
          </w:rPrChange>
        </w:rPr>
        <w:t>; both genes are known to be possessed by</w:t>
      </w:r>
      <w:r w:rsidR="00BE6847" w:rsidRPr="001C287A">
        <w:rPr>
          <w:rFonts w:ascii="Times New Roman" w:hAnsi="Times New Roman"/>
          <w:color w:val="000000" w:themeColor="text1"/>
          <w:sz w:val="24"/>
          <w:rPrChange w:id="3699" w:author="User" w:date="2012-11-18T09:33:00Z">
            <w:rPr>
              <w:rFonts w:ascii="Times New Roman" w:hAnsi="Times New Roman"/>
            </w:rPr>
          </w:rPrChange>
        </w:rPr>
        <w:t xml:space="preserve"> deep-sea sulfur-oxidizing </w:t>
      </w:r>
      <w:r w:rsidR="00BE6847" w:rsidRPr="001C287A">
        <w:rPr>
          <w:rFonts w:ascii="Times New Roman" w:hAnsi="Times New Roman"/>
          <w:i/>
          <w:color w:val="000000" w:themeColor="text1"/>
          <w:sz w:val="24"/>
          <w:rPrChange w:id="3700" w:author="User" w:date="2012-11-18T09:33:00Z">
            <w:rPr>
              <w:rFonts w:ascii="Times New Roman" w:hAnsi="Times New Roman"/>
              <w:i/>
            </w:rPr>
          </w:rPrChange>
        </w:rPr>
        <w:t xml:space="preserve">Epsilonproteobacteria </w:t>
      </w:r>
      <w:r w:rsidR="00BE6847" w:rsidRPr="001C287A">
        <w:rPr>
          <w:rFonts w:ascii="Times New Roman" w:hAnsi="Times New Roman"/>
          <w:color w:val="000000" w:themeColor="text1"/>
          <w:sz w:val="24"/>
          <w:rPrChange w:id="3701" w:author="User" w:date="2012-11-18T09:33:00Z">
            <w:rPr>
              <w:rFonts w:ascii="Times New Roman" w:hAnsi="Times New Roman"/>
            </w:rPr>
          </w:rPrChange>
        </w:rPr>
        <w:t xml:space="preserve">(Yamamoto &amp; Takai, 2011). </w:t>
      </w:r>
      <w:del w:id="3702" w:author="User" w:date="2012-11-18T09:33:00Z">
        <w:r w:rsidR="006B1924">
          <w:rPr>
            <w:rFonts w:ascii="Times New Roman" w:hAnsi="Times New Roman" w:cs="Times New Roman"/>
          </w:rPr>
          <w:delText>It</w:delText>
        </w:r>
      </w:del>
      <w:ins w:id="3703" w:author="User" w:date="2012-11-18T09:33:00Z">
        <w:r w:rsidR="00936E6E" w:rsidRPr="001C287A">
          <w:rPr>
            <w:rFonts w:ascii="Times New Roman" w:hAnsi="Times New Roman" w:cs="Times New Roman"/>
            <w:color w:val="000000" w:themeColor="text1"/>
            <w:sz w:val="24"/>
            <w:szCs w:val="24"/>
          </w:rPr>
          <w:t xml:space="preserve">This suggests that rather than S, Organic Lake </w:t>
        </w:r>
        <w:r w:rsidR="00936E6E" w:rsidRPr="001C287A">
          <w:rPr>
            <w:rFonts w:ascii="Times New Roman" w:hAnsi="Times New Roman" w:cs="Times New Roman"/>
            <w:i/>
            <w:color w:val="000000" w:themeColor="text1"/>
            <w:sz w:val="24"/>
            <w:szCs w:val="24"/>
          </w:rPr>
          <w:t xml:space="preserve">Epsilonproteobacteria </w:t>
        </w:r>
        <w:r w:rsidR="00936E6E" w:rsidRPr="001C287A">
          <w:rPr>
            <w:rFonts w:ascii="Times New Roman" w:hAnsi="Times New Roman" w:cs="Times New Roman"/>
            <w:color w:val="000000" w:themeColor="text1"/>
            <w:sz w:val="24"/>
            <w:szCs w:val="24"/>
          </w:rPr>
          <w:t>make use of alternate electron donors such as SCFA or hydrogen (*</w:t>
        </w:r>
        <w:r w:rsidR="00936E6E" w:rsidRPr="001C287A">
          <w:rPr>
            <w:rFonts w:ascii="Times New Roman" w:hAnsi="Times New Roman" w:cs="Times New Roman"/>
            <w:color w:val="000000" w:themeColor="text1"/>
            <w:sz w:val="24"/>
            <w:szCs w:val="24"/>
            <w:highlight w:val="yellow"/>
          </w:rPr>
          <w:t>check</w:t>
        </w:r>
        <w:r w:rsidR="00936E6E" w:rsidRPr="001C287A">
          <w:rPr>
            <w:rFonts w:ascii="Times New Roman" w:hAnsi="Times New Roman" w:cs="Times New Roman"/>
            <w:color w:val="000000" w:themeColor="text1"/>
            <w:sz w:val="24"/>
            <w:szCs w:val="24"/>
          </w:rPr>
          <w:t>).</w:t>
        </w:r>
        <w:r w:rsidR="00936E6E">
          <w:rPr>
            <w:rFonts w:ascii="Times New Roman" w:hAnsi="Times New Roman" w:cs="Times New Roman"/>
            <w:color w:val="000000" w:themeColor="text1"/>
            <w:sz w:val="24"/>
            <w:szCs w:val="24"/>
          </w:rPr>
          <w:t xml:space="preserve"> </w:t>
        </w:r>
        <w:r w:rsidR="006B1924" w:rsidRPr="001C287A">
          <w:rPr>
            <w:rFonts w:ascii="Times New Roman" w:hAnsi="Times New Roman" w:cs="Times New Roman"/>
            <w:color w:val="000000" w:themeColor="text1"/>
            <w:sz w:val="24"/>
            <w:szCs w:val="24"/>
          </w:rPr>
          <w:t>I</w:t>
        </w:r>
        <w:r w:rsidR="00936E6E">
          <w:rPr>
            <w:rFonts w:ascii="Times New Roman" w:hAnsi="Times New Roman" w:cs="Times New Roman"/>
            <w:color w:val="000000" w:themeColor="text1"/>
            <w:sz w:val="24"/>
            <w:szCs w:val="24"/>
          </w:rPr>
          <w:t>mportantly, i</w:t>
        </w:r>
        <w:r w:rsidR="006B1924" w:rsidRPr="001C287A">
          <w:rPr>
            <w:rFonts w:ascii="Times New Roman" w:hAnsi="Times New Roman" w:cs="Times New Roman"/>
            <w:color w:val="000000" w:themeColor="text1"/>
            <w:sz w:val="24"/>
            <w:szCs w:val="24"/>
          </w:rPr>
          <w:t>t</w:t>
        </w:r>
      </w:ins>
      <w:r w:rsidR="006B1924" w:rsidRPr="001C287A">
        <w:rPr>
          <w:rFonts w:ascii="Times New Roman" w:hAnsi="Times New Roman"/>
          <w:color w:val="000000" w:themeColor="text1"/>
          <w:sz w:val="24"/>
          <w:rPrChange w:id="3704" w:author="User" w:date="2012-11-18T09:33:00Z">
            <w:rPr>
              <w:rFonts w:ascii="Times New Roman" w:hAnsi="Times New Roman"/>
            </w:rPr>
          </w:rPrChange>
        </w:rPr>
        <w:t xml:space="preserve"> is therefore likely that appreciable S oxidation cannot occur in the deep zone as the known terminal electron acceptors, oxygen and nitrate are </w:t>
      </w:r>
      <w:commentRangeStart w:id="3705"/>
      <w:r w:rsidR="006B1924" w:rsidRPr="001C287A">
        <w:rPr>
          <w:rFonts w:ascii="Times New Roman" w:hAnsi="Times New Roman"/>
          <w:color w:val="000000" w:themeColor="text1"/>
          <w:sz w:val="24"/>
          <w:rPrChange w:id="3706" w:author="User" w:date="2012-11-18T09:33:00Z">
            <w:rPr>
              <w:rFonts w:ascii="Times New Roman" w:hAnsi="Times New Roman"/>
            </w:rPr>
          </w:rPrChange>
        </w:rPr>
        <w:t>deplete</w:t>
      </w:r>
      <w:commentRangeEnd w:id="3705"/>
      <w:del w:id="3707" w:author="User" w:date="2012-11-18T09:33:00Z">
        <w:r w:rsidR="006B1924">
          <w:rPr>
            <w:rFonts w:ascii="Times New Roman" w:hAnsi="Times New Roman" w:cs="Times New Roman"/>
          </w:rPr>
          <w:delText xml:space="preserve">. </w:delText>
        </w:r>
        <w:commentRangeStart w:id="3708"/>
        <w:commentRangeStart w:id="3709"/>
        <w:r w:rsidR="006B1924">
          <w:rPr>
            <w:rFonts w:ascii="Times New Roman" w:hAnsi="Times New Roman" w:cs="Times New Roman"/>
          </w:rPr>
          <w:delText xml:space="preserve">This also suggests that rather than S, </w:delText>
        </w:r>
        <w:commentRangeEnd w:id="3708"/>
        <w:r w:rsidR="006B1924">
          <w:rPr>
            <w:rStyle w:val="CommentReference"/>
          </w:rPr>
          <w:commentReference w:id="3708"/>
        </w:r>
        <w:commentRangeEnd w:id="3709"/>
        <w:r w:rsidR="006B1924">
          <w:rPr>
            <w:rStyle w:val="CommentReference"/>
          </w:rPr>
          <w:commentReference w:id="3709"/>
        </w:r>
        <w:r w:rsidR="006B1924">
          <w:rPr>
            <w:rFonts w:ascii="Times New Roman" w:hAnsi="Times New Roman" w:cs="Times New Roman"/>
          </w:rPr>
          <w:delText xml:space="preserve">Organic Lake </w:delText>
        </w:r>
        <w:r w:rsidR="006B1924">
          <w:rPr>
            <w:rFonts w:ascii="Times New Roman" w:hAnsi="Times New Roman" w:cs="Times New Roman"/>
            <w:i/>
          </w:rPr>
          <w:delText xml:space="preserve">Epsilonproteobacteria </w:delText>
        </w:r>
        <w:r w:rsidR="006B1924">
          <w:rPr>
            <w:rFonts w:ascii="Times New Roman" w:hAnsi="Times New Roman" w:cs="Times New Roman"/>
          </w:rPr>
          <w:delText>make use of alternate electron donors such as SCFA or hydrogen (*</w:delText>
        </w:r>
        <w:r w:rsidR="006B1924" w:rsidRPr="006E35B3">
          <w:rPr>
            <w:rFonts w:ascii="Times New Roman" w:hAnsi="Times New Roman" w:cs="Times New Roman"/>
            <w:highlight w:val="yellow"/>
          </w:rPr>
          <w:delText>check</w:delText>
        </w:r>
        <w:r w:rsidR="006B1924">
          <w:rPr>
            <w:rFonts w:ascii="Times New Roman" w:hAnsi="Times New Roman" w:cs="Times New Roman"/>
          </w:rPr>
          <w:delText xml:space="preserve">). </w:delText>
        </w:r>
      </w:del>
      <w:ins w:id="3710" w:author="User" w:date="2012-11-18T09:33:00Z">
        <w:r w:rsidR="00936E6E">
          <w:rPr>
            <w:rStyle w:val="CommentReference"/>
          </w:rPr>
          <w:commentReference w:id="3705"/>
        </w:r>
        <w:r w:rsidR="006B1924" w:rsidRPr="001C287A">
          <w:rPr>
            <w:rFonts w:ascii="Times New Roman" w:hAnsi="Times New Roman" w:cs="Times New Roman"/>
            <w:color w:val="000000" w:themeColor="text1"/>
            <w:sz w:val="24"/>
            <w:szCs w:val="24"/>
          </w:rPr>
          <w:t xml:space="preserve">. </w:t>
        </w:r>
      </w:ins>
    </w:p>
    <w:p w14:paraId="1DDCDBAB" w14:textId="5AC71F8A" w:rsidR="00DC6E21" w:rsidRDefault="0040235C" w:rsidP="009A22D7">
      <w:pPr>
        <w:spacing w:after="0" w:line="240" w:lineRule="auto"/>
        <w:ind w:firstLine="426"/>
        <w:rPr>
          <w:rFonts w:ascii="Times New Roman" w:hAnsi="Times New Roman"/>
          <w:color w:val="000000" w:themeColor="text1"/>
          <w:sz w:val="24"/>
          <w:rPrChange w:id="3711" w:author="User" w:date="2012-11-18T09:33:00Z">
            <w:rPr>
              <w:rFonts w:ascii="Times New Roman" w:hAnsi="Times New Roman"/>
            </w:rPr>
          </w:rPrChange>
        </w:rPr>
        <w:pPrChange w:id="3712" w:author="User" w:date="2012-11-18T09:33:00Z">
          <w:pPr>
            <w:spacing w:line="240" w:lineRule="auto"/>
            <w:jc w:val="both"/>
          </w:pPr>
        </w:pPrChange>
      </w:pPr>
      <w:r w:rsidRPr="001C287A">
        <w:rPr>
          <w:rFonts w:ascii="Times New Roman" w:hAnsi="Times New Roman"/>
          <w:color w:val="000000" w:themeColor="text1"/>
          <w:sz w:val="24"/>
          <w:rPrChange w:id="3713" w:author="User" w:date="2012-11-18T09:33:00Z">
            <w:rPr>
              <w:rFonts w:ascii="Times New Roman" w:hAnsi="Times New Roman"/>
            </w:rPr>
          </w:rPrChange>
        </w:rPr>
        <w:t>In the deep zone, d</w:t>
      </w:r>
      <w:r w:rsidR="007A5C21" w:rsidRPr="001C287A">
        <w:rPr>
          <w:rFonts w:ascii="Times New Roman" w:hAnsi="Times New Roman"/>
          <w:color w:val="000000" w:themeColor="text1"/>
          <w:sz w:val="24"/>
          <w:rPrChange w:id="3714" w:author="User" w:date="2012-11-18T09:33:00Z">
            <w:rPr>
              <w:rFonts w:ascii="Times New Roman" w:hAnsi="Times New Roman"/>
            </w:rPr>
          </w:rPrChange>
        </w:rPr>
        <w:t xml:space="preserve">issimilatory sulfate reduction </w:t>
      </w:r>
      <w:r w:rsidR="003C511A" w:rsidRPr="001C287A">
        <w:rPr>
          <w:rFonts w:ascii="Times New Roman" w:hAnsi="Times New Roman"/>
          <w:color w:val="000000" w:themeColor="text1"/>
          <w:sz w:val="24"/>
          <w:rPrChange w:id="3715" w:author="User" w:date="2012-11-18T09:33:00Z">
            <w:rPr>
              <w:rFonts w:ascii="Times New Roman" w:hAnsi="Times New Roman"/>
            </w:rPr>
          </w:rPrChange>
        </w:rPr>
        <w:t>(DSR</w:t>
      </w:r>
      <w:r w:rsidR="006E35B3" w:rsidRPr="001C287A">
        <w:rPr>
          <w:rFonts w:ascii="Times New Roman" w:hAnsi="Times New Roman"/>
          <w:color w:val="000000" w:themeColor="text1"/>
          <w:sz w:val="24"/>
          <w:rPrChange w:id="3716" w:author="User" w:date="2012-11-18T09:33:00Z">
            <w:rPr>
              <w:rFonts w:ascii="Times New Roman" w:hAnsi="Times New Roman"/>
            </w:rPr>
          </w:rPrChange>
        </w:rPr>
        <w:t xml:space="preserve">) potential was </w:t>
      </w:r>
      <w:r w:rsidR="006B1924" w:rsidRPr="001C287A">
        <w:rPr>
          <w:rFonts w:ascii="Times New Roman" w:hAnsi="Times New Roman"/>
          <w:color w:val="000000" w:themeColor="text1"/>
          <w:sz w:val="24"/>
          <w:rPrChange w:id="3717" w:author="User" w:date="2012-11-18T09:33:00Z">
            <w:rPr>
              <w:rFonts w:ascii="Times New Roman" w:hAnsi="Times New Roman"/>
            </w:rPr>
          </w:rPrChange>
        </w:rPr>
        <w:t xml:space="preserve">extremely </w:t>
      </w:r>
      <w:r w:rsidR="006E35B3" w:rsidRPr="001C287A">
        <w:rPr>
          <w:rFonts w:ascii="Times New Roman" w:hAnsi="Times New Roman"/>
          <w:color w:val="000000" w:themeColor="text1"/>
          <w:sz w:val="24"/>
          <w:rPrChange w:id="3718" w:author="User" w:date="2012-11-18T09:33:00Z">
            <w:rPr>
              <w:rFonts w:ascii="Times New Roman" w:hAnsi="Times New Roman"/>
            </w:rPr>
          </w:rPrChange>
        </w:rPr>
        <w:t>low</w:t>
      </w:r>
      <w:r w:rsidR="00D737E0" w:rsidRPr="001C287A">
        <w:rPr>
          <w:rFonts w:ascii="Times New Roman" w:hAnsi="Times New Roman"/>
          <w:color w:val="000000" w:themeColor="text1"/>
          <w:sz w:val="24"/>
          <w:rPrChange w:id="3719" w:author="User" w:date="2012-11-18T09:33:00Z">
            <w:rPr>
              <w:rFonts w:ascii="Times New Roman" w:hAnsi="Times New Roman"/>
            </w:rPr>
          </w:rPrChange>
        </w:rPr>
        <w:t xml:space="preserve"> (Figure 4C) as was </w:t>
      </w:r>
      <w:r w:rsidR="00C448EA" w:rsidRPr="001C287A">
        <w:rPr>
          <w:rFonts w:ascii="Times New Roman" w:hAnsi="Times New Roman"/>
          <w:color w:val="000000" w:themeColor="text1"/>
          <w:sz w:val="24"/>
          <w:rPrChange w:id="3720" w:author="User" w:date="2012-11-18T09:33:00Z">
            <w:rPr>
              <w:rFonts w:ascii="Times New Roman" w:hAnsi="Times New Roman"/>
            </w:rPr>
          </w:rPrChange>
        </w:rPr>
        <w:t xml:space="preserve">the </w:t>
      </w:r>
      <w:r w:rsidR="00D737E0" w:rsidRPr="001C287A">
        <w:rPr>
          <w:rFonts w:ascii="Times New Roman" w:hAnsi="Times New Roman"/>
          <w:color w:val="000000" w:themeColor="text1"/>
          <w:sz w:val="24"/>
          <w:rPrChange w:id="3721" w:author="User" w:date="2012-11-18T09:33:00Z">
            <w:rPr>
              <w:rFonts w:ascii="Times New Roman" w:hAnsi="Times New Roman"/>
            </w:rPr>
          </w:rPrChange>
        </w:rPr>
        <w:t xml:space="preserve">abundance of </w:t>
      </w:r>
      <w:r w:rsidR="007A5C21" w:rsidRPr="001C287A">
        <w:rPr>
          <w:rFonts w:ascii="Times New Roman" w:hAnsi="Times New Roman"/>
          <w:color w:val="000000" w:themeColor="text1"/>
          <w:sz w:val="24"/>
          <w:rPrChange w:id="3722" w:author="User" w:date="2012-11-18T09:33:00Z">
            <w:rPr>
              <w:rFonts w:ascii="Times New Roman" w:hAnsi="Times New Roman"/>
            </w:rPr>
          </w:rPrChange>
        </w:rPr>
        <w:t xml:space="preserve">sulfate-reducing </w:t>
      </w:r>
      <w:r w:rsidR="007A5C21" w:rsidRPr="001C287A">
        <w:rPr>
          <w:rFonts w:ascii="Times New Roman" w:hAnsi="Times New Roman"/>
          <w:i/>
          <w:color w:val="000000" w:themeColor="text1"/>
          <w:sz w:val="24"/>
          <w:rPrChange w:id="3723" w:author="User" w:date="2012-11-18T09:33:00Z">
            <w:rPr>
              <w:rFonts w:ascii="Times New Roman" w:hAnsi="Times New Roman"/>
              <w:i/>
            </w:rPr>
          </w:rPrChange>
        </w:rPr>
        <w:t>Deltaproteobacteria</w:t>
      </w:r>
      <w:r w:rsidR="006B1924" w:rsidRPr="001C287A">
        <w:rPr>
          <w:rFonts w:ascii="Times New Roman" w:hAnsi="Times New Roman"/>
          <w:color w:val="000000" w:themeColor="text1"/>
          <w:sz w:val="24"/>
          <w:rPrChange w:id="3724" w:author="User" w:date="2012-11-18T09:33:00Z">
            <w:rPr>
              <w:rFonts w:ascii="Times New Roman" w:hAnsi="Times New Roman"/>
            </w:rPr>
          </w:rPrChange>
        </w:rPr>
        <w:t xml:space="preserve"> (Figure 2A</w:t>
      </w:r>
      <w:del w:id="3725" w:author="User" w:date="2012-11-18T09:33:00Z">
        <w:r w:rsidR="006B1924">
          <w:rPr>
            <w:rFonts w:ascii="Times New Roman" w:hAnsi="Times New Roman" w:cs="Times New Roman"/>
          </w:rPr>
          <w:delText>; 2C)</w:delText>
        </w:r>
        <w:r w:rsidR="007A5C21">
          <w:rPr>
            <w:rFonts w:ascii="Times New Roman" w:hAnsi="Times New Roman" w:cs="Times New Roman"/>
          </w:rPr>
          <w:delText xml:space="preserve">. </w:delText>
        </w:r>
        <w:r>
          <w:rPr>
            <w:rFonts w:ascii="Times New Roman" w:hAnsi="Times New Roman" w:cs="Times New Roman"/>
          </w:rPr>
          <w:delText>.</w:delText>
        </w:r>
        <w:r w:rsidR="001514F8">
          <w:rPr>
            <w:rFonts w:ascii="Times New Roman" w:hAnsi="Times New Roman" w:cs="Times New Roman"/>
          </w:rPr>
          <w:delText xml:space="preserve"> </w:delText>
        </w:r>
      </w:del>
      <w:ins w:id="3726" w:author="User" w:date="2012-11-18T09:33:00Z">
        <w:r w:rsidR="00147706">
          <w:rPr>
            <w:rFonts w:ascii="Times New Roman" w:hAnsi="Times New Roman" w:cs="Times New Roman"/>
            <w:color w:val="000000" w:themeColor="text1"/>
            <w:sz w:val="24"/>
            <w:szCs w:val="24"/>
          </w:rPr>
          <w:t>,</w:t>
        </w:r>
        <w:r w:rsidR="006B1924" w:rsidRPr="001C287A">
          <w:rPr>
            <w:rFonts w:ascii="Times New Roman" w:hAnsi="Times New Roman" w:cs="Times New Roman"/>
            <w:color w:val="000000" w:themeColor="text1"/>
            <w:sz w:val="24"/>
            <w:szCs w:val="24"/>
          </w:rPr>
          <w:t>C)</w:t>
        </w:r>
        <w:r w:rsidR="007A5C21" w:rsidRPr="001C287A">
          <w:rPr>
            <w:rFonts w:ascii="Times New Roman" w:hAnsi="Times New Roman" w:cs="Times New Roman"/>
            <w:color w:val="000000" w:themeColor="text1"/>
            <w:sz w:val="24"/>
            <w:szCs w:val="24"/>
          </w:rPr>
          <w:t>.</w:t>
        </w:r>
      </w:ins>
      <w:r w:rsidR="007A5C21" w:rsidRPr="001C287A">
        <w:rPr>
          <w:rFonts w:ascii="Times New Roman" w:hAnsi="Times New Roman"/>
          <w:color w:val="000000" w:themeColor="text1"/>
          <w:sz w:val="24"/>
          <w:rPrChange w:id="3727" w:author="User" w:date="2012-11-18T09:33:00Z">
            <w:rPr>
              <w:rFonts w:ascii="Times New Roman" w:hAnsi="Times New Roman"/>
            </w:rPr>
          </w:rPrChange>
        </w:rPr>
        <w:t xml:space="preserve"> </w:t>
      </w:r>
      <w:r w:rsidR="008C2438" w:rsidRPr="001C287A">
        <w:rPr>
          <w:rFonts w:ascii="Times New Roman" w:hAnsi="Times New Roman"/>
          <w:color w:val="000000" w:themeColor="text1"/>
          <w:sz w:val="24"/>
          <w:rPrChange w:id="3728" w:author="User" w:date="2012-11-18T09:33:00Z">
            <w:rPr>
              <w:rFonts w:ascii="Times New Roman" w:hAnsi="Times New Roman"/>
            </w:rPr>
          </w:rPrChange>
        </w:rPr>
        <w:t>The reason for the limited DSR potential is unclear</w:t>
      </w:r>
      <w:r w:rsidR="00DA408C" w:rsidRPr="001C287A">
        <w:rPr>
          <w:rFonts w:ascii="Times New Roman" w:hAnsi="Times New Roman"/>
          <w:color w:val="000000" w:themeColor="text1"/>
          <w:sz w:val="24"/>
          <w:rPrChange w:id="3729" w:author="User" w:date="2012-11-18T09:33:00Z">
            <w:rPr>
              <w:rFonts w:ascii="Times New Roman" w:hAnsi="Times New Roman"/>
            </w:rPr>
          </w:rPrChange>
        </w:rPr>
        <w:t xml:space="preserve">, although it is </w:t>
      </w:r>
      <w:r w:rsidR="008C2438" w:rsidRPr="001C287A">
        <w:rPr>
          <w:rFonts w:ascii="Times New Roman" w:hAnsi="Times New Roman"/>
          <w:color w:val="000000" w:themeColor="text1"/>
          <w:sz w:val="24"/>
          <w:rPrChange w:id="3730" w:author="User" w:date="2012-11-18T09:33:00Z">
            <w:rPr>
              <w:rFonts w:ascii="Times New Roman" w:hAnsi="Times New Roman"/>
            </w:rPr>
          </w:rPrChange>
        </w:rPr>
        <w:t>possibil</w:t>
      </w:r>
      <w:r w:rsidR="00DA408C" w:rsidRPr="001C287A">
        <w:rPr>
          <w:rFonts w:ascii="Times New Roman" w:hAnsi="Times New Roman"/>
          <w:color w:val="000000" w:themeColor="text1"/>
          <w:sz w:val="24"/>
          <w:rPrChange w:id="3731" w:author="User" w:date="2012-11-18T09:33:00Z">
            <w:rPr>
              <w:rFonts w:ascii="Times New Roman" w:hAnsi="Times New Roman"/>
            </w:rPr>
          </w:rPrChange>
        </w:rPr>
        <w:t>e that</w:t>
      </w:r>
      <w:r w:rsidR="008C2438" w:rsidRPr="001C287A">
        <w:rPr>
          <w:rFonts w:ascii="Times New Roman" w:hAnsi="Times New Roman"/>
          <w:color w:val="000000" w:themeColor="text1"/>
          <w:sz w:val="24"/>
          <w:rPrChange w:id="3732" w:author="User" w:date="2012-11-18T09:33:00Z">
            <w:rPr>
              <w:rFonts w:ascii="Times New Roman" w:hAnsi="Times New Roman"/>
            </w:rPr>
          </w:rPrChange>
        </w:rPr>
        <w:t xml:space="preserve"> the high salinity, transient oxygenation or positive </w:t>
      </w:r>
      <w:del w:id="3733" w:author="User" w:date="2012-11-18T09:33:00Z">
        <w:r w:rsidR="008C2438">
          <w:rPr>
            <w:rFonts w:ascii="Times New Roman" w:hAnsi="Times New Roman" w:cs="Times New Roman"/>
          </w:rPr>
          <w:delText>electropotential</w:delText>
        </w:r>
      </w:del>
      <w:ins w:id="3734" w:author="User" w:date="2012-11-18T09:33:00Z">
        <w:r w:rsidR="008C2438" w:rsidRPr="001C287A">
          <w:rPr>
            <w:rFonts w:ascii="Times New Roman" w:hAnsi="Times New Roman" w:cs="Times New Roman"/>
            <w:color w:val="000000" w:themeColor="text1"/>
            <w:sz w:val="24"/>
            <w:szCs w:val="24"/>
          </w:rPr>
          <w:t>electro</w:t>
        </w:r>
        <w:r w:rsidR="00DC6E21">
          <w:rPr>
            <w:rFonts w:ascii="Times New Roman" w:hAnsi="Times New Roman" w:cs="Times New Roman"/>
            <w:color w:val="000000" w:themeColor="text1"/>
            <w:sz w:val="24"/>
            <w:szCs w:val="24"/>
          </w:rPr>
          <w:t>-</w:t>
        </w:r>
        <w:r w:rsidR="008C2438" w:rsidRPr="001C287A">
          <w:rPr>
            <w:rFonts w:ascii="Times New Roman" w:hAnsi="Times New Roman" w:cs="Times New Roman"/>
            <w:color w:val="000000" w:themeColor="text1"/>
            <w:sz w:val="24"/>
            <w:szCs w:val="24"/>
          </w:rPr>
          <w:t>potential</w:t>
        </w:r>
      </w:ins>
      <w:r w:rsidR="00DA408C" w:rsidRPr="001C287A">
        <w:rPr>
          <w:rFonts w:ascii="Times New Roman" w:hAnsi="Times New Roman"/>
          <w:color w:val="000000" w:themeColor="text1"/>
          <w:sz w:val="24"/>
          <w:rPrChange w:id="3735" w:author="User" w:date="2012-11-18T09:33:00Z">
            <w:rPr>
              <w:rFonts w:ascii="Times New Roman" w:hAnsi="Times New Roman"/>
            </w:rPr>
          </w:rPrChange>
        </w:rPr>
        <w:t xml:space="preserve"> inhibit microorganisms from performing DSR, and hence colonizing th</w:t>
      </w:r>
      <w:r w:rsidR="00FC56B8" w:rsidRPr="001C287A">
        <w:rPr>
          <w:rFonts w:ascii="Times New Roman" w:hAnsi="Times New Roman"/>
          <w:color w:val="000000" w:themeColor="text1"/>
          <w:sz w:val="24"/>
          <w:rPrChange w:id="3736" w:author="User" w:date="2012-11-18T09:33:00Z">
            <w:rPr>
              <w:rFonts w:ascii="Times New Roman" w:hAnsi="Times New Roman"/>
            </w:rPr>
          </w:rPrChange>
        </w:rPr>
        <w:t>e deep</w:t>
      </w:r>
      <w:r w:rsidR="00DA408C" w:rsidRPr="001C287A">
        <w:rPr>
          <w:rFonts w:ascii="Times New Roman" w:hAnsi="Times New Roman"/>
          <w:color w:val="000000" w:themeColor="text1"/>
          <w:sz w:val="24"/>
          <w:rPrChange w:id="3737" w:author="User" w:date="2012-11-18T09:33:00Z">
            <w:rPr>
              <w:rFonts w:ascii="Times New Roman" w:hAnsi="Times New Roman"/>
            </w:rPr>
          </w:rPrChange>
        </w:rPr>
        <w:t xml:space="preserve"> zone of the lake</w:t>
      </w:r>
      <w:r w:rsidR="008C2438" w:rsidRPr="001C287A">
        <w:rPr>
          <w:rFonts w:ascii="Times New Roman" w:hAnsi="Times New Roman"/>
          <w:color w:val="000000" w:themeColor="text1"/>
          <w:sz w:val="24"/>
          <w:rPrChange w:id="3738" w:author="User" w:date="2012-11-18T09:33:00Z">
            <w:rPr>
              <w:rFonts w:ascii="Times New Roman" w:hAnsi="Times New Roman"/>
            </w:rPr>
          </w:rPrChange>
        </w:rPr>
        <w:t>.</w:t>
      </w:r>
      <w:r w:rsidR="006B1924" w:rsidRPr="001C287A">
        <w:rPr>
          <w:rFonts w:ascii="Times New Roman" w:hAnsi="Times New Roman"/>
          <w:color w:val="000000" w:themeColor="text1"/>
          <w:sz w:val="24"/>
          <w:rPrChange w:id="3739" w:author="User" w:date="2012-11-18T09:33:00Z">
            <w:rPr>
              <w:rFonts w:ascii="Times New Roman" w:hAnsi="Times New Roman"/>
            </w:rPr>
          </w:rPrChange>
        </w:rPr>
        <w:t xml:space="preserve"> </w:t>
      </w:r>
      <w:r w:rsidR="00DA408C" w:rsidRPr="001C287A">
        <w:rPr>
          <w:rFonts w:ascii="Times New Roman" w:hAnsi="Times New Roman"/>
          <w:color w:val="000000" w:themeColor="text1"/>
          <w:sz w:val="24"/>
          <w:rPrChange w:id="3740" w:author="User" w:date="2012-11-18T09:33:00Z">
            <w:rPr>
              <w:rFonts w:ascii="Times New Roman" w:hAnsi="Times New Roman"/>
            </w:rPr>
          </w:rPrChange>
        </w:rPr>
        <w:t>It is also likely that the l</w:t>
      </w:r>
      <w:r w:rsidR="00DC09B3" w:rsidRPr="001C287A">
        <w:rPr>
          <w:rFonts w:ascii="Times New Roman" w:hAnsi="Times New Roman"/>
          <w:color w:val="000000" w:themeColor="text1"/>
          <w:sz w:val="24"/>
          <w:rPrChange w:id="3741" w:author="User" w:date="2012-11-18T09:33:00Z">
            <w:rPr>
              <w:rFonts w:ascii="Times New Roman" w:hAnsi="Times New Roman"/>
            </w:rPr>
          </w:rPrChange>
        </w:rPr>
        <w:t>ack of dissimilatory sulfur cycling contribute</w:t>
      </w:r>
      <w:r w:rsidR="00DA408C" w:rsidRPr="001C287A">
        <w:rPr>
          <w:rFonts w:ascii="Times New Roman" w:hAnsi="Times New Roman"/>
          <w:color w:val="000000" w:themeColor="text1"/>
          <w:sz w:val="24"/>
          <w:rPrChange w:id="3742" w:author="User" w:date="2012-11-18T09:33:00Z">
            <w:rPr>
              <w:rFonts w:ascii="Times New Roman" w:hAnsi="Times New Roman"/>
            </w:rPr>
          </w:rPrChange>
        </w:rPr>
        <w:t>s</w:t>
      </w:r>
      <w:r w:rsidR="00DC09B3" w:rsidRPr="001C287A">
        <w:rPr>
          <w:rFonts w:ascii="Times New Roman" w:hAnsi="Times New Roman"/>
          <w:color w:val="000000" w:themeColor="text1"/>
          <w:sz w:val="24"/>
          <w:rPrChange w:id="3743" w:author="User" w:date="2012-11-18T09:33:00Z">
            <w:rPr>
              <w:rFonts w:ascii="Times New Roman" w:hAnsi="Times New Roman"/>
            </w:rPr>
          </w:rPrChange>
        </w:rPr>
        <w:t xml:space="preserve"> to the </w:t>
      </w:r>
      <w:r w:rsidR="00DA408C" w:rsidRPr="001C287A">
        <w:rPr>
          <w:rFonts w:ascii="Times New Roman" w:hAnsi="Times New Roman"/>
          <w:color w:val="000000" w:themeColor="text1"/>
          <w:sz w:val="24"/>
          <w:rPrChange w:id="3744" w:author="User" w:date="2012-11-18T09:33:00Z">
            <w:rPr>
              <w:rFonts w:ascii="Times New Roman" w:hAnsi="Times New Roman"/>
            </w:rPr>
          </w:rPrChange>
        </w:rPr>
        <w:t xml:space="preserve">accumulation </w:t>
      </w:r>
      <w:r w:rsidR="003055BF" w:rsidRPr="001C287A">
        <w:rPr>
          <w:rFonts w:ascii="Times New Roman" w:hAnsi="Times New Roman"/>
          <w:color w:val="000000" w:themeColor="text1"/>
          <w:sz w:val="24"/>
          <w:rPrChange w:id="3745" w:author="User" w:date="2012-11-18T09:33:00Z">
            <w:rPr>
              <w:rFonts w:ascii="Times New Roman" w:hAnsi="Times New Roman"/>
            </w:rPr>
          </w:rPrChange>
        </w:rPr>
        <w:t xml:space="preserve">of DMS and DMSP </w:t>
      </w:r>
      <w:r w:rsidR="00DC09B3" w:rsidRPr="001C287A">
        <w:rPr>
          <w:rFonts w:ascii="Times New Roman" w:hAnsi="Times New Roman"/>
          <w:color w:val="000000" w:themeColor="text1"/>
          <w:sz w:val="24"/>
          <w:rPrChange w:id="3746" w:author="User" w:date="2012-11-18T09:33:00Z">
            <w:rPr>
              <w:rFonts w:ascii="Times New Roman" w:hAnsi="Times New Roman"/>
            </w:rPr>
          </w:rPrChange>
        </w:rPr>
        <w:t>in Organic Lake</w:t>
      </w:r>
      <w:r w:rsidR="006B1924" w:rsidRPr="001C287A">
        <w:rPr>
          <w:rFonts w:ascii="Times New Roman" w:hAnsi="Times New Roman"/>
          <w:color w:val="000000" w:themeColor="text1"/>
          <w:sz w:val="24"/>
          <w:rPrChange w:id="3747" w:author="User" w:date="2012-11-18T09:33:00Z">
            <w:rPr>
              <w:rFonts w:ascii="Times New Roman" w:hAnsi="Times New Roman"/>
            </w:rPr>
          </w:rPrChange>
        </w:rPr>
        <w:t xml:space="preserve"> in the deep zone</w:t>
      </w:r>
      <w:r w:rsidR="00DC09B3" w:rsidRPr="001C287A">
        <w:rPr>
          <w:rFonts w:ascii="Times New Roman" w:hAnsi="Times New Roman"/>
          <w:color w:val="000000" w:themeColor="text1"/>
          <w:sz w:val="24"/>
          <w:rPrChange w:id="3748" w:author="User" w:date="2012-11-18T09:33:00Z">
            <w:rPr>
              <w:rFonts w:ascii="Times New Roman" w:hAnsi="Times New Roman"/>
            </w:rPr>
          </w:rPrChange>
        </w:rPr>
        <w:t>.</w:t>
      </w:r>
      <w:r w:rsidR="006B1924" w:rsidRPr="001C287A">
        <w:rPr>
          <w:rFonts w:ascii="Times New Roman" w:hAnsi="Times New Roman"/>
          <w:color w:val="000000" w:themeColor="text1"/>
          <w:sz w:val="24"/>
          <w:rPrChange w:id="3749" w:author="User" w:date="2012-11-18T09:33:00Z">
            <w:rPr>
              <w:rFonts w:ascii="Times New Roman" w:hAnsi="Times New Roman"/>
            </w:rPr>
          </w:rPrChange>
        </w:rPr>
        <w:t xml:space="preserve"> In the upper mixed zone, DMS could potentially be oxidized as a carbon and energy source or utilized as an electron donor by sulfur-oxidizing autotrophs (Schäfer </w:t>
      </w:r>
      <w:r w:rsidR="006B1924" w:rsidRPr="001C287A">
        <w:rPr>
          <w:rFonts w:ascii="Times New Roman" w:hAnsi="Times New Roman"/>
          <w:i/>
          <w:color w:val="000000" w:themeColor="text1"/>
          <w:sz w:val="24"/>
          <w:rPrChange w:id="3750" w:author="User" w:date="2012-11-18T09:33:00Z">
            <w:rPr>
              <w:rFonts w:ascii="Times New Roman" w:hAnsi="Times New Roman"/>
              <w:i/>
            </w:rPr>
          </w:rPrChange>
        </w:rPr>
        <w:t>et al.</w:t>
      </w:r>
      <w:r w:rsidR="006B1924" w:rsidRPr="001C287A">
        <w:rPr>
          <w:rFonts w:ascii="Times New Roman" w:hAnsi="Times New Roman"/>
          <w:color w:val="000000" w:themeColor="text1"/>
          <w:sz w:val="24"/>
          <w:rPrChange w:id="3751" w:author="User" w:date="2012-11-18T09:33:00Z">
            <w:rPr>
              <w:rFonts w:ascii="Times New Roman" w:hAnsi="Times New Roman"/>
            </w:rPr>
          </w:rPrChange>
        </w:rPr>
        <w:t xml:space="preserve">, 2010). In anoxic zones, methanogenic </w:t>
      </w:r>
      <w:r w:rsidR="006B1924" w:rsidRPr="00DC6E21">
        <w:rPr>
          <w:rFonts w:ascii="Times New Roman" w:hAnsi="Times New Roman"/>
          <w:i/>
          <w:color w:val="000000" w:themeColor="text1"/>
          <w:sz w:val="24"/>
          <w:rPrChange w:id="3752" w:author="User" w:date="2012-11-18T09:33:00Z">
            <w:rPr>
              <w:rFonts w:ascii="Times New Roman" w:hAnsi="Times New Roman"/>
            </w:rPr>
          </w:rPrChange>
        </w:rPr>
        <w:t>Archaea</w:t>
      </w:r>
      <w:r w:rsidR="006B1924" w:rsidRPr="001C287A">
        <w:rPr>
          <w:rFonts w:ascii="Times New Roman" w:hAnsi="Times New Roman"/>
          <w:color w:val="000000" w:themeColor="text1"/>
          <w:sz w:val="24"/>
          <w:rPrChange w:id="3753" w:author="User" w:date="2012-11-18T09:33:00Z">
            <w:rPr>
              <w:rFonts w:ascii="Times New Roman" w:hAnsi="Times New Roman"/>
            </w:rPr>
          </w:rPrChange>
        </w:rPr>
        <w:t xml:space="preserve"> or sulfate-reducing bacteria are the main organisms known to break down DMS (*Scholten </w:t>
      </w:r>
      <w:r w:rsidR="006B1924" w:rsidRPr="001C287A">
        <w:rPr>
          <w:rFonts w:ascii="Times New Roman" w:hAnsi="Times New Roman"/>
          <w:i/>
          <w:color w:val="000000" w:themeColor="text1"/>
          <w:sz w:val="24"/>
          <w:rPrChange w:id="3754" w:author="User" w:date="2012-11-18T09:33:00Z">
            <w:rPr>
              <w:rFonts w:ascii="Times New Roman" w:hAnsi="Times New Roman"/>
              <w:i/>
            </w:rPr>
          </w:rPrChange>
        </w:rPr>
        <w:t>et al.</w:t>
      </w:r>
      <w:r w:rsidR="006B1924" w:rsidRPr="001C287A">
        <w:rPr>
          <w:rFonts w:ascii="Times New Roman" w:hAnsi="Times New Roman"/>
          <w:color w:val="000000" w:themeColor="text1"/>
          <w:sz w:val="24"/>
          <w:rPrChange w:id="3755" w:author="User" w:date="2012-11-18T09:33:00Z">
            <w:rPr>
              <w:rFonts w:ascii="Times New Roman" w:hAnsi="Times New Roman"/>
            </w:rPr>
          </w:rPrChange>
        </w:rPr>
        <w:t xml:space="preserve">, 2003 or Schäfer </w:t>
      </w:r>
      <w:r w:rsidR="006B1924" w:rsidRPr="001C287A">
        <w:rPr>
          <w:rFonts w:ascii="Times New Roman" w:hAnsi="Times New Roman"/>
          <w:i/>
          <w:color w:val="000000" w:themeColor="text1"/>
          <w:sz w:val="24"/>
          <w:rPrChange w:id="3756" w:author="User" w:date="2012-11-18T09:33:00Z">
            <w:rPr>
              <w:rFonts w:ascii="Times New Roman" w:hAnsi="Times New Roman"/>
              <w:i/>
            </w:rPr>
          </w:rPrChange>
        </w:rPr>
        <w:t>et al.</w:t>
      </w:r>
      <w:r w:rsidR="006B1924" w:rsidRPr="001C287A">
        <w:rPr>
          <w:rFonts w:ascii="Times New Roman" w:hAnsi="Times New Roman"/>
          <w:color w:val="000000" w:themeColor="text1"/>
          <w:sz w:val="24"/>
          <w:rPrChange w:id="3757" w:author="User" w:date="2012-11-18T09:33:00Z">
            <w:rPr>
              <w:rFonts w:ascii="Times New Roman" w:hAnsi="Times New Roman"/>
            </w:rPr>
          </w:rPrChange>
        </w:rPr>
        <w:t xml:space="preserve">, 2008). However, the very low dissimilatory sulfur conversion potential in the deep zone coupled with the relatively stagnant waters would likely minimize DMS oxidation and </w:t>
      </w:r>
      <w:r w:rsidR="0025465E" w:rsidRPr="001C287A">
        <w:rPr>
          <w:rFonts w:ascii="Times New Roman" w:hAnsi="Times New Roman"/>
          <w:color w:val="000000" w:themeColor="text1"/>
          <w:sz w:val="24"/>
          <w:rPrChange w:id="3758" w:author="User" w:date="2012-11-18T09:33:00Z">
            <w:rPr>
              <w:rFonts w:ascii="Times New Roman" w:hAnsi="Times New Roman"/>
            </w:rPr>
          </w:rPrChange>
        </w:rPr>
        <w:t>loss by ventilation.</w:t>
      </w:r>
      <w:r w:rsidR="006B1924" w:rsidRPr="001C287A">
        <w:rPr>
          <w:rFonts w:ascii="Times New Roman" w:hAnsi="Times New Roman"/>
          <w:color w:val="000000" w:themeColor="text1"/>
          <w:sz w:val="24"/>
          <w:rPrChange w:id="3759" w:author="User" w:date="2012-11-18T09:33:00Z">
            <w:rPr>
              <w:rFonts w:ascii="Times New Roman" w:hAnsi="Times New Roman"/>
            </w:rPr>
          </w:rPrChange>
        </w:rPr>
        <w:t xml:space="preserve"> DMS would therefore be expected to accumulate in the deep zone.</w:t>
      </w:r>
    </w:p>
    <w:p w14:paraId="3CE3E897" w14:textId="2DFB25D7" w:rsidR="00C67EB5" w:rsidRDefault="001E264A" w:rsidP="009A22D7">
      <w:pPr>
        <w:spacing w:after="0" w:line="240" w:lineRule="auto"/>
        <w:ind w:firstLine="426"/>
        <w:rPr>
          <w:rFonts w:ascii="Times New Roman" w:hAnsi="Times New Roman"/>
          <w:color w:val="000000" w:themeColor="text1"/>
          <w:sz w:val="24"/>
          <w:rPrChange w:id="3760" w:author="User" w:date="2012-11-18T09:33:00Z">
            <w:rPr>
              <w:rFonts w:ascii="Times New Roman" w:hAnsi="Times New Roman"/>
            </w:rPr>
          </w:rPrChange>
        </w:rPr>
        <w:pPrChange w:id="3761" w:author="User" w:date="2012-11-18T09:33:00Z">
          <w:pPr>
            <w:spacing w:line="240" w:lineRule="auto"/>
            <w:jc w:val="both"/>
          </w:pPr>
        </w:pPrChange>
      </w:pPr>
      <w:r w:rsidRPr="001C287A">
        <w:rPr>
          <w:rFonts w:ascii="Times New Roman" w:hAnsi="Times New Roman"/>
          <w:color w:val="000000" w:themeColor="text1"/>
          <w:sz w:val="24"/>
          <w:rPrChange w:id="3762" w:author="User" w:date="2012-11-18T09:33:00Z">
            <w:rPr>
              <w:rFonts w:ascii="Times New Roman" w:hAnsi="Times New Roman"/>
            </w:rPr>
          </w:rPrChange>
        </w:rPr>
        <w:t xml:space="preserve">To determine the source of high DMS in the bottom waters of Organic Lake, the </w:t>
      </w:r>
      <w:r w:rsidR="00D31E53" w:rsidRPr="001C287A">
        <w:rPr>
          <w:rFonts w:ascii="Times New Roman" w:hAnsi="Times New Roman"/>
          <w:color w:val="000000" w:themeColor="text1"/>
          <w:sz w:val="24"/>
          <w:rPrChange w:id="3763" w:author="User" w:date="2012-11-18T09:33:00Z">
            <w:rPr>
              <w:rFonts w:ascii="Times New Roman" w:hAnsi="Times New Roman"/>
            </w:rPr>
          </w:rPrChange>
        </w:rPr>
        <w:t>genes</w:t>
      </w:r>
      <w:r w:rsidR="00EB0FFC" w:rsidRPr="001C287A">
        <w:rPr>
          <w:rFonts w:ascii="Times New Roman" w:hAnsi="Times New Roman"/>
          <w:color w:val="000000" w:themeColor="text1"/>
          <w:sz w:val="24"/>
          <w:rPrChange w:id="3764" w:author="User" w:date="2012-11-18T09:33:00Z">
            <w:rPr>
              <w:rFonts w:ascii="Times New Roman" w:hAnsi="Times New Roman"/>
            </w:rPr>
          </w:rPrChange>
        </w:rPr>
        <w:t xml:space="preserve"> involved in DMS formation</w:t>
      </w:r>
      <w:r w:rsidR="0025465E" w:rsidRPr="001C287A">
        <w:rPr>
          <w:rFonts w:ascii="Times New Roman" w:hAnsi="Times New Roman"/>
          <w:color w:val="000000" w:themeColor="text1"/>
          <w:sz w:val="24"/>
          <w:rPrChange w:id="3765" w:author="User" w:date="2012-11-18T09:33:00Z">
            <w:rPr>
              <w:rFonts w:ascii="Times New Roman" w:hAnsi="Times New Roman"/>
            </w:rPr>
          </w:rPrChange>
        </w:rPr>
        <w:t xml:space="preserve"> </w:t>
      </w:r>
      <w:r w:rsidR="00D31E53" w:rsidRPr="001C287A">
        <w:rPr>
          <w:rFonts w:ascii="Times New Roman" w:hAnsi="Times New Roman"/>
          <w:color w:val="000000" w:themeColor="text1"/>
          <w:sz w:val="24"/>
          <w:rPrChange w:id="3766" w:author="User" w:date="2012-11-18T09:33:00Z">
            <w:rPr>
              <w:rFonts w:ascii="Times New Roman" w:hAnsi="Times New Roman"/>
            </w:rPr>
          </w:rPrChange>
        </w:rPr>
        <w:t>were surveyed</w:t>
      </w:r>
      <w:r w:rsidRPr="001C287A">
        <w:rPr>
          <w:rFonts w:ascii="Times New Roman" w:hAnsi="Times New Roman"/>
          <w:color w:val="000000" w:themeColor="text1"/>
          <w:sz w:val="24"/>
          <w:rPrChange w:id="3767" w:author="User" w:date="2012-11-18T09:33:00Z">
            <w:rPr>
              <w:rFonts w:ascii="Times New Roman" w:hAnsi="Times New Roman"/>
            </w:rPr>
          </w:rPrChange>
        </w:rPr>
        <w:t>.</w:t>
      </w:r>
      <w:ins w:id="3768" w:author="User" w:date="2012-11-18T09:33:00Z">
        <w:r w:rsidR="00DC6E21">
          <w:rPr>
            <w:rFonts w:ascii="Times New Roman" w:hAnsi="Times New Roman" w:cs="Times New Roman"/>
            <w:color w:val="000000" w:themeColor="text1"/>
            <w:sz w:val="24"/>
            <w:szCs w:val="24"/>
          </w:rPr>
          <w:t xml:space="preserve"> </w:t>
        </w:r>
      </w:ins>
      <w:r w:rsidR="00254C1E" w:rsidRPr="001C287A">
        <w:rPr>
          <w:rFonts w:ascii="Times New Roman" w:hAnsi="Times New Roman"/>
          <w:color w:val="000000" w:themeColor="text1"/>
          <w:sz w:val="24"/>
          <w:rPrChange w:id="3769" w:author="User" w:date="2012-11-18T09:33:00Z">
            <w:rPr>
              <w:rFonts w:ascii="Times New Roman" w:hAnsi="Times New Roman"/>
            </w:rPr>
          </w:rPrChange>
        </w:rPr>
        <w:t xml:space="preserve">Genes for DMSP </w:t>
      </w:r>
      <w:del w:id="3770" w:author="User" w:date="2012-11-18T09:33:00Z">
        <w:r w:rsidR="00254C1E">
          <w:rPr>
            <w:rFonts w:ascii="Times New Roman" w:hAnsi="Times New Roman" w:cs="Times New Roman"/>
          </w:rPr>
          <w:delText>lyases</w:delText>
        </w:r>
        <w:r w:rsidR="0095297C">
          <w:rPr>
            <w:rFonts w:ascii="Times New Roman" w:hAnsi="Times New Roman" w:cs="Times New Roman"/>
            <w:i/>
          </w:rPr>
          <w:delText>dddD</w:delText>
        </w:r>
      </w:del>
      <w:ins w:id="3771" w:author="User" w:date="2012-11-18T09:33:00Z">
        <w:r w:rsidR="00254C1E" w:rsidRPr="001C287A">
          <w:rPr>
            <w:rFonts w:ascii="Times New Roman" w:hAnsi="Times New Roman" w:cs="Times New Roman"/>
            <w:color w:val="000000" w:themeColor="text1"/>
            <w:sz w:val="24"/>
            <w:szCs w:val="24"/>
          </w:rPr>
          <w:t>lyases</w:t>
        </w:r>
        <w:r w:rsidR="00DC6E21">
          <w:rPr>
            <w:rFonts w:ascii="Times New Roman" w:hAnsi="Times New Roman" w:cs="Times New Roman"/>
            <w:color w:val="000000" w:themeColor="text1"/>
            <w:sz w:val="24"/>
            <w:szCs w:val="24"/>
          </w:rPr>
          <w:t xml:space="preserve"> </w:t>
        </w:r>
        <w:r w:rsidR="0095297C" w:rsidRPr="001C287A">
          <w:rPr>
            <w:rFonts w:ascii="Times New Roman" w:hAnsi="Times New Roman" w:cs="Times New Roman"/>
            <w:i/>
            <w:color w:val="000000" w:themeColor="text1"/>
            <w:sz w:val="24"/>
            <w:szCs w:val="24"/>
          </w:rPr>
          <w:t>dddD</w:t>
        </w:r>
      </w:ins>
      <w:r w:rsidR="005942CF" w:rsidRPr="001C287A">
        <w:rPr>
          <w:rFonts w:ascii="Times New Roman" w:hAnsi="Times New Roman"/>
          <w:color w:val="000000" w:themeColor="text1"/>
          <w:sz w:val="24"/>
          <w:rPrChange w:id="3772" w:author="User" w:date="2012-11-18T09:33:00Z">
            <w:rPr>
              <w:rFonts w:ascii="Times New Roman" w:hAnsi="Times New Roman"/>
            </w:rPr>
          </w:rPrChange>
        </w:rPr>
        <w:t>,</w:t>
      </w:r>
      <w:r w:rsidR="0095297C" w:rsidRPr="001C287A">
        <w:rPr>
          <w:rFonts w:ascii="Times New Roman" w:hAnsi="Times New Roman"/>
          <w:color w:val="000000" w:themeColor="text1"/>
          <w:sz w:val="24"/>
          <w:rPrChange w:id="3773" w:author="User" w:date="2012-11-18T09:33:00Z">
            <w:rPr>
              <w:rFonts w:ascii="Times New Roman" w:hAnsi="Times New Roman"/>
            </w:rPr>
          </w:rPrChange>
        </w:rPr>
        <w:t xml:space="preserve"> </w:t>
      </w:r>
      <w:r w:rsidR="0095297C" w:rsidRPr="001C287A">
        <w:rPr>
          <w:rFonts w:ascii="Times New Roman" w:hAnsi="Times New Roman"/>
          <w:i/>
          <w:color w:val="000000" w:themeColor="text1"/>
          <w:sz w:val="24"/>
          <w:rPrChange w:id="3774" w:author="User" w:date="2012-11-18T09:33:00Z">
            <w:rPr>
              <w:rFonts w:ascii="Times New Roman" w:hAnsi="Times New Roman"/>
              <w:i/>
            </w:rPr>
          </w:rPrChange>
        </w:rPr>
        <w:t>dddL</w:t>
      </w:r>
      <w:r w:rsidR="0095297C" w:rsidRPr="001C287A">
        <w:rPr>
          <w:rFonts w:ascii="Times New Roman" w:hAnsi="Times New Roman"/>
          <w:color w:val="000000" w:themeColor="text1"/>
          <w:sz w:val="24"/>
          <w:rPrChange w:id="3775" w:author="User" w:date="2012-11-18T09:33:00Z">
            <w:rPr>
              <w:rFonts w:ascii="Times New Roman" w:hAnsi="Times New Roman"/>
            </w:rPr>
          </w:rPrChange>
        </w:rPr>
        <w:t xml:space="preserve"> </w:t>
      </w:r>
      <w:r w:rsidR="005942CF" w:rsidRPr="001C287A">
        <w:rPr>
          <w:rFonts w:ascii="Times New Roman" w:hAnsi="Times New Roman"/>
          <w:color w:val="000000" w:themeColor="text1"/>
          <w:sz w:val="24"/>
          <w:rPrChange w:id="3776" w:author="User" w:date="2012-11-18T09:33:00Z">
            <w:rPr>
              <w:rFonts w:ascii="Times New Roman" w:hAnsi="Times New Roman"/>
            </w:rPr>
          </w:rPrChange>
        </w:rPr>
        <w:t>and</w:t>
      </w:r>
      <w:r w:rsidR="0095297C" w:rsidRPr="001C287A">
        <w:rPr>
          <w:rFonts w:ascii="Times New Roman" w:hAnsi="Times New Roman"/>
          <w:color w:val="000000" w:themeColor="text1"/>
          <w:sz w:val="24"/>
          <w:rPrChange w:id="3777" w:author="User" w:date="2012-11-18T09:33:00Z">
            <w:rPr>
              <w:rFonts w:ascii="Times New Roman" w:hAnsi="Times New Roman"/>
            </w:rPr>
          </w:rPrChange>
        </w:rPr>
        <w:t xml:space="preserve"> </w:t>
      </w:r>
      <w:r w:rsidR="0095297C" w:rsidRPr="001C287A">
        <w:rPr>
          <w:rFonts w:ascii="Times New Roman" w:hAnsi="Times New Roman"/>
          <w:i/>
          <w:color w:val="000000" w:themeColor="text1"/>
          <w:sz w:val="24"/>
          <w:rPrChange w:id="3778" w:author="User" w:date="2012-11-18T09:33:00Z">
            <w:rPr>
              <w:rFonts w:ascii="Times New Roman" w:hAnsi="Times New Roman"/>
              <w:i/>
            </w:rPr>
          </w:rPrChange>
        </w:rPr>
        <w:t>dddP</w:t>
      </w:r>
      <w:r w:rsidR="005942CF" w:rsidRPr="001C287A">
        <w:rPr>
          <w:rFonts w:ascii="Times New Roman" w:hAnsi="Times New Roman"/>
          <w:color w:val="000000" w:themeColor="text1"/>
          <w:sz w:val="24"/>
          <w:rPrChange w:id="3779" w:author="User" w:date="2012-11-18T09:33:00Z">
            <w:rPr>
              <w:rFonts w:ascii="Times New Roman" w:hAnsi="Times New Roman"/>
            </w:rPr>
          </w:rPrChange>
        </w:rPr>
        <w:t>, were detected in Organic Lake at levels comparable to other dominant processes such as respiration and fermentation (Figure 4C)</w:t>
      </w:r>
      <w:r w:rsidR="00461A83" w:rsidRPr="001C287A">
        <w:rPr>
          <w:rFonts w:ascii="Times New Roman" w:hAnsi="Times New Roman"/>
          <w:color w:val="000000" w:themeColor="text1"/>
          <w:sz w:val="24"/>
          <w:rPrChange w:id="3780" w:author="User" w:date="2012-11-18T09:33:00Z">
            <w:rPr>
              <w:rFonts w:ascii="Times New Roman" w:hAnsi="Times New Roman"/>
            </w:rPr>
          </w:rPrChange>
        </w:rPr>
        <w:t xml:space="preserve"> indicating </w:t>
      </w:r>
      <w:r w:rsidR="00127A02" w:rsidRPr="001C287A">
        <w:rPr>
          <w:rFonts w:ascii="Times New Roman" w:hAnsi="Times New Roman"/>
          <w:color w:val="000000" w:themeColor="text1"/>
          <w:sz w:val="24"/>
          <w:rPrChange w:id="3781" w:author="User" w:date="2012-11-18T09:33:00Z">
            <w:rPr>
              <w:rFonts w:ascii="Times New Roman" w:hAnsi="Times New Roman"/>
            </w:rPr>
          </w:rPrChange>
        </w:rPr>
        <w:t>DMSP is</w:t>
      </w:r>
      <w:r w:rsidR="00461A83" w:rsidRPr="001C287A">
        <w:rPr>
          <w:rFonts w:ascii="Times New Roman" w:hAnsi="Times New Roman"/>
          <w:color w:val="000000" w:themeColor="text1"/>
          <w:sz w:val="24"/>
          <w:rPrChange w:id="3782" w:author="User" w:date="2012-11-18T09:33:00Z">
            <w:rPr>
              <w:rFonts w:ascii="Times New Roman" w:hAnsi="Times New Roman"/>
            </w:rPr>
          </w:rPrChange>
        </w:rPr>
        <w:t xml:space="preserve"> an important </w:t>
      </w:r>
      <w:r w:rsidR="00B22A37" w:rsidRPr="001C287A">
        <w:rPr>
          <w:rFonts w:ascii="Times New Roman" w:hAnsi="Times New Roman"/>
          <w:color w:val="000000" w:themeColor="text1"/>
          <w:sz w:val="24"/>
          <w:rPrChange w:id="3783" w:author="User" w:date="2012-11-18T09:33:00Z">
            <w:rPr>
              <w:rFonts w:ascii="Times New Roman" w:hAnsi="Times New Roman"/>
            </w:rPr>
          </w:rPrChange>
        </w:rPr>
        <w:t xml:space="preserve">carbon and </w:t>
      </w:r>
      <w:r w:rsidR="00461A83" w:rsidRPr="001C287A">
        <w:rPr>
          <w:rFonts w:ascii="Times New Roman" w:hAnsi="Times New Roman"/>
          <w:color w:val="000000" w:themeColor="text1"/>
          <w:sz w:val="24"/>
          <w:rPrChange w:id="3784" w:author="User" w:date="2012-11-18T09:33:00Z">
            <w:rPr>
              <w:rFonts w:ascii="Times New Roman" w:hAnsi="Times New Roman"/>
            </w:rPr>
          </w:rPrChange>
        </w:rPr>
        <w:t>energy source in Organic Lake</w:t>
      </w:r>
      <w:r w:rsidR="005942CF" w:rsidRPr="001C287A">
        <w:rPr>
          <w:rFonts w:ascii="Times New Roman" w:hAnsi="Times New Roman"/>
          <w:color w:val="000000" w:themeColor="text1"/>
          <w:sz w:val="24"/>
          <w:rPrChange w:id="3785" w:author="User" w:date="2012-11-18T09:33:00Z">
            <w:rPr>
              <w:rFonts w:ascii="Times New Roman" w:hAnsi="Times New Roman"/>
            </w:rPr>
          </w:rPrChange>
        </w:rPr>
        <w:t xml:space="preserve">. </w:t>
      </w:r>
      <w:r w:rsidR="0095297C" w:rsidRPr="001C287A">
        <w:rPr>
          <w:rFonts w:ascii="Times New Roman" w:hAnsi="Times New Roman"/>
          <w:i/>
          <w:color w:val="000000" w:themeColor="text1"/>
          <w:sz w:val="24"/>
          <w:rPrChange w:id="3786" w:author="User" w:date="2012-11-18T09:33:00Z">
            <w:rPr>
              <w:rFonts w:ascii="Times New Roman" w:hAnsi="Times New Roman"/>
              <w:i/>
            </w:rPr>
          </w:rPrChange>
        </w:rPr>
        <w:t xml:space="preserve">dddD </w:t>
      </w:r>
      <w:r w:rsidR="00E83419" w:rsidRPr="001C287A">
        <w:rPr>
          <w:rFonts w:ascii="Times New Roman" w:hAnsi="Times New Roman"/>
          <w:color w:val="000000" w:themeColor="text1"/>
          <w:sz w:val="24"/>
          <w:rPrChange w:id="3787" w:author="User" w:date="2012-11-18T09:33:00Z">
            <w:rPr>
              <w:rFonts w:ascii="Times New Roman" w:hAnsi="Times New Roman"/>
            </w:rPr>
          </w:rPrChange>
        </w:rPr>
        <w:t xml:space="preserve">was the most abundant of the Organic Lake DMSP lyases </w:t>
      </w:r>
      <w:r w:rsidR="00127A02" w:rsidRPr="001C287A">
        <w:rPr>
          <w:rFonts w:ascii="Times New Roman" w:hAnsi="Times New Roman"/>
          <w:color w:val="000000" w:themeColor="text1"/>
          <w:sz w:val="24"/>
          <w:rPrChange w:id="3788" w:author="User" w:date="2012-11-18T09:33:00Z">
            <w:rPr>
              <w:rFonts w:ascii="Times New Roman" w:hAnsi="Times New Roman"/>
            </w:rPr>
          </w:rPrChange>
        </w:rPr>
        <w:t>(*</w:t>
      </w:r>
      <w:r w:rsidR="00E77E7A" w:rsidRPr="001C287A">
        <w:rPr>
          <w:rFonts w:ascii="Times New Roman" w:hAnsi="Times New Roman"/>
          <w:color w:val="000000" w:themeColor="text1"/>
          <w:sz w:val="24"/>
          <w:rPrChange w:id="3789" w:author="User" w:date="2012-11-18T09:33:00Z">
            <w:rPr>
              <w:rFonts w:ascii="Times New Roman" w:hAnsi="Times New Roman"/>
            </w:rPr>
          </w:rPrChange>
        </w:rPr>
        <w:t>Table 3</w:t>
      </w:r>
      <w:r w:rsidR="00127A02" w:rsidRPr="001C287A">
        <w:rPr>
          <w:rFonts w:ascii="Times New Roman" w:hAnsi="Times New Roman"/>
          <w:color w:val="000000" w:themeColor="text1"/>
          <w:sz w:val="24"/>
          <w:rPrChange w:id="3790" w:author="User" w:date="2012-11-18T09:33:00Z">
            <w:rPr>
              <w:rFonts w:ascii="Times New Roman" w:hAnsi="Times New Roman"/>
            </w:rPr>
          </w:rPrChange>
        </w:rPr>
        <w:t xml:space="preserve">) </w:t>
      </w:r>
      <w:r w:rsidR="00254C1E" w:rsidRPr="001C287A">
        <w:rPr>
          <w:rFonts w:ascii="Times New Roman" w:hAnsi="Times New Roman"/>
          <w:color w:val="000000" w:themeColor="text1"/>
          <w:sz w:val="24"/>
          <w:rPrChange w:id="3791" w:author="User" w:date="2012-11-18T09:33:00Z">
            <w:rPr>
              <w:rFonts w:ascii="Times New Roman" w:hAnsi="Times New Roman"/>
            </w:rPr>
          </w:rPrChange>
        </w:rPr>
        <w:t xml:space="preserve">and comprised </w:t>
      </w:r>
      <w:r w:rsidR="00B806A7" w:rsidRPr="001C287A">
        <w:rPr>
          <w:rFonts w:ascii="Times New Roman" w:hAnsi="Times New Roman"/>
          <w:color w:val="000000" w:themeColor="text1"/>
          <w:sz w:val="24"/>
          <w:rPrChange w:id="3792" w:author="User" w:date="2012-11-18T09:33:00Z">
            <w:rPr>
              <w:rFonts w:ascii="Times New Roman" w:hAnsi="Times New Roman"/>
            </w:rPr>
          </w:rPrChange>
        </w:rPr>
        <w:t xml:space="preserve">two main </w:t>
      </w:r>
      <w:r w:rsidR="00B60D3B" w:rsidRPr="001C287A">
        <w:rPr>
          <w:rFonts w:ascii="Times New Roman" w:hAnsi="Times New Roman"/>
          <w:color w:val="000000" w:themeColor="text1"/>
          <w:sz w:val="24"/>
          <w:rPrChange w:id="3793" w:author="User" w:date="2012-11-18T09:33:00Z">
            <w:rPr>
              <w:rFonts w:ascii="Times New Roman" w:hAnsi="Times New Roman"/>
            </w:rPr>
          </w:rPrChange>
        </w:rPr>
        <w:t>types</w:t>
      </w:r>
      <w:r w:rsidR="006B6D5D" w:rsidRPr="001C287A">
        <w:rPr>
          <w:rFonts w:ascii="Times New Roman" w:hAnsi="Times New Roman"/>
          <w:color w:val="000000" w:themeColor="text1"/>
          <w:sz w:val="24"/>
          <w:rPrChange w:id="3794" w:author="User" w:date="2012-11-18T09:33:00Z">
            <w:rPr>
              <w:rFonts w:ascii="Times New Roman" w:hAnsi="Times New Roman"/>
            </w:rPr>
          </w:rPrChange>
        </w:rPr>
        <w:t xml:space="preserve">: </w:t>
      </w:r>
      <w:commentRangeStart w:id="3795"/>
      <w:r w:rsidR="00084612" w:rsidRPr="001C287A">
        <w:rPr>
          <w:rFonts w:ascii="Times New Roman" w:hAnsi="Times New Roman"/>
          <w:color w:val="000000" w:themeColor="text1"/>
          <w:sz w:val="24"/>
          <w:rPrChange w:id="3796" w:author="User" w:date="2012-11-18T09:33:00Z">
            <w:rPr>
              <w:rFonts w:ascii="Times New Roman" w:hAnsi="Times New Roman"/>
            </w:rPr>
          </w:rPrChange>
        </w:rPr>
        <w:t xml:space="preserve">MAR-dddD </w:t>
      </w:r>
      <w:r w:rsidR="006B6D5D" w:rsidRPr="001C287A">
        <w:rPr>
          <w:rFonts w:ascii="Times New Roman" w:hAnsi="Times New Roman"/>
          <w:color w:val="000000" w:themeColor="text1"/>
          <w:sz w:val="24"/>
          <w:rPrChange w:id="3797" w:author="User" w:date="2012-11-18T09:33:00Z">
            <w:rPr>
              <w:rFonts w:ascii="Times New Roman" w:hAnsi="Times New Roman"/>
            </w:rPr>
          </w:rPrChange>
        </w:rPr>
        <w:t>and</w:t>
      </w:r>
      <w:r w:rsidR="00084612" w:rsidRPr="001C287A">
        <w:rPr>
          <w:rFonts w:ascii="Times New Roman" w:hAnsi="Times New Roman"/>
          <w:color w:val="000000" w:themeColor="text1"/>
          <w:sz w:val="24"/>
          <w:rPrChange w:id="3798" w:author="User" w:date="2012-11-18T09:33:00Z">
            <w:rPr>
              <w:rFonts w:ascii="Times New Roman" w:hAnsi="Times New Roman"/>
            </w:rPr>
          </w:rPrChange>
        </w:rPr>
        <w:t xml:space="preserve"> OL-dddD</w:t>
      </w:r>
      <w:commentRangeEnd w:id="3795"/>
      <w:r w:rsidR="00866816">
        <w:rPr>
          <w:rStyle w:val="CommentReference"/>
        </w:rPr>
        <w:commentReference w:id="3795"/>
      </w:r>
      <w:r w:rsidR="00461A83" w:rsidRPr="001C287A">
        <w:rPr>
          <w:rFonts w:ascii="Times New Roman" w:hAnsi="Times New Roman"/>
          <w:color w:val="000000" w:themeColor="text1"/>
          <w:sz w:val="24"/>
          <w:rPrChange w:id="3799" w:author="User" w:date="2012-11-18T09:33:00Z">
            <w:rPr>
              <w:rFonts w:ascii="Times New Roman" w:hAnsi="Times New Roman"/>
            </w:rPr>
          </w:rPrChange>
        </w:rPr>
        <w:t xml:space="preserve"> (Figure S8</w:t>
      </w:r>
      <w:r w:rsidR="00E83419" w:rsidRPr="001C287A">
        <w:rPr>
          <w:rFonts w:ascii="Times New Roman" w:hAnsi="Times New Roman"/>
          <w:color w:val="000000" w:themeColor="text1"/>
          <w:sz w:val="24"/>
          <w:rPrChange w:id="3800" w:author="User" w:date="2012-11-18T09:33:00Z">
            <w:rPr>
              <w:rFonts w:ascii="Times New Roman" w:hAnsi="Times New Roman"/>
            </w:rPr>
          </w:rPrChange>
        </w:rPr>
        <w:t>)</w:t>
      </w:r>
      <w:r w:rsidR="00B60D3B" w:rsidRPr="001C287A">
        <w:rPr>
          <w:rFonts w:ascii="Times New Roman" w:hAnsi="Times New Roman"/>
          <w:color w:val="000000" w:themeColor="text1"/>
          <w:sz w:val="24"/>
          <w:rPrChange w:id="3801" w:author="User" w:date="2012-11-18T09:33:00Z">
            <w:rPr>
              <w:rFonts w:ascii="Times New Roman" w:hAnsi="Times New Roman"/>
            </w:rPr>
          </w:rPrChange>
        </w:rPr>
        <w:t xml:space="preserve">. </w:t>
      </w:r>
      <w:r w:rsidR="00EA0A7E" w:rsidRPr="001C287A">
        <w:rPr>
          <w:rFonts w:ascii="Times New Roman" w:hAnsi="Times New Roman"/>
          <w:color w:val="000000" w:themeColor="text1"/>
          <w:sz w:val="24"/>
          <w:rPrChange w:id="3802" w:author="User" w:date="2012-11-18T09:33:00Z">
            <w:rPr>
              <w:rFonts w:ascii="Times New Roman" w:hAnsi="Times New Roman"/>
            </w:rPr>
          </w:rPrChange>
        </w:rPr>
        <w:t xml:space="preserve">Neither </w:t>
      </w:r>
      <w:r w:rsidR="00461A83" w:rsidRPr="001C287A">
        <w:rPr>
          <w:rFonts w:ascii="Times New Roman" w:hAnsi="Times New Roman"/>
          <w:color w:val="000000" w:themeColor="text1"/>
          <w:sz w:val="24"/>
          <w:rPrChange w:id="3803" w:author="User" w:date="2012-11-18T09:33:00Z">
            <w:rPr>
              <w:rFonts w:ascii="Times New Roman" w:hAnsi="Times New Roman"/>
            </w:rPr>
          </w:rPrChange>
        </w:rPr>
        <w:t xml:space="preserve">of these </w:t>
      </w:r>
      <w:r w:rsidR="00D31E53" w:rsidRPr="001C287A">
        <w:rPr>
          <w:rFonts w:ascii="Times New Roman" w:hAnsi="Times New Roman"/>
          <w:color w:val="000000" w:themeColor="text1"/>
          <w:sz w:val="24"/>
          <w:rPrChange w:id="3804" w:author="User" w:date="2012-11-18T09:33:00Z">
            <w:rPr>
              <w:rFonts w:ascii="Times New Roman" w:hAnsi="Times New Roman"/>
            </w:rPr>
          </w:rPrChange>
        </w:rPr>
        <w:t>types</w:t>
      </w:r>
      <w:r w:rsidR="00EA0A7E" w:rsidRPr="001C287A">
        <w:rPr>
          <w:rFonts w:ascii="Times New Roman" w:hAnsi="Times New Roman"/>
          <w:color w:val="000000" w:themeColor="text1"/>
          <w:sz w:val="24"/>
          <w:rPrChange w:id="3805" w:author="User" w:date="2012-11-18T09:33:00Z">
            <w:rPr>
              <w:rFonts w:ascii="Times New Roman" w:hAnsi="Times New Roman"/>
            </w:rPr>
          </w:rPrChange>
        </w:rPr>
        <w:t xml:space="preserve"> clustered with</w:t>
      </w:r>
      <w:r w:rsidR="0095297C" w:rsidRPr="001C287A">
        <w:rPr>
          <w:rFonts w:ascii="Times New Roman" w:hAnsi="Times New Roman"/>
          <w:color w:val="000000" w:themeColor="text1"/>
          <w:sz w:val="24"/>
          <w:rPrChange w:id="3806" w:author="User" w:date="2012-11-18T09:33:00Z">
            <w:rPr>
              <w:rFonts w:ascii="Times New Roman" w:hAnsi="Times New Roman"/>
            </w:rPr>
          </w:rPrChange>
        </w:rPr>
        <w:t xml:space="preserve"> the non-functional</w:t>
      </w:r>
      <w:del w:id="3807" w:author="User" w:date="2012-11-18T09:33:00Z">
        <w:r w:rsidR="0095297C">
          <w:rPr>
            <w:rFonts w:ascii="Times New Roman" w:hAnsi="Times New Roman" w:cs="Times New Roman"/>
          </w:rPr>
          <w:delText xml:space="preserve"> </w:delText>
        </w:r>
      </w:del>
      <w:r w:rsidR="0095297C" w:rsidRPr="001C287A">
        <w:rPr>
          <w:rFonts w:ascii="Times New Roman" w:hAnsi="Times New Roman"/>
          <w:color w:val="000000" w:themeColor="text1"/>
          <w:sz w:val="24"/>
          <w:rPrChange w:id="3808" w:author="User" w:date="2012-11-18T09:33:00Z">
            <w:rPr>
              <w:rFonts w:ascii="Times New Roman" w:hAnsi="Times New Roman"/>
            </w:rPr>
          </w:rPrChange>
        </w:rPr>
        <w:t xml:space="preserve"> </w:t>
      </w:r>
      <w:r w:rsidR="00EA0A7E" w:rsidRPr="001C287A">
        <w:rPr>
          <w:rFonts w:ascii="Times New Roman" w:hAnsi="Times New Roman"/>
          <w:i/>
          <w:color w:val="000000" w:themeColor="text1"/>
          <w:sz w:val="24"/>
          <w:rPrChange w:id="3809" w:author="User" w:date="2012-11-18T09:33:00Z">
            <w:rPr>
              <w:rFonts w:ascii="Times New Roman" w:hAnsi="Times New Roman"/>
              <w:i/>
            </w:rPr>
          </w:rPrChange>
        </w:rPr>
        <w:t xml:space="preserve">Dinoroseobacteria shibae </w:t>
      </w:r>
      <w:r w:rsidR="00EA0A7E" w:rsidRPr="001C287A">
        <w:rPr>
          <w:rFonts w:ascii="Times New Roman" w:hAnsi="Times New Roman"/>
          <w:color w:val="000000" w:themeColor="text1"/>
          <w:sz w:val="24"/>
          <w:rPrChange w:id="3810" w:author="User" w:date="2012-11-18T09:33:00Z">
            <w:rPr>
              <w:rFonts w:ascii="Times New Roman" w:hAnsi="Times New Roman"/>
            </w:rPr>
          </w:rPrChange>
        </w:rPr>
        <w:t xml:space="preserve">DFL 12 and </w:t>
      </w:r>
      <w:r w:rsidR="00EA0A7E" w:rsidRPr="001C287A">
        <w:rPr>
          <w:rFonts w:ascii="Times New Roman" w:hAnsi="Times New Roman"/>
          <w:i/>
          <w:color w:val="000000" w:themeColor="text1"/>
          <w:sz w:val="24"/>
          <w:rPrChange w:id="3811" w:author="User" w:date="2012-11-18T09:33:00Z">
            <w:rPr>
              <w:rFonts w:ascii="Times New Roman" w:hAnsi="Times New Roman"/>
              <w:i/>
            </w:rPr>
          </w:rPrChange>
        </w:rPr>
        <w:t xml:space="preserve">Ruegeria pomeroyi </w:t>
      </w:r>
      <w:r w:rsidR="00EA0A7E" w:rsidRPr="001C287A">
        <w:rPr>
          <w:rFonts w:ascii="Times New Roman" w:hAnsi="Times New Roman"/>
          <w:color w:val="000000" w:themeColor="text1"/>
          <w:sz w:val="24"/>
          <w:rPrChange w:id="3812" w:author="User" w:date="2012-11-18T09:33:00Z">
            <w:rPr>
              <w:rFonts w:ascii="Times New Roman" w:hAnsi="Times New Roman"/>
            </w:rPr>
          </w:rPrChange>
        </w:rPr>
        <w:t xml:space="preserve">DSS-3 </w:t>
      </w:r>
      <w:r w:rsidR="00E77E7A" w:rsidRPr="001C287A">
        <w:rPr>
          <w:rFonts w:ascii="Times New Roman" w:hAnsi="Times New Roman"/>
          <w:color w:val="000000" w:themeColor="text1"/>
          <w:sz w:val="24"/>
          <w:rPrChange w:id="3813" w:author="User" w:date="2012-11-18T09:33:00Z">
            <w:rPr>
              <w:rFonts w:ascii="Times New Roman" w:hAnsi="Times New Roman"/>
            </w:rPr>
          </w:rPrChange>
        </w:rPr>
        <w:t xml:space="preserve">(Todd </w:t>
      </w:r>
      <w:r w:rsidR="00E77E7A" w:rsidRPr="001C287A">
        <w:rPr>
          <w:rFonts w:ascii="Times New Roman" w:hAnsi="Times New Roman"/>
          <w:i/>
          <w:color w:val="000000" w:themeColor="text1"/>
          <w:sz w:val="24"/>
          <w:rPrChange w:id="3814" w:author="User" w:date="2012-11-18T09:33:00Z">
            <w:rPr>
              <w:rFonts w:ascii="Times New Roman" w:hAnsi="Times New Roman"/>
              <w:i/>
            </w:rPr>
          </w:rPrChange>
        </w:rPr>
        <w:t>et al.</w:t>
      </w:r>
      <w:r w:rsidR="00E77E7A" w:rsidRPr="001C287A">
        <w:rPr>
          <w:rFonts w:ascii="Times New Roman" w:hAnsi="Times New Roman"/>
          <w:color w:val="000000" w:themeColor="text1"/>
          <w:sz w:val="24"/>
          <w:rPrChange w:id="3815" w:author="User" w:date="2012-11-18T09:33:00Z">
            <w:rPr>
              <w:rFonts w:ascii="Times New Roman" w:hAnsi="Times New Roman"/>
            </w:rPr>
          </w:rPrChange>
        </w:rPr>
        <w:t xml:space="preserve">, 2011) </w:t>
      </w:r>
      <w:r w:rsidR="00EA0A7E" w:rsidRPr="001C287A">
        <w:rPr>
          <w:rFonts w:ascii="Times New Roman" w:hAnsi="Times New Roman"/>
          <w:color w:val="000000" w:themeColor="text1"/>
          <w:sz w:val="24"/>
          <w:rPrChange w:id="3816" w:author="User" w:date="2012-11-18T09:33:00Z">
            <w:rPr>
              <w:rFonts w:ascii="Times New Roman" w:hAnsi="Times New Roman"/>
            </w:rPr>
          </w:rPrChange>
        </w:rPr>
        <w:t>or carnitine coenzyme A transferase outgroups</w:t>
      </w:r>
      <w:r w:rsidR="00D31E53" w:rsidRPr="001C287A">
        <w:rPr>
          <w:rFonts w:ascii="Times New Roman" w:hAnsi="Times New Roman"/>
          <w:color w:val="000000" w:themeColor="text1"/>
          <w:sz w:val="24"/>
          <w:rPrChange w:id="3817" w:author="User" w:date="2012-11-18T09:33:00Z">
            <w:rPr>
              <w:rFonts w:ascii="Times New Roman" w:hAnsi="Times New Roman"/>
            </w:rPr>
          </w:rPrChange>
        </w:rPr>
        <w:t>,</w:t>
      </w:r>
      <w:r w:rsidR="00E77E7A" w:rsidRPr="001C287A">
        <w:rPr>
          <w:rFonts w:ascii="Times New Roman" w:hAnsi="Times New Roman"/>
          <w:color w:val="000000" w:themeColor="text1"/>
          <w:sz w:val="24"/>
          <w:rPrChange w:id="3818" w:author="User" w:date="2012-11-18T09:33:00Z">
            <w:rPr>
              <w:rFonts w:ascii="Times New Roman" w:hAnsi="Times New Roman"/>
            </w:rPr>
          </w:rPrChange>
        </w:rPr>
        <w:t xml:space="preserve"> </w:t>
      </w:r>
      <w:r w:rsidR="00D31E53" w:rsidRPr="001C287A">
        <w:rPr>
          <w:rFonts w:ascii="Times New Roman" w:hAnsi="Times New Roman"/>
          <w:color w:val="000000" w:themeColor="text1"/>
          <w:sz w:val="24"/>
          <w:rPrChange w:id="3819" w:author="User" w:date="2012-11-18T09:33:00Z">
            <w:rPr>
              <w:rFonts w:ascii="Times New Roman" w:hAnsi="Times New Roman"/>
            </w:rPr>
          </w:rPrChange>
        </w:rPr>
        <w:t xml:space="preserve">thereby </w:t>
      </w:r>
      <w:r w:rsidR="00051CB6" w:rsidRPr="001C287A">
        <w:rPr>
          <w:rFonts w:ascii="Times New Roman" w:hAnsi="Times New Roman"/>
          <w:color w:val="000000" w:themeColor="text1"/>
          <w:sz w:val="24"/>
          <w:rPrChange w:id="3820" w:author="User" w:date="2012-11-18T09:33:00Z">
            <w:rPr>
              <w:rFonts w:ascii="Times New Roman" w:hAnsi="Times New Roman"/>
            </w:rPr>
          </w:rPrChange>
        </w:rPr>
        <w:t xml:space="preserve">providing </w:t>
      </w:r>
      <w:r w:rsidR="00461A83" w:rsidRPr="001C287A">
        <w:rPr>
          <w:rFonts w:ascii="Times New Roman" w:hAnsi="Times New Roman"/>
          <w:color w:val="000000" w:themeColor="text1"/>
          <w:sz w:val="24"/>
          <w:rPrChange w:id="3821" w:author="User" w:date="2012-11-18T09:33:00Z">
            <w:rPr>
              <w:rFonts w:ascii="Times New Roman" w:hAnsi="Times New Roman"/>
            </w:rPr>
          </w:rPrChange>
        </w:rPr>
        <w:t>support</w:t>
      </w:r>
      <w:r w:rsidR="00051CB6" w:rsidRPr="001C287A">
        <w:rPr>
          <w:rFonts w:ascii="Times New Roman" w:hAnsi="Times New Roman"/>
          <w:color w:val="000000" w:themeColor="text1"/>
          <w:sz w:val="24"/>
          <w:rPrChange w:id="3822" w:author="User" w:date="2012-11-18T09:33:00Z">
            <w:rPr>
              <w:rFonts w:ascii="Times New Roman" w:hAnsi="Times New Roman"/>
            </w:rPr>
          </w:rPrChange>
        </w:rPr>
        <w:t xml:space="preserve"> for</w:t>
      </w:r>
      <w:r w:rsidR="00EA0A7E" w:rsidRPr="001C287A">
        <w:rPr>
          <w:rFonts w:ascii="Times New Roman" w:hAnsi="Times New Roman"/>
          <w:color w:val="000000" w:themeColor="text1"/>
          <w:sz w:val="24"/>
          <w:rPrChange w:id="3823" w:author="User" w:date="2012-11-18T09:33:00Z">
            <w:rPr>
              <w:rFonts w:ascii="Times New Roman" w:hAnsi="Times New Roman"/>
            </w:rPr>
          </w:rPrChange>
        </w:rPr>
        <w:t xml:space="preserve"> </w:t>
      </w:r>
      <w:r w:rsidR="00CC39CD" w:rsidRPr="001C287A">
        <w:rPr>
          <w:rFonts w:ascii="Times New Roman" w:hAnsi="Times New Roman"/>
          <w:color w:val="000000" w:themeColor="text1"/>
          <w:sz w:val="24"/>
          <w:rPrChange w:id="3824" w:author="User" w:date="2012-11-18T09:33:00Z">
            <w:rPr>
              <w:rFonts w:ascii="Times New Roman" w:hAnsi="Times New Roman"/>
            </w:rPr>
          </w:rPrChange>
        </w:rPr>
        <w:t>their</w:t>
      </w:r>
      <w:r w:rsidR="00EA0A7E" w:rsidRPr="001C287A">
        <w:rPr>
          <w:rFonts w:ascii="Times New Roman" w:hAnsi="Times New Roman"/>
          <w:color w:val="000000" w:themeColor="text1"/>
          <w:sz w:val="24"/>
          <w:rPrChange w:id="3825" w:author="User" w:date="2012-11-18T09:33:00Z">
            <w:rPr>
              <w:rFonts w:ascii="Times New Roman" w:hAnsi="Times New Roman"/>
            </w:rPr>
          </w:rPrChange>
        </w:rPr>
        <w:t xml:space="preserve"> </w:t>
      </w:r>
      <w:r w:rsidR="00D31E53" w:rsidRPr="001C287A">
        <w:rPr>
          <w:rFonts w:ascii="Times New Roman" w:hAnsi="Times New Roman"/>
          <w:color w:val="000000" w:themeColor="text1"/>
          <w:sz w:val="24"/>
          <w:rPrChange w:id="3826" w:author="User" w:date="2012-11-18T09:33:00Z">
            <w:rPr>
              <w:rFonts w:ascii="Times New Roman" w:hAnsi="Times New Roman"/>
            </w:rPr>
          </w:rPrChange>
        </w:rPr>
        <w:t xml:space="preserve">proposed role as </w:t>
      </w:r>
      <w:r w:rsidR="00461A83" w:rsidRPr="001C287A">
        <w:rPr>
          <w:rFonts w:ascii="Times New Roman" w:hAnsi="Times New Roman"/>
          <w:color w:val="000000" w:themeColor="text1"/>
          <w:sz w:val="24"/>
          <w:rPrChange w:id="3827" w:author="User" w:date="2012-11-18T09:33:00Z">
            <w:rPr>
              <w:rFonts w:ascii="Times New Roman" w:hAnsi="Times New Roman"/>
            </w:rPr>
          </w:rPrChange>
        </w:rPr>
        <w:t>function</w:t>
      </w:r>
      <w:r w:rsidR="00D31E53" w:rsidRPr="001C287A">
        <w:rPr>
          <w:rFonts w:ascii="Times New Roman" w:hAnsi="Times New Roman"/>
          <w:color w:val="000000" w:themeColor="text1"/>
          <w:sz w:val="24"/>
          <w:rPrChange w:id="3828" w:author="User" w:date="2012-11-18T09:33:00Z">
            <w:rPr>
              <w:rFonts w:ascii="Times New Roman" w:hAnsi="Times New Roman"/>
            </w:rPr>
          </w:rPrChange>
        </w:rPr>
        <w:t>al</w:t>
      </w:r>
      <w:r w:rsidR="00461A83" w:rsidRPr="001C287A">
        <w:rPr>
          <w:rFonts w:ascii="Times New Roman" w:hAnsi="Times New Roman"/>
          <w:color w:val="000000" w:themeColor="text1"/>
          <w:sz w:val="24"/>
          <w:rPrChange w:id="3829" w:author="User" w:date="2012-11-18T09:33:00Z">
            <w:rPr>
              <w:rFonts w:ascii="Times New Roman" w:hAnsi="Times New Roman"/>
            </w:rPr>
          </w:rPrChange>
        </w:rPr>
        <w:t xml:space="preserve"> DMSP lyases. </w:t>
      </w:r>
      <w:commentRangeStart w:id="3830"/>
      <w:r w:rsidR="00084612" w:rsidRPr="001C287A">
        <w:rPr>
          <w:rFonts w:ascii="Times New Roman" w:hAnsi="Times New Roman"/>
          <w:color w:val="000000" w:themeColor="text1"/>
          <w:sz w:val="24"/>
          <w:rPrChange w:id="3831" w:author="User" w:date="2012-11-18T09:33:00Z">
            <w:rPr>
              <w:rFonts w:ascii="Times New Roman" w:hAnsi="Times New Roman"/>
            </w:rPr>
          </w:rPrChange>
        </w:rPr>
        <w:t>MAR-dddD</w:t>
      </w:r>
      <w:r w:rsidR="002F76E5" w:rsidRPr="001C287A">
        <w:rPr>
          <w:rFonts w:ascii="Times New Roman" w:hAnsi="Times New Roman"/>
          <w:color w:val="000000" w:themeColor="text1"/>
          <w:sz w:val="24"/>
          <w:rPrChange w:id="3832" w:author="User" w:date="2012-11-18T09:33:00Z">
            <w:rPr>
              <w:rFonts w:ascii="Times New Roman" w:hAnsi="Times New Roman"/>
            </w:rPr>
          </w:rPrChange>
        </w:rPr>
        <w:t xml:space="preserve"> grouped</w:t>
      </w:r>
      <w:commentRangeEnd w:id="3830"/>
      <w:r w:rsidR="00866816">
        <w:rPr>
          <w:rStyle w:val="CommentReference"/>
        </w:rPr>
        <w:commentReference w:id="3830"/>
      </w:r>
      <w:r w:rsidR="002F76E5" w:rsidRPr="001C287A">
        <w:rPr>
          <w:rFonts w:ascii="Times New Roman" w:hAnsi="Times New Roman"/>
          <w:color w:val="000000" w:themeColor="text1"/>
          <w:sz w:val="24"/>
          <w:rPrChange w:id="3833" w:author="User" w:date="2012-11-18T09:33:00Z">
            <w:rPr>
              <w:rFonts w:ascii="Times New Roman" w:hAnsi="Times New Roman"/>
            </w:rPr>
          </w:rPrChange>
        </w:rPr>
        <w:t xml:space="preserve"> with a </w:t>
      </w:r>
      <w:r w:rsidR="002F76E5" w:rsidRPr="001C287A">
        <w:rPr>
          <w:rFonts w:ascii="Times New Roman" w:hAnsi="Times New Roman"/>
          <w:i/>
          <w:color w:val="000000" w:themeColor="text1"/>
          <w:sz w:val="24"/>
          <w:rPrChange w:id="3834" w:author="User" w:date="2012-11-18T09:33:00Z">
            <w:rPr>
              <w:rFonts w:ascii="Times New Roman" w:hAnsi="Times New Roman"/>
              <w:i/>
            </w:rPr>
          </w:rPrChange>
        </w:rPr>
        <w:t>Marinobacter</w:t>
      </w:r>
      <w:r w:rsidR="002F76E5" w:rsidRPr="001C287A">
        <w:rPr>
          <w:rFonts w:ascii="Times New Roman" w:hAnsi="Times New Roman"/>
          <w:color w:val="000000" w:themeColor="text1"/>
          <w:sz w:val="24"/>
          <w:rPrChange w:id="3835" w:author="User" w:date="2012-11-18T09:33:00Z">
            <w:rPr>
              <w:rFonts w:ascii="Times New Roman" w:hAnsi="Times New Roman"/>
            </w:rPr>
          </w:rPrChange>
        </w:rPr>
        <w:t xml:space="preserve"> sp. ELB17 homolog</w:t>
      </w:r>
      <w:ins w:id="3836" w:author="User" w:date="2012-11-18T09:33:00Z">
        <w:r w:rsidR="00EB50FD">
          <w:rPr>
            <w:rFonts w:ascii="Times New Roman" w:hAnsi="Times New Roman" w:cs="Times New Roman"/>
            <w:color w:val="000000" w:themeColor="text1"/>
            <w:sz w:val="24"/>
            <w:szCs w:val="24"/>
          </w:rPr>
          <w:t>, and sequences were most abundant on the 0.8 µ</w:t>
        </w:r>
        <w:r w:rsidR="00EB50FD" w:rsidRPr="00EB50FD">
          <w:rPr>
            <w:rFonts w:ascii="Times New Roman" w:hAnsi="Times New Roman" w:cs="Times New Roman"/>
            <w:color w:val="000000" w:themeColor="text1"/>
            <w:sz w:val="24"/>
            <w:szCs w:val="24"/>
          </w:rPr>
          <w:t xml:space="preserve">m fraction where </w:t>
        </w:r>
        <w:r w:rsidR="00EB50FD" w:rsidRPr="00EB50FD">
          <w:rPr>
            <w:rFonts w:ascii="Times New Roman" w:hAnsi="Times New Roman" w:cs="Times New Roman"/>
            <w:i/>
            <w:color w:val="000000" w:themeColor="text1"/>
            <w:sz w:val="24"/>
            <w:szCs w:val="24"/>
          </w:rPr>
          <w:t>Marinobacter</w:t>
        </w:r>
        <w:r w:rsidR="00EB50FD" w:rsidRPr="00EB50FD">
          <w:rPr>
            <w:rFonts w:ascii="Times New Roman" w:hAnsi="Times New Roman" w:cs="Times New Roman"/>
            <w:color w:val="000000" w:themeColor="text1"/>
            <w:sz w:val="24"/>
            <w:szCs w:val="24"/>
          </w:rPr>
          <w:t xml:space="preserve"> </w:t>
        </w:r>
        <w:r w:rsidR="00EB50FD">
          <w:rPr>
            <w:rFonts w:ascii="Times New Roman" w:hAnsi="Times New Roman" w:cs="Times New Roman"/>
            <w:color w:val="000000" w:themeColor="text1"/>
            <w:sz w:val="24"/>
            <w:szCs w:val="24"/>
          </w:rPr>
          <w:t xml:space="preserve">OTUs were </w:t>
        </w:r>
        <w:r w:rsidR="00EB50FD" w:rsidRPr="00EB50FD">
          <w:rPr>
            <w:rFonts w:ascii="Times New Roman" w:hAnsi="Times New Roman" w:cs="Times New Roman"/>
            <w:color w:val="000000" w:themeColor="text1"/>
            <w:sz w:val="24"/>
            <w:szCs w:val="24"/>
          </w:rPr>
          <w:t>also more abundant</w:t>
        </w:r>
        <w:r w:rsidR="00EB50FD">
          <w:rPr>
            <w:rFonts w:ascii="Times New Roman" w:hAnsi="Times New Roman" w:cs="Times New Roman"/>
            <w:color w:val="000000" w:themeColor="text1"/>
            <w:sz w:val="24"/>
            <w:szCs w:val="24"/>
          </w:rPr>
          <w:t>,</w:t>
        </w:r>
      </w:ins>
      <w:r w:rsidR="002F76E5" w:rsidRPr="001C287A">
        <w:rPr>
          <w:rFonts w:ascii="Times New Roman" w:hAnsi="Times New Roman"/>
          <w:color w:val="000000" w:themeColor="text1"/>
          <w:sz w:val="24"/>
          <w:rPrChange w:id="3837" w:author="User" w:date="2012-11-18T09:33:00Z">
            <w:rPr>
              <w:rFonts w:ascii="Times New Roman" w:hAnsi="Times New Roman"/>
            </w:rPr>
          </w:rPrChange>
        </w:rPr>
        <w:t xml:space="preserve"> </w:t>
      </w:r>
      <w:r w:rsidR="00B22A37" w:rsidRPr="001C287A">
        <w:rPr>
          <w:rFonts w:ascii="Times New Roman" w:hAnsi="Times New Roman"/>
          <w:color w:val="000000" w:themeColor="text1"/>
          <w:sz w:val="24"/>
          <w:rPrChange w:id="3838" w:author="User" w:date="2012-11-18T09:33:00Z">
            <w:rPr>
              <w:rFonts w:ascii="Times New Roman" w:hAnsi="Times New Roman"/>
            </w:rPr>
          </w:rPrChange>
        </w:rPr>
        <w:t xml:space="preserve">indicating </w:t>
      </w:r>
      <w:del w:id="3839" w:author="User" w:date="2012-11-18T09:33:00Z">
        <w:r w:rsidR="00B22A37">
          <w:rPr>
            <w:rFonts w:ascii="Times New Roman" w:hAnsi="Times New Roman" w:cs="Times New Roman"/>
          </w:rPr>
          <w:delText>it</w:delText>
        </w:r>
      </w:del>
      <w:ins w:id="3840" w:author="User" w:date="2012-11-18T09:33:00Z">
        <w:r w:rsidR="00EB50FD" w:rsidRPr="001C287A">
          <w:rPr>
            <w:rFonts w:ascii="Times New Roman" w:hAnsi="Times New Roman" w:cs="Times New Roman"/>
            <w:color w:val="000000" w:themeColor="text1"/>
            <w:sz w:val="24"/>
            <w:szCs w:val="24"/>
          </w:rPr>
          <w:t>MAR-dddD</w:t>
        </w:r>
      </w:ins>
      <w:r w:rsidR="00051CB6" w:rsidRPr="001C287A">
        <w:rPr>
          <w:rFonts w:ascii="Times New Roman" w:hAnsi="Times New Roman"/>
          <w:color w:val="000000" w:themeColor="text1"/>
          <w:sz w:val="24"/>
          <w:rPrChange w:id="3841" w:author="User" w:date="2012-11-18T09:33:00Z">
            <w:rPr>
              <w:rFonts w:ascii="Times New Roman" w:hAnsi="Times New Roman"/>
            </w:rPr>
          </w:rPrChange>
        </w:rPr>
        <w:t xml:space="preserve"> derives from </w:t>
      </w:r>
      <w:ins w:id="3842" w:author="User" w:date="2012-11-18T09:33:00Z">
        <w:r w:rsidR="00EB50FD">
          <w:rPr>
            <w:rFonts w:ascii="Times New Roman" w:hAnsi="Times New Roman" w:cs="Times New Roman"/>
            <w:color w:val="000000" w:themeColor="text1"/>
            <w:sz w:val="24"/>
            <w:szCs w:val="24"/>
          </w:rPr>
          <w:t xml:space="preserve">Organic Lake </w:t>
        </w:r>
      </w:ins>
      <w:r w:rsidR="00B22A37" w:rsidRPr="001C287A">
        <w:rPr>
          <w:rFonts w:ascii="Times New Roman" w:hAnsi="Times New Roman"/>
          <w:i/>
          <w:color w:val="000000" w:themeColor="text1"/>
          <w:sz w:val="24"/>
          <w:rPrChange w:id="3843" w:author="User" w:date="2012-11-18T09:33:00Z">
            <w:rPr>
              <w:rFonts w:ascii="Times New Roman" w:hAnsi="Times New Roman"/>
              <w:i/>
            </w:rPr>
          </w:rPrChange>
        </w:rPr>
        <w:t xml:space="preserve">Marinobacter </w:t>
      </w:r>
      <w:r w:rsidR="003464EC" w:rsidRPr="001C287A">
        <w:rPr>
          <w:rFonts w:ascii="Times New Roman" w:hAnsi="Times New Roman"/>
          <w:color w:val="000000" w:themeColor="text1"/>
          <w:sz w:val="24"/>
          <w:rPrChange w:id="3844" w:author="User" w:date="2012-11-18T09:33:00Z">
            <w:rPr>
              <w:rFonts w:ascii="Times New Roman" w:hAnsi="Times New Roman"/>
            </w:rPr>
          </w:rPrChange>
        </w:rPr>
        <w:t>(Figure S8</w:t>
      </w:r>
      <w:r w:rsidR="003058BE" w:rsidRPr="001C287A">
        <w:rPr>
          <w:rFonts w:ascii="Times New Roman" w:hAnsi="Times New Roman"/>
          <w:color w:val="000000" w:themeColor="text1"/>
          <w:sz w:val="24"/>
          <w:rPrChange w:id="3845" w:author="User" w:date="2012-11-18T09:33:00Z">
            <w:rPr>
              <w:rFonts w:ascii="Times New Roman" w:hAnsi="Times New Roman"/>
            </w:rPr>
          </w:rPrChange>
        </w:rPr>
        <w:t>)</w:t>
      </w:r>
      <w:r w:rsidR="002F76E5" w:rsidRPr="001C287A">
        <w:rPr>
          <w:rFonts w:ascii="Times New Roman" w:hAnsi="Times New Roman"/>
          <w:color w:val="000000" w:themeColor="text1"/>
          <w:sz w:val="24"/>
          <w:rPrChange w:id="3846" w:author="User" w:date="2012-11-18T09:33:00Z">
            <w:rPr>
              <w:rFonts w:ascii="Times New Roman" w:hAnsi="Times New Roman"/>
            </w:rPr>
          </w:rPrChange>
        </w:rPr>
        <w:t xml:space="preserve">. </w:t>
      </w:r>
      <w:commentRangeStart w:id="3847"/>
      <w:commentRangeStart w:id="3848"/>
      <w:commentRangeStart w:id="3849"/>
      <w:r w:rsidR="00084612" w:rsidRPr="001C287A">
        <w:rPr>
          <w:rFonts w:ascii="Times New Roman" w:hAnsi="Times New Roman"/>
          <w:color w:val="000000" w:themeColor="text1"/>
          <w:sz w:val="24"/>
          <w:rPrChange w:id="3850" w:author="User" w:date="2012-11-18T09:33:00Z">
            <w:rPr>
              <w:rFonts w:ascii="Times New Roman" w:hAnsi="Times New Roman"/>
            </w:rPr>
          </w:rPrChange>
        </w:rPr>
        <w:t>OL-dddD</w:t>
      </w:r>
      <w:commentRangeEnd w:id="3847"/>
      <w:r w:rsidR="00283230">
        <w:rPr>
          <w:rStyle w:val="CommentReference"/>
        </w:rPr>
        <w:commentReference w:id="3847"/>
      </w:r>
      <w:r w:rsidR="00461A83" w:rsidRPr="001C287A">
        <w:rPr>
          <w:rFonts w:ascii="Times New Roman" w:hAnsi="Times New Roman"/>
          <w:color w:val="000000" w:themeColor="text1"/>
          <w:sz w:val="24"/>
          <w:rPrChange w:id="3851" w:author="User" w:date="2012-11-18T09:33:00Z">
            <w:rPr>
              <w:rFonts w:ascii="Times New Roman" w:hAnsi="Times New Roman"/>
            </w:rPr>
          </w:rPrChange>
        </w:rPr>
        <w:t xml:space="preserve"> did not </w:t>
      </w:r>
      <w:r w:rsidR="00EA0A7E" w:rsidRPr="001C287A">
        <w:rPr>
          <w:rFonts w:ascii="Times New Roman" w:hAnsi="Times New Roman"/>
          <w:color w:val="000000" w:themeColor="text1"/>
          <w:sz w:val="24"/>
          <w:rPrChange w:id="3852" w:author="User" w:date="2012-11-18T09:33:00Z">
            <w:rPr>
              <w:rFonts w:ascii="Times New Roman" w:hAnsi="Times New Roman"/>
            </w:rPr>
          </w:rPrChange>
        </w:rPr>
        <w:t xml:space="preserve">have </w:t>
      </w:r>
      <w:ins w:id="3853" w:author="User" w:date="2012-11-18T09:33:00Z">
        <w:r w:rsidR="00EB50FD">
          <w:rPr>
            <w:rFonts w:ascii="Times New Roman" w:hAnsi="Times New Roman" w:cs="Times New Roman"/>
            <w:color w:val="000000" w:themeColor="text1"/>
            <w:sz w:val="24"/>
            <w:szCs w:val="24"/>
          </w:rPr>
          <w:t xml:space="preserve">a </w:t>
        </w:r>
      </w:ins>
      <w:r w:rsidR="00EA0A7E" w:rsidRPr="001C287A">
        <w:rPr>
          <w:rFonts w:ascii="Times New Roman" w:hAnsi="Times New Roman"/>
          <w:color w:val="000000" w:themeColor="text1"/>
          <w:sz w:val="24"/>
          <w:rPrChange w:id="3854" w:author="User" w:date="2012-11-18T09:33:00Z">
            <w:rPr>
              <w:rFonts w:ascii="Times New Roman" w:hAnsi="Times New Roman"/>
            </w:rPr>
          </w:rPrChange>
        </w:rPr>
        <w:t xml:space="preserve">close relative </w:t>
      </w:r>
      <w:r w:rsidR="00516D8C" w:rsidRPr="001C287A">
        <w:rPr>
          <w:rFonts w:ascii="Times New Roman" w:hAnsi="Times New Roman"/>
          <w:color w:val="000000" w:themeColor="text1"/>
          <w:sz w:val="24"/>
          <w:rPrChange w:id="3855" w:author="User" w:date="2012-11-18T09:33:00Z">
            <w:rPr>
              <w:rFonts w:ascii="Times New Roman" w:hAnsi="Times New Roman"/>
            </w:rPr>
          </w:rPrChange>
        </w:rPr>
        <w:t xml:space="preserve">from </w:t>
      </w:r>
      <w:r w:rsidR="00461A83" w:rsidRPr="001C287A">
        <w:rPr>
          <w:rFonts w:ascii="Times New Roman" w:hAnsi="Times New Roman"/>
          <w:color w:val="000000" w:themeColor="text1"/>
          <w:sz w:val="24"/>
          <w:rPrChange w:id="3856" w:author="User" w:date="2012-11-18T09:33:00Z">
            <w:rPr>
              <w:rFonts w:ascii="Times New Roman" w:hAnsi="Times New Roman"/>
            </w:rPr>
          </w:rPrChange>
        </w:rPr>
        <w:t>cultured bacteria</w:t>
      </w:r>
      <w:commentRangeEnd w:id="3848"/>
      <w:r w:rsidR="00051CB6">
        <w:rPr>
          <w:rStyle w:val="CommentReference"/>
        </w:rPr>
        <w:commentReference w:id="3848"/>
      </w:r>
      <w:commentRangeEnd w:id="3849"/>
      <w:r w:rsidR="00E77E7A">
        <w:rPr>
          <w:rStyle w:val="CommentReference"/>
        </w:rPr>
        <w:commentReference w:id="3849"/>
      </w:r>
      <w:r w:rsidR="00EA0A7E" w:rsidRPr="001C287A">
        <w:rPr>
          <w:rFonts w:ascii="Times New Roman" w:hAnsi="Times New Roman"/>
          <w:color w:val="000000" w:themeColor="text1"/>
          <w:sz w:val="24"/>
          <w:rPrChange w:id="3857" w:author="User" w:date="2012-11-18T09:33:00Z">
            <w:rPr>
              <w:rFonts w:ascii="Times New Roman" w:hAnsi="Times New Roman"/>
            </w:rPr>
          </w:rPrChange>
        </w:rPr>
        <w:t xml:space="preserve"> making its taxonomic origins uncertain</w:t>
      </w:r>
      <w:r w:rsidR="00DD5F80" w:rsidRPr="001C287A">
        <w:rPr>
          <w:rFonts w:ascii="Times New Roman" w:hAnsi="Times New Roman"/>
          <w:color w:val="000000" w:themeColor="text1"/>
          <w:sz w:val="24"/>
          <w:rPrChange w:id="3858" w:author="User" w:date="2012-11-18T09:33:00Z">
            <w:rPr>
              <w:rFonts w:ascii="Times New Roman" w:hAnsi="Times New Roman"/>
            </w:rPr>
          </w:rPrChange>
        </w:rPr>
        <w:t xml:space="preserve">. </w:t>
      </w:r>
      <w:r w:rsidR="00E83419" w:rsidRPr="001C287A">
        <w:rPr>
          <w:rFonts w:ascii="Times New Roman" w:hAnsi="Times New Roman"/>
          <w:color w:val="000000" w:themeColor="text1"/>
          <w:sz w:val="24"/>
          <w:rPrChange w:id="3859" w:author="User" w:date="2012-11-18T09:33:00Z">
            <w:rPr>
              <w:rFonts w:ascii="Times New Roman" w:hAnsi="Times New Roman"/>
            </w:rPr>
          </w:rPrChange>
        </w:rPr>
        <w:t>T</w:t>
      </w:r>
      <w:r w:rsidR="00084612" w:rsidRPr="001C287A">
        <w:rPr>
          <w:rFonts w:ascii="Times New Roman" w:hAnsi="Times New Roman"/>
          <w:color w:val="000000" w:themeColor="text1"/>
          <w:sz w:val="24"/>
          <w:rPrChange w:id="3860" w:author="User" w:date="2012-11-18T09:33:00Z">
            <w:rPr>
              <w:rFonts w:ascii="Times New Roman" w:hAnsi="Times New Roman"/>
            </w:rPr>
          </w:rPrChange>
        </w:rPr>
        <w:t xml:space="preserve">he </w:t>
      </w:r>
      <w:del w:id="3861" w:author="User" w:date="2012-11-18T09:33:00Z">
        <w:r w:rsidR="003C511A">
          <w:rPr>
            <w:rFonts w:ascii="Times New Roman" w:hAnsi="Times New Roman" w:cs="Times New Roman"/>
          </w:rPr>
          <w:delText>abundance</w:delText>
        </w:r>
        <w:r w:rsidR="00084612">
          <w:rPr>
            <w:rFonts w:ascii="Times New Roman" w:hAnsi="Times New Roman" w:cs="Times New Roman"/>
          </w:rPr>
          <w:delText>of</w:delText>
        </w:r>
      </w:del>
      <w:ins w:id="3862" w:author="User" w:date="2012-11-18T09:33:00Z">
        <w:r w:rsidR="003C511A" w:rsidRPr="001C287A">
          <w:rPr>
            <w:rFonts w:ascii="Times New Roman" w:hAnsi="Times New Roman" w:cs="Times New Roman"/>
            <w:color w:val="000000" w:themeColor="text1"/>
            <w:sz w:val="24"/>
            <w:szCs w:val="24"/>
          </w:rPr>
          <w:t>abundance</w:t>
        </w:r>
        <w:r w:rsidR="00EB50FD">
          <w:rPr>
            <w:rFonts w:ascii="Times New Roman" w:hAnsi="Times New Roman" w:cs="Times New Roman"/>
            <w:color w:val="000000" w:themeColor="text1"/>
            <w:sz w:val="24"/>
            <w:szCs w:val="24"/>
          </w:rPr>
          <w:t xml:space="preserve"> </w:t>
        </w:r>
        <w:r w:rsidR="00084612" w:rsidRPr="001C287A">
          <w:rPr>
            <w:rFonts w:ascii="Times New Roman" w:hAnsi="Times New Roman" w:cs="Times New Roman"/>
            <w:color w:val="000000" w:themeColor="text1"/>
            <w:sz w:val="24"/>
            <w:szCs w:val="24"/>
          </w:rPr>
          <w:t>of</w:t>
        </w:r>
      </w:ins>
      <w:r w:rsidR="00084612" w:rsidRPr="001C287A">
        <w:rPr>
          <w:rFonts w:ascii="Times New Roman" w:hAnsi="Times New Roman"/>
          <w:color w:val="000000" w:themeColor="text1"/>
          <w:sz w:val="24"/>
          <w:rPrChange w:id="3863" w:author="User" w:date="2012-11-18T09:33:00Z">
            <w:rPr>
              <w:rFonts w:ascii="Times New Roman" w:hAnsi="Times New Roman"/>
            </w:rPr>
          </w:rPrChange>
        </w:rPr>
        <w:t xml:space="preserve"> OL-dddD </w:t>
      </w:r>
      <w:r w:rsidR="00516831" w:rsidRPr="001C287A">
        <w:rPr>
          <w:rFonts w:ascii="Times New Roman" w:hAnsi="Times New Roman"/>
          <w:color w:val="000000" w:themeColor="text1"/>
          <w:sz w:val="24"/>
          <w:rPrChange w:id="3864" w:author="User" w:date="2012-11-18T09:33:00Z">
            <w:rPr>
              <w:rFonts w:ascii="Times New Roman" w:hAnsi="Times New Roman"/>
            </w:rPr>
          </w:rPrChange>
        </w:rPr>
        <w:t xml:space="preserve">on </w:t>
      </w:r>
      <w:r w:rsidR="003C511A" w:rsidRPr="001C287A">
        <w:rPr>
          <w:rFonts w:ascii="Times New Roman" w:hAnsi="Times New Roman"/>
          <w:color w:val="000000" w:themeColor="text1"/>
          <w:sz w:val="24"/>
          <w:rPrChange w:id="3865" w:author="User" w:date="2012-11-18T09:33:00Z">
            <w:rPr>
              <w:rFonts w:ascii="Times New Roman" w:hAnsi="Times New Roman"/>
            </w:rPr>
          </w:rPrChange>
        </w:rPr>
        <w:t xml:space="preserve">the </w:t>
      </w:r>
      <w:r w:rsidR="00B31F41" w:rsidRPr="001C287A">
        <w:rPr>
          <w:rFonts w:ascii="Times New Roman" w:hAnsi="Times New Roman"/>
          <w:color w:val="000000" w:themeColor="text1"/>
          <w:sz w:val="24"/>
          <w:rPrChange w:id="3866" w:author="User" w:date="2012-11-18T09:33:00Z">
            <w:rPr>
              <w:rFonts w:ascii="Times New Roman" w:hAnsi="Times New Roman"/>
            </w:rPr>
          </w:rPrChange>
        </w:rPr>
        <w:t xml:space="preserve">3.0 </w:t>
      </w:r>
      <w:commentRangeStart w:id="3867"/>
      <w:commentRangeStart w:id="3868"/>
      <w:commentRangeStart w:id="3869"/>
      <w:commentRangeStart w:id="3870"/>
      <w:r w:rsidR="00B31F41" w:rsidRPr="001C287A">
        <w:rPr>
          <w:rFonts w:ascii="Times New Roman" w:hAnsi="Times New Roman"/>
          <w:color w:val="000000" w:themeColor="text1"/>
          <w:sz w:val="24"/>
          <w:rPrChange w:id="3871" w:author="User" w:date="2012-11-18T09:33:00Z">
            <w:rPr>
              <w:rFonts w:ascii="Times New Roman" w:hAnsi="Times New Roman"/>
            </w:rPr>
          </w:rPrChange>
        </w:rPr>
        <w:t>µm</w:t>
      </w:r>
      <w:commentRangeEnd w:id="3867"/>
      <w:commentRangeEnd w:id="3869"/>
      <w:r w:rsidR="00051CB6">
        <w:rPr>
          <w:rStyle w:val="CommentReference"/>
        </w:rPr>
        <w:commentReference w:id="3869"/>
      </w:r>
      <w:commentRangeEnd w:id="3870"/>
      <w:r w:rsidR="009358CF">
        <w:rPr>
          <w:rStyle w:val="CommentReference"/>
        </w:rPr>
        <w:commentReference w:id="3870"/>
      </w:r>
      <w:r w:rsidR="009358CF" w:rsidRPr="001C287A">
        <w:rPr>
          <w:rStyle w:val="CommentReference"/>
          <w:rFonts w:ascii="Times New Roman" w:hAnsi="Times New Roman" w:cs="Times New Roman"/>
          <w:color w:val="000000" w:themeColor="text1"/>
          <w:sz w:val="24"/>
          <w:szCs w:val="24"/>
        </w:rPr>
        <w:commentReference w:id="3867"/>
      </w:r>
      <w:commentRangeEnd w:id="3868"/>
      <w:r w:rsidR="00283230">
        <w:rPr>
          <w:rStyle w:val="CommentReference"/>
        </w:rPr>
        <w:commentReference w:id="3868"/>
      </w:r>
      <w:r w:rsidR="00B31F41" w:rsidRPr="001C287A">
        <w:rPr>
          <w:rFonts w:ascii="Times New Roman" w:hAnsi="Times New Roman"/>
          <w:color w:val="000000" w:themeColor="text1"/>
          <w:sz w:val="24"/>
          <w:rPrChange w:id="3872" w:author="User" w:date="2012-11-18T09:33:00Z">
            <w:rPr>
              <w:rFonts w:ascii="Times New Roman" w:hAnsi="Times New Roman"/>
            </w:rPr>
          </w:rPrChange>
        </w:rPr>
        <w:t xml:space="preserve"> fraction</w:t>
      </w:r>
      <w:r w:rsidR="006B6D5D" w:rsidRPr="001C287A">
        <w:rPr>
          <w:rFonts w:ascii="Times New Roman" w:hAnsi="Times New Roman"/>
          <w:color w:val="000000" w:themeColor="text1"/>
          <w:sz w:val="24"/>
          <w:rPrChange w:id="3873" w:author="User" w:date="2012-11-18T09:33:00Z">
            <w:rPr>
              <w:rFonts w:ascii="Times New Roman" w:hAnsi="Times New Roman"/>
            </w:rPr>
          </w:rPrChange>
        </w:rPr>
        <w:t xml:space="preserve"> suggests </w:t>
      </w:r>
      <w:r w:rsidR="00CA0D3B" w:rsidRPr="001C287A">
        <w:rPr>
          <w:rFonts w:ascii="Times New Roman" w:hAnsi="Times New Roman"/>
          <w:color w:val="000000" w:themeColor="text1"/>
          <w:sz w:val="24"/>
          <w:rPrChange w:id="3874" w:author="User" w:date="2012-11-18T09:33:00Z">
            <w:rPr>
              <w:rFonts w:ascii="Times New Roman" w:hAnsi="Times New Roman"/>
            </w:rPr>
          </w:rPrChange>
        </w:rPr>
        <w:t xml:space="preserve">it </w:t>
      </w:r>
      <w:r w:rsidR="00051CB6" w:rsidRPr="001C287A">
        <w:rPr>
          <w:rFonts w:ascii="Times New Roman" w:hAnsi="Times New Roman"/>
          <w:color w:val="000000" w:themeColor="text1"/>
          <w:sz w:val="24"/>
          <w:rPrChange w:id="3875" w:author="User" w:date="2012-11-18T09:33:00Z">
            <w:rPr>
              <w:rFonts w:ascii="Times New Roman" w:hAnsi="Times New Roman"/>
            </w:rPr>
          </w:rPrChange>
        </w:rPr>
        <w:t xml:space="preserve">originates </w:t>
      </w:r>
      <w:del w:id="3876" w:author="User" w:date="2012-11-18T09:33:00Z">
        <w:r w:rsidR="00051CB6">
          <w:rPr>
            <w:rFonts w:ascii="Times New Roman" w:hAnsi="Times New Roman" w:cs="Times New Roman"/>
          </w:rPr>
          <w:delText>from</w:delText>
        </w:r>
        <w:r w:rsidR="00E81668">
          <w:rPr>
            <w:rFonts w:ascii="Times New Roman" w:hAnsi="Times New Roman" w:cs="Times New Roman"/>
            <w:i/>
          </w:rPr>
          <w:delText>Alphaproteobacteria</w:delText>
        </w:r>
      </w:del>
      <w:ins w:id="3877" w:author="User" w:date="2012-11-18T09:33:00Z">
        <w:r w:rsidR="00051CB6" w:rsidRPr="001C287A">
          <w:rPr>
            <w:rFonts w:ascii="Times New Roman" w:hAnsi="Times New Roman" w:cs="Times New Roman"/>
            <w:color w:val="000000" w:themeColor="text1"/>
            <w:sz w:val="24"/>
            <w:szCs w:val="24"/>
          </w:rPr>
          <w:t>from</w:t>
        </w:r>
        <w:r w:rsidR="00283230">
          <w:rPr>
            <w:rFonts w:ascii="Times New Roman" w:hAnsi="Times New Roman" w:cs="Times New Roman"/>
            <w:color w:val="000000" w:themeColor="text1"/>
            <w:sz w:val="24"/>
            <w:szCs w:val="24"/>
          </w:rPr>
          <w:t xml:space="preserve"> </w:t>
        </w:r>
        <w:r w:rsidR="00E81668" w:rsidRPr="001C287A">
          <w:rPr>
            <w:rFonts w:ascii="Times New Roman" w:hAnsi="Times New Roman" w:cs="Times New Roman"/>
            <w:i/>
            <w:color w:val="000000" w:themeColor="text1"/>
            <w:sz w:val="24"/>
            <w:szCs w:val="24"/>
          </w:rPr>
          <w:t>Alphaproteobacteria</w:t>
        </w:r>
      </w:ins>
      <w:r w:rsidR="00EA0B15" w:rsidRPr="001C287A">
        <w:rPr>
          <w:rFonts w:ascii="Times New Roman" w:hAnsi="Times New Roman"/>
          <w:color w:val="000000" w:themeColor="text1"/>
          <w:sz w:val="24"/>
          <w:rPrChange w:id="3878" w:author="User" w:date="2012-11-18T09:33:00Z">
            <w:rPr>
              <w:rFonts w:ascii="Times New Roman" w:hAnsi="Times New Roman"/>
            </w:rPr>
          </w:rPrChange>
        </w:rPr>
        <w:t xml:space="preserve">, </w:t>
      </w:r>
      <w:r w:rsidR="00EA0B15" w:rsidRPr="001C287A">
        <w:rPr>
          <w:rFonts w:ascii="Times New Roman" w:hAnsi="Times New Roman"/>
          <w:i/>
          <w:color w:val="000000" w:themeColor="text1"/>
          <w:sz w:val="24"/>
          <w:rPrChange w:id="3879" w:author="User" w:date="2012-11-18T09:33:00Z">
            <w:rPr>
              <w:rFonts w:ascii="Times New Roman" w:hAnsi="Times New Roman"/>
              <w:i/>
            </w:rPr>
          </w:rPrChange>
        </w:rPr>
        <w:t xml:space="preserve">Bacteroidetes </w:t>
      </w:r>
      <w:r w:rsidR="00EA0B15" w:rsidRPr="001C287A">
        <w:rPr>
          <w:rFonts w:ascii="Times New Roman" w:hAnsi="Times New Roman"/>
          <w:color w:val="000000" w:themeColor="text1"/>
          <w:sz w:val="24"/>
          <w:rPrChange w:id="3880" w:author="User" w:date="2012-11-18T09:33:00Z">
            <w:rPr>
              <w:rFonts w:ascii="Times New Roman" w:hAnsi="Times New Roman"/>
            </w:rPr>
          </w:rPrChange>
        </w:rPr>
        <w:t xml:space="preserve">or </w:t>
      </w:r>
      <w:r w:rsidR="00EA0B15" w:rsidRPr="001C287A">
        <w:rPr>
          <w:rFonts w:ascii="Times New Roman" w:hAnsi="Times New Roman"/>
          <w:i/>
          <w:color w:val="000000" w:themeColor="text1"/>
          <w:sz w:val="24"/>
          <w:rPrChange w:id="3881" w:author="User" w:date="2012-11-18T09:33:00Z">
            <w:rPr>
              <w:rFonts w:ascii="Times New Roman" w:hAnsi="Times New Roman"/>
              <w:i/>
            </w:rPr>
          </w:rPrChange>
        </w:rPr>
        <w:t>Dunaliella</w:t>
      </w:r>
      <w:ins w:id="3882" w:author="User" w:date="2012-11-18T09:33:00Z">
        <w:r w:rsidR="00283230">
          <w:rPr>
            <w:rFonts w:ascii="Times New Roman" w:hAnsi="Times New Roman" w:cs="Times New Roman"/>
            <w:i/>
            <w:color w:val="000000" w:themeColor="text1"/>
            <w:sz w:val="24"/>
            <w:szCs w:val="24"/>
          </w:rPr>
          <w:t xml:space="preserve"> </w:t>
        </w:r>
      </w:ins>
      <w:r w:rsidR="005B30B5" w:rsidRPr="001C287A">
        <w:rPr>
          <w:rFonts w:ascii="Times New Roman" w:hAnsi="Times New Roman"/>
          <w:color w:val="000000" w:themeColor="text1"/>
          <w:sz w:val="24"/>
          <w:rPrChange w:id="3883" w:author="User" w:date="2012-11-18T09:33:00Z">
            <w:rPr>
              <w:rFonts w:ascii="Times New Roman" w:hAnsi="Times New Roman"/>
            </w:rPr>
          </w:rPrChange>
        </w:rPr>
        <w:t>(*</w:t>
      </w:r>
      <w:r w:rsidR="00401AAF" w:rsidRPr="001C287A">
        <w:rPr>
          <w:rFonts w:ascii="Times New Roman" w:hAnsi="Times New Roman"/>
          <w:color w:val="000000" w:themeColor="text1"/>
          <w:sz w:val="24"/>
          <w:highlight w:val="yellow"/>
          <w:rPrChange w:id="3884" w:author="User" w:date="2012-11-18T09:33:00Z">
            <w:rPr>
              <w:rFonts w:ascii="Times New Roman" w:hAnsi="Times New Roman"/>
              <w:highlight w:val="yellow"/>
            </w:rPr>
          </w:rPrChange>
        </w:rPr>
        <w:t>link ddd gene to scaffoldsto determine taxonomic orgin</w:t>
      </w:r>
      <w:r w:rsidR="005B30B5" w:rsidRPr="001C287A">
        <w:rPr>
          <w:rFonts w:ascii="Times New Roman" w:hAnsi="Times New Roman"/>
          <w:color w:val="000000" w:themeColor="text1"/>
          <w:sz w:val="24"/>
          <w:rPrChange w:id="3885" w:author="User" w:date="2012-11-18T09:33:00Z">
            <w:rPr>
              <w:rFonts w:ascii="Times New Roman" w:hAnsi="Times New Roman"/>
            </w:rPr>
          </w:rPrChange>
        </w:rPr>
        <w:t>)</w:t>
      </w:r>
      <w:r w:rsidR="00162303" w:rsidRPr="001C287A">
        <w:rPr>
          <w:rFonts w:ascii="Times New Roman" w:hAnsi="Times New Roman"/>
          <w:color w:val="000000" w:themeColor="text1"/>
          <w:sz w:val="24"/>
          <w:rPrChange w:id="3886" w:author="User" w:date="2012-11-18T09:33:00Z">
            <w:rPr>
              <w:rFonts w:ascii="Times New Roman" w:hAnsi="Times New Roman"/>
            </w:rPr>
          </w:rPrChange>
        </w:rPr>
        <w:t>.</w:t>
      </w:r>
    </w:p>
    <w:p w14:paraId="0E5ECEE9" w14:textId="15926451" w:rsidR="00C67EB5" w:rsidRDefault="00CE2738" w:rsidP="009A22D7">
      <w:pPr>
        <w:spacing w:after="0" w:line="240" w:lineRule="auto"/>
        <w:ind w:firstLine="426"/>
        <w:rPr>
          <w:rFonts w:ascii="Times New Roman" w:hAnsi="Times New Roman"/>
          <w:color w:val="000000" w:themeColor="text1"/>
          <w:sz w:val="24"/>
          <w:rPrChange w:id="3887" w:author="User" w:date="2012-11-18T09:33:00Z">
            <w:rPr>
              <w:rFonts w:ascii="Times New Roman" w:hAnsi="Times New Roman"/>
            </w:rPr>
          </w:rPrChange>
        </w:rPr>
        <w:pPrChange w:id="3888" w:author="User" w:date="2012-11-18T09:33:00Z">
          <w:pPr>
            <w:spacing w:line="240" w:lineRule="auto"/>
            <w:jc w:val="both"/>
          </w:pPr>
        </w:pPrChange>
      </w:pPr>
      <w:r w:rsidRPr="001C287A">
        <w:rPr>
          <w:rFonts w:ascii="Times New Roman" w:hAnsi="Times New Roman"/>
          <w:color w:val="000000" w:themeColor="text1"/>
          <w:sz w:val="24"/>
          <w:rPrChange w:id="3889" w:author="User" w:date="2012-11-18T09:33:00Z">
            <w:rPr>
              <w:rFonts w:ascii="Times New Roman" w:hAnsi="Times New Roman"/>
            </w:rPr>
          </w:rPrChange>
        </w:rPr>
        <w:t xml:space="preserve">Two </w:t>
      </w:r>
      <w:r w:rsidR="009358CF" w:rsidRPr="00EA0814">
        <w:rPr>
          <w:rFonts w:ascii="Times New Roman" w:hAnsi="Times New Roman"/>
          <w:i/>
          <w:color w:val="000000" w:themeColor="text1"/>
          <w:sz w:val="24"/>
          <w:rPrChange w:id="3890" w:author="User" w:date="2012-11-18T09:33:00Z">
            <w:rPr>
              <w:rFonts w:ascii="Times New Roman" w:hAnsi="Times New Roman"/>
              <w:i/>
            </w:rPr>
          </w:rPrChange>
        </w:rPr>
        <w:t>d</w:t>
      </w:r>
      <w:r w:rsidR="00516831" w:rsidRPr="00EA0814">
        <w:rPr>
          <w:rFonts w:ascii="Times New Roman" w:hAnsi="Times New Roman"/>
          <w:i/>
          <w:color w:val="000000" w:themeColor="text1"/>
          <w:sz w:val="24"/>
          <w:rPrChange w:id="3891" w:author="User" w:date="2012-11-18T09:33:00Z">
            <w:rPr>
              <w:rFonts w:ascii="Times New Roman" w:hAnsi="Times New Roman"/>
              <w:i/>
            </w:rPr>
          </w:rPrChange>
        </w:rPr>
        <w:t>dd</w:t>
      </w:r>
      <w:r w:rsidRPr="00EA0814">
        <w:rPr>
          <w:rFonts w:ascii="Times New Roman" w:hAnsi="Times New Roman"/>
          <w:i/>
          <w:color w:val="000000" w:themeColor="text1"/>
          <w:sz w:val="24"/>
          <w:rPrChange w:id="3892" w:author="User" w:date="2012-11-18T09:33:00Z">
            <w:rPr>
              <w:rFonts w:ascii="Times New Roman" w:hAnsi="Times New Roman"/>
              <w:i/>
            </w:rPr>
          </w:rPrChange>
        </w:rPr>
        <w:t>L</w:t>
      </w:r>
      <w:r w:rsidR="00E77E7A" w:rsidRPr="001C287A">
        <w:rPr>
          <w:rFonts w:ascii="Times New Roman" w:hAnsi="Times New Roman"/>
          <w:color w:val="000000" w:themeColor="text1"/>
          <w:sz w:val="24"/>
          <w:rPrChange w:id="3893" w:author="User" w:date="2012-11-18T09:33:00Z">
            <w:rPr>
              <w:rFonts w:ascii="Times New Roman" w:hAnsi="Times New Roman"/>
            </w:rPr>
          </w:rPrChange>
        </w:rPr>
        <w:t xml:space="preserve"> </w:t>
      </w:r>
      <w:r w:rsidR="008B7645" w:rsidRPr="001C287A">
        <w:rPr>
          <w:rFonts w:ascii="Times New Roman" w:hAnsi="Times New Roman"/>
          <w:color w:val="000000" w:themeColor="text1"/>
          <w:sz w:val="24"/>
          <w:rPrChange w:id="3894" w:author="User" w:date="2012-11-18T09:33:00Z">
            <w:rPr>
              <w:rFonts w:ascii="Times New Roman" w:hAnsi="Times New Roman"/>
            </w:rPr>
          </w:rPrChange>
        </w:rPr>
        <w:t>groups</w:t>
      </w:r>
      <w:r w:rsidR="00B5258D" w:rsidRPr="001C287A">
        <w:rPr>
          <w:rFonts w:ascii="Times New Roman" w:hAnsi="Times New Roman"/>
          <w:color w:val="000000" w:themeColor="text1"/>
          <w:sz w:val="24"/>
          <w:rPrChange w:id="3895" w:author="User" w:date="2012-11-18T09:33:00Z">
            <w:rPr>
              <w:rFonts w:ascii="Times New Roman" w:hAnsi="Times New Roman"/>
            </w:rPr>
          </w:rPrChange>
        </w:rPr>
        <w:t xml:space="preserve"> were detected in Organic Lake: SUL-dddL</w:t>
      </w:r>
      <w:r w:rsidR="00E77E7A" w:rsidRPr="001C287A">
        <w:rPr>
          <w:rFonts w:ascii="Times New Roman" w:hAnsi="Times New Roman"/>
          <w:color w:val="000000" w:themeColor="text1"/>
          <w:sz w:val="24"/>
          <w:rPrChange w:id="3896" w:author="User" w:date="2012-11-18T09:33:00Z">
            <w:rPr>
              <w:rFonts w:ascii="Times New Roman" w:hAnsi="Times New Roman"/>
            </w:rPr>
          </w:rPrChange>
        </w:rPr>
        <w:t xml:space="preserve"> </w:t>
      </w:r>
      <w:r w:rsidR="00547C6A" w:rsidRPr="001C287A">
        <w:rPr>
          <w:rFonts w:ascii="Times New Roman" w:hAnsi="Times New Roman"/>
          <w:color w:val="000000" w:themeColor="text1"/>
          <w:sz w:val="24"/>
          <w:rPrChange w:id="3897" w:author="User" w:date="2012-11-18T09:33:00Z">
            <w:rPr>
              <w:rFonts w:ascii="Times New Roman" w:hAnsi="Times New Roman"/>
            </w:rPr>
          </w:rPrChange>
        </w:rPr>
        <w:t>and MAR-</w:t>
      </w:r>
      <w:commentRangeStart w:id="3898"/>
      <w:del w:id="3899" w:author="User" w:date="2012-11-18T09:33:00Z">
        <w:r w:rsidR="00547C6A">
          <w:rPr>
            <w:rFonts w:ascii="Times New Roman" w:hAnsi="Times New Roman" w:cs="Times New Roman"/>
          </w:rPr>
          <w:delText>d</w:delText>
        </w:r>
        <w:commentRangeEnd w:id="3898"/>
        <w:r w:rsidR="00D31E53">
          <w:rPr>
            <w:rStyle w:val="CommentReference"/>
          </w:rPr>
          <w:commentReference w:id="3898"/>
        </w:r>
        <w:r w:rsidR="00547C6A">
          <w:rPr>
            <w:rFonts w:ascii="Times New Roman" w:hAnsi="Times New Roman" w:cs="Times New Roman"/>
          </w:rPr>
          <w:delText>ddL</w:delText>
        </w:r>
      </w:del>
      <w:ins w:id="3900" w:author="User" w:date="2012-11-18T09:33:00Z">
        <w:r w:rsidR="00547C6A" w:rsidRPr="001C287A">
          <w:rPr>
            <w:rFonts w:ascii="Times New Roman" w:hAnsi="Times New Roman" w:cs="Times New Roman"/>
            <w:color w:val="000000" w:themeColor="text1"/>
            <w:sz w:val="24"/>
            <w:szCs w:val="24"/>
          </w:rPr>
          <w:t>dddL</w:t>
        </w:r>
      </w:ins>
      <w:r w:rsidR="00547C6A" w:rsidRPr="001C287A">
        <w:rPr>
          <w:rFonts w:ascii="Times New Roman" w:hAnsi="Times New Roman"/>
          <w:color w:val="000000" w:themeColor="text1"/>
          <w:sz w:val="24"/>
          <w:rPrChange w:id="3901" w:author="User" w:date="2012-11-18T09:33:00Z">
            <w:rPr>
              <w:rFonts w:ascii="Times New Roman" w:hAnsi="Times New Roman"/>
            </w:rPr>
          </w:rPrChange>
        </w:rPr>
        <w:t xml:space="preserve"> </w:t>
      </w:r>
      <w:r w:rsidR="00B5258D" w:rsidRPr="001C287A">
        <w:rPr>
          <w:rFonts w:ascii="Times New Roman" w:hAnsi="Times New Roman"/>
          <w:color w:val="000000" w:themeColor="text1"/>
          <w:sz w:val="24"/>
          <w:rPrChange w:id="3902" w:author="User" w:date="2012-11-18T09:33:00Z">
            <w:rPr>
              <w:rFonts w:ascii="Times New Roman" w:hAnsi="Times New Roman"/>
            </w:rPr>
          </w:rPrChange>
        </w:rPr>
        <w:t>(Figure S9</w:t>
      </w:r>
      <w:r w:rsidR="006A35CC" w:rsidRPr="001C287A">
        <w:rPr>
          <w:rFonts w:ascii="Times New Roman" w:hAnsi="Times New Roman"/>
          <w:color w:val="000000" w:themeColor="text1"/>
          <w:sz w:val="24"/>
          <w:rPrChange w:id="3903" w:author="User" w:date="2012-11-18T09:33:00Z">
            <w:rPr>
              <w:rFonts w:ascii="Times New Roman" w:hAnsi="Times New Roman"/>
            </w:rPr>
          </w:rPrChange>
        </w:rPr>
        <w:t>)</w:t>
      </w:r>
      <w:r w:rsidRPr="001C287A">
        <w:rPr>
          <w:rFonts w:ascii="Times New Roman" w:hAnsi="Times New Roman"/>
          <w:color w:val="000000" w:themeColor="text1"/>
          <w:sz w:val="24"/>
          <w:rPrChange w:id="3904" w:author="User" w:date="2012-11-18T09:33:00Z">
            <w:rPr>
              <w:rFonts w:ascii="Times New Roman" w:hAnsi="Times New Roman"/>
            </w:rPr>
          </w:rPrChange>
        </w:rPr>
        <w:t xml:space="preserve">. </w:t>
      </w:r>
      <w:r w:rsidR="00461A83" w:rsidRPr="001C287A">
        <w:rPr>
          <w:rFonts w:ascii="Times New Roman" w:hAnsi="Times New Roman"/>
          <w:color w:val="000000" w:themeColor="text1"/>
          <w:sz w:val="24"/>
          <w:rPrChange w:id="3905" w:author="User" w:date="2012-11-18T09:33:00Z">
            <w:rPr>
              <w:rFonts w:ascii="Times New Roman" w:hAnsi="Times New Roman"/>
            </w:rPr>
          </w:rPrChange>
        </w:rPr>
        <w:t>The former</w:t>
      </w:r>
      <w:r w:rsidR="009358CF" w:rsidRPr="001C287A">
        <w:rPr>
          <w:rFonts w:ascii="Times New Roman" w:hAnsi="Times New Roman"/>
          <w:color w:val="000000" w:themeColor="text1"/>
          <w:sz w:val="24"/>
          <w:rPrChange w:id="3906" w:author="User" w:date="2012-11-18T09:33:00Z">
            <w:rPr>
              <w:rFonts w:ascii="Times New Roman" w:hAnsi="Times New Roman"/>
            </w:rPr>
          </w:rPrChange>
        </w:rPr>
        <w:t xml:space="preserve"> </w:t>
      </w:r>
      <w:r w:rsidR="00062765" w:rsidRPr="001C287A">
        <w:rPr>
          <w:rFonts w:ascii="Times New Roman" w:hAnsi="Times New Roman"/>
          <w:color w:val="000000" w:themeColor="text1"/>
          <w:sz w:val="24"/>
          <w:rPrChange w:id="3907" w:author="User" w:date="2012-11-18T09:33:00Z">
            <w:rPr>
              <w:rFonts w:ascii="Times New Roman" w:hAnsi="Times New Roman"/>
            </w:rPr>
          </w:rPrChange>
        </w:rPr>
        <w:t>clusters</w:t>
      </w:r>
      <w:r w:rsidR="009358CF" w:rsidRPr="001C287A">
        <w:rPr>
          <w:rFonts w:ascii="Times New Roman" w:hAnsi="Times New Roman"/>
          <w:color w:val="000000" w:themeColor="text1"/>
          <w:sz w:val="24"/>
          <w:rPrChange w:id="3908" w:author="User" w:date="2012-11-18T09:33:00Z">
            <w:rPr>
              <w:rFonts w:ascii="Times New Roman" w:hAnsi="Times New Roman"/>
            </w:rPr>
          </w:rPrChange>
        </w:rPr>
        <w:t xml:space="preserve"> </w:t>
      </w:r>
      <w:r w:rsidR="00B5258D" w:rsidRPr="001C287A">
        <w:rPr>
          <w:rFonts w:ascii="Times New Roman" w:hAnsi="Times New Roman"/>
          <w:color w:val="000000" w:themeColor="text1"/>
          <w:sz w:val="24"/>
          <w:rPrChange w:id="3909" w:author="User" w:date="2012-11-18T09:33:00Z">
            <w:rPr>
              <w:rFonts w:ascii="Times New Roman" w:hAnsi="Times New Roman"/>
            </w:rPr>
          </w:rPrChange>
        </w:rPr>
        <w:t xml:space="preserve">with </w:t>
      </w:r>
      <w:r w:rsidR="00547C6A" w:rsidRPr="001C287A">
        <w:rPr>
          <w:rFonts w:ascii="Times New Roman" w:hAnsi="Times New Roman"/>
          <w:i/>
          <w:color w:val="000000" w:themeColor="text1"/>
          <w:sz w:val="24"/>
          <w:rPrChange w:id="3910" w:author="User" w:date="2012-11-18T09:33:00Z">
            <w:rPr>
              <w:rFonts w:ascii="Times New Roman" w:hAnsi="Times New Roman"/>
              <w:i/>
            </w:rPr>
          </w:rPrChange>
        </w:rPr>
        <w:t xml:space="preserve">Sulfitobacter </w:t>
      </w:r>
      <w:r w:rsidR="00547C6A" w:rsidRPr="001C287A">
        <w:rPr>
          <w:rFonts w:ascii="Times New Roman" w:hAnsi="Times New Roman"/>
          <w:color w:val="000000" w:themeColor="text1"/>
          <w:sz w:val="24"/>
          <w:rPrChange w:id="3911" w:author="User" w:date="2012-11-18T09:33:00Z">
            <w:rPr>
              <w:rFonts w:ascii="Times New Roman" w:hAnsi="Times New Roman"/>
            </w:rPr>
          </w:rPrChange>
        </w:rPr>
        <w:t xml:space="preserve">sp. EE-36 and the latter with </w:t>
      </w:r>
      <w:r w:rsidR="00547C6A" w:rsidRPr="001C287A">
        <w:rPr>
          <w:rFonts w:ascii="Times New Roman" w:hAnsi="Times New Roman"/>
          <w:i/>
          <w:color w:val="000000" w:themeColor="text1"/>
          <w:sz w:val="24"/>
          <w:rPrChange w:id="3912" w:author="User" w:date="2012-11-18T09:33:00Z">
            <w:rPr>
              <w:rFonts w:ascii="Times New Roman" w:hAnsi="Times New Roman"/>
              <w:i/>
            </w:rPr>
          </w:rPrChange>
        </w:rPr>
        <w:t xml:space="preserve">Marinobacter manganoxydans </w:t>
      </w:r>
      <w:r w:rsidR="00547C6A" w:rsidRPr="001C287A">
        <w:rPr>
          <w:rFonts w:ascii="Times New Roman" w:hAnsi="Times New Roman"/>
          <w:color w:val="000000" w:themeColor="text1"/>
          <w:sz w:val="24"/>
          <w:rPrChange w:id="3913" w:author="User" w:date="2012-11-18T09:33:00Z">
            <w:rPr>
              <w:rFonts w:ascii="Times New Roman" w:hAnsi="Times New Roman"/>
            </w:rPr>
          </w:rPrChange>
        </w:rPr>
        <w:t xml:space="preserve">MnI7-9 </w:t>
      </w:r>
      <w:r w:rsidR="0003585C" w:rsidRPr="001C287A">
        <w:rPr>
          <w:rFonts w:ascii="Times New Roman" w:hAnsi="Times New Roman"/>
          <w:color w:val="000000" w:themeColor="text1"/>
          <w:sz w:val="24"/>
          <w:rPrChange w:id="3914" w:author="User" w:date="2012-11-18T09:33:00Z">
            <w:rPr>
              <w:rFonts w:ascii="Times New Roman" w:hAnsi="Times New Roman"/>
            </w:rPr>
          </w:rPrChange>
        </w:rPr>
        <w:t>indicating</w:t>
      </w:r>
      <w:r w:rsidR="00547C6A" w:rsidRPr="001C287A">
        <w:rPr>
          <w:rFonts w:ascii="Times New Roman" w:hAnsi="Times New Roman"/>
          <w:color w:val="000000" w:themeColor="text1"/>
          <w:sz w:val="24"/>
          <w:rPrChange w:id="3915" w:author="User" w:date="2012-11-18T09:33:00Z">
            <w:rPr>
              <w:rFonts w:ascii="Times New Roman" w:hAnsi="Times New Roman"/>
            </w:rPr>
          </w:rPrChange>
        </w:rPr>
        <w:t xml:space="preserve"> they originate from </w:t>
      </w:r>
      <w:r w:rsidR="00547C6A" w:rsidRPr="001C287A">
        <w:rPr>
          <w:rFonts w:ascii="Times New Roman" w:hAnsi="Times New Roman"/>
          <w:i/>
          <w:color w:val="000000" w:themeColor="text1"/>
          <w:sz w:val="24"/>
          <w:rPrChange w:id="3916" w:author="User" w:date="2012-11-18T09:33:00Z">
            <w:rPr>
              <w:rFonts w:ascii="Times New Roman" w:hAnsi="Times New Roman"/>
              <w:i/>
            </w:rPr>
          </w:rPrChange>
        </w:rPr>
        <w:t>Roseobacter</w:t>
      </w:r>
      <w:r w:rsidR="00547C6A" w:rsidRPr="001C287A">
        <w:rPr>
          <w:rFonts w:ascii="Times New Roman" w:hAnsi="Times New Roman"/>
          <w:color w:val="000000" w:themeColor="text1"/>
          <w:sz w:val="24"/>
          <w:rPrChange w:id="3917" w:author="User" w:date="2012-11-18T09:33:00Z">
            <w:rPr>
              <w:rFonts w:ascii="Times New Roman" w:hAnsi="Times New Roman"/>
            </w:rPr>
          </w:rPrChange>
        </w:rPr>
        <w:t xml:space="preserve">-clade and </w:t>
      </w:r>
      <w:r w:rsidR="00547C6A" w:rsidRPr="001C287A">
        <w:rPr>
          <w:rFonts w:ascii="Times New Roman" w:hAnsi="Times New Roman"/>
          <w:i/>
          <w:color w:val="000000" w:themeColor="text1"/>
          <w:sz w:val="24"/>
          <w:rPrChange w:id="3918" w:author="User" w:date="2012-11-18T09:33:00Z">
            <w:rPr>
              <w:rFonts w:ascii="Times New Roman" w:hAnsi="Times New Roman"/>
              <w:i/>
            </w:rPr>
          </w:rPrChange>
        </w:rPr>
        <w:t>Gammaproteobacteria</w:t>
      </w:r>
      <w:r w:rsidR="00A74BFD" w:rsidRPr="001C287A">
        <w:rPr>
          <w:rFonts w:ascii="Times New Roman" w:hAnsi="Times New Roman"/>
          <w:color w:val="000000" w:themeColor="text1"/>
          <w:sz w:val="24"/>
          <w:rPrChange w:id="3919" w:author="User" w:date="2012-11-18T09:33:00Z">
            <w:rPr>
              <w:rFonts w:ascii="Times New Roman" w:hAnsi="Times New Roman"/>
            </w:rPr>
          </w:rPrChange>
        </w:rPr>
        <w:t>,</w:t>
      </w:r>
      <w:r w:rsidR="009358CF" w:rsidRPr="001C287A">
        <w:rPr>
          <w:rFonts w:ascii="Times New Roman" w:hAnsi="Times New Roman"/>
          <w:color w:val="000000" w:themeColor="text1"/>
          <w:sz w:val="24"/>
          <w:rPrChange w:id="3920" w:author="User" w:date="2012-11-18T09:33:00Z">
            <w:rPr>
              <w:rFonts w:ascii="Times New Roman" w:hAnsi="Times New Roman"/>
            </w:rPr>
          </w:rPrChange>
        </w:rPr>
        <w:t xml:space="preserve"> </w:t>
      </w:r>
      <w:r w:rsidR="00547C6A" w:rsidRPr="001C287A">
        <w:rPr>
          <w:rFonts w:ascii="Times New Roman" w:hAnsi="Times New Roman"/>
          <w:color w:val="000000" w:themeColor="text1"/>
          <w:sz w:val="24"/>
          <w:rPrChange w:id="3921" w:author="User" w:date="2012-11-18T09:33:00Z">
            <w:rPr>
              <w:rFonts w:ascii="Times New Roman" w:hAnsi="Times New Roman"/>
            </w:rPr>
          </w:rPrChange>
        </w:rPr>
        <w:t>respectively</w:t>
      </w:r>
      <w:r w:rsidR="00684346" w:rsidRPr="001C287A">
        <w:rPr>
          <w:rFonts w:ascii="Times New Roman" w:hAnsi="Times New Roman"/>
          <w:color w:val="000000" w:themeColor="text1"/>
          <w:sz w:val="24"/>
          <w:rPrChange w:id="3922" w:author="User" w:date="2012-11-18T09:33:00Z">
            <w:rPr>
              <w:rFonts w:ascii="Times New Roman" w:hAnsi="Times New Roman"/>
            </w:rPr>
          </w:rPrChange>
        </w:rPr>
        <w:t xml:space="preserve">. </w:t>
      </w:r>
      <w:r w:rsidR="00547C6A" w:rsidRPr="001C287A">
        <w:rPr>
          <w:rFonts w:ascii="Times New Roman" w:hAnsi="Times New Roman"/>
          <w:i/>
          <w:color w:val="000000" w:themeColor="text1"/>
          <w:sz w:val="24"/>
          <w:rPrChange w:id="3923" w:author="User" w:date="2012-11-18T09:33:00Z">
            <w:rPr>
              <w:rFonts w:ascii="Times New Roman" w:hAnsi="Times New Roman"/>
              <w:i/>
            </w:rPr>
          </w:rPrChange>
        </w:rPr>
        <w:t xml:space="preserve">Sulfitobacter </w:t>
      </w:r>
      <w:r w:rsidR="00547C6A" w:rsidRPr="001C287A">
        <w:rPr>
          <w:rFonts w:ascii="Times New Roman" w:hAnsi="Times New Roman"/>
          <w:color w:val="000000" w:themeColor="text1"/>
          <w:sz w:val="24"/>
          <w:rPrChange w:id="3924" w:author="User" w:date="2012-11-18T09:33:00Z">
            <w:rPr>
              <w:rFonts w:ascii="Times New Roman" w:hAnsi="Times New Roman"/>
            </w:rPr>
          </w:rPrChange>
        </w:rPr>
        <w:t>sp. EE-36 has demonstrated DMSP lyase activity</w:t>
      </w:r>
      <w:r w:rsidR="00392FEB" w:rsidRPr="001C287A">
        <w:rPr>
          <w:rFonts w:ascii="Times New Roman" w:hAnsi="Times New Roman"/>
          <w:color w:val="000000" w:themeColor="text1"/>
          <w:sz w:val="24"/>
          <w:rPrChange w:id="3925" w:author="User" w:date="2012-11-18T09:33:00Z">
            <w:rPr>
              <w:rFonts w:ascii="Times New Roman" w:hAnsi="Times New Roman"/>
            </w:rPr>
          </w:rPrChange>
        </w:rPr>
        <w:t xml:space="preserve"> and</w:t>
      </w:r>
      <w:r w:rsidR="009358CF" w:rsidRPr="001C287A">
        <w:rPr>
          <w:rFonts w:ascii="Times New Roman" w:hAnsi="Times New Roman"/>
          <w:color w:val="000000" w:themeColor="text1"/>
          <w:sz w:val="24"/>
          <w:rPrChange w:id="3926" w:author="User" w:date="2012-11-18T09:33:00Z">
            <w:rPr>
              <w:rFonts w:ascii="Times New Roman" w:hAnsi="Times New Roman"/>
            </w:rPr>
          </w:rPrChange>
        </w:rPr>
        <w:t xml:space="preserve"> </w:t>
      </w:r>
      <w:r w:rsidR="00392FEB" w:rsidRPr="001C287A">
        <w:rPr>
          <w:rFonts w:ascii="Times New Roman" w:hAnsi="Times New Roman"/>
          <w:color w:val="000000" w:themeColor="text1"/>
          <w:sz w:val="24"/>
          <w:rPrChange w:id="3927" w:author="User" w:date="2012-11-18T09:33:00Z">
            <w:rPr>
              <w:rFonts w:ascii="Times New Roman" w:hAnsi="Times New Roman"/>
            </w:rPr>
          </w:rPrChange>
        </w:rPr>
        <w:t xml:space="preserve">the </w:t>
      </w:r>
      <w:r w:rsidR="00392FEB" w:rsidRPr="001C287A">
        <w:rPr>
          <w:rFonts w:ascii="Times New Roman" w:hAnsi="Times New Roman"/>
          <w:i/>
          <w:color w:val="000000" w:themeColor="text1"/>
          <w:sz w:val="24"/>
          <w:rPrChange w:id="3928" w:author="User" w:date="2012-11-18T09:33:00Z">
            <w:rPr>
              <w:rFonts w:ascii="Times New Roman" w:hAnsi="Times New Roman"/>
              <w:i/>
            </w:rPr>
          </w:rPrChange>
        </w:rPr>
        <w:t>dddL</w:t>
      </w:r>
      <w:r w:rsidR="00392FEB" w:rsidRPr="001C287A">
        <w:rPr>
          <w:rFonts w:ascii="Times New Roman" w:hAnsi="Times New Roman"/>
          <w:color w:val="000000" w:themeColor="text1"/>
          <w:sz w:val="24"/>
          <w:rPrChange w:id="3929" w:author="User" w:date="2012-11-18T09:33:00Z">
            <w:rPr>
              <w:rFonts w:ascii="Times New Roman" w:hAnsi="Times New Roman"/>
            </w:rPr>
          </w:rPrChange>
        </w:rPr>
        <w:t xml:space="preserve"> gene alone is sufficient for DMS generation (Curson </w:t>
      </w:r>
      <w:r w:rsidR="00392FEB" w:rsidRPr="001C287A">
        <w:rPr>
          <w:rFonts w:ascii="Times New Roman" w:hAnsi="Times New Roman"/>
          <w:i/>
          <w:color w:val="000000" w:themeColor="text1"/>
          <w:sz w:val="24"/>
          <w:rPrChange w:id="3930" w:author="User" w:date="2012-11-18T09:33:00Z">
            <w:rPr>
              <w:rFonts w:ascii="Times New Roman" w:hAnsi="Times New Roman"/>
              <w:i/>
            </w:rPr>
          </w:rPrChange>
        </w:rPr>
        <w:t>et al.</w:t>
      </w:r>
      <w:r w:rsidR="00392FEB" w:rsidRPr="001C287A">
        <w:rPr>
          <w:rFonts w:ascii="Times New Roman" w:hAnsi="Times New Roman"/>
          <w:color w:val="000000" w:themeColor="text1"/>
          <w:sz w:val="24"/>
          <w:rPrChange w:id="3931" w:author="User" w:date="2012-11-18T09:33:00Z">
            <w:rPr>
              <w:rFonts w:ascii="Times New Roman" w:hAnsi="Times New Roman"/>
            </w:rPr>
          </w:rPrChange>
        </w:rPr>
        <w:t>, 2008). These functional data</w:t>
      </w:r>
      <w:r w:rsidR="009358CF" w:rsidRPr="001C287A">
        <w:rPr>
          <w:rFonts w:ascii="Times New Roman" w:hAnsi="Times New Roman"/>
          <w:color w:val="000000" w:themeColor="text1"/>
          <w:sz w:val="24"/>
          <w:rPrChange w:id="3932" w:author="User" w:date="2012-11-18T09:33:00Z">
            <w:rPr>
              <w:rFonts w:ascii="Times New Roman" w:hAnsi="Times New Roman"/>
            </w:rPr>
          </w:rPrChange>
        </w:rPr>
        <w:t xml:space="preserve"> </w:t>
      </w:r>
      <w:r w:rsidR="00392FEB" w:rsidRPr="001C287A">
        <w:rPr>
          <w:rFonts w:ascii="Times New Roman" w:hAnsi="Times New Roman"/>
          <w:color w:val="000000" w:themeColor="text1"/>
          <w:sz w:val="24"/>
          <w:rPrChange w:id="3933" w:author="User" w:date="2012-11-18T09:33:00Z">
            <w:rPr>
              <w:rFonts w:ascii="Times New Roman" w:hAnsi="Times New Roman"/>
            </w:rPr>
          </w:rPrChange>
        </w:rPr>
        <w:t xml:space="preserve">indicate that the </w:t>
      </w:r>
      <w:r w:rsidR="00A74BFD" w:rsidRPr="001C287A">
        <w:rPr>
          <w:rFonts w:ascii="Times New Roman" w:hAnsi="Times New Roman"/>
          <w:color w:val="000000" w:themeColor="text1"/>
          <w:sz w:val="24"/>
          <w:rPrChange w:id="3934" w:author="User" w:date="2012-11-18T09:33:00Z">
            <w:rPr>
              <w:rFonts w:ascii="Times New Roman" w:hAnsi="Times New Roman"/>
            </w:rPr>
          </w:rPrChange>
        </w:rPr>
        <w:t>Organic Lake members of the</w:t>
      </w:r>
      <w:r w:rsidR="009358CF" w:rsidRPr="001C287A">
        <w:rPr>
          <w:rFonts w:ascii="Times New Roman" w:hAnsi="Times New Roman"/>
          <w:color w:val="000000" w:themeColor="text1"/>
          <w:sz w:val="24"/>
          <w:rPrChange w:id="3935" w:author="User" w:date="2012-11-18T09:33:00Z">
            <w:rPr>
              <w:rFonts w:ascii="Times New Roman" w:hAnsi="Times New Roman"/>
            </w:rPr>
          </w:rPrChange>
        </w:rPr>
        <w:t xml:space="preserve"> </w:t>
      </w:r>
      <w:commentRangeStart w:id="3936"/>
      <w:commentRangeStart w:id="3937"/>
      <w:r w:rsidR="00547C6A" w:rsidRPr="001C287A">
        <w:rPr>
          <w:rFonts w:ascii="Times New Roman" w:hAnsi="Times New Roman"/>
          <w:color w:val="000000" w:themeColor="text1"/>
          <w:sz w:val="24"/>
          <w:rPrChange w:id="3938" w:author="User" w:date="2012-11-18T09:33:00Z">
            <w:rPr>
              <w:rFonts w:ascii="Times New Roman" w:hAnsi="Times New Roman"/>
            </w:rPr>
          </w:rPrChange>
        </w:rPr>
        <w:t>SUL-dddL</w:t>
      </w:r>
      <w:commentRangeEnd w:id="3936"/>
      <w:r w:rsidR="00A74BFD">
        <w:rPr>
          <w:rStyle w:val="CommentReference"/>
        </w:rPr>
        <w:commentReference w:id="3936"/>
      </w:r>
      <w:commentRangeEnd w:id="3937"/>
      <w:r w:rsidR="009358CF">
        <w:rPr>
          <w:rStyle w:val="CommentReference"/>
        </w:rPr>
        <w:commentReference w:id="3937"/>
      </w:r>
      <w:r w:rsidR="00A74BFD" w:rsidRPr="001C287A">
        <w:rPr>
          <w:rFonts w:ascii="Times New Roman" w:hAnsi="Times New Roman"/>
          <w:color w:val="000000" w:themeColor="text1"/>
          <w:sz w:val="24"/>
          <w:rPrChange w:id="3939" w:author="User" w:date="2012-11-18T09:33:00Z">
            <w:rPr>
              <w:rFonts w:ascii="Times New Roman" w:hAnsi="Times New Roman"/>
            </w:rPr>
          </w:rPrChange>
        </w:rPr>
        <w:t xml:space="preserve"> group</w:t>
      </w:r>
      <w:r w:rsidR="00392FEB" w:rsidRPr="001C287A">
        <w:rPr>
          <w:rFonts w:ascii="Times New Roman" w:hAnsi="Times New Roman"/>
          <w:color w:val="000000" w:themeColor="text1"/>
          <w:sz w:val="24"/>
          <w:rPrChange w:id="3940" w:author="User" w:date="2012-11-18T09:33:00Z">
            <w:rPr>
              <w:rFonts w:ascii="Times New Roman" w:hAnsi="Times New Roman"/>
            </w:rPr>
          </w:rPrChange>
        </w:rPr>
        <w:t xml:space="preserve"> perform the same functional role</w:t>
      </w:r>
      <w:r w:rsidR="00547C6A" w:rsidRPr="001C287A">
        <w:rPr>
          <w:rFonts w:ascii="Times New Roman" w:hAnsi="Times New Roman"/>
          <w:color w:val="000000" w:themeColor="text1"/>
          <w:sz w:val="24"/>
          <w:rPrChange w:id="3941" w:author="User" w:date="2012-11-18T09:33:00Z">
            <w:rPr>
              <w:rFonts w:ascii="Times New Roman" w:hAnsi="Times New Roman"/>
            </w:rPr>
          </w:rPrChange>
        </w:rPr>
        <w:t xml:space="preserve">. </w:t>
      </w:r>
      <w:r w:rsidR="00684346" w:rsidRPr="001C287A">
        <w:rPr>
          <w:rFonts w:ascii="Times New Roman" w:hAnsi="Times New Roman"/>
          <w:color w:val="000000" w:themeColor="text1"/>
          <w:sz w:val="24"/>
          <w:rPrChange w:id="3942" w:author="User" w:date="2012-11-18T09:33:00Z">
            <w:rPr>
              <w:rFonts w:ascii="Times New Roman" w:hAnsi="Times New Roman"/>
            </w:rPr>
          </w:rPrChange>
        </w:rPr>
        <w:t>Th</w:t>
      </w:r>
      <w:r w:rsidR="00392FEB" w:rsidRPr="001C287A">
        <w:rPr>
          <w:rFonts w:ascii="Times New Roman" w:hAnsi="Times New Roman"/>
          <w:color w:val="000000" w:themeColor="text1"/>
          <w:sz w:val="24"/>
          <w:rPrChange w:id="3943" w:author="User" w:date="2012-11-18T09:33:00Z">
            <w:rPr>
              <w:rFonts w:ascii="Times New Roman" w:hAnsi="Times New Roman"/>
            </w:rPr>
          </w:rPrChange>
        </w:rPr>
        <w:t>e</w:t>
      </w:r>
      <w:r w:rsidR="009358CF" w:rsidRPr="001C287A">
        <w:rPr>
          <w:rFonts w:ascii="Times New Roman" w:hAnsi="Times New Roman"/>
          <w:color w:val="000000" w:themeColor="text1"/>
          <w:sz w:val="24"/>
          <w:rPrChange w:id="3944" w:author="User" w:date="2012-11-18T09:33:00Z">
            <w:rPr>
              <w:rFonts w:ascii="Times New Roman" w:hAnsi="Times New Roman"/>
            </w:rPr>
          </w:rPrChange>
        </w:rPr>
        <w:t xml:space="preserve"> </w:t>
      </w:r>
      <w:r w:rsidR="00062765" w:rsidRPr="001C287A">
        <w:rPr>
          <w:rFonts w:ascii="Times New Roman" w:hAnsi="Times New Roman"/>
          <w:color w:val="000000" w:themeColor="text1"/>
          <w:sz w:val="24"/>
          <w:rPrChange w:id="3945" w:author="User" w:date="2012-11-18T09:33:00Z">
            <w:rPr>
              <w:rFonts w:ascii="Times New Roman" w:hAnsi="Times New Roman"/>
            </w:rPr>
          </w:rPrChange>
        </w:rPr>
        <w:t xml:space="preserve">MAR-dddL clade </w:t>
      </w:r>
      <w:r w:rsidR="00392FEB" w:rsidRPr="001C287A">
        <w:rPr>
          <w:rFonts w:ascii="Times New Roman" w:hAnsi="Times New Roman"/>
          <w:color w:val="000000" w:themeColor="text1"/>
          <w:sz w:val="24"/>
          <w:rPrChange w:id="3946" w:author="User" w:date="2012-11-18T09:33:00Z">
            <w:rPr>
              <w:rFonts w:ascii="Times New Roman" w:hAnsi="Times New Roman"/>
            </w:rPr>
          </w:rPrChange>
        </w:rPr>
        <w:t xml:space="preserve">appears to be </w:t>
      </w:r>
      <w:r w:rsidR="00684346" w:rsidRPr="001C287A">
        <w:rPr>
          <w:rFonts w:ascii="Times New Roman" w:hAnsi="Times New Roman"/>
          <w:color w:val="000000" w:themeColor="text1"/>
          <w:sz w:val="24"/>
          <w:rPrChange w:id="3947" w:author="User" w:date="2012-11-18T09:33:00Z">
            <w:rPr>
              <w:rFonts w:ascii="Times New Roman" w:hAnsi="Times New Roman"/>
            </w:rPr>
          </w:rPrChange>
        </w:rPr>
        <w:t>a</w:t>
      </w:r>
      <w:r w:rsidR="00392FEB" w:rsidRPr="001C287A">
        <w:rPr>
          <w:rFonts w:ascii="Times New Roman" w:hAnsi="Times New Roman"/>
          <w:color w:val="000000" w:themeColor="text1"/>
          <w:sz w:val="24"/>
          <w:rPrChange w:id="3948" w:author="User" w:date="2012-11-18T09:33:00Z">
            <w:rPr>
              <w:rFonts w:ascii="Times New Roman" w:hAnsi="Times New Roman"/>
            </w:rPr>
          </w:rPrChange>
        </w:rPr>
        <w:t xml:space="preserve"> new</w:t>
      </w:r>
      <w:r w:rsidR="009358CF" w:rsidRPr="001C287A">
        <w:rPr>
          <w:rFonts w:ascii="Times New Roman" w:hAnsi="Times New Roman"/>
          <w:color w:val="000000" w:themeColor="text1"/>
          <w:sz w:val="24"/>
          <w:rPrChange w:id="3949" w:author="User" w:date="2012-11-18T09:33:00Z">
            <w:rPr>
              <w:rFonts w:ascii="Times New Roman" w:hAnsi="Times New Roman"/>
            </w:rPr>
          </w:rPrChange>
        </w:rPr>
        <w:t xml:space="preserve"> </w:t>
      </w:r>
      <w:r w:rsidR="00062765" w:rsidRPr="001C287A">
        <w:rPr>
          <w:rFonts w:ascii="Times New Roman" w:hAnsi="Times New Roman"/>
          <w:color w:val="000000" w:themeColor="text1"/>
          <w:sz w:val="24"/>
          <w:rPrChange w:id="3950" w:author="User" w:date="2012-11-18T09:33:00Z">
            <w:rPr>
              <w:rFonts w:ascii="Times New Roman" w:hAnsi="Times New Roman"/>
            </w:rPr>
          </w:rPrChange>
        </w:rPr>
        <w:t>branch</w:t>
      </w:r>
      <w:r w:rsidR="00684346" w:rsidRPr="001C287A">
        <w:rPr>
          <w:rFonts w:ascii="Times New Roman" w:hAnsi="Times New Roman"/>
          <w:color w:val="000000" w:themeColor="text1"/>
          <w:sz w:val="24"/>
          <w:rPrChange w:id="3951" w:author="User" w:date="2012-11-18T09:33:00Z">
            <w:rPr>
              <w:rFonts w:ascii="Times New Roman" w:hAnsi="Times New Roman"/>
            </w:rPr>
          </w:rPrChange>
        </w:rPr>
        <w:t xml:space="preserve"> of </w:t>
      </w:r>
      <w:r w:rsidR="00B55E2D" w:rsidRPr="001C287A">
        <w:rPr>
          <w:rFonts w:ascii="Times New Roman" w:hAnsi="Times New Roman"/>
          <w:color w:val="000000" w:themeColor="text1"/>
          <w:sz w:val="24"/>
          <w:rPrChange w:id="3952" w:author="User" w:date="2012-11-18T09:33:00Z">
            <w:rPr>
              <w:rFonts w:ascii="Times New Roman" w:hAnsi="Times New Roman"/>
            </w:rPr>
          </w:rPrChange>
        </w:rPr>
        <w:t>th</w:t>
      </w:r>
      <w:r w:rsidR="00392FEB" w:rsidRPr="001C287A">
        <w:rPr>
          <w:rFonts w:ascii="Times New Roman" w:hAnsi="Times New Roman"/>
          <w:color w:val="000000" w:themeColor="text1"/>
          <w:sz w:val="24"/>
          <w:rPrChange w:id="3953" w:author="User" w:date="2012-11-18T09:33:00Z">
            <w:rPr>
              <w:rFonts w:ascii="Times New Roman" w:hAnsi="Times New Roman"/>
            </w:rPr>
          </w:rPrChange>
        </w:rPr>
        <w:t xml:space="preserve">e </w:t>
      </w:r>
      <w:r w:rsidR="009358CF" w:rsidRPr="00EA0814">
        <w:rPr>
          <w:rFonts w:ascii="Times New Roman" w:hAnsi="Times New Roman"/>
          <w:i/>
          <w:color w:val="000000" w:themeColor="text1"/>
          <w:sz w:val="24"/>
          <w:rPrChange w:id="3954" w:author="User" w:date="2012-11-18T09:33:00Z">
            <w:rPr>
              <w:rFonts w:ascii="Times New Roman" w:hAnsi="Times New Roman"/>
              <w:i/>
            </w:rPr>
          </w:rPrChange>
        </w:rPr>
        <w:t>d</w:t>
      </w:r>
      <w:r w:rsidR="00392FEB" w:rsidRPr="00EA0814">
        <w:rPr>
          <w:rFonts w:ascii="Times New Roman" w:hAnsi="Times New Roman"/>
          <w:i/>
          <w:color w:val="000000" w:themeColor="text1"/>
          <w:sz w:val="24"/>
          <w:rPrChange w:id="3955" w:author="User" w:date="2012-11-18T09:33:00Z">
            <w:rPr>
              <w:rFonts w:ascii="Times New Roman" w:hAnsi="Times New Roman"/>
              <w:i/>
            </w:rPr>
          </w:rPrChange>
        </w:rPr>
        <w:t>ddL</w:t>
      </w:r>
      <w:r w:rsidR="00684346" w:rsidRPr="001C287A">
        <w:rPr>
          <w:rFonts w:ascii="Times New Roman" w:hAnsi="Times New Roman"/>
          <w:color w:val="000000" w:themeColor="text1"/>
          <w:sz w:val="24"/>
          <w:rPrChange w:id="3956" w:author="User" w:date="2012-11-18T09:33:00Z">
            <w:rPr>
              <w:rFonts w:ascii="Times New Roman" w:hAnsi="Times New Roman"/>
            </w:rPr>
          </w:rPrChange>
        </w:rPr>
        <w:t xml:space="preserve"> family</w:t>
      </w:r>
      <w:r w:rsidR="00CA0D3B" w:rsidRPr="001C287A">
        <w:rPr>
          <w:rFonts w:ascii="Times New Roman" w:hAnsi="Times New Roman"/>
          <w:color w:val="000000" w:themeColor="text1"/>
          <w:sz w:val="24"/>
          <w:rPrChange w:id="3957" w:author="User" w:date="2012-11-18T09:33:00Z">
            <w:rPr>
              <w:rFonts w:ascii="Times New Roman" w:hAnsi="Times New Roman"/>
            </w:rPr>
          </w:rPrChange>
        </w:rPr>
        <w:t xml:space="preserve">. </w:t>
      </w:r>
      <w:r w:rsidR="009358CF" w:rsidRPr="00EA0814">
        <w:rPr>
          <w:rFonts w:ascii="Times New Roman" w:hAnsi="Times New Roman"/>
          <w:i/>
          <w:color w:val="000000" w:themeColor="text1"/>
          <w:sz w:val="24"/>
          <w:rPrChange w:id="3958" w:author="User" w:date="2012-11-18T09:33:00Z">
            <w:rPr>
              <w:rFonts w:ascii="Times New Roman" w:hAnsi="Times New Roman"/>
              <w:i/>
            </w:rPr>
          </w:rPrChange>
        </w:rPr>
        <w:t>d</w:t>
      </w:r>
      <w:r w:rsidR="00211697" w:rsidRPr="00EA0814">
        <w:rPr>
          <w:rFonts w:ascii="Times New Roman" w:hAnsi="Times New Roman"/>
          <w:i/>
          <w:color w:val="000000" w:themeColor="text1"/>
          <w:sz w:val="24"/>
          <w:rPrChange w:id="3959" w:author="User" w:date="2012-11-18T09:33:00Z">
            <w:rPr>
              <w:rFonts w:ascii="Times New Roman" w:hAnsi="Times New Roman"/>
              <w:i/>
            </w:rPr>
          </w:rPrChange>
        </w:rPr>
        <w:t>ddP</w:t>
      </w:r>
      <w:r w:rsidR="00211697" w:rsidRPr="001C287A">
        <w:rPr>
          <w:rFonts w:ascii="Times New Roman" w:hAnsi="Times New Roman"/>
          <w:color w:val="000000" w:themeColor="text1"/>
          <w:sz w:val="24"/>
          <w:rPrChange w:id="3960" w:author="User" w:date="2012-11-18T09:33:00Z">
            <w:rPr>
              <w:rFonts w:ascii="Times New Roman" w:hAnsi="Times New Roman"/>
            </w:rPr>
          </w:rPrChange>
        </w:rPr>
        <w:t xml:space="preserve"> was </w:t>
      </w:r>
      <w:r w:rsidR="00B22A37" w:rsidRPr="001C287A">
        <w:rPr>
          <w:rFonts w:ascii="Times New Roman" w:hAnsi="Times New Roman"/>
          <w:color w:val="000000" w:themeColor="text1"/>
          <w:sz w:val="24"/>
          <w:rPrChange w:id="3961" w:author="User" w:date="2012-11-18T09:33:00Z">
            <w:rPr>
              <w:rFonts w:ascii="Times New Roman" w:hAnsi="Times New Roman"/>
            </w:rPr>
          </w:rPrChange>
        </w:rPr>
        <w:t xml:space="preserve">detected as </w:t>
      </w:r>
      <w:r w:rsidR="00211697" w:rsidRPr="001C287A">
        <w:rPr>
          <w:rFonts w:ascii="Times New Roman" w:hAnsi="Times New Roman"/>
          <w:color w:val="000000" w:themeColor="text1"/>
          <w:sz w:val="24"/>
          <w:rPrChange w:id="3962" w:author="User" w:date="2012-11-18T09:33:00Z">
            <w:rPr>
              <w:rFonts w:ascii="Times New Roman" w:hAnsi="Times New Roman"/>
            </w:rPr>
          </w:rPrChange>
        </w:rPr>
        <w:t>the least abundant of the DMSP lyases</w:t>
      </w:r>
      <w:r w:rsidR="00C27A65" w:rsidRPr="001C287A">
        <w:rPr>
          <w:rFonts w:ascii="Times New Roman" w:hAnsi="Times New Roman"/>
          <w:color w:val="000000" w:themeColor="text1"/>
          <w:sz w:val="24"/>
          <w:rPrChange w:id="3963" w:author="User" w:date="2012-11-18T09:33:00Z">
            <w:rPr>
              <w:rFonts w:ascii="Times New Roman" w:hAnsi="Times New Roman"/>
            </w:rPr>
          </w:rPrChange>
        </w:rPr>
        <w:t xml:space="preserve"> (*</w:t>
      </w:r>
      <w:r w:rsidR="009358CF" w:rsidRPr="001C287A">
        <w:rPr>
          <w:rFonts w:ascii="Times New Roman" w:hAnsi="Times New Roman"/>
          <w:color w:val="000000" w:themeColor="text1"/>
          <w:sz w:val="24"/>
          <w:rPrChange w:id="3964" w:author="User" w:date="2012-11-18T09:33:00Z">
            <w:rPr>
              <w:rFonts w:ascii="Times New Roman" w:hAnsi="Times New Roman"/>
            </w:rPr>
          </w:rPrChange>
        </w:rPr>
        <w:t>Table 3</w:t>
      </w:r>
      <w:r w:rsidR="00C27A65" w:rsidRPr="001C287A">
        <w:rPr>
          <w:rFonts w:ascii="Times New Roman" w:hAnsi="Times New Roman"/>
          <w:color w:val="000000" w:themeColor="text1"/>
          <w:sz w:val="24"/>
          <w:rPrChange w:id="3965" w:author="User" w:date="2012-11-18T09:33:00Z">
            <w:rPr>
              <w:rFonts w:ascii="Times New Roman" w:hAnsi="Times New Roman"/>
            </w:rPr>
          </w:rPrChange>
        </w:rPr>
        <w:t>)</w:t>
      </w:r>
      <w:r w:rsidR="00211697" w:rsidRPr="001C287A">
        <w:rPr>
          <w:rFonts w:ascii="Times New Roman" w:hAnsi="Times New Roman"/>
          <w:color w:val="000000" w:themeColor="text1"/>
          <w:sz w:val="24"/>
          <w:rPrChange w:id="3966" w:author="User" w:date="2012-11-18T09:33:00Z">
            <w:rPr>
              <w:rFonts w:ascii="Times New Roman" w:hAnsi="Times New Roman"/>
            </w:rPr>
          </w:rPrChange>
        </w:rPr>
        <w:t>. Phylogenetic analys</w:t>
      </w:r>
      <w:r w:rsidR="00392FEB" w:rsidRPr="001C287A">
        <w:rPr>
          <w:rFonts w:ascii="Times New Roman" w:hAnsi="Times New Roman"/>
          <w:color w:val="000000" w:themeColor="text1"/>
          <w:sz w:val="24"/>
          <w:rPrChange w:id="3967" w:author="User" w:date="2012-11-18T09:33:00Z">
            <w:rPr>
              <w:rFonts w:ascii="Times New Roman" w:hAnsi="Times New Roman"/>
            </w:rPr>
          </w:rPrChange>
        </w:rPr>
        <w:t>e</w:t>
      </w:r>
      <w:r w:rsidR="00211697" w:rsidRPr="001C287A">
        <w:rPr>
          <w:rFonts w:ascii="Times New Roman" w:hAnsi="Times New Roman"/>
          <w:color w:val="000000" w:themeColor="text1"/>
          <w:sz w:val="24"/>
          <w:rPrChange w:id="3968" w:author="User" w:date="2012-11-18T09:33:00Z">
            <w:rPr>
              <w:rFonts w:ascii="Times New Roman" w:hAnsi="Times New Roman"/>
            </w:rPr>
          </w:rPrChange>
        </w:rPr>
        <w:t xml:space="preserve">s showed Organic Lake </w:t>
      </w:r>
      <w:r w:rsidR="006F15F1" w:rsidRPr="00EA0814">
        <w:rPr>
          <w:rFonts w:ascii="Times New Roman" w:hAnsi="Times New Roman"/>
          <w:i/>
          <w:color w:val="000000" w:themeColor="text1"/>
          <w:sz w:val="24"/>
          <w:rPrChange w:id="3969" w:author="User" w:date="2012-11-18T09:33:00Z">
            <w:rPr>
              <w:rFonts w:ascii="Times New Roman" w:hAnsi="Times New Roman"/>
              <w:i/>
            </w:rPr>
          </w:rPrChange>
        </w:rPr>
        <w:t>d</w:t>
      </w:r>
      <w:r w:rsidR="00211697" w:rsidRPr="00EA0814">
        <w:rPr>
          <w:rFonts w:ascii="Times New Roman" w:hAnsi="Times New Roman"/>
          <w:i/>
          <w:color w:val="000000" w:themeColor="text1"/>
          <w:sz w:val="24"/>
          <w:rPrChange w:id="3970" w:author="User" w:date="2012-11-18T09:33:00Z">
            <w:rPr>
              <w:rFonts w:ascii="Times New Roman" w:hAnsi="Times New Roman"/>
              <w:i/>
            </w:rPr>
          </w:rPrChange>
        </w:rPr>
        <w:t>ddP</w:t>
      </w:r>
      <w:r w:rsidR="00211697" w:rsidRPr="001C287A">
        <w:rPr>
          <w:rFonts w:ascii="Times New Roman" w:hAnsi="Times New Roman"/>
          <w:color w:val="000000" w:themeColor="text1"/>
          <w:sz w:val="24"/>
          <w:rPrChange w:id="3971" w:author="User" w:date="2012-11-18T09:33:00Z">
            <w:rPr>
              <w:rFonts w:ascii="Times New Roman" w:hAnsi="Times New Roman"/>
            </w:rPr>
          </w:rPrChange>
        </w:rPr>
        <w:t xml:space="preserve"> likely originate from </w:t>
      </w:r>
      <w:r w:rsidR="00211697" w:rsidRPr="001C287A">
        <w:rPr>
          <w:rFonts w:ascii="Times New Roman" w:hAnsi="Times New Roman"/>
          <w:i/>
          <w:color w:val="000000" w:themeColor="text1"/>
          <w:sz w:val="24"/>
          <w:rPrChange w:id="3972" w:author="User" w:date="2012-11-18T09:33:00Z">
            <w:rPr>
              <w:rFonts w:ascii="Times New Roman" w:hAnsi="Times New Roman"/>
              <w:i/>
            </w:rPr>
          </w:rPrChange>
        </w:rPr>
        <w:t>Roseovarius</w:t>
      </w:r>
      <w:r w:rsidR="00211697" w:rsidRPr="001C287A">
        <w:rPr>
          <w:rFonts w:ascii="Times New Roman" w:hAnsi="Times New Roman"/>
          <w:color w:val="000000" w:themeColor="text1"/>
          <w:sz w:val="24"/>
          <w:rPrChange w:id="3973" w:author="User" w:date="2012-11-18T09:33:00Z">
            <w:rPr>
              <w:rFonts w:ascii="Times New Roman" w:hAnsi="Times New Roman"/>
            </w:rPr>
          </w:rPrChange>
        </w:rPr>
        <w:t xml:space="preserve"> (Figure S10)</w:t>
      </w:r>
      <w:r w:rsidR="00392FEB" w:rsidRPr="001C287A">
        <w:rPr>
          <w:rFonts w:ascii="Times New Roman" w:hAnsi="Times New Roman"/>
          <w:color w:val="000000" w:themeColor="text1"/>
          <w:sz w:val="24"/>
          <w:rPrChange w:id="3974" w:author="User" w:date="2012-11-18T09:33:00Z">
            <w:rPr>
              <w:rFonts w:ascii="Times New Roman" w:hAnsi="Times New Roman"/>
            </w:rPr>
          </w:rPrChange>
        </w:rPr>
        <w:t>. The Organic Lake sequences formed a</w:t>
      </w:r>
      <w:r w:rsidR="00B22A37" w:rsidRPr="001C287A">
        <w:rPr>
          <w:rFonts w:ascii="Times New Roman" w:hAnsi="Times New Roman"/>
          <w:color w:val="000000" w:themeColor="text1"/>
          <w:sz w:val="24"/>
          <w:rPrChange w:id="3975" w:author="User" w:date="2012-11-18T09:33:00Z">
            <w:rPr>
              <w:rFonts w:ascii="Times New Roman" w:hAnsi="Times New Roman"/>
            </w:rPr>
          </w:rPrChange>
        </w:rPr>
        <w:t xml:space="preserve"> clade </w:t>
      </w:r>
      <w:r w:rsidR="00392FEB" w:rsidRPr="001C287A">
        <w:rPr>
          <w:rFonts w:ascii="Times New Roman" w:hAnsi="Times New Roman"/>
          <w:color w:val="000000" w:themeColor="text1"/>
          <w:sz w:val="24"/>
          <w:rPrChange w:id="3976" w:author="User" w:date="2012-11-18T09:33:00Z">
            <w:rPr>
              <w:rFonts w:ascii="Times New Roman" w:hAnsi="Times New Roman"/>
            </w:rPr>
          </w:rPrChange>
        </w:rPr>
        <w:t>with</w:t>
      </w:r>
      <w:r w:rsidR="00B22A37" w:rsidRPr="001C287A">
        <w:rPr>
          <w:rFonts w:ascii="Times New Roman" w:hAnsi="Times New Roman"/>
          <w:color w:val="000000" w:themeColor="text1"/>
          <w:sz w:val="24"/>
          <w:rPrChange w:id="3977" w:author="User" w:date="2012-11-18T09:33:00Z">
            <w:rPr>
              <w:rFonts w:ascii="Times New Roman" w:hAnsi="Times New Roman"/>
            </w:rPr>
          </w:rPrChange>
        </w:rPr>
        <w:t xml:space="preserve"> the</w:t>
      </w:r>
      <w:r w:rsidR="00211697" w:rsidRPr="001C287A">
        <w:rPr>
          <w:rFonts w:ascii="Times New Roman" w:hAnsi="Times New Roman"/>
          <w:color w:val="000000" w:themeColor="text1"/>
          <w:sz w:val="24"/>
          <w:rPrChange w:id="3978" w:author="User" w:date="2012-11-18T09:33:00Z">
            <w:rPr>
              <w:rFonts w:ascii="Times New Roman" w:hAnsi="Times New Roman"/>
            </w:rPr>
          </w:rPrChange>
        </w:rPr>
        <w:t xml:space="preserve"> functionally verified</w:t>
      </w:r>
      <w:r w:rsidR="006F15F1" w:rsidRPr="001C287A">
        <w:rPr>
          <w:rFonts w:ascii="Times New Roman" w:hAnsi="Times New Roman"/>
          <w:color w:val="000000" w:themeColor="text1"/>
          <w:sz w:val="24"/>
          <w:rPrChange w:id="3979" w:author="User" w:date="2012-11-18T09:33:00Z">
            <w:rPr>
              <w:rFonts w:ascii="Times New Roman" w:hAnsi="Times New Roman"/>
            </w:rPr>
          </w:rPrChange>
        </w:rPr>
        <w:t xml:space="preserve"> </w:t>
      </w:r>
      <w:r w:rsidR="00B22A37" w:rsidRPr="001C287A">
        <w:rPr>
          <w:rFonts w:ascii="Times New Roman" w:hAnsi="Times New Roman"/>
          <w:i/>
          <w:color w:val="000000" w:themeColor="text1"/>
          <w:sz w:val="24"/>
          <w:rPrChange w:id="3980" w:author="User" w:date="2012-11-18T09:33:00Z">
            <w:rPr>
              <w:rFonts w:ascii="Times New Roman" w:hAnsi="Times New Roman"/>
              <w:i/>
            </w:rPr>
          </w:rPrChange>
        </w:rPr>
        <w:t>Roseovarius nibinhibens</w:t>
      </w:r>
      <w:r w:rsidR="006F15F1" w:rsidRPr="001C287A">
        <w:rPr>
          <w:rFonts w:ascii="Times New Roman" w:hAnsi="Times New Roman"/>
          <w:i/>
          <w:color w:val="000000" w:themeColor="text1"/>
          <w:sz w:val="24"/>
          <w:rPrChange w:id="3981" w:author="User" w:date="2012-11-18T09:33:00Z">
            <w:rPr>
              <w:rFonts w:ascii="Times New Roman" w:hAnsi="Times New Roman"/>
              <w:i/>
            </w:rPr>
          </w:rPrChange>
        </w:rPr>
        <w:t xml:space="preserve"> </w:t>
      </w:r>
      <w:r w:rsidR="006F15F1" w:rsidRPr="00EA0814">
        <w:rPr>
          <w:rFonts w:ascii="Times New Roman" w:hAnsi="Times New Roman"/>
          <w:i/>
          <w:color w:val="000000" w:themeColor="text1"/>
          <w:sz w:val="24"/>
          <w:rPrChange w:id="3982" w:author="User" w:date="2012-11-18T09:33:00Z">
            <w:rPr>
              <w:rFonts w:ascii="Times New Roman" w:hAnsi="Times New Roman"/>
              <w:i/>
            </w:rPr>
          </w:rPrChange>
        </w:rPr>
        <w:t>d</w:t>
      </w:r>
      <w:r w:rsidR="00B22A37" w:rsidRPr="00EA0814">
        <w:rPr>
          <w:rFonts w:ascii="Times New Roman" w:hAnsi="Times New Roman"/>
          <w:i/>
          <w:color w:val="000000" w:themeColor="text1"/>
          <w:sz w:val="24"/>
          <w:rPrChange w:id="3983" w:author="User" w:date="2012-11-18T09:33:00Z">
            <w:rPr>
              <w:rFonts w:ascii="Times New Roman" w:hAnsi="Times New Roman"/>
              <w:i/>
            </w:rPr>
          </w:rPrChange>
        </w:rPr>
        <w:t>ddP</w:t>
      </w:r>
      <w:r w:rsidR="006F15F1" w:rsidRPr="001C287A">
        <w:rPr>
          <w:rFonts w:ascii="Times New Roman" w:hAnsi="Times New Roman"/>
          <w:color w:val="000000" w:themeColor="text1"/>
          <w:sz w:val="24"/>
          <w:rPrChange w:id="3984" w:author="User" w:date="2012-11-18T09:33:00Z">
            <w:rPr>
              <w:rFonts w:ascii="Times New Roman" w:hAnsi="Times New Roman"/>
            </w:rPr>
          </w:rPrChange>
        </w:rPr>
        <w:t xml:space="preserve"> </w:t>
      </w:r>
      <w:r w:rsidR="00211697" w:rsidRPr="001C287A">
        <w:rPr>
          <w:rFonts w:ascii="Times New Roman" w:hAnsi="Times New Roman"/>
          <w:color w:val="000000" w:themeColor="text1"/>
          <w:sz w:val="24"/>
          <w:rPrChange w:id="3985" w:author="User" w:date="2012-11-18T09:33:00Z">
            <w:rPr>
              <w:rFonts w:ascii="Times New Roman" w:hAnsi="Times New Roman"/>
            </w:rPr>
          </w:rPrChange>
        </w:rPr>
        <w:t xml:space="preserve">(Todd </w:t>
      </w:r>
      <w:r w:rsidR="00211697" w:rsidRPr="001C287A">
        <w:rPr>
          <w:rFonts w:ascii="Times New Roman" w:hAnsi="Times New Roman"/>
          <w:i/>
          <w:color w:val="000000" w:themeColor="text1"/>
          <w:sz w:val="24"/>
          <w:rPrChange w:id="3986" w:author="User" w:date="2012-11-18T09:33:00Z">
            <w:rPr>
              <w:rFonts w:ascii="Times New Roman" w:hAnsi="Times New Roman"/>
              <w:i/>
            </w:rPr>
          </w:rPrChange>
        </w:rPr>
        <w:t>et al.</w:t>
      </w:r>
      <w:r w:rsidR="00C67EB5">
        <w:rPr>
          <w:rFonts w:ascii="Times New Roman" w:hAnsi="Times New Roman"/>
          <w:color w:val="000000" w:themeColor="text1"/>
          <w:sz w:val="24"/>
          <w:rPrChange w:id="3987" w:author="User" w:date="2012-11-18T09:33:00Z">
            <w:rPr>
              <w:rFonts w:ascii="Times New Roman" w:hAnsi="Times New Roman"/>
            </w:rPr>
          </w:rPrChange>
        </w:rPr>
        <w:t>, 2009).</w:t>
      </w:r>
      <w:r w:rsidR="005A370E">
        <w:rPr>
          <w:rFonts w:ascii="Times New Roman" w:hAnsi="Times New Roman"/>
          <w:color w:val="000000" w:themeColor="text1"/>
          <w:sz w:val="24"/>
          <w:rPrChange w:id="3988" w:author="User" w:date="2012-11-18T09:33:00Z">
            <w:rPr>
              <w:rFonts w:ascii="Times New Roman" w:hAnsi="Times New Roman"/>
            </w:rPr>
          </w:rPrChange>
        </w:rPr>
        <w:t xml:space="preserve"> </w:t>
      </w:r>
      <w:del w:id="3989" w:author="User" w:date="2012-11-18T09:33:00Z">
        <w:r w:rsidR="00211697">
          <w:rPr>
            <w:rFonts w:ascii="Times New Roman" w:hAnsi="Times New Roman" w:cs="Times New Roman"/>
          </w:rPr>
          <w:delText xml:space="preserve"> </w:delText>
        </w:r>
      </w:del>
    </w:p>
    <w:p w14:paraId="66348341" w14:textId="77777777" w:rsidR="004758D6" w:rsidRDefault="00211697" w:rsidP="009A22D7">
      <w:pPr>
        <w:spacing w:after="0" w:line="240" w:lineRule="auto"/>
        <w:ind w:firstLine="426"/>
        <w:rPr>
          <w:rFonts w:ascii="Times New Roman" w:hAnsi="Times New Roman"/>
          <w:color w:val="000000" w:themeColor="text1"/>
          <w:sz w:val="24"/>
          <w:rPrChange w:id="3990" w:author="User" w:date="2012-11-18T09:33:00Z">
            <w:rPr>
              <w:rFonts w:ascii="Times New Roman" w:hAnsi="Times New Roman"/>
            </w:rPr>
          </w:rPrChange>
        </w:rPr>
        <w:pPrChange w:id="3991" w:author="User" w:date="2012-11-18T09:33:00Z">
          <w:pPr>
            <w:spacing w:line="240" w:lineRule="auto"/>
            <w:jc w:val="both"/>
          </w:pPr>
        </w:pPrChange>
      </w:pPr>
      <w:r w:rsidRPr="001C287A">
        <w:rPr>
          <w:rFonts w:ascii="Times New Roman" w:hAnsi="Times New Roman"/>
          <w:color w:val="000000" w:themeColor="text1"/>
          <w:sz w:val="24"/>
          <w:rPrChange w:id="3992" w:author="User" w:date="2012-11-18T09:33:00Z">
            <w:rPr>
              <w:rFonts w:ascii="Times New Roman" w:hAnsi="Times New Roman"/>
            </w:rPr>
          </w:rPrChange>
        </w:rPr>
        <w:t xml:space="preserve">A single </w:t>
      </w:r>
      <w:r w:rsidR="00663EFE" w:rsidRPr="001C287A">
        <w:rPr>
          <w:rFonts w:ascii="Times New Roman" w:hAnsi="Times New Roman"/>
          <w:color w:val="000000" w:themeColor="text1"/>
          <w:sz w:val="24"/>
          <w:rPrChange w:id="3993" w:author="User" w:date="2012-11-18T09:33:00Z">
            <w:rPr>
              <w:rFonts w:ascii="Times New Roman" w:hAnsi="Times New Roman"/>
            </w:rPr>
          </w:rPrChange>
        </w:rPr>
        <w:t xml:space="preserve">type of DMSP demethylase, </w:t>
      </w:r>
      <w:r w:rsidR="006F15F1" w:rsidRPr="00EA0814">
        <w:rPr>
          <w:rFonts w:ascii="Times New Roman" w:hAnsi="Times New Roman"/>
          <w:i/>
          <w:color w:val="000000" w:themeColor="text1"/>
          <w:sz w:val="24"/>
          <w:rPrChange w:id="3994" w:author="User" w:date="2012-11-18T09:33:00Z">
            <w:rPr>
              <w:rFonts w:ascii="Times New Roman" w:hAnsi="Times New Roman"/>
              <w:i/>
            </w:rPr>
          </w:rPrChange>
        </w:rPr>
        <w:t>d</w:t>
      </w:r>
      <w:r w:rsidR="00AC7D99" w:rsidRPr="00EA0814">
        <w:rPr>
          <w:rFonts w:ascii="Times New Roman" w:hAnsi="Times New Roman"/>
          <w:i/>
          <w:color w:val="000000" w:themeColor="text1"/>
          <w:sz w:val="24"/>
          <w:rPrChange w:id="3995" w:author="User" w:date="2012-11-18T09:33:00Z">
            <w:rPr>
              <w:rFonts w:ascii="Times New Roman" w:hAnsi="Times New Roman"/>
              <w:i/>
            </w:rPr>
          </w:rPrChange>
        </w:rPr>
        <w:t>mdA</w:t>
      </w:r>
      <w:r w:rsidR="00AC7D99" w:rsidRPr="001C287A">
        <w:rPr>
          <w:rFonts w:ascii="Times New Roman" w:hAnsi="Times New Roman"/>
          <w:color w:val="000000" w:themeColor="text1"/>
          <w:sz w:val="24"/>
          <w:rPrChange w:id="3996" w:author="User" w:date="2012-11-18T09:33:00Z">
            <w:rPr>
              <w:rFonts w:ascii="Times New Roman" w:hAnsi="Times New Roman"/>
            </w:rPr>
          </w:rPrChange>
        </w:rPr>
        <w:t xml:space="preserve"> was </w:t>
      </w:r>
      <w:r w:rsidR="00663EFE" w:rsidRPr="001C287A">
        <w:rPr>
          <w:rFonts w:ascii="Times New Roman" w:hAnsi="Times New Roman"/>
          <w:color w:val="000000" w:themeColor="text1"/>
          <w:sz w:val="24"/>
          <w:rPrChange w:id="3997" w:author="User" w:date="2012-11-18T09:33:00Z">
            <w:rPr>
              <w:rFonts w:ascii="Times New Roman" w:hAnsi="Times New Roman"/>
            </w:rPr>
          </w:rPrChange>
        </w:rPr>
        <w:t xml:space="preserve">identified. It clustered </w:t>
      </w:r>
      <w:r w:rsidR="0003585C" w:rsidRPr="001C287A">
        <w:rPr>
          <w:rFonts w:ascii="Times New Roman" w:hAnsi="Times New Roman"/>
          <w:color w:val="000000" w:themeColor="text1"/>
          <w:sz w:val="24"/>
          <w:rPrChange w:id="3998" w:author="User" w:date="2012-11-18T09:33:00Z">
            <w:rPr>
              <w:rFonts w:ascii="Times New Roman" w:hAnsi="Times New Roman"/>
            </w:rPr>
          </w:rPrChange>
        </w:rPr>
        <w:t xml:space="preserve">with </w:t>
      </w:r>
      <w:r w:rsidR="0003585C" w:rsidRPr="001C287A">
        <w:rPr>
          <w:rFonts w:ascii="Times New Roman" w:hAnsi="Times New Roman"/>
          <w:i/>
          <w:color w:val="000000" w:themeColor="text1"/>
          <w:sz w:val="24"/>
          <w:rPrChange w:id="3999" w:author="User" w:date="2012-11-18T09:33:00Z">
            <w:rPr>
              <w:rFonts w:ascii="Times New Roman" w:hAnsi="Times New Roman"/>
              <w:i/>
            </w:rPr>
          </w:rPrChange>
        </w:rPr>
        <w:t>Roseobacter</w:t>
      </w:r>
      <w:r w:rsidR="0003585C" w:rsidRPr="001C287A">
        <w:rPr>
          <w:rFonts w:ascii="Times New Roman" w:hAnsi="Times New Roman"/>
          <w:color w:val="000000" w:themeColor="text1"/>
          <w:sz w:val="24"/>
          <w:rPrChange w:id="4000" w:author="User" w:date="2012-11-18T09:33:00Z">
            <w:rPr>
              <w:rFonts w:ascii="Times New Roman" w:hAnsi="Times New Roman"/>
            </w:rPr>
          </w:rPrChange>
        </w:rPr>
        <w:t xml:space="preserve">-clade </w:t>
      </w:r>
      <w:r w:rsidR="0003585C" w:rsidRPr="00EA0814">
        <w:rPr>
          <w:rFonts w:ascii="Times New Roman" w:hAnsi="Times New Roman"/>
          <w:i/>
          <w:color w:val="000000" w:themeColor="text1"/>
          <w:sz w:val="24"/>
          <w:rPrChange w:id="4001" w:author="User" w:date="2012-11-18T09:33:00Z">
            <w:rPr>
              <w:rFonts w:ascii="Times New Roman" w:hAnsi="Times New Roman"/>
              <w:i/>
            </w:rPr>
          </w:rPrChange>
        </w:rPr>
        <w:t>dmdA</w:t>
      </w:r>
      <w:r w:rsidR="008A0871" w:rsidRPr="001C287A">
        <w:rPr>
          <w:rFonts w:ascii="Times New Roman" w:hAnsi="Times New Roman"/>
          <w:color w:val="000000" w:themeColor="text1"/>
          <w:sz w:val="24"/>
          <w:rPrChange w:id="4002" w:author="User" w:date="2012-11-18T09:33:00Z">
            <w:rPr>
              <w:rFonts w:ascii="Times New Roman" w:hAnsi="Times New Roman"/>
            </w:rPr>
          </w:rPrChange>
        </w:rPr>
        <w:t xml:space="preserve"> (Figure S11)</w:t>
      </w:r>
      <w:r w:rsidR="0003585C" w:rsidRPr="001C287A">
        <w:rPr>
          <w:rFonts w:ascii="Times New Roman" w:hAnsi="Times New Roman"/>
          <w:color w:val="000000" w:themeColor="text1"/>
          <w:sz w:val="24"/>
          <w:rPrChange w:id="4003" w:author="User" w:date="2012-11-18T09:33:00Z">
            <w:rPr>
              <w:rFonts w:ascii="Times New Roman" w:hAnsi="Times New Roman"/>
            </w:rPr>
          </w:rPrChange>
        </w:rPr>
        <w:t>, correspond</w:t>
      </w:r>
      <w:r w:rsidR="00663EFE" w:rsidRPr="001C287A">
        <w:rPr>
          <w:rFonts w:ascii="Times New Roman" w:hAnsi="Times New Roman"/>
          <w:color w:val="000000" w:themeColor="text1"/>
          <w:sz w:val="24"/>
          <w:rPrChange w:id="4004" w:author="User" w:date="2012-11-18T09:33:00Z">
            <w:rPr>
              <w:rFonts w:ascii="Times New Roman" w:hAnsi="Times New Roman"/>
            </w:rPr>
          </w:rPrChange>
        </w:rPr>
        <w:t>ing</w:t>
      </w:r>
      <w:r w:rsidR="0003585C" w:rsidRPr="001C287A">
        <w:rPr>
          <w:rFonts w:ascii="Times New Roman" w:hAnsi="Times New Roman"/>
          <w:color w:val="000000" w:themeColor="text1"/>
          <w:sz w:val="24"/>
          <w:rPrChange w:id="4005" w:author="User" w:date="2012-11-18T09:33:00Z">
            <w:rPr>
              <w:rFonts w:ascii="Times New Roman" w:hAnsi="Times New Roman"/>
            </w:rPr>
          </w:rPrChange>
        </w:rPr>
        <w:t xml:space="preserve"> to the marine clade A (Howard </w:t>
      </w:r>
      <w:r w:rsidR="0003585C" w:rsidRPr="001C287A">
        <w:rPr>
          <w:rFonts w:ascii="Times New Roman" w:hAnsi="Times New Roman"/>
          <w:i/>
          <w:color w:val="000000" w:themeColor="text1"/>
          <w:sz w:val="24"/>
          <w:rPrChange w:id="4006" w:author="User" w:date="2012-11-18T09:33:00Z">
            <w:rPr>
              <w:rFonts w:ascii="Times New Roman" w:hAnsi="Times New Roman"/>
              <w:i/>
            </w:rPr>
          </w:rPrChange>
        </w:rPr>
        <w:t>et al.</w:t>
      </w:r>
      <w:r w:rsidR="0003585C" w:rsidRPr="001C287A">
        <w:rPr>
          <w:rFonts w:ascii="Times New Roman" w:hAnsi="Times New Roman"/>
          <w:color w:val="000000" w:themeColor="text1"/>
          <w:sz w:val="24"/>
          <w:rPrChange w:id="4007" w:author="User" w:date="2012-11-18T09:33:00Z">
            <w:rPr>
              <w:rFonts w:ascii="Times New Roman" w:hAnsi="Times New Roman"/>
            </w:rPr>
          </w:rPrChange>
        </w:rPr>
        <w:t>,</w:t>
      </w:r>
      <w:r w:rsidR="006F15F1" w:rsidRPr="001C287A">
        <w:rPr>
          <w:rFonts w:ascii="Times New Roman" w:hAnsi="Times New Roman"/>
          <w:color w:val="000000" w:themeColor="text1"/>
          <w:sz w:val="24"/>
          <w:rPrChange w:id="4008" w:author="User" w:date="2012-11-18T09:33:00Z">
            <w:rPr>
              <w:rFonts w:ascii="Times New Roman" w:hAnsi="Times New Roman"/>
            </w:rPr>
          </w:rPrChange>
        </w:rPr>
        <w:t xml:space="preserve"> </w:t>
      </w:r>
      <w:r w:rsidR="0003585C" w:rsidRPr="001C287A">
        <w:rPr>
          <w:rFonts w:ascii="Times New Roman" w:hAnsi="Times New Roman"/>
          <w:color w:val="000000" w:themeColor="text1"/>
          <w:sz w:val="24"/>
          <w:rPrChange w:id="4009" w:author="User" w:date="2012-11-18T09:33:00Z">
            <w:rPr>
              <w:rFonts w:ascii="Times New Roman" w:hAnsi="Times New Roman"/>
            </w:rPr>
          </w:rPrChange>
        </w:rPr>
        <w:t>2006)</w:t>
      </w:r>
      <w:r w:rsidR="00663EFE" w:rsidRPr="001C287A">
        <w:rPr>
          <w:rFonts w:ascii="Times New Roman" w:hAnsi="Times New Roman"/>
          <w:color w:val="000000" w:themeColor="text1"/>
          <w:sz w:val="24"/>
          <w:rPrChange w:id="4010" w:author="User" w:date="2012-11-18T09:33:00Z">
            <w:rPr>
              <w:rFonts w:ascii="Times New Roman" w:hAnsi="Times New Roman"/>
            </w:rPr>
          </w:rPrChange>
        </w:rPr>
        <w:t xml:space="preserve">, and </w:t>
      </w:r>
      <w:r w:rsidR="0003585C" w:rsidRPr="001C287A">
        <w:rPr>
          <w:rFonts w:ascii="Times New Roman" w:hAnsi="Times New Roman"/>
          <w:color w:val="000000" w:themeColor="text1"/>
          <w:sz w:val="24"/>
          <w:rPrChange w:id="4011" w:author="User" w:date="2012-11-18T09:33:00Z">
            <w:rPr>
              <w:rFonts w:ascii="Times New Roman" w:hAnsi="Times New Roman"/>
            </w:rPr>
          </w:rPrChange>
        </w:rPr>
        <w:t xml:space="preserve">includes </w:t>
      </w:r>
      <w:r w:rsidR="00663EFE" w:rsidRPr="001C287A">
        <w:rPr>
          <w:rFonts w:ascii="Times New Roman" w:hAnsi="Times New Roman"/>
          <w:color w:val="000000" w:themeColor="text1"/>
          <w:sz w:val="24"/>
          <w:rPrChange w:id="4012" w:author="User" w:date="2012-11-18T09:33:00Z">
            <w:rPr>
              <w:rFonts w:ascii="Times New Roman" w:hAnsi="Times New Roman"/>
            </w:rPr>
          </w:rPrChange>
        </w:rPr>
        <w:t xml:space="preserve">the </w:t>
      </w:r>
      <w:r w:rsidR="00DC2894" w:rsidRPr="001C287A">
        <w:rPr>
          <w:rFonts w:ascii="Times New Roman" w:hAnsi="Times New Roman"/>
          <w:color w:val="000000" w:themeColor="text1"/>
          <w:sz w:val="24"/>
          <w:rPrChange w:id="4013" w:author="User" w:date="2012-11-18T09:33:00Z">
            <w:rPr>
              <w:rFonts w:ascii="Times New Roman" w:hAnsi="Times New Roman"/>
            </w:rPr>
          </w:rPrChange>
        </w:rPr>
        <w:t xml:space="preserve">functionally verified </w:t>
      </w:r>
      <w:r w:rsidR="00DC2894" w:rsidRPr="001C287A">
        <w:rPr>
          <w:rFonts w:ascii="Times New Roman" w:hAnsi="Times New Roman"/>
          <w:i/>
          <w:color w:val="000000" w:themeColor="text1"/>
          <w:sz w:val="24"/>
          <w:rPrChange w:id="4014" w:author="User" w:date="2012-11-18T09:33:00Z">
            <w:rPr>
              <w:rFonts w:ascii="Times New Roman" w:hAnsi="Times New Roman"/>
              <w:i/>
            </w:rPr>
          </w:rPrChange>
        </w:rPr>
        <w:t xml:space="preserve">R. pomeroyi </w:t>
      </w:r>
      <w:r w:rsidR="00DC2894" w:rsidRPr="001C287A">
        <w:rPr>
          <w:rFonts w:ascii="Times New Roman" w:hAnsi="Times New Roman"/>
          <w:color w:val="000000" w:themeColor="text1"/>
          <w:sz w:val="24"/>
          <w:rPrChange w:id="4015" w:author="User" w:date="2012-11-18T09:33:00Z">
            <w:rPr>
              <w:rFonts w:ascii="Times New Roman" w:hAnsi="Times New Roman"/>
            </w:rPr>
          </w:rPrChange>
        </w:rPr>
        <w:t xml:space="preserve">DSS-3 </w:t>
      </w:r>
      <w:r w:rsidR="006F15F1" w:rsidRPr="001C287A">
        <w:rPr>
          <w:rFonts w:ascii="Times New Roman" w:hAnsi="Times New Roman"/>
          <w:color w:val="000000" w:themeColor="text1"/>
          <w:sz w:val="24"/>
          <w:rPrChange w:id="4016" w:author="User" w:date="2012-11-18T09:33:00Z">
            <w:rPr>
              <w:rFonts w:ascii="Times New Roman" w:hAnsi="Times New Roman"/>
            </w:rPr>
          </w:rPrChange>
        </w:rPr>
        <w:t>homolog</w:t>
      </w:r>
      <w:r w:rsidR="00663EFE" w:rsidRPr="001C287A">
        <w:rPr>
          <w:rFonts w:ascii="Times New Roman" w:hAnsi="Times New Roman"/>
          <w:color w:val="000000" w:themeColor="text1"/>
          <w:sz w:val="24"/>
          <w:rPrChange w:id="4017" w:author="User" w:date="2012-11-18T09:33:00Z">
            <w:rPr>
              <w:rFonts w:ascii="Times New Roman" w:hAnsi="Times New Roman"/>
            </w:rPr>
          </w:rPrChange>
        </w:rPr>
        <w:t>. These data</w:t>
      </w:r>
      <w:r w:rsidR="00DC2894" w:rsidRPr="001C287A">
        <w:rPr>
          <w:rFonts w:ascii="Times New Roman" w:hAnsi="Times New Roman"/>
          <w:color w:val="000000" w:themeColor="text1"/>
          <w:sz w:val="24"/>
          <w:rPrChange w:id="4018" w:author="User" w:date="2012-11-18T09:33:00Z">
            <w:rPr>
              <w:rFonts w:ascii="Times New Roman" w:hAnsi="Times New Roman"/>
            </w:rPr>
          </w:rPrChange>
        </w:rPr>
        <w:t xml:space="preserve"> indicat</w:t>
      </w:r>
      <w:r w:rsidR="00663EFE" w:rsidRPr="001C287A">
        <w:rPr>
          <w:rFonts w:ascii="Times New Roman" w:hAnsi="Times New Roman"/>
          <w:color w:val="000000" w:themeColor="text1"/>
          <w:sz w:val="24"/>
          <w:rPrChange w:id="4019" w:author="User" w:date="2012-11-18T09:33:00Z">
            <w:rPr>
              <w:rFonts w:ascii="Times New Roman" w:hAnsi="Times New Roman"/>
            </w:rPr>
          </w:rPrChange>
        </w:rPr>
        <w:t>e</w:t>
      </w:r>
      <w:r w:rsidR="006F15F1" w:rsidRPr="001C287A">
        <w:rPr>
          <w:rFonts w:ascii="Times New Roman" w:hAnsi="Times New Roman"/>
          <w:color w:val="000000" w:themeColor="text1"/>
          <w:sz w:val="24"/>
          <w:rPrChange w:id="4020" w:author="User" w:date="2012-11-18T09:33:00Z">
            <w:rPr>
              <w:rFonts w:ascii="Times New Roman" w:hAnsi="Times New Roman"/>
            </w:rPr>
          </w:rPrChange>
        </w:rPr>
        <w:t xml:space="preserve"> </w:t>
      </w:r>
      <w:r w:rsidR="00663EFE" w:rsidRPr="001C287A">
        <w:rPr>
          <w:rFonts w:ascii="Times New Roman" w:hAnsi="Times New Roman"/>
          <w:color w:val="000000" w:themeColor="text1"/>
          <w:sz w:val="24"/>
          <w:rPrChange w:id="4021" w:author="User" w:date="2012-11-18T09:33:00Z">
            <w:rPr>
              <w:rFonts w:ascii="Times New Roman" w:hAnsi="Times New Roman"/>
            </w:rPr>
          </w:rPrChange>
        </w:rPr>
        <w:t xml:space="preserve">that </w:t>
      </w:r>
      <w:r w:rsidR="0003585C" w:rsidRPr="001C287A">
        <w:rPr>
          <w:rFonts w:ascii="Times New Roman" w:hAnsi="Times New Roman"/>
          <w:color w:val="000000" w:themeColor="text1"/>
          <w:sz w:val="24"/>
          <w:rPrChange w:id="4022" w:author="User" w:date="2012-11-18T09:33:00Z">
            <w:rPr>
              <w:rFonts w:ascii="Times New Roman" w:hAnsi="Times New Roman"/>
            </w:rPr>
          </w:rPrChange>
        </w:rPr>
        <w:t xml:space="preserve">the Organic Lake </w:t>
      </w:r>
      <w:r w:rsidR="00663EFE" w:rsidRPr="001C287A">
        <w:rPr>
          <w:rFonts w:ascii="Times New Roman" w:hAnsi="Times New Roman"/>
          <w:color w:val="000000" w:themeColor="text1"/>
          <w:sz w:val="24"/>
          <w:rPrChange w:id="4023" w:author="User" w:date="2012-11-18T09:33:00Z">
            <w:rPr>
              <w:rFonts w:ascii="Times New Roman" w:hAnsi="Times New Roman"/>
            </w:rPr>
          </w:rPrChange>
        </w:rPr>
        <w:t>sequences correspond to</w:t>
      </w:r>
      <w:r w:rsidR="00DC2894" w:rsidRPr="001C287A">
        <w:rPr>
          <w:rFonts w:ascii="Times New Roman" w:hAnsi="Times New Roman"/>
          <w:color w:val="000000" w:themeColor="text1"/>
          <w:sz w:val="24"/>
          <w:rPrChange w:id="4024" w:author="User" w:date="2012-11-18T09:33:00Z">
            <w:rPr>
              <w:rFonts w:ascii="Times New Roman" w:hAnsi="Times New Roman"/>
            </w:rPr>
          </w:rPrChange>
        </w:rPr>
        <w:t xml:space="preserve"> true DMSP demethylase</w:t>
      </w:r>
      <w:r w:rsidR="0003585C" w:rsidRPr="001C287A">
        <w:rPr>
          <w:rFonts w:ascii="Times New Roman" w:hAnsi="Times New Roman"/>
          <w:color w:val="000000" w:themeColor="text1"/>
          <w:sz w:val="24"/>
          <w:rPrChange w:id="4025" w:author="User" w:date="2012-11-18T09:33:00Z">
            <w:rPr>
              <w:rFonts w:ascii="Times New Roman" w:hAnsi="Times New Roman"/>
            </w:rPr>
          </w:rPrChange>
        </w:rPr>
        <w:t xml:space="preserve">s and not related glycine cleavage T proteins or aminomethyltransferases (Howard </w:t>
      </w:r>
      <w:r w:rsidR="0003585C" w:rsidRPr="001C287A">
        <w:rPr>
          <w:rFonts w:ascii="Times New Roman" w:hAnsi="Times New Roman"/>
          <w:i/>
          <w:color w:val="000000" w:themeColor="text1"/>
          <w:sz w:val="24"/>
          <w:rPrChange w:id="4026" w:author="User" w:date="2012-11-18T09:33:00Z">
            <w:rPr>
              <w:rFonts w:ascii="Times New Roman" w:hAnsi="Times New Roman"/>
              <w:i/>
            </w:rPr>
          </w:rPrChange>
        </w:rPr>
        <w:t>et al.</w:t>
      </w:r>
      <w:r w:rsidR="0003585C" w:rsidRPr="001C287A">
        <w:rPr>
          <w:rFonts w:ascii="Times New Roman" w:hAnsi="Times New Roman"/>
          <w:color w:val="000000" w:themeColor="text1"/>
          <w:sz w:val="24"/>
          <w:rPrChange w:id="4027" w:author="User" w:date="2012-11-18T09:33:00Z">
            <w:rPr>
              <w:rFonts w:ascii="Times New Roman" w:hAnsi="Times New Roman"/>
            </w:rPr>
          </w:rPrChange>
        </w:rPr>
        <w:t>, 2006)</w:t>
      </w:r>
      <w:r w:rsidR="004758D6">
        <w:rPr>
          <w:rFonts w:ascii="Times New Roman" w:hAnsi="Times New Roman"/>
          <w:color w:val="000000" w:themeColor="text1"/>
          <w:sz w:val="24"/>
          <w:rPrChange w:id="4028" w:author="User" w:date="2012-11-18T09:33:00Z">
            <w:rPr>
              <w:rFonts w:ascii="Times New Roman" w:hAnsi="Times New Roman"/>
            </w:rPr>
          </w:rPrChange>
        </w:rPr>
        <w:t xml:space="preserve">. </w:t>
      </w:r>
    </w:p>
    <w:p w14:paraId="079C40D0" w14:textId="77777777" w:rsidR="004758D6" w:rsidRDefault="00401AAF" w:rsidP="009A22D7">
      <w:pPr>
        <w:spacing w:after="0" w:line="240" w:lineRule="auto"/>
        <w:ind w:firstLine="426"/>
        <w:rPr>
          <w:rFonts w:ascii="Times New Roman" w:hAnsi="Times New Roman"/>
          <w:color w:val="000000" w:themeColor="text1"/>
          <w:sz w:val="24"/>
          <w:rPrChange w:id="4029" w:author="User" w:date="2012-11-18T09:33:00Z">
            <w:rPr>
              <w:rFonts w:ascii="Times New Roman" w:hAnsi="Times New Roman"/>
            </w:rPr>
          </w:rPrChange>
        </w:rPr>
        <w:pPrChange w:id="4030" w:author="User" w:date="2012-11-18T09:33:00Z">
          <w:pPr>
            <w:spacing w:line="240" w:lineRule="auto"/>
            <w:jc w:val="both"/>
          </w:pPr>
        </w:pPrChange>
      </w:pPr>
      <w:r w:rsidRPr="001C287A">
        <w:rPr>
          <w:rFonts w:ascii="Times New Roman" w:hAnsi="Times New Roman"/>
          <w:color w:val="000000" w:themeColor="text1"/>
          <w:sz w:val="24"/>
          <w:rPrChange w:id="4031" w:author="User" w:date="2012-11-18T09:33:00Z">
            <w:rPr>
              <w:rFonts w:ascii="Times New Roman" w:hAnsi="Times New Roman"/>
            </w:rPr>
          </w:rPrChange>
        </w:rPr>
        <w:t xml:space="preserve">DMSP cleavage appears to be a significant source of DMS in Organic Lake. DMSP likely originates from </w:t>
      </w:r>
      <w:r w:rsidRPr="001C287A">
        <w:rPr>
          <w:rFonts w:ascii="Times New Roman" w:hAnsi="Times New Roman"/>
          <w:i/>
          <w:color w:val="000000" w:themeColor="text1"/>
          <w:sz w:val="24"/>
          <w:rPrChange w:id="4032" w:author="User" w:date="2012-11-18T09:33:00Z">
            <w:rPr>
              <w:rFonts w:ascii="Times New Roman" w:hAnsi="Times New Roman"/>
              <w:i/>
            </w:rPr>
          </w:rPrChange>
        </w:rPr>
        <w:t xml:space="preserve">Bacillariophyta </w:t>
      </w:r>
      <w:r w:rsidRPr="001C287A">
        <w:rPr>
          <w:rFonts w:ascii="Times New Roman" w:hAnsi="Times New Roman"/>
          <w:color w:val="000000" w:themeColor="text1"/>
          <w:sz w:val="24"/>
          <w:rPrChange w:id="4033" w:author="User" w:date="2012-11-18T09:33:00Z">
            <w:rPr>
              <w:rFonts w:ascii="Times New Roman" w:hAnsi="Times New Roman"/>
            </w:rPr>
          </w:rPrChange>
        </w:rPr>
        <w:t xml:space="preserve">or </w:t>
      </w:r>
      <w:r w:rsidRPr="001C287A">
        <w:rPr>
          <w:rFonts w:ascii="Times New Roman" w:hAnsi="Times New Roman"/>
          <w:i/>
          <w:color w:val="000000" w:themeColor="text1"/>
          <w:sz w:val="24"/>
          <w:rPrChange w:id="4034" w:author="User" w:date="2012-11-18T09:33:00Z">
            <w:rPr>
              <w:rFonts w:ascii="Times New Roman" w:hAnsi="Times New Roman"/>
              <w:i/>
            </w:rPr>
          </w:rPrChange>
        </w:rPr>
        <w:t>Dinoflagellida</w:t>
      </w:r>
      <w:r w:rsidRPr="001C287A">
        <w:rPr>
          <w:rFonts w:ascii="Times New Roman" w:hAnsi="Times New Roman"/>
          <w:color w:val="000000" w:themeColor="text1"/>
          <w:sz w:val="24"/>
          <w:rPrChange w:id="4035" w:author="User" w:date="2012-11-18T09:33:00Z">
            <w:rPr>
              <w:rFonts w:ascii="Times New Roman" w:hAnsi="Times New Roman"/>
            </w:rPr>
          </w:rPrChange>
        </w:rPr>
        <w:t xml:space="preserve"> as Organic Lake </w:t>
      </w:r>
      <w:r w:rsidRPr="001C287A">
        <w:rPr>
          <w:rFonts w:ascii="Times New Roman" w:hAnsi="Times New Roman"/>
          <w:i/>
          <w:color w:val="000000" w:themeColor="text1"/>
          <w:sz w:val="24"/>
          <w:rPrChange w:id="4036" w:author="User" w:date="2012-11-18T09:33:00Z">
            <w:rPr>
              <w:rFonts w:ascii="Times New Roman" w:hAnsi="Times New Roman"/>
              <w:i/>
            </w:rPr>
          </w:rPrChange>
        </w:rPr>
        <w:t xml:space="preserve">Dunaliella </w:t>
      </w:r>
      <w:r w:rsidR="00431B4E" w:rsidRPr="001C287A">
        <w:rPr>
          <w:rFonts w:ascii="Times New Roman" w:hAnsi="Times New Roman"/>
          <w:color w:val="000000" w:themeColor="text1"/>
          <w:sz w:val="24"/>
          <w:rPrChange w:id="4037" w:author="User" w:date="2012-11-18T09:33:00Z">
            <w:rPr>
              <w:rFonts w:ascii="Times New Roman" w:hAnsi="Times New Roman"/>
            </w:rPr>
          </w:rPrChange>
        </w:rPr>
        <w:t xml:space="preserve">have been reported </w:t>
      </w:r>
      <w:r w:rsidRPr="001C287A">
        <w:rPr>
          <w:rFonts w:ascii="Times New Roman" w:hAnsi="Times New Roman"/>
          <w:color w:val="000000" w:themeColor="text1"/>
          <w:sz w:val="24"/>
          <w:rPrChange w:id="4038" w:author="User" w:date="2012-11-18T09:33:00Z">
            <w:rPr>
              <w:rFonts w:ascii="Times New Roman" w:hAnsi="Times New Roman"/>
            </w:rPr>
          </w:rPrChange>
        </w:rPr>
        <w:t>not</w:t>
      </w:r>
      <w:r w:rsidR="00431B4E" w:rsidRPr="001C287A">
        <w:rPr>
          <w:rFonts w:ascii="Times New Roman" w:hAnsi="Times New Roman"/>
          <w:color w:val="000000" w:themeColor="text1"/>
          <w:sz w:val="24"/>
          <w:rPrChange w:id="4039" w:author="User" w:date="2012-11-18T09:33:00Z">
            <w:rPr>
              <w:rFonts w:ascii="Times New Roman" w:hAnsi="Times New Roman"/>
            </w:rPr>
          </w:rPrChange>
        </w:rPr>
        <w:t xml:space="preserve"> to</w:t>
      </w:r>
      <w:r w:rsidRPr="001C287A">
        <w:rPr>
          <w:rFonts w:ascii="Times New Roman" w:hAnsi="Times New Roman"/>
          <w:color w:val="000000" w:themeColor="text1"/>
          <w:sz w:val="24"/>
          <w:rPrChange w:id="4040" w:author="User" w:date="2012-11-18T09:33:00Z">
            <w:rPr>
              <w:rFonts w:ascii="Times New Roman" w:hAnsi="Times New Roman"/>
            </w:rPr>
          </w:rPrChange>
        </w:rPr>
        <w:t xml:space="preserve"> produce DMSP in culture (Franzmann </w:t>
      </w:r>
      <w:r w:rsidRPr="001C287A">
        <w:rPr>
          <w:rFonts w:ascii="Times New Roman" w:hAnsi="Times New Roman"/>
          <w:i/>
          <w:color w:val="000000" w:themeColor="text1"/>
          <w:sz w:val="24"/>
          <w:rPrChange w:id="4041" w:author="User" w:date="2012-11-18T09:33:00Z">
            <w:rPr>
              <w:rFonts w:ascii="Times New Roman" w:hAnsi="Times New Roman"/>
              <w:i/>
            </w:rPr>
          </w:rPrChange>
        </w:rPr>
        <w:t>et al.</w:t>
      </w:r>
      <w:r w:rsidRPr="001C287A">
        <w:rPr>
          <w:rFonts w:ascii="Times New Roman" w:hAnsi="Times New Roman"/>
          <w:color w:val="000000" w:themeColor="text1"/>
          <w:sz w:val="24"/>
          <w:rPrChange w:id="4042" w:author="User" w:date="2012-11-18T09:33:00Z">
            <w:rPr>
              <w:rFonts w:ascii="Times New Roman" w:hAnsi="Times New Roman"/>
            </w:rPr>
          </w:rPrChange>
        </w:rPr>
        <w:t>, 1987b)</w:t>
      </w:r>
      <w:r w:rsidR="00431B4E" w:rsidRPr="001C287A">
        <w:rPr>
          <w:rFonts w:ascii="Times New Roman" w:hAnsi="Times New Roman"/>
          <w:color w:val="000000" w:themeColor="text1"/>
          <w:sz w:val="24"/>
          <w:rPrChange w:id="4043" w:author="User" w:date="2012-11-18T09:33:00Z">
            <w:rPr>
              <w:rFonts w:ascii="Times New Roman" w:hAnsi="Times New Roman"/>
            </w:rPr>
          </w:rPrChange>
        </w:rPr>
        <w:t xml:space="preserve"> and </w:t>
      </w:r>
      <w:r w:rsidRPr="001C287A">
        <w:rPr>
          <w:rFonts w:ascii="Times New Roman" w:hAnsi="Times New Roman"/>
          <w:color w:val="000000" w:themeColor="text1"/>
          <w:sz w:val="24"/>
          <w:rPrChange w:id="4044" w:author="User" w:date="2012-11-18T09:33:00Z">
            <w:rPr>
              <w:rFonts w:ascii="Times New Roman" w:hAnsi="Times New Roman"/>
            </w:rPr>
          </w:rPrChange>
        </w:rPr>
        <w:t xml:space="preserve">marine </w:t>
      </w:r>
      <w:r w:rsidRPr="001C287A">
        <w:rPr>
          <w:rFonts w:ascii="Times New Roman" w:hAnsi="Times New Roman"/>
          <w:i/>
          <w:color w:val="000000" w:themeColor="text1"/>
          <w:sz w:val="24"/>
          <w:rPrChange w:id="4045" w:author="User" w:date="2012-11-18T09:33:00Z">
            <w:rPr>
              <w:rFonts w:ascii="Times New Roman" w:hAnsi="Times New Roman"/>
              <w:i/>
            </w:rPr>
          </w:rPrChange>
        </w:rPr>
        <w:t>Dunaliella tertiolecta</w:t>
      </w:r>
      <w:r w:rsidRPr="001C287A">
        <w:rPr>
          <w:rFonts w:ascii="Times New Roman" w:hAnsi="Times New Roman"/>
          <w:color w:val="000000" w:themeColor="text1"/>
          <w:sz w:val="24"/>
          <w:rPrChange w:id="4046" w:author="User" w:date="2012-11-18T09:33:00Z">
            <w:rPr>
              <w:rFonts w:ascii="Times New Roman" w:hAnsi="Times New Roman"/>
            </w:rPr>
          </w:rPrChange>
        </w:rPr>
        <w:t xml:space="preserve"> is known to cleave DMSP extracellularly (*Seymour </w:t>
      </w:r>
      <w:r w:rsidRPr="001C287A">
        <w:rPr>
          <w:rFonts w:ascii="Times New Roman" w:hAnsi="Times New Roman"/>
          <w:i/>
          <w:color w:val="000000" w:themeColor="text1"/>
          <w:sz w:val="24"/>
          <w:rPrChange w:id="4047" w:author="User" w:date="2012-11-18T09:33:00Z">
            <w:rPr>
              <w:rFonts w:ascii="Times New Roman" w:hAnsi="Times New Roman"/>
              <w:i/>
            </w:rPr>
          </w:rPrChange>
        </w:rPr>
        <w:t>et al.</w:t>
      </w:r>
      <w:r w:rsidRPr="001C287A">
        <w:rPr>
          <w:rFonts w:ascii="Times New Roman" w:hAnsi="Times New Roman"/>
          <w:color w:val="000000" w:themeColor="text1"/>
          <w:sz w:val="24"/>
          <w:rPrChange w:id="4048" w:author="User" w:date="2012-11-18T09:33:00Z">
            <w:rPr>
              <w:rFonts w:ascii="Times New Roman" w:hAnsi="Times New Roman"/>
            </w:rPr>
          </w:rPrChange>
        </w:rPr>
        <w:t>, 2010).</w:t>
      </w:r>
      <w:r w:rsidR="006F15F1" w:rsidRPr="001C287A">
        <w:rPr>
          <w:rFonts w:ascii="Times New Roman" w:hAnsi="Times New Roman"/>
          <w:color w:val="000000" w:themeColor="text1"/>
          <w:sz w:val="24"/>
          <w:rPrChange w:id="4049" w:author="User" w:date="2012-11-18T09:33:00Z">
            <w:rPr>
              <w:rFonts w:ascii="Times New Roman" w:hAnsi="Times New Roman"/>
            </w:rPr>
          </w:rPrChange>
        </w:rPr>
        <w:t xml:space="preserve"> </w:t>
      </w:r>
      <w:r w:rsidR="00431B4E" w:rsidRPr="001C287A">
        <w:rPr>
          <w:rFonts w:ascii="Times New Roman" w:hAnsi="Times New Roman"/>
          <w:color w:val="000000" w:themeColor="text1"/>
          <w:sz w:val="24"/>
          <w:rPrChange w:id="4050" w:author="User" w:date="2012-11-18T09:33:00Z">
            <w:rPr>
              <w:rFonts w:ascii="Times New Roman" w:hAnsi="Times New Roman"/>
            </w:rPr>
          </w:rPrChange>
        </w:rPr>
        <w:t xml:space="preserve">Based on the abundance of marker genes, </w:t>
      </w:r>
      <w:r w:rsidRPr="001C287A">
        <w:rPr>
          <w:rFonts w:ascii="Times New Roman" w:hAnsi="Times New Roman"/>
          <w:color w:val="000000" w:themeColor="text1"/>
          <w:sz w:val="24"/>
          <w:rPrChange w:id="4051" w:author="User" w:date="2012-11-18T09:33:00Z">
            <w:rPr>
              <w:rFonts w:ascii="Times New Roman" w:hAnsi="Times New Roman"/>
            </w:rPr>
          </w:rPrChange>
        </w:rPr>
        <w:t xml:space="preserve">DMSP cleavage </w:t>
      </w:r>
      <w:r w:rsidR="00431B4E" w:rsidRPr="001C287A">
        <w:rPr>
          <w:rFonts w:ascii="Times New Roman" w:hAnsi="Times New Roman"/>
          <w:color w:val="000000" w:themeColor="text1"/>
          <w:sz w:val="24"/>
          <w:rPrChange w:id="4052" w:author="User" w:date="2012-11-18T09:33:00Z">
            <w:rPr>
              <w:rFonts w:ascii="Times New Roman" w:hAnsi="Times New Roman"/>
            </w:rPr>
          </w:rPrChange>
        </w:rPr>
        <w:t xml:space="preserve">is predicted to occur at </w:t>
      </w:r>
      <w:r w:rsidRPr="001C287A">
        <w:rPr>
          <w:rFonts w:ascii="Times New Roman" w:hAnsi="Times New Roman"/>
          <w:color w:val="000000" w:themeColor="text1"/>
          <w:sz w:val="24"/>
          <w:rPrChange w:id="4053" w:author="User" w:date="2012-11-18T09:33:00Z">
            <w:rPr>
              <w:rFonts w:ascii="Times New Roman" w:hAnsi="Times New Roman"/>
            </w:rPr>
          </w:rPrChange>
        </w:rPr>
        <w:t xml:space="preserve">highest </w:t>
      </w:r>
      <w:r w:rsidR="00431B4E" w:rsidRPr="001C287A">
        <w:rPr>
          <w:rFonts w:ascii="Times New Roman" w:hAnsi="Times New Roman"/>
          <w:color w:val="000000" w:themeColor="text1"/>
          <w:sz w:val="24"/>
          <w:rPrChange w:id="4054" w:author="User" w:date="2012-11-18T09:33:00Z">
            <w:rPr>
              <w:rFonts w:ascii="Times New Roman" w:hAnsi="Times New Roman"/>
            </w:rPr>
          </w:rPrChange>
        </w:rPr>
        <w:t xml:space="preserve">levels </w:t>
      </w:r>
      <w:r w:rsidRPr="001C287A">
        <w:rPr>
          <w:rFonts w:ascii="Times New Roman" w:hAnsi="Times New Roman"/>
          <w:color w:val="000000" w:themeColor="text1"/>
          <w:sz w:val="24"/>
          <w:rPrChange w:id="4055" w:author="User" w:date="2012-11-18T09:33:00Z">
            <w:rPr>
              <w:rFonts w:ascii="Times New Roman" w:hAnsi="Times New Roman"/>
            </w:rPr>
          </w:rPrChange>
        </w:rPr>
        <w:t xml:space="preserve">in the deep zone (Figure 4C) where the DMS concentration has been measured to be highest (Deprez </w:t>
      </w:r>
      <w:r w:rsidRPr="001C287A">
        <w:rPr>
          <w:rFonts w:ascii="Times New Roman" w:hAnsi="Times New Roman"/>
          <w:i/>
          <w:color w:val="000000" w:themeColor="text1"/>
          <w:sz w:val="24"/>
          <w:rPrChange w:id="4056" w:author="User" w:date="2012-11-18T09:33:00Z">
            <w:rPr>
              <w:rFonts w:ascii="Times New Roman" w:hAnsi="Times New Roman"/>
              <w:i/>
            </w:rPr>
          </w:rPrChange>
        </w:rPr>
        <w:t>et al</w:t>
      </w:r>
      <w:r w:rsidRPr="001C287A">
        <w:rPr>
          <w:rFonts w:ascii="Times New Roman" w:hAnsi="Times New Roman"/>
          <w:color w:val="000000" w:themeColor="text1"/>
          <w:sz w:val="24"/>
          <w:rPrChange w:id="4057" w:author="User" w:date="2012-11-18T09:33:00Z">
            <w:rPr>
              <w:rFonts w:ascii="Times New Roman" w:hAnsi="Times New Roman"/>
            </w:rPr>
          </w:rPrChange>
        </w:rPr>
        <w:t>., 1986;</w:t>
      </w:r>
      <w:r w:rsidR="006F15F1" w:rsidRPr="001C287A">
        <w:rPr>
          <w:rFonts w:ascii="Times New Roman" w:hAnsi="Times New Roman"/>
          <w:color w:val="000000" w:themeColor="text1"/>
          <w:sz w:val="24"/>
          <w:rPrChange w:id="4058" w:author="User" w:date="2012-11-18T09:33:00Z">
            <w:rPr>
              <w:rFonts w:ascii="Times New Roman" w:hAnsi="Times New Roman"/>
            </w:rPr>
          </w:rPrChange>
        </w:rPr>
        <w:t xml:space="preserve"> </w:t>
      </w:r>
      <w:r w:rsidRPr="001C287A">
        <w:rPr>
          <w:rFonts w:ascii="Times New Roman" w:hAnsi="Times New Roman"/>
          <w:color w:val="000000" w:themeColor="text1"/>
          <w:sz w:val="24"/>
          <w:rPrChange w:id="4059" w:author="User" w:date="2012-11-18T09:33:00Z">
            <w:rPr>
              <w:rFonts w:ascii="Times New Roman" w:hAnsi="Times New Roman"/>
            </w:rPr>
          </w:rPrChange>
        </w:rPr>
        <w:t xml:space="preserve">Franzmann </w:t>
      </w:r>
      <w:r w:rsidRPr="001C287A">
        <w:rPr>
          <w:rFonts w:ascii="Times New Roman" w:hAnsi="Times New Roman"/>
          <w:i/>
          <w:color w:val="000000" w:themeColor="text1"/>
          <w:sz w:val="24"/>
          <w:rPrChange w:id="4060" w:author="User" w:date="2012-11-18T09:33:00Z">
            <w:rPr>
              <w:rFonts w:ascii="Times New Roman" w:hAnsi="Times New Roman"/>
              <w:i/>
            </w:rPr>
          </w:rPrChange>
        </w:rPr>
        <w:t>et al.</w:t>
      </w:r>
      <w:r w:rsidRPr="001C287A">
        <w:rPr>
          <w:rFonts w:ascii="Times New Roman" w:hAnsi="Times New Roman"/>
          <w:color w:val="000000" w:themeColor="text1"/>
          <w:sz w:val="24"/>
          <w:rPrChange w:id="4061" w:author="User" w:date="2012-11-18T09:33:00Z">
            <w:rPr>
              <w:rFonts w:ascii="Times New Roman" w:hAnsi="Times New Roman"/>
            </w:rPr>
          </w:rPrChange>
        </w:rPr>
        <w:t xml:space="preserve">, 1987; Gibson </w:t>
      </w:r>
      <w:r w:rsidRPr="001C287A">
        <w:rPr>
          <w:rFonts w:ascii="Times New Roman" w:hAnsi="Times New Roman"/>
          <w:i/>
          <w:color w:val="000000" w:themeColor="text1"/>
          <w:sz w:val="24"/>
          <w:rPrChange w:id="4062" w:author="User" w:date="2012-11-18T09:33:00Z">
            <w:rPr>
              <w:rFonts w:ascii="Times New Roman" w:hAnsi="Times New Roman"/>
              <w:i/>
            </w:rPr>
          </w:rPrChange>
        </w:rPr>
        <w:t>et al.</w:t>
      </w:r>
      <w:r w:rsidRPr="001C287A">
        <w:rPr>
          <w:rFonts w:ascii="Times New Roman" w:hAnsi="Times New Roman"/>
          <w:color w:val="000000" w:themeColor="text1"/>
          <w:sz w:val="24"/>
          <w:rPrChange w:id="4063" w:author="User" w:date="2012-11-18T09:33:00Z">
            <w:rPr>
              <w:rFonts w:ascii="Times New Roman" w:hAnsi="Times New Roman"/>
            </w:rPr>
          </w:rPrChange>
        </w:rPr>
        <w:t xml:space="preserve">, 1991; Roberts &amp; Burton 1993a; Roberts </w:t>
      </w:r>
      <w:r w:rsidRPr="001C287A">
        <w:rPr>
          <w:rFonts w:ascii="Times New Roman" w:hAnsi="Times New Roman"/>
          <w:i/>
          <w:color w:val="000000" w:themeColor="text1"/>
          <w:sz w:val="24"/>
          <w:rPrChange w:id="4064" w:author="User" w:date="2012-11-18T09:33:00Z">
            <w:rPr>
              <w:rFonts w:ascii="Times New Roman" w:hAnsi="Times New Roman"/>
              <w:i/>
            </w:rPr>
          </w:rPrChange>
        </w:rPr>
        <w:t>et al.</w:t>
      </w:r>
      <w:r w:rsidRPr="001C287A">
        <w:rPr>
          <w:rFonts w:ascii="Times New Roman" w:hAnsi="Times New Roman"/>
          <w:color w:val="000000" w:themeColor="text1"/>
          <w:sz w:val="24"/>
          <w:rPrChange w:id="4065" w:author="User" w:date="2012-11-18T09:33:00Z">
            <w:rPr>
              <w:rFonts w:ascii="Times New Roman" w:hAnsi="Times New Roman"/>
            </w:rPr>
          </w:rPrChange>
        </w:rPr>
        <w:t>, 1993b). DMS can also be produced in anoxic environments from the reduction of DMSO, degradation of sulfur containing amino acids</w:t>
      </w:r>
      <w:r w:rsidR="00431B4E" w:rsidRPr="001C287A">
        <w:rPr>
          <w:rFonts w:ascii="Times New Roman" w:hAnsi="Times New Roman"/>
          <w:color w:val="000000" w:themeColor="text1"/>
          <w:sz w:val="24"/>
          <w:rPrChange w:id="4066" w:author="User" w:date="2012-11-18T09:33:00Z">
            <w:rPr>
              <w:rFonts w:ascii="Times New Roman" w:hAnsi="Times New Roman"/>
            </w:rPr>
          </w:rPrChange>
        </w:rPr>
        <w:t>,</w:t>
      </w:r>
      <w:r w:rsidRPr="001C287A">
        <w:rPr>
          <w:rFonts w:ascii="Times New Roman" w:hAnsi="Times New Roman"/>
          <w:color w:val="000000" w:themeColor="text1"/>
          <w:sz w:val="24"/>
          <w:rPrChange w:id="4067" w:author="User" w:date="2012-11-18T09:33:00Z">
            <w:rPr>
              <w:rFonts w:ascii="Times New Roman" w:hAnsi="Times New Roman"/>
            </w:rPr>
          </w:rPrChange>
        </w:rPr>
        <w:t xml:space="preserve"> and sulfide methylation (Schäfer </w:t>
      </w:r>
      <w:r w:rsidRPr="001C287A">
        <w:rPr>
          <w:rFonts w:ascii="Times New Roman" w:hAnsi="Times New Roman"/>
          <w:i/>
          <w:color w:val="000000" w:themeColor="text1"/>
          <w:sz w:val="24"/>
          <w:rPrChange w:id="4068" w:author="User" w:date="2012-11-18T09:33:00Z">
            <w:rPr>
              <w:rFonts w:ascii="Times New Roman" w:hAnsi="Times New Roman"/>
              <w:i/>
            </w:rPr>
          </w:rPrChange>
        </w:rPr>
        <w:t>et al.</w:t>
      </w:r>
      <w:r w:rsidRPr="001C287A">
        <w:rPr>
          <w:rFonts w:ascii="Times New Roman" w:hAnsi="Times New Roman"/>
          <w:color w:val="000000" w:themeColor="text1"/>
          <w:sz w:val="24"/>
          <w:rPrChange w:id="4069" w:author="User" w:date="2012-11-18T09:33:00Z">
            <w:rPr>
              <w:rFonts w:ascii="Times New Roman" w:hAnsi="Times New Roman"/>
            </w:rPr>
          </w:rPrChange>
        </w:rPr>
        <w:t xml:space="preserve">, 2010). </w:t>
      </w:r>
      <w:r w:rsidR="00431B4E" w:rsidRPr="001C287A">
        <w:rPr>
          <w:rFonts w:ascii="Times New Roman" w:hAnsi="Times New Roman"/>
          <w:color w:val="000000" w:themeColor="text1"/>
          <w:sz w:val="24"/>
          <w:rPrChange w:id="4070" w:author="User" w:date="2012-11-18T09:33:00Z">
            <w:rPr>
              <w:rFonts w:ascii="Times New Roman" w:hAnsi="Times New Roman"/>
            </w:rPr>
          </w:rPrChange>
        </w:rPr>
        <w:t>Our data indicates that reduction of DMSO</w:t>
      </w:r>
      <w:r w:rsidR="006F15F1" w:rsidRPr="001C287A">
        <w:rPr>
          <w:rFonts w:ascii="Times New Roman" w:hAnsi="Times New Roman"/>
          <w:color w:val="000000" w:themeColor="text1"/>
          <w:sz w:val="24"/>
          <w:rPrChange w:id="4071" w:author="User" w:date="2012-11-18T09:33:00Z">
            <w:rPr>
              <w:rFonts w:ascii="Times New Roman" w:hAnsi="Times New Roman"/>
            </w:rPr>
          </w:rPrChange>
        </w:rPr>
        <w:t xml:space="preserve"> </w:t>
      </w:r>
      <w:r w:rsidRPr="001C287A">
        <w:rPr>
          <w:rFonts w:ascii="Times New Roman" w:hAnsi="Times New Roman"/>
          <w:color w:val="000000" w:themeColor="text1"/>
          <w:sz w:val="24"/>
          <w:rPrChange w:id="4072" w:author="User" w:date="2012-11-18T09:33:00Z">
            <w:rPr>
              <w:rFonts w:ascii="Times New Roman" w:hAnsi="Times New Roman"/>
            </w:rPr>
          </w:rPrChange>
        </w:rPr>
        <w:t>was not a major pathway (Figure 4C; *</w:t>
      </w:r>
      <w:r w:rsidRPr="001C287A">
        <w:rPr>
          <w:rFonts w:ascii="Times New Roman" w:hAnsi="Times New Roman"/>
          <w:color w:val="000000" w:themeColor="text1"/>
          <w:sz w:val="24"/>
          <w:highlight w:val="yellow"/>
          <w:rPrChange w:id="4073" w:author="User" w:date="2012-11-18T09:33:00Z">
            <w:rPr>
              <w:rFonts w:ascii="Times New Roman" w:hAnsi="Times New Roman"/>
              <w:highlight w:val="yellow"/>
            </w:rPr>
          </w:rPrChange>
        </w:rPr>
        <w:t>figure S</w:t>
      </w:r>
      <w:r w:rsidRPr="001C287A">
        <w:rPr>
          <w:rFonts w:ascii="Times New Roman" w:hAnsi="Times New Roman"/>
          <w:color w:val="000000" w:themeColor="text1"/>
          <w:sz w:val="24"/>
          <w:rPrChange w:id="4074" w:author="User" w:date="2012-11-18T09:33:00Z">
            <w:rPr>
              <w:rFonts w:ascii="Times New Roman" w:hAnsi="Times New Roman"/>
            </w:rPr>
          </w:rPrChange>
        </w:rPr>
        <w:t>)</w:t>
      </w:r>
      <w:r w:rsidR="00A37CBA" w:rsidRPr="001C287A">
        <w:rPr>
          <w:rFonts w:ascii="Times New Roman" w:hAnsi="Times New Roman"/>
          <w:color w:val="000000" w:themeColor="text1"/>
          <w:sz w:val="24"/>
          <w:rPrChange w:id="4075" w:author="User" w:date="2012-11-18T09:33:00Z">
            <w:rPr>
              <w:rFonts w:ascii="Times New Roman" w:hAnsi="Times New Roman"/>
            </w:rPr>
          </w:rPrChange>
        </w:rPr>
        <w:t>, and the potential for the other DMS yielding processes could not be determined because the p</w:t>
      </w:r>
      <w:r w:rsidRPr="001C287A">
        <w:rPr>
          <w:rFonts w:ascii="Times New Roman" w:hAnsi="Times New Roman"/>
          <w:color w:val="000000" w:themeColor="text1"/>
          <w:sz w:val="24"/>
          <w:rPrChange w:id="4076" w:author="User" w:date="2012-11-18T09:33:00Z">
            <w:rPr>
              <w:rFonts w:ascii="Times New Roman" w:hAnsi="Times New Roman"/>
            </w:rPr>
          </w:rPrChange>
        </w:rPr>
        <w:t xml:space="preserve">athways have not been established. </w:t>
      </w:r>
      <w:r w:rsidR="005B7810" w:rsidRPr="001C287A">
        <w:rPr>
          <w:rFonts w:ascii="Times New Roman" w:hAnsi="Times New Roman"/>
          <w:color w:val="000000" w:themeColor="text1"/>
          <w:sz w:val="24"/>
          <w:rPrChange w:id="4077" w:author="User" w:date="2012-11-18T09:33:00Z">
            <w:rPr>
              <w:rFonts w:ascii="Times New Roman" w:hAnsi="Times New Roman"/>
            </w:rPr>
          </w:rPrChange>
        </w:rPr>
        <w:t xml:space="preserve">When cultivated, </w:t>
      </w:r>
      <w:r w:rsidRPr="001C287A">
        <w:rPr>
          <w:rFonts w:ascii="Times New Roman" w:hAnsi="Times New Roman"/>
          <w:i/>
          <w:color w:val="000000" w:themeColor="text1"/>
          <w:sz w:val="24"/>
          <w:rPrChange w:id="4078" w:author="User" w:date="2012-11-18T09:33:00Z">
            <w:rPr>
              <w:rFonts w:ascii="Times New Roman" w:hAnsi="Times New Roman"/>
              <w:i/>
            </w:rPr>
          </w:rPrChange>
        </w:rPr>
        <w:t xml:space="preserve">Halomonas </w:t>
      </w:r>
      <w:r w:rsidRPr="001C287A">
        <w:rPr>
          <w:rFonts w:ascii="Times New Roman" w:hAnsi="Times New Roman"/>
          <w:color w:val="000000" w:themeColor="text1"/>
          <w:sz w:val="24"/>
          <w:rPrChange w:id="4079" w:author="User" w:date="2012-11-18T09:33:00Z">
            <w:rPr>
              <w:rFonts w:ascii="Times New Roman" w:hAnsi="Times New Roman"/>
            </w:rPr>
          </w:rPrChange>
        </w:rPr>
        <w:t>isolates from Organic Lake produce</w:t>
      </w:r>
      <w:r w:rsidR="005B7810" w:rsidRPr="001C287A">
        <w:rPr>
          <w:rFonts w:ascii="Times New Roman" w:hAnsi="Times New Roman"/>
          <w:color w:val="000000" w:themeColor="text1"/>
          <w:sz w:val="24"/>
          <w:rPrChange w:id="4080" w:author="User" w:date="2012-11-18T09:33:00Z">
            <w:rPr>
              <w:rFonts w:ascii="Times New Roman" w:hAnsi="Times New Roman"/>
            </w:rPr>
          </w:rPrChange>
        </w:rPr>
        <w:t>d</w:t>
      </w:r>
      <w:r w:rsidRPr="001C287A">
        <w:rPr>
          <w:rFonts w:ascii="Times New Roman" w:hAnsi="Times New Roman"/>
          <w:color w:val="000000" w:themeColor="text1"/>
          <w:sz w:val="24"/>
          <w:rPrChange w:id="4081" w:author="User" w:date="2012-11-18T09:33:00Z">
            <w:rPr>
              <w:rFonts w:ascii="Times New Roman" w:hAnsi="Times New Roman"/>
            </w:rPr>
          </w:rPrChange>
        </w:rPr>
        <w:t xml:space="preserve"> DMS from cysteine (Franzmann </w:t>
      </w:r>
      <w:r w:rsidRPr="001C287A">
        <w:rPr>
          <w:rFonts w:ascii="Times New Roman" w:hAnsi="Times New Roman"/>
          <w:i/>
          <w:color w:val="000000" w:themeColor="text1"/>
          <w:sz w:val="24"/>
          <w:rPrChange w:id="4082" w:author="User" w:date="2012-11-18T09:33:00Z">
            <w:rPr>
              <w:rFonts w:ascii="Times New Roman" w:hAnsi="Times New Roman"/>
              <w:i/>
            </w:rPr>
          </w:rPrChange>
        </w:rPr>
        <w:t>et al.</w:t>
      </w:r>
      <w:r w:rsidRPr="001C287A">
        <w:rPr>
          <w:rFonts w:ascii="Times New Roman" w:hAnsi="Times New Roman"/>
          <w:color w:val="000000" w:themeColor="text1"/>
          <w:sz w:val="24"/>
          <w:rPrChange w:id="4083" w:author="User" w:date="2012-11-18T09:33:00Z">
            <w:rPr>
              <w:rFonts w:ascii="Times New Roman" w:hAnsi="Times New Roman"/>
            </w:rPr>
          </w:rPrChange>
        </w:rPr>
        <w:t xml:space="preserve">, 1987b) providing some evidence that DMS production from anaerobic degradation of amino acids </w:t>
      </w:r>
      <w:r w:rsidR="005B7810" w:rsidRPr="001C287A">
        <w:rPr>
          <w:rFonts w:ascii="Times New Roman" w:hAnsi="Times New Roman"/>
          <w:color w:val="000000" w:themeColor="text1"/>
          <w:sz w:val="24"/>
          <w:rPrChange w:id="4084" w:author="User" w:date="2012-11-18T09:33:00Z">
            <w:rPr>
              <w:rFonts w:ascii="Times New Roman" w:hAnsi="Times New Roman"/>
            </w:rPr>
          </w:rPrChange>
        </w:rPr>
        <w:t>can</w:t>
      </w:r>
      <w:r w:rsidR="006F15F1" w:rsidRPr="001C287A">
        <w:rPr>
          <w:rFonts w:ascii="Times New Roman" w:hAnsi="Times New Roman"/>
          <w:color w:val="000000" w:themeColor="text1"/>
          <w:sz w:val="24"/>
          <w:rPrChange w:id="4085" w:author="User" w:date="2012-11-18T09:33:00Z">
            <w:rPr>
              <w:rFonts w:ascii="Times New Roman" w:hAnsi="Times New Roman"/>
            </w:rPr>
          </w:rPrChange>
        </w:rPr>
        <w:t xml:space="preserve"> </w:t>
      </w:r>
      <w:r w:rsidRPr="001C287A">
        <w:rPr>
          <w:rFonts w:ascii="Times New Roman" w:hAnsi="Times New Roman"/>
          <w:color w:val="000000" w:themeColor="text1"/>
          <w:sz w:val="24"/>
          <w:rPrChange w:id="4086" w:author="User" w:date="2012-11-18T09:33:00Z">
            <w:rPr>
              <w:rFonts w:ascii="Times New Roman" w:hAnsi="Times New Roman"/>
            </w:rPr>
          </w:rPrChange>
        </w:rPr>
        <w:t xml:space="preserve">occur. </w:t>
      </w:r>
    </w:p>
    <w:p w14:paraId="106F2A21" w14:textId="1FF22A2B" w:rsidR="006C117A" w:rsidRPr="001C287A" w:rsidRDefault="00EC343F" w:rsidP="009A22D7">
      <w:pPr>
        <w:spacing w:after="0" w:line="240" w:lineRule="auto"/>
        <w:ind w:firstLine="426"/>
        <w:rPr>
          <w:rFonts w:ascii="Times New Roman" w:hAnsi="Times New Roman"/>
          <w:color w:val="000000" w:themeColor="text1"/>
          <w:sz w:val="24"/>
          <w:rPrChange w:id="4087" w:author="User" w:date="2012-11-18T09:33:00Z">
            <w:rPr>
              <w:rFonts w:ascii="Times New Roman" w:hAnsi="Times New Roman"/>
            </w:rPr>
          </w:rPrChange>
        </w:rPr>
        <w:pPrChange w:id="4088" w:author="User" w:date="2012-11-18T09:33:00Z">
          <w:pPr>
            <w:spacing w:line="240" w:lineRule="auto"/>
            <w:jc w:val="both"/>
          </w:pPr>
        </w:pPrChange>
      </w:pPr>
      <w:r w:rsidRPr="001C287A">
        <w:rPr>
          <w:rFonts w:ascii="Times New Roman" w:hAnsi="Times New Roman"/>
          <w:color w:val="000000" w:themeColor="text1"/>
          <w:sz w:val="24"/>
          <w:rPrChange w:id="4089" w:author="User" w:date="2012-11-18T09:33:00Z">
            <w:rPr>
              <w:rFonts w:ascii="Times New Roman" w:hAnsi="Times New Roman"/>
            </w:rPr>
          </w:rPrChange>
        </w:rPr>
        <w:t xml:space="preserve">The potential for </w:t>
      </w:r>
      <w:r w:rsidR="00CA0D3B" w:rsidRPr="001C287A">
        <w:rPr>
          <w:rFonts w:ascii="Times New Roman" w:hAnsi="Times New Roman"/>
          <w:color w:val="000000" w:themeColor="text1"/>
          <w:sz w:val="24"/>
          <w:rPrChange w:id="4090" w:author="User" w:date="2012-11-18T09:33:00Z">
            <w:rPr>
              <w:rFonts w:ascii="Times New Roman" w:hAnsi="Times New Roman"/>
            </w:rPr>
          </w:rPrChange>
        </w:rPr>
        <w:t xml:space="preserve">DMSP cleavage </w:t>
      </w:r>
      <w:r w:rsidRPr="001C287A">
        <w:rPr>
          <w:rFonts w:ascii="Times New Roman" w:hAnsi="Times New Roman"/>
          <w:color w:val="000000" w:themeColor="text1"/>
          <w:sz w:val="24"/>
          <w:rPrChange w:id="4091" w:author="User" w:date="2012-11-18T09:33:00Z">
            <w:rPr>
              <w:rFonts w:ascii="Times New Roman" w:hAnsi="Times New Roman"/>
            </w:rPr>
          </w:rPrChange>
        </w:rPr>
        <w:t>to occur is</w:t>
      </w:r>
      <w:r w:rsidR="00CA0D3B" w:rsidRPr="001C287A">
        <w:rPr>
          <w:rFonts w:ascii="Times New Roman" w:hAnsi="Times New Roman"/>
          <w:color w:val="000000" w:themeColor="text1"/>
          <w:sz w:val="24"/>
          <w:rPrChange w:id="4092" w:author="User" w:date="2012-11-18T09:33:00Z">
            <w:rPr>
              <w:rFonts w:ascii="Times New Roman" w:hAnsi="Times New Roman"/>
            </w:rPr>
          </w:rPrChange>
        </w:rPr>
        <w:t xml:space="preserve"> more than twice that of </w:t>
      </w:r>
      <w:r w:rsidR="001728F3" w:rsidRPr="001C287A">
        <w:rPr>
          <w:rFonts w:ascii="Times New Roman" w:hAnsi="Times New Roman"/>
          <w:color w:val="000000" w:themeColor="text1"/>
          <w:sz w:val="24"/>
          <w:rPrChange w:id="4093" w:author="User" w:date="2012-11-18T09:33:00Z">
            <w:rPr>
              <w:rFonts w:ascii="Times New Roman" w:hAnsi="Times New Roman"/>
            </w:rPr>
          </w:rPrChange>
        </w:rPr>
        <w:t>DM</w:t>
      </w:r>
      <w:r w:rsidR="004B4F59" w:rsidRPr="001C287A">
        <w:rPr>
          <w:rFonts w:ascii="Times New Roman" w:hAnsi="Times New Roman"/>
          <w:color w:val="000000" w:themeColor="text1"/>
          <w:sz w:val="24"/>
          <w:rPrChange w:id="4094" w:author="User" w:date="2012-11-18T09:33:00Z">
            <w:rPr>
              <w:rFonts w:ascii="Times New Roman" w:hAnsi="Times New Roman"/>
            </w:rPr>
          </w:rPrChange>
        </w:rPr>
        <w:t xml:space="preserve">SP demethylation </w:t>
      </w:r>
      <w:r w:rsidR="001728F3" w:rsidRPr="001C287A">
        <w:rPr>
          <w:rFonts w:ascii="Times New Roman" w:hAnsi="Times New Roman"/>
          <w:color w:val="000000" w:themeColor="text1"/>
          <w:sz w:val="24"/>
          <w:rPrChange w:id="4095" w:author="User" w:date="2012-11-18T09:33:00Z">
            <w:rPr>
              <w:rFonts w:ascii="Times New Roman" w:hAnsi="Times New Roman"/>
            </w:rPr>
          </w:rPrChange>
        </w:rPr>
        <w:t>(Figure 4C</w:t>
      </w:r>
      <w:r w:rsidR="00CA0D3B" w:rsidRPr="001C287A">
        <w:rPr>
          <w:rFonts w:ascii="Times New Roman" w:hAnsi="Times New Roman"/>
          <w:color w:val="000000" w:themeColor="text1"/>
          <w:sz w:val="24"/>
          <w:rPrChange w:id="4096" w:author="User" w:date="2012-11-18T09:33:00Z">
            <w:rPr>
              <w:rFonts w:ascii="Times New Roman" w:hAnsi="Times New Roman"/>
            </w:rPr>
          </w:rPrChange>
        </w:rPr>
        <w:t xml:space="preserve">, </w:t>
      </w:r>
      <w:r w:rsidR="006F15F1" w:rsidRPr="001C287A">
        <w:rPr>
          <w:rFonts w:ascii="Times New Roman" w:hAnsi="Times New Roman"/>
          <w:color w:val="000000" w:themeColor="text1"/>
          <w:sz w:val="24"/>
          <w:rPrChange w:id="4097" w:author="User" w:date="2012-11-18T09:33:00Z">
            <w:rPr>
              <w:rFonts w:ascii="Times New Roman" w:hAnsi="Times New Roman"/>
            </w:rPr>
          </w:rPrChange>
        </w:rPr>
        <w:t>Table 3</w:t>
      </w:r>
      <w:r w:rsidR="006C117A" w:rsidRPr="001C287A">
        <w:rPr>
          <w:rFonts w:ascii="Times New Roman" w:hAnsi="Times New Roman"/>
          <w:color w:val="000000" w:themeColor="text1"/>
          <w:sz w:val="24"/>
          <w:rPrChange w:id="4098" w:author="User" w:date="2012-11-18T09:33:00Z">
            <w:rPr>
              <w:rFonts w:ascii="Times New Roman" w:hAnsi="Times New Roman"/>
            </w:rPr>
          </w:rPrChange>
        </w:rPr>
        <w:t>*</w:t>
      </w:r>
      <w:r w:rsidR="001728F3" w:rsidRPr="001C287A">
        <w:rPr>
          <w:rFonts w:ascii="Times New Roman" w:hAnsi="Times New Roman"/>
          <w:color w:val="000000" w:themeColor="text1"/>
          <w:sz w:val="24"/>
          <w:rPrChange w:id="4099" w:author="User" w:date="2012-11-18T09:33:00Z">
            <w:rPr>
              <w:rFonts w:ascii="Times New Roman" w:hAnsi="Times New Roman"/>
            </w:rPr>
          </w:rPrChange>
        </w:rPr>
        <w:t xml:space="preserve">). </w:t>
      </w:r>
      <w:r w:rsidR="00516D8C" w:rsidRPr="001C287A">
        <w:rPr>
          <w:rFonts w:ascii="Times New Roman" w:hAnsi="Times New Roman"/>
          <w:color w:val="000000" w:themeColor="text1"/>
          <w:sz w:val="24"/>
          <w:rPrChange w:id="4100" w:author="User" w:date="2012-11-18T09:33:00Z">
            <w:rPr>
              <w:rFonts w:ascii="Times New Roman" w:hAnsi="Times New Roman"/>
            </w:rPr>
          </w:rPrChange>
        </w:rPr>
        <w:t xml:space="preserve">This </w:t>
      </w:r>
      <w:r w:rsidRPr="001C287A">
        <w:rPr>
          <w:rFonts w:ascii="Times New Roman" w:hAnsi="Times New Roman"/>
          <w:color w:val="000000" w:themeColor="text1"/>
          <w:sz w:val="24"/>
          <w:rPrChange w:id="4101" w:author="User" w:date="2012-11-18T09:33:00Z">
            <w:rPr>
              <w:rFonts w:ascii="Times New Roman" w:hAnsi="Times New Roman"/>
            </w:rPr>
          </w:rPrChange>
        </w:rPr>
        <w:t xml:space="preserve">ratio </w:t>
      </w:r>
      <w:r w:rsidR="001728F3" w:rsidRPr="001C287A">
        <w:rPr>
          <w:rFonts w:ascii="Times New Roman" w:hAnsi="Times New Roman"/>
          <w:color w:val="000000" w:themeColor="text1"/>
          <w:sz w:val="24"/>
          <w:rPrChange w:id="4102" w:author="User" w:date="2012-11-18T09:33:00Z">
            <w:rPr>
              <w:rFonts w:ascii="Times New Roman" w:hAnsi="Times New Roman"/>
            </w:rPr>
          </w:rPrChange>
        </w:rPr>
        <w:t xml:space="preserve">differs from estimates </w:t>
      </w:r>
      <w:r w:rsidR="004B4F59" w:rsidRPr="001C287A">
        <w:rPr>
          <w:rFonts w:ascii="Times New Roman" w:hAnsi="Times New Roman"/>
          <w:color w:val="000000" w:themeColor="text1"/>
          <w:sz w:val="24"/>
          <w:rPrChange w:id="4103" w:author="User" w:date="2012-11-18T09:33:00Z">
            <w:rPr>
              <w:rFonts w:ascii="Times New Roman" w:hAnsi="Times New Roman"/>
            </w:rPr>
          </w:rPrChange>
        </w:rPr>
        <w:t xml:space="preserve">from the marine environment </w:t>
      </w:r>
      <w:r w:rsidR="00540ABB" w:rsidRPr="001C287A">
        <w:rPr>
          <w:rFonts w:ascii="Times New Roman" w:hAnsi="Times New Roman"/>
          <w:color w:val="000000" w:themeColor="text1"/>
          <w:sz w:val="24"/>
          <w:rPrChange w:id="4104" w:author="User" w:date="2012-11-18T09:33:00Z">
            <w:rPr>
              <w:rFonts w:ascii="Times New Roman" w:hAnsi="Times New Roman"/>
            </w:rPr>
          </w:rPrChange>
        </w:rPr>
        <w:t xml:space="preserve">that place demethylation potential as up to two orders of magnitude </w:t>
      </w:r>
      <w:r w:rsidRPr="001C287A">
        <w:rPr>
          <w:rFonts w:ascii="Times New Roman" w:hAnsi="Times New Roman"/>
          <w:color w:val="000000" w:themeColor="text1"/>
          <w:sz w:val="24"/>
          <w:rPrChange w:id="4105" w:author="User" w:date="2012-11-18T09:33:00Z">
            <w:rPr>
              <w:rFonts w:ascii="Times New Roman" w:hAnsi="Times New Roman"/>
            </w:rPr>
          </w:rPrChange>
        </w:rPr>
        <w:t>higher</w:t>
      </w:r>
      <w:r w:rsidR="00CB1C08" w:rsidRPr="001C287A">
        <w:rPr>
          <w:rFonts w:ascii="Times New Roman" w:hAnsi="Times New Roman"/>
          <w:color w:val="000000" w:themeColor="text1"/>
          <w:sz w:val="24"/>
          <w:rPrChange w:id="4106" w:author="User" w:date="2012-11-18T09:33:00Z">
            <w:rPr>
              <w:rFonts w:ascii="Times New Roman" w:hAnsi="Times New Roman"/>
            </w:rPr>
          </w:rPrChange>
        </w:rPr>
        <w:t xml:space="preserve"> </w:t>
      </w:r>
      <w:r w:rsidR="00540ABB" w:rsidRPr="001C287A">
        <w:rPr>
          <w:rFonts w:ascii="Times New Roman" w:hAnsi="Times New Roman"/>
          <w:color w:val="000000" w:themeColor="text1"/>
          <w:sz w:val="24"/>
          <w:rPrChange w:id="4107" w:author="User" w:date="2012-11-18T09:33:00Z">
            <w:rPr>
              <w:rFonts w:ascii="Times New Roman" w:hAnsi="Times New Roman"/>
            </w:rPr>
          </w:rPrChange>
        </w:rPr>
        <w:t>than cleavage</w:t>
      </w:r>
      <w:r w:rsidR="00516D8C" w:rsidRPr="001C287A">
        <w:rPr>
          <w:rFonts w:ascii="Times New Roman" w:hAnsi="Times New Roman"/>
          <w:color w:val="000000" w:themeColor="text1"/>
          <w:sz w:val="24"/>
          <w:rPrChange w:id="4108" w:author="User" w:date="2012-11-18T09:33:00Z">
            <w:rPr>
              <w:rFonts w:ascii="Times New Roman" w:hAnsi="Times New Roman"/>
            </w:rPr>
          </w:rPrChange>
        </w:rPr>
        <w:t xml:space="preserve"> (Howard </w:t>
      </w:r>
      <w:r w:rsidR="00516D8C" w:rsidRPr="001C287A">
        <w:rPr>
          <w:rFonts w:ascii="Times New Roman" w:hAnsi="Times New Roman"/>
          <w:i/>
          <w:color w:val="000000" w:themeColor="text1"/>
          <w:sz w:val="24"/>
          <w:rPrChange w:id="4109" w:author="User" w:date="2012-11-18T09:33:00Z">
            <w:rPr>
              <w:rFonts w:ascii="Times New Roman" w:hAnsi="Times New Roman"/>
              <w:i/>
            </w:rPr>
          </w:rPrChange>
        </w:rPr>
        <w:t>et al.</w:t>
      </w:r>
      <w:r w:rsidR="00516D8C" w:rsidRPr="001C287A">
        <w:rPr>
          <w:rFonts w:ascii="Times New Roman" w:hAnsi="Times New Roman"/>
          <w:color w:val="000000" w:themeColor="text1"/>
          <w:sz w:val="24"/>
          <w:rPrChange w:id="4110" w:author="User" w:date="2012-11-18T09:33:00Z">
            <w:rPr>
              <w:rFonts w:ascii="Times New Roman" w:hAnsi="Times New Roman"/>
            </w:rPr>
          </w:rPrChange>
        </w:rPr>
        <w:t xml:space="preserve">, 2008; Todd </w:t>
      </w:r>
      <w:r w:rsidR="00516D8C" w:rsidRPr="001C287A">
        <w:rPr>
          <w:rFonts w:ascii="Times New Roman" w:hAnsi="Times New Roman"/>
          <w:i/>
          <w:color w:val="000000" w:themeColor="text1"/>
          <w:sz w:val="24"/>
          <w:rPrChange w:id="4111" w:author="User" w:date="2012-11-18T09:33:00Z">
            <w:rPr>
              <w:rFonts w:ascii="Times New Roman" w:hAnsi="Times New Roman"/>
              <w:i/>
            </w:rPr>
          </w:rPrChange>
        </w:rPr>
        <w:t>et al.</w:t>
      </w:r>
      <w:r w:rsidR="00516D8C" w:rsidRPr="001C287A">
        <w:rPr>
          <w:rFonts w:ascii="Times New Roman" w:hAnsi="Times New Roman"/>
          <w:color w:val="000000" w:themeColor="text1"/>
          <w:sz w:val="24"/>
          <w:rPrChange w:id="4112" w:author="User" w:date="2012-11-18T09:33:00Z">
            <w:rPr>
              <w:rFonts w:ascii="Times New Roman" w:hAnsi="Times New Roman"/>
            </w:rPr>
          </w:rPrChange>
        </w:rPr>
        <w:t xml:space="preserve">, 2009; Todd </w:t>
      </w:r>
      <w:r w:rsidR="00516D8C" w:rsidRPr="001C287A">
        <w:rPr>
          <w:rFonts w:ascii="Times New Roman" w:hAnsi="Times New Roman"/>
          <w:i/>
          <w:color w:val="000000" w:themeColor="text1"/>
          <w:sz w:val="24"/>
          <w:rPrChange w:id="4113" w:author="User" w:date="2012-11-18T09:33:00Z">
            <w:rPr>
              <w:rFonts w:ascii="Times New Roman" w:hAnsi="Times New Roman"/>
              <w:i/>
            </w:rPr>
          </w:rPrChange>
        </w:rPr>
        <w:t>et al.</w:t>
      </w:r>
      <w:r w:rsidR="00516D8C" w:rsidRPr="001C287A">
        <w:rPr>
          <w:rFonts w:ascii="Times New Roman" w:hAnsi="Times New Roman"/>
          <w:color w:val="000000" w:themeColor="text1"/>
          <w:sz w:val="24"/>
          <w:rPrChange w:id="4114" w:author="User" w:date="2012-11-18T09:33:00Z">
            <w:rPr>
              <w:rFonts w:ascii="Times New Roman" w:hAnsi="Times New Roman"/>
            </w:rPr>
          </w:rPrChange>
        </w:rPr>
        <w:t xml:space="preserve">, 2011b; Reisch </w:t>
      </w:r>
      <w:r w:rsidR="00516D8C" w:rsidRPr="001C287A">
        <w:rPr>
          <w:rFonts w:ascii="Times New Roman" w:hAnsi="Times New Roman"/>
          <w:i/>
          <w:color w:val="000000" w:themeColor="text1"/>
          <w:sz w:val="24"/>
          <w:rPrChange w:id="4115" w:author="User" w:date="2012-11-18T09:33:00Z">
            <w:rPr>
              <w:rFonts w:ascii="Times New Roman" w:hAnsi="Times New Roman"/>
              <w:i/>
            </w:rPr>
          </w:rPrChange>
        </w:rPr>
        <w:t>et al.</w:t>
      </w:r>
      <w:r w:rsidR="00516D8C" w:rsidRPr="001C287A">
        <w:rPr>
          <w:rFonts w:ascii="Times New Roman" w:hAnsi="Times New Roman"/>
          <w:color w:val="000000" w:themeColor="text1"/>
          <w:sz w:val="24"/>
          <w:rPrChange w:id="4116" w:author="User" w:date="2012-11-18T09:33:00Z">
            <w:rPr>
              <w:rFonts w:ascii="Times New Roman" w:hAnsi="Times New Roman"/>
            </w:rPr>
          </w:rPrChange>
        </w:rPr>
        <w:t>, 2011)</w:t>
      </w:r>
      <w:r w:rsidR="001728F3" w:rsidRPr="001C287A">
        <w:rPr>
          <w:rFonts w:ascii="Times New Roman" w:hAnsi="Times New Roman"/>
          <w:color w:val="000000" w:themeColor="text1"/>
          <w:sz w:val="24"/>
          <w:rPrChange w:id="4117" w:author="User" w:date="2012-11-18T09:33:00Z">
            <w:rPr>
              <w:rFonts w:ascii="Times New Roman" w:hAnsi="Times New Roman"/>
            </w:rPr>
          </w:rPrChange>
        </w:rPr>
        <w:t xml:space="preserve">. </w:t>
      </w:r>
      <w:r w:rsidR="00CB1C08" w:rsidRPr="001C287A">
        <w:rPr>
          <w:rFonts w:ascii="Times New Roman" w:hAnsi="Times New Roman"/>
          <w:color w:val="000000" w:themeColor="text1"/>
          <w:sz w:val="24"/>
          <w:rPrChange w:id="4118" w:author="User" w:date="2012-11-18T09:33:00Z">
            <w:rPr>
              <w:rFonts w:ascii="Times New Roman" w:hAnsi="Times New Roman"/>
            </w:rPr>
          </w:rPrChange>
        </w:rPr>
        <w:t xml:space="preserve">The </w:t>
      </w:r>
      <w:del w:id="4119" w:author="User" w:date="2012-11-18T09:33:00Z">
        <w:r w:rsidR="00CB1C08">
          <w:rPr>
            <w:rFonts w:ascii="Times New Roman" w:hAnsi="Times New Roman" w:cs="Times New Roman"/>
          </w:rPr>
          <w:delText>frequencies</w:delText>
        </w:r>
      </w:del>
      <w:ins w:id="4120" w:author="User" w:date="2012-11-18T09:33:00Z">
        <w:r w:rsidR="00CB1C08" w:rsidRPr="001C287A">
          <w:rPr>
            <w:rFonts w:ascii="Times New Roman" w:hAnsi="Times New Roman" w:cs="Times New Roman"/>
            <w:color w:val="000000" w:themeColor="text1"/>
            <w:sz w:val="24"/>
            <w:szCs w:val="24"/>
          </w:rPr>
          <w:t>frequenc</w:t>
        </w:r>
        <w:r w:rsidR="004758D6">
          <w:rPr>
            <w:rFonts w:ascii="Times New Roman" w:hAnsi="Times New Roman" w:cs="Times New Roman"/>
            <w:color w:val="000000" w:themeColor="text1"/>
            <w:sz w:val="24"/>
            <w:szCs w:val="24"/>
          </w:rPr>
          <w:t>y of</w:t>
        </w:r>
      </w:ins>
      <w:r w:rsidR="00CB1C08" w:rsidRPr="001C287A">
        <w:rPr>
          <w:rFonts w:ascii="Times New Roman" w:hAnsi="Times New Roman"/>
          <w:color w:val="000000" w:themeColor="text1"/>
          <w:sz w:val="24"/>
          <w:rPrChange w:id="4121" w:author="User" w:date="2012-11-18T09:33:00Z">
            <w:rPr>
              <w:rFonts w:ascii="Times New Roman" w:hAnsi="Times New Roman"/>
            </w:rPr>
          </w:rPrChange>
        </w:rPr>
        <w:t xml:space="preserve"> DMSP lyase genes </w:t>
      </w:r>
      <w:ins w:id="4122" w:author="User" w:date="2012-11-18T09:33:00Z">
        <w:r w:rsidR="004758D6">
          <w:rPr>
            <w:rFonts w:ascii="Times New Roman" w:hAnsi="Times New Roman" w:cs="Times New Roman"/>
            <w:color w:val="000000" w:themeColor="text1"/>
            <w:sz w:val="24"/>
            <w:szCs w:val="24"/>
          </w:rPr>
          <w:t xml:space="preserve">in Organic Lake </w:t>
        </w:r>
      </w:ins>
      <w:r w:rsidR="00CB1C08" w:rsidRPr="001C287A">
        <w:rPr>
          <w:rFonts w:ascii="Times New Roman" w:hAnsi="Times New Roman"/>
          <w:color w:val="000000" w:themeColor="text1"/>
          <w:sz w:val="24"/>
          <w:rPrChange w:id="4123" w:author="User" w:date="2012-11-18T09:33:00Z">
            <w:rPr>
              <w:rFonts w:ascii="Times New Roman" w:hAnsi="Times New Roman"/>
            </w:rPr>
          </w:rPrChange>
        </w:rPr>
        <w:t xml:space="preserve">far exceeded those of the </w:t>
      </w:r>
      <w:commentRangeStart w:id="4124"/>
      <w:r w:rsidR="00CB1C08" w:rsidRPr="001C287A">
        <w:rPr>
          <w:rFonts w:ascii="Times New Roman" w:hAnsi="Times New Roman"/>
          <w:color w:val="000000" w:themeColor="text1"/>
          <w:sz w:val="24"/>
          <w:rPrChange w:id="4125" w:author="User" w:date="2012-11-18T09:33:00Z">
            <w:rPr>
              <w:rFonts w:ascii="Times New Roman" w:hAnsi="Times New Roman"/>
            </w:rPr>
          </w:rPrChange>
        </w:rPr>
        <w:t xml:space="preserve">GOS </w:t>
      </w:r>
      <w:ins w:id="4126" w:author="User" w:date="2012-11-18T09:33:00Z">
        <w:r w:rsidR="004758D6">
          <w:rPr>
            <w:rFonts w:ascii="Times New Roman" w:hAnsi="Times New Roman" w:cs="Times New Roman"/>
            <w:color w:val="000000" w:themeColor="text1"/>
            <w:sz w:val="24"/>
            <w:szCs w:val="24"/>
          </w:rPr>
          <w:t>expedition</w:t>
        </w:r>
        <w:commentRangeEnd w:id="4124"/>
        <w:r w:rsidR="004758D6">
          <w:rPr>
            <w:rStyle w:val="CommentReference"/>
          </w:rPr>
          <w:commentReference w:id="4124"/>
        </w:r>
        <w:r w:rsidR="004758D6">
          <w:rPr>
            <w:rFonts w:ascii="Times New Roman" w:hAnsi="Times New Roman" w:cs="Times New Roman"/>
            <w:color w:val="000000" w:themeColor="text1"/>
            <w:sz w:val="24"/>
            <w:szCs w:val="24"/>
          </w:rPr>
          <w:t xml:space="preserve"> </w:t>
        </w:r>
      </w:ins>
      <w:r w:rsidR="00CB1C08" w:rsidRPr="001C287A">
        <w:rPr>
          <w:rFonts w:ascii="Times New Roman" w:hAnsi="Times New Roman"/>
          <w:color w:val="000000" w:themeColor="text1"/>
          <w:sz w:val="24"/>
          <w:rPrChange w:id="4127" w:author="User" w:date="2012-11-18T09:33:00Z">
            <w:rPr>
              <w:rFonts w:ascii="Times New Roman" w:hAnsi="Times New Roman"/>
            </w:rPr>
          </w:rPrChange>
        </w:rPr>
        <w:t xml:space="preserve">or from nearby Ace Lake </w:t>
      </w:r>
      <w:del w:id="4128" w:author="User" w:date="2012-11-18T09:33:00Z">
        <w:r w:rsidR="00CB1C08">
          <w:rPr>
            <w:rFonts w:ascii="Times New Roman" w:hAnsi="Times New Roman" w:cs="Times New Roman"/>
          </w:rPr>
          <w:delText xml:space="preserve">with </w:delText>
        </w:r>
      </w:del>
      <w:r w:rsidR="00CB1C08" w:rsidRPr="001C287A">
        <w:rPr>
          <w:rFonts w:ascii="Times New Roman" w:hAnsi="Times New Roman"/>
          <w:color w:val="000000" w:themeColor="text1"/>
          <w:sz w:val="24"/>
          <w:rPrChange w:id="4129" w:author="User" w:date="2012-11-18T09:33:00Z">
            <w:rPr>
              <w:rFonts w:ascii="Times New Roman" w:hAnsi="Times New Roman"/>
            </w:rPr>
          </w:rPrChange>
        </w:rPr>
        <w:t xml:space="preserve">(Table 3). </w:t>
      </w:r>
      <w:commentRangeStart w:id="4130"/>
      <w:commentRangeStart w:id="4131"/>
      <w:commentRangeStart w:id="4132"/>
      <w:r w:rsidRPr="001C287A">
        <w:rPr>
          <w:rFonts w:ascii="Times New Roman" w:hAnsi="Times New Roman"/>
          <w:color w:val="000000" w:themeColor="text1"/>
          <w:sz w:val="24"/>
          <w:rPrChange w:id="4133" w:author="User" w:date="2012-11-18T09:33:00Z">
            <w:rPr>
              <w:rFonts w:ascii="Times New Roman" w:hAnsi="Times New Roman"/>
            </w:rPr>
          </w:rPrChange>
        </w:rPr>
        <w:t>It</w:t>
      </w:r>
      <w:commentRangeEnd w:id="4130"/>
      <w:commentRangeEnd w:id="4132"/>
      <w:r>
        <w:rPr>
          <w:rStyle w:val="CommentReference"/>
        </w:rPr>
        <w:commentReference w:id="4132"/>
      </w:r>
      <w:r w:rsidRPr="001C287A">
        <w:rPr>
          <w:rStyle w:val="CommentReference"/>
          <w:rFonts w:ascii="Times New Roman" w:hAnsi="Times New Roman" w:cs="Times New Roman"/>
          <w:color w:val="000000" w:themeColor="text1"/>
          <w:sz w:val="24"/>
          <w:szCs w:val="24"/>
        </w:rPr>
        <w:commentReference w:id="4130"/>
      </w:r>
      <w:commentRangeEnd w:id="4131"/>
      <w:r w:rsidR="00CB1C08" w:rsidRPr="001C287A">
        <w:rPr>
          <w:rStyle w:val="CommentReference"/>
          <w:rFonts w:ascii="Times New Roman" w:hAnsi="Times New Roman" w:cs="Times New Roman"/>
          <w:color w:val="000000" w:themeColor="text1"/>
          <w:sz w:val="24"/>
          <w:szCs w:val="24"/>
        </w:rPr>
        <w:commentReference w:id="4131"/>
      </w:r>
      <w:r w:rsidRPr="001C287A">
        <w:rPr>
          <w:rFonts w:ascii="Times New Roman" w:hAnsi="Times New Roman"/>
          <w:color w:val="000000" w:themeColor="text1"/>
          <w:sz w:val="24"/>
          <w:rPrChange w:id="4134" w:author="User" w:date="2012-11-18T09:33:00Z">
            <w:rPr>
              <w:rFonts w:ascii="Times New Roman" w:hAnsi="Times New Roman"/>
            </w:rPr>
          </w:rPrChange>
        </w:rPr>
        <w:t xml:space="preserve"> has been </w:t>
      </w:r>
      <w:r w:rsidR="00540ABB" w:rsidRPr="001C287A">
        <w:rPr>
          <w:rFonts w:ascii="Times New Roman" w:hAnsi="Times New Roman"/>
          <w:color w:val="000000" w:themeColor="text1"/>
          <w:sz w:val="24"/>
          <w:rPrChange w:id="4135" w:author="User" w:date="2012-11-18T09:33:00Z">
            <w:rPr>
              <w:rFonts w:ascii="Times New Roman" w:hAnsi="Times New Roman"/>
            </w:rPr>
          </w:rPrChange>
        </w:rPr>
        <w:t xml:space="preserve">proposed </w:t>
      </w:r>
      <w:r w:rsidRPr="001C287A">
        <w:rPr>
          <w:rFonts w:ascii="Times New Roman" w:hAnsi="Times New Roman"/>
          <w:color w:val="000000" w:themeColor="text1"/>
          <w:sz w:val="24"/>
          <w:rPrChange w:id="4136" w:author="User" w:date="2012-11-18T09:33:00Z">
            <w:rPr>
              <w:rFonts w:ascii="Times New Roman" w:hAnsi="Times New Roman"/>
            </w:rPr>
          </w:rPrChange>
        </w:rPr>
        <w:t xml:space="preserve">that </w:t>
      </w:r>
      <w:r w:rsidR="00540ABB" w:rsidRPr="001C287A">
        <w:rPr>
          <w:rFonts w:ascii="Times New Roman" w:hAnsi="Times New Roman"/>
          <w:color w:val="000000" w:themeColor="text1"/>
          <w:sz w:val="24"/>
          <w:rPrChange w:id="4137" w:author="User" w:date="2012-11-18T09:33:00Z">
            <w:rPr>
              <w:rFonts w:ascii="Times New Roman" w:hAnsi="Times New Roman"/>
            </w:rPr>
          </w:rPrChange>
        </w:rPr>
        <w:t>the cleavage pathway may be underrepresented in the ocean environment because 1) ecologically relevant Ddd enzymes may not have been discovered 2) larger or particle-attached bacteria have not been sampledor 3) that DMSP cleavage is not performed principally by bacteria</w:t>
      </w:r>
      <w:r w:rsidRPr="001C287A">
        <w:rPr>
          <w:rFonts w:ascii="Times New Roman" w:hAnsi="Times New Roman"/>
          <w:color w:val="000000" w:themeColor="text1"/>
          <w:sz w:val="24"/>
          <w:rPrChange w:id="4138" w:author="User" w:date="2012-11-18T09:33:00Z">
            <w:rPr>
              <w:rFonts w:ascii="Times New Roman" w:hAnsi="Times New Roman"/>
            </w:rPr>
          </w:rPrChange>
        </w:rPr>
        <w:t xml:space="preserve">(Moran </w:t>
      </w:r>
      <w:r w:rsidRPr="001C287A">
        <w:rPr>
          <w:rFonts w:ascii="Times New Roman" w:hAnsi="Times New Roman"/>
          <w:i/>
          <w:color w:val="000000" w:themeColor="text1"/>
          <w:sz w:val="24"/>
          <w:rPrChange w:id="4139" w:author="User" w:date="2012-11-18T09:33:00Z">
            <w:rPr>
              <w:rFonts w:ascii="Times New Roman" w:hAnsi="Times New Roman"/>
              <w:i/>
            </w:rPr>
          </w:rPrChange>
        </w:rPr>
        <w:t>et al.,</w:t>
      </w:r>
      <w:r w:rsidRPr="001C287A">
        <w:rPr>
          <w:rFonts w:ascii="Times New Roman" w:hAnsi="Times New Roman"/>
          <w:color w:val="000000" w:themeColor="text1"/>
          <w:sz w:val="24"/>
          <w:rPrChange w:id="4140" w:author="User" w:date="2012-11-18T09:33:00Z">
            <w:rPr>
              <w:rFonts w:ascii="Times New Roman" w:hAnsi="Times New Roman"/>
            </w:rPr>
          </w:rPrChange>
        </w:rPr>
        <w:t>2012)</w:t>
      </w:r>
      <w:r w:rsidR="00540ABB" w:rsidRPr="001C287A">
        <w:rPr>
          <w:rFonts w:ascii="Times New Roman" w:hAnsi="Times New Roman"/>
          <w:color w:val="000000" w:themeColor="text1"/>
          <w:sz w:val="24"/>
          <w:rPrChange w:id="4141" w:author="User" w:date="2012-11-18T09:33:00Z">
            <w:rPr>
              <w:rFonts w:ascii="Times New Roman" w:hAnsi="Times New Roman"/>
            </w:rPr>
          </w:rPrChange>
        </w:rPr>
        <w:t xml:space="preserve">. </w:t>
      </w:r>
      <w:r w:rsidR="006C117A" w:rsidRPr="001C287A">
        <w:rPr>
          <w:rFonts w:ascii="Times New Roman" w:hAnsi="Times New Roman"/>
          <w:color w:val="000000" w:themeColor="text1"/>
          <w:sz w:val="24"/>
          <w:rPrChange w:id="4142" w:author="User" w:date="2012-11-18T09:33:00Z">
            <w:rPr>
              <w:rFonts w:ascii="Times New Roman" w:hAnsi="Times New Roman"/>
            </w:rPr>
          </w:rPrChange>
        </w:rPr>
        <w:t>P</w:t>
      </w:r>
      <w:r w:rsidR="00540ABB" w:rsidRPr="001C287A">
        <w:rPr>
          <w:rFonts w:ascii="Times New Roman" w:hAnsi="Times New Roman"/>
          <w:color w:val="000000" w:themeColor="text1"/>
          <w:sz w:val="24"/>
          <w:rPrChange w:id="4143" w:author="User" w:date="2012-11-18T09:33:00Z">
            <w:rPr>
              <w:rFonts w:ascii="Times New Roman" w:hAnsi="Times New Roman"/>
            </w:rPr>
          </w:rPrChange>
        </w:rPr>
        <w:t>revalence of cleavage over demethylation may be</w:t>
      </w:r>
      <w:r w:rsidR="006C117A" w:rsidRPr="001C287A">
        <w:rPr>
          <w:rFonts w:ascii="Times New Roman" w:hAnsi="Times New Roman"/>
          <w:color w:val="000000" w:themeColor="text1"/>
          <w:sz w:val="24"/>
          <w:rPrChange w:id="4144" w:author="User" w:date="2012-11-18T09:33:00Z">
            <w:rPr>
              <w:rFonts w:ascii="Times New Roman" w:hAnsi="Times New Roman"/>
            </w:rPr>
          </w:rPrChange>
        </w:rPr>
        <w:t xml:space="preserve">the rule in non-marine saline </w:t>
      </w:r>
      <w:r w:rsidR="0013450E" w:rsidRPr="001C287A">
        <w:rPr>
          <w:rFonts w:ascii="Times New Roman" w:hAnsi="Times New Roman"/>
          <w:color w:val="000000" w:themeColor="text1"/>
          <w:sz w:val="24"/>
          <w:rPrChange w:id="4145" w:author="User" w:date="2012-11-18T09:33:00Z">
            <w:rPr>
              <w:rFonts w:ascii="Times New Roman" w:hAnsi="Times New Roman"/>
            </w:rPr>
          </w:rPrChange>
        </w:rPr>
        <w:t>system</w:t>
      </w:r>
      <w:r w:rsidR="006C117A" w:rsidRPr="001C287A">
        <w:rPr>
          <w:rFonts w:ascii="Times New Roman" w:hAnsi="Times New Roman"/>
          <w:color w:val="000000" w:themeColor="text1"/>
          <w:sz w:val="24"/>
          <w:rPrChange w:id="4146" w:author="User" w:date="2012-11-18T09:33:00Z">
            <w:rPr>
              <w:rFonts w:ascii="Times New Roman" w:hAnsi="Times New Roman"/>
            </w:rPr>
          </w:rPrChange>
        </w:rPr>
        <w:t xml:space="preserve">seg. Punta Cormorant (Todd </w:t>
      </w:r>
      <w:r w:rsidR="006C117A" w:rsidRPr="001C287A">
        <w:rPr>
          <w:rFonts w:ascii="Times New Roman" w:hAnsi="Times New Roman"/>
          <w:i/>
          <w:color w:val="000000" w:themeColor="text1"/>
          <w:sz w:val="24"/>
          <w:rPrChange w:id="4147" w:author="User" w:date="2012-11-18T09:33:00Z">
            <w:rPr>
              <w:rFonts w:ascii="Times New Roman" w:hAnsi="Times New Roman"/>
              <w:i/>
            </w:rPr>
          </w:rPrChange>
        </w:rPr>
        <w:t>et al.</w:t>
      </w:r>
      <w:r w:rsidR="006C117A" w:rsidRPr="001C287A">
        <w:rPr>
          <w:rFonts w:ascii="Times New Roman" w:hAnsi="Times New Roman"/>
          <w:color w:val="000000" w:themeColor="text1"/>
          <w:sz w:val="24"/>
          <w:rPrChange w:id="4148" w:author="User" w:date="2012-11-18T09:33:00Z">
            <w:rPr>
              <w:rFonts w:ascii="Times New Roman" w:hAnsi="Times New Roman"/>
            </w:rPr>
          </w:rPrChange>
        </w:rPr>
        <w:t>, 2009)</w:t>
      </w:r>
      <w:r w:rsidR="0013450E" w:rsidRPr="001C287A">
        <w:rPr>
          <w:rFonts w:ascii="Times New Roman" w:hAnsi="Times New Roman"/>
          <w:color w:val="000000" w:themeColor="text1"/>
          <w:sz w:val="24"/>
          <w:rPrChange w:id="4149" w:author="User" w:date="2012-11-18T09:33:00Z">
            <w:rPr>
              <w:rFonts w:ascii="Times New Roman" w:hAnsi="Times New Roman"/>
            </w:rPr>
          </w:rPrChange>
        </w:rPr>
        <w:t xml:space="preserve">. </w:t>
      </w:r>
      <w:r w:rsidR="006C117A" w:rsidRPr="001C287A">
        <w:rPr>
          <w:rFonts w:ascii="Times New Roman" w:hAnsi="Times New Roman"/>
          <w:color w:val="000000" w:themeColor="text1"/>
          <w:sz w:val="24"/>
          <w:rPrChange w:id="4150" w:author="User" w:date="2012-11-18T09:33:00Z">
            <w:rPr>
              <w:rFonts w:ascii="Times New Roman" w:hAnsi="Times New Roman"/>
            </w:rPr>
          </w:rPrChange>
        </w:rPr>
        <w:t>(*</w:t>
      </w:r>
      <w:r w:rsidR="00E81668" w:rsidRPr="001C287A">
        <w:rPr>
          <w:rFonts w:ascii="Times New Roman" w:hAnsi="Times New Roman"/>
          <w:color w:val="000000" w:themeColor="text1"/>
          <w:sz w:val="24"/>
          <w:highlight w:val="yellow"/>
          <w:rPrChange w:id="4151" w:author="User" w:date="2012-11-18T09:33:00Z">
            <w:rPr>
              <w:rFonts w:ascii="Times New Roman" w:hAnsi="Times New Roman"/>
              <w:highlight w:val="yellow"/>
            </w:rPr>
          </w:rPrChange>
        </w:rPr>
        <w:t xml:space="preserve">check for </w:t>
      </w:r>
      <w:r w:rsidR="006C117A" w:rsidRPr="001C287A">
        <w:rPr>
          <w:rFonts w:ascii="Times New Roman" w:hAnsi="Times New Roman"/>
          <w:color w:val="000000" w:themeColor="text1"/>
          <w:sz w:val="24"/>
          <w:highlight w:val="yellow"/>
          <w:rPrChange w:id="4152" w:author="User" w:date="2012-11-18T09:33:00Z">
            <w:rPr>
              <w:rFonts w:ascii="Times New Roman" w:hAnsi="Times New Roman"/>
              <w:highlight w:val="yellow"/>
            </w:rPr>
          </w:rPrChange>
        </w:rPr>
        <w:t xml:space="preserve">bias </w:t>
      </w:r>
      <w:r w:rsidR="00E81668" w:rsidRPr="001C287A">
        <w:rPr>
          <w:rFonts w:ascii="Times New Roman" w:hAnsi="Times New Roman"/>
          <w:color w:val="000000" w:themeColor="text1"/>
          <w:sz w:val="24"/>
          <w:rPrChange w:id="4153" w:author="User" w:date="2012-11-18T09:33:00Z">
            <w:rPr>
              <w:rFonts w:ascii="Times New Roman" w:hAnsi="Times New Roman"/>
            </w:rPr>
          </w:rPrChange>
        </w:rPr>
        <w:t>to 0.1 fraction</w:t>
      </w:r>
      <w:r w:rsidR="006C117A" w:rsidRPr="001C287A">
        <w:rPr>
          <w:rFonts w:ascii="Times New Roman" w:hAnsi="Times New Roman"/>
          <w:color w:val="000000" w:themeColor="text1"/>
          <w:sz w:val="24"/>
          <w:rPrChange w:id="4154" w:author="User" w:date="2012-11-18T09:33:00Z">
            <w:rPr>
              <w:rFonts w:ascii="Times New Roman" w:hAnsi="Times New Roman"/>
            </w:rPr>
          </w:rPrChange>
        </w:rPr>
        <w:t xml:space="preserve">). </w:t>
      </w:r>
      <w:r w:rsidR="00540ABB" w:rsidRPr="001C287A">
        <w:rPr>
          <w:rFonts w:ascii="Times New Roman" w:hAnsi="Times New Roman"/>
          <w:color w:val="000000" w:themeColor="text1"/>
          <w:sz w:val="24"/>
          <w:rPrChange w:id="4155" w:author="User" w:date="2012-11-18T09:33:00Z">
            <w:rPr>
              <w:rFonts w:ascii="Times New Roman" w:hAnsi="Times New Roman"/>
            </w:rPr>
          </w:rPrChange>
        </w:rPr>
        <w:t xml:space="preserve">This provides </w:t>
      </w:r>
      <w:r w:rsidR="00D70388" w:rsidRPr="001C287A">
        <w:rPr>
          <w:rFonts w:ascii="Times New Roman" w:hAnsi="Times New Roman"/>
          <w:color w:val="000000" w:themeColor="text1"/>
          <w:sz w:val="24"/>
          <w:rPrChange w:id="4156" w:author="User" w:date="2012-11-18T09:33:00Z">
            <w:rPr>
              <w:rFonts w:ascii="Times New Roman" w:hAnsi="Times New Roman"/>
            </w:rPr>
          </w:rPrChange>
        </w:rPr>
        <w:t>come insight into</w:t>
      </w:r>
      <w:r w:rsidR="00540ABB" w:rsidRPr="001C287A">
        <w:rPr>
          <w:rFonts w:ascii="Times New Roman" w:hAnsi="Times New Roman"/>
          <w:color w:val="000000" w:themeColor="text1"/>
          <w:sz w:val="24"/>
          <w:rPrChange w:id="4157" w:author="User" w:date="2012-11-18T09:33:00Z">
            <w:rPr>
              <w:rFonts w:ascii="Times New Roman" w:hAnsi="Times New Roman"/>
            </w:rPr>
          </w:rPrChange>
        </w:rPr>
        <w:t xml:space="preserve"> conditions may </w:t>
      </w:r>
      <w:r w:rsidR="00CA0D3B" w:rsidRPr="001C287A">
        <w:rPr>
          <w:rFonts w:ascii="Times New Roman" w:hAnsi="Times New Roman"/>
          <w:color w:val="000000" w:themeColor="text1"/>
          <w:sz w:val="24"/>
          <w:rPrChange w:id="4158" w:author="User" w:date="2012-11-18T09:33:00Z">
            <w:rPr>
              <w:rFonts w:ascii="Times New Roman" w:hAnsi="Times New Roman"/>
            </w:rPr>
          </w:rPrChange>
        </w:rPr>
        <w:t>favor different</w:t>
      </w:r>
      <w:r w:rsidR="00540ABB" w:rsidRPr="001C287A">
        <w:rPr>
          <w:rFonts w:ascii="Times New Roman" w:hAnsi="Times New Roman"/>
          <w:color w:val="000000" w:themeColor="text1"/>
          <w:sz w:val="24"/>
          <w:rPrChange w:id="4159" w:author="User" w:date="2012-11-18T09:33:00Z">
            <w:rPr>
              <w:rFonts w:ascii="Times New Roman" w:hAnsi="Times New Roman"/>
            </w:rPr>
          </w:rPrChange>
        </w:rPr>
        <w:t xml:space="preserve"> fates of DMSP</w:t>
      </w:r>
      <w:r w:rsidR="006C117A" w:rsidRPr="001C287A">
        <w:rPr>
          <w:rFonts w:ascii="Times New Roman" w:hAnsi="Times New Roman"/>
          <w:color w:val="000000" w:themeColor="text1"/>
          <w:sz w:val="24"/>
          <w:rPrChange w:id="4160" w:author="User" w:date="2012-11-18T09:33:00Z">
            <w:rPr>
              <w:rFonts w:ascii="Times New Roman" w:hAnsi="Times New Roman"/>
            </w:rPr>
          </w:rPrChange>
        </w:rPr>
        <w:t xml:space="preserve">. </w:t>
      </w:r>
      <w:r w:rsidR="00D70388" w:rsidRPr="001C287A">
        <w:rPr>
          <w:rFonts w:ascii="Times New Roman" w:hAnsi="Times New Roman"/>
          <w:color w:val="000000" w:themeColor="text1"/>
          <w:sz w:val="24"/>
          <w:rPrChange w:id="4161" w:author="User" w:date="2012-11-18T09:33:00Z">
            <w:rPr>
              <w:rFonts w:ascii="Times New Roman" w:hAnsi="Times New Roman"/>
            </w:rPr>
          </w:rPrChange>
        </w:rPr>
        <w:t>It appears hypersaline coastal environments</w:t>
      </w:r>
      <w:r w:rsidR="00C27A65" w:rsidRPr="001C287A">
        <w:rPr>
          <w:rFonts w:ascii="Times New Roman" w:hAnsi="Times New Roman"/>
          <w:color w:val="000000" w:themeColor="text1"/>
          <w:sz w:val="24"/>
          <w:rPrChange w:id="4162" w:author="User" w:date="2012-11-18T09:33:00Z">
            <w:rPr>
              <w:rFonts w:ascii="Times New Roman" w:hAnsi="Times New Roman"/>
            </w:rPr>
          </w:rPrChange>
        </w:rPr>
        <w:t xml:space="preserve"> may favo</w:t>
      </w:r>
      <w:r w:rsidR="00D70388" w:rsidRPr="001C287A">
        <w:rPr>
          <w:rFonts w:ascii="Times New Roman" w:hAnsi="Times New Roman"/>
          <w:color w:val="000000" w:themeColor="text1"/>
          <w:sz w:val="24"/>
          <w:rPrChange w:id="4163" w:author="User" w:date="2012-11-18T09:33:00Z">
            <w:rPr>
              <w:rFonts w:ascii="Times New Roman" w:hAnsi="Times New Roman"/>
            </w:rPr>
          </w:rPrChange>
        </w:rPr>
        <w:t>r a “messy-eater” strategy of sulfur compound utilization as sulfur is in excess. (*</w:t>
      </w:r>
      <w:r w:rsidR="00E81668" w:rsidRPr="001C287A">
        <w:rPr>
          <w:rFonts w:ascii="Times New Roman" w:hAnsi="Times New Roman"/>
          <w:color w:val="000000" w:themeColor="text1"/>
          <w:sz w:val="24"/>
          <w:highlight w:val="yellow"/>
          <w:rPrChange w:id="4164" w:author="User" w:date="2012-11-18T09:33:00Z">
            <w:rPr>
              <w:rFonts w:ascii="Times New Roman" w:hAnsi="Times New Roman"/>
              <w:highlight w:val="yellow"/>
            </w:rPr>
          </w:rPrChange>
        </w:rPr>
        <w:t>ref</w:t>
      </w:r>
      <w:r w:rsidR="00D70388" w:rsidRPr="001C287A">
        <w:rPr>
          <w:rFonts w:ascii="Times New Roman" w:hAnsi="Times New Roman"/>
          <w:color w:val="000000" w:themeColor="text1"/>
          <w:sz w:val="24"/>
          <w:rPrChange w:id="4165" w:author="User" w:date="2012-11-18T09:33:00Z">
            <w:rPr>
              <w:rFonts w:ascii="Times New Roman" w:hAnsi="Times New Roman"/>
            </w:rPr>
          </w:rPrChange>
        </w:rPr>
        <w:t>).</w:t>
      </w:r>
    </w:p>
    <w:p w14:paraId="13B0012B" w14:textId="77777777" w:rsidR="00035ACE" w:rsidRDefault="00035ACE" w:rsidP="009A22D7">
      <w:pPr>
        <w:pStyle w:val="Heading2"/>
        <w:spacing w:before="0" w:line="240" w:lineRule="auto"/>
        <w:rPr>
          <w:ins w:id="4166" w:author="User" w:date="2012-11-18T09:33:00Z"/>
          <w:rFonts w:ascii="Times New Roman" w:hAnsi="Times New Roman" w:cs="Times New Roman"/>
          <w:color w:val="000000" w:themeColor="text1"/>
          <w:sz w:val="24"/>
          <w:szCs w:val="24"/>
        </w:rPr>
      </w:pPr>
    </w:p>
    <w:p w14:paraId="6229858B" w14:textId="77777777" w:rsidR="001C5B16" w:rsidRDefault="00335BD8" w:rsidP="009A22D7">
      <w:pPr>
        <w:pStyle w:val="Heading2"/>
        <w:spacing w:before="0" w:line="240" w:lineRule="auto"/>
        <w:rPr>
          <w:ins w:id="4167" w:author="User" w:date="2012-11-18T09:33:00Z"/>
          <w:rFonts w:ascii="Times New Roman" w:hAnsi="Times New Roman" w:cs="Times New Roman"/>
          <w:color w:val="000000" w:themeColor="text1"/>
          <w:sz w:val="24"/>
          <w:szCs w:val="24"/>
        </w:rPr>
      </w:pPr>
      <w:r w:rsidRPr="001C287A">
        <w:rPr>
          <w:rFonts w:ascii="Times New Roman" w:hAnsi="Times New Roman"/>
          <w:color w:val="000000" w:themeColor="text1"/>
          <w:sz w:val="24"/>
          <w:rPrChange w:id="4168" w:author="User" w:date="2012-11-18T09:33:00Z">
            <w:rPr>
              <w:rFonts w:ascii="Times New Roman" w:hAnsi="Times New Roman"/>
            </w:rPr>
          </w:rPrChange>
        </w:rPr>
        <w:t>Conclusion</w:t>
      </w:r>
    </w:p>
    <w:p w14:paraId="6DF504CD" w14:textId="77777777" w:rsidR="00906C51" w:rsidRDefault="00906C51" w:rsidP="009A22D7">
      <w:pPr>
        <w:pStyle w:val="NoSpacing"/>
        <w:rPr>
          <w:ins w:id="4169" w:author="User" w:date="2012-11-18T09:33:00Z"/>
          <w:rFonts w:ascii="Times New Roman" w:hAnsi="Times New Roman" w:cs="Times New Roman"/>
          <w:color w:val="000000" w:themeColor="text1"/>
          <w:sz w:val="24"/>
          <w:szCs w:val="24"/>
        </w:rPr>
      </w:pPr>
      <w:ins w:id="4170" w:author="User" w:date="2012-11-18T09:33:00Z">
        <w:r>
          <w:rPr>
            <w:rFonts w:ascii="Times New Roman" w:hAnsi="Times New Roman" w:cs="Times New Roman"/>
            <w:color w:val="000000" w:themeColor="text1"/>
            <w:sz w:val="24"/>
            <w:szCs w:val="24"/>
          </w:rPr>
          <w:t xml:space="preserve">Through the use of shotgun metagenomics and size </w:t>
        </w:r>
        <w:r w:rsidR="00422E7F">
          <w:rPr>
            <w:rFonts w:ascii="Times New Roman" w:hAnsi="Times New Roman" w:cs="Times New Roman"/>
            <w:color w:val="000000" w:themeColor="text1"/>
            <w:sz w:val="24"/>
            <w:szCs w:val="24"/>
          </w:rPr>
          <w:t>pa</w:t>
        </w:r>
        <w:r>
          <w:rPr>
            <w:rFonts w:ascii="Times New Roman" w:hAnsi="Times New Roman" w:cs="Times New Roman"/>
            <w:color w:val="000000" w:themeColor="text1"/>
            <w:sz w:val="24"/>
            <w:szCs w:val="24"/>
          </w:rPr>
          <w:t xml:space="preserve">rtioning of samples, we discovered that the lake system is dominated by remineralization and not net C and N fixation. </w:t>
        </w:r>
        <w:r w:rsidR="00422E7F">
          <w:rPr>
            <w:rFonts w:ascii="Times New Roman" w:hAnsi="Times New Roman" w:cs="Times New Roman"/>
            <w:color w:val="000000" w:themeColor="text1"/>
            <w:sz w:val="24"/>
            <w:szCs w:val="24"/>
          </w:rPr>
          <w:t>The microbial community is characterized by organic material</w:t>
        </w:r>
        <w:r>
          <w:rPr>
            <w:rFonts w:ascii="Times New Roman" w:hAnsi="Times New Roman" w:cs="Times New Roman"/>
            <w:color w:val="000000" w:themeColor="text1"/>
            <w:sz w:val="24"/>
            <w:szCs w:val="24"/>
          </w:rPr>
          <w:t xml:space="preserve"> degradation, nutrient uptake and heterotrophy </w:t>
        </w:r>
        <w:r w:rsidR="00422E7F">
          <w:rPr>
            <w:rFonts w:ascii="Times New Roman" w:hAnsi="Times New Roman" w:cs="Times New Roman"/>
            <w:color w:val="000000" w:themeColor="text1"/>
            <w:sz w:val="24"/>
            <w:szCs w:val="24"/>
          </w:rPr>
          <w:t xml:space="preserve">that occurs </w:t>
        </w:r>
        <w:r>
          <w:rPr>
            <w:rFonts w:ascii="Times New Roman" w:hAnsi="Times New Roman" w:cs="Times New Roman"/>
            <w:color w:val="000000" w:themeColor="text1"/>
            <w:sz w:val="24"/>
            <w:szCs w:val="24"/>
          </w:rPr>
          <w:t xml:space="preserve">greatly </w:t>
        </w:r>
        <w:r w:rsidR="00422E7F">
          <w:rPr>
            <w:rFonts w:ascii="Times New Roman" w:hAnsi="Times New Roman" w:cs="Times New Roman"/>
            <w:color w:val="000000" w:themeColor="text1"/>
            <w:sz w:val="24"/>
            <w:szCs w:val="24"/>
          </w:rPr>
          <w:t xml:space="preserve">in excess </w:t>
        </w:r>
        <w:r>
          <w:rPr>
            <w:rFonts w:ascii="Times New Roman" w:hAnsi="Times New Roman" w:cs="Times New Roman"/>
            <w:color w:val="000000" w:themeColor="text1"/>
            <w:sz w:val="24"/>
            <w:szCs w:val="24"/>
          </w:rPr>
          <w:t xml:space="preserve">of fixation. </w:t>
        </w:r>
        <w:r w:rsidR="00AD0B0A">
          <w:rPr>
            <w:rFonts w:ascii="Times New Roman" w:hAnsi="Times New Roman" w:cs="Times New Roman"/>
            <w:color w:val="000000" w:themeColor="text1"/>
            <w:sz w:val="24"/>
            <w:szCs w:val="24"/>
          </w:rPr>
          <w:t xml:space="preserve">However, </w:t>
        </w:r>
        <w:r w:rsidR="00AD0B0A">
          <w:rPr>
            <w:rFonts w:ascii="Times New Roman" w:hAnsi="Times New Roman" w:cs="Times New Roman"/>
            <w:b/>
            <w:color w:val="000000" w:themeColor="text1"/>
            <w:sz w:val="24"/>
            <w:szCs w:val="24"/>
          </w:rPr>
          <w:t>t</w:t>
        </w:r>
        <w:r>
          <w:rPr>
            <w:rFonts w:ascii="Times New Roman" w:hAnsi="Times New Roman" w:cs="Times New Roman"/>
            <w:color w:val="000000" w:themeColor="text1"/>
            <w:sz w:val="24"/>
            <w:szCs w:val="24"/>
          </w:rPr>
          <w:t xml:space="preserve">he most active layer </w:t>
        </w:r>
        <w:r w:rsidR="00422E7F">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the lake exists below the pycnocline/oxycline where cell and VLP numbers and nutrients are hightest, turbidity is lowest due to </w:t>
        </w:r>
        <w:r w:rsidRPr="001C287A">
          <w:rPr>
            <w:rFonts w:ascii="Times New Roman" w:hAnsi="Times New Roman" w:cs="Times New Roman"/>
            <w:color w:val="000000" w:themeColor="text1"/>
            <w:sz w:val="24"/>
            <w:szCs w:val="24"/>
          </w:rPr>
          <w:t>microbial degrad</w:t>
        </w:r>
        <w:r>
          <w:rPr>
            <w:rFonts w:ascii="Times New Roman" w:hAnsi="Times New Roman" w:cs="Times New Roman"/>
            <w:color w:val="000000" w:themeColor="text1"/>
            <w:sz w:val="24"/>
            <w:szCs w:val="24"/>
          </w:rPr>
          <w:t>ation of</w:t>
        </w:r>
        <w:r w:rsidRPr="001C287A">
          <w:rPr>
            <w:rFonts w:ascii="Times New Roman" w:hAnsi="Times New Roman" w:cs="Times New Roman"/>
            <w:color w:val="000000" w:themeColor="text1"/>
            <w:sz w:val="24"/>
            <w:szCs w:val="24"/>
          </w:rPr>
          <w:t xml:space="preserve"> particulate matte</w:t>
        </w:r>
        <w:r>
          <w:rPr>
            <w:rFonts w:ascii="Times New Roman" w:hAnsi="Times New Roman" w:cs="Times New Roman"/>
            <w:color w:val="000000" w:themeColor="text1"/>
            <w:sz w:val="24"/>
            <w:szCs w:val="24"/>
          </w:rPr>
          <w:t xml:space="preserve">r, and </w:t>
        </w:r>
        <w:r w:rsidR="00AD0B0A">
          <w:rPr>
            <w:rFonts w:ascii="Times New Roman" w:hAnsi="Times New Roman" w:cs="Times New Roman"/>
            <w:color w:val="000000" w:themeColor="text1"/>
            <w:sz w:val="24"/>
            <w:szCs w:val="24"/>
          </w:rPr>
          <w:t>processes occur, such as</w:t>
        </w:r>
        <w:r w:rsidRPr="001C287A">
          <w:rPr>
            <w:rFonts w:ascii="Times New Roman" w:hAnsi="Times New Roman" w:cs="Times New Roman"/>
            <w:color w:val="000000" w:themeColor="text1"/>
            <w:sz w:val="24"/>
            <w:szCs w:val="24"/>
          </w:rPr>
          <w:t xml:space="preserve"> CO oxidation</w:t>
        </w:r>
        <w:r w:rsidR="00AD0B0A">
          <w:rPr>
            <w:rFonts w:ascii="Times New Roman" w:hAnsi="Times New Roman" w:cs="Times New Roman"/>
            <w:color w:val="000000" w:themeColor="text1"/>
            <w:sz w:val="24"/>
            <w:szCs w:val="24"/>
          </w:rPr>
          <w:t xml:space="preserve"> that may lead to carbon conservation</w:t>
        </w:r>
        <w:r>
          <w:rPr>
            <w:rFonts w:ascii="Times New Roman" w:hAnsi="Times New Roman" w:cs="Times New Roman"/>
            <w:color w:val="000000" w:themeColor="text1"/>
            <w:sz w:val="24"/>
            <w:szCs w:val="24"/>
          </w:rPr>
          <w:t xml:space="preserve">. While the upper mixed zone is characterized by </w:t>
        </w:r>
        <w:r w:rsidRPr="001C287A">
          <w:rPr>
            <w:rFonts w:ascii="Times New Roman" w:hAnsi="Times New Roman" w:cs="Times New Roman"/>
            <w:i/>
            <w:color w:val="000000" w:themeColor="text1"/>
            <w:sz w:val="24"/>
            <w:szCs w:val="24"/>
          </w:rPr>
          <w:t>Dunaliella</w:t>
        </w:r>
        <w:r w:rsidRPr="001C287A">
          <w:rPr>
            <w:rFonts w:ascii="Times New Roman" w:hAnsi="Times New Roman" w:cs="Times New Roman"/>
            <w:color w:val="000000" w:themeColor="text1"/>
            <w:sz w:val="24"/>
            <w:szCs w:val="24"/>
          </w:rPr>
          <w:t xml:space="preserve"> and chlorophyte algae</w:t>
        </w:r>
        <w:r>
          <w:rPr>
            <w:rFonts w:ascii="Times New Roman" w:hAnsi="Times New Roman" w:cs="Times New Roman"/>
            <w:color w:val="000000" w:themeColor="text1"/>
            <w:sz w:val="24"/>
            <w:szCs w:val="24"/>
          </w:rPr>
          <w:t xml:space="preserve"> performing</w:t>
        </w:r>
        <w:r w:rsidRPr="001C287A">
          <w:rPr>
            <w:rFonts w:ascii="Times New Roman" w:hAnsi="Times New Roman" w:cs="Times New Roman"/>
            <w:color w:val="000000" w:themeColor="text1"/>
            <w:sz w:val="24"/>
            <w:szCs w:val="24"/>
          </w:rPr>
          <w:t xml:space="preserve"> primary production</w:t>
        </w:r>
        <w:r>
          <w:rPr>
            <w:rFonts w:ascii="Times New Roman" w:hAnsi="Times New Roman" w:cs="Times New Roman"/>
            <w:color w:val="000000" w:themeColor="text1"/>
            <w:sz w:val="24"/>
            <w:szCs w:val="24"/>
          </w:rPr>
          <w:t xml:space="preserve"> and polymeric </w:t>
        </w:r>
        <w:r w:rsidRPr="001C287A">
          <w:rPr>
            <w:rFonts w:ascii="Times New Roman" w:hAnsi="Times New Roman" w:cs="Times New Roman"/>
            <w:color w:val="000000" w:themeColor="text1"/>
            <w:sz w:val="24"/>
            <w:szCs w:val="24"/>
          </w:rPr>
          <w:t xml:space="preserve">algal </w:t>
        </w:r>
        <w:r>
          <w:rPr>
            <w:rFonts w:ascii="Times New Roman" w:hAnsi="Times New Roman" w:cs="Times New Roman"/>
            <w:color w:val="000000" w:themeColor="text1"/>
            <w:sz w:val="24"/>
            <w:szCs w:val="24"/>
          </w:rPr>
          <w:t>material is remineralized by</w:t>
        </w:r>
        <w:r w:rsidRPr="001C287A">
          <w:rPr>
            <w:rFonts w:ascii="Times New Roman" w:hAnsi="Times New Roman" w:cs="Times New Roman"/>
            <w:i/>
            <w:color w:val="000000" w:themeColor="text1"/>
            <w:sz w:val="24"/>
            <w:szCs w:val="24"/>
          </w:rPr>
          <w:t xml:space="preserve"> Psychroflexus</w:t>
        </w:r>
        <w:r>
          <w:rPr>
            <w:rFonts w:ascii="Times New Roman" w:hAnsi="Times New Roman" w:cs="Times New Roman"/>
            <w:color w:val="000000" w:themeColor="text1"/>
            <w:sz w:val="24"/>
            <w:szCs w:val="24"/>
          </w:rPr>
          <w:t xml:space="preserve">, the deep zone </w:t>
        </w:r>
        <w:r w:rsidR="00422E7F">
          <w:rPr>
            <w:rFonts w:ascii="Times New Roman" w:hAnsi="Times New Roman" w:cs="Times New Roman"/>
            <w:color w:val="000000" w:themeColor="text1"/>
            <w:sz w:val="24"/>
            <w:szCs w:val="24"/>
          </w:rPr>
          <w:t xml:space="preserve">is </w:t>
        </w:r>
        <w:r w:rsidR="00DC72EB">
          <w:rPr>
            <w:rFonts w:ascii="Times New Roman" w:hAnsi="Times New Roman" w:cs="Times New Roman"/>
            <w:color w:val="000000" w:themeColor="text1"/>
            <w:sz w:val="24"/>
            <w:szCs w:val="24"/>
          </w:rPr>
          <w:t>characteriz</w:t>
        </w:r>
        <w:r w:rsidR="00422E7F">
          <w:rPr>
            <w:rFonts w:ascii="Times New Roman" w:hAnsi="Times New Roman" w:cs="Times New Roman"/>
            <w:color w:val="000000" w:themeColor="text1"/>
            <w:sz w:val="24"/>
            <w:szCs w:val="24"/>
          </w:rPr>
          <w:t>ed by</w:t>
        </w:r>
        <w:r>
          <w:rPr>
            <w:rFonts w:ascii="Times New Roman" w:hAnsi="Times New Roman" w:cs="Times New Roman"/>
            <w:color w:val="000000" w:themeColor="text1"/>
            <w:sz w:val="24"/>
            <w:szCs w:val="24"/>
          </w:rPr>
          <w:t xml:space="preserve"> facultative anaerobic autotrophy and </w:t>
        </w:r>
        <w:r w:rsidRPr="001C287A">
          <w:rPr>
            <w:rFonts w:ascii="Times New Roman" w:hAnsi="Times New Roman" w:cs="Times New Roman"/>
            <w:color w:val="000000" w:themeColor="text1"/>
            <w:sz w:val="24"/>
            <w:szCs w:val="24"/>
          </w:rPr>
          <w:t>CO oxidation</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by </w:t>
        </w:r>
        <w:r w:rsidRPr="001C287A">
          <w:rPr>
            <w:rFonts w:ascii="Times New Roman" w:hAnsi="Times New Roman" w:cs="Times New Roman"/>
            <w:i/>
            <w:color w:val="000000" w:themeColor="text1"/>
            <w:sz w:val="24"/>
            <w:szCs w:val="24"/>
          </w:rPr>
          <w:t>Marinobacter</w:t>
        </w:r>
        <w:r>
          <w:rPr>
            <w:rFonts w:ascii="Times New Roman" w:hAnsi="Times New Roman" w:cs="Times New Roman"/>
            <w:color w:val="000000" w:themeColor="text1"/>
            <w:sz w:val="24"/>
            <w:szCs w:val="24"/>
          </w:rPr>
          <w:t xml:space="preserve"> and</w:t>
        </w:r>
        <w:r w:rsidRPr="007304F6">
          <w:rPr>
            <w:rFonts w:ascii="Times New Roman" w:hAnsi="Times New Roman" w:cs="Times New Roman"/>
            <w:i/>
            <w:color w:val="000000" w:themeColor="text1"/>
            <w:sz w:val="24"/>
            <w:szCs w:val="24"/>
          </w:rPr>
          <w:t xml:space="preserve"> </w:t>
        </w:r>
        <w:r w:rsidRPr="001C287A">
          <w:rPr>
            <w:rFonts w:ascii="Times New Roman" w:hAnsi="Times New Roman" w:cs="Times New Roman"/>
            <w:i/>
            <w:color w:val="000000" w:themeColor="text1"/>
            <w:sz w:val="24"/>
            <w:szCs w:val="24"/>
          </w:rPr>
          <w:t>Roseovarius</w:t>
        </w:r>
        <w:r>
          <w:rPr>
            <w:rFonts w:ascii="Times New Roman" w:hAnsi="Times New Roman" w:cs="Times New Roman"/>
            <w:color w:val="000000" w:themeColor="text1"/>
            <w:sz w:val="24"/>
            <w:szCs w:val="24"/>
          </w:rPr>
          <w:t xml:space="preserve">. In the deep zone, particularly the active layer, </w:t>
        </w:r>
        <w:r w:rsidRPr="001C287A">
          <w:rPr>
            <w:rFonts w:ascii="Times New Roman" w:hAnsi="Times New Roman" w:cs="Times New Roman"/>
            <w:i/>
            <w:color w:val="000000" w:themeColor="text1"/>
            <w:sz w:val="24"/>
            <w:szCs w:val="24"/>
          </w:rPr>
          <w:t>Marinobacter</w:t>
        </w:r>
        <w:r>
          <w:rPr>
            <w:rFonts w:ascii="Times New Roman" w:hAnsi="Times New Roman" w:cs="Times New Roman"/>
            <w:color w:val="000000" w:themeColor="text1"/>
            <w:sz w:val="24"/>
            <w:szCs w:val="24"/>
          </w:rPr>
          <w:t xml:space="preserve"> and </w:t>
        </w:r>
        <w:r w:rsidRPr="001C287A">
          <w:rPr>
            <w:rFonts w:ascii="Times New Roman" w:hAnsi="Times New Roman" w:cs="Times New Roman"/>
            <w:i/>
            <w:color w:val="000000" w:themeColor="text1"/>
            <w:sz w:val="24"/>
            <w:szCs w:val="24"/>
          </w:rPr>
          <w:t>Roseovarius</w:t>
        </w:r>
        <w:r>
          <w:rPr>
            <w:rFonts w:ascii="Times New Roman" w:hAnsi="Times New Roman" w:cs="Times New Roman"/>
            <w:color w:val="000000" w:themeColor="text1"/>
            <w:sz w:val="24"/>
            <w:szCs w:val="24"/>
          </w:rPr>
          <w:t xml:space="preserve"> play key roles in DMS formation by synthesizing </w:t>
        </w:r>
        <w:r w:rsidRPr="001C287A">
          <w:rPr>
            <w:rFonts w:ascii="Times New Roman" w:hAnsi="Times New Roman" w:cs="Times New Roman"/>
            <w:color w:val="000000" w:themeColor="text1"/>
            <w:sz w:val="24"/>
            <w:szCs w:val="24"/>
          </w:rPr>
          <w:t>DMSP lyases</w:t>
        </w:r>
        <w:r>
          <w:rPr>
            <w:rFonts w:ascii="Times New Roman" w:hAnsi="Times New Roman" w:cs="Times New Roman"/>
            <w:color w:val="000000" w:themeColor="text1"/>
            <w:sz w:val="24"/>
            <w:szCs w:val="24"/>
          </w:rPr>
          <w:t xml:space="preserve"> to catalyse DMSP cleavage of the DMSP generated by upper mixed zone phototrophic algae. The </w:t>
        </w:r>
        <w:r w:rsidRPr="001C287A">
          <w:rPr>
            <w:rFonts w:ascii="Times New Roman" w:hAnsi="Times New Roman" w:cs="Times New Roman"/>
            <w:color w:val="000000" w:themeColor="text1"/>
            <w:sz w:val="24"/>
            <w:szCs w:val="24"/>
          </w:rPr>
          <w:t>low potential for dissimilatory sulfur cycling</w:t>
        </w:r>
        <w:r>
          <w:rPr>
            <w:rFonts w:ascii="Times New Roman" w:hAnsi="Times New Roman" w:cs="Times New Roman"/>
            <w:color w:val="000000" w:themeColor="text1"/>
            <w:sz w:val="24"/>
            <w:szCs w:val="24"/>
          </w:rPr>
          <w:t xml:space="preserve"> (both</w:t>
        </w:r>
        <w:r w:rsidRPr="001C287A">
          <w:rPr>
            <w:rFonts w:ascii="Times New Roman" w:hAnsi="Times New Roman" w:cs="Times New Roman"/>
            <w:color w:val="000000" w:themeColor="text1"/>
            <w:sz w:val="24"/>
            <w:szCs w:val="24"/>
          </w:rPr>
          <w:t xml:space="preserve"> S oxidation </w:t>
        </w:r>
        <w:r>
          <w:rPr>
            <w:rFonts w:ascii="Times New Roman" w:hAnsi="Times New Roman" w:cs="Times New Roman"/>
            <w:color w:val="000000" w:themeColor="text1"/>
            <w:sz w:val="24"/>
            <w:szCs w:val="24"/>
          </w:rPr>
          <w:t xml:space="preserve">and </w:t>
        </w:r>
        <w:r w:rsidRPr="001C287A">
          <w:rPr>
            <w:rFonts w:ascii="Times New Roman" w:hAnsi="Times New Roman" w:cs="Times New Roman"/>
            <w:color w:val="000000" w:themeColor="text1"/>
            <w:sz w:val="24"/>
            <w:szCs w:val="24"/>
          </w:rPr>
          <w:t xml:space="preserve">DSR) </w:t>
        </w:r>
        <w:r>
          <w:rPr>
            <w:rFonts w:ascii="Times New Roman" w:hAnsi="Times New Roman" w:cs="Times New Roman"/>
            <w:color w:val="000000" w:themeColor="text1"/>
            <w:sz w:val="24"/>
            <w:szCs w:val="24"/>
          </w:rPr>
          <w:t>and</w:t>
        </w:r>
        <w:r w:rsidRPr="001C287A">
          <w:rPr>
            <w:rFonts w:ascii="Times New Roman" w:hAnsi="Times New Roman" w:cs="Times New Roman"/>
            <w:color w:val="000000" w:themeColor="text1"/>
            <w:sz w:val="24"/>
            <w:szCs w:val="24"/>
          </w:rPr>
          <w:t xml:space="preserve"> relatively sta</w:t>
        </w:r>
        <w:r>
          <w:rPr>
            <w:rFonts w:ascii="Times New Roman" w:hAnsi="Times New Roman" w:cs="Times New Roman"/>
            <w:color w:val="000000" w:themeColor="text1"/>
            <w:sz w:val="24"/>
            <w:szCs w:val="24"/>
          </w:rPr>
          <w:t xml:space="preserve">ble waters of the deep zone, combined with the generation of DMS from DMSP, facilitate the accumulation of </w:t>
        </w:r>
        <w:r w:rsidR="00422E7F">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 xml:space="preserve">high level of DMS in the lake. </w:t>
        </w:r>
      </w:ins>
    </w:p>
    <w:p w14:paraId="6BC62E79" w14:textId="77777777" w:rsidR="00906C51" w:rsidRDefault="00906C51" w:rsidP="009A22D7">
      <w:pPr>
        <w:pStyle w:val="NoSpacing"/>
        <w:ind w:firstLine="426"/>
        <w:rPr>
          <w:ins w:id="4171" w:author="User" w:date="2012-11-18T09:33:00Z"/>
          <w:rFonts w:ascii="Times New Roman" w:hAnsi="Times New Roman" w:cs="Times New Roman"/>
          <w:color w:val="000000" w:themeColor="text1"/>
          <w:sz w:val="24"/>
          <w:szCs w:val="24"/>
        </w:rPr>
      </w:pPr>
      <w:ins w:id="4172" w:author="User" w:date="2012-11-18T09:33:00Z">
        <w:r>
          <w:rPr>
            <w:rFonts w:ascii="Times New Roman" w:hAnsi="Times New Roman" w:cs="Times New Roman"/>
            <w:color w:val="000000" w:themeColor="text1"/>
            <w:sz w:val="24"/>
            <w:szCs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hAnsi="Times New Roman" w:cs="Times New Roman"/>
            <w:i/>
            <w:color w:val="000000" w:themeColor="text1"/>
            <w:sz w:val="24"/>
            <w:szCs w:val="24"/>
          </w:rPr>
          <w:t xml:space="preserve">e.g. </w:t>
        </w:r>
        <w:r>
          <w:rPr>
            <w:rFonts w:ascii="Times New Roman" w:hAnsi="Times New Roman" w:cs="Times New Roman"/>
            <w:color w:val="000000" w:themeColor="text1"/>
            <w:sz w:val="24"/>
            <w:szCs w:val="24"/>
          </w:rPr>
          <w:t xml:space="preserve">RF3, </w:t>
        </w:r>
        <w:r w:rsidRPr="001C287A">
          <w:rPr>
            <w:rFonts w:ascii="Times New Roman" w:hAnsi="Times New Roman" w:cs="Times New Roman"/>
            <w:i/>
            <w:color w:val="000000" w:themeColor="text1"/>
            <w:sz w:val="24"/>
            <w:szCs w:val="24"/>
          </w:rPr>
          <w:t>Ca</w:t>
        </w:r>
        <w:r>
          <w:rPr>
            <w:rFonts w:ascii="Times New Roman" w:hAnsi="Times New Roman" w:cs="Times New Roman"/>
            <w:i/>
            <w:color w:val="000000" w:themeColor="text1"/>
            <w:sz w:val="24"/>
            <w:szCs w:val="24"/>
          </w:rPr>
          <w:t>.</w:t>
        </w:r>
        <w:r w:rsidRPr="001C28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1C287A">
          <w:rPr>
            <w:rFonts w:ascii="Times New Roman" w:hAnsi="Times New Roman" w:cs="Times New Roman"/>
            <w:color w:val="000000" w:themeColor="text1"/>
            <w:sz w:val="24"/>
            <w:szCs w:val="24"/>
          </w:rPr>
          <w:t xml:space="preserve">Aquiluna” </w:t>
        </w:r>
        <w:r w:rsidRPr="001C287A">
          <w:rPr>
            <w:rFonts w:ascii="Times New Roman" w:hAnsi="Times New Roman" w:cs="Times New Roman"/>
            <w:i/>
            <w:color w:val="000000" w:themeColor="text1"/>
            <w:sz w:val="24"/>
            <w:szCs w:val="24"/>
          </w:rPr>
          <w:t>Actinobacteria</w:t>
        </w:r>
        <w:r>
          <w:rPr>
            <w:rFonts w:ascii="Times New Roman" w:hAnsi="Times New Roman" w:cs="Times New Roman"/>
            <w:color w:val="000000" w:themeColor="text1"/>
            <w:sz w:val="24"/>
            <w:szCs w:val="24"/>
          </w:rPr>
          <w:t>,</w:t>
        </w:r>
        <w:r w:rsidR="005A370E">
          <w:rPr>
            <w:rFonts w:ascii="Times New Roman" w:hAnsi="Times New Roman" w:cs="Times New Roman"/>
            <w:color w:val="000000" w:themeColor="text1"/>
            <w:sz w:val="24"/>
            <w:szCs w:val="24"/>
          </w:rPr>
          <w:t xml:space="preserve"> </w:t>
        </w:r>
        <w:r w:rsidRPr="001C287A">
          <w:rPr>
            <w:rFonts w:ascii="Times New Roman" w:hAnsi="Times New Roman" w:cs="Times New Roman"/>
            <w:color w:val="000000" w:themeColor="text1"/>
            <w:sz w:val="24"/>
            <w:szCs w:val="24"/>
          </w:rPr>
          <w:t>OD1 and TM7</w:t>
        </w:r>
        <w:r>
          <w:rPr>
            <w:rFonts w:ascii="Times New Roman" w:hAnsi="Times New Roman" w:cs="Times New Roman"/>
            <w:color w:val="000000" w:themeColor="text1"/>
            <w:sz w:val="24"/>
            <w:szCs w:val="24"/>
          </w:rPr>
          <w:t>), and the potential importance of poorly understood microbial processes occurring in the lake performed by a broad range of types of lake bacteria (</w:t>
        </w:r>
        <w:r>
          <w:rPr>
            <w:rFonts w:ascii="Times New Roman" w:hAnsi="Times New Roman" w:cs="Times New Roman"/>
            <w:i/>
            <w:color w:val="000000" w:themeColor="text1"/>
            <w:sz w:val="24"/>
            <w:szCs w:val="24"/>
          </w:rPr>
          <w:t>e.g.</w:t>
        </w:r>
        <w:r>
          <w:rPr>
            <w:rFonts w:ascii="Times New Roman" w:hAnsi="Times New Roman" w:cs="Times New Roman"/>
            <w:color w:val="000000" w:themeColor="text1"/>
            <w:sz w:val="24"/>
            <w:szCs w:val="24"/>
          </w:rPr>
          <w:t xml:space="preserve"> photoheterotrophy by diverse </w:t>
        </w:r>
        <w:r w:rsidRPr="001C287A">
          <w:rPr>
            <w:rFonts w:ascii="Times New Roman" w:hAnsi="Times New Roman" w:cs="Times New Roman"/>
            <w:i/>
            <w:color w:val="000000" w:themeColor="text1"/>
            <w:sz w:val="24"/>
            <w:szCs w:val="24"/>
          </w:rPr>
          <w:t>Alphaproteobacteria</w:t>
        </w:r>
        <w:r>
          <w:rPr>
            <w:rFonts w:ascii="Times New Roman" w:hAnsi="Times New Roman" w:cs="Times New Roman"/>
            <w:color w:val="000000" w:themeColor="text1"/>
            <w:sz w:val="24"/>
            <w:szCs w:val="24"/>
          </w:rPr>
          <w:t>).</w:t>
        </w:r>
      </w:ins>
    </w:p>
    <w:p w14:paraId="2CF1B77E" w14:textId="77777777" w:rsidR="00906C51" w:rsidRPr="00F52FAD" w:rsidRDefault="00F52FAD" w:rsidP="009A22D7">
      <w:pPr>
        <w:pStyle w:val="NoSpacing"/>
        <w:ind w:firstLine="426"/>
        <w:rPr>
          <w:ins w:id="4173" w:author="User" w:date="2012-11-18T09:33:00Z"/>
          <w:rFonts w:ascii="Times New Roman" w:hAnsi="Times New Roman" w:cs="Times New Roman"/>
          <w:color w:val="000000" w:themeColor="text1"/>
          <w:sz w:val="24"/>
          <w:szCs w:val="24"/>
        </w:rPr>
      </w:pPr>
      <w:ins w:id="4174" w:author="User" w:date="2012-11-18T09:33:00Z">
        <w:r>
          <w:rPr>
            <w:rFonts w:ascii="Times New Roman" w:hAnsi="Times New Roman" w:cs="Times New Roman"/>
            <w:color w:val="000000" w:themeColor="text1"/>
            <w:sz w:val="24"/>
            <w:szCs w:val="24"/>
          </w:rPr>
          <w:t>In view of th</w:t>
        </w:r>
        <w:r w:rsidR="00906C51">
          <w:rPr>
            <w:rFonts w:ascii="Times New Roman" w:hAnsi="Times New Roman" w:cs="Times New Roman"/>
            <w:color w:val="000000" w:themeColor="text1"/>
            <w:sz w:val="24"/>
            <w:szCs w:val="24"/>
          </w:rPr>
          <w:t>e organic richness, including high levels of DMS in Organic Lake</w:t>
        </w:r>
        <w:r>
          <w:rPr>
            <w:rFonts w:ascii="Times New Roman" w:hAnsi="Times New Roman" w:cs="Times New Roman"/>
            <w:color w:val="000000" w:themeColor="text1"/>
            <w:sz w:val="24"/>
            <w:szCs w:val="24"/>
          </w:rPr>
          <w:t>, we did not anticipate th</w:t>
        </w:r>
        <w:r w:rsidR="00AD0B0A">
          <w:rPr>
            <w:rFonts w:ascii="Times New Roman" w:hAnsi="Times New Roman" w:cs="Times New Roman"/>
            <w:color w:val="000000" w:themeColor="text1"/>
            <w:sz w:val="24"/>
            <w:szCs w:val="24"/>
          </w:rPr>
          <w:t xml:space="preserve">e extent to which </w:t>
        </w:r>
        <w:r>
          <w:rPr>
            <w:rFonts w:ascii="Times New Roman" w:hAnsi="Times New Roman" w:cs="Times New Roman"/>
            <w:color w:val="000000" w:themeColor="text1"/>
            <w:sz w:val="24"/>
            <w:szCs w:val="24"/>
          </w:rPr>
          <w:t xml:space="preserve">the lake microbial community </w:t>
        </w:r>
        <w:r w:rsidR="00AD0B0A">
          <w:rPr>
            <w:rFonts w:ascii="Times New Roman" w:hAnsi="Times New Roman" w:cs="Times New Roman"/>
            <w:color w:val="000000" w:themeColor="text1"/>
            <w:sz w:val="24"/>
            <w:szCs w:val="24"/>
          </w:rPr>
          <w:t>is</w:t>
        </w:r>
        <w:r w:rsidR="00906C51">
          <w:rPr>
            <w:rFonts w:ascii="Times New Roman" w:hAnsi="Times New Roman" w:cs="Times New Roman"/>
            <w:color w:val="000000" w:themeColor="text1"/>
            <w:sz w:val="24"/>
            <w:szCs w:val="24"/>
          </w:rPr>
          <w:t xml:space="preserve"> orientated towards a net negative C and N balance. </w:t>
        </w:r>
        <w:r w:rsidR="00A6104D">
          <w:rPr>
            <w:rFonts w:ascii="Times New Roman" w:hAnsi="Times New Roman" w:cs="Times New Roman"/>
            <w:color w:val="000000" w:themeColor="text1"/>
            <w:sz w:val="24"/>
            <w:szCs w:val="24"/>
          </w:rPr>
          <w:t>In contemplating this we examined</w:t>
        </w:r>
        <w:r w:rsidR="00906C51">
          <w:rPr>
            <w:rFonts w:ascii="Times New Roman" w:hAnsi="Times New Roman" w:cs="Times New Roman"/>
            <w:color w:val="000000" w:themeColor="text1"/>
            <w:sz w:val="24"/>
            <w:szCs w:val="24"/>
          </w:rPr>
          <w:t xml:space="preserve"> what input the lake may have receive</w:t>
        </w:r>
        <w:r>
          <w:rPr>
            <w:rFonts w:ascii="Times New Roman" w:hAnsi="Times New Roman" w:cs="Times New Roman"/>
            <w:color w:val="000000" w:themeColor="text1"/>
            <w:sz w:val="24"/>
            <w:szCs w:val="24"/>
          </w:rPr>
          <w:t>d</w:t>
        </w:r>
        <w:r w:rsidR="00906C51">
          <w:rPr>
            <w:rFonts w:ascii="Times New Roman" w:hAnsi="Times New Roman" w:cs="Times New Roman"/>
            <w:color w:val="000000" w:themeColor="text1"/>
            <w:sz w:val="24"/>
            <w:szCs w:val="24"/>
          </w:rPr>
          <w:t xml:space="preserve"> throughout its relatively brief ~3 000 y</w:t>
        </w:r>
        <w:r>
          <w:rPr>
            <w:rFonts w:ascii="Times New Roman" w:hAnsi="Times New Roman" w:cs="Times New Roman"/>
            <w:color w:val="000000" w:themeColor="text1"/>
            <w:sz w:val="24"/>
            <w:szCs w:val="24"/>
          </w:rPr>
          <w:t>ear</w:t>
        </w:r>
        <w:r w:rsidR="00906C51">
          <w:rPr>
            <w:rFonts w:ascii="Times New Roman" w:hAnsi="Times New Roman" w:cs="Times New Roman"/>
            <w:color w:val="000000" w:themeColor="text1"/>
            <w:sz w:val="24"/>
            <w:szCs w:val="24"/>
          </w:rPr>
          <w:t xml:space="preserve"> history. </w:t>
        </w:r>
        <w:r>
          <w:rPr>
            <w:rFonts w:ascii="Times New Roman" w:hAnsi="Times New Roman" w:cs="Times New Roman"/>
            <w:color w:val="000000" w:themeColor="text1"/>
            <w:sz w:val="24"/>
            <w:szCs w:val="24"/>
          </w:rPr>
          <w:t>The volume of the lake is relatively small (</w:t>
        </w:r>
        <w:commentRangeStart w:id="4175"/>
        <w:r>
          <w:rPr>
            <w:rFonts w:ascii="Times New Roman" w:hAnsi="Times New Roman" w:cs="Times New Roman"/>
            <w:color w:val="000000" w:themeColor="text1"/>
            <w:sz w:val="24"/>
            <w:szCs w:val="24"/>
          </w:rPr>
          <w:t xml:space="preserve">***** </w:t>
        </w:r>
        <w:commentRangeEnd w:id="4175"/>
        <w:r>
          <w:rPr>
            <w:rStyle w:val="CommentReference"/>
            <w:lang w:val="en-US"/>
          </w:rPr>
          <w:commentReference w:id="4175"/>
        </w:r>
        <w:r>
          <w:rPr>
            <w:rFonts w:ascii="Times New Roman" w:hAnsi="Times New Roman" w:cs="Times New Roman"/>
            <w:color w:val="000000" w:themeColor="text1"/>
            <w:sz w:val="24"/>
            <w:szCs w:val="24"/>
          </w:rPr>
          <w:t xml:space="preserve">). </w:t>
        </w:r>
        <w:r w:rsidR="00906C51" w:rsidRPr="001C287A">
          <w:rPr>
            <w:rFonts w:ascii="Times New Roman" w:hAnsi="Times New Roman" w:cs="Times New Roman"/>
            <w:color w:val="000000" w:themeColor="text1"/>
            <w:sz w:val="24"/>
            <w:szCs w:val="24"/>
          </w:rPr>
          <w:t>I</w:t>
        </w:r>
        <w:r w:rsidR="00906C51">
          <w:rPr>
            <w:rFonts w:ascii="Times New Roman" w:hAnsi="Times New Roman" w:cs="Times New Roman"/>
            <w:color w:val="000000" w:themeColor="text1"/>
            <w:sz w:val="24"/>
            <w:szCs w:val="24"/>
          </w:rPr>
          <w:t xml:space="preserve">t </w:t>
        </w:r>
        <w:r>
          <w:rPr>
            <w:rFonts w:ascii="Times New Roman" w:hAnsi="Times New Roman" w:cs="Times New Roman"/>
            <w:color w:val="000000" w:themeColor="text1"/>
            <w:sz w:val="24"/>
            <w:szCs w:val="24"/>
          </w:rPr>
          <w:t xml:space="preserve">is possible </w:t>
        </w:r>
        <w:r w:rsidR="00906C51">
          <w:rPr>
            <w:rFonts w:ascii="Times New Roman" w:hAnsi="Times New Roman" w:cs="Times New Roman"/>
            <w:color w:val="000000" w:themeColor="text1"/>
            <w:sz w:val="24"/>
            <w:szCs w:val="24"/>
          </w:rPr>
          <w:t>t</w:t>
        </w:r>
        <w:r w:rsidR="00906C51" w:rsidRPr="001C287A">
          <w:rPr>
            <w:rFonts w:ascii="Times New Roman" w:hAnsi="Times New Roman" w:cs="Times New Roman"/>
            <w:color w:val="000000" w:themeColor="text1"/>
            <w:sz w:val="24"/>
            <w:szCs w:val="24"/>
          </w:rPr>
          <w:t xml:space="preserve">hat the </w:t>
        </w:r>
        <w:r w:rsidR="00906C51">
          <w:rPr>
            <w:rFonts w:ascii="Times New Roman" w:hAnsi="Times New Roman" w:cs="Times New Roman"/>
            <w:color w:val="000000" w:themeColor="text1"/>
            <w:sz w:val="24"/>
            <w:szCs w:val="24"/>
          </w:rPr>
          <w:t>C and N</w:t>
        </w:r>
        <w:r w:rsidR="00906C51" w:rsidRPr="001C287A">
          <w:rPr>
            <w:rFonts w:ascii="Times New Roman" w:hAnsi="Times New Roman" w:cs="Times New Roman"/>
            <w:color w:val="000000" w:themeColor="text1"/>
            <w:sz w:val="24"/>
            <w:szCs w:val="24"/>
          </w:rPr>
          <w:t xml:space="preserve"> balance is sporadically readdressed by exogenous input from guano deposited in a small penguin rookery nearby the lake, through Giant Petrel or Skua grazing and defecation, and/or by decaying animal carcasses such as elephant seals which can weigh on the order of 1 ton and </w:t>
        </w:r>
        <w:r>
          <w:rPr>
            <w:rFonts w:ascii="Times New Roman" w:hAnsi="Times New Roman" w:cs="Times New Roman"/>
            <w:color w:val="000000" w:themeColor="text1"/>
            <w:sz w:val="24"/>
            <w:szCs w:val="24"/>
          </w:rPr>
          <w:t xml:space="preserve">therefore </w:t>
        </w:r>
        <w:r w:rsidR="00906C51" w:rsidRPr="001C287A">
          <w:rPr>
            <w:rFonts w:ascii="Times New Roman" w:hAnsi="Times New Roman" w:cs="Times New Roman"/>
            <w:color w:val="000000" w:themeColor="text1"/>
            <w:sz w:val="24"/>
            <w:szCs w:val="24"/>
          </w:rPr>
          <w:t xml:space="preserve">contribute substantial </w:t>
        </w:r>
        <w:r w:rsidR="00906C51">
          <w:rPr>
            <w:rFonts w:ascii="Times New Roman" w:hAnsi="Times New Roman" w:cs="Times New Roman"/>
            <w:color w:val="000000" w:themeColor="text1"/>
            <w:sz w:val="24"/>
            <w:szCs w:val="24"/>
          </w:rPr>
          <w:t>organic material</w:t>
        </w:r>
        <w:r w:rsidR="00906C51" w:rsidRPr="001C287A">
          <w:rPr>
            <w:rFonts w:ascii="Times New Roman" w:hAnsi="Times New Roman" w:cs="Times New Roman"/>
            <w:color w:val="000000" w:themeColor="text1"/>
            <w:sz w:val="24"/>
            <w:szCs w:val="24"/>
          </w:rPr>
          <w:t>. It is also possible that during isolation from the ocean</w:t>
        </w:r>
        <w:r>
          <w:rPr>
            <w:rFonts w:ascii="Times New Roman" w:hAnsi="Times New Roman" w:cs="Times New Roman"/>
            <w:color w:val="000000" w:themeColor="text1"/>
            <w:sz w:val="24"/>
            <w:szCs w:val="24"/>
          </w:rPr>
          <w:t>,</w:t>
        </w:r>
        <w:r w:rsidR="00906C51" w:rsidRPr="001C287A">
          <w:rPr>
            <w:rFonts w:ascii="Times New Roman" w:hAnsi="Times New Roman" w:cs="Times New Roman"/>
            <w:color w:val="000000" w:themeColor="text1"/>
            <w:sz w:val="24"/>
            <w:szCs w:val="24"/>
          </w:rPr>
          <w:t xml:space="preserve"> the base of the water column in the marine basin that formed the lake may have</w:t>
        </w:r>
        <w:r w:rsidR="00906C51">
          <w:rPr>
            <w:rFonts w:ascii="Times New Roman" w:hAnsi="Times New Roman" w:cs="Times New Roman"/>
            <w:color w:val="000000" w:themeColor="text1"/>
            <w:sz w:val="24"/>
            <w:szCs w:val="24"/>
          </w:rPr>
          <w:t xml:space="preserve"> </w:t>
        </w:r>
        <w:r w:rsidR="00906C51" w:rsidRPr="001C287A">
          <w:rPr>
            <w:rFonts w:ascii="Times New Roman" w:hAnsi="Times New Roman" w:cs="Times New Roman"/>
            <w:color w:val="000000" w:themeColor="text1"/>
            <w:sz w:val="24"/>
            <w:szCs w:val="24"/>
          </w:rPr>
          <w:t xml:space="preserve">acted as a sump for organic material. </w:t>
        </w:r>
        <w:r>
          <w:rPr>
            <w:rFonts w:ascii="Times New Roman" w:hAnsi="Times New Roman" w:cs="Times New Roman"/>
            <w:color w:val="000000" w:themeColor="text1"/>
            <w:sz w:val="24"/>
            <w:szCs w:val="24"/>
          </w:rPr>
          <w:t>P</w:t>
        </w:r>
        <w:r w:rsidRPr="001C287A">
          <w:rPr>
            <w:rFonts w:ascii="Times New Roman" w:hAnsi="Times New Roman" w:cs="Times New Roman"/>
            <w:color w:val="000000" w:themeColor="text1"/>
            <w:sz w:val="24"/>
            <w:szCs w:val="24"/>
          </w:rPr>
          <w:t>hytoplankton blooms and benthic mat</w:t>
        </w:r>
        <w:r>
          <w:rPr>
            <w:rFonts w:ascii="Times New Roman" w:hAnsi="Times New Roman" w:cs="Times New Roman"/>
            <w:color w:val="000000" w:themeColor="text1"/>
            <w:sz w:val="24"/>
            <w:szCs w:val="24"/>
          </w:rPr>
          <w:t>s tend to make m</w:t>
        </w:r>
        <w:r w:rsidR="00906C51" w:rsidRPr="001C287A">
          <w:rPr>
            <w:rFonts w:ascii="Times New Roman" w:hAnsi="Times New Roman" w:cs="Times New Roman"/>
            <w:color w:val="000000" w:themeColor="text1"/>
            <w:sz w:val="24"/>
            <w:szCs w:val="24"/>
          </w:rPr>
          <w:t xml:space="preserve">arine basins very productive, and organic matter </w:t>
        </w:r>
        <w:r>
          <w:rPr>
            <w:rFonts w:ascii="Times New Roman" w:hAnsi="Times New Roman" w:cs="Times New Roman"/>
            <w:color w:val="000000" w:themeColor="text1"/>
            <w:sz w:val="24"/>
            <w:szCs w:val="24"/>
          </w:rPr>
          <w:t>will become</w:t>
        </w:r>
        <w:r w:rsidR="00906C51" w:rsidRPr="001C287A">
          <w:rPr>
            <w:rFonts w:ascii="Times New Roman" w:hAnsi="Times New Roman" w:cs="Times New Roman"/>
            <w:color w:val="000000" w:themeColor="text1"/>
            <w:sz w:val="24"/>
            <w:szCs w:val="24"/>
          </w:rPr>
          <w:t xml:space="preserve"> trapped in the denser bottom layers (</w:t>
        </w:r>
        <w:r w:rsidR="00906C51" w:rsidRPr="001C287A">
          <w:rPr>
            <w:rFonts w:ascii="Times New Roman" w:hAnsi="Times New Roman" w:cs="Times New Roman"/>
            <w:color w:val="000000" w:themeColor="text1"/>
            <w:sz w:val="24"/>
            <w:szCs w:val="24"/>
            <w:highlight w:val="yellow"/>
          </w:rPr>
          <w:t>REF</w:t>
        </w:r>
        <w:r w:rsidR="00906C51" w:rsidRPr="001C287A">
          <w:rPr>
            <w:rFonts w:ascii="Times New Roman" w:hAnsi="Times New Roman" w:cs="Times New Roman"/>
            <w:color w:val="000000" w:themeColor="text1"/>
            <w:sz w:val="24"/>
            <w:szCs w:val="24"/>
          </w:rPr>
          <w:t>). Retention of captured organic matter in the lake may also have been facilitated by Organic Lake having become highly saline quickly (</w:t>
        </w:r>
        <w:r w:rsidR="00906C51" w:rsidRPr="001C287A">
          <w:rPr>
            <w:rFonts w:ascii="Times New Roman" w:hAnsi="Times New Roman" w:cs="Times New Roman"/>
            <w:color w:val="000000" w:themeColor="text1"/>
            <w:sz w:val="24"/>
            <w:szCs w:val="24"/>
            <w:highlight w:val="yellow"/>
          </w:rPr>
          <w:t>REF</w:t>
        </w:r>
        <w:r w:rsidR="00906C51" w:rsidRPr="001C287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Studies in the future </w:t>
        </w:r>
        <w:r w:rsidR="00A6104D">
          <w:rPr>
            <w:rFonts w:ascii="Times New Roman" w:hAnsi="Times New Roman" w:cs="Times New Roman"/>
            <w:color w:val="000000" w:themeColor="text1"/>
            <w:sz w:val="24"/>
            <w:szCs w:val="24"/>
          </w:rPr>
          <w:t xml:space="preserve">experimentally determining </w:t>
        </w:r>
        <w:r>
          <w:rPr>
            <w:rFonts w:ascii="Times New Roman" w:hAnsi="Times New Roman" w:cs="Times New Roman"/>
            <w:color w:val="000000" w:themeColor="text1"/>
            <w:sz w:val="24"/>
            <w:szCs w:val="24"/>
          </w:rPr>
          <w:t xml:space="preserve">exogenous input and </w:t>
        </w:r>
        <w:r w:rsidR="00A6104D">
          <w:rPr>
            <w:rFonts w:ascii="Times New Roman" w:hAnsi="Times New Roman" w:cs="Times New Roman"/>
            <w:color w:val="000000" w:themeColor="text1"/>
            <w:sz w:val="24"/>
            <w:szCs w:val="24"/>
          </w:rPr>
          <w:t xml:space="preserve">historical </w:t>
        </w:r>
        <w:r>
          <w:rPr>
            <w:rFonts w:ascii="Times New Roman" w:hAnsi="Times New Roman" w:cs="Times New Roman"/>
            <w:color w:val="000000" w:themeColor="text1"/>
            <w:sz w:val="24"/>
            <w:szCs w:val="24"/>
          </w:rPr>
          <w:t xml:space="preserve">lake </w:t>
        </w:r>
        <w:r w:rsidR="00A6104D">
          <w:rPr>
            <w:rFonts w:ascii="Times New Roman" w:hAnsi="Times New Roman" w:cs="Times New Roman"/>
            <w:color w:val="000000" w:themeColor="text1"/>
            <w:sz w:val="24"/>
            <w:szCs w:val="24"/>
          </w:rPr>
          <w:t>dynamics</w:t>
        </w:r>
        <w:r>
          <w:rPr>
            <w:rFonts w:ascii="Times New Roman" w:hAnsi="Times New Roman" w:cs="Times New Roman"/>
            <w:color w:val="000000" w:themeColor="text1"/>
            <w:sz w:val="24"/>
            <w:szCs w:val="24"/>
          </w:rPr>
          <w:t xml:space="preserve"> (</w:t>
        </w:r>
        <w:r w:rsidRPr="00F52FAD">
          <w:rPr>
            <w:rFonts w:ascii="Times New Roman" w:hAnsi="Times New Roman" w:cs="Times New Roman"/>
            <w:i/>
            <w:color w:val="000000" w:themeColor="text1"/>
            <w:sz w:val="24"/>
            <w:szCs w:val="24"/>
          </w:rPr>
          <w:t>e.g.</w:t>
        </w:r>
        <w:r>
          <w:rPr>
            <w:rFonts w:ascii="Times New Roman" w:hAnsi="Times New Roman" w:cs="Times New Roman"/>
            <w:color w:val="000000" w:themeColor="text1"/>
            <w:sz w:val="24"/>
            <w:szCs w:val="24"/>
          </w:rPr>
          <w:t xml:space="preserve"> stable isotope and biomarker analyses of lake sediment), and metaproteogenomic analyses of interannual community composition</w:t>
        </w:r>
        <w:r w:rsidR="00712BEC">
          <w:rPr>
            <w:rFonts w:ascii="Times New Roman" w:hAnsi="Times New Roman" w:cs="Times New Roman"/>
            <w:color w:val="000000" w:themeColor="text1"/>
            <w:sz w:val="24"/>
            <w:szCs w:val="24"/>
          </w:rPr>
          <w:t xml:space="preserve"> and function, will provide improved knowledge of the unusual biogeochemistry of Organic Lake and </w:t>
        </w:r>
        <w:r w:rsidR="00A6104D">
          <w:rPr>
            <w:rFonts w:ascii="Times New Roman" w:hAnsi="Times New Roman" w:cs="Times New Roman"/>
            <w:color w:val="000000" w:themeColor="text1"/>
            <w:sz w:val="24"/>
            <w:szCs w:val="24"/>
          </w:rPr>
          <w:t xml:space="preserve">better enable </w:t>
        </w:r>
        <w:r w:rsidR="00712BEC">
          <w:rPr>
            <w:rFonts w:ascii="Times New Roman" w:hAnsi="Times New Roman" w:cs="Times New Roman"/>
            <w:color w:val="000000" w:themeColor="text1"/>
            <w:sz w:val="24"/>
            <w:szCs w:val="24"/>
          </w:rPr>
          <w:t>prediction</w:t>
        </w:r>
        <w:r w:rsidR="00A6104D">
          <w:rPr>
            <w:rFonts w:ascii="Times New Roman" w:hAnsi="Times New Roman" w:cs="Times New Roman"/>
            <w:color w:val="000000" w:themeColor="text1"/>
            <w:sz w:val="24"/>
            <w:szCs w:val="24"/>
          </w:rPr>
          <w:t>s to be made</w:t>
        </w:r>
        <w:r w:rsidR="00712BEC">
          <w:rPr>
            <w:rFonts w:ascii="Times New Roman" w:hAnsi="Times New Roman" w:cs="Times New Roman"/>
            <w:color w:val="000000" w:themeColor="text1"/>
            <w:sz w:val="24"/>
            <w:szCs w:val="24"/>
          </w:rPr>
          <w:t xml:space="preserve"> </w:t>
        </w:r>
        <w:r w:rsidR="00A6104D">
          <w:rPr>
            <w:rFonts w:ascii="Times New Roman" w:hAnsi="Times New Roman" w:cs="Times New Roman"/>
            <w:color w:val="000000" w:themeColor="text1"/>
            <w:sz w:val="24"/>
            <w:szCs w:val="24"/>
          </w:rPr>
          <w:t>about how</w:t>
        </w:r>
        <w:r w:rsidR="00712BEC">
          <w:rPr>
            <w:rFonts w:ascii="Times New Roman" w:hAnsi="Times New Roman" w:cs="Times New Roman"/>
            <w:color w:val="000000" w:themeColor="text1"/>
            <w:sz w:val="24"/>
            <w:szCs w:val="24"/>
          </w:rPr>
          <w:t xml:space="preserve"> </w:t>
        </w:r>
        <w:r w:rsidR="00A6104D">
          <w:rPr>
            <w:rFonts w:ascii="Times New Roman" w:hAnsi="Times New Roman" w:cs="Times New Roman"/>
            <w:color w:val="000000" w:themeColor="text1"/>
            <w:sz w:val="24"/>
            <w:szCs w:val="24"/>
          </w:rPr>
          <w:t xml:space="preserve">the lake may be </w:t>
        </w:r>
        <w:r w:rsidR="00712BEC">
          <w:rPr>
            <w:rFonts w:ascii="Times New Roman" w:hAnsi="Times New Roman" w:cs="Times New Roman"/>
            <w:color w:val="000000" w:themeColor="text1"/>
            <w:sz w:val="24"/>
            <w:szCs w:val="24"/>
          </w:rPr>
          <w:t>affected by ecosystem changes.</w:t>
        </w:r>
      </w:ins>
    </w:p>
    <w:p w14:paraId="50192707" w14:textId="77777777" w:rsidR="009242A3" w:rsidRPr="009242A3" w:rsidRDefault="009242A3" w:rsidP="009A22D7">
      <w:pPr>
        <w:rPr>
          <w:rPrChange w:id="4176" w:author="User" w:date="2012-11-18T09:33:00Z">
            <w:rPr>
              <w:rFonts w:ascii="Times New Roman" w:hAnsi="Times New Roman"/>
            </w:rPr>
          </w:rPrChange>
        </w:rPr>
        <w:pPrChange w:id="4177" w:author="User" w:date="2012-11-18T09:33:00Z">
          <w:pPr>
            <w:pStyle w:val="Heading2"/>
            <w:spacing w:line="240" w:lineRule="auto"/>
          </w:pPr>
        </w:pPrChange>
      </w:pPr>
    </w:p>
    <w:p w14:paraId="6FFB119B" w14:textId="77777777" w:rsidR="00CD4798" w:rsidRPr="001C287A" w:rsidRDefault="007442E2" w:rsidP="009A22D7">
      <w:pPr>
        <w:pStyle w:val="Heading2"/>
        <w:spacing w:before="0" w:line="240" w:lineRule="auto"/>
        <w:rPr>
          <w:rFonts w:ascii="Times New Roman" w:hAnsi="Times New Roman"/>
          <w:color w:val="000000" w:themeColor="text1"/>
          <w:sz w:val="24"/>
          <w:rPrChange w:id="4178" w:author="User" w:date="2012-11-18T09:33:00Z">
            <w:rPr/>
          </w:rPrChange>
        </w:rPr>
        <w:pPrChange w:id="4179" w:author="User" w:date="2012-11-18T09:33:00Z">
          <w:pPr>
            <w:pStyle w:val="Heading2"/>
            <w:spacing w:line="240" w:lineRule="auto"/>
          </w:pPr>
        </w:pPrChange>
      </w:pPr>
      <w:r w:rsidRPr="001C287A">
        <w:rPr>
          <w:rFonts w:ascii="Times New Roman" w:hAnsi="Times New Roman"/>
          <w:color w:val="000000" w:themeColor="text1"/>
          <w:sz w:val="24"/>
          <w:rPrChange w:id="4180" w:author="User" w:date="2012-11-18T09:33:00Z">
            <w:rPr/>
          </w:rPrChange>
        </w:rPr>
        <w:t>Acknowledgements</w:t>
      </w:r>
    </w:p>
    <w:p w14:paraId="0DDF4DE4" w14:textId="77777777" w:rsidR="00CF3500" w:rsidRPr="001C287A" w:rsidRDefault="006E2DA1" w:rsidP="009A22D7">
      <w:pPr>
        <w:pStyle w:val="Heading2"/>
        <w:spacing w:before="0" w:line="240" w:lineRule="auto"/>
        <w:rPr>
          <w:rFonts w:ascii="Times New Roman" w:hAnsi="Times New Roman"/>
          <w:color w:val="000000" w:themeColor="text1"/>
          <w:sz w:val="24"/>
          <w:rPrChange w:id="4181" w:author="User" w:date="2012-11-18T09:33:00Z">
            <w:rPr>
              <w:rFonts w:ascii="Times New Roman" w:hAnsi="Times New Roman"/>
            </w:rPr>
          </w:rPrChange>
        </w:rPr>
        <w:pPrChange w:id="4182" w:author="User" w:date="2012-11-18T09:33:00Z">
          <w:pPr>
            <w:pStyle w:val="Heading2"/>
            <w:spacing w:line="240" w:lineRule="auto"/>
          </w:pPr>
        </w:pPrChange>
      </w:pPr>
      <w:r w:rsidRPr="001C287A">
        <w:rPr>
          <w:rFonts w:ascii="Times New Roman" w:hAnsi="Times New Roman"/>
          <w:color w:val="000000" w:themeColor="text1"/>
          <w:sz w:val="24"/>
          <w:rPrChange w:id="4183" w:author="User" w:date="2012-11-18T09:33:00Z">
            <w:rPr>
              <w:rFonts w:ascii="Times New Roman" w:hAnsi="Times New Roman"/>
            </w:rPr>
          </w:rPrChange>
        </w:rPr>
        <w:t>References</w:t>
      </w:r>
    </w:p>
    <w:p w14:paraId="4ABBCA91" w14:textId="77777777" w:rsidR="00C92922" w:rsidRDefault="00207644" w:rsidP="00C92922">
      <w:pPr>
        <w:spacing w:after="0" w:line="240" w:lineRule="auto"/>
        <w:ind w:left="426" w:hanging="426"/>
        <w:rPr>
          <w:ins w:id="4184" w:author="User" w:date="2012-11-18T09:33:00Z"/>
          <w:rFonts w:ascii="Times New Roman" w:hAnsi="Times New Roman" w:cs="Times New Roman"/>
          <w:color w:val="000000" w:themeColor="text1"/>
          <w:sz w:val="24"/>
          <w:szCs w:val="24"/>
          <w:lang w:val="en-AU"/>
        </w:rPr>
      </w:pPr>
      <w:r w:rsidRPr="001C287A">
        <w:rPr>
          <w:rFonts w:ascii="Times New Roman" w:hAnsi="Times New Roman"/>
          <w:color w:val="000000" w:themeColor="text1"/>
          <w:sz w:val="24"/>
          <w:lang w:val="en-AU"/>
          <w:rPrChange w:id="4185" w:author="User" w:date="2012-11-18T09:33:00Z">
            <w:rPr>
              <w:rFonts w:ascii="Times New Roman" w:hAnsi="Times New Roman"/>
              <w:sz w:val="16"/>
              <w:lang w:val="en-AU"/>
            </w:rPr>
          </w:rPrChange>
        </w:rPr>
        <w:t xml:space="preserve">Gibson JAE, Garrick RC, Franzmann PD, Deprez PP, Burton HR (1991) Reduced sulphur gases in saline lakes of the Vestfold Hills, Antarctica. Palaeogeogr Palaeoclimatol Palaeoecol 84:131–140; </w:t>
      </w:r>
    </w:p>
    <w:p w14:paraId="2156F2FF" w14:textId="77777777" w:rsidR="00C92922" w:rsidRDefault="00207644" w:rsidP="00C92922">
      <w:pPr>
        <w:spacing w:after="0" w:line="240" w:lineRule="auto"/>
        <w:ind w:left="426" w:hanging="426"/>
        <w:rPr>
          <w:ins w:id="4186" w:author="User" w:date="2012-11-18T09:33:00Z"/>
          <w:rFonts w:ascii="Times New Roman" w:hAnsi="Times New Roman" w:cs="Times New Roman"/>
          <w:color w:val="000000" w:themeColor="text1"/>
          <w:sz w:val="24"/>
          <w:szCs w:val="24"/>
          <w:lang w:val="en-AU"/>
        </w:rPr>
      </w:pPr>
      <w:r w:rsidRPr="001C287A">
        <w:rPr>
          <w:rFonts w:ascii="Times New Roman" w:hAnsi="Times New Roman"/>
          <w:color w:val="000000" w:themeColor="text1"/>
          <w:sz w:val="24"/>
          <w:lang w:val="en-AU"/>
          <w:rPrChange w:id="4187" w:author="User" w:date="2012-11-18T09:33:00Z">
            <w:rPr>
              <w:rFonts w:ascii="Times New Roman" w:hAnsi="Times New Roman"/>
              <w:sz w:val="16"/>
              <w:lang w:val="en-AU"/>
            </w:rPr>
          </w:rPrChange>
        </w:rPr>
        <w:t xml:space="preserve">Roberts NJ, Burton HR, Pitson GA (1993) Volatile organic compounds from Organic Lake, an Antarctic, hypersaline, meromictic lake. Antarct Sci 5:361–366; </w:t>
      </w:r>
    </w:p>
    <w:p w14:paraId="1FB4DDB5" w14:textId="77777777" w:rsidR="00C92922" w:rsidRDefault="00207644" w:rsidP="00C92922">
      <w:pPr>
        <w:spacing w:after="0" w:line="240" w:lineRule="auto"/>
        <w:ind w:left="426" w:hanging="426"/>
        <w:rPr>
          <w:ins w:id="4188" w:author="User" w:date="2012-11-18T09:33:00Z"/>
          <w:rFonts w:ascii="Times New Roman" w:hAnsi="Times New Roman" w:cs="Times New Roman"/>
          <w:color w:val="000000" w:themeColor="text1"/>
          <w:sz w:val="24"/>
          <w:szCs w:val="24"/>
          <w:lang w:val="en-AU"/>
        </w:rPr>
      </w:pPr>
      <w:r w:rsidRPr="001C287A">
        <w:rPr>
          <w:rFonts w:ascii="Times New Roman" w:hAnsi="Times New Roman"/>
          <w:color w:val="000000" w:themeColor="text1"/>
          <w:sz w:val="24"/>
          <w:lang w:val="en-AU"/>
          <w:rPrChange w:id="4189" w:author="User" w:date="2012-11-18T09:33:00Z">
            <w:rPr>
              <w:rFonts w:ascii="Times New Roman" w:hAnsi="Times New Roman"/>
              <w:sz w:val="16"/>
              <w:lang w:val="en-AU"/>
            </w:rPr>
          </w:rPrChange>
        </w:rPr>
        <w:t xml:space="preserve">Franzman PD, Deprez PP, Burton HR, van den Hoff J (1987) Limnology of Organic Lake, Antarctica, a meromictic lake that contains high concentrations of dimethyl sulfide. Aust J Freshwater Res 38:409–417; </w:t>
      </w:r>
    </w:p>
    <w:p w14:paraId="78AA1DA6" w14:textId="77777777" w:rsidR="00C92922" w:rsidRDefault="00207644" w:rsidP="00C92922">
      <w:pPr>
        <w:spacing w:after="0" w:line="240" w:lineRule="auto"/>
        <w:ind w:left="426" w:hanging="426"/>
        <w:rPr>
          <w:ins w:id="4190" w:author="User" w:date="2012-11-18T09:33:00Z"/>
          <w:rFonts w:ascii="Times New Roman" w:hAnsi="Times New Roman" w:cs="Times New Roman"/>
          <w:color w:val="000000" w:themeColor="text1"/>
          <w:sz w:val="24"/>
          <w:szCs w:val="24"/>
          <w:lang w:val="en-AU"/>
        </w:rPr>
      </w:pPr>
      <w:r w:rsidRPr="001C287A">
        <w:rPr>
          <w:rFonts w:ascii="Times New Roman" w:hAnsi="Times New Roman"/>
          <w:color w:val="000000" w:themeColor="text1"/>
          <w:sz w:val="24"/>
          <w:lang w:val="en-AU"/>
          <w:rPrChange w:id="4191" w:author="User" w:date="2012-11-18T09:33:00Z">
            <w:rPr>
              <w:rFonts w:ascii="Times New Roman" w:hAnsi="Times New Roman"/>
              <w:sz w:val="16"/>
              <w:lang w:val="en-AU"/>
            </w:rPr>
          </w:rPrChange>
        </w:rPr>
        <w:t xml:space="preserve">Gibson JAE (1999) The meromictic lakes and stratified marine basins of the Vestfold Hills, East Antarctica. Antarct Sci 11:175–192. </w:t>
      </w:r>
    </w:p>
    <w:p w14:paraId="314072A6" w14:textId="7E236AAE" w:rsidR="00C92922" w:rsidRDefault="00207644" w:rsidP="00C92922">
      <w:pPr>
        <w:spacing w:after="0" w:line="240" w:lineRule="auto"/>
        <w:ind w:left="426" w:hanging="426"/>
        <w:rPr>
          <w:ins w:id="4192" w:author="User" w:date="2012-11-18T09:33:00Z"/>
          <w:rFonts w:ascii="Times New Roman" w:hAnsi="Times New Roman" w:cs="Times New Roman"/>
          <w:color w:val="000000" w:themeColor="text1"/>
          <w:sz w:val="24"/>
          <w:szCs w:val="24"/>
          <w:lang w:val="en-AU"/>
        </w:rPr>
      </w:pPr>
      <w:r w:rsidRPr="001C287A">
        <w:rPr>
          <w:rFonts w:ascii="Times New Roman" w:hAnsi="Times New Roman"/>
          <w:color w:val="000000" w:themeColor="text1"/>
          <w:sz w:val="24"/>
          <w:lang w:val="en-AU"/>
          <w:rPrChange w:id="4193" w:author="User" w:date="2012-11-18T09:33:00Z">
            <w:rPr>
              <w:rFonts w:ascii="Times New Roman" w:hAnsi="Times New Roman"/>
              <w:sz w:val="16"/>
              <w:lang w:val="en-AU"/>
            </w:rPr>
          </w:rPrChange>
        </w:rPr>
        <w:t>Zwartz D, Bird M, Stone J, Lambeck K (1998) Holocene sea-level change and ice-sheet history in the Vestfold Hills, East Antarctica. Earth Planet Sci Lett 155:131–145;</w:t>
      </w:r>
      <w:del w:id="4194" w:author="User" w:date="2012-11-18T09:33:00Z">
        <w:r w:rsidRPr="00271C31">
          <w:rPr>
            <w:rFonts w:ascii="Times New Roman" w:hAnsi="Times New Roman" w:cs="Times New Roman"/>
            <w:sz w:val="16"/>
            <w:szCs w:val="16"/>
            <w:lang w:val="en-AU"/>
          </w:rPr>
          <w:delText xml:space="preserve"> </w:delText>
        </w:r>
      </w:del>
    </w:p>
    <w:p w14:paraId="107B2233" w14:textId="77777777" w:rsidR="00207644" w:rsidRPr="001C287A" w:rsidRDefault="00207644" w:rsidP="00C92922">
      <w:pPr>
        <w:spacing w:after="0" w:line="240" w:lineRule="auto"/>
        <w:ind w:left="426" w:hanging="426"/>
        <w:rPr>
          <w:ins w:id="4195" w:author="User" w:date="2012-11-18T09:33:00Z"/>
          <w:rFonts w:ascii="Times New Roman" w:hAnsi="Times New Roman" w:cs="Times New Roman"/>
          <w:color w:val="000000" w:themeColor="text1"/>
          <w:sz w:val="24"/>
          <w:szCs w:val="24"/>
        </w:rPr>
      </w:pPr>
      <w:r w:rsidRPr="001C287A">
        <w:rPr>
          <w:rFonts w:ascii="Times New Roman" w:hAnsi="Times New Roman"/>
          <w:color w:val="000000" w:themeColor="text1"/>
          <w:sz w:val="24"/>
          <w:lang w:val="en-AU"/>
          <w:rPrChange w:id="4196" w:author="User" w:date="2012-11-18T09:33:00Z">
            <w:rPr>
              <w:rFonts w:ascii="Times New Roman" w:hAnsi="Times New Roman"/>
              <w:sz w:val="16"/>
              <w:lang w:val="en-AU"/>
            </w:rPr>
          </w:rPrChange>
        </w:rPr>
        <w:t>Bird MI, Chiva AR, Radnell CJ, Burton HR (1991) Sedimentological and stable-isotope evolution of lakes in the Vestfold Hills, Antarctica. Palaeogeogr Palaeoclimatol Palaeoecol 84:109–130.).</w:t>
      </w:r>
    </w:p>
    <w:p w14:paraId="5EDBB479" w14:textId="77777777" w:rsidR="00C92922" w:rsidRDefault="00C92922" w:rsidP="00C92922">
      <w:pPr>
        <w:spacing w:after="0" w:line="240" w:lineRule="auto"/>
        <w:ind w:left="426" w:hanging="426"/>
        <w:rPr>
          <w:rFonts w:ascii="Times New Roman" w:hAnsi="Times New Roman"/>
          <w:color w:val="000000" w:themeColor="text1"/>
          <w:sz w:val="24"/>
          <w:rPrChange w:id="4197" w:author="User" w:date="2012-11-18T09:33:00Z">
            <w:rPr>
              <w:rFonts w:ascii="Times New Roman" w:hAnsi="Times New Roman"/>
            </w:rPr>
          </w:rPrChange>
        </w:rPr>
        <w:pPrChange w:id="4198" w:author="User" w:date="2012-11-18T09:33:00Z">
          <w:pPr/>
        </w:pPrChange>
      </w:pPr>
    </w:p>
    <w:p w14:paraId="2DA77DC5" w14:textId="77777777" w:rsidR="007A1541" w:rsidRPr="001C287A" w:rsidRDefault="007A1541" w:rsidP="00C92922">
      <w:pPr>
        <w:spacing w:after="0" w:line="240" w:lineRule="auto"/>
        <w:ind w:left="426" w:hanging="426"/>
        <w:rPr>
          <w:rFonts w:ascii="Times New Roman" w:hAnsi="Times New Roman"/>
          <w:color w:val="000000" w:themeColor="text1"/>
          <w:sz w:val="24"/>
          <w:rPrChange w:id="4199" w:author="User" w:date="2012-11-18T09:33:00Z">
            <w:rPr>
              <w:rFonts w:ascii="Times New Roman" w:hAnsi="Times New Roman"/>
            </w:rPr>
          </w:rPrChange>
        </w:rPr>
        <w:pPrChange w:id="4200" w:author="User" w:date="2012-11-18T09:33:00Z">
          <w:pPr/>
        </w:pPrChange>
      </w:pPr>
      <w:r w:rsidRPr="001C287A">
        <w:rPr>
          <w:rFonts w:ascii="Times New Roman" w:hAnsi="Times New Roman"/>
          <w:color w:val="000000" w:themeColor="text1"/>
          <w:sz w:val="24"/>
          <w:rPrChange w:id="4201" w:author="User" w:date="2012-11-18T09:33:00Z">
            <w:rPr>
              <w:rFonts w:ascii="Times New Roman" w:hAnsi="Times New Roman"/>
            </w:rPr>
          </w:rPrChange>
        </w:rPr>
        <w:t xml:space="preserve">Abell GCJ and Bowman JP. (2005a) Colonization and community dynamics of class </w:t>
      </w:r>
      <w:r w:rsidRPr="001C287A">
        <w:rPr>
          <w:rFonts w:ascii="Times New Roman" w:hAnsi="Times New Roman"/>
          <w:i/>
          <w:color w:val="000000" w:themeColor="text1"/>
          <w:sz w:val="24"/>
          <w:rPrChange w:id="4202" w:author="User" w:date="2012-11-18T09:33:00Z">
            <w:rPr>
              <w:rFonts w:ascii="Times New Roman" w:hAnsi="Times New Roman"/>
              <w:i/>
            </w:rPr>
          </w:rPrChange>
        </w:rPr>
        <w:t>Flavobacteria</w:t>
      </w:r>
      <w:r w:rsidRPr="001C287A">
        <w:rPr>
          <w:rFonts w:ascii="Times New Roman" w:hAnsi="Times New Roman"/>
          <w:color w:val="000000" w:themeColor="text1"/>
          <w:sz w:val="24"/>
          <w:rPrChange w:id="4203" w:author="User" w:date="2012-11-18T09:33:00Z">
            <w:rPr>
              <w:rFonts w:ascii="Times New Roman" w:hAnsi="Times New Roman"/>
            </w:rPr>
          </w:rPrChange>
        </w:rPr>
        <w:t xml:space="preserve"> on diatom detritus in experimental mesocosm based on Southern Ocean seawater. </w:t>
      </w:r>
      <w:r w:rsidRPr="001C287A">
        <w:rPr>
          <w:rFonts w:ascii="Times New Roman" w:hAnsi="Times New Roman"/>
          <w:i/>
          <w:color w:val="000000" w:themeColor="text1"/>
          <w:sz w:val="24"/>
          <w:rPrChange w:id="4204" w:author="User" w:date="2012-11-18T09:33:00Z">
            <w:rPr>
              <w:rFonts w:ascii="Times New Roman" w:hAnsi="Times New Roman"/>
              <w:i/>
            </w:rPr>
          </w:rPrChange>
        </w:rPr>
        <w:t>FEMS Microbiol Ecol</w:t>
      </w:r>
      <w:r w:rsidRPr="001C287A">
        <w:rPr>
          <w:rFonts w:ascii="Times New Roman" w:hAnsi="Times New Roman"/>
          <w:b/>
          <w:color w:val="000000" w:themeColor="text1"/>
          <w:sz w:val="24"/>
          <w:rPrChange w:id="4205" w:author="User" w:date="2012-11-18T09:33:00Z">
            <w:rPr>
              <w:rFonts w:ascii="Times New Roman" w:hAnsi="Times New Roman"/>
              <w:b/>
            </w:rPr>
          </w:rPrChange>
        </w:rPr>
        <w:t>53</w:t>
      </w:r>
      <w:r w:rsidRPr="001C287A">
        <w:rPr>
          <w:rFonts w:ascii="Times New Roman" w:hAnsi="Times New Roman"/>
          <w:color w:val="000000" w:themeColor="text1"/>
          <w:sz w:val="24"/>
          <w:rPrChange w:id="4206" w:author="User" w:date="2012-11-18T09:33:00Z">
            <w:rPr>
              <w:rFonts w:ascii="Times New Roman" w:hAnsi="Times New Roman"/>
            </w:rPr>
          </w:rPrChange>
        </w:rPr>
        <w:t>: 379–391.</w:t>
      </w:r>
    </w:p>
    <w:p w14:paraId="0D90B30E" w14:textId="77777777" w:rsidR="007A1541" w:rsidRPr="001C287A" w:rsidRDefault="007A1541" w:rsidP="00C92922">
      <w:pPr>
        <w:spacing w:after="0" w:line="240" w:lineRule="auto"/>
        <w:ind w:left="426" w:hanging="426"/>
        <w:rPr>
          <w:rFonts w:ascii="Times New Roman" w:hAnsi="Times New Roman"/>
          <w:color w:val="000000" w:themeColor="text1"/>
          <w:sz w:val="24"/>
          <w:rPrChange w:id="4207" w:author="User" w:date="2012-11-18T09:33:00Z">
            <w:rPr>
              <w:rFonts w:ascii="Times New Roman" w:hAnsi="Times New Roman"/>
            </w:rPr>
          </w:rPrChange>
        </w:rPr>
        <w:pPrChange w:id="4208" w:author="User" w:date="2012-11-18T09:33:00Z">
          <w:pPr/>
        </w:pPrChange>
      </w:pPr>
      <w:r w:rsidRPr="001C287A">
        <w:rPr>
          <w:rFonts w:ascii="Times New Roman" w:hAnsi="Times New Roman"/>
          <w:color w:val="000000" w:themeColor="text1"/>
          <w:sz w:val="24"/>
          <w:rPrChange w:id="4209" w:author="User" w:date="2012-11-18T09:33:00Z">
            <w:rPr>
              <w:rFonts w:ascii="Times New Roman" w:hAnsi="Times New Roman"/>
            </w:rPr>
          </w:rPrChange>
        </w:rPr>
        <w:t>Abell GCJ and Bowman JP.(2005b) Ecological and biogeographic relationships of class Flavobacteria in the Southern Ocean.</w:t>
      </w:r>
      <w:r w:rsidRPr="001C287A">
        <w:rPr>
          <w:rFonts w:ascii="Times New Roman" w:hAnsi="Times New Roman"/>
          <w:i/>
          <w:color w:val="000000" w:themeColor="text1"/>
          <w:sz w:val="24"/>
          <w:rPrChange w:id="4210" w:author="User" w:date="2012-11-18T09:33:00Z">
            <w:rPr>
              <w:rFonts w:ascii="Times New Roman" w:hAnsi="Times New Roman"/>
              <w:i/>
            </w:rPr>
          </w:rPrChange>
        </w:rPr>
        <w:t xml:space="preserve">FEMS Microbiol Ecol </w:t>
      </w:r>
      <w:r w:rsidRPr="001C287A">
        <w:rPr>
          <w:rFonts w:ascii="Times New Roman" w:hAnsi="Times New Roman"/>
          <w:b/>
          <w:color w:val="000000" w:themeColor="text1"/>
          <w:sz w:val="24"/>
          <w:rPrChange w:id="4211" w:author="User" w:date="2012-11-18T09:33:00Z">
            <w:rPr>
              <w:rFonts w:ascii="Times New Roman" w:hAnsi="Times New Roman"/>
              <w:b/>
            </w:rPr>
          </w:rPrChange>
        </w:rPr>
        <w:t>51</w:t>
      </w:r>
      <w:r w:rsidRPr="001C287A">
        <w:rPr>
          <w:rFonts w:ascii="Times New Roman" w:hAnsi="Times New Roman"/>
          <w:color w:val="000000" w:themeColor="text1"/>
          <w:sz w:val="24"/>
          <w:rPrChange w:id="4212" w:author="User" w:date="2012-11-18T09:33:00Z">
            <w:rPr>
              <w:rFonts w:ascii="Times New Roman" w:hAnsi="Times New Roman"/>
            </w:rPr>
          </w:rPrChange>
        </w:rPr>
        <w:t xml:space="preserve">: 265–277. </w:t>
      </w:r>
    </w:p>
    <w:p w14:paraId="0331D451" w14:textId="77777777" w:rsidR="00E06173" w:rsidRPr="001C287A" w:rsidRDefault="00E06173" w:rsidP="00C92922">
      <w:pPr>
        <w:spacing w:after="0" w:line="240" w:lineRule="auto"/>
        <w:ind w:left="426" w:hanging="426"/>
        <w:rPr>
          <w:rFonts w:ascii="Times New Roman" w:hAnsi="Times New Roman"/>
          <w:color w:val="000000" w:themeColor="text1"/>
          <w:sz w:val="24"/>
          <w:rPrChange w:id="4213" w:author="User" w:date="2012-11-18T09:33:00Z">
            <w:rPr>
              <w:rFonts w:ascii="Times New Roman" w:hAnsi="Times New Roman"/>
            </w:rPr>
          </w:rPrChange>
        </w:rPr>
        <w:pPrChange w:id="4214" w:author="User" w:date="2012-11-18T09:33:00Z">
          <w:pPr/>
        </w:pPrChange>
      </w:pPr>
      <w:r w:rsidRPr="001C287A">
        <w:rPr>
          <w:rFonts w:ascii="Times New Roman" w:hAnsi="Times New Roman"/>
          <w:color w:val="000000" w:themeColor="text1"/>
          <w:sz w:val="24"/>
          <w:rPrChange w:id="4215" w:author="User" w:date="2012-11-18T09:33:00Z">
            <w:rPr>
              <w:rFonts w:ascii="Times New Roman" w:hAnsi="Times New Roman"/>
            </w:rPr>
          </w:rPrChange>
        </w:rPr>
        <w:t>Altschul SF, Gish W, Miller W, Myers EW, Lipman DJ. (1990) Basic Local Alignment Search Tool.</w:t>
      </w:r>
      <w:r w:rsidRPr="001C287A">
        <w:rPr>
          <w:rFonts w:ascii="Times New Roman" w:hAnsi="Times New Roman"/>
          <w:i/>
          <w:color w:val="000000" w:themeColor="text1"/>
          <w:sz w:val="24"/>
          <w:rPrChange w:id="4216" w:author="User" w:date="2012-11-18T09:33:00Z">
            <w:rPr>
              <w:rFonts w:ascii="Times New Roman" w:hAnsi="Times New Roman"/>
              <w:i/>
            </w:rPr>
          </w:rPrChange>
        </w:rPr>
        <w:t>J Mol Biol</w:t>
      </w:r>
      <w:r w:rsidRPr="001C287A">
        <w:rPr>
          <w:rFonts w:ascii="Times New Roman" w:hAnsi="Times New Roman"/>
          <w:b/>
          <w:color w:val="000000" w:themeColor="text1"/>
          <w:sz w:val="24"/>
          <w:rPrChange w:id="4217" w:author="User" w:date="2012-11-18T09:33:00Z">
            <w:rPr>
              <w:rFonts w:ascii="Times New Roman" w:hAnsi="Times New Roman"/>
              <w:b/>
            </w:rPr>
          </w:rPrChange>
        </w:rPr>
        <w:t>215</w:t>
      </w:r>
      <w:r w:rsidRPr="001C287A">
        <w:rPr>
          <w:rFonts w:ascii="Times New Roman" w:hAnsi="Times New Roman"/>
          <w:color w:val="000000" w:themeColor="text1"/>
          <w:sz w:val="24"/>
          <w:rPrChange w:id="4218" w:author="User" w:date="2012-11-18T09:33:00Z">
            <w:rPr>
              <w:rFonts w:ascii="Times New Roman" w:hAnsi="Times New Roman"/>
            </w:rPr>
          </w:rPrChange>
        </w:rPr>
        <w:t>: 403–410.</w:t>
      </w:r>
    </w:p>
    <w:p w14:paraId="29AACBB1" w14:textId="77777777" w:rsidR="003F20A0" w:rsidRPr="001C287A" w:rsidRDefault="003F20A0" w:rsidP="00C92922">
      <w:pPr>
        <w:spacing w:after="0" w:line="240" w:lineRule="auto"/>
        <w:ind w:left="426" w:hanging="426"/>
        <w:rPr>
          <w:rFonts w:ascii="Times New Roman" w:hAnsi="Times New Roman"/>
          <w:color w:val="000000" w:themeColor="text1"/>
          <w:sz w:val="24"/>
          <w:rPrChange w:id="4219" w:author="User" w:date="2012-11-18T09:33:00Z">
            <w:rPr>
              <w:rFonts w:ascii="Times New Roman" w:hAnsi="Times New Roman"/>
            </w:rPr>
          </w:rPrChange>
        </w:rPr>
        <w:pPrChange w:id="4220" w:author="User" w:date="2012-11-18T09:33:00Z">
          <w:pPr/>
        </w:pPrChange>
      </w:pPr>
      <w:r w:rsidRPr="001C287A">
        <w:rPr>
          <w:rFonts w:ascii="Times New Roman" w:hAnsi="Times New Roman"/>
          <w:color w:val="000000" w:themeColor="text1"/>
          <w:sz w:val="24"/>
          <w:rPrChange w:id="4221" w:author="User" w:date="2012-11-18T09:33:00Z">
            <w:rPr>
              <w:rFonts w:ascii="Times New Roman" w:hAnsi="Times New Roman"/>
            </w:rPr>
          </w:rPrChange>
        </w:rPr>
        <w:t xml:space="preserve">Antón J, Oren A, Benlloch S, Rodríguez-Valera F, Amann R, Roselló-Mora R. (2002) </w:t>
      </w:r>
      <w:r w:rsidRPr="001C287A">
        <w:rPr>
          <w:rFonts w:ascii="Times New Roman" w:hAnsi="Times New Roman"/>
          <w:i/>
          <w:color w:val="000000" w:themeColor="text1"/>
          <w:sz w:val="24"/>
          <w:rPrChange w:id="4222" w:author="User" w:date="2012-11-18T09:33:00Z">
            <w:rPr>
              <w:rFonts w:ascii="Times New Roman" w:hAnsi="Times New Roman"/>
              <w:i/>
            </w:rPr>
          </w:rPrChange>
        </w:rPr>
        <w:t>Salinibacter ruber</w:t>
      </w:r>
      <w:r w:rsidRPr="001C287A">
        <w:rPr>
          <w:rFonts w:ascii="Times New Roman" w:hAnsi="Times New Roman"/>
          <w:color w:val="000000" w:themeColor="text1"/>
          <w:sz w:val="24"/>
          <w:rPrChange w:id="4223" w:author="User" w:date="2012-11-18T09:33:00Z">
            <w:rPr>
              <w:rFonts w:ascii="Times New Roman" w:hAnsi="Times New Roman"/>
            </w:rPr>
          </w:rPrChange>
        </w:rPr>
        <w:t xml:space="preserve"> gen. nov., sp. nov., a novel extremely halophilic member of the </w:t>
      </w:r>
      <w:r w:rsidRPr="001C287A">
        <w:rPr>
          <w:rFonts w:ascii="Times New Roman" w:hAnsi="Times New Roman"/>
          <w:i/>
          <w:color w:val="000000" w:themeColor="text1"/>
          <w:sz w:val="24"/>
          <w:rPrChange w:id="4224" w:author="User" w:date="2012-11-18T09:33:00Z">
            <w:rPr>
              <w:rFonts w:ascii="Times New Roman" w:hAnsi="Times New Roman"/>
              <w:i/>
            </w:rPr>
          </w:rPrChange>
        </w:rPr>
        <w:t>Bacteria</w:t>
      </w:r>
      <w:r w:rsidRPr="001C287A">
        <w:rPr>
          <w:rFonts w:ascii="Times New Roman" w:hAnsi="Times New Roman"/>
          <w:color w:val="000000" w:themeColor="text1"/>
          <w:sz w:val="24"/>
          <w:rPrChange w:id="4225" w:author="User" w:date="2012-11-18T09:33:00Z">
            <w:rPr>
              <w:rFonts w:ascii="Times New Roman" w:hAnsi="Times New Roman"/>
            </w:rPr>
          </w:rPrChange>
        </w:rPr>
        <w:t xml:space="preserve"> from saltern crystallizer ponds. </w:t>
      </w:r>
      <w:r w:rsidRPr="001C287A">
        <w:rPr>
          <w:rFonts w:ascii="Times New Roman" w:hAnsi="Times New Roman"/>
          <w:i/>
          <w:color w:val="000000" w:themeColor="text1"/>
          <w:sz w:val="24"/>
          <w:rPrChange w:id="4226" w:author="User" w:date="2012-11-18T09:33:00Z">
            <w:rPr>
              <w:rFonts w:ascii="Times New Roman" w:hAnsi="Times New Roman"/>
              <w:i/>
            </w:rPr>
          </w:rPrChange>
        </w:rPr>
        <w:t>Int J Syst Evol Microbiol</w:t>
      </w:r>
      <w:r w:rsidRPr="001C287A">
        <w:rPr>
          <w:rFonts w:ascii="Times New Roman" w:hAnsi="Times New Roman"/>
          <w:b/>
          <w:color w:val="000000" w:themeColor="text1"/>
          <w:sz w:val="24"/>
          <w:rPrChange w:id="4227" w:author="User" w:date="2012-11-18T09:33:00Z">
            <w:rPr>
              <w:rFonts w:ascii="Times New Roman" w:hAnsi="Times New Roman"/>
              <w:b/>
            </w:rPr>
          </w:rPrChange>
        </w:rPr>
        <w:t>52</w:t>
      </w:r>
      <w:r w:rsidRPr="001C287A">
        <w:rPr>
          <w:rFonts w:ascii="Times New Roman" w:hAnsi="Times New Roman"/>
          <w:color w:val="000000" w:themeColor="text1"/>
          <w:sz w:val="24"/>
          <w:rPrChange w:id="4228" w:author="User" w:date="2012-11-18T09:33:00Z">
            <w:rPr>
              <w:rFonts w:ascii="Times New Roman" w:hAnsi="Times New Roman"/>
            </w:rPr>
          </w:rPrChange>
        </w:rPr>
        <w:t>: 485–491.</w:t>
      </w:r>
    </w:p>
    <w:p w14:paraId="18551BD9" w14:textId="77777777" w:rsidR="0001601D" w:rsidRPr="001C287A" w:rsidRDefault="0001601D" w:rsidP="00C92922">
      <w:pPr>
        <w:spacing w:after="0" w:line="240" w:lineRule="auto"/>
        <w:ind w:left="426" w:hanging="426"/>
        <w:rPr>
          <w:rFonts w:ascii="Times New Roman" w:hAnsi="Times New Roman"/>
          <w:color w:val="000000" w:themeColor="text1"/>
          <w:sz w:val="24"/>
          <w:rPrChange w:id="4229" w:author="User" w:date="2012-11-18T09:33:00Z">
            <w:rPr>
              <w:rFonts w:ascii="Times New Roman" w:hAnsi="Times New Roman"/>
            </w:rPr>
          </w:rPrChange>
        </w:rPr>
        <w:pPrChange w:id="4230" w:author="User" w:date="2012-11-18T09:33:00Z">
          <w:pPr/>
        </w:pPrChange>
      </w:pPr>
      <w:r w:rsidRPr="001C287A">
        <w:rPr>
          <w:rFonts w:ascii="Times New Roman" w:hAnsi="Times New Roman"/>
          <w:color w:val="000000" w:themeColor="text1"/>
          <w:sz w:val="24"/>
          <w:rPrChange w:id="4231" w:author="User" w:date="2012-11-18T09:33:00Z">
            <w:rPr>
              <w:rFonts w:ascii="Times New Roman" w:hAnsi="Times New Roman"/>
            </w:rPr>
          </w:rPrChange>
        </w:rPr>
        <w:t xml:space="preserve">Balashov SP, Imasheva ES, Boichenko VA, Antón J, Wang JM, Lanyi JK. (2005) Xanthorhodopsin: a proton pump with a light-harvesting carotenoid antenna. </w:t>
      </w:r>
      <w:r w:rsidRPr="001C287A">
        <w:rPr>
          <w:rFonts w:ascii="Times New Roman" w:hAnsi="Times New Roman"/>
          <w:i/>
          <w:color w:val="000000" w:themeColor="text1"/>
          <w:sz w:val="24"/>
          <w:rPrChange w:id="4232" w:author="User" w:date="2012-11-18T09:33:00Z">
            <w:rPr>
              <w:rFonts w:ascii="Times New Roman" w:hAnsi="Times New Roman"/>
              <w:i/>
            </w:rPr>
          </w:rPrChange>
        </w:rPr>
        <w:t xml:space="preserve">Science </w:t>
      </w:r>
      <w:r w:rsidRPr="001C287A">
        <w:rPr>
          <w:rFonts w:ascii="Times New Roman" w:hAnsi="Times New Roman"/>
          <w:b/>
          <w:color w:val="000000" w:themeColor="text1"/>
          <w:sz w:val="24"/>
          <w:rPrChange w:id="4233" w:author="User" w:date="2012-11-18T09:33:00Z">
            <w:rPr>
              <w:rFonts w:ascii="Times New Roman" w:hAnsi="Times New Roman"/>
              <w:b/>
            </w:rPr>
          </w:rPrChange>
        </w:rPr>
        <w:t>309</w:t>
      </w:r>
      <w:r w:rsidRPr="001C287A">
        <w:rPr>
          <w:rFonts w:ascii="Times New Roman" w:hAnsi="Times New Roman"/>
          <w:color w:val="000000" w:themeColor="text1"/>
          <w:sz w:val="24"/>
          <w:rPrChange w:id="4234" w:author="User" w:date="2012-11-18T09:33:00Z">
            <w:rPr>
              <w:rFonts w:ascii="Times New Roman" w:hAnsi="Times New Roman"/>
            </w:rPr>
          </w:rPrChange>
        </w:rPr>
        <w:t>: 2061–2064.</w:t>
      </w:r>
    </w:p>
    <w:p w14:paraId="141A1672" w14:textId="77777777" w:rsidR="002C4E6E" w:rsidRPr="001C287A" w:rsidRDefault="002C4E6E" w:rsidP="00C92922">
      <w:pPr>
        <w:spacing w:after="0" w:line="240" w:lineRule="auto"/>
        <w:ind w:left="426" w:hanging="426"/>
        <w:rPr>
          <w:rFonts w:ascii="Times New Roman" w:hAnsi="Times New Roman"/>
          <w:color w:val="000000" w:themeColor="text1"/>
          <w:sz w:val="24"/>
          <w:rPrChange w:id="4235" w:author="User" w:date="2012-11-18T09:33:00Z">
            <w:rPr>
              <w:rFonts w:ascii="Times New Roman" w:hAnsi="Times New Roman"/>
            </w:rPr>
          </w:rPrChange>
        </w:rPr>
        <w:pPrChange w:id="4236" w:author="User" w:date="2012-11-18T09:33:00Z">
          <w:pPr/>
        </w:pPrChange>
      </w:pPr>
      <w:r w:rsidRPr="001C287A">
        <w:rPr>
          <w:rFonts w:ascii="Times New Roman" w:hAnsi="Times New Roman"/>
          <w:color w:val="000000" w:themeColor="text1"/>
          <w:sz w:val="24"/>
          <w:rPrChange w:id="4237" w:author="User" w:date="2012-11-18T09:33:00Z">
            <w:rPr>
              <w:rFonts w:ascii="Times New Roman" w:hAnsi="Times New Roman"/>
            </w:rPr>
          </w:rPrChange>
        </w:rPr>
        <w:t xml:space="preserve">Béjà O, Aravind L, Koonin EV, Suzuki MT, Hadd A, Nguyen LP, Jovanovich SB </w:t>
      </w:r>
      <w:r w:rsidRPr="001C287A">
        <w:rPr>
          <w:rFonts w:ascii="Times New Roman" w:hAnsi="Times New Roman"/>
          <w:i/>
          <w:color w:val="000000" w:themeColor="text1"/>
          <w:sz w:val="24"/>
          <w:rPrChange w:id="4238" w:author="User" w:date="2012-11-18T09:33:00Z">
            <w:rPr>
              <w:rFonts w:ascii="Times New Roman" w:hAnsi="Times New Roman"/>
              <w:i/>
            </w:rPr>
          </w:rPrChange>
        </w:rPr>
        <w:t>et al</w:t>
      </w:r>
      <w:r w:rsidRPr="001C287A">
        <w:rPr>
          <w:rFonts w:ascii="Times New Roman" w:hAnsi="Times New Roman"/>
          <w:color w:val="000000" w:themeColor="text1"/>
          <w:sz w:val="24"/>
          <w:rPrChange w:id="4239" w:author="User" w:date="2012-11-18T09:33:00Z">
            <w:rPr>
              <w:rFonts w:ascii="Times New Roman" w:hAnsi="Times New Roman"/>
            </w:rPr>
          </w:rPrChange>
        </w:rPr>
        <w:t xml:space="preserve">. (2000) Bacterial rhodopsin: evidence for a new type of phototrophy in the sea. </w:t>
      </w:r>
      <w:r w:rsidRPr="001C287A">
        <w:rPr>
          <w:rFonts w:ascii="Times New Roman" w:hAnsi="Times New Roman"/>
          <w:i/>
          <w:color w:val="000000" w:themeColor="text1"/>
          <w:sz w:val="24"/>
          <w:rPrChange w:id="4240" w:author="User" w:date="2012-11-18T09:33:00Z">
            <w:rPr>
              <w:rFonts w:ascii="Times New Roman" w:hAnsi="Times New Roman"/>
              <w:i/>
            </w:rPr>
          </w:rPrChange>
        </w:rPr>
        <w:t>Science</w:t>
      </w:r>
      <w:r w:rsidRPr="001C287A">
        <w:rPr>
          <w:rFonts w:ascii="Times New Roman" w:hAnsi="Times New Roman"/>
          <w:b/>
          <w:color w:val="000000" w:themeColor="text1"/>
          <w:sz w:val="24"/>
          <w:rPrChange w:id="4241" w:author="User" w:date="2012-11-18T09:33:00Z">
            <w:rPr>
              <w:rFonts w:ascii="Times New Roman" w:hAnsi="Times New Roman"/>
              <w:b/>
            </w:rPr>
          </w:rPrChange>
        </w:rPr>
        <w:t>289</w:t>
      </w:r>
      <w:r w:rsidRPr="001C287A">
        <w:rPr>
          <w:rFonts w:ascii="Times New Roman" w:hAnsi="Times New Roman"/>
          <w:color w:val="000000" w:themeColor="text1"/>
          <w:sz w:val="24"/>
          <w:rPrChange w:id="4242" w:author="User" w:date="2012-11-18T09:33:00Z">
            <w:rPr>
              <w:rFonts w:ascii="Times New Roman" w:hAnsi="Times New Roman"/>
            </w:rPr>
          </w:rPrChange>
        </w:rPr>
        <w:t>: 1902–1906.</w:t>
      </w:r>
    </w:p>
    <w:p w14:paraId="47DBD93F" w14:textId="77777777" w:rsidR="007B2024" w:rsidRPr="001C287A" w:rsidRDefault="007B2024" w:rsidP="00C92922">
      <w:pPr>
        <w:spacing w:after="0" w:line="240" w:lineRule="auto"/>
        <w:ind w:left="426" w:hanging="426"/>
        <w:rPr>
          <w:rFonts w:ascii="Times New Roman" w:hAnsi="Times New Roman"/>
          <w:color w:val="000000" w:themeColor="text1"/>
          <w:sz w:val="24"/>
          <w:rPrChange w:id="4243" w:author="User" w:date="2012-11-18T09:33:00Z">
            <w:rPr>
              <w:rFonts w:ascii="Times New Roman" w:hAnsi="Times New Roman"/>
            </w:rPr>
          </w:rPrChange>
        </w:rPr>
        <w:pPrChange w:id="4244" w:author="User" w:date="2012-11-18T09:33:00Z">
          <w:pPr/>
        </w:pPrChange>
      </w:pPr>
      <w:r w:rsidRPr="001C287A">
        <w:rPr>
          <w:rFonts w:ascii="Times New Roman" w:hAnsi="Times New Roman"/>
          <w:color w:val="000000" w:themeColor="text1"/>
          <w:sz w:val="24"/>
          <w:rPrChange w:id="4245" w:author="User" w:date="2012-11-18T09:33:00Z">
            <w:rPr>
              <w:rFonts w:ascii="Times New Roman" w:hAnsi="Times New Roman"/>
            </w:rPr>
          </w:rPrChange>
        </w:rPr>
        <w:t xml:space="preserve">Béjà O, Suzuki MT, Heidelberg JF, Nelson WC, Preston CM, Hamada T, Eisen JA </w:t>
      </w:r>
      <w:r w:rsidRPr="001C287A">
        <w:rPr>
          <w:rFonts w:ascii="Times New Roman" w:hAnsi="Times New Roman"/>
          <w:i/>
          <w:color w:val="000000" w:themeColor="text1"/>
          <w:sz w:val="24"/>
          <w:rPrChange w:id="4246" w:author="User" w:date="2012-11-18T09:33:00Z">
            <w:rPr>
              <w:rFonts w:ascii="Times New Roman" w:hAnsi="Times New Roman"/>
              <w:i/>
            </w:rPr>
          </w:rPrChange>
        </w:rPr>
        <w:t>et al.</w:t>
      </w:r>
      <w:r w:rsidRPr="001C287A">
        <w:rPr>
          <w:rFonts w:ascii="Times New Roman" w:hAnsi="Times New Roman"/>
          <w:color w:val="000000" w:themeColor="text1"/>
          <w:sz w:val="24"/>
          <w:rPrChange w:id="4247" w:author="User" w:date="2012-11-18T09:33:00Z">
            <w:rPr>
              <w:rFonts w:ascii="Times New Roman" w:hAnsi="Times New Roman"/>
            </w:rPr>
          </w:rPrChange>
        </w:rPr>
        <w:t xml:space="preserve"> (2002) Unsuspected diversity among marine aerobic anoxygenic phototrophs. </w:t>
      </w:r>
      <w:r w:rsidRPr="001C287A">
        <w:rPr>
          <w:rFonts w:ascii="Times New Roman" w:hAnsi="Times New Roman"/>
          <w:i/>
          <w:color w:val="000000" w:themeColor="text1"/>
          <w:sz w:val="24"/>
          <w:rPrChange w:id="4248" w:author="User" w:date="2012-11-18T09:33:00Z">
            <w:rPr>
              <w:rFonts w:ascii="Times New Roman" w:hAnsi="Times New Roman"/>
              <w:i/>
            </w:rPr>
          </w:rPrChange>
        </w:rPr>
        <w:t>Nature</w:t>
      </w:r>
      <w:r w:rsidRPr="001C287A">
        <w:rPr>
          <w:rFonts w:ascii="Times New Roman" w:hAnsi="Times New Roman"/>
          <w:b/>
          <w:color w:val="000000" w:themeColor="text1"/>
          <w:sz w:val="24"/>
          <w:rPrChange w:id="4249" w:author="User" w:date="2012-11-18T09:33:00Z">
            <w:rPr>
              <w:rFonts w:ascii="Times New Roman" w:hAnsi="Times New Roman"/>
              <w:b/>
            </w:rPr>
          </w:rPrChange>
        </w:rPr>
        <w:t>6872</w:t>
      </w:r>
      <w:r w:rsidRPr="001C287A">
        <w:rPr>
          <w:rFonts w:ascii="Times New Roman" w:hAnsi="Times New Roman"/>
          <w:color w:val="000000" w:themeColor="text1"/>
          <w:sz w:val="24"/>
          <w:rPrChange w:id="4250" w:author="User" w:date="2012-11-18T09:33:00Z">
            <w:rPr>
              <w:rFonts w:ascii="Times New Roman" w:hAnsi="Times New Roman"/>
            </w:rPr>
          </w:rPrChange>
        </w:rPr>
        <w:t>: 630–633.</w:t>
      </w:r>
    </w:p>
    <w:p w14:paraId="582A2AD0" w14:textId="77777777" w:rsidR="00CF3500" w:rsidRPr="001C287A" w:rsidRDefault="005F3FB5" w:rsidP="00C92922">
      <w:pPr>
        <w:spacing w:after="0" w:line="240" w:lineRule="auto"/>
        <w:ind w:left="426" w:hanging="426"/>
        <w:rPr>
          <w:rFonts w:ascii="Times New Roman" w:hAnsi="Times New Roman"/>
          <w:color w:val="000000" w:themeColor="text1"/>
          <w:sz w:val="24"/>
          <w:rPrChange w:id="4251" w:author="User" w:date="2012-11-18T09:33:00Z">
            <w:rPr>
              <w:rFonts w:ascii="Times New Roman" w:hAnsi="Times New Roman"/>
            </w:rPr>
          </w:rPrChange>
        </w:rPr>
        <w:pPrChange w:id="4252" w:author="User" w:date="2012-11-18T09:33:00Z">
          <w:pPr>
            <w:spacing w:line="240" w:lineRule="auto"/>
          </w:pPr>
        </w:pPrChange>
      </w:pPr>
      <w:r w:rsidRPr="001C287A">
        <w:rPr>
          <w:rFonts w:ascii="Times New Roman" w:hAnsi="Times New Roman"/>
          <w:color w:val="000000" w:themeColor="text1"/>
          <w:sz w:val="24"/>
          <w:rPrChange w:id="4253" w:author="User" w:date="2012-11-18T09:33:00Z">
            <w:rPr>
              <w:rFonts w:ascii="Times New Roman" w:hAnsi="Times New Roman"/>
            </w:rPr>
          </w:rPrChange>
        </w:rPr>
        <w:t>B</w:t>
      </w:r>
      <w:r w:rsidR="00CF3500" w:rsidRPr="001C287A">
        <w:rPr>
          <w:rFonts w:ascii="Times New Roman" w:hAnsi="Times New Roman"/>
          <w:color w:val="000000" w:themeColor="text1"/>
          <w:sz w:val="24"/>
          <w:rPrChange w:id="4254" w:author="User" w:date="2012-11-18T09:33:00Z">
            <w:rPr>
              <w:rFonts w:ascii="Times New Roman" w:hAnsi="Times New Roman"/>
            </w:rPr>
          </w:rPrChange>
        </w:rPr>
        <w:t xml:space="preserve">engtsson K, Eriksson KM, Hartmann M, Wang Z, Shenoy BD, Grelet G-A </w:t>
      </w:r>
      <w:r w:rsidR="00CF3500" w:rsidRPr="001C287A">
        <w:rPr>
          <w:rFonts w:ascii="Times New Roman" w:hAnsi="Times New Roman"/>
          <w:i/>
          <w:color w:val="000000" w:themeColor="text1"/>
          <w:sz w:val="24"/>
          <w:rPrChange w:id="4255" w:author="User" w:date="2012-11-18T09:33:00Z">
            <w:rPr>
              <w:rFonts w:ascii="Times New Roman" w:hAnsi="Times New Roman"/>
              <w:i/>
            </w:rPr>
          </w:rPrChange>
        </w:rPr>
        <w:t>et al</w:t>
      </w:r>
      <w:r w:rsidR="00CF3500" w:rsidRPr="001C287A">
        <w:rPr>
          <w:rFonts w:ascii="Times New Roman" w:hAnsi="Times New Roman"/>
          <w:color w:val="000000" w:themeColor="text1"/>
          <w:sz w:val="24"/>
          <w:rPrChange w:id="4256" w:author="User" w:date="2012-11-18T09:33:00Z">
            <w:rPr>
              <w:rFonts w:ascii="Times New Roman" w:hAnsi="Times New Roman"/>
            </w:rPr>
          </w:rPrChange>
        </w:rPr>
        <w:t>. (2011) Metaxa: a software tool for automated detection and discrimination among ribosomal small subunit (12S/16S/18S) sequences of archaea, bacteria, eukaryotes, mitochondria, and chloroplasts in metagenomes and environmental sequencing datasets.</w:t>
      </w:r>
      <w:r w:rsidR="002050C2" w:rsidRPr="001C287A">
        <w:rPr>
          <w:rFonts w:ascii="Times New Roman" w:hAnsi="Times New Roman"/>
          <w:i/>
          <w:color w:val="000000" w:themeColor="text1"/>
          <w:sz w:val="24"/>
          <w:rPrChange w:id="4257" w:author="User" w:date="2012-11-18T09:33:00Z">
            <w:rPr>
              <w:rFonts w:ascii="Times New Roman" w:hAnsi="Times New Roman"/>
              <w:i/>
            </w:rPr>
          </w:rPrChange>
        </w:rPr>
        <w:t>Antonie Van Leeuwenhoek</w:t>
      </w:r>
      <w:r w:rsidR="002050C2" w:rsidRPr="001C287A">
        <w:rPr>
          <w:rFonts w:ascii="Times New Roman" w:hAnsi="Times New Roman"/>
          <w:b/>
          <w:color w:val="000000" w:themeColor="text1"/>
          <w:sz w:val="24"/>
          <w:rPrChange w:id="4258" w:author="User" w:date="2012-11-18T09:33:00Z">
            <w:rPr>
              <w:rFonts w:ascii="Times New Roman" w:hAnsi="Times New Roman"/>
              <w:b/>
            </w:rPr>
          </w:rPrChange>
        </w:rPr>
        <w:t>100</w:t>
      </w:r>
      <w:r w:rsidR="002050C2" w:rsidRPr="001C287A">
        <w:rPr>
          <w:rFonts w:ascii="Times New Roman" w:hAnsi="Times New Roman"/>
          <w:color w:val="000000" w:themeColor="text1"/>
          <w:sz w:val="24"/>
          <w:rPrChange w:id="4259" w:author="User" w:date="2012-11-18T09:33:00Z">
            <w:rPr>
              <w:rFonts w:ascii="Times New Roman" w:hAnsi="Times New Roman"/>
            </w:rPr>
          </w:rPrChange>
        </w:rPr>
        <w:t>: 471–475.</w:t>
      </w:r>
    </w:p>
    <w:p w14:paraId="64B9611A" w14:textId="77777777" w:rsidR="00FB5638" w:rsidRPr="001C287A" w:rsidRDefault="00FB5638" w:rsidP="00C92922">
      <w:pPr>
        <w:spacing w:after="0" w:line="240" w:lineRule="auto"/>
        <w:ind w:left="426" w:hanging="426"/>
        <w:rPr>
          <w:rFonts w:ascii="Times New Roman" w:hAnsi="Times New Roman"/>
          <w:color w:val="000000" w:themeColor="text1"/>
          <w:sz w:val="24"/>
          <w:rPrChange w:id="4260" w:author="User" w:date="2012-11-18T09:33:00Z">
            <w:rPr>
              <w:rFonts w:ascii="Times New Roman" w:hAnsi="Times New Roman"/>
            </w:rPr>
          </w:rPrChange>
        </w:rPr>
        <w:pPrChange w:id="4261" w:author="User" w:date="2012-11-18T09:33:00Z">
          <w:pPr>
            <w:spacing w:line="240" w:lineRule="auto"/>
          </w:pPr>
        </w:pPrChange>
      </w:pPr>
      <w:r w:rsidRPr="001C287A">
        <w:rPr>
          <w:rFonts w:ascii="Times New Roman" w:hAnsi="Times New Roman"/>
          <w:color w:val="000000" w:themeColor="text1"/>
          <w:sz w:val="24"/>
          <w:rPrChange w:id="4262" w:author="User" w:date="2012-11-18T09:33:00Z">
            <w:rPr>
              <w:rFonts w:ascii="Times New Roman" w:hAnsi="Times New Roman"/>
            </w:rPr>
          </w:rPrChange>
        </w:rPr>
        <w:t xml:space="preserve">Bergmann DJ, Hooper AB, Klotz MG. (2005) Structure and sequence conservation of </w:t>
      </w:r>
      <w:r w:rsidRPr="001C287A">
        <w:rPr>
          <w:rFonts w:ascii="Times New Roman" w:hAnsi="Times New Roman"/>
          <w:i/>
          <w:color w:val="000000" w:themeColor="text1"/>
          <w:sz w:val="24"/>
          <w:rPrChange w:id="4263" w:author="User" w:date="2012-11-18T09:33:00Z">
            <w:rPr>
              <w:rFonts w:ascii="Times New Roman" w:hAnsi="Times New Roman"/>
              <w:i/>
            </w:rPr>
          </w:rPrChange>
        </w:rPr>
        <w:t>hao</w:t>
      </w:r>
      <w:r w:rsidRPr="001C287A">
        <w:rPr>
          <w:rFonts w:ascii="Times New Roman" w:hAnsi="Times New Roman"/>
          <w:color w:val="000000" w:themeColor="text1"/>
          <w:sz w:val="24"/>
          <w:rPrChange w:id="4264" w:author="User" w:date="2012-11-18T09:33:00Z">
            <w:rPr>
              <w:rFonts w:ascii="Times New Roman" w:hAnsi="Times New Roman"/>
            </w:rPr>
          </w:rPrChange>
        </w:rPr>
        <w:t xml:space="preserve"> cluster genes of autotrophic ammonia-oxidizing bacteria: evident for their evolutionary history. </w:t>
      </w:r>
      <w:r w:rsidRPr="001C287A">
        <w:rPr>
          <w:rFonts w:ascii="Times New Roman" w:hAnsi="Times New Roman"/>
          <w:b/>
          <w:color w:val="000000" w:themeColor="text1"/>
          <w:sz w:val="24"/>
          <w:rPrChange w:id="4265" w:author="User" w:date="2012-11-18T09:33:00Z">
            <w:rPr>
              <w:rFonts w:ascii="Times New Roman" w:hAnsi="Times New Roman"/>
              <w:b/>
            </w:rPr>
          </w:rPrChange>
        </w:rPr>
        <w:t>71</w:t>
      </w:r>
      <w:r w:rsidRPr="001C287A">
        <w:rPr>
          <w:rFonts w:ascii="Times New Roman" w:hAnsi="Times New Roman"/>
          <w:color w:val="000000" w:themeColor="text1"/>
          <w:sz w:val="24"/>
          <w:rPrChange w:id="4266" w:author="User" w:date="2012-11-18T09:33:00Z">
            <w:rPr>
              <w:rFonts w:ascii="Times New Roman" w:hAnsi="Times New Roman"/>
            </w:rPr>
          </w:rPrChange>
        </w:rPr>
        <w:t>: 5371–</w:t>
      </w:r>
      <w:r w:rsidR="005E66AD" w:rsidRPr="001C287A">
        <w:rPr>
          <w:rFonts w:ascii="Times New Roman" w:hAnsi="Times New Roman"/>
          <w:color w:val="000000" w:themeColor="text1"/>
          <w:sz w:val="24"/>
          <w:rPrChange w:id="4267" w:author="User" w:date="2012-11-18T09:33:00Z">
            <w:rPr>
              <w:rFonts w:ascii="Times New Roman" w:hAnsi="Times New Roman"/>
            </w:rPr>
          </w:rPrChange>
        </w:rPr>
        <w:t>5382.</w:t>
      </w:r>
    </w:p>
    <w:p w14:paraId="36CEFFBB" w14:textId="77777777" w:rsidR="00E7237B" w:rsidRPr="001C287A" w:rsidRDefault="00CF3500" w:rsidP="00C92922">
      <w:pPr>
        <w:spacing w:after="0" w:line="240" w:lineRule="auto"/>
        <w:ind w:left="426" w:hanging="426"/>
        <w:rPr>
          <w:rFonts w:ascii="Times New Roman" w:hAnsi="Times New Roman"/>
          <w:color w:val="000000" w:themeColor="text1"/>
          <w:sz w:val="24"/>
          <w:rPrChange w:id="4268" w:author="User" w:date="2012-11-18T09:33:00Z">
            <w:rPr>
              <w:rFonts w:ascii="Times New Roman" w:hAnsi="Times New Roman"/>
            </w:rPr>
          </w:rPrChange>
        </w:rPr>
        <w:pPrChange w:id="4269" w:author="User" w:date="2012-11-18T09:33:00Z">
          <w:pPr>
            <w:spacing w:line="240" w:lineRule="auto"/>
          </w:pPr>
        </w:pPrChange>
      </w:pPr>
      <w:r w:rsidRPr="001C287A">
        <w:rPr>
          <w:rFonts w:ascii="Times New Roman" w:hAnsi="Times New Roman"/>
          <w:color w:val="000000" w:themeColor="text1"/>
          <w:sz w:val="24"/>
          <w:rPrChange w:id="4270" w:author="User" w:date="2012-11-18T09:33:00Z">
            <w:rPr>
              <w:rFonts w:ascii="Times New Roman" w:hAnsi="Times New Roman"/>
            </w:rPr>
          </w:rPrChange>
        </w:rPr>
        <w:t>B</w:t>
      </w:r>
      <w:r w:rsidR="005F3FB5" w:rsidRPr="001C287A">
        <w:rPr>
          <w:rFonts w:ascii="Times New Roman" w:hAnsi="Times New Roman"/>
          <w:color w:val="000000" w:themeColor="text1"/>
          <w:sz w:val="24"/>
          <w:rPrChange w:id="4271" w:author="User" w:date="2012-11-18T09:33:00Z">
            <w:rPr>
              <w:rFonts w:ascii="Times New Roman" w:hAnsi="Times New Roman"/>
            </w:rPr>
          </w:rPrChange>
        </w:rPr>
        <w:t>ird MI, Chiva</w:t>
      </w:r>
      <w:r w:rsidR="00F55BC2" w:rsidRPr="001C287A">
        <w:rPr>
          <w:rFonts w:ascii="Times New Roman" w:hAnsi="Times New Roman"/>
          <w:color w:val="000000" w:themeColor="text1"/>
          <w:sz w:val="24"/>
          <w:rPrChange w:id="4272" w:author="User" w:date="2012-11-18T09:33:00Z">
            <w:rPr>
              <w:rFonts w:ascii="Times New Roman" w:hAnsi="Times New Roman"/>
            </w:rPr>
          </w:rPrChange>
        </w:rPr>
        <w:t>s</w:t>
      </w:r>
      <w:r w:rsidR="005F3FB5" w:rsidRPr="001C287A">
        <w:rPr>
          <w:rFonts w:ascii="Times New Roman" w:hAnsi="Times New Roman"/>
          <w:color w:val="000000" w:themeColor="text1"/>
          <w:sz w:val="24"/>
          <w:rPrChange w:id="4273" w:author="User" w:date="2012-11-18T09:33:00Z">
            <w:rPr>
              <w:rFonts w:ascii="Times New Roman" w:hAnsi="Times New Roman"/>
            </w:rPr>
          </w:rPrChange>
        </w:rPr>
        <w:t xml:space="preserve"> AR, Radnell CJ, Burton HR</w:t>
      </w:r>
      <w:r w:rsidR="00B93BFA" w:rsidRPr="001C287A">
        <w:rPr>
          <w:rFonts w:ascii="Times New Roman" w:hAnsi="Times New Roman"/>
          <w:color w:val="000000" w:themeColor="text1"/>
          <w:sz w:val="24"/>
          <w:rPrChange w:id="4274" w:author="User" w:date="2012-11-18T09:33:00Z">
            <w:rPr>
              <w:rFonts w:ascii="Times New Roman" w:hAnsi="Times New Roman"/>
            </w:rPr>
          </w:rPrChange>
        </w:rPr>
        <w:t>.</w:t>
      </w:r>
      <w:r w:rsidR="005F3FB5" w:rsidRPr="001C287A">
        <w:rPr>
          <w:rFonts w:ascii="Times New Roman" w:hAnsi="Times New Roman"/>
          <w:color w:val="000000" w:themeColor="text1"/>
          <w:sz w:val="24"/>
          <w:rPrChange w:id="4275" w:author="User" w:date="2012-11-18T09:33:00Z">
            <w:rPr>
              <w:rFonts w:ascii="Times New Roman" w:hAnsi="Times New Roman"/>
            </w:rPr>
          </w:rPrChange>
        </w:rPr>
        <w:t xml:space="preserve"> (1991) Sediment</w:t>
      </w:r>
      <w:r w:rsidR="00E7237B" w:rsidRPr="001C287A">
        <w:rPr>
          <w:rFonts w:ascii="Times New Roman" w:hAnsi="Times New Roman"/>
          <w:color w:val="000000" w:themeColor="text1"/>
          <w:sz w:val="24"/>
          <w:rPrChange w:id="4276" w:author="User" w:date="2012-11-18T09:33:00Z">
            <w:rPr>
              <w:rFonts w:ascii="Times New Roman" w:hAnsi="Times New Roman"/>
            </w:rPr>
          </w:rPrChange>
        </w:rPr>
        <w:t xml:space="preserve">ological and stable-isotope evolution of lakes in the Vestfold Hills, Antarctica. </w:t>
      </w:r>
      <w:r w:rsidR="005F3FB5" w:rsidRPr="001C287A">
        <w:rPr>
          <w:rFonts w:ascii="Times New Roman" w:hAnsi="Times New Roman"/>
          <w:i/>
          <w:color w:val="000000" w:themeColor="text1"/>
          <w:sz w:val="24"/>
          <w:rPrChange w:id="4277" w:author="User" w:date="2012-11-18T09:33:00Z">
            <w:rPr>
              <w:rFonts w:ascii="Times New Roman" w:hAnsi="Times New Roman"/>
              <w:i/>
            </w:rPr>
          </w:rPrChange>
        </w:rPr>
        <w:t>Palaeogeogr Palaeoclimatol</w:t>
      </w:r>
      <w:r w:rsidR="00E7237B" w:rsidRPr="001C287A">
        <w:rPr>
          <w:rFonts w:ascii="Times New Roman" w:hAnsi="Times New Roman"/>
          <w:i/>
          <w:color w:val="000000" w:themeColor="text1"/>
          <w:sz w:val="24"/>
          <w:rPrChange w:id="4278" w:author="User" w:date="2012-11-18T09:33:00Z">
            <w:rPr>
              <w:rFonts w:ascii="Times New Roman" w:hAnsi="Times New Roman"/>
              <w:i/>
            </w:rPr>
          </w:rPrChange>
        </w:rPr>
        <w:t xml:space="preserve"> Palaeoecol</w:t>
      </w:r>
      <w:r w:rsidR="00E7237B" w:rsidRPr="001C287A">
        <w:rPr>
          <w:rFonts w:ascii="Times New Roman" w:hAnsi="Times New Roman"/>
          <w:b/>
          <w:color w:val="000000" w:themeColor="text1"/>
          <w:sz w:val="24"/>
          <w:rPrChange w:id="4279" w:author="User" w:date="2012-11-18T09:33:00Z">
            <w:rPr>
              <w:rFonts w:ascii="Times New Roman" w:hAnsi="Times New Roman"/>
              <w:b/>
            </w:rPr>
          </w:rPrChange>
        </w:rPr>
        <w:t>84</w:t>
      </w:r>
      <w:r w:rsidR="002050C2" w:rsidRPr="001C287A">
        <w:rPr>
          <w:rFonts w:ascii="Times New Roman" w:hAnsi="Times New Roman"/>
          <w:color w:val="000000" w:themeColor="text1"/>
          <w:sz w:val="24"/>
          <w:rPrChange w:id="4280" w:author="User" w:date="2012-11-18T09:33:00Z">
            <w:rPr>
              <w:rFonts w:ascii="Times New Roman" w:hAnsi="Times New Roman"/>
            </w:rPr>
          </w:rPrChange>
        </w:rPr>
        <w:t xml:space="preserve">: </w:t>
      </w:r>
      <w:r w:rsidR="005F3FB5" w:rsidRPr="001C287A">
        <w:rPr>
          <w:rFonts w:ascii="Times New Roman" w:hAnsi="Times New Roman"/>
          <w:color w:val="000000" w:themeColor="text1"/>
          <w:sz w:val="24"/>
          <w:rPrChange w:id="4281" w:author="User" w:date="2012-11-18T09:33:00Z">
            <w:rPr>
              <w:rFonts w:ascii="Times New Roman" w:hAnsi="Times New Roman"/>
            </w:rPr>
          </w:rPrChange>
        </w:rPr>
        <w:t>109–</w:t>
      </w:r>
      <w:r w:rsidR="00E7237B" w:rsidRPr="001C287A">
        <w:rPr>
          <w:rFonts w:ascii="Times New Roman" w:hAnsi="Times New Roman"/>
          <w:color w:val="000000" w:themeColor="text1"/>
          <w:sz w:val="24"/>
          <w:rPrChange w:id="4282" w:author="User" w:date="2012-11-18T09:33:00Z">
            <w:rPr>
              <w:rFonts w:ascii="Times New Roman" w:hAnsi="Times New Roman"/>
            </w:rPr>
          </w:rPrChange>
        </w:rPr>
        <w:t>130</w:t>
      </w:r>
      <w:r w:rsidR="005F3FB5" w:rsidRPr="001C287A">
        <w:rPr>
          <w:rFonts w:ascii="Times New Roman" w:hAnsi="Times New Roman"/>
          <w:color w:val="000000" w:themeColor="text1"/>
          <w:sz w:val="24"/>
          <w:rPrChange w:id="4283" w:author="User" w:date="2012-11-18T09:33:00Z">
            <w:rPr>
              <w:rFonts w:ascii="Times New Roman" w:hAnsi="Times New Roman"/>
            </w:rPr>
          </w:rPrChange>
        </w:rPr>
        <w:t>.</w:t>
      </w:r>
    </w:p>
    <w:p w14:paraId="3E35883E" w14:textId="77777777" w:rsidR="00EA14BA" w:rsidRPr="001C287A" w:rsidRDefault="00EA14BA" w:rsidP="00C92922">
      <w:pPr>
        <w:spacing w:after="0" w:line="240" w:lineRule="auto"/>
        <w:ind w:left="426" w:hanging="426"/>
        <w:rPr>
          <w:rFonts w:ascii="Times New Roman" w:hAnsi="Times New Roman"/>
          <w:color w:val="000000" w:themeColor="text1"/>
          <w:sz w:val="24"/>
          <w:rPrChange w:id="4284" w:author="User" w:date="2012-11-18T09:33:00Z">
            <w:rPr>
              <w:rFonts w:ascii="Times New Roman" w:hAnsi="Times New Roman"/>
            </w:rPr>
          </w:rPrChange>
        </w:rPr>
        <w:pPrChange w:id="4285" w:author="User" w:date="2012-11-18T09:33:00Z">
          <w:pPr>
            <w:spacing w:line="240" w:lineRule="auto"/>
          </w:pPr>
        </w:pPrChange>
      </w:pPr>
      <w:r w:rsidRPr="001C287A">
        <w:rPr>
          <w:rFonts w:ascii="Times New Roman" w:hAnsi="Times New Roman"/>
          <w:color w:val="000000" w:themeColor="text1"/>
          <w:sz w:val="24"/>
          <w:rPrChange w:id="4286" w:author="User" w:date="2012-11-18T09:33:00Z">
            <w:rPr>
              <w:rFonts w:ascii="Times New Roman" w:hAnsi="Times New Roman"/>
            </w:rPr>
          </w:rPrChange>
        </w:rPr>
        <w:t>Bowman JP, McCammon SA, Lewis T, Skerratt JH, Brown JL, Nichols DS, McMeekin TA</w:t>
      </w:r>
      <w:r w:rsidR="00261E7C" w:rsidRPr="001C287A">
        <w:rPr>
          <w:rFonts w:ascii="Times New Roman" w:hAnsi="Times New Roman"/>
          <w:color w:val="000000" w:themeColor="text1"/>
          <w:sz w:val="24"/>
          <w:rPrChange w:id="4287" w:author="User" w:date="2012-11-18T09:33:00Z">
            <w:rPr>
              <w:rFonts w:ascii="Times New Roman" w:hAnsi="Times New Roman"/>
            </w:rPr>
          </w:rPrChange>
        </w:rPr>
        <w:t>.</w:t>
      </w:r>
      <w:r w:rsidRPr="001C287A">
        <w:rPr>
          <w:rFonts w:ascii="Times New Roman" w:hAnsi="Times New Roman"/>
          <w:color w:val="000000" w:themeColor="text1"/>
          <w:sz w:val="24"/>
          <w:rPrChange w:id="4288" w:author="User" w:date="2012-11-18T09:33:00Z">
            <w:rPr>
              <w:rFonts w:ascii="Times New Roman" w:hAnsi="Times New Roman"/>
            </w:rPr>
          </w:rPrChange>
        </w:rPr>
        <w:t xml:space="preserve"> (1998) </w:t>
      </w:r>
      <w:r w:rsidRPr="001C287A">
        <w:rPr>
          <w:rFonts w:ascii="Times New Roman" w:hAnsi="Times New Roman"/>
          <w:i/>
          <w:color w:val="000000" w:themeColor="text1"/>
          <w:sz w:val="24"/>
          <w:rPrChange w:id="4289" w:author="User" w:date="2012-11-18T09:33:00Z">
            <w:rPr>
              <w:rFonts w:ascii="Times New Roman" w:hAnsi="Times New Roman"/>
              <w:i/>
            </w:rPr>
          </w:rPrChange>
        </w:rPr>
        <w:t>Psychroflexus torquis</w:t>
      </w:r>
      <w:r w:rsidRPr="001C287A">
        <w:rPr>
          <w:rFonts w:ascii="Times New Roman" w:hAnsi="Times New Roman"/>
          <w:color w:val="000000" w:themeColor="text1"/>
          <w:sz w:val="24"/>
          <w:rPrChange w:id="4290" w:author="User" w:date="2012-11-18T09:33:00Z">
            <w:rPr>
              <w:rFonts w:ascii="Times New Roman" w:hAnsi="Times New Roman"/>
            </w:rPr>
          </w:rPrChange>
        </w:rPr>
        <w:t xml:space="preserve"> gen. nov., sp. nov., a psychrophilic species from Antarctic sea ice, and reclassification of </w:t>
      </w:r>
      <w:r w:rsidRPr="001C287A">
        <w:rPr>
          <w:rFonts w:ascii="Times New Roman" w:hAnsi="Times New Roman"/>
          <w:i/>
          <w:color w:val="000000" w:themeColor="text1"/>
          <w:sz w:val="24"/>
          <w:rPrChange w:id="4291" w:author="User" w:date="2012-11-18T09:33:00Z">
            <w:rPr>
              <w:rFonts w:ascii="Times New Roman" w:hAnsi="Times New Roman"/>
              <w:i/>
            </w:rPr>
          </w:rPrChange>
        </w:rPr>
        <w:t xml:space="preserve">Flavobacterium gondwanense </w:t>
      </w:r>
      <w:r w:rsidRPr="001C287A">
        <w:rPr>
          <w:rFonts w:ascii="Times New Roman" w:hAnsi="Times New Roman"/>
          <w:color w:val="000000" w:themeColor="text1"/>
          <w:sz w:val="24"/>
          <w:rPrChange w:id="4292" w:author="User" w:date="2012-11-18T09:33:00Z">
            <w:rPr>
              <w:rFonts w:ascii="Times New Roman" w:hAnsi="Times New Roman"/>
            </w:rPr>
          </w:rPrChange>
        </w:rPr>
        <w:t xml:space="preserve">(Dobson et al. 1993) as </w:t>
      </w:r>
      <w:r w:rsidRPr="001C287A">
        <w:rPr>
          <w:rFonts w:ascii="Times New Roman" w:hAnsi="Times New Roman"/>
          <w:i/>
          <w:color w:val="000000" w:themeColor="text1"/>
          <w:sz w:val="24"/>
          <w:rPrChange w:id="4293" w:author="User" w:date="2012-11-18T09:33:00Z">
            <w:rPr>
              <w:rFonts w:ascii="Times New Roman" w:hAnsi="Times New Roman"/>
              <w:i/>
            </w:rPr>
          </w:rPrChange>
        </w:rPr>
        <w:t xml:space="preserve">Psychroflexus gondwanense </w:t>
      </w:r>
      <w:r w:rsidRPr="001C287A">
        <w:rPr>
          <w:rFonts w:ascii="Times New Roman" w:hAnsi="Times New Roman"/>
          <w:color w:val="000000" w:themeColor="text1"/>
          <w:sz w:val="24"/>
          <w:rPrChange w:id="4294" w:author="User" w:date="2012-11-18T09:33:00Z">
            <w:rPr>
              <w:rFonts w:ascii="Times New Roman" w:hAnsi="Times New Roman"/>
            </w:rPr>
          </w:rPrChange>
        </w:rPr>
        <w:t xml:space="preserve">gen. nov., comb. nov. </w:t>
      </w:r>
      <w:r w:rsidRPr="001C287A">
        <w:rPr>
          <w:rFonts w:ascii="Times New Roman" w:hAnsi="Times New Roman"/>
          <w:i/>
          <w:color w:val="000000" w:themeColor="text1"/>
          <w:sz w:val="24"/>
          <w:rPrChange w:id="4295" w:author="User" w:date="2012-11-18T09:33:00Z">
            <w:rPr>
              <w:rFonts w:ascii="Times New Roman" w:hAnsi="Times New Roman"/>
              <w:i/>
            </w:rPr>
          </w:rPrChange>
        </w:rPr>
        <w:t>Microbiology</w:t>
      </w:r>
      <w:r w:rsidRPr="001C287A">
        <w:rPr>
          <w:rFonts w:ascii="Times New Roman" w:hAnsi="Times New Roman"/>
          <w:b/>
          <w:color w:val="000000" w:themeColor="text1"/>
          <w:sz w:val="24"/>
          <w:rPrChange w:id="4296" w:author="User" w:date="2012-11-18T09:33:00Z">
            <w:rPr>
              <w:rFonts w:ascii="Times New Roman" w:hAnsi="Times New Roman"/>
              <w:b/>
            </w:rPr>
          </w:rPrChange>
        </w:rPr>
        <w:t>144</w:t>
      </w:r>
      <w:r w:rsidRPr="001C287A">
        <w:rPr>
          <w:rFonts w:ascii="Times New Roman" w:hAnsi="Times New Roman"/>
          <w:color w:val="000000" w:themeColor="text1"/>
          <w:sz w:val="24"/>
          <w:rPrChange w:id="4297" w:author="User" w:date="2012-11-18T09:33:00Z">
            <w:rPr>
              <w:rFonts w:ascii="Times New Roman" w:hAnsi="Times New Roman"/>
            </w:rPr>
          </w:rPrChange>
        </w:rPr>
        <w:t>: 1601–1609.</w:t>
      </w:r>
    </w:p>
    <w:p w14:paraId="26B88E2A" w14:textId="77777777" w:rsidR="00687A2B" w:rsidRPr="001C287A" w:rsidRDefault="00687A2B" w:rsidP="00C92922">
      <w:pPr>
        <w:spacing w:after="0" w:line="240" w:lineRule="auto"/>
        <w:ind w:left="426" w:hanging="426"/>
        <w:rPr>
          <w:rFonts w:ascii="Times New Roman" w:hAnsi="Times New Roman"/>
          <w:color w:val="000000" w:themeColor="text1"/>
          <w:sz w:val="24"/>
          <w:rPrChange w:id="4298" w:author="User" w:date="2012-11-18T09:33:00Z">
            <w:rPr>
              <w:rFonts w:ascii="Times New Roman" w:hAnsi="Times New Roman"/>
            </w:rPr>
          </w:rPrChange>
        </w:rPr>
        <w:pPrChange w:id="4299" w:author="User" w:date="2012-11-18T09:33:00Z">
          <w:pPr>
            <w:spacing w:line="240" w:lineRule="auto"/>
          </w:pPr>
        </w:pPrChange>
      </w:pPr>
      <w:r w:rsidRPr="001C287A">
        <w:rPr>
          <w:rFonts w:ascii="Times New Roman" w:hAnsi="Times New Roman"/>
          <w:color w:val="000000" w:themeColor="text1"/>
          <w:sz w:val="24"/>
          <w:rPrChange w:id="4300" w:author="User" w:date="2012-11-18T09:33:00Z">
            <w:rPr>
              <w:rFonts w:ascii="Times New Roman" w:hAnsi="Times New Roman"/>
            </w:rPr>
          </w:rPrChange>
        </w:rPr>
        <w:t>Bowman JP, McCammon SA, Rea SM, McMeekin TA. (2000b)</w:t>
      </w:r>
      <w:r w:rsidR="004A2645" w:rsidRPr="001C287A">
        <w:rPr>
          <w:rFonts w:ascii="Times New Roman" w:hAnsi="Times New Roman"/>
          <w:color w:val="000000" w:themeColor="text1"/>
          <w:sz w:val="24"/>
          <w:rPrChange w:id="4301" w:author="User" w:date="2012-11-18T09:33:00Z">
            <w:rPr>
              <w:rFonts w:ascii="Times New Roman" w:hAnsi="Times New Roman"/>
            </w:rPr>
          </w:rPrChange>
        </w:rPr>
        <w:t xml:space="preserve">The microbial composition of three limnologically disparate hypersaline Antarctic lakes. </w:t>
      </w:r>
      <w:r w:rsidR="004A2645" w:rsidRPr="001C287A">
        <w:rPr>
          <w:rFonts w:ascii="Times New Roman" w:hAnsi="Times New Roman"/>
          <w:i/>
          <w:color w:val="000000" w:themeColor="text1"/>
          <w:sz w:val="24"/>
          <w:rPrChange w:id="4302" w:author="User" w:date="2012-11-18T09:33:00Z">
            <w:rPr>
              <w:rFonts w:ascii="Times New Roman" w:hAnsi="Times New Roman"/>
              <w:i/>
            </w:rPr>
          </w:rPrChange>
        </w:rPr>
        <w:t>FEMS Microbiol Lett</w:t>
      </w:r>
      <w:r w:rsidR="004A2645" w:rsidRPr="001C287A">
        <w:rPr>
          <w:rFonts w:ascii="Times New Roman" w:hAnsi="Times New Roman"/>
          <w:b/>
          <w:color w:val="000000" w:themeColor="text1"/>
          <w:sz w:val="24"/>
          <w:rPrChange w:id="4303" w:author="User" w:date="2012-11-18T09:33:00Z">
            <w:rPr>
              <w:rFonts w:ascii="Times New Roman" w:hAnsi="Times New Roman"/>
              <w:b/>
            </w:rPr>
          </w:rPrChange>
        </w:rPr>
        <w:t>183</w:t>
      </w:r>
      <w:r w:rsidR="002050C2" w:rsidRPr="001C287A">
        <w:rPr>
          <w:rFonts w:ascii="Times New Roman" w:hAnsi="Times New Roman"/>
          <w:color w:val="000000" w:themeColor="text1"/>
          <w:sz w:val="24"/>
          <w:rPrChange w:id="4304" w:author="User" w:date="2012-11-18T09:33:00Z">
            <w:rPr>
              <w:rFonts w:ascii="Times New Roman" w:hAnsi="Times New Roman"/>
            </w:rPr>
          </w:rPrChange>
        </w:rPr>
        <w:t xml:space="preserve">: </w:t>
      </w:r>
      <w:r w:rsidR="004A2645" w:rsidRPr="001C287A">
        <w:rPr>
          <w:rFonts w:ascii="Times New Roman" w:hAnsi="Times New Roman"/>
          <w:color w:val="000000" w:themeColor="text1"/>
          <w:sz w:val="24"/>
          <w:rPrChange w:id="4305" w:author="User" w:date="2012-11-18T09:33:00Z">
            <w:rPr>
              <w:rFonts w:ascii="Times New Roman" w:hAnsi="Times New Roman"/>
            </w:rPr>
          </w:rPrChange>
        </w:rPr>
        <w:t>81–88.</w:t>
      </w:r>
    </w:p>
    <w:p w14:paraId="11329A5B" w14:textId="77777777" w:rsidR="0007068E" w:rsidRPr="001C287A" w:rsidRDefault="0007068E" w:rsidP="00C92922">
      <w:pPr>
        <w:spacing w:after="0" w:line="240" w:lineRule="auto"/>
        <w:ind w:left="426" w:hanging="426"/>
        <w:rPr>
          <w:rFonts w:ascii="Times New Roman" w:hAnsi="Times New Roman"/>
          <w:color w:val="000000" w:themeColor="text1"/>
          <w:sz w:val="24"/>
          <w:rPrChange w:id="4306" w:author="User" w:date="2012-11-18T09:33:00Z">
            <w:rPr>
              <w:rFonts w:ascii="Times New Roman" w:hAnsi="Times New Roman"/>
            </w:rPr>
          </w:rPrChange>
        </w:rPr>
        <w:pPrChange w:id="4307" w:author="User" w:date="2012-11-18T09:33:00Z">
          <w:pPr>
            <w:spacing w:line="240" w:lineRule="auto"/>
          </w:pPr>
        </w:pPrChange>
      </w:pPr>
      <w:r w:rsidRPr="001C287A">
        <w:rPr>
          <w:rFonts w:ascii="Times New Roman" w:hAnsi="Times New Roman"/>
          <w:color w:val="000000" w:themeColor="text1"/>
          <w:sz w:val="24"/>
          <w:rPrChange w:id="4308" w:author="User" w:date="2012-11-18T09:33:00Z">
            <w:rPr>
              <w:rFonts w:ascii="Times New Roman" w:hAnsi="Times New Roman"/>
            </w:rPr>
          </w:rPrChange>
        </w:rPr>
        <w:t xml:space="preserve">Burke CM and Burton HR. (1988) Photosynthetic bacteria in meromictic lakes a stratified fjords of the Vestfold Hills, Antarctica. </w:t>
      </w:r>
      <w:r w:rsidRPr="001C287A">
        <w:rPr>
          <w:rFonts w:ascii="Times New Roman" w:hAnsi="Times New Roman"/>
          <w:i/>
          <w:color w:val="000000" w:themeColor="text1"/>
          <w:sz w:val="24"/>
          <w:rPrChange w:id="4309" w:author="User" w:date="2012-11-18T09:33:00Z">
            <w:rPr>
              <w:rFonts w:ascii="Times New Roman" w:hAnsi="Times New Roman"/>
              <w:i/>
            </w:rPr>
          </w:rPrChange>
        </w:rPr>
        <w:t>Hydrobiologia</w:t>
      </w:r>
      <w:r w:rsidRPr="001C287A">
        <w:rPr>
          <w:rFonts w:ascii="Times New Roman" w:hAnsi="Times New Roman"/>
          <w:b/>
          <w:color w:val="000000" w:themeColor="text1"/>
          <w:sz w:val="24"/>
          <w:rPrChange w:id="4310" w:author="User" w:date="2012-11-18T09:33:00Z">
            <w:rPr>
              <w:rFonts w:ascii="Times New Roman" w:hAnsi="Times New Roman"/>
              <w:b/>
            </w:rPr>
          </w:rPrChange>
        </w:rPr>
        <w:t>165</w:t>
      </w:r>
      <w:r w:rsidRPr="001C287A">
        <w:rPr>
          <w:rFonts w:ascii="Times New Roman" w:hAnsi="Times New Roman"/>
          <w:color w:val="000000" w:themeColor="text1"/>
          <w:sz w:val="24"/>
          <w:rPrChange w:id="4311" w:author="User" w:date="2012-11-18T09:33:00Z">
            <w:rPr>
              <w:rFonts w:ascii="Times New Roman" w:hAnsi="Times New Roman"/>
            </w:rPr>
          </w:rPrChange>
        </w:rPr>
        <w:t xml:space="preserve">: 13–23. </w:t>
      </w:r>
    </w:p>
    <w:p w14:paraId="5D585845" w14:textId="77777777" w:rsidR="00024159" w:rsidRPr="001C287A" w:rsidRDefault="00024159" w:rsidP="00C92922">
      <w:pPr>
        <w:spacing w:after="0" w:line="240" w:lineRule="auto"/>
        <w:ind w:left="426" w:hanging="426"/>
        <w:rPr>
          <w:rFonts w:ascii="Times New Roman" w:hAnsi="Times New Roman"/>
          <w:color w:val="000000" w:themeColor="text1"/>
          <w:sz w:val="24"/>
          <w:rPrChange w:id="4312" w:author="User" w:date="2012-11-18T09:33:00Z">
            <w:rPr>
              <w:rFonts w:ascii="Times New Roman" w:hAnsi="Times New Roman"/>
            </w:rPr>
          </w:rPrChange>
        </w:rPr>
        <w:pPrChange w:id="4313" w:author="User" w:date="2012-11-18T09:33:00Z">
          <w:pPr>
            <w:spacing w:line="240" w:lineRule="auto"/>
          </w:pPr>
        </w:pPrChange>
      </w:pPr>
      <w:r w:rsidRPr="001C287A">
        <w:rPr>
          <w:rFonts w:ascii="Times New Roman" w:hAnsi="Times New Roman"/>
          <w:color w:val="000000" w:themeColor="text1"/>
          <w:sz w:val="24"/>
          <w:rPrChange w:id="4314" w:author="User" w:date="2012-11-18T09:33:00Z">
            <w:rPr>
              <w:rFonts w:ascii="Times New Roman" w:hAnsi="Times New Roman"/>
            </w:rPr>
          </w:rPrChange>
        </w:rPr>
        <w:t xml:space="preserve">Caporaso JG, Kuczynski J, Stombaugh J, Bittinger K, Bushman FD, Costello EK </w:t>
      </w:r>
      <w:r w:rsidRPr="001C287A">
        <w:rPr>
          <w:rFonts w:ascii="Times New Roman" w:hAnsi="Times New Roman"/>
          <w:i/>
          <w:color w:val="000000" w:themeColor="text1"/>
          <w:sz w:val="24"/>
          <w:rPrChange w:id="4315" w:author="User" w:date="2012-11-18T09:33:00Z">
            <w:rPr>
              <w:rFonts w:ascii="Times New Roman" w:hAnsi="Times New Roman"/>
              <w:i/>
            </w:rPr>
          </w:rPrChange>
        </w:rPr>
        <w:t>et al</w:t>
      </w:r>
      <w:r w:rsidRPr="001C287A">
        <w:rPr>
          <w:rFonts w:ascii="Times New Roman" w:hAnsi="Times New Roman"/>
          <w:color w:val="000000" w:themeColor="text1"/>
          <w:sz w:val="24"/>
          <w:rPrChange w:id="4316" w:author="User" w:date="2012-11-18T09:33:00Z">
            <w:rPr>
              <w:rFonts w:ascii="Times New Roman" w:hAnsi="Times New Roman"/>
            </w:rPr>
          </w:rPrChange>
        </w:rPr>
        <w:t>. (2010) QIIME allows analysis of high-throughput community sequence data.</w:t>
      </w:r>
      <w:r w:rsidRPr="001C287A">
        <w:rPr>
          <w:rFonts w:ascii="Times New Roman" w:hAnsi="Times New Roman"/>
          <w:i/>
          <w:color w:val="000000" w:themeColor="text1"/>
          <w:sz w:val="24"/>
          <w:rPrChange w:id="4317" w:author="User" w:date="2012-11-18T09:33:00Z">
            <w:rPr>
              <w:rFonts w:ascii="Times New Roman" w:hAnsi="Times New Roman"/>
              <w:i/>
            </w:rPr>
          </w:rPrChange>
        </w:rPr>
        <w:t xml:space="preserve"> Nat Methods</w:t>
      </w:r>
      <w:r w:rsidRPr="001C287A">
        <w:rPr>
          <w:rFonts w:ascii="Times New Roman" w:hAnsi="Times New Roman"/>
          <w:b/>
          <w:color w:val="000000" w:themeColor="text1"/>
          <w:sz w:val="24"/>
          <w:rPrChange w:id="4318" w:author="User" w:date="2012-11-18T09:33:00Z">
            <w:rPr>
              <w:rFonts w:ascii="Times New Roman" w:hAnsi="Times New Roman"/>
              <w:b/>
            </w:rPr>
          </w:rPrChange>
        </w:rPr>
        <w:t>7</w:t>
      </w:r>
      <w:r w:rsidR="002050C2" w:rsidRPr="001C287A">
        <w:rPr>
          <w:rFonts w:ascii="Times New Roman" w:hAnsi="Times New Roman"/>
          <w:color w:val="000000" w:themeColor="text1"/>
          <w:sz w:val="24"/>
          <w:rPrChange w:id="4319" w:author="User" w:date="2012-11-18T09:33:00Z">
            <w:rPr>
              <w:rFonts w:ascii="Times New Roman" w:hAnsi="Times New Roman"/>
            </w:rPr>
          </w:rPrChange>
        </w:rPr>
        <w:t xml:space="preserve">: </w:t>
      </w:r>
      <w:r w:rsidRPr="001C287A">
        <w:rPr>
          <w:rFonts w:ascii="Times New Roman" w:hAnsi="Times New Roman"/>
          <w:color w:val="000000" w:themeColor="text1"/>
          <w:sz w:val="24"/>
          <w:rPrChange w:id="4320" w:author="User" w:date="2012-11-18T09:33:00Z">
            <w:rPr>
              <w:rFonts w:ascii="Times New Roman" w:hAnsi="Times New Roman"/>
            </w:rPr>
          </w:rPrChange>
        </w:rPr>
        <w:t>335–336.</w:t>
      </w:r>
    </w:p>
    <w:p w14:paraId="213F2649" w14:textId="77777777" w:rsidR="00CB0533" w:rsidRPr="001C287A" w:rsidRDefault="00CB0533" w:rsidP="00C92922">
      <w:pPr>
        <w:spacing w:after="0" w:line="240" w:lineRule="auto"/>
        <w:ind w:left="426" w:hanging="426"/>
        <w:rPr>
          <w:rFonts w:ascii="Times New Roman" w:hAnsi="Times New Roman"/>
          <w:color w:val="000000" w:themeColor="text1"/>
          <w:sz w:val="24"/>
          <w:rPrChange w:id="4321" w:author="User" w:date="2012-11-18T09:33:00Z">
            <w:rPr>
              <w:rFonts w:ascii="Times New Roman" w:hAnsi="Times New Roman"/>
            </w:rPr>
          </w:rPrChange>
        </w:rPr>
        <w:pPrChange w:id="4322" w:author="User" w:date="2012-11-18T09:33:00Z">
          <w:pPr>
            <w:spacing w:line="240" w:lineRule="auto"/>
          </w:pPr>
        </w:pPrChange>
      </w:pPr>
      <w:r w:rsidRPr="001C287A">
        <w:rPr>
          <w:rFonts w:ascii="Times New Roman" w:hAnsi="Times New Roman"/>
          <w:color w:val="000000" w:themeColor="text1"/>
          <w:sz w:val="24"/>
          <w:rPrChange w:id="4323" w:author="User" w:date="2012-11-18T09:33:00Z">
            <w:rPr>
              <w:rFonts w:ascii="Times New Roman" w:hAnsi="Times New Roman"/>
            </w:rPr>
          </w:rPrChange>
        </w:rPr>
        <w:t xml:space="preserve">Charlson RJ, Lovelock JE, Andreae MO, Warren SG. (1987) Oceanic phytoplankton, atmospheric sulphur, cloud albedo and climate. </w:t>
      </w:r>
      <w:r w:rsidRPr="001C287A">
        <w:rPr>
          <w:rFonts w:ascii="Times New Roman" w:hAnsi="Times New Roman"/>
          <w:i/>
          <w:color w:val="000000" w:themeColor="text1"/>
          <w:sz w:val="24"/>
          <w:rPrChange w:id="4324" w:author="User" w:date="2012-11-18T09:33:00Z">
            <w:rPr>
              <w:rFonts w:ascii="Times New Roman" w:hAnsi="Times New Roman"/>
              <w:i/>
            </w:rPr>
          </w:rPrChange>
        </w:rPr>
        <w:t xml:space="preserve">Nature </w:t>
      </w:r>
      <w:r w:rsidRPr="001C287A">
        <w:rPr>
          <w:rFonts w:ascii="Times New Roman" w:hAnsi="Times New Roman"/>
          <w:b/>
          <w:color w:val="000000" w:themeColor="text1"/>
          <w:sz w:val="24"/>
          <w:rPrChange w:id="4325" w:author="User" w:date="2012-11-18T09:33:00Z">
            <w:rPr>
              <w:rFonts w:ascii="Times New Roman" w:hAnsi="Times New Roman"/>
              <w:b/>
            </w:rPr>
          </w:rPrChange>
        </w:rPr>
        <w:t>326</w:t>
      </w:r>
      <w:r w:rsidRPr="001C287A">
        <w:rPr>
          <w:rFonts w:ascii="Times New Roman" w:hAnsi="Times New Roman"/>
          <w:color w:val="000000" w:themeColor="text1"/>
          <w:sz w:val="24"/>
          <w:rPrChange w:id="4326" w:author="User" w:date="2012-11-18T09:33:00Z">
            <w:rPr>
              <w:rFonts w:ascii="Times New Roman" w:hAnsi="Times New Roman"/>
            </w:rPr>
          </w:rPrChange>
        </w:rPr>
        <w:t>: 655–661.</w:t>
      </w:r>
    </w:p>
    <w:p w14:paraId="0EAC827C" w14:textId="77777777" w:rsidR="00EF292B" w:rsidRPr="001C287A" w:rsidRDefault="00EF292B" w:rsidP="00C92922">
      <w:pPr>
        <w:spacing w:after="0" w:line="240" w:lineRule="auto"/>
        <w:ind w:left="426" w:hanging="426"/>
        <w:rPr>
          <w:rFonts w:ascii="Times New Roman" w:hAnsi="Times New Roman"/>
          <w:color w:val="000000" w:themeColor="text1"/>
          <w:sz w:val="24"/>
          <w:rPrChange w:id="4327" w:author="User" w:date="2012-11-18T09:33:00Z">
            <w:rPr>
              <w:rFonts w:ascii="Times New Roman" w:hAnsi="Times New Roman"/>
            </w:rPr>
          </w:rPrChange>
        </w:rPr>
        <w:pPrChange w:id="4328" w:author="User" w:date="2012-11-18T09:33:00Z">
          <w:pPr>
            <w:spacing w:line="240" w:lineRule="auto"/>
          </w:pPr>
        </w:pPrChange>
      </w:pPr>
      <w:r w:rsidRPr="001C287A">
        <w:rPr>
          <w:rFonts w:ascii="Times New Roman" w:hAnsi="Times New Roman"/>
          <w:color w:val="000000" w:themeColor="text1"/>
          <w:sz w:val="24"/>
          <w:rPrChange w:id="4329" w:author="User" w:date="2012-11-18T09:33:00Z">
            <w:rPr>
              <w:rFonts w:ascii="Times New Roman" w:hAnsi="Times New Roman"/>
            </w:rPr>
          </w:rPrChange>
        </w:rPr>
        <w:t xml:space="preserve">Chen YG, Cui XL, Wang YX, Tang SK, Zhang YQ, Li WJ, Liu JH </w:t>
      </w:r>
      <w:r w:rsidRPr="001C287A">
        <w:rPr>
          <w:rFonts w:ascii="Times New Roman" w:hAnsi="Times New Roman"/>
          <w:i/>
          <w:color w:val="000000" w:themeColor="text1"/>
          <w:sz w:val="24"/>
          <w:rPrChange w:id="4330" w:author="User" w:date="2012-11-18T09:33:00Z">
            <w:rPr>
              <w:rFonts w:ascii="Times New Roman" w:hAnsi="Times New Roman"/>
              <w:i/>
            </w:rPr>
          </w:rPrChange>
        </w:rPr>
        <w:t>et al</w:t>
      </w:r>
      <w:r w:rsidRPr="001C287A">
        <w:rPr>
          <w:rFonts w:ascii="Times New Roman" w:hAnsi="Times New Roman"/>
          <w:color w:val="000000" w:themeColor="text1"/>
          <w:sz w:val="24"/>
          <w:rPrChange w:id="4331" w:author="User" w:date="2012-11-18T09:33:00Z">
            <w:rPr>
              <w:rFonts w:ascii="Times New Roman" w:hAnsi="Times New Roman"/>
            </w:rPr>
          </w:rPrChange>
        </w:rPr>
        <w:t xml:space="preserve">. (2009) </w:t>
      </w:r>
      <w:r w:rsidRPr="001C287A">
        <w:rPr>
          <w:rFonts w:ascii="Times New Roman" w:hAnsi="Times New Roman"/>
          <w:i/>
          <w:color w:val="000000" w:themeColor="text1"/>
          <w:sz w:val="24"/>
          <w:rPrChange w:id="4332" w:author="User" w:date="2012-11-18T09:33:00Z">
            <w:rPr>
              <w:rFonts w:ascii="Times New Roman" w:hAnsi="Times New Roman"/>
              <w:i/>
            </w:rPr>
          </w:rPrChange>
        </w:rPr>
        <w:t xml:space="preserve">Psychroflexus sediminis </w:t>
      </w:r>
      <w:r w:rsidRPr="001C287A">
        <w:rPr>
          <w:rFonts w:ascii="Times New Roman" w:hAnsi="Times New Roman"/>
          <w:color w:val="000000" w:themeColor="text1"/>
          <w:sz w:val="24"/>
          <w:rPrChange w:id="4333" w:author="User" w:date="2012-11-18T09:33:00Z">
            <w:rPr>
              <w:rFonts w:ascii="Times New Roman" w:hAnsi="Times New Roman"/>
            </w:rPr>
          </w:rPrChange>
        </w:rPr>
        <w:t xml:space="preserve">sp. nov., a mesophilic bacterium isolated from salt lake sediment in China. </w:t>
      </w:r>
      <w:r w:rsidRPr="001C287A">
        <w:rPr>
          <w:rFonts w:ascii="Times New Roman" w:hAnsi="Times New Roman"/>
          <w:i/>
          <w:color w:val="000000" w:themeColor="text1"/>
          <w:sz w:val="24"/>
          <w:rPrChange w:id="4334" w:author="User" w:date="2012-11-18T09:33:00Z">
            <w:rPr>
              <w:rFonts w:ascii="Times New Roman" w:hAnsi="Times New Roman"/>
              <w:i/>
            </w:rPr>
          </w:rPrChange>
        </w:rPr>
        <w:t>Int J Syst Evol Microbiol</w:t>
      </w:r>
      <w:r w:rsidRPr="001C287A">
        <w:rPr>
          <w:rFonts w:ascii="Times New Roman" w:hAnsi="Times New Roman"/>
          <w:b/>
          <w:color w:val="000000" w:themeColor="text1"/>
          <w:sz w:val="24"/>
          <w:rPrChange w:id="4335" w:author="User" w:date="2012-11-18T09:33:00Z">
            <w:rPr>
              <w:rFonts w:ascii="Times New Roman" w:hAnsi="Times New Roman"/>
              <w:b/>
            </w:rPr>
          </w:rPrChange>
        </w:rPr>
        <w:t>59</w:t>
      </w:r>
      <w:r w:rsidRPr="001C287A">
        <w:rPr>
          <w:rFonts w:ascii="Times New Roman" w:hAnsi="Times New Roman"/>
          <w:color w:val="000000" w:themeColor="text1"/>
          <w:sz w:val="24"/>
          <w:rPrChange w:id="4336" w:author="User" w:date="2012-11-18T09:33:00Z">
            <w:rPr>
              <w:rFonts w:ascii="Times New Roman" w:hAnsi="Times New Roman"/>
            </w:rPr>
          </w:rPrChange>
        </w:rPr>
        <w:t xml:space="preserve">: 569–573. </w:t>
      </w:r>
    </w:p>
    <w:p w14:paraId="0B1678DC" w14:textId="77777777" w:rsidR="00454365" w:rsidRPr="001C287A" w:rsidRDefault="00454365" w:rsidP="00C92922">
      <w:pPr>
        <w:spacing w:after="0" w:line="240" w:lineRule="auto"/>
        <w:ind w:left="426" w:hanging="426"/>
        <w:rPr>
          <w:rFonts w:ascii="Times New Roman" w:hAnsi="Times New Roman"/>
          <w:color w:val="000000" w:themeColor="text1"/>
          <w:sz w:val="24"/>
          <w:rPrChange w:id="4337" w:author="User" w:date="2012-11-18T09:33:00Z">
            <w:rPr>
              <w:rFonts w:ascii="Times New Roman" w:hAnsi="Times New Roman"/>
            </w:rPr>
          </w:rPrChange>
        </w:rPr>
        <w:pPrChange w:id="4338" w:author="User" w:date="2012-11-18T09:33:00Z">
          <w:pPr>
            <w:spacing w:line="240" w:lineRule="auto"/>
          </w:pPr>
        </w:pPrChange>
      </w:pPr>
      <w:r w:rsidRPr="001C287A">
        <w:rPr>
          <w:rFonts w:ascii="Times New Roman" w:hAnsi="Times New Roman"/>
          <w:color w:val="000000" w:themeColor="text1"/>
          <w:sz w:val="24"/>
          <w:rPrChange w:id="4339" w:author="User" w:date="2012-11-18T09:33:00Z">
            <w:rPr>
              <w:rFonts w:ascii="Times New Roman" w:hAnsi="Times New Roman"/>
            </w:rPr>
          </w:rPrChange>
        </w:rPr>
        <w:t xml:space="preserve">Chouari R, Le Paslier D, Daegelen P, Ginestet P, Weissenbach J, Sghir A. (2005) Novel predominant archaeal and bacterial groups revealed by molecular analysis of an anaerobic sludge digester. </w:t>
      </w:r>
      <w:r w:rsidRPr="001C287A">
        <w:rPr>
          <w:rFonts w:ascii="Times New Roman" w:hAnsi="Times New Roman"/>
          <w:i/>
          <w:color w:val="000000" w:themeColor="text1"/>
          <w:sz w:val="24"/>
          <w:rPrChange w:id="4340" w:author="User" w:date="2012-11-18T09:33:00Z">
            <w:rPr>
              <w:rFonts w:ascii="Times New Roman" w:hAnsi="Times New Roman"/>
              <w:i/>
            </w:rPr>
          </w:rPrChange>
        </w:rPr>
        <w:t xml:space="preserve">Environ Microbiol </w:t>
      </w:r>
      <w:r w:rsidRPr="001C287A">
        <w:rPr>
          <w:rFonts w:ascii="Times New Roman" w:hAnsi="Times New Roman"/>
          <w:b/>
          <w:color w:val="000000" w:themeColor="text1"/>
          <w:sz w:val="24"/>
          <w:rPrChange w:id="4341" w:author="User" w:date="2012-11-18T09:33:00Z">
            <w:rPr>
              <w:rFonts w:ascii="Times New Roman" w:hAnsi="Times New Roman"/>
              <w:b/>
            </w:rPr>
          </w:rPrChange>
        </w:rPr>
        <w:t>7</w:t>
      </w:r>
      <w:r w:rsidRPr="001C287A">
        <w:rPr>
          <w:rFonts w:ascii="Times New Roman" w:hAnsi="Times New Roman"/>
          <w:color w:val="000000" w:themeColor="text1"/>
          <w:sz w:val="24"/>
          <w:rPrChange w:id="4342" w:author="User" w:date="2012-11-18T09:33:00Z">
            <w:rPr>
              <w:rFonts w:ascii="Times New Roman" w:hAnsi="Times New Roman"/>
            </w:rPr>
          </w:rPrChange>
        </w:rPr>
        <w:t>: 1104–1115.</w:t>
      </w:r>
    </w:p>
    <w:p w14:paraId="78275108" w14:textId="77777777" w:rsidR="006F7648" w:rsidRPr="001C287A" w:rsidRDefault="005F3FB5" w:rsidP="00C92922">
      <w:pPr>
        <w:spacing w:after="0" w:line="240" w:lineRule="auto"/>
        <w:ind w:left="426" w:hanging="426"/>
        <w:rPr>
          <w:rFonts w:ascii="Times New Roman" w:hAnsi="Times New Roman"/>
          <w:color w:val="000000" w:themeColor="text1"/>
          <w:sz w:val="24"/>
          <w:rPrChange w:id="4343" w:author="User" w:date="2012-11-18T09:33:00Z">
            <w:rPr>
              <w:rFonts w:ascii="Times New Roman" w:hAnsi="Times New Roman"/>
            </w:rPr>
          </w:rPrChange>
        </w:rPr>
        <w:pPrChange w:id="4344" w:author="User" w:date="2012-11-18T09:33:00Z">
          <w:pPr>
            <w:spacing w:line="240" w:lineRule="auto"/>
          </w:pPr>
        </w:pPrChange>
      </w:pPr>
      <w:r w:rsidRPr="001C287A">
        <w:rPr>
          <w:rFonts w:ascii="Times New Roman" w:hAnsi="Times New Roman"/>
          <w:color w:val="000000" w:themeColor="text1"/>
          <w:sz w:val="24"/>
          <w:rPrChange w:id="4345" w:author="User" w:date="2012-11-18T09:33:00Z">
            <w:rPr>
              <w:rFonts w:ascii="Times New Roman" w:hAnsi="Times New Roman"/>
            </w:rPr>
          </w:rPrChange>
        </w:rPr>
        <w:t>Clarke KR</w:t>
      </w:r>
      <w:r w:rsidR="00AB4FB0" w:rsidRPr="001C287A">
        <w:rPr>
          <w:rFonts w:ascii="Times New Roman" w:hAnsi="Times New Roman"/>
          <w:color w:val="000000" w:themeColor="text1"/>
          <w:sz w:val="24"/>
          <w:rPrChange w:id="4346" w:author="User" w:date="2012-11-18T09:33:00Z">
            <w:rPr>
              <w:rFonts w:ascii="Times New Roman" w:hAnsi="Times New Roman"/>
            </w:rPr>
          </w:rPrChange>
        </w:rPr>
        <w:t>.</w:t>
      </w:r>
      <w:r w:rsidR="006F7648" w:rsidRPr="001C287A">
        <w:rPr>
          <w:rFonts w:ascii="Times New Roman" w:hAnsi="Times New Roman"/>
          <w:color w:val="000000" w:themeColor="text1"/>
          <w:sz w:val="24"/>
          <w:rPrChange w:id="4347" w:author="User" w:date="2012-11-18T09:33:00Z">
            <w:rPr>
              <w:rFonts w:ascii="Times New Roman" w:hAnsi="Times New Roman"/>
            </w:rPr>
          </w:rPrChange>
        </w:rPr>
        <w:t xml:space="preserve"> (1993) Non-parametric multivariate analyses of changes in community structure. </w:t>
      </w:r>
      <w:r w:rsidR="008C61A3" w:rsidRPr="001C287A">
        <w:rPr>
          <w:rFonts w:ascii="Times New Roman" w:hAnsi="Times New Roman"/>
          <w:i/>
          <w:color w:val="000000" w:themeColor="text1"/>
          <w:sz w:val="24"/>
          <w:rPrChange w:id="4348" w:author="User" w:date="2012-11-18T09:33:00Z">
            <w:rPr>
              <w:rFonts w:ascii="Times New Roman" w:hAnsi="Times New Roman"/>
              <w:i/>
            </w:rPr>
          </w:rPrChange>
        </w:rPr>
        <w:t>Australian Journal of Ecology</w:t>
      </w:r>
      <w:r w:rsidR="008C61A3" w:rsidRPr="001C287A">
        <w:rPr>
          <w:rFonts w:ascii="Times New Roman" w:hAnsi="Times New Roman"/>
          <w:b/>
          <w:color w:val="000000" w:themeColor="text1"/>
          <w:sz w:val="24"/>
          <w:rPrChange w:id="4349" w:author="User" w:date="2012-11-18T09:33:00Z">
            <w:rPr>
              <w:rFonts w:ascii="Times New Roman" w:hAnsi="Times New Roman"/>
              <w:b/>
            </w:rPr>
          </w:rPrChange>
        </w:rPr>
        <w:t>18</w:t>
      </w:r>
      <w:r w:rsidR="00AB4FB0" w:rsidRPr="001C287A">
        <w:rPr>
          <w:rFonts w:ascii="Times New Roman" w:hAnsi="Times New Roman"/>
          <w:color w:val="000000" w:themeColor="text1"/>
          <w:sz w:val="24"/>
          <w:rPrChange w:id="4350" w:author="User" w:date="2012-11-18T09:33:00Z">
            <w:rPr>
              <w:rFonts w:ascii="Times New Roman" w:hAnsi="Times New Roman"/>
            </w:rPr>
          </w:rPrChange>
        </w:rPr>
        <w:t>:</w:t>
      </w:r>
      <w:r w:rsidR="008C61A3" w:rsidRPr="001C287A">
        <w:rPr>
          <w:rFonts w:ascii="Times New Roman" w:hAnsi="Times New Roman"/>
          <w:color w:val="000000" w:themeColor="text1"/>
          <w:sz w:val="24"/>
          <w:rPrChange w:id="4351" w:author="User" w:date="2012-11-18T09:33:00Z">
            <w:rPr>
              <w:rFonts w:ascii="Times New Roman" w:hAnsi="Times New Roman"/>
            </w:rPr>
          </w:rPrChange>
        </w:rPr>
        <w:t xml:space="preserve"> 117</w:t>
      </w:r>
      <w:r w:rsidR="00DB5187" w:rsidRPr="001C287A">
        <w:rPr>
          <w:rFonts w:ascii="Times New Roman" w:hAnsi="Times New Roman"/>
          <w:color w:val="000000" w:themeColor="text1"/>
          <w:sz w:val="24"/>
          <w:rPrChange w:id="4352" w:author="User" w:date="2012-11-18T09:33:00Z">
            <w:rPr>
              <w:rFonts w:ascii="Times New Roman" w:hAnsi="Times New Roman"/>
            </w:rPr>
          </w:rPrChange>
        </w:rPr>
        <w:t>–</w:t>
      </w:r>
      <w:r w:rsidR="00AB4FB0" w:rsidRPr="001C287A">
        <w:rPr>
          <w:rFonts w:ascii="Times New Roman" w:hAnsi="Times New Roman"/>
          <w:color w:val="000000" w:themeColor="text1"/>
          <w:sz w:val="24"/>
          <w:rPrChange w:id="4353" w:author="User" w:date="2012-11-18T09:33:00Z">
            <w:rPr>
              <w:rFonts w:ascii="Times New Roman" w:hAnsi="Times New Roman"/>
            </w:rPr>
          </w:rPrChange>
        </w:rPr>
        <w:t>1</w:t>
      </w:r>
      <w:r w:rsidR="008C61A3" w:rsidRPr="001C287A">
        <w:rPr>
          <w:rFonts w:ascii="Times New Roman" w:hAnsi="Times New Roman"/>
          <w:color w:val="000000" w:themeColor="text1"/>
          <w:sz w:val="24"/>
          <w:rPrChange w:id="4354" w:author="User" w:date="2012-11-18T09:33:00Z">
            <w:rPr>
              <w:rFonts w:ascii="Times New Roman" w:hAnsi="Times New Roman"/>
            </w:rPr>
          </w:rPrChange>
        </w:rPr>
        <w:t>43.</w:t>
      </w:r>
    </w:p>
    <w:p w14:paraId="175C9A31" w14:textId="77777777" w:rsidR="008C61A3" w:rsidRPr="001C287A" w:rsidRDefault="00DB5187" w:rsidP="00C92922">
      <w:pPr>
        <w:spacing w:after="0" w:line="240" w:lineRule="auto"/>
        <w:ind w:left="426" w:hanging="426"/>
        <w:rPr>
          <w:rFonts w:ascii="Times New Roman" w:hAnsi="Times New Roman"/>
          <w:color w:val="000000" w:themeColor="text1"/>
          <w:sz w:val="24"/>
          <w:rPrChange w:id="4355" w:author="User" w:date="2012-11-18T09:33:00Z">
            <w:rPr>
              <w:rFonts w:ascii="Times New Roman" w:hAnsi="Times New Roman"/>
            </w:rPr>
          </w:rPrChange>
        </w:rPr>
        <w:pPrChange w:id="4356" w:author="User" w:date="2012-11-18T09:33:00Z">
          <w:pPr>
            <w:spacing w:line="240" w:lineRule="auto"/>
          </w:pPr>
        </w:pPrChange>
      </w:pPr>
      <w:r w:rsidRPr="001C287A">
        <w:rPr>
          <w:rFonts w:ascii="Times New Roman" w:hAnsi="Times New Roman"/>
          <w:color w:val="000000" w:themeColor="text1"/>
          <w:sz w:val="24"/>
          <w:rPrChange w:id="4357" w:author="User" w:date="2012-11-18T09:33:00Z">
            <w:rPr>
              <w:rFonts w:ascii="Times New Roman" w:hAnsi="Times New Roman"/>
            </w:rPr>
          </w:rPrChange>
        </w:rPr>
        <w:t>Clarke KR and Gorley RN</w:t>
      </w:r>
      <w:r w:rsidR="00261E7C" w:rsidRPr="001C287A">
        <w:rPr>
          <w:rFonts w:ascii="Times New Roman" w:hAnsi="Times New Roman"/>
          <w:color w:val="000000" w:themeColor="text1"/>
          <w:sz w:val="24"/>
          <w:rPrChange w:id="4358" w:author="User" w:date="2012-11-18T09:33:00Z">
            <w:rPr>
              <w:rFonts w:ascii="Times New Roman" w:hAnsi="Times New Roman"/>
            </w:rPr>
          </w:rPrChange>
        </w:rPr>
        <w:t>.</w:t>
      </w:r>
      <w:r w:rsidR="008C61A3" w:rsidRPr="001C287A">
        <w:rPr>
          <w:rFonts w:ascii="Times New Roman" w:hAnsi="Times New Roman"/>
          <w:color w:val="000000" w:themeColor="text1"/>
          <w:sz w:val="24"/>
          <w:rPrChange w:id="4359" w:author="User" w:date="2012-11-18T09:33:00Z">
            <w:rPr>
              <w:rFonts w:ascii="Times New Roman" w:hAnsi="Times New Roman"/>
            </w:rPr>
          </w:rPrChange>
        </w:rPr>
        <w:t xml:space="preserve"> (2006) PRIMER v6: User Manual/Tutorial. PRIMER-E, Plymouth</w:t>
      </w:r>
      <w:r w:rsidR="00AB4FB0" w:rsidRPr="001C287A">
        <w:rPr>
          <w:rFonts w:ascii="Times New Roman" w:hAnsi="Times New Roman"/>
          <w:color w:val="000000" w:themeColor="text1"/>
          <w:sz w:val="24"/>
          <w:rPrChange w:id="4360" w:author="User" w:date="2012-11-18T09:33:00Z">
            <w:rPr>
              <w:rFonts w:ascii="Times New Roman" w:hAnsi="Times New Roman"/>
            </w:rPr>
          </w:rPrChange>
        </w:rPr>
        <w:t>.</w:t>
      </w:r>
    </w:p>
    <w:p w14:paraId="56940E0F" w14:textId="77777777" w:rsidR="00177914" w:rsidRPr="001C287A" w:rsidRDefault="00177914" w:rsidP="00C92922">
      <w:pPr>
        <w:spacing w:after="0" w:line="240" w:lineRule="auto"/>
        <w:ind w:left="426" w:hanging="426"/>
        <w:rPr>
          <w:rFonts w:ascii="Times New Roman" w:hAnsi="Times New Roman"/>
          <w:color w:val="000000" w:themeColor="text1"/>
          <w:sz w:val="24"/>
          <w:rPrChange w:id="4361" w:author="User" w:date="2012-11-18T09:33:00Z">
            <w:rPr>
              <w:rFonts w:ascii="Times New Roman" w:hAnsi="Times New Roman"/>
            </w:rPr>
          </w:rPrChange>
        </w:rPr>
        <w:pPrChange w:id="4362" w:author="User" w:date="2012-11-18T09:33:00Z">
          <w:pPr>
            <w:spacing w:line="240" w:lineRule="auto"/>
          </w:pPr>
        </w:pPrChange>
      </w:pPr>
      <w:r w:rsidRPr="001C287A">
        <w:rPr>
          <w:rFonts w:ascii="Times New Roman" w:hAnsi="Times New Roman"/>
          <w:color w:val="000000" w:themeColor="text1"/>
          <w:sz w:val="24"/>
          <w:rPrChange w:id="4363" w:author="User" w:date="2012-11-18T09:33:00Z">
            <w:rPr>
              <w:rFonts w:ascii="Times New Roman" w:hAnsi="Times New Roman"/>
            </w:rPr>
          </w:rPrChange>
        </w:rPr>
        <w:t xml:space="preserve">Curran MAJ and Jones GB. (1998) Spatial distribution of dimethylsulfide and dimethylsulfonioproprionate in the Australasian sector of the Southern Ocean. </w:t>
      </w:r>
      <w:r w:rsidRPr="001C287A">
        <w:rPr>
          <w:rFonts w:ascii="Times New Roman" w:hAnsi="Times New Roman"/>
          <w:i/>
          <w:color w:val="000000" w:themeColor="text1"/>
          <w:sz w:val="24"/>
          <w:rPrChange w:id="4364" w:author="User" w:date="2012-11-18T09:33:00Z">
            <w:rPr>
              <w:rFonts w:ascii="Times New Roman" w:hAnsi="Times New Roman"/>
              <w:i/>
            </w:rPr>
          </w:rPrChange>
        </w:rPr>
        <w:t xml:space="preserve">J Geophys Res </w:t>
      </w:r>
      <w:r w:rsidRPr="001C287A">
        <w:rPr>
          <w:rFonts w:ascii="Times New Roman" w:hAnsi="Times New Roman"/>
          <w:b/>
          <w:color w:val="000000" w:themeColor="text1"/>
          <w:sz w:val="24"/>
          <w:rPrChange w:id="4365" w:author="User" w:date="2012-11-18T09:33:00Z">
            <w:rPr>
              <w:rFonts w:ascii="Times New Roman" w:hAnsi="Times New Roman"/>
              <w:b/>
            </w:rPr>
          </w:rPrChange>
        </w:rPr>
        <w:t>103</w:t>
      </w:r>
      <w:r w:rsidRPr="001C287A">
        <w:rPr>
          <w:rFonts w:ascii="Times New Roman" w:hAnsi="Times New Roman"/>
          <w:color w:val="000000" w:themeColor="text1"/>
          <w:sz w:val="24"/>
          <w:rPrChange w:id="4366" w:author="User" w:date="2012-11-18T09:33:00Z">
            <w:rPr>
              <w:rFonts w:ascii="Times New Roman" w:hAnsi="Times New Roman"/>
            </w:rPr>
          </w:rPrChange>
        </w:rPr>
        <w:t>: 16 677–16 689.</w:t>
      </w:r>
    </w:p>
    <w:p w14:paraId="08EC4180" w14:textId="77777777" w:rsidR="006A35CC" w:rsidRPr="001C287A" w:rsidRDefault="006A35CC" w:rsidP="00C92922">
      <w:pPr>
        <w:spacing w:after="0" w:line="240" w:lineRule="auto"/>
        <w:ind w:left="426" w:hanging="426"/>
        <w:rPr>
          <w:rFonts w:ascii="Times New Roman" w:hAnsi="Times New Roman"/>
          <w:color w:val="000000" w:themeColor="text1"/>
          <w:sz w:val="24"/>
          <w:rPrChange w:id="4367" w:author="User" w:date="2012-11-18T09:33:00Z">
            <w:rPr>
              <w:rFonts w:ascii="Times New Roman" w:hAnsi="Times New Roman"/>
            </w:rPr>
          </w:rPrChange>
        </w:rPr>
        <w:pPrChange w:id="4368" w:author="User" w:date="2012-11-18T09:33:00Z">
          <w:pPr>
            <w:spacing w:line="240" w:lineRule="auto"/>
          </w:pPr>
        </w:pPrChange>
      </w:pPr>
      <w:r w:rsidRPr="001C287A">
        <w:rPr>
          <w:rFonts w:ascii="Times New Roman" w:hAnsi="Times New Roman"/>
          <w:color w:val="000000" w:themeColor="text1"/>
          <w:sz w:val="24"/>
          <w:rPrChange w:id="4369" w:author="User" w:date="2012-11-18T09:33:00Z">
            <w:rPr>
              <w:rFonts w:ascii="Times New Roman" w:hAnsi="Times New Roman"/>
            </w:rPr>
          </w:rPrChange>
        </w:rPr>
        <w:t xml:space="preserve">Curson ARJ, Rogers R, Todd JD, Bearley CA, Johnston AWB (2008) Molecular genetic analysis of a dimethysulfonioproprionate lyase that liberates the climate-changing gas dimethylsulfide in several marine α-proteobacteria and </w:t>
      </w:r>
      <w:r w:rsidRPr="001C287A">
        <w:rPr>
          <w:rFonts w:ascii="Times New Roman" w:hAnsi="Times New Roman"/>
          <w:i/>
          <w:color w:val="000000" w:themeColor="text1"/>
          <w:sz w:val="24"/>
          <w:rPrChange w:id="4370" w:author="User" w:date="2012-11-18T09:33:00Z">
            <w:rPr>
              <w:rFonts w:ascii="Times New Roman" w:hAnsi="Times New Roman"/>
              <w:i/>
            </w:rPr>
          </w:rPrChange>
        </w:rPr>
        <w:t>Rhodobacter sphaeroides</w:t>
      </w:r>
      <w:r w:rsidRPr="001C287A">
        <w:rPr>
          <w:rFonts w:ascii="Times New Roman" w:hAnsi="Times New Roman"/>
          <w:color w:val="000000" w:themeColor="text1"/>
          <w:sz w:val="24"/>
          <w:rPrChange w:id="4371" w:author="User" w:date="2012-11-18T09:33:00Z">
            <w:rPr>
              <w:rFonts w:ascii="Times New Roman" w:hAnsi="Times New Roman"/>
            </w:rPr>
          </w:rPrChange>
        </w:rPr>
        <w:t xml:space="preserve">. </w:t>
      </w:r>
      <w:r w:rsidR="00A950B3" w:rsidRPr="001C287A">
        <w:rPr>
          <w:rFonts w:ascii="Times New Roman" w:hAnsi="Times New Roman"/>
          <w:i/>
          <w:color w:val="000000" w:themeColor="text1"/>
          <w:sz w:val="24"/>
          <w:rPrChange w:id="4372" w:author="User" w:date="2012-11-18T09:33:00Z">
            <w:rPr>
              <w:rFonts w:ascii="Times New Roman" w:hAnsi="Times New Roman"/>
              <w:i/>
            </w:rPr>
          </w:rPrChange>
        </w:rPr>
        <w:t>Environ Microbiol</w:t>
      </w:r>
      <w:r w:rsidR="00A950B3" w:rsidRPr="001C287A">
        <w:rPr>
          <w:rFonts w:ascii="Times New Roman" w:hAnsi="Times New Roman"/>
          <w:b/>
          <w:color w:val="000000" w:themeColor="text1"/>
          <w:sz w:val="24"/>
          <w:rPrChange w:id="4373" w:author="User" w:date="2012-11-18T09:33:00Z">
            <w:rPr>
              <w:rFonts w:ascii="Times New Roman" w:hAnsi="Times New Roman"/>
              <w:b/>
            </w:rPr>
          </w:rPrChange>
        </w:rPr>
        <w:t>10</w:t>
      </w:r>
      <w:r w:rsidR="00A950B3" w:rsidRPr="001C287A">
        <w:rPr>
          <w:rFonts w:ascii="Times New Roman" w:hAnsi="Times New Roman"/>
          <w:color w:val="000000" w:themeColor="text1"/>
          <w:sz w:val="24"/>
          <w:rPrChange w:id="4374" w:author="User" w:date="2012-11-18T09:33:00Z">
            <w:rPr>
              <w:rFonts w:ascii="Times New Roman" w:hAnsi="Times New Roman"/>
            </w:rPr>
          </w:rPrChange>
        </w:rPr>
        <w:t>: 757–767.</w:t>
      </w:r>
    </w:p>
    <w:p w14:paraId="6A997C20" w14:textId="77777777" w:rsidR="007155ED" w:rsidRPr="001C287A" w:rsidRDefault="007155ED" w:rsidP="00C92922">
      <w:pPr>
        <w:spacing w:after="0" w:line="240" w:lineRule="auto"/>
        <w:ind w:left="426" w:hanging="426"/>
        <w:rPr>
          <w:rFonts w:ascii="Times New Roman" w:hAnsi="Times New Roman"/>
          <w:color w:val="000000" w:themeColor="text1"/>
          <w:sz w:val="24"/>
          <w:rPrChange w:id="4375" w:author="User" w:date="2012-11-18T09:33:00Z">
            <w:rPr>
              <w:rFonts w:ascii="Times New Roman" w:hAnsi="Times New Roman"/>
            </w:rPr>
          </w:rPrChange>
        </w:rPr>
        <w:pPrChange w:id="4376" w:author="User" w:date="2012-11-18T09:33:00Z">
          <w:pPr>
            <w:spacing w:line="240" w:lineRule="auto"/>
          </w:pPr>
        </w:pPrChange>
      </w:pPr>
      <w:r w:rsidRPr="001C287A">
        <w:rPr>
          <w:rFonts w:ascii="Times New Roman" w:hAnsi="Times New Roman"/>
          <w:color w:val="000000" w:themeColor="text1"/>
          <w:sz w:val="24"/>
          <w:rPrChange w:id="4377" w:author="User" w:date="2012-11-18T09:33:00Z">
            <w:rPr>
              <w:rFonts w:ascii="Times New Roman" w:hAnsi="Times New Roman"/>
            </w:rPr>
          </w:rPrChange>
        </w:rPr>
        <w:t>Curson ARJ, Sullivan MJ, Todd JD, Johnston AWB.(2010) Identification of genes for dimethyl sulfide production in bacteria in the gut of Atlantic Herring (</w:t>
      </w:r>
      <w:r w:rsidRPr="001C287A">
        <w:rPr>
          <w:rFonts w:ascii="Times New Roman" w:hAnsi="Times New Roman"/>
          <w:i/>
          <w:color w:val="000000" w:themeColor="text1"/>
          <w:sz w:val="24"/>
          <w:rPrChange w:id="4378" w:author="User" w:date="2012-11-18T09:33:00Z">
            <w:rPr>
              <w:rFonts w:ascii="Times New Roman" w:hAnsi="Times New Roman"/>
              <w:i/>
            </w:rPr>
          </w:rPrChange>
        </w:rPr>
        <w:t>Clupea harengus</w:t>
      </w:r>
      <w:r w:rsidRPr="001C287A">
        <w:rPr>
          <w:rFonts w:ascii="Times New Roman" w:hAnsi="Times New Roman"/>
          <w:color w:val="000000" w:themeColor="text1"/>
          <w:sz w:val="24"/>
          <w:rPrChange w:id="4379" w:author="User" w:date="2012-11-18T09:33:00Z">
            <w:rPr>
              <w:rFonts w:ascii="Times New Roman" w:hAnsi="Times New Roman"/>
            </w:rPr>
          </w:rPrChange>
        </w:rPr>
        <w:t>).</w:t>
      </w:r>
      <w:r w:rsidRPr="001C287A">
        <w:rPr>
          <w:rFonts w:ascii="Times New Roman" w:hAnsi="Times New Roman"/>
          <w:i/>
          <w:color w:val="000000" w:themeColor="text1"/>
          <w:sz w:val="24"/>
          <w:rPrChange w:id="4380" w:author="User" w:date="2012-11-18T09:33:00Z">
            <w:rPr>
              <w:rFonts w:ascii="Times New Roman" w:hAnsi="Times New Roman"/>
              <w:i/>
            </w:rPr>
          </w:rPrChange>
        </w:rPr>
        <w:t>ISME J</w:t>
      </w:r>
      <w:r w:rsidRPr="001C287A">
        <w:rPr>
          <w:rFonts w:ascii="Times New Roman" w:hAnsi="Times New Roman"/>
          <w:b/>
          <w:color w:val="000000" w:themeColor="text1"/>
          <w:sz w:val="24"/>
          <w:rPrChange w:id="4381" w:author="User" w:date="2012-11-18T09:33:00Z">
            <w:rPr>
              <w:rFonts w:ascii="Times New Roman" w:hAnsi="Times New Roman"/>
              <w:b/>
            </w:rPr>
          </w:rPrChange>
        </w:rPr>
        <w:t>4</w:t>
      </w:r>
      <w:r w:rsidRPr="001C287A">
        <w:rPr>
          <w:rFonts w:ascii="Times New Roman" w:hAnsi="Times New Roman"/>
          <w:color w:val="000000" w:themeColor="text1"/>
          <w:sz w:val="24"/>
          <w:rPrChange w:id="4382" w:author="User" w:date="2012-11-18T09:33:00Z">
            <w:rPr>
              <w:rFonts w:ascii="Times New Roman" w:hAnsi="Times New Roman"/>
            </w:rPr>
          </w:rPrChange>
        </w:rPr>
        <w:t>: 144</w:t>
      </w:r>
      <w:r w:rsidR="005E5EE0" w:rsidRPr="001C287A">
        <w:rPr>
          <w:rFonts w:ascii="Times New Roman" w:hAnsi="Times New Roman"/>
          <w:color w:val="000000" w:themeColor="text1"/>
          <w:sz w:val="24"/>
          <w:rPrChange w:id="4383" w:author="User" w:date="2012-11-18T09:33:00Z">
            <w:rPr>
              <w:rFonts w:ascii="Times New Roman" w:hAnsi="Times New Roman"/>
            </w:rPr>
          </w:rPrChange>
        </w:rPr>
        <w:t>–146.</w:t>
      </w:r>
    </w:p>
    <w:p w14:paraId="1D3BD369" w14:textId="77777777" w:rsidR="008715B8" w:rsidRPr="001C287A" w:rsidRDefault="002F7C73" w:rsidP="00C92922">
      <w:pPr>
        <w:spacing w:after="0" w:line="240" w:lineRule="auto"/>
        <w:ind w:left="426" w:hanging="426"/>
        <w:rPr>
          <w:rFonts w:ascii="Times New Roman" w:hAnsi="Times New Roman"/>
          <w:color w:val="000000" w:themeColor="text1"/>
          <w:sz w:val="24"/>
          <w:rPrChange w:id="4384" w:author="User" w:date="2012-11-18T09:33:00Z">
            <w:rPr>
              <w:rFonts w:ascii="Times New Roman" w:hAnsi="Times New Roman"/>
            </w:rPr>
          </w:rPrChange>
        </w:rPr>
        <w:pPrChange w:id="4385" w:author="User" w:date="2012-11-18T09:33:00Z">
          <w:pPr>
            <w:spacing w:line="240" w:lineRule="auto"/>
          </w:pPr>
        </w:pPrChange>
      </w:pPr>
      <w:r w:rsidRPr="001C287A">
        <w:rPr>
          <w:rFonts w:ascii="Times New Roman" w:hAnsi="Times New Roman"/>
          <w:color w:val="000000" w:themeColor="text1"/>
          <w:sz w:val="24"/>
          <w:rPrChange w:id="4386" w:author="User" w:date="2012-11-18T09:33:00Z">
            <w:rPr>
              <w:rFonts w:ascii="Times New Roman" w:hAnsi="Times New Roman"/>
            </w:rPr>
          </w:rPrChange>
        </w:rPr>
        <w:t>Curson ARJ</w:t>
      </w:r>
      <w:r w:rsidR="009E4D57" w:rsidRPr="001C287A">
        <w:rPr>
          <w:rFonts w:ascii="Times New Roman" w:hAnsi="Times New Roman"/>
          <w:color w:val="000000" w:themeColor="text1"/>
          <w:sz w:val="24"/>
          <w:rPrChange w:id="4387" w:author="User" w:date="2012-11-18T09:33:00Z">
            <w:rPr>
              <w:rFonts w:ascii="Times New Roman" w:hAnsi="Times New Roman"/>
            </w:rPr>
          </w:rPrChange>
        </w:rPr>
        <w:t xml:space="preserve">, Sullivan MJ, Todd JD, Johnston AWB. (2011a) DddY, a periplasmic dimethylsulfonioproprionate lyase found in taxonomically diverse species of Proteobacteria. </w:t>
      </w:r>
      <w:r w:rsidR="009E4D57" w:rsidRPr="001C287A">
        <w:rPr>
          <w:rFonts w:ascii="Times New Roman" w:hAnsi="Times New Roman"/>
          <w:i/>
          <w:color w:val="000000" w:themeColor="text1"/>
          <w:sz w:val="24"/>
          <w:rPrChange w:id="4388" w:author="User" w:date="2012-11-18T09:33:00Z">
            <w:rPr>
              <w:rFonts w:ascii="Times New Roman" w:hAnsi="Times New Roman"/>
              <w:i/>
            </w:rPr>
          </w:rPrChange>
        </w:rPr>
        <w:t>ISME J</w:t>
      </w:r>
      <w:r w:rsidR="009E4D57" w:rsidRPr="001C287A">
        <w:rPr>
          <w:rFonts w:ascii="Times New Roman" w:hAnsi="Times New Roman"/>
          <w:b/>
          <w:color w:val="000000" w:themeColor="text1"/>
          <w:sz w:val="24"/>
          <w:rPrChange w:id="4389" w:author="User" w:date="2012-11-18T09:33:00Z">
            <w:rPr>
              <w:rFonts w:ascii="Times New Roman" w:hAnsi="Times New Roman"/>
              <w:b/>
            </w:rPr>
          </w:rPrChange>
        </w:rPr>
        <w:t>5</w:t>
      </w:r>
      <w:r w:rsidR="009E4D57" w:rsidRPr="001C287A">
        <w:rPr>
          <w:rFonts w:ascii="Times New Roman" w:hAnsi="Times New Roman"/>
          <w:color w:val="000000" w:themeColor="text1"/>
          <w:sz w:val="24"/>
          <w:rPrChange w:id="4390" w:author="User" w:date="2012-11-18T09:33:00Z">
            <w:rPr>
              <w:rFonts w:ascii="Times New Roman" w:hAnsi="Times New Roman"/>
            </w:rPr>
          </w:rPrChange>
        </w:rPr>
        <w:t>: 1191–1200.</w:t>
      </w:r>
    </w:p>
    <w:p w14:paraId="1B2A1952" w14:textId="77777777" w:rsidR="002A189E" w:rsidRPr="001C287A" w:rsidRDefault="002A189E" w:rsidP="00C92922">
      <w:pPr>
        <w:spacing w:after="0" w:line="240" w:lineRule="auto"/>
        <w:ind w:left="426" w:hanging="426"/>
        <w:rPr>
          <w:rFonts w:ascii="Times New Roman" w:hAnsi="Times New Roman"/>
          <w:color w:val="000000" w:themeColor="text1"/>
          <w:sz w:val="24"/>
          <w:rPrChange w:id="4391" w:author="User" w:date="2012-11-18T09:33:00Z">
            <w:rPr>
              <w:rFonts w:ascii="Times New Roman" w:hAnsi="Times New Roman"/>
            </w:rPr>
          </w:rPrChange>
        </w:rPr>
        <w:pPrChange w:id="4392" w:author="User" w:date="2012-11-18T09:33:00Z">
          <w:pPr>
            <w:spacing w:line="240" w:lineRule="auto"/>
          </w:pPr>
        </w:pPrChange>
      </w:pPr>
      <w:r w:rsidRPr="001C287A">
        <w:rPr>
          <w:rFonts w:ascii="Times New Roman" w:hAnsi="Times New Roman"/>
          <w:color w:val="000000" w:themeColor="text1"/>
          <w:sz w:val="24"/>
          <w:rPrChange w:id="4393" w:author="User" w:date="2012-11-18T09:33:00Z">
            <w:rPr>
              <w:rFonts w:ascii="Times New Roman" w:hAnsi="Times New Roman"/>
            </w:rPr>
          </w:rPrChange>
        </w:rPr>
        <w:t>Curson ARJ, Todd JD, Sullivan MJ, Johnston AWB</w:t>
      </w:r>
      <w:r w:rsidR="009E4D57" w:rsidRPr="001C287A">
        <w:rPr>
          <w:rFonts w:ascii="Times New Roman" w:hAnsi="Times New Roman"/>
          <w:color w:val="000000" w:themeColor="text1"/>
          <w:sz w:val="24"/>
          <w:rPrChange w:id="4394" w:author="User" w:date="2012-11-18T09:33:00Z">
            <w:rPr>
              <w:rFonts w:ascii="Times New Roman" w:hAnsi="Times New Roman"/>
            </w:rPr>
          </w:rPrChange>
        </w:rPr>
        <w:t>.</w:t>
      </w:r>
      <w:r w:rsidRPr="001C287A">
        <w:rPr>
          <w:rFonts w:ascii="Times New Roman" w:hAnsi="Times New Roman"/>
          <w:color w:val="000000" w:themeColor="text1"/>
          <w:sz w:val="24"/>
          <w:rPrChange w:id="4395" w:author="User" w:date="2012-11-18T09:33:00Z">
            <w:rPr>
              <w:rFonts w:ascii="Times New Roman" w:hAnsi="Times New Roman"/>
            </w:rPr>
          </w:rPrChange>
        </w:rPr>
        <w:t xml:space="preserve"> (2011</w:t>
      </w:r>
      <w:r w:rsidR="008715B8" w:rsidRPr="001C287A">
        <w:rPr>
          <w:rFonts w:ascii="Times New Roman" w:hAnsi="Times New Roman"/>
          <w:color w:val="000000" w:themeColor="text1"/>
          <w:sz w:val="24"/>
          <w:rPrChange w:id="4396" w:author="User" w:date="2012-11-18T09:33:00Z">
            <w:rPr>
              <w:rFonts w:ascii="Times New Roman" w:hAnsi="Times New Roman"/>
            </w:rPr>
          </w:rPrChange>
        </w:rPr>
        <w:t>b</w:t>
      </w:r>
      <w:r w:rsidRPr="001C287A">
        <w:rPr>
          <w:rFonts w:ascii="Times New Roman" w:hAnsi="Times New Roman"/>
          <w:color w:val="000000" w:themeColor="text1"/>
          <w:sz w:val="24"/>
          <w:rPrChange w:id="4397" w:author="User" w:date="2012-11-18T09:33:00Z">
            <w:rPr>
              <w:rFonts w:ascii="Times New Roman" w:hAnsi="Times New Roman"/>
            </w:rPr>
          </w:rPrChange>
        </w:rPr>
        <w:t xml:space="preserve">) Catabolism of dimethylsulphonioproprionate: microorganisms, enzymes and genes. </w:t>
      </w:r>
      <w:r w:rsidRPr="001C287A">
        <w:rPr>
          <w:rFonts w:ascii="Times New Roman" w:hAnsi="Times New Roman"/>
          <w:i/>
          <w:color w:val="000000" w:themeColor="text1"/>
          <w:sz w:val="24"/>
          <w:rPrChange w:id="4398" w:author="User" w:date="2012-11-18T09:33:00Z">
            <w:rPr>
              <w:rFonts w:ascii="Times New Roman" w:hAnsi="Times New Roman"/>
              <w:i/>
            </w:rPr>
          </w:rPrChange>
        </w:rPr>
        <w:t>Nat Rev Microbiol</w:t>
      </w:r>
      <w:r w:rsidRPr="001C287A">
        <w:rPr>
          <w:rFonts w:ascii="Times New Roman" w:hAnsi="Times New Roman"/>
          <w:b/>
          <w:color w:val="000000" w:themeColor="text1"/>
          <w:sz w:val="24"/>
          <w:rPrChange w:id="4399" w:author="User" w:date="2012-11-18T09:33:00Z">
            <w:rPr>
              <w:rFonts w:ascii="Times New Roman" w:hAnsi="Times New Roman"/>
              <w:b/>
            </w:rPr>
          </w:rPrChange>
        </w:rPr>
        <w:t>9</w:t>
      </w:r>
      <w:r w:rsidRPr="001C287A">
        <w:rPr>
          <w:rFonts w:ascii="Times New Roman" w:hAnsi="Times New Roman"/>
          <w:color w:val="000000" w:themeColor="text1"/>
          <w:sz w:val="24"/>
          <w:rPrChange w:id="4400" w:author="User" w:date="2012-11-18T09:33:00Z">
            <w:rPr>
              <w:rFonts w:ascii="Times New Roman" w:hAnsi="Times New Roman"/>
            </w:rPr>
          </w:rPrChange>
        </w:rPr>
        <w:t>: 849–859.</w:t>
      </w:r>
    </w:p>
    <w:p w14:paraId="391A1EC7" w14:textId="77777777" w:rsidR="00F90D60" w:rsidRPr="001C287A" w:rsidRDefault="00F90D60" w:rsidP="00C92922">
      <w:pPr>
        <w:spacing w:after="0" w:line="240" w:lineRule="auto"/>
        <w:ind w:left="426" w:hanging="426"/>
        <w:rPr>
          <w:rFonts w:ascii="Times New Roman" w:hAnsi="Times New Roman"/>
          <w:color w:val="000000" w:themeColor="text1"/>
          <w:sz w:val="24"/>
          <w:rPrChange w:id="4401" w:author="User" w:date="2012-11-18T09:33:00Z">
            <w:rPr>
              <w:rFonts w:ascii="Times New Roman" w:hAnsi="Times New Roman"/>
            </w:rPr>
          </w:rPrChange>
        </w:rPr>
        <w:pPrChange w:id="4402" w:author="User" w:date="2012-11-18T09:33:00Z">
          <w:pPr>
            <w:spacing w:line="240" w:lineRule="auto"/>
          </w:pPr>
        </w:pPrChange>
      </w:pPr>
      <w:r w:rsidRPr="001C287A">
        <w:rPr>
          <w:rFonts w:ascii="Times New Roman" w:hAnsi="Times New Roman"/>
          <w:color w:val="000000" w:themeColor="text1"/>
          <w:sz w:val="24"/>
          <w:rPrChange w:id="4403" w:author="User" w:date="2012-11-18T09:33:00Z">
            <w:rPr>
              <w:rFonts w:ascii="Times New Roman" w:hAnsi="Times New Roman"/>
            </w:rPr>
          </w:rPrChange>
        </w:rPr>
        <w:t xml:space="preserve">de la Torre JR, Christianson LM, Béjà O, Suzuki MT, Karl DM, Heidelberg J </w:t>
      </w:r>
      <w:r w:rsidRPr="001C287A">
        <w:rPr>
          <w:rFonts w:ascii="Times New Roman" w:hAnsi="Times New Roman"/>
          <w:i/>
          <w:color w:val="000000" w:themeColor="text1"/>
          <w:sz w:val="24"/>
          <w:rPrChange w:id="4404" w:author="User" w:date="2012-11-18T09:33:00Z">
            <w:rPr>
              <w:rFonts w:ascii="Times New Roman" w:hAnsi="Times New Roman"/>
              <w:i/>
            </w:rPr>
          </w:rPrChange>
        </w:rPr>
        <w:t>et al.</w:t>
      </w:r>
      <w:r w:rsidRPr="001C287A">
        <w:rPr>
          <w:rFonts w:ascii="Times New Roman" w:hAnsi="Times New Roman"/>
          <w:color w:val="000000" w:themeColor="text1"/>
          <w:sz w:val="24"/>
          <w:rPrChange w:id="4405" w:author="User" w:date="2012-11-18T09:33:00Z">
            <w:rPr>
              <w:rFonts w:ascii="Times New Roman" w:hAnsi="Times New Roman"/>
            </w:rPr>
          </w:rPrChange>
        </w:rPr>
        <w:t xml:space="preserve"> (2003) Proteorhodopsin genes are distributed among divergent bacterial taxa. </w:t>
      </w:r>
      <w:r w:rsidRPr="001C287A">
        <w:rPr>
          <w:rFonts w:ascii="Times New Roman" w:hAnsi="Times New Roman"/>
          <w:i/>
          <w:color w:val="000000" w:themeColor="text1"/>
          <w:sz w:val="24"/>
          <w:rPrChange w:id="4406" w:author="User" w:date="2012-11-18T09:33:00Z">
            <w:rPr>
              <w:rFonts w:ascii="Times New Roman" w:hAnsi="Times New Roman"/>
              <w:i/>
            </w:rPr>
          </w:rPrChange>
        </w:rPr>
        <w:t>PNAS</w:t>
      </w:r>
      <w:r w:rsidRPr="001C287A">
        <w:rPr>
          <w:rFonts w:ascii="Times New Roman" w:hAnsi="Times New Roman"/>
          <w:b/>
          <w:color w:val="000000" w:themeColor="text1"/>
          <w:sz w:val="24"/>
          <w:rPrChange w:id="4407" w:author="User" w:date="2012-11-18T09:33:00Z">
            <w:rPr>
              <w:rFonts w:ascii="Times New Roman" w:hAnsi="Times New Roman"/>
              <w:b/>
            </w:rPr>
          </w:rPrChange>
        </w:rPr>
        <w:t>100</w:t>
      </w:r>
      <w:r w:rsidRPr="001C287A">
        <w:rPr>
          <w:rFonts w:ascii="Times New Roman" w:hAnsi="Times New Roman"/>
          <w:color w:val="000000" w:themeColor="text1"/>
          <w:sz w:val="24"/>
          <w:rPrChange w:id="4408" w:author="User" w:date="2012-11-18T09:33:00Z">
            <w:rPr>
              <w:rFonts w:ascii="Times New Roman" w:hAnsi="Times New Roman"/>
            </w:rPr>
          </w:rPrChange>
        </w:rPr>
        <w:t>: 12830–12835.</w:t>
      </w:r>
    </w:p>
    <w:p w14:paraId="3A1B96C7" w14:textId="77777777" w:rsidR="000523AF" w:rsidRPr="001C287A" w:rsidRDefault="00DB5187" w:rsidP="00C92922">
      <w:pPr>
        <w:spacing w:after="0" w:line="240" w:lineRule="auto"/>
        <w:ind w:left="426" w:hanging="426"/>
        <w:rPr>
          <w:rFonts w:ascii="Times New Roman" w:hAnsi="Times New Roman"/>
          <w:color w:val="000000" w:themeColor="text1"/>
          <w:sz w:val="24"/>
          <w:rPrChange w:id="4409" w:author="User" w:date="2012-11-18T09:33:00Z">
            <w:rPr>
              <w:rFonts w:ascii="Times New Roman" w:hAnsi="Times New Roman"/>
            </w:rPr>
          </w:rPrChange>
        </w:rPr>
        <w:pPrChange w:id="4410" w:author="User" w:date="2012-11-18T09:33:00Z">
          <w:pPr>
            <w:spacing w:line="240" w:lineRule="auto"/>
          </w:pPr>
        </w:pPrChange>
      </w:pPr>
      <w:r w:rsidRPr="001C287A">
        <w:rPr>
          <w:rFonts w:ascii="Times New Roman" w:hAnsi="Times New Roman"/>
          <w:color w:val="000000" w:themeColor="text1"/>
          <w:sz w:val="24"/>
          <w:rPrChange w:id="4411" w:author="User" w:date="2012-11-18T09:33:00Z">
            <w:rPr>
              <w:rFonts w:ascii="Times New Roman" w:hAnsi="Times New Roman"/>
            </w:rPr>
          </w:rPrChange>
        </w:rPr>
        <w:t xml:space="preserve">DeSantis </w:t>
      </w:r>
      <w:r w:rsidR="00783FD9" w:rsidRPr="001C287A">
        <w:rPr>
          <w:rFonts w:ascii="Times New Roman" w:hAnsi="Times New Roman"/>
          <w:color w:val="000000" w:themeColor="text1"/>
          <w:sz w:val="24"/>
          <w:rPrChange w:id="4412" w:author="User" w:date="2012-11-18T09:33:00Z">
            <w:rPr>
              <w:rFonts w:ascii="Times New Roman" w:hAnsi="Times New Roman"/>
            </w:rPr>
          </w:rPrChange>
        </w:rPr>
        <w:t xml:space="preserve">Jr. </w:t>
      </w:r>
      <w:r w:rsidRPr="001C287A">
        <w:rPr>
          <w:rFonts w:ascii="Times New Roman" w:hAnsi="Times New Roman"/>
          <w:color w:val="000000" w:themeColor="text1"/>
          <w:sz w:val="24"/>
          <w:rPrChange w:id="4413" w:author="User" w:date="2012-11-18T09:33:00Z">
            <w:rPr>
              <w:rFonts w:ascii="Times New Roman" w:hAnsi="Times New Roman"/>
            </w:rPr>
          </w:rPrChange>
        </w:rPr>
        <w:t>TZ</w:t>
      </w:r>
      <w:r w:rsidR="00783FD9" w:rsidRPr="001C287A">
        <w:rPr>
          <w:rFonts w:ascii="Times New Roman" w:hAnsi="Times New Roman"/>
          <w:color w:val="000000" w:themeColor="text1"/>
          <w:sz w:val="24"/>
          <w:rPrChange w:id="4414" w:author="User" w:date="2012-11-18T09:33:00Z">
            <w:rPr>
              <w:rFonts w:ascii="Times New Roman" w:hAnsi="Times New Roman"/>
            </w:rPr>
          </w:rPrChange>
        </w:rPr>
        <w:t xml:space="preserve">, Hugenholtz P, Keller K, Brodie EL, Larsen N, Piceno YM </w:t>
      </w:r>
      <w:r w:rsidR="00783FD9" w:rsidRPr="001C287A">
        <w:rPr>
          <w:rFonts w:ascii="Times New Roman" w:hAnsi="Times New Roman"/>
          <w:i/>
          <w:color w:val="000000" w:themeColor="text1"/>
          <w:sz w:val="24"/>
          <w:rPrChange w:id="4415" w:author="User" w:date="2012-11-18T09:33:00Z">
            <w:rPr>
              <w:rFonts w:ascii="Times New Roman" w:hAnsi="Times New Roman"/>
              <w:i/>
            </w:rPr>
          </w:rPrChange>
        </w:rPr>
        <w:t>et al</w:t>
      </w:r>
      <w:r w:rsidR="00783FD9" w:rsidRPr="001C287A">
        <w:rPr>
          <w:rFonts w:ascii="Times New Roman" w:hAnsi="Times New Roman"/>
          <w:color w:val="000000" w:themeColor="text1"/>
          <w:sz w:val="24"/>
          <w:rPrChange w:id="4416" w:author="User" w:date="2012-11-18T09:33:00Z">
            <w:rPr>
              <w:rFonts w:ascii="Times New Roman" w:hAnsi="Times New Roman"/>
            </w:rPr>
          </w:rPrChange>
        </w:rPr>
        <w:t xml:space="preserve">. </w:t>
      </w:r>
      <w:r w:rsidR="000523AF" w:rsidRPr="001C287A">
        <w:rPr>
          <w:rFonts w:ascii="Times New Roman" w:hAnsi="Times New Roman"/>
          <w:color w:val="000000" w:themeColor="text1"/>
          <w:sz w:val="24"/>
          <w:rPrChange w:id="4417" w:author="User" w:date="2012-11-18T09:33:00Z">
            <w:rPr>
              <w:rFonts w:ascii="Times New Roman" w:hAnsi="Times New Roman"/>
            </w:rPr>
          </w:rPrChange>
        </w:rPr>
        <w:t xml:space="preserve">(2006) NAST: a multiple sequence alignment server for comparative analysis of 16S rRNA genes. </w:t>
      </w:r>
      <w:r w:rsidR="000523AF" w:rsidRPr="001C287A">
        <w:rPr>
          <w:rFonts w:ascii="Times New Roman" w:hAnsi="Times New Roman"/>
          <w:i/>
          <w:color w:val="000000" w:themeColor="text1"/>
          <w:sz w:val="24"/>
          <w:rPrChange w:id="4418" w:author="User" w:date="2012-11-18T09:33:00Z">
            <w:rPr>
              <w:rFonts w:ascii="Times New Roman" w:hAnsi="Times New Roman"/>
              <w:i/>
            </w:rPr>
          </w:rPrChange>
        </w:rPr>
        <w:t>Nucleic Acids Res</w:t>
      </w:r>
      <w:r w:rsidR="000523AF" w:rsidRPr="001C287A">
        <w:rPr>
          <w:rFonts w:ascii="Times New Roman" w:hAnsi="Times New Roman"/>
          <w:b/>
          <w:color w:val="000000" w:themeColor="text1"/>
          <w:sz w:val="24"/>
          <w:rPrChange w:id="4419" w:author="User" w:date="2012-11-18T09:33:00Z">
            <w:rPr>
              <w:rFonts w:ascii="Times New Roman" w:hAnsi="Times New Roman"/>
              <w:b/>
            </w:rPr>
          </w:rPrChange>
        </w:rPr>
        <w:t>34</w:t>
      </w:r>
      <w:r w:rsidR="000523AF" w:rsidRPr="001C287A">
        <w:rPr>
          <w:rFonts w:ascii="Times New Roman" w:hAnsi="Times New Roman"/>
          <w:color w:val="000000" w:themeColor="text1"/>
          <w:sz w:val="24"/>
          <w:rPrChange w:id="4420" w:author="User" w:date="2012-11-18T09:33:00Z">
            <w:rPr>
              <w:rFonts w:ascii="Times New Roman" w:hAnsi="Times New Roman"/>
            </w:rPr>
          </w:rPrChange>
        </w:rPr>
        <w:t>:W394</w:t>
      </w:r>
      <w:r w:rsidRPr="001C287A">
        <w:rPr>
          <w:rFonts w:ascii="Times New Roman" w:hAnsi="Times New Roman"/>
          <w:color w:val="000000" w:themeColor="text1"/>
          <w:sz w:val="24"/>
          <w:rPrChange w:id="4421" w:author="User" w:date="2012-11-18T09:33:00Z">
            <w:rPr>
              <w:rFonts w:ascii="Times New Roman" w:hAnsi="Times New Roman"/>
            </w:rPr>
          </w:rPrChange>
        </w:rPr>
        <w:t>–</w:t>
      </w:r>
      <w:r w:rsidR="00783FD9" w:rsidRPr="001C287A">
        <w:rPr>
          <w:rFonts w:ascii="Times New Roman" w:hAnsi="Times New Roman"/>
          <w:color w:val="000000" w:themeColor="text1"/>
          <w:sz w:val="24"/>
          <w:rPrChange w:id="4422" w:author="User" w:date="2012-11-18T09:33:00Z">
            <w:rPr>
              <w:rFonts w:ascii="Times New Roman" w:hAnsi="Times New Roman"/>
            </w:rPr>
          </w:rPrChange>
        </w:rPr>
        <w:t>39</w:t>
      </w:r>
      <w:r w:rsidR="000523AF" w:rsidRPr="001C287A">
        <w:rPr>
          <w:rFonts w:ascii="Times New Roman" w:hAnsi="Times New Roman"/>
          <w:color w:val="000000" w:themeColor="text1"/>
          <w:sz w:val="24"/>
          <w:rPrChange w:id="4423" w:author="User" w:date="2012-11-18T09:33:00Z">
            <w:rPr>
              <w:rFonts w:ascii="Times New Roman" w:hAnsi="Times New Roman"/>
            </w:rPr>
          </w:rPrChange>
        </w:rPr>
        <w:t>9</w:t>
      </w:r>
      <w:r w:rsidR="00783FD9" w:rsidRPr="001C287A">
        <w:rPr>
          <w:rFonts w:ascii="Times New Roman" w:hAnsi="Times New Roman"/>
          <w:color w:val="000000" w:themeColor="text1"/>
          <w:sz w:val="24"/>
          <w:rPrChange w:id="4424" w:author="User" w:date="2012-11-18T09:33:00Z">
            <w:rPr>
              <w:rFonts w:ascii="Times New Roman" w:hAnsi="Times New Roman"/>
            </w:rPr>
          </w:rPrChange>
        </w:rPr>
        <w:t>.</w:t>
      </w:r>
    </w:p>
    <w:p w14:paraId="4F742C01" w14:textId="77777777" w:rsidR="00D649A7" w:rsidRPr="001C287A" w:rsidRDefault="00D649A7" w:rsidP="00C92922">
      <w:pPr>
        <w:spacing w:after="0" w:line="240" w:lineRule="auto"/>
        <w:ind w:left="426" w:hanging="426"/>
        <w:rPr>
          <w:rFonts w:ascii="Times New Roman" w:hAnsi="Times New Roman"/>
          <w:color w:val="000000" w:themeColor="text1"/>
          <w:sz w:val="24"/>
          <w:rPrChange w:id="4425" w:author="User" w:date="2012-11-18T09:33:00Z">
            <w:rPr>
              <w:rFonts w:ascii="Times New Roman" w:hAnsi="Times New Roman"/>
            </w:rPr>
          </w:rPrChange>
        </w:rPr>
        <w:pPrChange w:id="4426" w:author="User" w:date="2012-11-18T09:33:00Z">
          <w:pPr>
            <w:spacing w:line="240" w:lineRule="auto"/>
          </w:pPr>
        </w:pPrChange>
      </w:pPr>
      <w:r w:rsidRPr="001C287A">
        <w:rPr>
          <w:rFonts w:ascii="Times New Roman" w:hAnsi="Times New Roman"/>
          <w:color w:val="000000" w:themeColor="text1"/>
          <w:sz w:val="24"/>
          <w:rPrChange w:id="4427" w:author="User" w:date="2012-11-18T09:33:00Z">
            <w:rPr>
              <w:rFonts w:ascii="Times New Roman" w:hAnsi="Times New Roman"/>
            </w:rPr>
          </w:rPrChange>
        </w:rPr>
        <w:t>Demergasso C, Escudero L, Casamayor EO, Chong G, Balagué V, Pedrós-Alió. (2008) Novelty and spatio-temporal heterogeneity in the bacterial diversity of hypersaline Lake Tebenquiche (Salar de Atacama).</w:t>
      </w:r>
      <w:r w:rsidRPr="001C287A">
        <w:rPr>
          <w:rFonts w:ascii="Times New Roman" w:hAnsi="Times New Roman"/>
          <w:i/>
          <w:color w:val="000000" w:themeColor="text1"/>
          <w:sz w:val="24"/>
          <w:rPrChange w:id="4428" w:author="User" w:date="2012-11-18T09:33:00Z">
            <w:rPr>
              <w:rFonts w:ascii="Times New Roman" w:hAnsi="Times New Roman"/>
              <w:i/>
            </w:rPr>
          </w:rPrChange>
        </w:rPr>
        <w:t xml:space="preserve">Extremophiles </w:t>
      </w:r>
      <w:r w:rsidRPr="001C287A">
        <w:rPr>
          <w:rFonts w:ascii="Times New Roman" w:hAnsi="Times New Roman"/>
          <w:b/>
          <w:color w:val="000000" w:themeColor="text1"/>
          <w:sz w:val="24"/>
          <w:rPrChange w:id="4429" w:author="User" w:date="2012-11-18T09:33:00Z">
            <w:rPr>
              <w:rFonts w:ascii="Times New Roman" w:hAnsi="Times New Roman"/>
              <w:b/>
            </w:rPr>
          </w:rPrChange>
        </w:rPr>
        <w:t>12</w:t>
      </w:r>
      <w:r w:rsidRPr="001C287A">
        <w:rPr>
          <w:rFonts w:ascii="Times New Roman" w:hAnsi="Times New Roman"/>
          <w:color w:val="000000" w:themeColor="text1"/>
          <w:sz w:val="24"/>
          <w:rPrChange w:id="4430" w:author="User" w:date="2012-11-18T09:33:00Z">
            <w:rPr>
              <w:rFonts w:ascii="Times New Roman" w:hAnsi="Times New Roman"/>
            </w:rPr>
          </w:rPrChange>
        </w:rPr>
        <w:t>: 491–504.</w:t>
      </w:r>
    </w:p>
    <w:p w14:paraId="36C908CB" w14:textId="77777777" w:rsidR="00971EFB" w:rsidRPr="001C287A" w:rsidRDefault="00971EFB" w:rsidP="00C92922">
      <w:pPr>
        <w:spacing w:after="0" w:line="240" w:lineRule="auto"/>
        <w:ind w:left="426" w:hanging="426"/>
        <w:rPr>
          <w:rFonts w:ascii="Times New Roman" w:hAnsi="Times New Roman"/>
          <w:color w:val="000000" w:themeColor="text1"/>
          <w:sz w:val="24"/>
          <w:rPrChange w:id="4431" w:author="User" w:date="2012-11-18T09:33:00Z">
            <w:rPr>
              <w:rFonts w:ascii="Times New Roman" w:hAnsi="Times New Roman"/>
            </w:rPr>
          </w:rPrChange>
        </w:rPr>
        <w:pPrChange w:id="4432" w:author="User" w:date="2012-11-18T09:33:00Z">
          <w:pPr>
            <w:spacing w:line="240" w:lineRule="auto"/>
          </w:pPr>
        </w:pPrChange>
      </w:pPr>
      <w:r w:rsidRPr="001C287A">
        <w:rPr>
          <w:rFonts w:ascii="Times New Roman" w:hAnsi="Times New Roman"/>
          <w:color w:val="000000" w:themeColor="text1"/>
          <w:sz w:val="24"/>
          <w:rPrChange w:id="4433" w:author="User" w:date="2012-11-18T09:33:00Z">
            <w:rPr>
              <w:rFonts w:ascii="Times New Roman" w:hAnsi="Times New Roman"/>
            </w:rPr>
          </w:rPrChange>
        </w:rPr>
        <w:t xml:space="preserve">Demergasso C, Dorador C, Meneses D, Blamey J, Cabrol N, Escudero L, Chong G. (2010) Prokaryotic diversity pattern in high-altitude ecosystems of the Chilean Altiplano. </w:t>
      </w:r>
      <w:r w:rsidRPr="001C287A">
        <w:rPr>
          <w:rFonts w:ascii="Times New Roman" w:hAnsi="Times New Roman"/>
          <w:i/>
          <w:color w:val="000000" w:themeColor="text1"/>
          <w:sz w:val="24"/>
          <w:rPrChange w:id="4434" w:author="User" w:date="2012-11-18T09:33:00Z">
            <w:rPr>
              <w:rFonts w:ascii="Times New Roman" w:hAnsi="Times New Roman"/>
              <w:i/>
            </w:rPr>
          </w:rPrChange>
        </w:rPr>
        <w:t>J Geophys Res</w:t>
      </w:r>
      <w:r w:rsidRPr="001C287A">
        <w:rPr>
          <w:rFonts w:ascii="Times New Roman" w:hAnsi="Times New Roman"/>
          <w:b/>
          <w:color w:val="000000" w:themeColor="text1"/>
          <w:sz w:val="24"/>
          <w:rPrChange w:id="4435" w:author="User" w:date="2012-11-18T09:33:00Z">
            <w:rPr>
              <w:rFonts w:ascii="Times New Roman" w:hAnsi="Times New Roman"/>
              <w:b/>
            </w:rPr>
          </w:rPrChange>
        </w:rPr>
        <w:t>115</w:t>
      </w:r>
      <w:r w:rsidRPr="001C287A">
        <w:rPr>
          <w:rFonts w:ascii="Times New Roman" w:hAnsi="Times New Roman"/>
          <w:color w:val="000000" w:themeColor="text1"/>
          <w:sz w:val="24"/>
          <w:rPrChange w:id="4436" w:author="User" w:date="2012-11-18T09:33:00Z">
            <w:rPr>
              <w:rFonts w:ascii="Times New Roman" w:hAnsi="Times New Roman"/>
            </w:rPr>
          </w:rPrChange>
        </w:rPr>
        <w:t>: G00D09</w:t>
      </w:r>
    </w:p>
    <w:p w14:paraId="596312D6" w14:textId="77777777" w:rsidR="00442718" w:rsidRPr="001C287A" w:rsidRDefault="00442718" w:rsidP="00C92922">
      <w:pPr>
        <w:spacing w:after="0" w:line="240" w:lineRule="auto"/>
        <w:ind w:left="426" w:hanging="426"/>
        <w:rPr>
          <w:rFonts w:ascii="Times New Roman" w:hAnsi="Times New Roman"/>
          <w:color w:val="000000" w:themeColor="text1"/>
          <w:sz w:val="24"/>
          <w:rPrChange w:id="4437" w:author="User" w:date="2012-11-18T09:33:00Z">
            <w:rPr>
              <w:rFonts w:ascii="Times New Roman" w:hAnsi="Times New Roman"/>
            </w:rPr>
          </w:rPrChange>
        </w:rPr>
        <w:pPrChange w:id="4438" w:author="User" w:date="2012-11-18T09:33:00Z">
          <w:pPr>
            <w:spacing w:line="240" w:lineRule="auto"/>
          </w:pPr>
        </w:pPrChange>
      </w:pPr>
      <w:r w:rsidRPr="001C287A">
        <w:rPr>
          <w:rFonts w:ascii="Times New Roman" w:hAnsi="Times New Roman"/>
          <w:color w:val="000000" w:themeColor="text1"/>
          <w:sz w:val="24"/>
          <w:rPrChange w:id="4439" w:author="User" w:date="2012-11-18T09:33:00Z">
            <w:rPr>
              <w:rFonts w:ascii="Times New Roman" w:hAnsi="Times New Roman"/>
            </w:rPr>
          </w:rPrChange>
        </w:rPr>
        <w:t xml:space="preserve">Deprez PP, Franzmann PD, Burton HR. (1986) </w:t>
      </w:r>
      <w:r w:rsidR="00FB6A08" w:rsidRPr="001C287A">
        <w:rPr>
          <w:rFonts w:ascii="Times New Roman" w:hAnsi="Times New Roman"/>
          <w:color w:val="000000" w:themeColor="text1"/>
          <w:sz w:val="24"/>
          <w:rPrChange w:id="4440" w:author="User" w:date="2012-11-18T09:33:00Z">
            <w:rPr>
              <w:rFonts w:ascii="Times New Roman" w:hAnsi="Times New Roman"/>
            </w:rPr>
          </w:rPrChange>
        </w:rPr>
        <w:t>Determination of reduced sulfur gases in Antarctic lakes and seawater by gas chromatography after solid</w:t>
      </w:r>
      <w:r w:rsidR="0000146A" w:rsidRPr="001C287A">
        <w:rPr>
          <w:rFonts w:ascii="Times New Roman" w:hAnsi="Times New Roman"/>
          <w:color w:val="000000" w:themeColor="text1"/>
          <w:sz w:val="24"/>
          <w:rPrChange w:id="4441" w:author="User" w:date="2012-11-18T09:33:00Z">
            <w:rPr>
              <w:rFonts w:ascii="Times New Roman" w:hAnsi="Times New Roman"/>
            </w:rPr>
          </w:rPrChange>
        </w:rPr>
        <w:t xml:space="preserve"> adsorbent preconcentration.</w:t>
      </w:r>
      <w:r w:rsidR="0000146A" w:rsidRPr="001C287A">
        <w:rPr>
          <w:rFonts w:ascii="Times New Roman" w:hAnsi="Times New Roman"/>
          <w:i/>
          <w:color w:val="000000" w:themeColor="text1"/>
          <w:sz w:val="24"/>
          <w:rPrChange w:id="4442" w:author="User" w:date="2012-11-18T09:33:00Z">
            <w:rPr>
              <w:rFonts w:ascii="Times New Roman" w:hAnsi="Times New Roman"/>
              <w:i/>
            </w:rPr>
          </w:rPrChange>
        </w:rPr>
        <w:t>J Chromatogr</w:t>
      </w:r>
      <w:r w:rsidR="0000146A" w:rsidRPr="001C287A">
        <w:rPr>
          <w:rFonts w:ascii="Times New Roman" w:hAnsi="Times New Roman"/>
          <w:b/>
          <w:color w:val="000000" w:themeColor="text1"/>
          <w:sz w:val="24"/>
          <w:rPrChange w:id="4443" w:author="User" w:date="2012-11-18T09:33:00Z">
            <w:rPr>
              <w:rFonts w:ascii="Times New Roman" w:hAnsi="Times New Roman"/>
              <w:b/>
            </w:rPr>
          </w:rPrChange>
        </w:rPr>
        <w:t>362</w:t>
      </w:r>
      <w:r w:rsidR="0000146A" w:rsidRPr="001C287A">
        <w:rPr>
          <w:rFonts w:ascii="Times New Roman" w:hAnsi="Times New Roman"/>
          <w:color w:val="000000" w:themeColor="text1"/>
          <w:sz w:val="24"/>
          <w:rPrChange w:id="4444" w:author="User" w:date="2012-11-18T09:33:00Z">
            <w:rPr>
              <w:rFonts w:ascii="Times New Roman" w:hAnsi="Times New Roman"/>
            </w:rPr>
          </w:rPrChange>
        </w:rPr>
        <w:t>: 9–21.</w:t>
      </w:r>
    </w:p>
    <w:p w14:paraId="48D67355" w14:textId="77777777" w:rsidR="00690BD6" w:rsidRPr="001C287A" w:rsidRDefault="00690BD6" w:rsidP="00C92922">
      <w:pPr>
        <w:spacing w:after="0" w:line="240" w:lineRule="auto"/>
        <w:ind w:left="426" w:hanging="426"/>
        <w:rPr>
          <w:rFonts w:ascii="Times New Roman" w:hAnsi="Times New Roman"/>
          <w:color w:val="000000" w:themeColor="text1"/>
          <w:sz w:val="24"/>
          <w:rPrChange w:id="4445" w:author="User" w:date="2012-11-18T09:33:00Z">
            <w:rPr>
              <w:rFonts w:ascii="Times New Roman" w:hAnsi="Times New Roman"/>
            </w:rPr>
          </w:rPrChange>
        </w:rPr>
        <w:pPrChange w:id="4446" w:author="User" w:date="2012-11-18T09:33:00Z">
          <w:pPr>
            <w:spacing w:line="240" w:lineRule="auto"/>
          </w:pPr>
        </w:pPrChange>
      </w:pPr>
      <w:r w:rsidRPr="001C287A">
        <w:rPr>
          <w:rFonts w:ascii="Times New Roman" w:hAnsi="Times New Roman"/>
          <w:color w:val="000000" w:themeColor="text1"/>
          <w:sz w:val="24"/>
          <w:rPrChange w:id="4447" w:author="User" w:date="2012-11-18T09:33:00Z">
            <w:rPr>
              <w:rFonts w:ascii="Times New Roman" w:hAnsi="Times New Roman"/>
            </w:rPr>
          </w:rPrChange>
        </w:rPr>
        <w:t xml:space="preserve">Dobson SJ, James SR, Franzmann PD, McMeekin TA. (1991) A numerical taxonomic study of some pigmented bacteria isolated from Organic Lake, an antarctic hypersaline lake. </w:t>
      </w:r>
      <w:r w:rsidRPr="001C287A">
        <w:rPr>
          <w:rFonts w:ascii="Times New Roman" w:hAnsi="Times New Roman"/>
          <w:i/>
          <w:color w:val="000000" w:themeColor="text1"/>
          <w:sz w:val="24"/>
          <w:rPrChange w:id="4448" w:author="User" w:date="2012-11-18T09:33:00Z">
            <w:rPr>
              <w:rFonts w:ascii="Times New Roman" w:hAnsi="Times New Roman"/>
              <w:i/>
            </w:rPr>
          </w:rPrChange>
        </w:rPr>
        <w:t>Arch Microbiol</w:t>
      </w:r>
      <w:r w:rsidRPr="001C287A">
        <w:rPr>
          <w:rFonts w:ascii="Times New Roman" w:hAnsi="Times New Roman"/>
          <w:b/>
          <w:color w:val="000000" w:themeColor="text1"/>
          <w:sz w:val="24"/>
          <w:rPrChange w:id="4449" w:author="User" w:date="2012-11-18T09:33:00Z">
            <w:rPr>
              <w:rFonts w:ascii="Times New Roman" w:hAnsi="Times New Roman"/>
              <w:b/>
            </w:rPr>
          </w:rPrChange>
        </w:rPr>
        <w:t>156</w:t>
      </w:r>
      <w:r w:rsidRPr="001C287A">
        <w:rPr>
          <w:rFonts w:ascii="Times New Roman" w:hAnsi="Times New Roman"/>
          <w:color w:val="000000" w:themeColor="text1"/>
          <w:sz w:val="24"/>
          <w:rPrChange w:id="4450" w:author="User" w:date="2012-11-18T09:33:00Z">
            <w:rPr>
              <w:rFonts w:ascii="Times New Roman" w:hAnsi="Times New Roman"/>
            </w:rPr>
          </w:rPrChange>
        </w:rPr>
        <w:t>: 56–61.</w:t>
      </w:r>
    </w:p>
    <w:p w14:paraId="66136AAE" w14:textId="77777777" w:rsidR="00330D96" w:rsidRPr="001C287A" w:rsidRDefault="00330D96" w:rsidP="00C92922">
      <w:pPr>
        <w:spacing w:after="0" w:line="240" w:lineRule="auto"/>
        <w:ind w:left="426" w:hanging="426"/>
        <w:rPr>
          <w:rFonts w:ascii="Times New Roman" w:hAnsi="Times New Roman"/>
          <w:color w:val="000000" w:themeColor="text1"/>
          <w:sz w:val="24"/>
          <w:rPrChange w:id="4451" w:author="User" w:date="2012-11-18T09:33:00Z">
            <w:rPr>
              <w:rFonts w:ascii="Times New Roman" w:hAnsi="Times New Roman"/>
            </w:rPr>
          </w:rPrChange>
        </w:rPr>
        <w:pPrChange w:id="4452" w:author="User" w:date="2012-11-18T09:33:00Z">
          <w:pPr>
            <w:spacing w:line="240" w:lineRule="auto"/>
          </w:pPr>
        </w:pPrChange>
      </w:pPr>
      <w:r w:rsidRPr="001C287A">
        <w:rPr>
          <w:rFonts w:ascii="Times New Roman" w:hAnsi="Times New Roman"/>
          <w:color w:val="000000" w:themeColor="text1"/>
          <w:sz w:val="24"/>
          <w:rPrChange w:id="4453" w:author="User" w:date="2012-11-18T09:33:00Z">
            <w:rPr>
              <w:rFonts w:ascii="Times New Roman" w:hAnsi="Times New Roman"/>
            </w:rPr>
          </w:rPrChange>
        </w:rPr>
        <w:t>Dobson SJ, Colwell RR, McMeekin TA, Franzmann PD</w:t>
      </w:r>
      <w:r w:rsidR="00261E7C" w:rsidRPr="001C287A">
        <w:rPr>
          <w:rFonts w:ascii="Times New Roman" w:hAnsi="Times New Roman"/>
          <w:color w:val="000000" w:themeColor="text1"/>
          <w:sz w:val="24"/>
          <w:rPrChange w:id="4454" w:author="User" w:date="2012-11-18T09:33:00Z">
            <w:rPr>
              <w:rFonts w:ascii="Times New Roman" w:hAnsi="Times New Roman"/>
            </w:rPr>
          </w:rPrChange>
        </w:rPr>
        <w:t>.</w:t>
      </w:r>
      <w:r w:rsidRPr="001C287A">
        <w:rPr>
          <w:rFonts w:ascii="Times New Roman" w:hAnsi="Times New Roman"/>
          <w:color w:val="000000" w:themeColor="text1"/>
          <w:sz w:val="24"/>
          <w:rPrChange w:id="4455" w:author="User" w:date="2012-11-18T09:33:00Z">
            <w:rPr>
              <w:rFonts w:ascii="Times New Roman" w:hAnsi="Times New Roman"/>
            </w:rPr>
          </w:rPrChange>
        </w:rPr>
        <w:t xml:space="preserve"> (1993) Direct sequencing of the polymerase chain reaction-amplified 16S rRNA gene of </w:t>
      </w:r>
      <w:r w:rsidRPr="001C287A">
        <w:rPr>
          <w:rFonts w:ascii="Times New Roman" w:hAnsi="Times New Roman"/>
          <w:i/>
          <w:color w:val="000000" w:themeColor="text1"/>
          <w:sz w:val="24"/>
          <w:rPrChange w:id="4456" w:author="User" w:date="2012-11-18T09:33:00Z">
            <w:rPr>
              <w:rFonts w:ascii="Times New Roman" w:hAnsi="Times New Roman"/>
              <w:i/>
            </w:rPr>
          </w:rPrChange>
        </w:rPr>
        <w:t xml:space="preserve">Flavobacterium gondwanense </w:t>
      </w:r>
      <w:r w:rsidRPr="001C287A">
        <w:rPr>
          <w:rFonts w:ascii="Times New Roman" w:hAnsi="Times New Roman"/>
          <w:color w:val="000000" w:themeColor="text1"/>
          <w:sz w:val="24"/>
          <w:rPrChange w:id="4457" w:author="User" w:date="2012-11-18T09:33:00Z">
            <w:rPr>
              <w:rFonts w:ascii="Times New Roman" w:hAnsi="Times New Roman"/>
            </w:rPr>
          </w:rPrChange>
        </w:rPr>
        <w:t>sp. nov. and</w:t>
      </w:r>
      <w:r w:rsidRPr="001C287A">
        <w:rPr>
          <w:rFonts w:ascii="Times New Roman" w:hAnsi="Times New Roman"/>
          <w:i/>
          <w:color w:val="000000" w:themeColor="text1"/>
          <w:sz w:val="24"/>
          <w:rPrChange w:id="4458" w:author="User" w:date="2012-11-18T09:33:00Z">
            <w:rPr>
              <w:rFonts w:ascii="Times New Roman" w:hAnsi="Times New Roman"/>
              <w:i/>
            </w:rPr>
          </w:rPrChange>
        </w:rPr>
        <w:t>Flavobacterium salegens</w:t>
      </w:r>
      <w:r w:rsidRPr="001C287A">
        <w:rPr>
          <w:rFonts w:ascii="Times New Roman" w:hAnsi="Times New Roman"/>
          <w:color w:val="000000" w:themeColor="text1"/>
          <w:sz w:val="24"/>
          <w:rPrChange w:id="4459" w:author="User" w:date="2012-11-18T09:33:00Z">
            <w:rPr>
              <w:rFonts w:ascii="Times New Roman" w:hAnsi="Times New Roman"/>
            </w:rPr>
          </w:rPrChange>
        </w:rPr>
        <w:t xml:space="preserve"> sp. nov., two new species from a hypersaline Antarctic lake. </w:t>
      </w:r>
      <w:r w:rsidRPr="001C287A">
        <w:rPr>
          <w:rFonts w:ascii="Times New Roman" w:hAnsi="Times New Roman"/>
          <w:i/>
          <w:color w:val="000000" w:themeColor="text1"/>
          <w:sz w:val="24"/>
          <w:rPrChange w:id="4460" w:author="User" w:date="2012-11-18T09:33:00Z">
            <w:rPr>
              <w:rFonts w:ascii="Times New Roman" w:hAnsi="Times New Roman"/>
              <w:i/>
            </w:rPr>
          </w:rPrChange>
        </w:rPr>
        <w:t>Int J Syst Bacteriol</w:t>
      </w:r>
      <w:r w:rsidRPr="001C287A">
        <w:rPr>
          <w:rFonts w:ascii="Times New Roman" w:hAnsi="Times New Roman"/>
          <w:b/>
          <w:color w:val="000000" w:themeColor="text1"/>
          <w:sz w:val="24"/>
          <w:rPrChange w:id="4461" w:author="User" w:date="2012-11-18T09:33:00Z">
            <w:rPr>
              <w:rFonts w:ascii="Times New Roman" w:hAnsi="Times New Roman"/>
              <w:b/>
            </w:rPr>
          </w:rPrChange>
        </w:rPr>
        <w:t>43</w:t>
      </w:r>
      <w:r w:rsidRPr="001C287A">
        <w:rPr>
          <w:rFonts w:ascii="Times New Roman" w:hAnsi="Times New Roman"/>
          <w:color w:val="000000" w:themeColor="text1"/>
          <w:sz w:val="24"/>
          <w:rPrChange w:id="4462" w:author="User" w:date="2012-11-18T09:33:00Z">
            <w:rPr>
              <w:rFonts w:ascii="Times New Roman" w:hAnsi="Times New Roman"/>
            </w:rPr>
          </w:rPrChange>
        </w:rPr>
        <w:t>: 77–83.</w:t>
      </w:r>
    </w:p>
    <w:p w14:paraId="11F07725" w14:textId="77777777" w:rsidR="009259D4" w:rsidRPr="001C287A" w:rsidRDefault="009259D4" w:rsidP="00C92922">
      <w:pPr>
        <w:spacing w:after="0" w:line="240" w:lineRule="auto"/>
        <w:ind w:left="426" w:hanging="426"/>
        <w:rPr>
          <w:rFonts w:ascii="Times New Roman" w:hAnsi="Times New Roman"/>
          <w:color w:val="000000" w:themeColor="text1"/>
          <w:sz w:val="24"/>
          <w:rPrChange w:id="4463" w:author="User" w:date="2012-11-18T09:33:00Z">
            <w:rPr>
              <w:rFonts w:ascii="Times New Roman" w:hAnsi="Times New Roman"/>
            </w:rPr>
          </w:rPrChange>
        </w:rPr>
        <w:pPrChange w:id="4464" w:author="User" w:date="2012-11-18T09:33:00Z">
          <w:pPr>
            <w:spacing w:line="240" w:lineRule="auto"/>
          </w:pPr>
        </w:pPrChange>
      </w:pPr>
      <w:r w:rsidRPr="001C287A">
        <w:rPr>
          <w:rFonts w:ascii="Times New Roman" w:hAnsi="Times New Roman"/>
          <w:color w:val="000000" w:themeColor="text1"/>
          <w:sz w:val="24"/>
          <w:rPrChange w:id="4465" w:author="User" w:date="2012-11-18T09:33:00Z">
            <w:rPr>
              <w:rFonts w:ascii="Times New Roman" w:hAnsi="Times New Roman"/>
            </w:rPr>
          </w:rPrChange>
        </w:rPr>
        <w:t xml:space="preserve">Donachie SP, Bowman JP, Alam M. (2005) </w:t>
      </w:r>
      <w:r w:rsidRPr="001C287A">
        <w:rPr>
          <w:rFonts w:ascii="Times New Roman" w:hAnsi="Times New Roman"/>
          <w:i/>
          <w:color w:val="000000" w:themeColor="text1"/>
          <w:sz w:val="24"/>
          <w:rPrChange w:id="4466" w:author="User" w:date="2012-11-18T09:33:00Z">
            <w:rPr>
              <w:rFonts w:ascii="Times New Roman" w:hAnsi="Times New Roman"/>
              <w:i/>
            </w:rPr>
          </w:rPrChange>
        </w:rPr>
        <w:t>Psychroflexus tropicus</w:t>
      </w:r>
      <w:r w:rsidRPr="001C287A">
        <w:rPr>
          <w:rFonts w:ascii="Times New Roman" w:hAnsi="Times New Roman"/>
          <w:color w:val="000000" w:themeColor="text1"/>
          <w:sz w:val="24"/>
          <w:rPrChange w:id="4467" w:author="User" w:date="2012-11-18T09:33:00Z">
            <w:rPr>
              <w:rFonts w:ascii="Times New Roman" w:hAnsi="Times New Roman"/>
            </w:rPr>
          </w:rPrChange>
        </w:rPr>
        <w:t xml:space="preserve"> sp. nov., an obligately halophilic </w:t>
      </w:r>
      <w:r w:rsidRPr="001C287A">
        <w:rPr>
          <w:rFonts w:ascii="Times New Roman" w:hAnsi="Times New Roman"/>
          <w:i/>
          <w:color w:val="000000" w:themeColor="text1"/>
          <w:sz w:val="24"/>
          <w:rPrChange w:id="4468" w:author="User" w:date="2012-11-18T09:33:00Z">
            <w:rPr>
              <w:rFonts w:ascii="Times New Roman" w:hAnsi="Times New Roman"/>
              <w:i/>
            </w:rPr>
          </w:rPrChange>
        </w:rPr>
        <w:t xml:space="preserve">Cytophaga-Flavobacterium-Bacteroides </w:t>
      </w:r>
      <w:r w:rsidRPr="001C287A">
        <w:rPr>
          <w:rFonts w:ascii="Times New Roman" w:hAnsi="Times New Roman"/>
          <w:color w:val="000000" w:themeColor="text1"/>
          <w:sz w:val="24"/>
          <w:rPrChange w:id="4469" w:author="User" w:date="2012-11-18T09:33:00Z">
            <w:rPr>
              <w:rFonts w:ascii="Times New Roman" w:hAnsi="Times New Roman"/>
            </w:rPr>
          </w:rPrChange>
        </w:rPr>
        <w:t xml:space="preserve">group bacterium from an Hawaiian hypersaline lake. </w:t>
      </w:r>
      <w:r w:rsidRPr="001C287A">
        <w:rPr>
          <w:rFonts w:ascii="Times New Roman" w:hAnsi="Times New Roman"/>
          <w:i/>
          <w:color w:val="000000" w:themeColor="text1"/>
          <w:sz w:val="24"/>
          <w:rPrChange w:id="4470" w:author="User" w:date="2012-11-18T09:33:00Z">
            <w:rPr>
              <w:rFonts w:ascii="Times New Roman" w:hAnsi="Times New Roman"/>
              <w:i/>
            </w:rPr>
          </w:rPrChange>
        </w:rPr>
        <w:t>Int J Syst Evol Microbiol</w:t>
      </w:r>
      <w:r w:rsidRPr="001C287A">
        <w:rPr>
          <w:rFonts w:ascii="Times New Roman" w:hAnsi="Times New Roman"/>
          <w:b/>
          <w:color w:val="000000" w:themeColor="text1"/>
          <w:sz w:val="24"/>
          <w:rPrChange w:id="4471" w:author="User" w:date="2012-11-18T09:33:00Z">
            <w:rPr>
              <w:rFonts w:ascii="Times New Roman" w:hAnsi="Times New Roman"/>
              <w:b/>
            </w:rPr>
          </w:rPrChange>
        </w:rPr>
        <w:t>54</w:t>
      </w:r>
      <w:r w:rsidRPr="001C287A">
        <w:rPr>
          <w:rFonts w:ascii="Times New Roman" w:hAnsi="Times New Roman"/>
          <w:color w:val="000000" w:themeColor="text1"/>
          <w:sz w:val="24"/>
          <w:rPrChange w:id="4472" w:author="User" w:date="2012-11-18T09:33:00Z">
            <w:rPr>
              <w:rFonts w:ascii="Times New Roman" w:hAnsi="Times New Roman"/>
            </w:rPr>
          </w:rPrChange>
        </w:rPr>
        <w:t>: 935–940.</w:t>
      </w:r>
    </w:p>
    <w:p w14:paraId="5117896D" w14:textId="77777777" w:rsidR="00F477D2" w:rsidRPr="001C287A" w:rsidRDefault="00F477D2" w:rsidP="00C92922">
      <w:pPr>
        <w:spacing w:after="0" w:line="240" w:lineRule="auto"/>
        <w:ind w:left="426" w:hanging="426"/>
        <w:rPr>
          <w:rFonts w:ascii="Times New Roman" w:hAnsi="Times New Roman"/>
          <w:color w:val="000000" w:themeColor="text1"/>
          <w:sz w:val="24"/>
          <w:rPrChange w:id="4473" w:author="User" w:date="2012-11-18T09:33:00Z">
            <w:rPr>
              <w:rFonts w:ascii="Times New Roman" w:hAnsi="Times New Roman"/>
            </w:rPr>
          </w:rPrChange>
        </w:rPr>
        <w:pPrChange w:id="4474" w:author="User" w:date="2012-11-18T09:33:00Z">
          <w:pPr>
            <w:spacing w:line="240" w:lineRule="auto"/>
          </w:pPr>
        </w:pPrChange>
      </w:pPr>
      <w:r w:rsidRPr="001C287A">
        <w:rPr>
          <w:rFonts w:ascii="Times New Roman" w:hAnsi="Times New Roman"/>
          <w:color w:val="000000" w:themeColor="text1"/>
          <w:sz w:val="24"/>
          <w:rPrChange w:id="4475" w:author="User" w:date="2012-11-18T09:33:00Z">
            <w:rPr>
              <w:rFonts w:ascii="Times New Roman" w:hAnsi="Times New Roman"/>
            </w:rPr>
          </w:rPrChange>
        </w:rPr>
        <w:t xml:space="preserve">Edgar RC. (2004) MUSCLE: multiple sequence alignment with high accuracy and high throughput. </w:t>
      </w:r>
      <w:r w:rsidRPr="001C287A">
        <w:rPr>
          <w:rFonts w:ascii="Times New Roman" w:hAnsi="Times New Roman"/>
          <w:i/>
          <w:color w:val="000000" w:themeColor="text1"/>
          <w:sz w:val="24"/>
          <w:rPrChange w:id="4476" w:author="User" w:date="2012-11-18T09:33:00Z">
            <w:rPr>
              <w:rFonts w:ascii="Times New Roman" w:hAnsi="Times New Roman"/>
              <w:i/>
            </w:rPr>
          </w:rPrChange>
        </w:rPr>
        <w:t xml:space="preserve">Nuc Acids Res </w:t>
      </w:r>
      <w:r w:rsidRPr="001C287A">
        <w:rPr>
          <w:rFonts w:ascii="Times New Roman" w:hAnsi="Times New Roman"/>
          <w:b/>
          <w:color w:val="000000" w:themeColor="text1"/>
          <w:sz w:val="24"/>
          <w:rPrChange w:id="4477" w:author="User" w:date="2012-11-18T09:33:00Z">
            <w:rPr>
              <w:rFonts w:ascii="Times New Roman" w:hAnsi="Times New Roman"/>
              <w:b/>
            </w:rPr>
          </w:rPrChange>
        </w:rPr>
        <w:t>32</w:t>
      </w:r>
      <w:r w:rsidRPr="001C287A">
        <w:rPr>
          <w:rFonts w:ascii="Times New Roman" w:hAnsi="Times New Roman"/>
          <w:color w:val="000000" w:themeColor="text1"/>
          <w:sz w:val="24"/>
          <w:rPrChange w:id="4478" w:author="User" w:date="2012-11-18T09:33:00Z">
            <w:rPr>
              <w:rFonts w:ascii="Times New Roman" w:hAnsi="Times New Roman"/>
            </w:rPr>
          </w:rPrChange>
        </w:rPr>
        <w:t>: 1792–1797.</w:t>
      </w:r>
    </w:p>
    <w:p w14:paraId="0F000347" w14:textId="77777777" w:rsidR="000802C2" w:rsidRPr="001C287A" w:rsidRDefault="000802C2" w:rsidP="00C92922">
      <w:pPr>
        <w:spacing w:after="0" w:line="240" w:lineRule="auto"/>
        <w:ind w:left="426" w:hanging="426"/>
        <w:rPr>
          <w:rFonts w:ascii="Times New Roman" w:hAnsi="Times New Roman"/>
          <w:color w:val="000000" w:themeColor="text1"/>
          <w:sz w:val="24"/>
          <w:rPrChange w:id="4479" w:author="User" w:date="2012-11-18T09:33:00Z">
            <w:rPr>
              <w:rFonts w:ascii="Times New Roman" w:hAnsi="Times New Roman"/>
            </w:rPr>
          </w:rPrChange>
        </w:rPr>
        <w:pPrChange w:id="4480" w:author="User" w:date="2012-11-18T09:33:00Z">
          <w:pPr>
            <w:spacing w:line="240" w:lineRule="auto"/>
          </w:pPr>
        </w:pPrChange>
      </w:pPr>
      <w:r w:rsidRPr="001C287A">
        <w:rPr>
          <w:rFonts w:ascii="Times New Roman" w:hAnsi="Times New Roman"/>
          <w:color w:val="000000" w:themeColor="text1"/>
          <w:sz w:val="24"/>
          <w:rPrChange w:id="4481" w:author="User" w:date="2012-11-18T09:33:00Z">
            <w:rPr>
              <w:rFonts w:ascii="Times New Roman" w:hAnsi="Times New Roman"/>
            </w:rPr>
          </w:rPrChange>
        </w:rPr>
        <w:t>Edwards KJ, Rogers DR, Wirsen CO, McCollom TM.(2003) Isolation and characterization of novel psychrophilic, neutrophilic, Fe-oxidizing, chemolithoautotrophic α- and γ-</w:t>
      </w:r>
      <w:r w:rsidRPr="001C287A">
        <w:rPr>
          <w:rFonts w:ascii="Times New Roman" w:hAnsi="Times New Roman"/>
          <w:i/>
          <w:color w:val="000000" w:themeColor="text1"/>
          <w:sz w:val="24"/>
          <w:rPrChange w:id="4482" w:author="User" w:date="2012-11-18T09:33:00Z">
            <w:rPr>
              <w:rFonts w:ascii="Times New Roman" w:hAnsi="Times New Roman"/>
              <w:i/>
            </w:rPr>
          </w:rPrChange>
        </w:rPr>
        <w:t>Proteobacteria</w:t>
      </w:r>
      <w:r w:rsidRPr="001C287A">
        <w:rPr>
          <w:rFonts w:ascii="Times New Roman" w:hAnsi="Times New Roman"/>
          <w:color w:val="000000" w:themeColor="text1"/>
          <w:sz w:val="24"/>
          <w:rPrChange w:id="4483" w:author="User" w:date="2012-11-18T09:33:00Z">
            <w:rPr>
              <w:rFonts w:ascii="Times New Roman" w:hAnsi="Times New Roman"/>
            </w:rPr>
          </w:rPrChange>
        </w:rPr>
        <w:t>from the deep sea.</w:t>
      </w:r>
      <w:r w:rsidRPr="001C287A">
        <w:rPr>
          <w:rFonts w:ascii="Times New Roman" w:hAnsi="Times New Roman"/>
          <w:i/>
          <w:color w:val="000000" w:themeColor="text1"/>
          <w:sz w:val="24"/>
          <w:rPrChange w:id="4484" w:author="User" w:date="2012-11-18T09:33:00Z">
            <w:rPr>
              <w:rFonts w:ascii="Times New Roman" w:hAnsi="Times New Roman"/>
              <w:i/>
            </w:rPr>
          </w:rPrChange>
        </w:rPr>
        <w:t>Appl Environ Microbiol</w:t>
      </w:r>
      <w:r w:rsidRPr="001C287A">
        <w:rPr>
          <w:rFonts w:ascii="Times New Roman" w:hAnsi="Times New Roman"/>
          <w:b/>
          <w:color w:val="000000" w:themeColor="text1"/>
          <w:sz w:val="24"/>
          <w:rPrChange w:id="4485" w:author="User" w:date="2012-11-18T09:33:00Z">
            <w:rPr>
              <w:rFonts w:ascii="Times New Roman" w:hAnsi="Times New Roman"/>
              <w:b/>
            </w:rPr>
          </w:rPrChange>
        </w:rPr>
        <w:t>69</w:t>
      </w:r>
      <w:r w:rsidRPr="001C287A">
        <w:rPr>
          <w:rFonts w:ascii="Times New Roman" w:hAnsi="Times New Roman"/>
          <w:color w:val="000000" w:themeColor="text1"/>
          <w:sz w:val="24"/>
          <w:rPrChange w:id="4486" w:author="User" w:date="2012-11-18T09:33:00Z">
            <w:rPr>
              <w:rFonts w:ascii="Times New Roman" w:hAnsi="Times New Roman"/>
            </w:rPr>
          </w:rPrChange>
        </w:rPr>
        <w:t>: 2906–2913.</w:t>
      </w:r>
    </w:p>
    <w:p w14:paraId="0E8A64C2" w14:textId="77777777" w:rsidR="00D01656" w:rsidRPr="001C287A" w:rsidRDefault="00D01656" w:rsidP="00C92922">
      <w:pPr>
        <w:spacing w:after="0" w:line="240" w:lineRule="auto"/>
        <w:ind w:left="426" w:hanging="426"/>
        <w:rPr>
          <w:rFonts w:ascii="Times New Roman" w:hAnsi="Times New Roman"/>
          <w:color w:val="000000" w:themeColor="text1"/>
          <w:sz w:val="24"/>
          <w:rPrChange w:id="4487" w:author="User" w:date="2012-11-18T09:33:00Z">
            <w:rPr>
              <w:rFonts w:ascii="Times New Roman" w:hAnsi="Times New Roman"/>
            </w:rPr>
          </w:rPrChange>
        </w:rPr>
        <w:pPrChange w:id="4488" w:author="User" w:date="2012-11-18T09:33:00Z">
          <w:pPr>
            <w:spacing w:line="240" w:lineRule="auto"/>
          </w:pPr>
        </w:pPrChange>
      </w:pPr>
      <w:r w:rsidRPr="001C287A">
        <w:rPr>
          <w:rFonts w:ascii="Times New Roman" w:hAnsi="Times New Roman"/>
          <w:color w:val="000000" w:themeColor="text1"/>
          <w:sz w:val="24"/>
          <w:rPrChange w:id="4489" w:author="User" w:date="2012-11-18T09:33:00Z">
            <w:rPr>
              <w:rFonts w:ascii="Times New Roman" w:hAnsi="Times New Roman"/>
            </w:rPr>
          </w:rPrChange>
        </w:rPr>
        <w:t xml:space="preserve">Ferris JM, Gibson JAE, Burton HR. (1991) Evidence of density currents with the potential to promote meromixis in the ice-covered saline lakes. </w:t>
      </w:r>
      <w:r w:rsidRPr="001C287A">
        <w:rPr>
          <w:rFonts w:ascii="Times New Roman" w:hAnsi="Times New Roman"/>
          <w:i/>
          <w:color w:val="000000" w:themeColor="text1"/>
          <w:sz w:val="24"/>
          <w:rPrChange w:id="4490" w:author="User" w:date="2012-11-18T09:33:00Z">
            <w:rPr>
              <w:rFonts w:ascii="Times New Roman" w:hAnsi="Times New Roman"/>
              <w:i/>
            </w:rPr>
          </w:rPrChange>
        </w:rPr>
        <w:t>Palaeogeogr Palaeoclimatol Palaeoecol</w:t>
      </w:r>
      <w:r w:rsidRPr="001C287A">
        <w:rPr>
          <w:rFonts w:ascii="Times New Roman" w:hAnsi="Times New Roman"/>
          <w:b/>
          <w:color w:val="000000" w:themeColor="text1"/>
          <w:sz w:val="24"/>
          <w:rPrChange w:id="4491" w:author="User" w:date="2012-11-18T09:33:00Z">
            <w:rPr>
              <w:rFonts w:ascii="Times New Roman" w:hAnsi="Times New Roman"/>
              <w:b/>
            </w:rPr>
          </w:rPrChange>
        </w:rPr>
        <w:t>84</w:t>
      </w:r>
      <w:r w:rsidRPr="001C287A">
        <w:rPr>
          <w:rFonts w:ascii="Times New Roman" w:hAnsi="Times New Roman"/>
          <w:color w:val="000000" w:themeColor="text1"/>
          <w:sz w:val="24"/>
          <w:rPrChange w:id="4492" w:author="User" w:date="2012-11-18T09:33:00Z">
            <w:rPr>
              <w:rFonts w:ascii="Times New Roman" w:hAnsi="Times New Roman"/>
            </w:rPr>
          </w:rPrChange>
        </w:rPr>
        <w:t>: 99–107.</w:t>
      </w:r>
    </w:p>
    <w:p w14:paraId="6E480F29" w14:textId="77777777" w:rsidR="00F81C89" w:rsidRPr="001C287A" w:rsidRDefault="00F81C89" w:rsidP="00C92922">
      <w:pPr>
        <w:spacing w:after="0" w:line="240" w:lineRule="auto"/>
        <w:ind w:left="426" w:hanging="426"/>
        <w:rPr>
          <w:rFonts w:ascii="Times New Roman" w:hAnsi="Times New Roman"/>
          <w:color w:val="000000" w:themeColor="text1"/>
          <w:sz w:val="24"/>
          <w:rPrChange w:id="4493" w:author="User" w:date="2012-11-18T09:33:00Z">
            <w:rPr>
              <w:rFonts w:ascii="Times New Roman" w:hAnsi="Times New Roman"/>
            </w:rPr>
          </w:rPrChange>
        </w:rPr>
        <w:pPrChange w:id="4494" w:author="User" w:date="2012-11-18T09:33:00Z">
          <w:pPr>
            <w:spacing w:line="240" w:lineRule="auto"/>
          </w:pPr>
        </w:pPrChange>
      </w:pPr>
      <w:r w:rsidRPr="001C287A">
        <w:rPr>
          <w:rFonts w:ascii="Times New Roman" w:hAnsi="Times New Roman"/>
          <w:color w:val="000000" w:themeColor="text1"/>
          <w:sz w:val="24"/>
          <w:rPrChange w:id="4495" w:author="User" w:date="2012-11-18T09:33:00Z">
            <w:rPr>
              <w:rFonts w:ascii="Times New Roman" w:hAnsi="Times New Roman"/>
            </w:rPr>
          </w:rPrChange>
        </w:rPr>
        <w:t>Franzmann PD, Burton HR, McMeekin TA</w:t>
      </w:r>
      <w:r w:rsidR="00261E7C" w:rsidRPr="001C287A">
        <w:rPr>
          <w:rFonts w:ascii="Times New Roman" w:hAnsi="Times New Roman"/>
          <w:color w:val="000000" w:themeColor="text1"/>
          <w:sz w:val="24"/>
          <w:rPrChange w:id="4496" w:author="User" w:date="2012-11-18T09:33:00Z">
            <w:rPr>
              <w:rFonts w:ascii="Times New Roman" w:hAnsi="Times New Roman"/>
            </w:rPr>
          </w:rPrChange>
        </w:rPr>
        <w:t>.</w:t>
      </w:r>
      <w:r w:rsidRPr="001C287A">
        <w:rPr>
          <w:rFonts w:ascii="Times New Roman" w:hAnsi="Times New Roman"/>
          <w:color w:val="000000" w:themeColor="text1"/>
          <w:sz w:val="24"/>
          <w:rPrChange w:id="4497" w:author="User" w:date="2012-11-18T09:33:00Z">
            <w:rPr>
              <w:rFonts w:ascii="Times New Roman" w:hAnsi="Times New Roman"/>
            </w:rPr>
          </w:rPrChange>
        </w:rPr>
        <w:t xml:space="preserve"> (1987a) </w:t>
      </w:r>
      <w:r w:rsidRPr="001C287A">
        <w:rPr>
          <w:rFonts w:ascii="Times New Roman" w:hAnsi="Times New Roman"/>
          <w:i/>
          <w:color w:val="000000" w:themeColor="text1"/>
          <w:sz w:val="24"/>
          <w:rPrChange w:id="4498" w:author="User" w:date="2012-11-18T09:33:00Z">
            <w:rPr>
              <w:rFonts w:ascii="Times New Roman" w:hAnsi="Times New Roman"/>
              <w:i/>
            </w:rPr>
          </w:rPrChange>
        </w:rPr>
        <w:t>Halomonas subglaciescola</w:t>
      </w:r>
      <w:r w:rsidRPr="001C287A">
        <w:rPr>
          <w:rFonts w:ascii="Times New Roman" w:hAnsi="Times New Roman"/>
          <w:color w:val="000000" w:themeColor="text1"/>
          <w:sz w:val="24"/>
          <w:rPrChange w:id="4499" w:author="User" w:date="2012-11-18T09:33:00Z">
            <w:rPr>
              <w:rFonts w:ascii="Times New Roman" w:hAnsi="Times New Roman"/>
            </w:rPr>
          </w:rPrChange>
        </w:rPr>
        <w:t xml:space="preserve">, a new species of halotolerant bacteria isolated from Antarctica. </w:t>
      </w:r>
      <w:r w:rsidRPr="001C287A">
        <w:rPr>
          <w:rFonts w:ascii="Times New Roman" w:hAnsi="Times New Roman"/>
          <w:i/>
          <w:color w:val="000000" w:themeColor="text1"/>
          <w:sz w:val="24"/>
          <w:rPrChange w:id="4500" w:author="User" w:date="2012-11-18T09:33:00Z">
            <w:rPr>
              <w:rFonts w:ascii="Times New Roman" w:hAnsi="Times New Roman"/>
              <w:i/>
            </w:rPr>
          </w:rPrChange>
        </w:rPr>
        <w:t>Int J Syst Bacteriol</w:t>
      </w:r>
      <w:r w:rsidRPr="001C287A">
        <w:rPr>
          <w:rFonts w:ascii="Times New Roman" w:hAnsi="Times New Roman"/>
          <w:b/>
          <w:color w:val="000000" w:themeColor="text1"/>
          <w:sz w:val="24"/>
          <w:rPrChange w:id="4501" w:author="User" w:date="2012-11-18T09:33:00Z">
            <w:rPr>
              <w:rFonts w:ascii="Times New Roman" w:hAnsi="Times New Roman"/>
              <w:b/>
            </w:rPr>
          </w:rPrChange>
        </w:rPr>
        <w:t>37</w:t>
      </w:r>
      <w:r w:rsidRPr="001C287A">
        <w:rPr>
          <w:rFonts w:ascii="Times New Roman" w:hAnsi="Times New Roman"/>
          <w:color w:val="000000" w:themeColor="text1"/>
          <w:sz w:val="24"/>
          <w:rPrChange w:id="4502" w:author="User" w:date="2012-11-18T09:33:00Z">
            <w:rPr>
              <w:rFonts w:ascii="Times New Roman" w:hAnsi="Times New Roman"/>
            </w:rPr>
          </w:rPrChange>
        </w:rPr>
        <w:t>: 27–34.</w:t>
      </w:r>
    </w:p>
    <w:p w14:paraId="5D7A89EF" w14:textId="77777777" w:rsidR="006E2DA1" w:rsidRPr="001C287A" w:rsidRDefault="00B93BFA" w:rsidP="00C92922">
      <w:pPr>
        <w:spacing w:after="0" w:line="240" w:lineRule="auto"/>
        <w:ind w:left="426" w:hanging="426"/>
        <w:rPr>
          <w:rFonts w:ascii="Times New Roman" w:hAnsi="Times New Roman"/>
          <w:color w:val="000000" w:themeColor="text1"/>
          <w:sz w:val="24"/>
          <w:rPrChange w:id="4503" w:author="User" w:date="2012-11-18T09:33:00Z">
            <w:rPr>
              <w:rFonts w:ascii="Times New Roman" w:hAnsi="Times New Roman"/>
            </w:rPr>
          </w:rPrChange>
        </w:rPr>
        <w:pPrChange w:id="4504" w:author="User" w:date="2012-11-18T09:33:00Z">
          <w:pPr>
            <w:spacing w:line="240" w:lineRule="auto"/>
          </w:pPr>
        </w:pPrChange>
      </w:pPr>
      <w:r w:rsidRPr="001C287A">
        <w:rPr>
          <w:rFonts w:ascii="Times New Roman" w:hAnsi="Times New Roman"/>
          <w:color w:val="000000" w:themeColor="text1"/>
          <w:sz w:val="24"/>
          <w:rPrChange w:id="4505" w:author="User" w:date="2012-11-18T09:33:00Z">
            <w:rPr>
              <w:rFonts w:ascii="Times New Roman" w:hAnsi="Times New Roman"/>
            </w:rPr>
          </w:rPrChange>
        </w:rPr>
        <w:t>Franzmann P</w:t>
      </w:r>
      <w:r w:rsidR="000A063C" w:rsidRPr="001C287A">
        <w:rPr>
          <w:rFonts w:ascii="Times New Roman" w:hAnsi="Times New Roman"/>
          <w:color w:val="000000" w:themeColor="text1"/>
          <w:sz w:val="24"/>
          <w:rPrChange w:id="4506" w:author="User" w:date="2012-11-18T09:33:00Z">
            <w:rPr>
              <w:rFonts w:ascii="Times New Roman" w:hAnsi="Times New Roman"/>
            </w:rPr>
          </w:rPrChange>
        </w:rPr>
        <w:t>D, Deprez PP, Burton HR, van den Hoff J</w:t>
      </w:r>
      <w:r w:rsidR="00872DCA" w:rsidRPr="001C287A">
        <w:rPr>
          <w:rFonts w:ascii="Times New Roman" w:hAnsi="Times New Roman"/>
          <w:i/>
          <w:color w:val="000000" w:themeColor="text1"/>
          <w:sz w:val="24"/>
          <w:rPrChange w:id="4507" w:author="User" w:date="2012-11-18T09:33:00Z">
            <w:rPr>
              <w:rFonts w:ascii="Times New Roman" w:hAnsi="Times New Roman"/>
              <w:i/>
            </w:rPr>
          </w:rPrChange>
        </w:rPr>
        <w:t>.</w:t>
      </w:r>
      <w:r w:rsidR="00872DCA" w:rsidRPr="001C287A">
        <w:rPr>
          <w:rFonts w:ascii="Times New Roman" w:hAnsi="Times New Roman"/>
          <w:color w:val="000000" w:themeColor="text1"/>
          <w:sz w:val="24"/>
          <w:rPrChange w:id="4508" w:author="User" w:date="2012-11-18T09:33:00Z">
            <w:rPr>
              <w:rFonts w:ascii="Times New Roman" w:hAnsi="Times New Roman"/>
            </w:rPr>
          </w:rPrChange>
        </w:rPr>
        <w:t xml:space="preserve"> (1987</w:t>
      </w:r>
      <w:r w:rsidR="00F81C89" w:rsidRPr="001C287A">
        <w:rPr>
          <w:rFonts w:ascii="Times New Roman" w:hAnsi="Times New Roman"/>
          <w:color w:val="000000" w:themeColor="text1"/>
          <w:sz w:val="24"/>
          <w:rPrChange w:id="4509" w:author="User" w:date="2012-11-18T09:33:00Z">
            <w:rPr>
              <w:rFonts w:ascii="Times New Roman" w:hAnsi="Times New Roman"/>
            </w:rPr>
          </w:rPrChange>
        </w:rPr>
        <w:t>b</w:t>
      </w:r>
      <w:r w:rsidR="00872DCA" w:rsidRPr="001C287A">
        <w:rPr>
          <w:rFonts w:ascii="Times New Roman" w:hAnsi="Times New Roman"/>
          <w:color w:val="000000" w:themeColor="text1"/>
          <w:sz w:val="24"/>
          <w:rPrChange w:id="4510" w:author="User" w:date="2012-11-18T09:33:00Z">
            <w:rPr>
              <w:rFonts w:ascii="Times New Roman" w:hAnsi="Times New Roman"/>
            </w:rPr>
          </w:rPrChange>
        </w:rPr>
        <w:t xml:space="preserve">) Limnology of Organic Lake, Antarctica, a meromictic lake that contains high concentrations of dimethyl sulfide. </w:t>
      </w:r>
      <w:r w:rsidR="000A063C" w:rsidRPr="001C287A">
        <w:rPr>
          <w:rFonts w:ascii="Times New Roman" w:hAnsi="Times New Roman"/>
          <w:i/>
          <w:color w:val="000000" w:themeColor="text1"/>
          <w:sz w:val="24"/>
          <w:rPrChange w:id="4511" w:author="User" w:date="2012-11-18T09:33:00Z">
            <w:rPr>
              <w:rFonts w:ascii="Times New Roman" w:hAnsi="Times New Roman"/>
              <w:i/>
            </w:rPr>
          </w:rPrChange>
        </w:rPr>
        <w:t>AustJ Mar Freshw Res</w:t>
      </w:r>
      <w:r w:rsidR="00872DCA" w:rsidRPr="001C287A">
        <w:rPr>
          <w:rFonts w:ascii="Times New Roman" w:hAnsi="Times New Roman"/>
          <w:b/>
          <w:color w:val="000000" w:themeColor="text1"/>
          <w:sz w:val="24"/>
          <w:rPrChange w:id="4512" w:author="User" w:date="2012-11-18T09:33:00Z">
            <w:rPr>
              <w:rFonts w:ascii="Times New Roman" w:hAnsi="Times New Roman"/>
              <w:b/>
            </w:rPr>
          </w:rPrChange>
        </w:rPr>
        <w:t>38</w:t>
      </w:r>
      <w:r w:rsidR="00872DCA" w:rsidRPr="001C287A">
        <w:rPr>
          <w:rFonts w:ascii="Times New Roman" w:hAnsi="Times New Roman"/>
          <w:color w:val="000000" w:themeColor="text1"/>
          <w:sz w:val="24"/>
          <w:rPrChange w:id="4513" w:author="User" w:date="2012-11-18T09:33:00Z">
            <w:rPr>
              <w:rFonts w:ascii="Times New Roman" w:hAnsi="Times New Roman"/>
            </w:rPr>
          </w:rPrChange>
        </w:rPr>
        <w:t>:409</w:t>
      </w:r>
      <w:r w:rsidR="00DB5187" w:rsidRPr="001C287A">
        <w:rPr>
          <w:rFonts w:ascii="Times New Roman" w:hAnsi="Times New Roman"/>
          <w:color w:val="000000" w:themeColor="text1"/>
          <w:sz w:val="24"/>
          <w:rPrChange w:id="4514" w:author="User" w:date="2012-11-18T09:33:00Z">
            <w:rPr>
              <w:rFonts w:ascii="Times New Roman" w:hAnsi="Times New Roman"/>
            </w:rPr>
          </w:rPrChange>
        </w:rPr>
        <w:t>–</w:t>
      </w:r>
      <w:r w:rsidR="00BD521F" w:rsidRPr="001C287A">
        <w:rPr>
          <w:rFonts w:ascii="Times New Roman" w:hAnsi="Times New Roman"/>
          <w:color w:val="000000" w:themeColor="text1"/>
          <w:sz w:val="24"/>
          <w:rPrChange w:id="4515" w:author="User" w:date="2012-11-18T09:33:00Z">
            <w:rPr>
              <w:rFonts w:ascii="Times New Roman" w:hAnsi="Times New Roman"/>
            </w:rPr>
          </w:rPrChange>
        </w:rPr>
        <w:t>4</w:t>
      </w:r>
      <w:r w:rsidR="00872DCA" w:rsidRPr="001C287A">
        <w:rPr>
          <w:rFonts w:ascii="Times New Roman" w:hAnsi="Times New Roman"/>
          <w:color w:val="000000" w:themeColor="text1"/>
          <w:sz w:val="24"/>
          <w:rPrChange w:id="4516" w:author="User" w:date="2012-11-18T09:33:00Z">
            <w:rPr>
              <w:rFonts w:ascii="Times New Roman" w:hAnsi="Times New Roman"/>
            </w:rPr>
          </w:rPrChange>
        </w:rPr>
        <w:t>17</w:t>
      </w:r>
      <w:r w:rsidR="000A063C" w:rsidRPr="001C287A">
        <w:rPr>
          <w:rFonts w:ascii="Times New Roman" w:hAnsi="Times New Roman"/>
          <w:color w:val="000000" w:themeColor="text1"/>
          <w:sz w:val="24"/>
          <w:rPrChange w:id="4517" w:author="User" w:date="2012-11-18T09:33:00Z">
            <w:rPr>
              <w:rFonts w:ascii="Times New Roman" w:hAnsi="Times New Roman"/>
            </w:rPr>
          </w:rPrChange>
        </w:rPr>
        <w:t>.</w:t>
      </w:r>
    </w:p>
    <w:p w14:paraId="410A8132" w14:textId="77777777" w:rsidR="00790534" w:rsidRPr="001C287A" w:rsidRDefault="00DB5187" w:rsidP="00C92922">
      <w:pPr>
        <w:spacing w:after="0" w:line="240" w:lineRule="auto"/>
        <w:ind w:left="426" w:hanging="426"/>
        <w:rPr>
          <w:rFonts w:ascii="Times New Roman" w:hAnsi="Times New Roman"/>
          <w:color w:val="000000" w:themeColor="text1"/>
          <w:sz w:val="24"/>
          <w:rPrChange w:id="4518" w:author="User" w:date="2012-11-18T09:33:00Z">
            <w:rPr>
              <w:rFonts w:ascii="Times New Roman" w:hAnsi="Times New Roman"/>
            </w:rPr>
          </w:rPrChange>
        </w:rPr>
        <w:pPrChange w:id="4519" w:author="User" w:date="2012-11-18T09:33:00Z">
          <w:pPr>
            <w:spacing w:line="240" w:lineRule="auto"/>
          </w:pPr>
        </w:pPrChange>
      </w:pPr>
      <w:r w:rsidRPr="001C287A">
        <w:rPr>
          <w:rFonts w:ascii="Times New Roman" w:hAnsi="Times New Roman"/>
          <w:color w:val="000000" w:themeColor="text1"/>
          <w:sz w:val="24"/>
          <w:rPrChange w:id="4520" w:author="User" w:date="2012-11-18T09:33:00Z">
            <w:rPr>
              <w:rFonts w:ascii="Times New Roman" w:hAnsi="Times New Roman"/>
            </w:rPr>
          </w:rPrChange>
        </w:rPr>
        <w:t>Fofonoff NP and Millard RC</w:t>
      </w:r>
      <w:r w:rsidR="00790534" w:rsidRPr="001C287A">
        <w:rPr>
          <w:rFonts w:ascii="Times New Roman" w:hAnsi="Times New Roman"/>
          <w:color w:val="000000" w:themeColor="text1"/>
          <w:sz w:val="24"/>
          <w:rPrChange w:id="4521" w:author="User" w:date="2012-11-18T09:33:00Z">
            <w:rPr>
              <w:rFonts w:ascii="Times New Roman" w:hAnsi="Times New Roman"/>
            </w:rPr>
          </w:rPrChange>
        </w:rPr>
        <w:t xml:space="preserve"> Jr. (1983) Algo</w:t>
      </w:r>
      <w:r w:rsidR="0082697B" w:rsidRPr="001C287A">
        <w:rPr>
          <w:rFonts w:ascii="Times New Roman" w:hAnsi="Times New Roman"/>
          <w:color w:val="000000" w:themeColor="text1"/>
          <w:sz w:val="24"/>
          <w:rPrChange w:id="4522" w:author="User" w:date="2012-11-18T09:33:00Z">
            <w:rPr>
              <w:rFonts w:ascii="Times New Roman" w:hAnsi="Times New Roman"/>
            </w:rPr>
          </w:rPrChange>
        </w:rPr>
        <w:t>rithms for computation of funda</w:t>
      </w:r>
      <w:r w:rsidR="00790534" w:rsidRPr="001C287A">
        <w:rPr>
          <w:rFonts w:ascii="Times New Roman" w:hAnsi="Times New Roman"/>
          <w:color w:val="000000" w:themeColor="text1"/>
          <w:sz w:val="24"/>
          <w:rPrChange w:id="4523" w:author="User" w:date="2012-11-18T09:33:00Z">
            <w:rPr>
              <w:rFonts w:ascii="Times New Roman" w:hAnsi="Times New Roman"/>
            </w:rPr>
          </w:rPrChange>
        </w:rPr>
        <w:t>mental properties of seawater.</w:t>
      </w:r>
      <w:r w:rsidR="00790534" w:rsidRPr="001C287A">
        <w:rPr>
          <w:rFonts w:ascii="Times New Roman" w:hAnsi="Times New Roman"/>
          <w:i/>
          <w:color w:val="000000" w:themeColor="text1"/>
          <w:sz w:val="24"/>
          <w:rPrChange w:id="4524" w:author="User" w:date="2012-11-18T09:33:00Z">
            <w:rPr>
              <w:rFonts w:ascii="Times New Roman" w:hAnsi="Times New Roman"/>
              <w:i/>
            </w:rPr>
          </w:rPrChange>
        </w:rPr>
        <w:t>UNESCO Technical Papers in Marine Science</w:t>
      </w:r>
      <w:r w:rsidRPr="001C287A">
        <w:rPr>
          <w:rFonts w:ascii="Times New Roman" w:hAnsi="Times New Roman"/>
          <w:color w:val="000000" w:themeColor="text1"/>
          <w:sz w:val="24"/>
          <w:rPrChange w:id="4525" w:author="User" w:date="2012-11-18T09:33:00Z">
            <w:rPr>
              <w:rFonts w:ascii="Times New Roman" w:hAnsi="Times New Roman"/>
            </w:rPr>
          </w:rPrChange>
        </w:rPr>
        <w:t>,</w:t>
      </w:r>
      <w:r w:rsidR="000A063C" w:rsidRPr="001C287A">
        <w:rPr>
          <w:rFonts w:ascii="Times New Roman" w:hAnsi="Times New Roman"/>
          <w:color w:val="000000" w:themeColor="text1"/>
          <w:sz w:val="24"/>
          <w:rPrChange w:id="4526" w:author="User" w:date="2012-11-18T09:33:00Z">
            <w:rPr>
              <w:rFonts w:ascii="Times New Roman" w:hAnsi="Times New Roman"/>
            </w:rPr>
          </w:rPrChange>
        </w:rPr>
        <w:t>no.</w:t>
      </w:r>
      <w:r w:rsidR="00790534" w:rsidRPr="001C287A">
        <w:rPr>
          <w:rFonts w:ascii="Times New Roman" w:hAnsi="Times New Roman"/>
          <w:b/>
          <w:color w:val="000000" w:themeColor="text1"/>
          <w:sz w:val="24"/>
          <w:rPrChange w:id="4527" w:author="User" w:date="2012-11-18T09:33:00Z">
            <w:rPr>
              <w:rFonts w:ascii="Times New Roman" w:hAnsi="Times New Roman"/>
              <w:b/>
            </w:rPr>
          </w:rPrChange>
        </w:rPr>
        <w:t>44</w:t>
      </w:r>
      <w:r w:rsidR="00783FD9" w:rsidRPr="001C287A">
        <w:rPr>
          <w:rFonts w:ascii="Times New Roman" w:hAnsi="Times New Roman"/>
          <w:color w:val="000000" w:themeColor="text1"/>
          <w:sz w:val="24"/>
          <w:rPrChange w:id="4528" w:author="User" w:date="2012-11-18T09:33:00Z">
            <w:rPr>
              <w:rFonts w:ascii="Times New Roman" w:hAnsi="Times New Roman"/>
            </w:rPr>
          </w:rPrChange>
        </w:rPr>
        <w:t>.</w:t>
      </w:r>
    </w:p>
    <w:p w14:paraId="4B0B402B" w14:textId="77777777" w:rsidR="00052D59" w:rsidRPr="001C287A" w:rsidRDefault="00052D59" w:rsidP="00C92922">
      <w:pPr>
        <w:spacing w:after="0" w:line="240" w:lineRule="auto"/>
        <w:ind w:left="426" w:hanging="426"/>
        <w:rPr>
          <w:rFonts w:ascii="Times New Roman" w:hAnsi="Times New Roman"/>
          <w:color w:val="000000" w:themeColor="text1"/>
          <w:sz w:val="24"/>
          <w:rPrChange w:id="4529" w:author="User" w:date="2012-11-18T09:33:00Z">
            <w:rPr>
              <w:rFonts w:ascii="Times New Roman" w:hAnsi="Times New Roman"/>
            </w:rPr>
          </w:rPrChange>
        </w:rPr>
        <w:pPrChange w:id="4530" w:author="User" w:date="2012-11-18T09:33:00Z">
          <w:pPr>
            <w:spacing w:line="240" w:lineRule="auto"/>
          </w:pPr>
        </w:pPrChange>
      </w:pPr>
      <w:r w:rsidRPr="001C287A">
        <w:rPr>
          <w:rFonts w:ascii="Times New Roman" w:hAnsi="Times New Roman"/>
          <w:color w:val="000000" w:themeColor="text1"/>
          <w:sz w:val="24"/>
          <w:rPrChange w:id="4531" w:author="User" w:date="2012-11-18T09:33:00Z">
            <w:rPr>
              <w:rFonts w:ascii="Times New Roman" w:hAnsi="Times New Roman"/>
            </w:rPr>
          </w:rPrChange>
        </w:rPr>
        <w:t xml:space="preserve">Fuhrman JA, Schwalbach MS, Stingl U. (2008) Proteorhodopsins: an array of physiological roles? </w:t>
      </w:r>
      <w:r w:rsidRPr="001C287A">
        <w:rPr>
          <w:rFonts w:ascii="Times New Roman" w:hAnsi="Times New Roman"/>
          <w:i/>
          <w:color w:val="000000" w:themeColor="text1"/>
          <w:sz w:val="24"/>
          <w:rPrChange w:id="4532" w:author="User" w:date="2012-11-18T09:33:00Z">
            <w:rPr>
              <w:rFonts w:ascii="Times New Roman" w:hAnsi="Times New Roman"/>
              <w:i/>
            </w:rPr>
          </w:rPrChange>
        </w:rPr>
        <w:t>Nat Rev Microbiol</w:t>
      </w:r>
      <w:r w:rsidRPr="001C287A">
        <w:rPr>
          <w:rFonts w:ascii="Times New Roman" w:hAnsi="Times New Roman"/>
          <w:b/>
          <w:color w:val="000000" w:themeColor="text1"/>
          <w:sz w:val="24"/>
          <w:rPrChange w:id="4533" w:author="User" w:date="2012-11-18T09:33:00Z">
            <w:rPr>
              <w:rFonts w:ascii="Times New Roman" w:hAnsi="Times New Roman"/>
              <w:b/>
            </w:rPr>
          </w:rPrChange>
        </w:rPr>
        <w:t>6</w:t>
      </w:r>
      <w:r w:rsidRPr="001C287A">
        <w:rPr>
          <w:rFonts w:ascii="Times New Roman" w:hAnsi="Times New Roman"/>
          <w:color w:val="000000" w:themeColor="text1"/>
          <w:sz w:val="24"/>
          <w:rPrChange w:id="4534" w:author="User" w:date="2012-11-18T09:33:00Z">
            <w:rPr>
              <w:rFonts w:ascii="Times New Roman" w:hAnsi="Times New Roman"/>
            </w:rPr>
          </w:rPrChange>
        </w:rPr>
        <w:t>: 488–494.</w:t>
      </w:r>
    </w:p>
    <w:p w14:paraId="09A985C5" w14:textId="77777777" w:rsidR="00400CCA" w:rsidRPr="001C287A" w:rsidRDefault="00400CCA" w:rsidP="00C92922">
      <w:pPr>
        <w:spacing w:after="0" w:line="240" w:lineRule="auto"/>
        <w:ind w:left="426" w:hanging="426"/>
        <w:rPr>
          <w:rFonts w:ascii="Times New Roman" w:hAnsi="Times New Roman"/>
          <w:color w:val="000000" w:themeColor="text1"/>
          <w:sz w:val="24"/>
          <w:rPrChange w:id="4535" w:author="User" w:date="2012-11-18T09:33:00Z">
            <w:rPr>
              <w:rFonts w:ascii="Times New Roman" w:hAnsi="Times New Roman"/>
            </w:rPr>
          </w:rPrChange>
        </w:rPr>
        <w:pPrChange w:id="4536" w:author="User" w:date="2012-11-18T09:33:00Z">
          <w:pPr>
            <w:spacing w:line="240" w:lineRule="auto"/>
          </w:pPr>
        </w:pPrChange>
      </w:pPr>
      <w:r w:rsidRPr="001C287A">
        <w:rPr>
          <w:rFonts w:ascii="Times New Roman" w:hAnsi="Times New Roman"/>
          <w:color w:val="000000" w:themeColor="text1"/>
          <w:sz w:val="24"/>
          <w:rPrChange w:id="4537" w:author="User" w:date="2012-11-18T09:33:00Z">
            <w:rPr>
              <w:rFonts w:ascii="Times New Roman" w:hAnsi="Times New Roman"/>
            </w:rPr>
          </w:rPrChange>
        </w:rPr>
        <w:t xml:space="preserve">Gärdes A, Kaeppel E, Shehzad A, Seebah S, Teeling H, Yarza P, Glöckner FO </w:t>
      </w:r>
      <w:r w:rsidRPr="001C287A">
        <w:rPr>
          <w:rFonts w:ascii="Times New Roman" w:hAnsi="Times New Roman"/>
          <w:i/>
          <w:color w:val="000000" w:themeColor="text1"/>
          <w:sz w:val="24"/>
          <w:rPrChange w:id="4538" w:author="User" w:date="2012-11-18T09:33:00Z">
            <w:rPr>
              <w:rFonts w:ascii="Times New Roman" w:hAnsi="Times New Roman"/>
              <w:i/>
            </w:rPr>
          </w:rPrChange>
        </w:rPr>
        <w:t>et al</w:t>
      </w:r>
      <w:r w:rsidRPr="001C287A">
        <w:rPr>
          <w:rFonts w:ascii="Times New Roman" w:hAnsi="Times New Roman"/>
          <w:color w:val="000000" w:themeColor="text1"/>
          <w:sz w:val="24"/>
          <w:rPrChange w:id="4539" w:author="User" w:date="2012-11-18T09:33:00Z">
            <w:rPr>
              <w:rFonts w:ascii="Times New Roman" w:hAnsi="Times New Roman"/>
            </w:rPr>
          </w:rPrChange>
        </w:rPr>
        <w:t xml:space="preserve">. (2010) Complete genome sequence of </w:t>
      </w:r>
      <w:r w:rsidRPr="001C287A">
        <w:rPr>
          <w:rFonts w:ascii="Times New Roman" w:hAnsi="Times New Roman"/>
          <w:i/>
          <w:color w:val="000000" w:themeColor="text1"/>
          <w:sz w:val="24"/>
          <w:rPrChange w:id="4540" w:author="User" w:date="2012-11-18T09:33:00Z">
            <w:rPr>
              <w:rFonts w:ascii="Times New Roman" w:hAnsi="Times New Roman"/>
              <w:i/>
            </w:rPr>
          </w:rPrChange>
        </w:rPr>
        <w:t>Marinobacter adhaerens</w:t>
      </w:r>
      <w:r w:rsidRPr="001C287A">
        <w:rPr>
          <w:rFonts w:ascii="Times New Roman" w:hAnsi="Times New Roman"/>
          <w:color w:val="000000" w:themeColor="text1"/>
          <w:sz w:val="24"/>
          <w:rPrChange w:id="4541" w:author="User" w:date="2012-11-18T09:33:00Z">
            <w:rPr>
              <w:rFonts w:ascii="Times New Roman" w:hAnsi="Times New Roman"/>
            </w:rPr>
          </w:rPrChange>
        </w:rPr>
        <w:t xml:space="preserve"> type strain (HP15), a diatom-interacting marine microorganism. </w:t>
      </w:r>
      <w:r w:rsidRPr="001C287A">
        <w:rPr>
          <w:rFonts w:ascii="Times New Roman" w:hAnsi="Times New Roman"/>
          <w:i/>
          <w:color w:val="000000" w:themeColor="text1"/>
          <w:sz w:val="24"/>
          <w:rPrChange w:id="4542" w:author="User" w:date="2012-11-18T09:33:00Z">
            <w:rPr>
              <w:rFonts w:ascii="Times New Roman" w:hAnsi="Times New Roman"/>
              <w:i/>
            </w:rPr>
          </w:rPrChange>
        </w:rPr>
        <w:t>Stand Genomic Sci</w:t>
      </w:r>
      <w:r w:rsidRPr="001C287A">
        <w:rPr>
          <w:rFonts w:ascii="Times New Roman" w:hAnsi="Times New Roman"/>
          <w:b/>
          <w:color w:val="000000" w:themeColor="text1"/>
          <w:sz w:val="24"/>
          <w:rPrChange w:id="4543" w:author="User" w:date="2012-11-18T09:33:00Z">
            <w:rPr>
              <w:rFonts w:ascii="Times New Roman" w:hAnsi="Times New Roman"/>
              <w:b/>
            </w:rPr>
          </w:rPrChange>
        </w:rPr>
        <w:t>3</w:t>
      </w:r>
      <w:r w:rsidRPr="001C287A">
        <w:rPr>
          <w:rFonts w:ascii="Times New Roman" w:hAnsi="Times New Roman"/>
          <w:color w:val="000000" w:themeColor="text1"/>
          <w:sz w:val="24"/>
          <w:rPrChange w:id="4544" w:author="User" w:date="2012-11-18T09:33:00Z">
            <w:rPr>
              <w:rFonts w:ascii="Times New Roman" w:hAnsi="Times New Roman"/>
            </w:rPr>
          </w:rPrChange>
        </w:rPr>
        <w:t>: 97–107.</w:t>
      </w:r>
    </w:p>
    <w:p w14:paraId="477D895E" w14:textId="77777777" w:rsidR="001A6FB4" w:rsidRPr="001C287A" w:rsidRDefault="001A6FB4" w:rsidP="00C92922">
      <w:pPr>
        <w:spacing w:after="0" w:line="240" w:lineRule="auto"/>
        <w:ind w:left="426" w:hanging="426"/>
        <w:rPr>
          <w:rFonts w:ascii="Times New Roman" w:hAnsi="Times New Roman"/>
          <w:color w:val="000000" w:themeColor="text1"/>
          <w:sz w:val="24"/>
          <w:rPrChange w:id="4545" w:author="User" w:date="2012-11-18T09:33:00Z">
            <w:rPr>
              <w:rFonts w:ascii="Times New Roman" w:hAnsi="Times New Roman"/>
            </w:rPr>
          </w:rPrChange>
        </w:rPr>
        <w:pPrChange w:id="4546" w:author="User" w:date="2012-11-18T09:33:00Z">
          <w:pPr>
            <w:spacing w:line="240" w:lineRule="auto"/>
          </w:pPr>
        </w:pPrChange>
      </w:pPr>
      <w:r w:rsidRPr="001C287A">
        <w:rPr>
          <w:rFonts w:ascii="Times New Roman" w:hAnsi="Times New Roman"/>
          <w:color w:val="000000" w:themeColor="text1"/>
          <w:sz w:val="24"/>
          <w:rPrChange w:id="4547" w:author="User" w:date="2012-11-18T09:33:00Z">
            <w:rPr>
              <w:rFonts w:ascii="Times New Roman" w:hAnsi="Times New Roman"/>
            </w:rPr>
          </w:rPrChange>
        </w:rPr>
        <w:t xml:space="preserve">Gauthier MJ, Lafay B, Christen R, Fernandez L, Acquaviva M, Bonin P, Betrand JC. (1992) </w:t>
      </w:r>
      <w:r w:rsidRPr="001C287A">
        <w:rPr>
          <w:rFonts w:ascii="Times New Roman" w:hAnsi="Times New Roman"/>
          <w:i/>
          <w:color w:val="000000" w:themeColor="text1"/>
          <w:sz w:val="24"/>
          <w:rPrChange w:id="4548" w:author="User" w:date="2012-11-18T09:33:00Z">
            <w:rPr>
              <w:rFonts w:ascii="Times New Roman" w:hAnsi="Times New Roman"/>
              <w:i/>
            </w:rPr>
          </w:rPrChange>
        </w:rPr>
        <w:t>Marinobacter hydrocarbonoclasticus</w:t>
      </w:r>
      <w:r w:rsidRPr="001C287A">
        <w:rPr>
          <w:rFonts w:ascii="Times New Roman" w:hAnsi="Times New Roman"/>
          <w:color w:val="000000" w:themeColor="text1"/>
          <w:sz w:val="24"/>
          <w:rPrChange w:id="4549" w:author="User" w:date="2012-11-18T09:33:00Z">
            <w:rPr>
              <w:rFonts w:ascii="Times New Roman" w:hAnsi="Times New Roman"/>
            </w:rPr>
          </w:rPrChange>
        </w:rPr>
        <w:t xml:space="preserve"> gen. nov., sp. nov., a new, extremely halotolerant, hydrocarbon-degrading marine bacterium. </w:t>
      </w:r>
      <w:r w:rsidRPr="001C287A">
        <w:rPr>
          <w:rFonts w:ascii="Times New Roman" w:hAnsi="Times New Roman"/>
          <w:i/>
          <w:color w:val="000000" w:themeColor="text1"/>
          <w:sz w:val="24"/>
          <w:rPrChange w:id="4550" w:author="User" w:date="2012-11-18T09:33:00Z">
            <w:rPr>
              <w:rFonts w:ascii="Times New Roman" w:hAnsi="Times New Roman"/>
              <w:i/>
            </w:rPr>
          </w:rPrChange>
        </w:rPr>
        <w:t>Int J Syst Bacteriol</w:t>
      </w:r>
      <w:r w:rsidRPr="001C287A">
        <w:rPr>
          <w:rFonts w:ascii="Times New Roman" w:hAnsi="Times New Roman"/>
          <w:b/>
          <w:color w:val="000000" w:themeColor="text1"/>
          <w:sz w:val="24"/>
          <w:rPrChange w:id="4551" w:author="User" w:date="2012-11-18T09:33:00Z">
            <w:rPr>
              <w:rFonts w:ascii="Times New Roman" w:hAnsi="Times New Roman"/>
              <w:b/>
            </w:rPr>
          </w:rPrChange>
        </w:rPr>
        <w:t>42</w:t>
      </w:r>
      <w:r w:rsidRPr="001C287A">
        <w:rPr>
          <w:rFonts w:ascii="Times New Roman" w:hAnsi="Times New Roman"/>
          <w:color w:val="000000" w:themeColor="text1"/>
          <w:sz w:val="24"/>
          <w:rPrChange w:id="4552" w:author="User" w:date="2012-11-18T09:33:00Z">
            <w:rPr>
              <w:rFonts w:ascii="Times New Roman" w:hAnsi="Times New Roman"/>
            </w:rPr>
          </w:rPrChange>
        </w:rPr>
        <w:t>: 568–576.</w:t>
      </w:r>
    </w:p>
    <w:p w14:paraId="360BBAD5" w14:textId="77777777" w:rsidR="00290FED" w:rsidRPr="001C287A" w:rsidRDefault="00290FED" w:rsidP="00C92922">
      <w:pPr>
        <w:spacing w:after="0" w:line="240" w:lineRule="auto"/>
        <w:ind w:left="426" w:hanging="426"/>
        <w:rPr>
          <w:rFonts w:ascii="Times New Roman" w:hAnsi="Times New Roman"/>
          <w:color w:val="000000" w:themeColor="text1"/>
          <w:sz w:val="24"/>
          <w:rPrChange w:id="4553" w:author="User" w:date="2012-11-18T09:33:00Z">
            <w:rPr>
              <w:rFonts w:ascii="Times New Roman" w:hAnsi="Times New Roman"/>
            </w:rPr>
          </w:rPrChange>
        </w:rPr>
        <w:pPrChange w:id="4554" w:author="User" w:date="2012-11-18T09:33:00Z">
          <w:pPr>
            <w:spacing w:line="240" w:lineRule="auto"/>
          </w:pPr>
        </w:pPrChange>
      </w:pPr>
      <w:r w:rsidRPr="001C287A">
        <w:rPr>
          <w:rFonts w:ascii="Times New Roman" w:hAnsi="Times New Roman"/>
          <w:color w:val="000000" w:themeColor="text1"/>
          <w:sz w:val="24"/>
          <w:rPrChange w:id="4555" w:author="User" w:date="2012-11-18T09:33:00Z">
            <w:rPr>
              <w:rFonts w:ascii="Times New Roman" w:hAnsi="Times New Roman"/>
            </w:rPr>
          </w:rPrChange>
        </w:rPr>
        <w:t xml:space="preserve">Ghai R, Pašić L, Fernández AB, Martin-Cuadrado A-B, </w:t>
      </w:r>
      <w:r w:rsidR="00FE50FD" w:rsidRPr="001C287A">
        <w:rPr>
          <w:rFonts w:ascii="Times New Roman" w:hAnsi="Times New Roman"/>
          <w:color w:val="000000" w:themeColor="text1"/>
          <w:sz w:val="24"/>
          <w:rPrChange w:id="4556" w:author="User" w:date="2012-11-18T09:33:00Z">
            <w:rPr>
              <w:rFonts w:ascii="Times New Roman" w:hAnsi="Times New Roman"/>
            </w:rPr>
          </w:rPrChange>
        </w:rPr>
        <w:t xml:space="preserve">Mizuno CM, McMahon KD, Papke RT </w:t>
      </w:r>
      <w:r w:rsidR="00FE50FD" w:rsidRPr="001C287A">
        <w:rPr>
          <w:rFonts w:ascii="Times New Roman" w:hAnsi="Times New Roman"/>
          <w:i/>
          <w:color w:val="000000" w:themeColor="text1"/>
          <w:sz w:val="24"/>
          <w:rPrChange w:id="4557" w:author="User" w:date="2012-11-18T09:33:00Z">
            <w:rPr>
              <w:rFonts w:ascii="Times New Roman" w:hAnsi="Times New Roman"/>
              <w:i/>
            </w:rPr>
          </w:rPrChange>
        </w:rPr>
        <w:t>et al.</w:t>
      </w:r>
      <w:r w:rsidR="00967A3A" w:rsidRPr="001C287A">
        <w:rPr>
          <w:rFonts w:ascii="Times New Roman" w:hAnsi="Times New Roman"/>
          <w:color w:val="000000" w:themeColor="text1"/>
          <w:sz w:val="24"/>
          <w:rPrChange w:id="4558" w:author="User" w:date="2012-11-18T09:33:00Z">
            <w:rPr>
              <w:rFonts w:ascii="Times New Roman" w:hAnsi="Times New Roman"/>
            </w:rPr>
          </w:rPrChange>
        </w:rPr>
        <w:t xml:space="preserve"> (2011</w:t>
      </w:r>
      <w:r w:rsidR="00FE50FD" w:rsidRPr="001C287A">
        <w:rPr>
          <w:rFonts w:ascii="Times New Roman" w:hAnsi="Times New Roman"/>
          <w:color w:val="000000" w:themeColor="text1"/>
          <w:sz w:val="24"/>
          <w:rPrChange w:id="4559" w:author="User" w:date="2012-11-18T09:33:00Z">
            <w:rPr>
              <w:rFonts w:ascii="Times New Roman" w:hAnsi="Times New Roman"/>
            </w:rPr>
          </w:rPrChange>
        </w:rPr>
        <w:t xml:space="preserve">) New abundant microbial groups in aquatic hypersaline environments. </w:t>
      </w:r>
      <w:r w:rsidR="00FE50FD" w:rsidRPr="001C287A">
        <w:rPr>
          <w:rFonts w:ascii="Times New Roman" w:hAnsi="Times New Roman"/>
          <w:i/>
          <w:color w:val="000000" w:themeColor="text1"/>
          <w:sz w:val="24"/>
          <w:rPrChange w:id="4560" w:author="User" w:date="2012-11-18T09:33:00Z">
            <w:rPr>
              <w:rFonts w:ascii="Times New Roman" w:hAnsi="Times New Roman"/>
              <w:i/>
            </w:rPr>
          </w:rPrChange>
        </w:rPr>
        <w:t>Sci Rep</w:t>
      </w:r>
      <w:r w:rsidR="00FE50FD" w:rsidRPr="001C287A">
        <w:rPr>
          <w:rFonts w:ascii="Times New Roman" w:hAnsi="Times New Roman"/>
          <w:b/>
          <w:color w:val="000000" w:themeColor="text1"/>
          <w:sz w:val="24"/>
          <w:rPrChange w:id="4561" w:author="User" w:date="2012-11-18T09:33:00Z">
            <w:rPr>
              <w:rFonts w:ascii="Times New Roman" w:hAnsi="Times New Roman"/>
              <w:b/>
            </w:rPr>
          </w:rPrChange>
        </w:rPr>
        <w:t>1</w:t>
      </w:r>
      <w:r w:rsidR="00FE50FD" w:rsidRPr="001C287A">
        <w:rPr>
          <w:rFonts w:ascii="Times New Roman" w:hAnsi="Times New Roman"/>
          <w:color w:val="000000" w:themeColor="text1"/>
          <w:sz w:val="24"/>
          <w:rPrChange w:id="4562" w:author="User" w:date="2012-11-18T09:33:00Z">
            <w:rPr>
              <w:rFonts w:ascii="Times New Roman" w:hAnsi="Times New Roman"/>
            </w:rPr>
          </w:rPrChange>
        </w:rPr>
        <w:t>: srep00135.</w:t>
      </w:r>
    </w:p>
    <w:p w14:paraId="7B0B557E" w14:textId="77777777" w:rsidR="005D6215" w:rsidRPr="001C287A" w:rsidRDefault="00BD521F" w:rsidP="00C92922">
      <w:pPr>
        <w:spacing w:after="0" w:line="240" w:lineRule="auto"/>
        <w:ind w:left="426" w:hanging="426"/>
        <w:rPr>
          <w:rFonts w:ascii="Times New Roman" w:hAnsi="Times New Roman"/>
          <w:color w:val="000000" w:themeColor="text1"/>
          <w:sz w:val="24"/>
          <w:rPrChange w:id="4563" w:author="User" w:date="2012-11-18T09:33:00Z">
            <w:rPr>
              <w:rFonts w:ascii="Times New Roman" w:hAnsi="Times New Roman"/>
            </w:rPr>
          </w:rPrChange>
        </w:rPr>
        <w:pPrChange w:id="4564" w:author="User" w:date="2012-11-18T09:33:00Z">
          <w:pPr>
            <w:spacing w:line="240" w:lineRule="auto"/>
          </w:pPr>
        </w:pPrChange>
      </w:pPr>
      <w:r w:rsidRPr="001C287A">
        <w:rPr>
          <w:rFonts w:ascii="Times New Roman" w:hAnsi="Times New Roman"/>
          <w:color w:val="000000" w:themeColor="text1"/>
          <w:sz w:val="24"/>
          <w:rPrChange w:id="4565" w:author="User" w:date="2012-11-18T09:33:00Z">
            <w:rPr>
              <w:rFonts w:ascii="Times New Roman" w:hAnsi="Times New Roman"/>
            </w:rPr>
          </w:rPrChange>
        </w:rPr>
        <w:t>*</w:t>
      </w:r>
      <w:r w:rsidR="00DB5187" w:rsidRPr="001C287A">
        <w:rPr>
          <w:rFonts w:ascii="Times New Roman" w:hAnsi="Times New Roman"/>
          <w:color w:val="000000" w:themeColor="text1"/>
          <w:sz w:val="24"/>
          <w:rPrChange w:id="4566" w:author="User" w:date="2012-11-18T09:33:00Z">
            <w:rPr>
              <w:rFonts w:ascii="Times New Roman" w:hAnsi="Times New Roman"/>
            </w:rPr>
          </w:rPrChange>
        </w:rPr>
        <w:t>Gibson JAE</w:t>
      </w:r>
      <w:r w:rsidR="005D6215" w:rsidRPr="001C287A">
        <w:rPr>
          <w:rFonts w:ascii="Times New Roman" w:hAnsi="Times New Roman"/>
          <w:i/>
          <w:color w:val="000000" w:themeColor="text1"/>
          <w:sz w:val="24"/>
          <w:rPrChange w:id="4567" w:author="User" w:date="2012-11-18T09:33:00Z">
            <w:rPr>
              <w:rFonts w:ascii="Times New Roman" w:hAnsi="Times New Roman"/>
              <w:i/>
            </w:rPr>
          </w:rPrChange>
        </w:rPr>
        <w:t>et al.</w:t>
      </w:r>
      <w:r w:rsidR="005D6215" w:rsidRPr="001C287A">
        <w:rPr>
          <w:rFonts w:ascii="Times New Roman" w:hAnsi="Times New Roman"/>
          <w:color w:val="000000" w:themeColor="text1"/>
          <w:sz w:val="24"/>
          <w:rPrChange w:id="4568" w:author="User" w:date="2012-11-18T09:33:00Z">
            <w:rPr>
              <w:rFonts w:ascii="Times New Roman" w:hAnsi="Times New Roman"/>
            </w:rPr>
          </w:rPrChange>
        </w:rPr>
        <w:t xml:space="preserve"> (1989) Temperature profiles of saline lakes of the Vestfold Hills. </w:t>
      </w:r>
      <w:r w:rsidR="005D6215" w:rsidRPr="001C287A">
        <w:rPr>
          <w:rFonts w:ascii="Times New Roman" w:hAnsi="Times New Roman"/>
          <w:i/>
          <w:color w:val="000000" w:themeColor="text1"/>
          <w:sz w:val="24"/>
          <w:rPrChange w:id="4569" w:author="User" w:date="2012-11-18T09:33:00Z">
            <w:rPr>
              <w:rFonts w:ascii="Times New Roman" w:hAnsi="Times New Roman"/>
              <w:i/>
            </w:rPr>
          </w:rPrChange>
        </w:rPr>
        <w:t xml:space="preserve">ANARE Research Notes, </w:t>
      </w:r>
      <w:r w:rsidR="005D6215" w:rsidRPr="001C287A">
        <w:rPr>
          <w:rFonts w:ascii="Times New Roman" w:hAnsi="Times New Roman"/>
          <w:color w:val="000000" w:themeColor="text1"/>
          <w:sz w:val="24"/>
          <w:rPrChange w:id="4570" w:author="User" w:date="2012-11-18T09:33:00Z">
            <w:rPr>
              <w:rFonts w:ascii="Times New Roman" w:hAnsi="Times New Roman"/>
            </w:rPr>
          </w:rPrChange>
        </w:rPr>
        <w:t xml:space="preserve">No.67, 75pp </w:t>
      </w:r>
    </w:p>
    <w:p w14:paraId="7CDBB3FD" w14:textId="2FC08E12" w:rsidR="00B47342" w:rsidRPr="001C287A" w:rsidRDefault="00B47342" w:rsidP="00C92922">
      <w:pPr>
        <w:spacing w:after="0" w:line="240" w:lineRule="auto"/>
        <w:ind w:left="426" w:hanging="426"/>
        <w:rPr>
          <w:rFonts w:ascii="Times New Roman" w:hAnsi="Times New Roman"/>
          <w:color w:val="000000" w:themeColor="text1"/>
          <w:sz w:val="24"/>
          <w:rPrChange w:id="4571" w:author="User" w:date="2012-11-18T09:33:00Z">
            <w:rPr>
              <w:rFonts w:ascii="Times New Roman" w:hAnsi="Times New Roman"/>
            </w:rPr>
          </w:rPrChange>
        </w:rPr>
        <w:pPrChange w:id="4572" w:author="User" w:date="2012-11-18T09:33:00Z">
          <w:pPr>
            <w:spacing w:line="240" w:lineRule="auto"/>
          </w:pPr>
        </w:pPrChange>
      </w:pPr>
      <w:r w:rsidRPr="001C287A">
        <w:rPr>
          <w:rFonts w:ascii="Times New Roman" w:hAnsi="Times New Roman"/>
          <w:color w:val="000000" w:themeColor="text1"/>
          <w:sz w:val="24"/>
          <w:rPrChange w:id="4573" w:author="User" w:date="2012-11-18T09:33:00Z">
            <w:rPr>
              <w:rFonts w:ascii="Times New Roman" w:hAnsi="Times New Roman"/>
            </w:rPr>
          </w:rPrChange>
        </w:rPr>
        <w:t>Gibson JAE, Ferris JM, Burton HR. (1990)</w:t>
      </w:r>
      <w:del w:id="4574" w:author="User" w:date="2012-11-18T09:33:00Z">
        <w:r>
          <w:rPr>
            <w:rFonts w:ascii="Times New Roman" w:hAnsi="Times New Roman" w:cs="Times New Roman"/>
          </w:rPr>
          <w:delText xml:space="preserve"> </w:delText>
        </w:r>
      </w:del>
      <w:r w:rsidR="005A370E">
        <w:rPr>
          <w:rFonts w:ascii="Times New Roman" w:hAnsi="Times New Roman"/>
          <w:color w:val="000000" w:themeColor="text1"/>
          <w:sz w:val="24"/>
          <w:rPrChange w:id="4575" w:author="User" w:date="2012-11-18T09:33:00Z">
            <w:rPr>
              <w:rFonts w:ascii="Times New Roman" w:hAnsi="Times New Roman"/>
            </w:rPr>
          </w:rPrChange>
        </w:rPr>
        <w:t xml:space="preserve"> </w:t>
      </w:r>
      <w:r w:rsidRPr="001C287A">
        <w:rPr>
          <w:rFonts w:ascii="Times New Roman" w:hAnsi="Times New Roman"/>
          <w:color w:val="000000" w:themeColor="text1"/>
          <w:sz w:val="24"/>
          <w:rPrChange w:id="4576" w:author="User" w:date="2012-11-18T09:33:00Z">
            <w:rPr>
              <w:rFonts w:ascii="Times New Roman" w:hAnsi="Times New Roman"/>
            </w:rPr>
          </w:rPrChange>
        </w:rPr>
        <w:t xml:space="preserve">Temperature density, temperature conductivity and conductivity-density relationships for marine-derived saline lake waters. </w:t>
      </w:r>
      <w:r w:rsidRPr="001C287A">
        <w:rPr>
          <w:rFonts w:ascii="Times New Roman" w:hAnsi="Times New Roman"/>
          <w:i/>
          <w:color w:val="000000" w:themeColor="text1"/>
          <w:sz w:val="24"/>
          <w:rPrChange w:id="4577" w:author="User" w:date="2012-11-18T09:33:00Z">
            <w:rPr>
              <w:rFonts w:ascii="Times New Roman" w:hAnsi="Times New Roman"/>
              <w:i/>
            </w:rPr>
          </w:rPrChange>
        </w:rPr>
        <w:t>ANARE Research Notes</w:t>
      </w:r>
      <w:r w:rsidRPr="001C287A">
        <w:rPr>
          <w:rFonts w:ascii="Times New Roman" w:hAnsi="Times New Roman"/>
          <w:color w:val="000000" w:themeColor="text1"/>
          <w:sz w:val="24"/>
          <w:rPrChange w:id="4578" w:author="User" w:date="2012-11-18T09:33:00Z">
            <w:rPr>
              <w:rFonts w:ascii="Times New Roman" w:hAnsi="Times New Roman"/>
            </w:rPr>
          </w:rPrChange>
        </w:rPr>
        <w:t>, No. 78.</w:t>
      </w:r>
    </w:p>
    <w:p w14:paraId="1394DC6F" w14:textId="77777777" w:rsidR="00392916" w:rsidRPr="001C287A" w:rsidRDefault="00392916" w:rsidP="00C92922">
      <w:pPr>
        <w:spacing w:after="0" w:line="240" w:lineRule="auto"/>
        <w:ind w:left="426" w:hanging="426"/>
        <w:rPr>
          <w:rFonts w:ascii="Times New Roman" w:hAnsi="Times New Roman"/>
          <w:color w:val="000000" w:themeColor="text1"/>
          <w:sz w:val="24"/>
          <w:rPrChange w:id="4579" w:author="User" w:date="2012-11-18T09:33:00Z">
            <w:rPr>
              <w:rFonts w:ascii="Times New Roman" w:hAnsi="Times New Roman"/>
            </w:rPr>
          </w:rPrChange>
        </w:rPr>
        <w:pPrChange w:id="4580" w:author="User" w:date="2012-11-18T09:33:00Z">
          <w:pPr>
            <w:spacing w:line="240" w:lineRule="auto"/>
          </w:pPr>
        </w:pPrChange>
      </w:pPr>
      <w:r w:rsidRPr="001C287A">
        <w:rPr>
          <w:rFonts w:ascii="Times New Roman" w:hAnsi="Times New Roman"/>
          <w:color w:val="000000" w:themeColor="text1"/>
          <w:sz w:val="24"/>
          <w:rPrChange w:id="4581" w:author="User" w:date="2012-11-18T09:33:00Z">
            <w:rPr>
              <w:rFonts w:ascii="Times New Roman" w:hAnsi="Times New Roman"/>
            </w:rPr>
          </w:rPrChange>
        </w:rPr>
        <w:t xml:space="preserve">Gibson JAE, Garrick RC, Franzmann PD, Deprez PP, Burton H. (1991) Reduced sulfur gases in saline lakes of the Vestfold Hills, Antarctica. </w:t>
      </w:r>
      <w:r w:rsidRPr="001C287A">
        <w:rPr>
          <w:rFonts w:ascii="Times New Roman" w:hAnsi="Times New Roman"/>
          <w:i/>
          <w:color w:val="000000" w:themeColor="text1"/>
          <w:sz w:val="24"/>
          <w:rPrChange w:id="4582" w:author="User" w:date="2012-11-18T09:33:00Z">
            <w:rPr>
              <w:rFonts w:ascii="Times New Roman" w:hAnsi="Times New Roman"/>
              <w:i/>
            </w:rPr>
          </w:rPrChange>
        </w:rPr>
        <w:t>Palaeogeo Palaeoclimatol Palaeoecol</w:t>
      </w:r>
      <w:r w:rsidR="00FB6A08" w:rsidRPr="001C287A">
        <w:rPr>
          <w:rFonts w:ascii="Times New Roman" w:hAnsi="Times New Roman"/>
          <w:b/>
          <w:color w:val="000000" w:themeColor="text1"/>
          <w:sz w:val="24"/>
          <w:rPrChange w:id="4583" w:author="User" w:date="2012-11-18T09:33:00Z">
            <w:rPr>
              <w:rFonts w:ascii="Times New Roman" w:hAnsi="Times New Roman"/>
              <w:b/>
            </w:rPr>
          </w:rPrChange>
        </w:rPr>
        <w:t>84</w:t>
      </w:r>
      <w:r w:rsidR="00FB6A08" w:rsidRPr="001C287A">
        <w:rPr>
          <w:rFonts w:ascii="Times New Roman" w:hAnsi="Times New Roman"/>
          <w:color w:val="000000" w:themeColor="text1"/>
          <w:sz w:val="24"/>
          <w:rPrChange w:id="4584" w:author="User" w:date="2012-11-18T09:33:00Z">
            <w:rPr>
              <w:rFonts w:ascii="Times New Roman" w:hAnsi="Times New Roman"/>
            </w:rPr>
          </w:rPrChange>
        </w:rPr>
        <w:t>:131</w:t>
      </w:r>
      <w:r w:rsidRPr="001C287A">
        <w:rPr>
          <w:rFonts w:ascii="Times New Roman" w:hAnsi="Times New Roman"/>
          <w:color w:val="000000" w:themeColor="text1"/>
          <w:sz w:val="24"/>
          <w:rPrChange w:id="4585" w:author="User" w:date="2012-11-18T09:33:00Z">
            <w:rPr>
              <w:rFonts w:ascii="Times New Roman" w:hAnsi="Times New Roman"/>
            </w:rPr>
          </w:rPrChange>
        </w:rPr>
        <w:t>–</w:t>
      </w:r>
      <w:r w:rsidR="00FB6A08" w:rsidRPr="001C287A">
        <w:rPr>
          <w:rFonts w:ascii="Times New Roman" w:hAnsi="Times New Roman"/>
          <w:color w:val="000000" w:themeColor="text1"/>
          <w:sz w:val="24"/>
          <w:rPrChange w:id="4586" w:author="User" w:date="2012-11-18T09:33:00Z">
            <w:rPr>
              <w:rFonts w:ascii="Times New Roman" w:hAnsi="Times New Roman"/>
            </w:rPr>
          </w:rPrChange>
        </w:rPr>
        <w:t>140</w:t>
      </w:r>
      <w:r w:rsidRPr="001C287A">
        <w:rPr>
          <w:rFonts w:ascii="Times New Roman" w:hAnsi="Times New Roman"/>
          <w:color w:val="000000" w:themeColor="text1"/>
          <w:sz w:val="24"/>
          <w:rPrChange w:id="4587" w:author="User" w:date="2012-11-18T09:33:00Z">
            <w:rPr>
              <w:rFonts w:ascii="Times New Roman" w:hAnsi="Times New Roman"/>
            </w:rPr>
          </w:rPrChange>
        </w:rPr>
        <w:t>.</w:t>
      </w:r>
    </w:p>
    <w:p w14:paraId="50D95AFA" w14:textId="77777777" w:rsidR="004D4D1F" w:rsidRPr="001C287A" w:rsidRDefault="004D4D1F" w:rsidP="00C92922">
      <w:pPr>
        <w:spacing w:after="0" w:line="240" w:lineRule="auto"/>
        <w:ind w:left="426" w:hanging="426"/>
        <w:rPr>
          <w:rFonts w:ascii="Times New Roman" w:hAnsi="Times New Roman"/>
          <w:color w:val="000000" w:themeColor="text1"/>
          <w:sz w:val="24"/>
          <w:rPrChange w:id="4588" w:author="User" w:date="2012-11-18T09:33:00Z">
            <w:rPr>
              <w:rFonts w:ascii="Times New Roman" w:hAnsi="Times New Roman"/>
            </w:rPr>
          </w:rPrChange>
        </w:rPr>
        <w:pPrChange w:id="4589" w:author="User" w:date="2012-11-18T09:33:00Z">
          <w:pPr>
            <w:spacing w:line="240" w:lineRule="auto"/>
          </w:pPr>
        </w:pPrChange>
      </w:pPr>
      <w:r w:rsidRPr="001C287A">
        <w:rPr>
          <w:rFonts w:ascii="Times New Roman" w:hAnsi="Times New Roman"/>
          <w:color w:val="000000" w:themeColor="text1"/>
          <w:sz w:val="24"/>
          <w:rPrChange w:id="4590" w:author="User" w:date="2012-11-18T09:33:00Z">
            <w:rPr>
              <w:rFonts w:ascii="Times New Roman" w:hAnsi="Times New Roman"/>
            </w:rPr>
          </w:rPrChange>
        </w:rPr>
        <w:t xml:space="preserve">Gibson JAE, Qiang XL, Franzmann PD, Garrick RC, Burton HR. (1994) Volatile fatty and dissolved free amino acids in Organic Lake, Vestfold Hills, East Antarctica. </w:t>
      </w:r>
      <w:r w:rsidRPr="001C287A">
        <w:rPr>
          <w:rFonts w:ascii="Times New Roman" w:hAnsi="Times New Roman"/>
          <w:i/>
          <w:color w:val="000000" w:themeColor="text1"/>
          <w:sz w:val="24"/>
          <w:rPrChange w:id="4591" w:author="User" w:date="2012-11-18T09:33:00Z">
            <w:rPr>
              <w:rFonts w:ascii="Times New Roman" w:hAnsi="Times New Roman"/>
              <w:i/>
            </w:rPr>
          </w:rPrChange>
        </w:rPr>
        <w:t>Polar Biol</w:t>
      </w:r>
      <w:r w:rsidRPr="001C287A">
        <w:rPr>
          <w:rFonts w:ascii="Times New Roman" w:hAnsi="Times New Roman"/>
          <w:b/>
          <w:color w:val="000000" w:themeColor="text1"/>
          <w:sz w:val="24"/>
          <w:rPrChange w:id="4592" w:author="User" w:date="2012-11-18T09:33:00Z">
            <w:rPr>
              <w:rFonts w:ascii="Times New Roman" w:hAnsi="Times New Roman"/>
              <w:b/>
            </w:rPr>
          </w:rPrChange>
        </w:rPr>
        <w:t>14</w:t>
      </w:r>
      <w:r w:rsidRPr="001C287A">
        <w:rPr>
          <w:rFonts w:ascii="Times New Roman" w:hAnsi="Times New Roman"/>
          <w:color w:val="000000" w:themeColor="text1"/>
          <w:sz w:val="24"/>
          <w:rPrChange w:id="4593" w:author="User" w:date="2012-11-18T09:33:00Z">
            <w:rPr>
              <w:rFonts w:ascii="Times New Roman" w:hAnsi="Times New Roman"/>
            </w:rPr>
          </w:rPrChange>
        </w:rPr>
        <w:t>: 545–550.</w:t>
      </w:r>
    </w:p>
    <w:p w14:paraId="3D83FBB1" w14:textId="77777777" w:rsidR="00B016C7" w:rsidRPr="001C287A" w:rsidRDefault="00DB5187" w:rsidP="00C92922">
      <w:pPr>
        <w:spacing w:after="0" w:line="240" w:lineRule="auto"/>
        <w:ind w:left="426" w:hanging="426"/>
        <w:rPr>
          <w:rFonts w:ascii="Times New Roman" w:hAnsi="Times New Roman"/>
          <w:color w:val="000000" w:themeColor="text1"/>
          <w:sz w:val="24"/>
          <w:rPrChange w:id="4594" w:author="User" w:date="2012-11-18T09:33:00Z">
            <w:rPr>
              <w:rFonts w:ascii="Times New Roman" w:hAnsi="Times New Roman"/>
            </w:rPr>
          </w:rPrChange>
        </w:rPr>
        <w:pPrChange w:id="4595" w:author="User" w:date="2012-11-18T09:33:00Z">
          <w:pPr>
            <w:spacing w:line="240" w:lineRule="auto"/>
          </w:pPr>
        </w:pPrChange>
      </w:pPr>
      <w:r w:rsidRPr="001C287A">
        <w:rPr>
          <w:rFonts w:ascii="Times New Roman" w:hAnsi="Times New Roman"/>
          <w:color w:val="000000" w:themeColor="text1"/>
          <w:sz w:val="24"/>
          <w:rPrChange w:id="4596" w:author="User" w:date="2012-11-18T09:33:00Z">
            <w:rPr>
              <w:rFonts w:ascii="Times New Roman" w:hAnsi="Times New Roman"/>
            </w:rPr>
          </w:rPrChange>
        </w:rPr>
        <w:t>Gibson JA</w:t>
      </w:r>
      <w:r w:rsidR="00A07FA4" w:rsidRPr="001C287A">
        <w:rPr>
          <w:rFonts w:ascii="Times New Roman" w:hAnsi="Times New Roman"/>
          <w:color w:val="000000" w:themeColor="text1"/>
          <w:sz w:val="24"/>
          <w:rPrChange w:id="4597" w:author="User" w:date="2012-11-18T09:33:00Z">
            <w:rPr>
              <w:rFonts w:ascii="Times New Roman" w:hAnsi="Times New Roman"/>
            </w:rPr>
          </w:rPrChange>
        </w:rPr>
        <w:t>E</w:t>
      </w:r>
      <w:r w:rsidR="00950F99" w:rsidRPr="001C287A">
        <w:rPr>
          <w:rFonts w:ascii="Times New Roman" w:hAnsi="Times New Roman"/>
          <w:color w:val="000000" w:themeColor="text1"/>
          <w:sz w:val="24"/>
          <w:rPrChange w:id="4598" w:author="User" w:date="2012-11-18T09:33:00Z">
            <w:rPr>
              <w:rFonts w:ascii="Times New Roman" w:hAnsi="Times New Roman"/>
            </w:rPr>
          </w:rPrChange>
        </w:rPr>
        <w:t xml:space="preserve">, Burton </w:t>
      </w:r>
      <w:r w:rsidRPr="001C287A">
        <w:rPr>
          <w:rFonts w:ascii="Times New Roman" w:hAnsi="Times New Roman"/>
          <w:color w:val="000000" w:themeColor="text1"/>
          <w:sz w:val="24"/>
          <w:rPrChange w:id="4599" w:author="User" w:date="2012-11-18T09:33:00Z">
            <w:rPr>
              <w:rFonts w:ascii="Times New Roman" w:hAnsi="Times New Roman"/>
            </w:rPr>
          </w:rPrChange>
        </w:rPr>
        <w:t>HR, Gallagher JB</w:t>
      </w:r>
      <w:r w:rsidR="00B93BFA" w:rsidRPr="001C287A">
        <w:rPr>
          <w:rFonts w:ascii="Times New Roman" w:hAnsi="Times New Roman"/>
          <w:color w:val="000000" w:themeColor="text1"/>
          <w:sz w:val="24"/>
          <w:rPrChange w:id="4600" w:author="User" w:date="2012-11-18T09:33:00Z">
            <w:rPr>
              <w:rFonts w:ascii="Times New Roman" w:hAnsi="Times New Roman"/>
            </w:rPr>
          </w:rPrChange>
        </w:rPr>
        <w:t>.</w:t>
      </w:r>
      <w:r w:rsidR="00950F99" w:rsidRPr="001C287A">
        <w:rPr>
          <w:rFonts w:ascii="Times New Roman" w:hAnsi="Times New Roman"/>
          <w:color w:val="000000" w:themeColor="text1"/>
          <w:sz w:val="24"/>
          <w:rPrChange w:id="4601" w:author="User" w:date="2012-11-18T09:33:00Z">
            <w:rPr>
              <w:rFonts w:ascii="Times New Roman" w:hAnsi="Times New Roman"/>
            </w:rPr>
          </w:rPrChange>
        </w:rPr>
        <w:t>(</w:t>
      </w:r>
      <w:r w:rsidR="00A07FA4" w:rsidRPr="001C287A">
        <w:rPr>
          <w:rFonts w:ascii="Times New Roman" w:hAnsi="Times New Roman"/>
          <w:color w:val="000000" w:themeColor="text1"/>
          <w:sz w:val="24"/>
          <w:rPrChange w:id="4602" w:author="User" w:date="2012-11-18T09:33:00Z">
            <w:rPr>
              <w:rFonts w:ascii="Times New Roman" w:hAnsi="Times New Roman"/>
            </w:rPr>
          </w:rPrChange>
        </w:rPr>
        <w:t>1995) Meromictic Anta</w:t>
      </w:r>
      <w:r w:rsidR="00F61DC2" w:rsidRPr="001C287A">
        <w:rPr>
          <w:rFonts w:ascii="Times New Roman" w:hAnsi="Times New Roman"/>
          <w:color w:val="000000" w:themeColor="text1"/>
          <w:sz w:val="24"/>
          <w:rPrChange w:id="4603" w:author="User" w:date="2012-11-18T09:33:00Z">
            <w:rPr>
              <w:rFonts w:ascii="Times New Roman" w:hAnsi="Times New Roman"/>
            </w:rPr>
          </w:rPrChange>
        </w:rPr>
        <w:t>rctic lakes as indicators of loc</w:t>
      </w:r>
      <w:r w:rsidR="00A07FA4" w:rsidRPr="001C287A">
        <w:rPr>
          <w:rFonts w:ascii="Times New Roman" w:hAnsi="Times New Roman"/>
          <w:color w:val="000000" w:themeColor="text1"/>
          <w:sz w:val="24"/>
          <w:rPrChange w:id="4604" w:author="User" w:date="2012-11-18T09:33:00Z">
            <w:rPr>
              <w:rFonts w:ascii="Times New Roman" w:hAnsi="Times New Roman"/>
            </w:rPr>
          </w:rPrChange>
        </w:rPr>
        <w:t>al water balance: structural changes in Organic Lake, Vestfold Hills 1978</w:t>
      </w:r>
      <w:r w:rsidRPr="001C287A">
        <w:rPr>
          <w:rFonts w:ascii="Times New Roman" w:hAnsi="Times New Roman"/>
          <w:color w:val="000000" w:themeColor="text1"/>
          <w:sz w:val="24"/>
          <w:rPrChange w:id="4605" w:author="User" w:date="2012-11-18T09:33:00Z">
            <w:rPr>
              <w:rFonts w:ascii="Times New Roman" w:hAnsi="Times New Roman"/>
            </w:rPr>
          </w:rPrChange>
        </w:rPr>
        <w:t>–</w:t>
      </w:r>
      <w:r w:rsidR="00A07FA4" w:rsidRPr="001C287A">
        <w:rPr>
          <w:rFonts w:ascii="Times New Roman" w:hAnsi="Times New Roman"/>
          <w:color w:val="000000" w:themeColor="text1"/>
          <w:sz w:val="24"/>
          <w:rPrChange w:id="4606" w:author="User" w:date="2012-11-18T09:33:00Z">
            <w:rPr>
              <w:rFonts w:ascii="Times New Roman" w:hAnsi="Times New Roman"/>
            </w:rPr>
          </w:rPrChange>
        </w:rPr>
        <w:t>1994</w:t>
      </w:r>
      <w:r w:rsidR="00783FD9" w:rsidRPr="001C287A">
        <w:rPr>
          <w:rFonts w:ascii="Times New Roman" w:hAnsi="Times New Roman"/>
          <w:color w:val="000000" w:themeColor="text1"/>
          <w:sz w:val="24"/>
          <w:rPrChange w:id="4607" w:author="User" w:date="2012-11-18T09:33:00Z">
            <w:rPr>
              <w:rFonts w:ascii="Times New Roman" w:hAnsi="Times New Roman"/>
            </w:rPr>
          </w:rPrChange>
        </w:rPr>
        <w:t xml:space="preserve">. </w:t>
      </w:r>
      <w:r w:rsidR="00A07FA4" w:rsidRPr="001C287A">
        <w:rPr>
          <w:rFonts w:ascii="Times New Roman" w:hAnsi="Times New Roman"/>
          <w:i/>
          <w:color w:val="000000" w:themeColor="text1"/>
          <w:sz w:val="24"/>
          <w:rPrChange w:id="4608" w:author="User" w:date="2012-11-18T09:33:00Z">
            <w:rPr>
              <w:rFonts w:ascii="Times New Roman" w:hAnsi="Times New Roman"/>
              <w:i/>
            </w:rPr>
          </w:rPrChange>
        </w:rPr>
        <w:t>ANARE Research Notes</w:t>
      </w:r>
      <w:r w:rsidR="00A07FA4" w:rsidRPr="001C287A">
        <w:rPr>
          <w:rFonts w:ascii="Times New Roman" w:hAnsi="Times New Roman"/>
          <w:color w:val="000000" w:themeColor="text1"/>
          <w:sz w:val="24"/>
          <w:rPrChange w:id="4609" w:author="User" w:date="2012-11-18T09:33:00Z">
            <w:rPr>
              <w:rFonts w:ascii="Times New Roman" w:hAnsi="Times New Roman"/>
            </w:rPr>
          </w:rPrChange>
        </w:rPr>
        <w:t>, No.94, 16pp</w:t>
      </w:r>
      <w:r w:rsidR="00783FD9" w:rsidRPr="001C287A">
        <w:rPr>
          <w:rFonts w:ascii="Times New Roman" w:hAnsi="Times New Roman"/>
          <w:color w:val="000000" w:themeColor="text1"/>
          <w:sz w:val="24"/>
          <w:rPrChange w:id="4610" w:author="User" w:date="2012-11-18T09:33:00Z">
            <w:rPr>
              <w:rFonts w:ascii="Times New Roman" w:hAnsi="Times New Roman"/>
            </w:rPr>
          </w:rPrChange>
        </w:rPr>
        <w:t>.</w:t>
      </w:r>
    </w:p>
    <w:p w14:paraId="0B5B8B19" w14:textId="77777777" w:rsidR="00C66247" w:rsidRPr="001C287A" w:rsidRDefault="00E54C6C" w:rsidP="00C92922">
      <w:pPr>
        <w:spacing w:after="0" w:line="240" w:lineRule="auto"/>
        <w:ind w:left="426" w:hanging="426"/>
        <w:rPr>
          <w:rFonts w:ascii="Times New Roman" w:hAnsi="Times New Roman"/>
          <w:color w:val="000000" w:themeColor="text1"/>
          <w:sz w:val="24"/>
          <w:rPrChange w:id="4611" w:author="User" w:date="2012-11-18T09:33:00Z">
            <w:rPr>
              <w:rFonts w:ascii="Times New Roman" w:hAnsi="Times New Roman"/>
            </w:rPr>
          </w:rPrChange>
        </w:rPr>
        <w:pPrChange w:id="4612" w:author="User" w:date="2012-11-18T09:33:00Z">
          <w:pPr>
            <w:spacing w:line="240" w:lineRule="auto"/>
          </w:pPr>
        </w:pPrChange>
      </w:pPr>
      <w:r w:rsidRPr="001C287A">
        <w:rPr>
          <w:rFonts w:ascii="Times New Roman" w:hAnsi="Times New Roman"/>
          <w:color w:val="000000" w:themeColor="text1"/>
          <w:sz w:val="24"/>
          <w:rPrChange w:id="4613" w:author="User" w:date="2012-11-18T09:33:00Z">
            <w:rPr>
              <w:rFonts w:ascii="Times New Roman" w:hAnsi="Times New Roman"/>
            </w:rPr>
          </w:rPrChange>
        </w:rPr>
        <w:t>*</w:t>
      </w:r>
      <w:r w:rsidR="00DB5187" w:rsidRPr="001C287A">
        <w:rPr>
          <w:rFonts w:ascii="Times New Roman" w:hAnsi="Times New Roman"/>
          <w:color w:val="000000" w:themeColor="text1"/>
          <w:sz w:val="24"/>
          <w:rPrChange w:id="4614" w:author="User" w:date="2012-11-18T09:33:00Z">
            <w:rPr>
              <w:rFonts w:ascii="Times New Roman" w:hAnsi="Times New Roman"/>
            </w:rPr>
          </w:rPrChange>
        </w:rPr>
        <w:t>Gibson JAE</w:t>
      </w:r>
      <w:r w:rsidR="00C66247" w:rsidRPr="001C287A">
        <w:rPr>
          <w:rFonts w:ascii="Times New Roman" w:hAnsi="Times New Roman"/>
          <w:i/>
          <w:color w:val="000000" w:themeColor="text1"/>
          <w:sz w:val="24"/>
          <w:rPrChange w:id="4615" w:author="User" w:date="2012-11-18T09:33:00Z">
            <w:rPr>
              <w:rFonts w:ascii="Times New Roman" w:hAnsi="Times New Roman"/>
              <w:i/>
            </w:rPr>
          </w:rPrChange>
        </w:rPr>
        <w:t xml:space="preserve">et al. </w:t>
      </w:r>
      <w:r w:rsidR="00113E41" w:rsidRPr="001C287A">
        <w:rPr>
          <w:rFonts w:ascii="Times New Roman" w:hAnsi="Times New Roman"/>
          <w:color w:val="000000" w:themeColor="text1"/>
          <w:sz w:val="24"/>
          <w:rPrChange w:id="4616" w:author="User" w:date="2012-11-18T09:33:00Z">
            <w:rPr>
              <w:rFonts w:ascii="Times New Roman" w:hAnsi="Times New Roman"/>
            </w:rPr>
          </w:rPrChange>
        </w:rPr>
        <w:t>(1996</w:t>
      </w:r>
      <w:r w:rsidR="00C66247" w:rsidRPr="001C287A">
        <w:rPr>
          <w:rFonts w:ascii="Times New Roman" w:hAnsi="Times New Roman"/>
          <w:color w:val="000000" w:themeColor="text1"/>
          <w:sz w:val="24"/>
          <w:rPrChange w:id="4617" w:author="User" w:date="2012-11-18T09:33:00Z">
            <w:rPr>
              <w:rFonts w:ascii="Times New Roman" w:hAnsi="Times New Roman"/>
            </w:rPr>
          </w:rPrChange>
        </w:rPr>
        <w:t xml:space="preserve">) Meromictic Antarctic lakes as recorders of climate change: the structures of Ace and Organic Lakes, Vestfold Hills, Antarctica. </w:t>
      </w:r>
      <w:r w:rsidR="00C66247" w:rsidRPr="001C287A">
        <w:rPr>
          <w:rFonts w:ascii="Times New Roman" w:hAnsi="Times New Roman"/>
          <w:i/>
          <w:color w:val="000000" w:themeColor="text1"/>
          <w:sz w:val="24"/>
          <w:rPrChange w:id="4618" w:author="User" w:date="2012-11-18T09:33:00Z">
            <w:rPr>
              <w:rFonts w:ascii="Times New Roman" w:hAnsi="Times New Roman"/>
              <w:i/>
            </w:rPr>
          </w:rPrChange>
        </w:rPr>
        <w:t>Papers and Proceedings of the Royal Society of Tasmania</w:t>
      </w:r>
      <w:r w:rsidR="00C66247" w:rsidRPr="001C287A">
        <w:rPr>
          <w:rFonts w:ascii="Times New Roman" w:hAnsi="Times New Roman"/>
          <w:b/>
          <w:color w:val="000000" w:themeColor="text1"/>
          <w:sz w:val="24"/>
          <w:rPrChange w:id="4619" w:author="User" w:date="2012-11-18T09:33:00Z">
            <w:rPr>
              <w:rFonts w:ascii="Times New Roman" w:hAnsi="Times New Roman"/>
              <w:b/>
            </w:rPr>
          </w:rPrChange>
        </w:rPr>
        <w:t>130</w:t>
      </w:r>
      <w:r w:rsidR="00C66247" w:rsidRPr="001C287A">
        <w:rPr>
          <w:rFonts w:ascii="Times New Roman" w:hAnsi="Times New Roman"/>
          <w:color w:val="000000" w:themeColor="text1"/>
          <w:sz w:val="24"/>
          <w:rPrChange w:id="4620" w:author="User" w:date="2012-11-18T09:33:00Z">
            <w:rPr>
              <w:rFonts w:ascii="Times New Roman" w:hAnsi="Times New Roman"/>
            </w:rPr>
          </w:rPrChange>
        </w:rPr>
        <w:t>:73</w:t>
      </w:r>
      <w:r w:rsidR="00DB5187" w:rsidRPr="001C287A">
        <w:rPr>
          <w:rFonts w:ascii="Times New Roman" w:hAnsi="Times New Roman"/>
          <w:color w:val="000000" w:themeColor="text1"/>
          <w:sz w:val="24"/>
          <w:rPrChange w:id="4621" w:author="User" w:date="2012-11-18T09:33:00Z">
            <w:rPr>
              <w:rFonts w:ascii="Times New Roman" w:hAnsi="Times New Roman"/>
            </w:rPr>
          </w:rPrChange>
        </w:rPr>
        <w:t>–</w:t>
      </w:r>
      <w:r w:rsidR="00C35E5C" w:rsidRPr="001C287A">
        <w:rPr>
          <w:rFonts w:ascii="Times New Roman" w:hAnsi="Times New Roman"/>
          <w:color w:val="000000" w:themeColor="text1"/>
          <w:sz w:val="24"/>
          <w:rPrChange w:id="4622" w:author="User" w:date="2012-11-18T09:33:00Z">
            <w:rPr>
              <w:rFonts w:ascii="Times New Roman" w:hAnsi="Times New Roman"/>
            </w:rPr>
          </w:rPrChange>
        </w:rPr>
        <w:t>7</w:t>
      </w:r>
      <w:r w:rsidR="00C66247" w:rsidRPr="001C287A">
        <w:rPr>
          <w:rFonts w:ascii="Times New Roman" w:hAnsi="Times New Roman"/>
          <w:color w:val="000000" w:themeColor="text1"/>
          <w:sz w:val="24"/>
          <w:rPrChange w:id="4623" w:author="User" w:date="2012-11-18T09:33:00Z">
            <w:rPr>
              <w:rFonts w:ascii="Times New Roman" w:hAnsi="Times New Roman"/>
            </w:rPr>
          </w:rPrChange>
        </w:rPr>
        <w:t>8</w:t>
      </w:r>
      <w:r w:rsidR="00B016C7" w:rsidRPr="001C287A">
        <w:rPr>
          <w:rFonts w:ascii="Times New Roman" w:hAnsi="Times New Roman"/>
          <w:color w:val="000000" w:themeColor="text1"/>
          <w:sz w:val="24"/>
          <w:rPrChange w:id="4624" w:author="User" w:date="2012-11-18T09:33:00Z">
            <w:rPr>
              <w:rFonts w:ascii="Times New Roman" w:hAnsi="Times New Roman"/>
            </w:rPr>
          </w:rPrChange>
        </w:rPr>
        <w:t>.</w:t>
      </w:r>
    </w:p>
    <w:p w14:paraId="51F3F0BC" w14:textId="77777777" w:rsidR="000523AF" w:rsidRPr="001C287A" w:rsidRDefault="00DB5187" w:rsidP="00C92922">
      <w:pPr>
        <w:spacing w:after="0" w:line="240" w:lineRule="auto"/>
        <w:ind w:left="426" w:hanging="426"/>
        <w:rPr>
          <w:rFonts w:ascii="Times New Roman" w:hAnsi="Times New Roman"/>
          <w:color w:val="000000" w:themeColor="text1"/>
          <w:sz w:val="24"/>
          <w:rPrChange w:id="4625" w:author="User" w:date="2012-11-18T09:33:00Z">
            <w:rPr>
              <w:rFonts w:ascii="Times New Roman" w:hAnsi="Times New Roman"/>
            </w:rPr>
          </w:rPrChange>
        </w:rPr>
        <w:pPrChange w:id="4626" w:author="User" w:date="2012-11-18T09:33:00Z">
          <w:pPr>
            <w:spacing w:line="240" w:lineRule="auto"/>
          </w:pPr>
        </w:pPrChange>
      </w:pPr>
      <w:r w:rsidRPr="001C287A">
        <w:rPr>
          <w:rFonts w:ascii="Times New Roman" w:hAnsi="Times New Roman"/>
          <w:color w:val="000000" w:themeColor="text1"/>
          <w:sz w:val="24"/>
          <w:rPrChange w:id="4627" w:author="User" w:date="2012-11-18T09:33:00Z">
            <w:rPr>
              <w:rFonts w:ascii="Times New Roman" w:hAnsi="Times New Roman"/>
            </w:rPr>
          </w:rPrChange>
        </w:rPr>
        <w:t>Gibson JAE</w:t>
      </w:r>
      <w:r w:rsidR="00B93BFA" w:rsidRPr="001C287A">
        <w:rPr>
          <w:rFonts w:ascii="Times New Roman" w:hAnsi="Times New Roman"/>
          <w:color w:val="000000" w:themeColor="text1"/>
          <w:sz w:val="24"/>
          <w:rPrChange w:id="4628" w:author="User" w:date="2012-11-18T09:33:00Z">
            <w:rPr>
              <w:rFonts w:ascii="Times New Roman" w:hAnsi="Times New Roman"/>
            </w:rPr>
          </w:rPrChange>
        </w:rPr>
        <w:t>.</w:t>
      </w:r>
      <w:r w:rsidR="000523AF" w:rsidRPr="001C287A">
        <w:rPr>
          <w:rFonts w:ascii="Times New Roman" w:hAnsi="Times New Roman"/>
          <w:color w:val="000000" w:themeColor="text1"/>
          <w:sz w:val="24"/>
          <w:rPrChange w:id="4629" w:author="User" w:date="2012-11-18T09:33:00Z">
            <w:rPr>
              <w:rFonts w:ascii="Times New Roman" w:hAnsi="Times New Roman"/>
            </w:rPr>
          </w:rPrChange>
        </w:rPr>
        <w:t xml:space="preserve"> (1999) The meromictic lakes and stratified marine basins of the Vestfold Hills, East Antarctica. </w:t>
      </w:r>
      <w:r w:rsidR="00A60BA9" w:rsidRPr="001C287A">
        <w:rPr>
          <w:rFonts w:ascii="Times New Roman" w:hAnsi="Times New Roman"/>
          <w:i/>
          <w:color w:val="000000" w:themeColor="text1"/>
          <w:sz w:val="24"/>
          <w:rPrChange w:id="4630" w:author="User" w:date="2012-11-18T09:33:00Z">
            <w:rPr>
              <w:rFonts w:ascii="Times New Roman" w:hAnsi="Times New Roman"/>
              <w:i/>
            </w:rPr>
          </w:rPrChange>
        </w:rPr>
        <w:t>Antarct</w:t>
      </w:r>
      <w:r w:rsidR="000523AF" w:rsidRPr="001C287A">
        <w:rPr>
          <w:rFonts w:ascii="Times New Roman" w:hAnsi="Times New Roman"/>
          <w:i/>
          <w:color w:val="000000" w:themeColor="text1"/>
          <w:sz w:val="24"/>
          <w:rPrChange w:id="4631" w:author="User" w:date="2012-11-18T09:33:00Z">
            <w:rPr>
              <w:rFonts w:ascii="Times New Roman" w:hAnsi="Times New Roman"/>
              <w:i/>
            </w:rPr>
          </w:rPrChange>
        </w:rPr>
        <w:t xml:space="preserve"> Sci</w:t>
      </w:r>
      <w:r w:rsidR="000523AF" w:rsidRPr="001C287A">
        <w:rPr>
          <w:rFonts w:ascii="Times New Roman" w:hAnsi="Times New Roman"/>
          <w:b/>
          <w:color w:val="000000" w:themeColor="text1"/>
          <w:sz w:val="24"/>
          <w:rPrChange w:id="4632" w:author="User" w:date="2012-11-18T09:33:00Z">
            <w:rPr>
              <w:rFonts w:ascii="Times New Roman" w:hAnsi="Times New Roman"/>
              <w:b/>
            </w:rPr>
          </w:rPrChange>
        </w:rPr>
        <w:t>11</w:t>
      </w:r>
      <w:r w:rsidR="000523AF" w:rsidRPr="001C287A">
        <w:rPr>
          <w:rFonts w:ascii="Times New Roman" w:hAnsi="Times New Roman"/>
          <w:color w:val="000000" w:themeColor="text1"/>
          <w:sz w:val="24"/>
          <w:rPrChange w:id="4633" w:author="User" w:date="2012-11-18T09:33:00Z">
            <w:rPr>
              <w:rFonts w:ascii="Times New Roman" w:hAnsi="Times New Roman"/>
            </w:rPr>
          </w:rPrChange>
        </w:rPr>
        <w:t>:175</w:t>
      </w:r>
      <w:r w:rsidR="00A60BA9" w:rsidRPr="001C287A">
        <w:rPr>
          <w:rFonts w:ascii="Times New Roman" w:hAnsi="Times New Roman"/>
          <w:color w:val="000000" w:themeColor="text1"/>
          <w:sz w:val="24"/>
          <w:rPrChange w:id="4634" w:author="User" w:date="2012-11-18T09:33:00Z">
            <w:rPr>
              <w:rFonts w:ascii="Times New Roman" w:hAnsi="Times New Roman"/>
            </w:rPr>
          </w:rPrChange>
        </w:rPr>
        <w:t>–1</w:t>
      </w:r>
      <w:r w:rsidR="000523AF" w:rsidRPr="001C287A">
        <w:rPr>
          <w:rFonts w:ascii="Times New Roman" w:hAnsi="Times New Roman"/>
          <w:color w:val="000000" w:themeColor="text1"/>
          <w:sz w:val="24"/>
          <w:rPrChange w:id="4635" w:author="User" w:date="2012-11-18T09:33:00Z">
            <w:rPr>
              <w:rFonts w:ascii="Times New Roman" w:hAnsi="Times New Roman"/>
            </w:rPr>
          </w:rPrChange>
        </w:rPr>
        <w:t>92</w:t>
      </w:r>
      <w:r w:rsidR="00A60BA9" w:rsidRPr="001C287A">
        <w:rPr>
          <w:rFonts w:ascii="Times New Roman" w:hAnsi="Times New Roman"/>
          <w:color w:val="000000" w:themeColor="text1"/>
          <w:sz w:val="24"/>
          <w:rPrChange w:id="4636" w:author="User" w:date="2012-11-18T09:33:00Z">
            <w:rPr>
              <w:rFonts w:ascii="Times New Roman" w:hAnsi="Times New Roman"/>
            </w:rPr>
          </w:rPrChange>
        </w:rPr>
        <w:t>.</w:t>
      </w:r>
    </w:p>
    <w:p w14:paraId="16672E0C" w14:textId="77777777" w:rsidR="00B016C7" w:rsidRPr="001C287A" w:rsidRDefault="00B016C7" w:rsidP="00C92922">
      <w:pPr>
        <w:spacing w:after="0" w:line="240" w:lineRule="auto"/>
        <w:ind w:left="426" w:hanging="426"/>
        <w:rPr>
          <w:rFonts w:ascii="Times New Roman" w:hAnsi="Times New Roman"/>
          <w:color w:val="000000" w:themeColor="text1"/>
          <w:sz w:val="24"/>
          <w:rPrChange w:id="4637" w:author="User" w:date="2012-11-18T09:33:00Z">
            <w:rPr>
              <w:rFonts w:ascii="Times New Roman" w:hAnsi="Times New Roman"/>
            </w:rPr>
          </w:rPrChange>
        </w:rPr>
        <w:pPrChange w:id="4638" w:author="User" w:date="2012-11-18T09:33:00Z">
          <w:pPr>
            <w:spacing w:line="240" w:lineRule="auto"/>
          </w:pPr>
        </w:pPrChange>
      </w:pPr>
      <w:r w:rsidRPr="001C287A">
        <w:rPr>
          <w:rFonts w:ascii="Times New Roman" w:hAnsi="Times New Roman"/>
          <w:color w:val="000000" w:themeColor="text1"/>
          <w:sz w:val="24"/>
          <w:rPrChange w:id="4639" w:author="User" w:date="2012-11-18T09:33:00Z">
            <w:rPr>
              <w:rFonts w:ascii="Times New Roman" w:hAnsi="Times New Roman"/>
            </w:rPr>
          </w:rPrChange>
        </w:rPr>
        <w:t xml:space="preserve">Glatz RE, Lepp PW, Ward BB, Francis CA. (2006) Planktonic microbial community composition across steep physical/chemical gradients in permanently ice-covered Lake Bonney, Antarctica. </w:t>
      </w:r>
      <w:r w:rsidRPr="001C287A">
        <w:rPr>
          <w:rFonts w:ascii="Times New Roman" w:hAnsi="Times New Roman"/>
          <w:i/>
          <w:color w:val="000000" w:themeColor="text1"/>
          <w:sz w:val="24"/>
          <w:rPrChange w:id="4640" w:author="User" w:date="2012-11-18T09:33:00Z">
            <w:rPr>
              <w:rFonts w:ascii="Times New Roman" w:hAnsi="Times New Roman"/>
              <w:i/>
            </w:rPr>
          </w:rPrChange>
        </w:rPr>
        <w:t>Geobiology</w:t>
      </w:r>
      <w:r w:rsidRPr="001C287A">
        <w:rPr>
          <w:rFonts w:ascii="Times New Roman" w:hAnsi="Times New Roman"/>
          <w:b/>
          <w:color w:val="000000" w:themeColor="text1"/>
          <w:sz w:val="24"/>
          <w:rPrChange w:id="4641" w:author="User" w:date="2012-11-18T09:33:00Z">
            <w:rPr>
              <w:rFonts w:ascii="Times New Roman" w:hAnsi="Times New Roman"/>
              <w:b/>
            </w:rPr>
          </w:rPrChange>
        </w:rPr>
        <w:t>4</w:t>
      </w:r>
      <w:r w:rsidRPr="001C287A">
        <w:rPr>
          <w:rFonts w:ascii="Times New Roman" w:hAnsi="Times New Roman"/>
          <w:color w:val="000000" w:themeColor="text1"/>
          <w:sz w:val="24"/>
          <w:rPrChange w:id="4642" w:author="User" w:date="2012-11-18T09:33:00Z">
            <w:rPr>
              <w:rFonts w:ascii="Times New Roman" w:hAnsi="Times New Roman"/>
            </w:rPr>
          </w:rPrChange>
        </w:rPr>
        <w:t>: 53–67.</w:t>
      </w:r>
    </w:p>
    <w:p w14:paraId="0F5E3C5B" w14:textId="77777777" w:rsidR="00653FBF" w:rsidRPr="001C287A" w:rsidRDefault="00653FBF" w:rsidP="00C92922">
      <w:pPr>
        <w:spacing w:after="0" w:line="240" w:lineRule="auto"/>
        <w:ind w:left="426" w:hanging="426"/>
        <w:rPr>
          <w:rFonts w:ascii="Times New Roman" w:hAnsi="Times New Roman"/>
          <w:color w:val="000000" w:themeColor="text1"/>
          <w:sz w:val="24"/>
          <w:rPrChange w:id="4643" w:author="User" w:date="2012-11-18T09:33:00Z">
            <w:rPr>
              <w:rFonts w:ascii="Times New Roman" w:hAnsi="Times New Roman"/>
            </w:rPr>
          </w:rPrChange>
        </w:rPr>
        <w:pPrChange w:id="4644" w:author="User" w:date="2012-11-18T09:33:00Z">
          <w:pPr>
            <w:spacing w:line="240" w:lineRule="auto"/>
          </w:pPr>
        </w:pPrChange>
      </w:pPr>
      <w:r w:rsidRPr="001C287A">
        <w:rPr>
          <w:rFonts w:ascii="Times New Roman" w:hAnsi="Times New Roman"/>
          <w:color w:val="000000" w:themeColor="text1"/>
          <w:sz w:val="24"/>
          <w:rPrChange w:id="4645" w:author="User" w:date="2012-11-18T09:33:00Z">
            <w:rPr>
              <w:rFonts w:ascii="Times New Roman" w:hAnsi="Times New Roman"/>
            </w:rPr>
          </w:rPrChange>
        </w:rPr>
        <w:t xml:space="preserve">Goberna M, Insam H, Franke-Whittle IH. (2009) Effect of biowaste sludge maturation on the diversity of thermophilic bacteria and archaea in an anaerobic reactor. </w:t>
      </w:r>
      <w:r w:rsidRPr="001C287A">
        <w:rPr>
          <w:rFonts w:ascii="Times New Roman" w:hAnsi="Times New Roman"/>
          <w:i/>
          <w:color w:val="000000" w:themeColor="text1"/>
          <w:sz w:val="24"/>
          <w:rPrChange w:id="4646" w:author="User" w:date="2012-11-18T09:33:00Z">
            <w:rPr>
              <w:rFonts w:ascii="Times New Roman" w:hAnsi="Times New Roman"/>
              <w:i/>
            </w:rPr>
          </w:rPrChange>
        </w:rPr>
        <w:t xml:space="preserve">Appl Environ Microbiol </w:t>
      </w:r>
      <w:r w:rsidRPr="001C287A">
        <w:rPr>
          <w:rFonts w:ascii="Times New Roman" w:hAnsi="Times New Roman"/>
          <w:b/>
          <w:color w:val="000000" w:themeColor="text1"/>
          <w:sz w:val="24"/>
          <w:rPrChange w:id="4647" w:author="User" w:date="2012-11-18T09:33:00Z">
            <w:rPr>
              <w:rFonts w:ascii="Times New Roman" w:hAnsi="Times New Roman"/>
              <w:b/>
            </w:rPr>
          </w:rPrChange>
        </w:rPr>
        <w:t>75</w:t>
      </w:r>
      <w:r w:rsidRPr="001C287A">
        <w:rPr>
          <w:rFonts w:ascii="Times New Roman" w:hAnsi="Times New Roman"/>
          <w:color w:val="000000" w:themeColor="text1"/>
          <w:sz w:val="24"/>
          <w:rPrChange w:id="4648" w:author="User" w:date="2012-11-18T09:33:00Z">
            <w:rPr>
              <w:rFonts w:ascii="Times New Roman" w:hAnsi="Times New Roman"/>
            </w:rPr>
          </w:rPrChange>
        </w:rPr>
        <w:t>: 2566–2572.</w:t>
      </w:r>
    </w:p>
    <w:p w14:paraId="2D3E392A" w14:textId="77777777" w:rsidR="009145C0" w:rsidRPr="001C287A" w:rsidRDefault="009145C0" w:rsidP="00C92922">
      <w:pPr>
        <w:spacing w:after="0" w:line="240" w:lineRule="auto"/>
        <w:ind w:left="426" w:hanging="426"/>
        <w:rPr>
          <w:rFonts w:ascii="Times New Roman" w:hAnsi="Times New Roman"/>
          <w:color w:val="000000" w:themeColor="text1"/>
          <w:sz w:val="24"/>
          <w:rPrChange w:id="4649" w:author="User" w:date="2012-11-18T09:33:00Z">
            <w:rPr>
              <w:rFonts w:ascii="Times New Roman" w:hAnsi="Times New Roman"/>
            </w:rPr>
          </w:rPrChange>
        </w:rPr>
        <w:pPrChange w:id="4650" w:author="User" w:date="2012-11-18T09:33:00Z">
          <w:pPr>
            <w:spacing w:line="240" w:lineRule="auto"/>
          </w:pPr>
        </w:pPrChange>
      </w:pPr>
      <w:r w:rsidRPr="001C287A">
        <w:rPr>
          <w:rFonts w:ascii="Times New Roman" w:hAnsi="Times New Roman"/>
          <w:color w:val="000000" w:themeColor="text1"/>
          <w:sz w:val="24"/>
          <w:rPrChange w:id="4651" w:author="User" w:date="2012-11-18T09:33:00Z">
            <w:rPr>
              <w:rFonts w:ascii="Times New Roman" w:hAnsi="Times New Roman"/>
            </w:rPr>
          </w:rPrChange>
        </w:rPr>
        <w:t xml:space="preserve">Gómez-Consarnau L, González JM, Coll-Lladó M, Gourdon P, Pascher T, Neutze R, Pedrós-Alió C, Pinhassi J. (2007) Light stimulates growth of proteorhodopsin-containing marine Flavobacteria. </w:t>
      </w:r>
      <w:r w:rsidRPr="001C287A">
        <w:rPr>
          <w:rFonts w:ascii="Times New Roman" w:hAnsi="Times New Roman"/>
          <w:i/>
          <w:color w:val="000000" w:themeColor="text1"/>
          <w:sz w:val="24"/>
          <w:rPrChange w:id="4652" w:author="User" w:date="2012-11-18T09:33:00Z">
            <w:rPr>
              <w:rFonts w:ascii="Times New Roman" w:hAnsi="Times New Roman"/>
              <w:i/>
            </w:rPr>
          </w:rPrChange>
        </w:rPr>
        <w:t>Nature</w:t>
      </w:r>
      <w:r w:rsidRPr="001C287A">
        <w:rPr>
          <w:rFonts w:ascii="Times New Roman" w:hAnsi="Times New Roman"/>
          <w:b/>
          <w:color w:val="000000" w:themeColor="text1"/>
          <w:sz w:val="24"/>
          <w:rPrChange w:id="4653" w:author="User" w:date="2012-11-18T09:33:00Z">
            <w:rPr>
              <w:rFonts w:ascii="Times New Roman" w:hAnsi="Times New Roman"/>
              <w:b/>
            </w:rPr>
          </w:rPrChange>
        </w:rPr>
        <w:t>445</w:t>
      </w:r>
      <w:r w:rsidRPr="001C287A">
        <w:rPr>
          <w:rFonts w:ascii="Times New Roman" w:hAnsi="Times New Roman"/>
          <w:color w:val="000000" w:themeColor="text1"/>
          <w:sz w:val="24"/>
          <w:rPrChange w:id="4654" w:author="User" w:date="2012-11-18T09:33:00Z">
            <w:rPr>
              <w:rFonts w:ascii="Times New Roman" w:hAnsi="Times New Roman"/>
            </w:rPr>
          </w:rPrChange>
        </w:rPr>
        <w:t>: 210–213.</w:t>
      </w:r>
    </w:p>
    <w:p w14:paraId="4723CC63" w14:textId="77777777" w:rsidR="000E3625" w:rsidRPr="001C287A" w:rsidRDefault="000E3625" w:rsidP="00C92922">
      <w:pPr>
        <w:spacing w:after="0" w:line="240" w:lineRule="auto"/>
        <w:ind w:left="426" w:hanging="426"/>
        <w:rPr>
          <w:rFonts w:ascii="Times New Roman" w:hAnsi="Times New Roman"/>
          <w:color w:val="000000" w:themeColor="text1"/>
          <w:sz w:val="24"/>
          <w:rPrChange w:id="4655" w:author="User" w:date="2012-11-18T09:33:00Z">
            <w:rPr>
              <w:rFonts w:ascii="Times New Roman" w:hAnsi="Times New Roman"/>
            </w:rPr>
          </w:rPrChange>
        </w:rPr>
        <w:pPrChange w:id="4656" w:author="User" w:date="2012-11-18T09:33:00Z">
          <w:pPr>
            <w:spacing w:line="240" w:lineRule="auto"/>
          </w:pPr>
        </w:pPrChange>
      </w:pPr>
      <w:r w:rsidRPr="001C287A">
        <w:rPr>
          <w:rFonts w:ascii="Times New Roman" w:hAnsi="Times New Roman"/>
          <w:color w:val="000000" w:themeColor="text1"/>
          <w:sz w:val="24"/>
          <w:rPrChange w:id="4657" w:author="User" w:date="2012-11-18T09:33:00Z">
            <w:rPr>
              <w:rFonts w:ascii="Times New Roman" w:hAnsi="Times New Roman"/>
            </w:rPr>
          </w:rPrChange>
        </w:rPr>
        <w:t xml:space="preserve">Gómez-Consarnau L, Akram N, Lindell K, Pedersen A, Neutze R, Milton DL, González JM </w:t>
      </w:r>
      <w:r w:rsidRPr="001C287A">
        <w:rPr>
          <w:rFonts w:ascii="Times New Roman" w:hAnsi="Times New Roman"/>
          <w:i/>
          <w:color w:val="000000" w:themeColor="text1"/>
          <w:sz w:val="24"/>
          <w:rPrChange w:id="4658" w:author="User" w:date="2012-11-18T09:33:00Z">
            <w:rPr>
              <w:rFonts w:ascii="Times New Roman" w:hAnsi="Times New Roman"/>
              <w:i/>
            </w:rPr>
          </w:rPrChange>
        </w:rPr>
        <w:t>et al.</w:t>
      </w:r>
      <w:r w:rsidRPr="001C287A">
        <w:rPr>
          <w:rFonts w:ascii="Times New Roman" w:hAnsi="Times New Roman"/>
          <w:color w:val="000000" w:themeColor="text1"/>
          <w:sz w:val="24"/>
          <w:rPrChange w:id="4659" w:author="User" w:date="2012-11-18T09:33:00Z">
            <w:rPr>
              <w:rFonts w:ascii="Times New Roman" w:hAnsi="Times New Roman"/>
            </w:rPr>
          </w:rPrChange>
        </w:rPr>
        <w:t xml:space="preserve"> (2010) Proteorhodopsin phototrophy promotes survival of marine bacteria during starvation. </w:t>
      </w:r>
      <w:r w:rsidRPr="001C287A">
        <w:rPr>
          <w:rFonts w:ascii="Times New Roman" w:hAnsi="Times New Roman"/>
          <w:i/>
          <w:color w:val="000000" w:themeColor="text1"/>
          <w:sz w:val="24"/>
          <w:rPrChange w:id="4660" w:author="User" w:date="2012-11-18T09:33:00Z">
            <w:rPr>
              <w:rFonts w:ascii="Times New Roman" w:hAnsi="Times New Roman"/>
              <w:i/>
            </w:rPr>
          </w:rPrChange>
        </w:rPr>
        <w:t>PLoS Biol.</w:t>
      </w:r>
      <w:r w:rsidRPr="001C287A">
        <w:rPr>
          <w:rFonts w:ascii="Times New Roman" w:hAnsi="Times New Roman"/>
          <w:b/>
          <w:color w:val="000000" w:themeColor="text1"/>
          <w:sz w:val="24"/>
          <w:rPrChange w:id="4661" w:author="User" w:date="2012-11-18T09:33:00Z">
            <w:rPr>
              <w:rFonts w:ascii="Times New Roman" w:hAnsi="Times New Roman"/>
              <w:b/>
            </w:rPr>
          </w:rPrChange>
        </w:rPr>
        <w:t>8</w:t>
      </w:r>
      <w:r w:rsidRPr="001C287A">
        <w:rPr>
          <w:rFonts w:ascii="Times New Roman" w:hAnsi="Times New Roman"/>
          <w:color w:val="000000" w:themeColor="text1"/>
          <w:sz w:val="24"/>
          <w:rPrChange w:id="4662" w:author="User" w:date="2012-11-18T09:33:00Z">
            <w:rPr>
              <w:rFonts w:ascii="Times New Roman" w:hAnsi="Times New Roman"/>
            </w:rPr>
          </w:rPrChange>
        </w:rPr>
        <w:t>: e1000358.</w:t>
      </w:r>
    </w:p>
    <w:p w14:paraId="4364BA6C" w14:textId="77777777" w:rsidR="00C8787D" w:rsidRPr="001C287A" w:rsidRDefault="00C8787D" w:rsidP="00C92922">
      <w:pPr>
        <w:spacing w:after="0" w:line="240" w:lineRule="auto"/>
        <w:ind w:left="426" w:hanging="426"/>
        <w:rPr>
          <w:rFonts w:ascii="Times New Roman" w:hAnsi="Times New Roman"/>
          <w:color w:val="000000" w:themeColor="text1"/>
          <w:sz w:val="24"/>
          <w:rPrChange w:id="4663" w:author="User" w:date="2012-11-18T09:33:00Z">
            <w:rPr>
              <w:rFonts w:ascii="Times New Roman" w:hAnsi="Times New Roman"/>
            </w:rPr>
          </w:rPrChange>
        </w:rPr>
        <w:pPrChange w:id="4664" w:author="User" w:date="2012-11-18T09:33:00Z">
          <w:pPr>
            <w:spacing w:line="240" w:lineRule="auto"/>
          </w:pPr>
        </w:pPrChange>
      </w:pPr>
      <w:r w:rsidRPr="001C287A">
        <w:rPr>
          <w:rFonts w:ascii="Times New Roman" w:hAnsi="Times New Roman"/>
          <w:color w:val="000000" w:themeColor="text1"/>
          <w:sz w:val="24"/>
          <w:rPrChange w:id="4665" w:author="User" w:date="2012-11-18T09:33:00Z">
            <w:rPr>
              <w:rFonts w:ascii="Times New Roman" w:hAnsi="Times New Roman"/>
            </w:rPr>
          </w:rPrChange>
        </w:rPr>
        <w:t xml:space="preserve">Gosink JJ, Herwig RP, Staley JT. (1997) </w:t>
      </w:r>
      <w:r w:rsidRPr="001C287A">
        <w:rPr>
          <w:rFonts w:ascii="Times New Roman" w:hAnsi="Times New Roman"/>
          <w:i/>
          <w:color w:val="000000" w:themeColor="text1"/>
          <w:sz w:val="24"/>
          <w:rPrChange w:id="4666" w:author="User" w:date="2012-11-18T09:33:00Z">
            <w:rPr>
              <w:rFonts w:ascii="Times New Roman" w:hAnsi="Times New Roman"/>
              <w:i/>
            </w:rPr>
          </w:rPrChange>
        </w:rPr>
        <w:t>Octadecabacter articus</w:t>
      </w:r>
      <w:r w:rsidRPr="001C287A">
        <w:rPr>
          <w:rFonts w:ascii="Times New Roman" w:hAnsi="Times New Roman"/>
          <w:color w:val="000000" w:themeColor="text1"/>
          <w:sz w:val="24"/>
          <w:rPrChange w:id="4667" w:author="User" w:date="2012-11-18T09:33:00Z">
            <w:rPr>
              <w:rFonts w:ascii="Times New Roman" w:hAnsi="Times New Roman"/>
            </w:rPr>
          </w:rPrChange>
        </w:rPr>
        <w:t xml:space="preserve"> gen. nov., sp. nov., and </w:t>
      </w:r>
      <w:r w:rsidRPr="001C287A">
        <w:rPr>
          <w:rFonts w:ascii="Times New Roman" w:hAnsi="Times New Roman"/>
          <w:i/>
          <w:color w:val="000000" w:themeColor="text1"/>
          <w:sz w:val="24"/>
          <w:rPrChange w:id="4668" w:author="User" w:date="2012-11-18T09:33:00Z">
            <w:rPr>
              <w:rFonts w:ascii="Times New Roman" w:hAnsi="Times New Roman"/>
              <w:i/>
            </w:rPr>
          </w:rPrChange>
        </w:rPr>
        <w:t>O. antarcticus</w:t>
      </w:r>
      <w:r w:rsidRPr="001C287A">
        <w:rPr>
          <w:rFonts w:ascii="Times New Roman" w:hAnsi="Times New Roman"/>
          <w:color w:val="000000" w:themeColor="text1"/>
          <w:sz w:val="24"/>
          <w:rPrChange w:id="4669" w:author="User" w:date="2012-11-18T09:33:00Z">
            <w:rPr>
              <w:rFonts w:ascii="Times New Roman" w:hAnsi="Times New Roman"/>
            </w:rPr>
          </w:rPrChange>
        </w:rPr>
        <w:t xml:space="preserve">, sp. nov., nonpigmented, psychrophilic gas vacuolate bacteria from polar sea ice and water. </w:t>
      </w:r>
      <w:r w:rsidRPr="001C287A">
        <w:rPr>
          <w:rFonts w:ascii="Times New Roman" w:hAnsi="Times New Roman"/>
          <w:i/>
          <w:color w:val="000000" w:themeColor="text1"/>
          <w:sz w:val="24"/>
          <w:rPrChange w:id="4670" w:author="User" w:date="2012-11-18T09:33:00Z">
            <w:rPr>
              <w:rFonts w:ascii="Times New Roman" w:hAnsi="Times New Roman"/>
              <w:i/>
            </w:rPr>
          </w:rPrChange>
        </w:rPr>
        <w:t>System Appl Microbiol</w:t>
      </w:r>
      <w:r w:rsidRPr="001C287A">
        <w:rPr>
          <w:rFonts w:ascii="Times New Roman" w:hAnsi="Times New Roman"/>
          <w:b/>
          <w:color w:val="000000" w:themeColor="text1"/>
          <w:sz w:val="24"/>
          <w:rPrChange w:id="4671" w:author="User" w:date="2012-11-18T09:33:00Z">
            <w:rPr>
              <w:rFonts w:ascii="Times New Roman" w:hAnsi="Times New Roman"/>
              <w:b/>
            </w:rPr>
          </w:rPrChange>
        </w:rPr>
        <w:t>20</w:t>
      </w:r>
      <w:r w:rsidRPr="001C287A">
        <w:rPr>
          <w:rFonts w:ascii="Times New Roman" w:hAnsi="Times New Roman"/>
          <w:color w:val="000000" w:themeColor="text1"/>
          <w:sz w:val="24"/>
          <w:rPrChange w:id="4672" w:author="User" w:date="2012-11-18T09:33:00Z">
            <w:rPr>
              <w:rFonts w:ascii="Times New Roman" w:hAnsi="Times New Roman"/>
            </w:rPr>
          </w:rPrChange>
        </w:rPr>
        <w:t>: 356–365.</w:t>
      </w:r>
    </w:p>
    <w:p w14:paraId="0A508D84" w14:textId="77777777" w:rsidR="00D23E30" w:rsidRPr="001C287A" w:rsidRDefault="00D23E30" w:rsidP="00C92922">
      <w:pPr>
        <w:spacing w:after="0" w:line="240" w:lineRule="auto"/>
        <w:ind w:left="426" w:hanging="426"/>
        <w:rPr>
          <w:rFonts w:ascii="Times New Roman" w:hAnsi="Times New Roman"/>
          <w:color w:val="000000" w:themeColor="text1"/>
          <w:sz w:val="24"/>
          <w:rPrChange w:id="4673" w:author="User" w:date="2012-11-18T09:33:00Z">
            <w:rPr>
              <w:rFonts w:ascii="Times New Roman" w:hAnsi="Times New Roman"/>
            </w:rPr>
          </w:rPrChange>
        </w:rPr>
        <w:pPrChange w:id="4674" w:author="User" w:date="2012-11-18T09:33:00Z">
          <w:pPr>
            <w:spacing w:line="240" w:lineRule="auto"/>
          </w:pPr>
        </w:pPrChange>
      </w:pPr>
      <w:r w:rsidRPr="001C287A">
        <w:rPr>
          <w:rFonts w:ascii="Times New Roman" w:hAnsi="Times New Roman"/>
          <w:color w:val="000000" w:themeColor="text1"/>
          <w:sz w:val="24"/>
          <w:rPrChange w:id="4675" w:author="User" w:date="2012-11-18T09:33:00Z">
            <w:rPr>
              <w:rFonts w:ascii="Times New Roman" w:hAnsi="Times New Roman"/>
            </w:rPr>
          </w:rPrChange>
        </w:rPr>
        <w:t xml:space="preserve">Hahn MW, Stadler P, Wu QL, Pöckl. (2004) The filtration–acclimatization method for isolation of an important fraction of the not readily cultivable bacteria. </w:t>
      </w:r>
      <w:r w:rsidRPr="001C287A">
        <w:rPr>
          <w:rFonts w:ascii="Times New Roman" w:hAnsi="Times New Roman"/>
          <w:i/>
          <w:color w:val="000000" w:themeColor="text1"/>
          <w:sz w:val="24"/>
          <w:rPrChange w:id="4676" w:author="User" w:date="2012-11-18T09:33:00Z">
            <w:rPr>
              <w:rFonts w:ascii="Times New Roman" w:hAnsi="Times New Roman"/>
              <w:i/>
            </w:rPr>
          </w:rPrChange>
        </w:rPr>
        <w:t>J Microbiol Methods</w:t>
      </w:r>
      <w:r w:rsidRPr="001C287A">
        <w:rPr>
          <w:rFonts w:ascii="Times New Roman" w:hAnsi="Times New Roman"/>
          <w:b/>
          <w:color w:val="000000" w:themeColor="text1"/>
          <w:sz w:val="24"/>
          <w:rPrChange w:id="4677" w:author="User" w:date="2012-11-18T09:33:00Z">
            <w:rPr>
              <w:rFonts w:ascii="Times New Roman" w:hAnsi="Times New Roman"/>
              <w:b/>
            </w:rPr>
          </w:rPrChange>
        </w:rPr>
        <w:t>57</w:t>
      </w:r>
      <w:r w:rsidRPr="001C287A">
        <w:rPr>
          <w:rFonts w:ascii="Times New Roman" w:hAnsi="Times New Roman"/>
          <w:color w:val="000000" w:themeColor="text1"/>
          <w:sz w:val="24"/>
          <w:rPrChange w:id="4678" w:author="User" w:date="2012-11-18T09:33:00Z">
            <w:rPr>
              <w:rFonts w:ascii="Times New Roman" w:hAnsi="Times New Roman"/>
            </w:rPr>
          </w:rPrChange>
        </w:rPr>
        <w:t>: 379–390.</w:t>
      </w:r>
    </w:p>
    <w:p w14:paraId="4F51B0FB" w14:textId="77777777" w:rsidR="006B065A" w:rsidRPr="001C287A" w:rsidRDefault="006B065A" w:rsidP="00C92922">
      <w:pPr>
        <w:spacing w:after="0" w:line="240" w:lineRule="auto"/>
        <w:ind w:left="426" w:hanging="426"/>
        <w:rPr>
          <w:rFonts w:ascii="Times New Roman" w:hAnsi="Times New Roman"/>
          <w:color w:val="000000" w:themeColor="text1"/>
          <w:sz w:val="24"/>
          <w:rPrChange w:id="4679" w:author="User" w:date="2012-11-18T09:33:00Z">
            <w:rPr>
              <w:rFonts w:ascii="Times New Roman" w:hAnsi="Times New Roman"/>
            </w:rPr>
          </w:rPrChange>
        </w:rPr>
        <w:pPrChange w:id="4680" w:author="User" w:date="2012-11-18T09:33:00Z">
          <w:pPr>
            <w:spacing w:line="240" w:lineRule="auto"/>
          </w:pPr>
        </w:pPrChange>
      </w:pPr>
      <w:r w:rsidRPr="001C287A">
        <w:rPr>
          <w:rFonts w:ascii="Times New Roman" w:hAnsi="Times New Roman"/>
          <w:color w:val="000000" w:themeColor="text1"/>
          <w:sz w:val="24"/>
          <w:rPrChange w:id="4681" w:author="User" w:date="2012-11-18T09:33:00Z">
            <w:rPr>
              <w:rFonts w:ascii="Times New Roman" w:hAnsi="Times New Roman"/>
            </w:rPr>
          </w:rPrChange>
        </w:rPr>
        <w:t xml:space="preserve">Hahn MW. (2009) Description of seven candidate species affiliated with the phylum </w:t>
      </w:r>
      <w:r w:rsidRPr="001C287A">
        <w:rPr>
          <w:rFonts w:ascii="Times New Roman" w:hAnsi="Times New Roman"/>
          <w:i/>
          <w:color w:val="000000" w:themeColor="text1"/>
          <w:sz w:val="24"/>
          <w:rPrChange w:id="4682" w:author="User" w:date="2012-11-18T09:33:00Z">
            <w:rPr>
              <w:rFonts w:ascii="Times New Roman" w:hAnsi="Times New Roman"/>
              <w:i/>
            </w:rPr>
          </w:rPrChange>
        </w:rPr>
        <w:t>Actinobacteria</w:t>
      </w:r>
      <w:r w:rsidRPr="001C287A">
        <w:rPr>
          <w:rFonts w:ascii="Times New Roman" w:hAnsi="Times New Roman"/>
          <w:color w:val="000000" w:themeColor="text1"/>
          <w:sz w:val="24"/>
          <w:rPrChange w:id="4683" w:author="User" w:date="2012-11-18T09:33:00Z">
            <w:rPr>
              <w:rFonts w:ascii="Times New Roman" w:hAnsi="Times New Roman"/>
            </w:rPr>
          </w:rPrChange>
        </w:rPr>
        <w:t xml:space="preserve">, representing planktonic freshwater bacteria. </w:t>
      </w:r>
      <w:r w:rsidRPr="001C287A">
        <w:rPr>
          <w:rFonts w:ascii="Times New Roman" w:hAnsi="Times New Roman"/>
          <w:i/>
          <w:color w:val="000000" w:themeColor="text1"/>
          <w:sz w:val="24"/>
          <w:rPrChange w:id="4684" w:author="User" w:date="2012-11-18T09:33:00Z">
            <w:rPr>
              <w:rFonts w:ascii="Times New Roman" w:hAnsi="Times New Roman"/>
              <w:i/>
            </w:rPr>
          </w:rPrChange>
        </w:rPr>
        <w:t xml:space="preserve">Int J Syst Evol Microbiol </w:t>
      </w:r>
      <w:r w:rsidRPr="001C287A">
        <w:rPr>
          <w:rFonts w:ascii="Times New Roman" w:hAnsi="Times New Roman"/>
          <w:b/>
          <w:color w:val="000000" w:themeColor="text1"/>
          <w:sz w:val="24"/>
          <w:rPrChange w:id="4685" w:author="User" w:date="2012-11-18T09:33:00Z">
            <w:rPr>
              <w:rFonts w:ascii="Times New Roman" w:hAnsi="Times New Roman"/>
              <w:b/>
            </w:rPr>
          </w:rPrChange>
        </w:rPr>
        <w:t>59</w:t>
      </w:r>
      <w:r w:rsidRPr="001C287A">
        <w:rPr>
          <w:rFonts w:ascii="Times New Roman" w:hAnsi="Times New Roman"/>
          <w:color w:val="000000" w:themeColor="text1"/>
          <w:sz w:val="24"/>
          <w:rPrChange w:id="4686" w:author="User" w:date="2012-11-18T09:33:00Z">
            <w:rPr>
              <w:rFonts w:ascii="Times New Roman" w:hAnsi="Times New Roman"/>
            </w:rPr>
          </w:rPrChange>
        </w:rPr>
        <w:t>: 112–117.</w:t>
      </w:r>
    </w:p>
    <w:p w14:paraId="0BFF7796" w14:textId="77777777" w:rsidR="009344C9" w:rsidRPr="001C287A" w:rsidRDefault="009344C9" w:rsidP="00C92922">
      <w:pPr>
        <w:spacing w:after="0" w:line="240" w:lineRule="auto"/>
        <w:ind w:left="426" w:hanging="426"/>
        <w:rPr>
          <w:rFonts w:ascii="Times New Roman" w:hAnsi="Times New Roman"/>
          <w:color w:val="000000" w:themeColor="text1"/>
          <w:sz w:val="24"/>
          <w:rPrChange w:id="4687" w:author="User" w:date="2012-11-18T09:33:00Z">
            <w:rPr>
              <w:rFonts w:ascii="Times New Roman" w:hAnsi="Times New Roman"/>
            </w:rPr>
          </w:rPrChange>
        </w:rPr>
        <w:pPrChange w:id="4688" w:author="User" w:date="2012-11-18T09:33:00Z">
          <w:pPr>
            <w:spacing w:line="240" w:lineRule="auto"/>
          </w:pPr>
        </w:pPrChange>
      </w:pPr>
      <w:r w:rsidRPr="001C287A">
        <w:rPr>
          <w:rFonts w:ascii="Times New Roman" w:hAnsi="Times New Roman"/>
          <w:color w:val="000000" w:themeColor="text1"/>
          <w:sz w:val="24"/>
          <w:rPrChange w:id="4689" w:author="User" w:date="2012-11-18T09:33:00Z">
            <w:rPr>
              <w:rFonts w:ascii="Times New Roman" w:hAnsi="Times New Roman"/>
            </w:rPr>
          </w:rPrChange>
        </w:rPr>
        <w:t xml:space="preserve">Hahsler M, Hornik K, Buchta C. (2008) Getting things in order: an introduction to R package seriation. </w:t>
      </w:r>
      <w:r w:rsidRPr="001C287A">
        <w:rPr>
          <w:rFonts w:ascii="Times New Roman" w:hAnsi="Times New Roman"/>
          <w:i/>
          <w:color w:val="000000" w:themeColor="text1"/>
          <w:sz w:val="24"/>
          <w:rPrChange w:id="4690" w:author="User" w:date="2012-11-18T09:33:00Z">
            <w:rPr>
              <w:rFonts w:ascii="Times New Roman" w:hAnsi="Times New Roman"/>
              <w:i/>
            </w:rPr>
          </w:rPrChange>
        </w:rPr>
        <w:t>J Stat Softw</w:t>
      </w:r>
      <w:r w:rsidRPr="001C287A">
        <w:rPr>
          <w:rFonts w:ascii="Times New Roman" w:hAnsi="Times New Roman"/>
          <w:b/>
          <w:color w:val="000000" w:themeColor="text1"/>
          <w:sz w:val="24"/>
          <w:rPrChange w:id="4691" w:author="User" w:date="2012-11-18T09:33:00Z">
            <w:rPr>
              <w:rFonts w:ascii="Times New Roman" w:hAnsi="Times New Roman"/>
              <w:b/>
            </w:rPr>
          </w:rPrChange>
        </w:rPr>
        <w:t>25</w:t>
      </w:r>
      <w:r w:rsidRPr="001C287A">
        <w:rPr>
          <w:rFonts w:ascii="Times New Roman" w:hAnsi="Times New Roman"/>
          <w:color w:val="000000" w:themeColor="text1"/>
          <w:sz w:val="24"/>
          <w:rPrChange w:id="4692" w:author="User" w:date="2012-11-18T09:33:00Z">
            <w:rPr>
              <w:rFonts w:ascii="Times New Roman" w:hAnsi="Times New Roman"/>
            </w:rPr>
          </w:rPrChange>
        </w:rPr>
        <w:t>:1–34.</w:t>
      </w:r>
    </w:p>
    <w:p w14:paraId="629B6645" w14:textId="77777777" w:rsidR="005E7ED4" w:rsidRPr="001C287A" w:rsidRDefault="005E7ED4" w:rsidP="00C92922">
      <w:pPr>
        <w:spacing w:after="0" w:line="240" w:lineRule="auto"/>
        <w:ind w:left="426" w:hanging="426"/>
        <w:rPr>
          <w:rFonts w:ascii="Times New Roman" w:hAnsi="Times New Roman"/>
          <w:color w:val="000000" w:themeColor="text1"/>
          <w:sz w:val="24"/>
          <w:rPrChange w:id="4693" w:author="User" w:date="2012-11-18T09:33:00Z">
            <w:rPr>
              <w:rFonts w:ascii="Times New Roman" w:hAnsi="Times New Roman"/>
            </w:rPr>
          </w:rPrChange>
        </w:rPr>
        <w:pPrChange w:id="4694" w:author="User" w:date="2012-11-18T09:33:00Z">
          <w:pPr>
            <w:spacing w:line="240" w:lineRule="auto"/>
          </w:pPr>
        </w:pPrChange>
      </w:pPr>
      <w:r w:rsidRPr="001C287A">
        <w:rPr>
          <w:rFonts w:ascii="Times New Roman" w:hAnsi="Times New Roman"/>
          <w:color w:val="000000" w:themeColor="text1"/>
          <w:sz w:val="24"/>
          <w:rPrChange w:id="4695" w:author="User" w:date="2012-11-18T09:33:00Z">
            <w:rPr>
              <w:rFonts w:ascii="Times New Roman" w:hAnsi="Times New Roman"/>
            </w:rPr>
          </w:rPrChange>
        </w:rPr>
        <w:t xml:space="preserve">Huang L, Zhu S, Zhou H, Qu L. (2005) Molecular phylogenetic diversity of bacteria associated with the leachate of a closed municipal solid waste landfill. </w:t>
      </w:r>
      <w:r w:rsidRPr="001C287A">
        <w:rPr>
          <w:rFonts w:ascii="Times New Roman" w:hAnsi="Times New Roman"/>
          <w:i/>
          <w:color w:val="000000" w:themeColor="text1"/>
          <w:sz w:val="24"/>
          <w:rPrChange w:id="4696" w:author="User" w:date="2012-11-18T09:33:00Z">
            <w:rPr>
              <w:rFonts w:ascii="Times New Roman" w:hAnsi="Times New Roman"/>
              <w:i/>
            </w:rPr>
          </w:rPrChange>
        </w:rPr>
        <w:t>FEMS Microbiol Lett</w:t>
      </w:r>
      <w:r w:rsidRPr="001C287A">
        <w:rPr>
          <w:rFonts w:ascii="Times New Roman" w:hAnsi="Times New Roman"/>
          <w:b/>
          <w:color w:val="000000" w:themeColor="text1"/>
          <w:sz w:val="24"/>
          <w:rPrChange w:id="4697" w:author="User" w:date="2012-11-18T09:33:00Z">
            <w:rPr>
              <w:rFonts w:ascii="Times New Roman" w:hAnsi="Times New Roman"/>
              <w:b/>
            </w:rPr>
          </w:rPrChange>
        </w:rPr>
        <w:t>242</w:t>
      </w:r>
      <w:r w:rsidRPr="001C287A">
        <w:rPr>
          <w:rFonts w:ascii="Times New Roman" w:hAnsi="Times New Roman"/>
          <w:color w:val="000000" w:themeColor="text1"/>
          <w:sz w:val="24"/>
          <w:rPrChange w:id="4698" w:author="User" w:date="2012-11-18T09:33:00Z">
            <w:rPr>
              <w:rFonts w:ascii="Times New Roman" w:hAnsi="Times New Roman"/>
            </w:rPr>
          </w:rPrChange>
        </w:rPr>
        <w:t>: 297–303.</w:t>
      </w:r>
    </w:p>
    <w:p w14:paraId="7EAF486B" w14:textId="77777777" w:rsidR="007E65E0" w:rsidRPr="001C287A" w:rsidRDefault="007E65E0" w:rsidP="00C92922">
      <w:pPr>
        <w:spacing w:after="0" w:line="240" w:lineRule="auto"/>
        <w:ind w:left="426" w:hanging="426"/>
        <w:rPr>
          <w:rFonts w:ascii="Times New Roman" w:hAnsi="Times New Roman"/>
          <w:color w:val="000000" w:themeColor="text1"/>
          <w:sz w:val="24"/>
          <w:rPrChange w:id="4699" w:author="User" w:date="2012-11-18T09:33:00Z">
            <w:rPr>
              <w:rFonts w:ascii="Times New Roman" w:hAnsi="Times New Roman"/>
            </w:rPr>
          </w:rPrChange>
        </w:rPr>
        <w:pPrChange w:id="4700" w:author="User" w:date="2012-11-18T09:33:00Z">
          <w:pPr>
            <w:spacing w:line="240" w:lineRule="auto"/>
          </w:pPr>
        </w:pPrChange>
      </w:pPr>
      <w:r w:rsidRPr="001C287A">
        <w:rPr>
          <w:rFonts w:ascii="Times New Roman" w:hAnsi="Times New Roman"/>
          <w:color w:val="000000" w:themeColor="text1"/>
          <w:sz w:val="24"/>
          <w:rPrChange w:id="4701" w:author="User" w:date="2012-11-18T09:33:00Z">
            <w:rPr>
              <w:rFonts w:ascii="Times New Roman" w:hAnsi="Times New Roman"/>
            </w:rPr>
          </w:rPrChange>
        </w:rPr>
        <w:t xml:space="preserve">Huang Y, Niu B, Gao Y, Fu L, Li W. (2010) CD-HIT Suite: a web server for clustering and comparing biological sequences. </w:t>
      </w:r>
      <w:r w:rsidRPr="001C287A">
        <w:rPr>
          <w:rFonts w:ascii="Times New Roman" w:hAnsi="Times New Roman"/>
          <w:i/>
          <w:color w:val="000000" w:themeColor="text1"/>
          <w:sz w:val="24"/>
          <w:rPrChange w:id="4702" w:author="User" w:date="2012-11-18T09:33:00Z">
            <w:rPr>
              <w:rFonts w:ascii="Times New Roman" w:hAnsi="Times New Roman"/>
              <w:i/>
            </w:rPr>
          </w:rPrChange>
        </w:rPr>
        <w:t>Bioinformatics</w:t>
      </w:r>
      <w:r w:rsidRPr="001C287A">
        <w:rPr>
          <w:rFonts w:ascii="Times New Roman" w:hAnsi="Times New Roman"/>
          <w:b/>
          <w:color w:val="000000" w:themeColor="text1"/>
          <w:sz w:val="24"/>
          <w:rPrChange w:id="4703" w:author="User" w:date="2012-11-18T09:33:00Z">
            <w:rPr>
              <w:rFonts w:ascii="Times New Roman" w:hAnsi="Times New Roman"/>
              <w:b/>
            </w:rPr>
          </w:rPrChange>
        </w:rPr>
        <w:t>26</w:t>
      </w:r>
      <w:r w:rsidRPr="001C287A">
        <w:rPr>
          <w:rFonts w:ascii="Times New Roman" w:hAnsi="Times New Roman"/>
          <w:color w:val="000000" w:themeColor="text1"/>
          <w:sz w:val="24"/>
          <w:rPrChange w:id="4704" w:author="User" w:date="2012-11-18T09:33:00Z">
            <w:rPr>
              <w:rFonts w:ascii="Times New Roman" w:hAnsi="Times New Roman"/>
            </w:rPr>
          </w:rPrChange>
        </w:rPr>
        <w:t>: 680–</w:t>
      </w:r>
      <w:r w:rsidR="00057718" w:rsidRPr="001C287A">
        <w:rPr>
          <w:rFonts w:ascii="Times New Roman" w:hAnsi="Times New Roman"/>
          <w:color w:val="000000" w:themeColor="text1"/>
          <w:sz w:val="24"/>
          <w:rPrChange w:id="4705" w:author="User" w:date="2012-11-18T09:33:00Z">
            <w:rPr>
              <w:rFonts w:ascii="Times New Roman" w:hAnsi="Times New Roman"/>
            </w:rPr>
          </w:rPrChange>
        </w:rPr>
        <w:t>682</w:t>
      </w:r>
      <w:r w:rsidRPr="001C287A">
        <w:rPr>
          <w:rFonts w:ascii="Times New Roman" w:hAnsi="Times New Roman"/>
          <w:color w:val="000000" w:themeColor="text1"/>
          <w:sz w:val="24"/>
          <w:rPrChange w:id="4706" w:author="User" w:date="2012-11-18T09:33:00Z">
            <w:rPr>
              <w:rFonts w:ascii="Times New Roman" w:hAnsi="Times New Roman"/>
            </w:rPr>
          </w:rPrChange>
        </w:rPr>
        <w:t>.</w:t>
      </w:r>
    </w:p>
    <w:p w14:paraId="257A2B88" w14:textId="77777777" w:rsidR="00E70453" w:rsidRPr="001C287A" w:rsidRDefault="00E70453" w:rsidP="00C92922">
      <w:pPr>
        <w:spacing w:after="0" w:line="240" w:lineRule="auto"/>
        <w:ind w:left="426" w:hanging="426"/>
        <w:rPr>
          <w:rFonts w:ascii="Times New Roman" w:hAnsi="Times New Roman"/>
          <w:color w:val="000000" w:themeColor="text1"/>
          <w:sz w:val="24"/>
          <w:rPrChange w:id="4707" w:author="User" w:date="2012-11-18T09:33:00Z">
            <w:rPr>
              <w:rFonts w:ascii="Times New Roman" w:hAnsi="Times New Roman"/>
            </w:rPr>
          </w:rPrChange>
        </w:rPr>
        <w:pPrChange w:id="4708" w:author="User" w:date="2012-11-18T09:33:00Z">
          <w:pPr>
            <w:spacing w:line="240" w:lineRule="auto"/>
          </w:pPr>
        </w:pPrChange>
      </w:pPr>
      <w:r w:rsidRPr="001C287A">
        <w:rPr>
          <w:rFonts w:ascii="Times New Roman" w:hAnsi="Times New Roman"/>
          <w:color w:val="000000" w:themeColor="text1"/>
          <w:sz w:val="24"/>
          <w:rPrChange w:id="4709" w:author="User" w:date="2012-11-18T09:33:00Z">
            <w:rPr>
              <w:rFonts w:ascii="Times New Roman" w:hAnsi="Times New Roman"/>
            </w:rPr>
          </w:rPrChange>
        </w:rPr>
        <w:t xml:space="preserve">Hügler M and Sievert SM. (2011) Beyond the Calvin cycle: autotrophic carbon fixation in the ocean. </w:t>
      </w:r>
      <w:r w:rsidRPr="001C287A">
        <w:rPr>
          <w:rFonts w:ascii="Times New Roman" w:hAnsi="Times New Roman"/>
          <w:i/>
          <w:color w:val="000000" w:themeColor="text1"/>
          <w:sz w:val="24"/>
          <w:rPrChange w:id="4710" w:author="User" w:date="2012-11-18T09:33:00Z">
            <w:rPr>
              <w:rFonts w:ascii="Times New Roman" w:hAnsi="Times New Roman"/>
              <w:i/>
            </w:rPr>
          </w:rPrChange>
        </w:rPr>
        <w:t>Annu Rev Mar Sci</w:t>
      </w:r>
      <w:r w:rsidRPr="001C287A">
        <w:rPr>
          <w:rFonts w:ascii="Times New Roman" w:hAnsi="Times New Roman"/>
          <w:b/>
          <w:color w:val="000000" w:themeColor="text1"/>
          <w:sz w:val="24"/>
          <w:rPrChange w:id="4711" w:author="User" w:date="2012-11-18T09:33:00Z">
            <w:rPr>
              <w:rFonts w:ascii="Times New Roman" w:hAnsi="Times New Roman"/>
              <w:b/>
            </w:rPr>
          </w:rPrChange>
        </w:rPr>
        <w:t>3</w:t>
      </w:r>
      <w:r w:rsidRPr="001C287A">
        <w:rPr>
          <w:rFonts w:ascii="Times New Roman" w:hAnsi="Times New Roman"/>
          <w:color w:val="000000" w:themeColor="text1"/>
          <w:sz w:val="24"/>
          <w:rPrChange w:id="4712" w:author="User" w:date="2012-11-18T09:33:00Z">
            <w:rPr>
              <w:rFonts w:ascii="Times New Roman" w:hAnsi="Times New Roman"/>
            </w:rPr>
          </w:rPrChange>
        </w:rPr>
        <w:t>: 261–289.</w:t>
      </w:r>
    </w:p>
    <w:p w14:paraId="5AE4C138" w14:textId="77777777" w:rsidR="00497398" w:rsidRPr="001C287A" w:rsidRDefault="00497398" w:rsidP="00C92922">
      <w:pPr>
        <w:spacing w:after="0" w:line="240" w:lineRule="auto"/>
        <w:ind w:left="426" w:hanging="426"/>
        <w:rPr>
          <w:rFonts w:ascii="Times New Roman" w:hAnsi="Times New Roman"/>
          <w:color w:val="000000" w:themeColor="text1"/>
          <w:sz w:val="24"/>
          <w:rPrChange w:id="4713" w:author="User" w:date="2012-11-18T09:33:00Z">
            <w:rPr>
              <w:rFonts w:ascii="Times New Roman" w:hAnsi="Times New Roman"/>
            </w:rPr>
          </w:rPrChange>
        </w:rPr>
        <w:pPrChange w:id="4714" w:author="User" w:date="2012-11-18T09:33:00Z">
          <w:pPr>
            <w:spacing w:line="240" w:lineRule="auto"/>
          </w:pPr>
        </w:pPrChange>
      </w:pPr>
      <w:r w:rsidRPr="001C287A">
        <w:rPr>
          <w:rFonts w:ascii="Times New Roman" w:hAnsi="Times New Roman"/>
          <w:color w:val="000000" w:themeColor="text1"/>
          <w:sz w:val="24"/>
          <w:rPrChange w:id="4715" w:author="User" w:date="2012-11-18T09:33:00Z">
            <w:rPr>
              <w:rFonts w:ascii="Times New Roman" w:hAnsi="Times New Roman"/>
            </w:rPr>
          </w:rPrChange>
        </w:rPr>
        <w:t xml:space="preserve">Humayoun SB, Bano N, Hollibaugh JT. (2003) Depth distribution of microbial diversity in Mono Lake, a meromictic soda lake in California. </w:t>
      </w:r>
      <w:r w:rsidRPr="001C287A">
        <w:rPr>
          <w:rFonts w:ascii="Times New Roman" w:hAnsi="Times New Roman"/>
          <w:i/>
          <w:color w:val="000000" w:themeColor="text1"/>
          <w:sz w:val="24"/>
          <w:rPrChange w:id="4716" w:author="User" w:date="2012-11-18T09:33:00Z">
            <w:rPr>
              <w:rFonts w:ascii="Times New Roman" w:hAnsi="Times New Roman"/>
              <w:i/>
            </w:rPr>
          </w:rPrChange>
        </w:rPr>
        <w:t>Appl Environ Microbiol</w:t>
      </w:r>
      <w:r w:rsidRPr="001C287A">
        <w:rPr>
          <w:rFonts w:ascii="Times New Roman" w:hAnsi="Times New Roman"/>
          <w:b/>
          <w:color w:val="000000" w:themeColor="text1"/>
          <w:sz w:val="24"/>
          <w:rPrChange w:id="4717" w:author="User" w:date="2012-11-18T09:33:00Z">
            <w:rPr>
              <w:rFonts w:ascii="Times New Roman" w:hAnsi="Times New Roman"/>
              <w:b/>
            </w:rPr>
          </w:rPrChange>
        </w:rPr>
        <w:t>69</w:t>
      </w:r>
      <w:r w:rsidRPr="001C287A">
        <w:rPr>
          <w:rFonts w:ascii="Times New Roman" w:hAnsi="Times New Roman"/>
          <w:color w:val="000000" w:themeColor="text1"/>
          <w:sz w:val="24"/>
          <w:rPrChange w:id="4718" w:author="User" w:date="2012-11-18T09:33:00Z">
            <w:rPr>
              <w:rFonts w:ascii="Times New Roman" w:hAnsi="Times New Roman"/>
            </w:rPr>
          </w:rPrChange>
        </w:rPr>
        <w:t>: 1030–1042.</w:t>
      </w:r>
    </w:p>
    <w:p w14:paraId="14D55FC2" w14:textId="77777777" w:rsidR="00361717" w:rsidRPr="001C287A" w:rsidRDefault="00361717" w:rsidP="00C92922">
      <w:pPr>
        <w:spacing w:after="0" w:line="240" w:lineRule="auto"/>
        <w:ind w:left="426" w:hanging="426"/>
        <w:rPr>
          <w:rFonts w:ascii="Times New Roman" w:hAnsi="Times New Roman"/>
          <w:color w:val="000000" w:themeColor="text1"/>
          <w:sz w:val="24"/>
          <w:rPrChange w:id="4719" w:author="User" w:date="2012-11-18T09:33:00Z">
            <w:rPr>
              <w:rFonts w:ascii="Times New Roman" w:hAnsi="Times New Roman"/>
            </w:rPr>
          </w:rPrChange>
        </w:rPr>
        <w:pPrChange w:id="4720" w:author="User" w:date="2012-11-18T09:33:00Z">
          <w:pPr>
            <w:spacing w:line="240" w:lineRule="auto"/>
          </w:pPr>
        </w:pPrChange>
      </w:pPr>
      <w:r w:rsidRPr="001C287A">
        <w:rPr>
          <w:rFonts w:ascii="Times New Roman" w:hAnsi="Times New Roman"/>
          <w:color w:val="000000" w:themeColor="text1"/>
          <w:sz w:val="24"/>
          <w:rPrChange w:id="4721" w:author="User" w:date="2012-11-18T09:33:00Z">
            <w:rPr>
              <w:rFonts w:ascii="Times New Roman" w:hAnsi="Times New Roman"/>
            </w:rPr>
          </w:rPrChange>
        </w:rPr>
        <w:t>James SR, Dobson SJ, Franzmann PD, McMeekin TA</w:t>
      </w:r>
      <w:r w:rsidR="0080130D" w:rsidRPr="001C287A">
        <w:rPr>
          <w:rFonts w:ascii="Times New Roman" w:hAnsi="Times New Roman"/>
          <w:color w:val="000000" w:themeColor="text1"/>
          <w:sz w:val="24"/>
          <w:rPrChange w:id="4722" w:author="User" w:date="2012-11-18T09:33:00Z">
            <w:rPr>
              <w:rFonts w:ascii="Times New Roman" w:hAnsi="Times New Roman"/>
            </w:rPr>
          </w:rPrChange>
        </w:rPr>
        <w:t>.</w:t>
      </w:r>
      <w:r w:rsidRPr="001C287A">
        <w:rPr>
          <w:rFonts w:ascii="Times New Roman" w:hAnsi="Times New Roman"/>
          <w:color w:val="000000" w:themeColor="text1"/>
          <w:sz w:val="24"/>
          <w:rPrChange w:id="4723" w:author="User" w:date="2012-11-18T09:33:00Z">
            <w:rPr>
              <w:rFonts w:ascii="Times New Roman" w:hAnsi="Times New Roman"/>
            </w:rPr>
          </w:rPrChange>
        </w:rPr>
        <w:t xml:space="preserve">(1990) </w:t>
      </w:r>
      <w:r w:rsidRPr="001C287A">
        <w:rPr>
          <w:rFonts w:ascii="Times New Roman" w:hAnsi="Times New Roman"/>
          <w:i/>
          <w:color w:val="000000" w:themeColor="text1"/>
          <w:sz w:val="24"/>
          <w:rPrChange w:id="4724" w:author="User" w:date="2012-11-18T09:33:00Z">
            <w:rPr>
              <w:rFonts w:ascii="Times New Roman" w:hAnsi="Times New Roman"/>
              <w:i/>
            </w:rPr>
          </w:rPrChange>
        </w:rPr>
        <w:t>Halomonas meridiana</w:t>
      </w:r>
      <w:r w:rsidRPr="001C287A">
        <w:rPr>
          <w:rFonts w:ascii="Times New Roman" w:hAnsi="Times New Roman"/>
          <w:color w:val="000000" w:themeColor="text1"/>
          <w:sz w:val="24"/>
          <w:rPrChange w:id="4725" w:author="User" w:date="2012-11-18T09:33:00Z">
            <w:rPr>
              <w:rFonts w:ascii="Times New Roman" w:hAnsi="Times New Roman"/>
            </w:rPr>
          </w:rPrChange>
        </w:rPr>
        <w:t>, a new species of extremely halotolerant bacteria from Antarctic saline lakes.</w:t>
      </w:r>
      <w:r w:rsidRPr="001C287A">
        <w:rPr>
          <w:rFonts w:ascii="Times New Roman" w:hAnsi="Times New Roman"/>
          <w:i/>
          <w:color w:val="000000" w:themeColor="text1"/>
          <w:sz w:val="24"/>
          <w:rPrChange w:id="4726" w:author="User" w:date="2012-11-18T09:33:00Z">
            <w:rPr>
              <w:rFonts w:ascii="Times New Roman" w:hAnsi="Times New Roman"/>
              <w:i/>
            </w:rPr>
          </w:rPrChange>
        </w:rPr>
        <w:t>System Appl Microbiol</w:t>
      </w:r>
      <w:r w:rsidR="005E2175" w:rsidRPr="001C287A">
        <w:rPr>
          <w:rFonts w:ascii="Times New Roman" w:hAnsi="Times New Roman"/>
          <w:b/>
          <w:color w:val="000000" w:themeColor="text1"/>
          <w:sz w:val="24"/>
          <w:rPrChange w:id="4727" w:author="User" w:date="2012-11-18T09:33:00Z">
            <w:rPr>
              <w:rFonts w:ascii="Times New Roman" w:hAnsi="Times New Roman"/>
              <w:b/>
            </w:rPr>
          </w:rPrChange>
        </w:rPr>
        <w:t>13</w:t>
      </w:r>
      <w:r w:rsidR="005E2175" w:rsidRPr="001C287A">
        <w:rPr>
          <w:rFonts w:ascii="Times New Roman" w:hAnsi="Times New Roman"/>
          <w:color w:val="000000" w:themeColor="text1"/>
          <w:sz w:val="24"/>
          <w:rPrChange w:id="4728" w:author="User" w:date="2012-11-18T09:33:00Z">
            <w:rPr>
              <w:rFonts w:ascii="Times New Roman" w:hAnsi="Times New Roman"/>
            </w:rPr>
          </w:rPrChange>
        </w:rPr>
        <w:t>: 270–278.</w:t>
      </w:r>
    </w:p>
    <w:p w14:paraId="58C743DB" w14:textId="77777777" w:rsidR="000B56E5" w:rsidRPr="001C287A" w:rsidRDefault="000B56E5" w:rsidP="00C92922">
      <w:pPr>
        <w:spacing w:after="0" w:line="240" w:lineRule="auto"/>
        <w:ind w:left="426" w:hanging="426"/>
        <w:rPr>
          <w:rFonts w:ascii="Times New Roman" w:hAnsi="Times New Roman"/>
          <w:color w:val="000000" w:themeColor="text1"/>
          <w:sz w:val="24"/>
          <w:rPrChange w:id="4729" w:author="User" w:date="2012-11-18T09:33:00Z">
            <w:rPr>
              <w:rFonts w:ascii="Times New Roman" w:hAnsi="Times New Roman"/>
            </w:rPr>
          </w:rPrChange>
        </w:rPr>
        <w:pPrChange w:id="4730" w:author="User" w:date="2012-11-18T09:33:00Z">
          <w:pPr>
            <w:spacing w:line="240" w:lineRule="auto"/>
          </w:pPr>
        </w:pPrChange>
      </w:pPr>
      <w:r w:rsidRPr="001C287A">
        <w:rPr>
          <w:rFonts w:ascii="Times New Roman" w:hAnsi="Times New Roman"/>
          <w:color w:val="000000" w:themeColor="text1"/>
          <w:sz w:val="24"/>
          <w:rPrChange w:id="4731" w:author="User" w:date="2012-11-18T09:33:00Z">
            <w:rPr>
              <w:rFonts w:ascii="Times New Roman" w:hAnsi="Times New Roman"/>
            </w:rPr>
          </w:rPrChange>
        </w:rPr>
        <w:t xml:space="preserve">James SR, Burton HR, McMeekin TA, Mancuso CA. (1994) Seasonal abundance of </w:t>
      </w:r>
      <w:r w:rsidRPr="001C287A">
        <w:rPr>
          <w:rFonts w:ascii="Times New Roman" w:hAnsi="Times New Roman"/>
          <w:i/>
          <w:color w:val="000000" w:themeColor="text1"/>
          <w:sz w:val="24"/>
          <w:rPrChange w:id="4732" w:author="User" w:date="2012-11-18T09:33:00Z">
            <w:rPr>
              <w:rFonts w:ascii="Times New Roman" w:hAnsi="Times New Roman"/>
              <w:i/>
            </w:rPr>
          </w:rPrChange>
        </w:rPr>
        <w:t>Halomonas meridiana</w:t>
      </w:r>
      <w:r w:rsidRPr="001C287A">
        <w:rPr>
          <w:rFonts w:ascii="Times New Roman" w:hAnsi="Times New Roman"/>
          <w:color w:val="000000" w:themeColor="text1"/>
          <w:sz w:val="24"/>
          <w:rPrChange w:id="4733" w:author="User" w:date="2012-11-18T09:33:00Z">
            <w:rPr>
              <w:rFonts w:ascii="Times New Roman" w:hAnsi="Times New Roman"/>
            </w:rPr>
          </w:rPrChange>
        </w:rPr>
        <w:t xml:space="preserve">, </w:t>
      </w:r>
      <w:r w:rsidRPr="001C287A">
        <w:rPr>
          <w:rFonts w:ascii="Times New Roman" w:hAnsi="Times New Roman"/>
          <w:i/>
          <w:color w:val="000000" w:themeColor="text1"/>
          <w:sz w:val="24"/>
          <w:rPrChange w:id="4734" w:author="User" w:date="2012-11-18T09:33:00Z">
            <w:rPr>
              <w:rFonts w:ascii="Times New Roman" w:hAnsi="Times New Roman"/>
              <w:i/>
            </w:rPr>
          </w:rPrChange>
        </w:rPr>
        <w:t>Halomonas subglaciescola</w:t>
      </w:r>
      <w:r w:rsidRPr="001C287A">
        <w:rPr>
          <w:rFonts w:ascii="Times New Roman" w:hAnsi="Times New Roman"/>
          <w:color w:val="000000" w:themeColor="text1"/>
          <w:sz w:val="24"/>
          <w:rPrChange w:id="4735" w:author="User" w:date="2012-11-18T09:33:00Z">
            <w:rPr>
              <w:rFonts w:ascii="Times New Roman" w:hAnsi="Times New Roman"/>
            </w:rPr>
          </w:rPrChange>
        </w:rPr>
        <w:t xml:space="preserve">, </w:t>
      </w:r>
      <w:r w:rsidRPr="001C287A">
        <w:rPr>
          <w:rFonts w:ascii="Times New Roman" w:hAnsi="Times New Roman"/>
          <w:i/>
          <w:color w:val="000000" w:themeColor="text1"/>
          <w:sz w:val="24"/>
          <w:rPrChange w:id="4736" w:author="User" w:date="2012-11-18T09:33:00Z">
            <w:rPr>
              <w:rFonts w:ascii="Times New Roman" w:hAnsi="Times New Roman"/>
              <w:i/>
            </w:rPr>
          </w:rPrChange>
        </w:rPr>
        <w:t>Flavobacterium gondwanense</w:t>
      </w:r>
      <w:r w:rsidRPr="001C287A">
        <w:rPr>
          <w:rFonts w:ascii="Times New Roman" w:hAnsi="Times New Roman"/>
          <w:color w:val="000000" w:themeColor="text1"/>
          <w:sz w:val="24"/>
          <w:rPrChange w:id="4737" w:author="User" w:date="2012-11-18T09:33:00Z">
            <w:rPr>
              <w:rFonts w:ascii="Times New Roman" w:hAnsi="Times New Roman"/>
            </w:rPr>
          </w:rPrChange>
        </w:rPr>
        <w:t xml:space="preserve"> and </w:t>
      </w:r>
      <w:r w:rsidRPr="001C287A">
        <w:rPr>
          <w:rFonts w:ascii="Times New Roman" w:hAnsi="Times New Roman"/>
          <w:i/>
          <w:color w:val="000000" w:themeColor="text1"/>
          <w:sz w:val="24"/>
          <w:rPrChange w:id="4738" w:author="User" w:date="2012-11-18T09:33:00Z">
            <w:rPr>
              <w:rFonts w:ascii="Times New Roman" w:hAnsi="Times New Roman"/>
              <w:i/>
            </w:rPr>
          </w:rPrChange>
        </w:rPr>
        <w:t>Flavobacterium salegens</w:t>
      </w:r>
      <w:r w:rsidRPr="001C287A">
        <w:rPr>
          <w:rFonts w:ascii="Times New Roman" w:hAnsi="Times New Roman"/>
          <w:color w:val="000000" w:themeColor="text1"/>
          <w:sz w:val="24"/>
          <w:rPrChange w:id="4739" w:author="User" w:date="2012-11-18T09:33:00Z">
            <w:rPr>
              <w:rFonts w:ascii="Times New Roman" w:hAnsi="Times New Roman"/>
            </w:rPr>
          </w:rPrChange>
        </w:rPr>
        <w:t xml:space="preserve"> in four Antarctic Lakes. </w:t>
      </w:r>
      <w:r w:rsidRPr="001C287A">
        <w:rPr>
          <w:rFonts w:ascii="Times New Roman" w:hAnsi="Times New Roman"/>
          <w:i/>
          <w:color w:val="000000" w:themeColor="text1"/>
          <w:sz w:val="24"/>
          <w:rPrChange w:id="4740" w:author="User" w:date="2012-11-18T09:33:00Z">
            <w:rPr>
              <w:rFonts w:ascii="Times New Roman" w:hAnsi="Times New Roman"/>
              <w:i/>
            </w:rPr>
          </w:rPrChange>
        </w:rPr>
        <w:t>Antarctic Sci</w:t>
      </w:r>
      <w:r w:rsidRPr="001C287A">
        <w:rPr>
          <w:rFonts w:ascii="Times New Roman" w:hAnsi="Times New Roman"/>
          <w:b/>
          <w:color w:val="000000" w:themeColor="text1"/>
          <w:sz w:val="24"/>
          <w:rPrChange w:id="4741" w:author="User" w:date="2012-11-18T09:33:00Z">
            <w:rPr>
              <w:rFonts w:ascii="Times New Roman" w:hAnsi="Times New Roman"/>
              <w:b/>
            </w:rPr>
          </w:rPrChange>
        </w:rPr>
        <w:t>6</w:t>
      </w:r>
      <w:r w:rsidRPr="001C287A">
        <w:rPr>
          <w:rFonts w:ascii="Times New Roman" w:hAnsi="Times New Roman"/>
          <w:color w:val="000000" w:themeColor="text1"/>
          <w:sz w:val="24"/>
          <w:rPrChange w:id="4742" w:author="User" w:date="2012-11-18T09:33:00Z">
            <w:rPr>
              <w:rFonts w:ascii="Times New Roman" w:hAnsi="Times New Roman"/>
            </w:rPr>
          </w:rPrChange>
        </w:rPr>
        <w:t>: 325–332.</w:t>
      </w:r>
    </w:p>
    <w:p w14:paraId="6F83131B" w14:textId="77777777" w:rsidR="001C7A32" w:rsidRPr="001C287A" w:rsidRDefault="001C7A32" w:rsidP="00C92922">
      <w:pPr>
        <w:spacing w:after="0" w:line="240" w:lineRule="auto"/>
        <w:ind w:left="426" w:hanging="426"/>
        <w:rPr>
          <w:rFonts w:ascii="Times New Roman" w:hAnsi="Times New Roman"/>
          <w:color w:val="000000" w:themeColor="text1"/>
          <w:sz w:val="24"/>
          <w:rPrChange w:id="4743" w:author="User" w:date="2012-11-18T09:33:00Z">
            <w:rPr>
              <w:rFonts w:ascii="Times New Roman" w:hAnsi="Times New Roman"/>
            </w:rPr>
          </w:rPrChange>
        </w:rPr>
        <w:pPrChange w:id="4744" w:author="User" w:date="2012-11-18T09:33:00Z">
          <w:pPr>
            <w:spacing w:line="240" w:lineRule="auto"/>
          </w:pPr>
        </w:pPrChange>
      </w:pPr>
      <w:r w:rsidRPr="001C287A">
        <w:rPr>
          <w:rFonts w:ascii="Times New Roman" w:hAnsi="Times New Roman"/>
          <w:color w:val="000000" w:themeColor="text1"/>
          <w:sz w:val="24"/>
          <w:rPrChange w:id="4745" w:author="User" w:date="2012-11-18T09:33:00Z">
            <w:rPr>
              <w:rFonts w:ascii="Times New Roman" w:hAnsi="Times New Roman"/>
            </w:rPr>
          </w:rPrChange>
        </w:rPr>
        <w:t xml:space="preserve">Johnston AWB, Todd JD, Sun L, Nikolaidou-Katsaridou MN, Curson ARJ, Rogers R. (2008) Molecular diversity of bacterial production of the climate changing gas, dimethyl sulphide, a molecule that impinges on local and global symbioses. </w:t>
      </w:r>
      <w:r w:rsidRPr="001C287A">
        <w:rPr>
          <w:rFonts w:ascii="Times New Roman" w:hAnsi="Times New Roman"/>
          <w:i/>
          <w:color w:val="000000" w:themeColor="text1"/>
          <w:sz w:val="24"/>
          <w:rPrChange w:id="4746" w:author="User" w:date="2012-11-18T09:33:00Z">
            <w:rPr>
              <w:rFonts w:ascii="Times New Roman" w:hAnsi="Times New Roman"/>
              <w:i/>
            </w:rPr>
          </w:rPrChange>
        </w:rPr>
        <w:t xml:space="preserve">J Exp Bot </w:t>
      </w:r>
      <w:r w:rsidRPr="001C287A">
        <w:rPr>
          <w:rFonts w:ascii="Times New Roman" w:hAnsi="Times New Roman"/>
          <w:b/>
          <w:color w:val="000000" w:themeColor="text1"/>
          <w:sz w:val="24"/>
          <w:rPrChange w:id="4747" w:author="User" w:date="2012-11-18T09:33:00Z">
            <w:rPr>
              <w:rFonts w:ascii="Times New Roman" w:hAnsi="Times New Roman"/>
              <w:b/>
            </w:rPr>
          </w:rPrChange>
        </w:rPr>
        <w:t>59</w:t>
      </w:r>
      <w:r w:rsidRPr="001C287A">
        <w:rPr>
          <w:rFonts w:ascii="Times New Roman" w:hAnsi="Times New Roman"/>
          <w:color w:val="000000" w:themeColor="text1"/>
          <w:sz w:val="24"/>
          <w:rPrChange w:id="4748" w:author="User" w:date="2012-11-18T09:33:00Z">
            <w:rPr>
              <w:rFonts w:ascii="Times New Roman" w:hAnsi="Times New Roman"/>
            </w:rPr>
          </w:rPrChange>
        </w:rPr>
        <w:t>: 1059–1067.</w:t>
      </w:r>
    </w:p>
    <w:p w14:paraId="1280D7E4" w14:textId="77777777" w:rsidR="009A38BC" w:rsidRPr="001C287A" w:rsidRDefault="009A38BC" w:rsidP="00C92922">
      <w:pPr>
        <w:spacing w:after="0" w:line="240" w:lineRule="auto"/>
        <w:ind w:left="426" w:hanging="426"/>
        <w:rPr>
          <w:rFonts w:ascii="Times New Roman" w:hAnsi="Times New Roman"/>
          <w:color w:val="000000" w:themeColor="text1"/>
          <w:sz w:val="24"/>
          <w:rPrChange w:id="4749" w:author="User" w:date="2012-11-18T09:33:00Z">
            <w:rPr>
              <w:rFonts w:ascii="Times New Roman" w:hAnsi="Times New Roman"/>
            </w:rPr>
          </w:rPrChange>
        </w:rPr>
        <w:pPrChange w:id="4750" w:author="User" w:date="2012-11-18T09:33:00Z">
          <w:pPr>
            <w:spacing w:line="240" w:lineRule="auto"/>
          </w:pPr>
        </w:pPrChange>
      </w:pPr>
      <w:r w:rsidRPr="001C287A">
        <w:rPr>
          <w:rFonts w:ascii="Times New Roman" w:hAnsi="Times New Roman"/>
          <w:color w:val="000000" w:themeColor="text1"/>
          <w:sz w:val="24"/>
          <w:rPrChange w:id="4751" w:author="User" w:date="2012-11-18T09:33:00Z">
            <w:rPr>
              <w:rFonts w:ascii="Times New Roman" w:hAnsi="Times New Roman"/>
            </w:rPr>
          </w:rPrChange>
        </w:rPr>
        <w:t>Kang I, Lee K, Yang S-J, Choi A, Kang D, Lee YK, Cho J-C. (2012) Genome sequence of “</w:t>
      </w:r>
      <w:r w:rsidRPr="001C287A">
        <w:rPr>
          <w:rFonts w:ascii="Times New Roman" w:hAnsi="Times New Roman"/>
          <w:i/>
          <w:color w:val="000000" w:themeColor="text1"/>
          <w:sz w:val="24"/>
          <w:rPrChange w:id="4752" w:author="User" w:date="2012-11-18T09:33:00Z">
            <w:rPr>
              <w:rFonts w:ascii="Times New Roman" w:hAnsi="Times New Roman"/>
              <w:i/>
            </w:rPr>
          </w:rPrChange>
        </w:rPr>
        <w:t>Candidatus</w:t>
      </w:r>
      <w:r w:rsidRPr="001C287A">
        <w:rPr>
          <w:rFonts w:ascii="Times New Roman" w:hAnsi="Times New Roman"/>
          <w:color w:val="000000" w:themeColor="text1"/>
          <w:sz w:val="24"/>
          <w:rPrChange w:id="4753" w:author="User" w:date="2012-11-18T09:33:00Z">
            <w:rPr>
              <w:rFonts w:ascii="Times New Roman" w:hAnsi="Times New Roman"/>
            </w:rPr>
          </w:rPrChange>
        </w:rPr>
        <w:t xml:space="preserve"> Aquiluna” sp. strain IMCC13023, a marine member of the </w:t>
      </w:r>
      <w:r w:rsidRPr="001C287A">
        <w:rPr>
          <w:rFonts w:ascii="Times New Roman" w:hAnsi="Times New Roman"/>
          <w:i/>
          <w:color w:val="000000" w:themeColor="text1"/>
          <w:sz w:val="24"/>
          <w:rPrChange w:id="4754" w:author="User" w:date="2012-11-18T09:33:00Z">
            <w:rPr>
              <w:rFonts w:ascii="Times New Roman" w:hAnsi="Times New Roman"/>
              <w:i/>
            </w:rPr>
          </w:rPrChange>
        </w:rPr>
        <w:t>Actinobacteria</w:t>
      </w:r>
      <w:r w:rsidRPr="001C287A">
        <w:rPr>
          <w:rFonts w:ascii="Times New Roman" w:hAnsi="Times New Roman"/>
          <w:color w:val="000000" w:themeColor="text1"/>
          <w:sz w:val="24"/>
          <w:rPrChange w:id="4755" w:author="User" w:date="2012-11-18T09:33:00Z">
            <w:rPr>
              <w:rFonts w:ascii="Times New Roman" w:hAnsi="Times New Roman"/>
            </w:rPr>
          </w:rPrChange>
        </w:rPr>
        <w:t xml:space="preserve"> isolated from an Artic Fjord. </w:t>
      </w:r>
      <w:r w:rsidRPr="001C287A">
        <w:rPr>
          <w:rFonts w:ascii="Times New Roman" w:hAnsi="Times New Roman"/>
          <w:i/>
          <w:color w:val="000000" w:themeColor="text1"/>
          <w:sz w:val="24"/>
          <w:rPrChange w:id="4756" w:author="User" w:date="2012-11-18T09:33:00Z">
            <w:rPr>
              <w:rFonts w:ascii="Times New Roman" w:hAnsi="Times New Roman"/>
              <w:i/>
            </w:rPr>
          </w:rPrChange>
        </w:rPr>
        <w:t>J Bacteriol</w:t>
      </w:r>
      <w:r w:rsidR="00886E39" w:rsidRPr="001C287A">
        <w:rPr>
          <w:rFonts w:ascii="Times New Roman" w:hAnsi="Times New Roman"/>
          <w:b/>
          <w:color w:val="000000" w:themeColor="text1"/>
          <w:sz w:val="24"/>
          <w:rPrChange w:id="4757" w:author="User" w:date="2012-11-18T09:33:00Z">
            <w:rPr>
              <w:rFonts w:ascii="Times New Roman" w:hAnsi="Times New Roman"/>
              <w:b/>
            </w:rPr>
          </w:rPrChange>
        </w:rPr>
        <w:t>194</w:t>
      </w:r>
      <w:r w:rsidR="00886E39" w:rsidRPr="001C287A">
        <w:rPr>
          <w:rFonts w:ascii="Times New Roman" w:hAnsi="Times New Roman"/>
          <w:color w:val="000000" w:themeColor="text1"/>
          <w:sz w:val="24"/>
          <w:rPrChange w:id="4758" w:author="User" w:date="2012-11-18T09:33:00Z">
            <w:rPr>
              <w:rFonts w:ascii="Times New Roman" w:hAnsi="Times New Roman"/>
            </w:rPr>
          </w:rPrChange>
        </w:rPr>
        <w:t>: 3550–3551.</w:t>
      </w:r>
    </w:p>
    <w:p w14:paraId="73E6FAA6" w14:textId="77777777" w:rsidR="00F50C0E" w:rsidRPr="001C287A" w:rsidRDefault="00246904" w:rsidP="00C92922">
      <w:pPr>
        <w:spacing w:after="0" w:line="240" w:lineRule="auto"/>
        <w:ind w:left="426" w:hanging="426"/>
        <w:rPr>
          <w:rFonts w:ascii="Times New Roman" w:hAnsi="Times New Roman"/>
          <w:color w:val="000000" w:themeColor="text1"/>
          <w:sz w:val="24"/>
          <w:rPrChange w:id="4759" w:author="User" w:date="2012-11-18T09:33:00Z">
            <w:rPr>
              <w:rFonts w:ascii="Times New Roman" w:hAnsi="Times New Roman"/>
            </w:rPr>
          </w:rPrChange>
        </w:rPr>
        <w:pPrChange w:id="4760" w:author="User" w:date="2012-11-18T09:33:00Z">
          <w:pPr>
            <w:spacing w:line="240" w:lineRule="auto"/>
          </w:pPr>
        </w:pPrChange>
      </w:pPr>
      <w:r w:rsidRPr="001C287A">
        <w:rPr>
          <w:rFonts w:ascii="Times New Roman" w:hAnsi="Times New Roman"/>
          <w:color w:val="000000" w:themeColor="text1"/>
          <w:sz w:val="24"/>
          <w:rPrChange w:id="4761" w:author="User" w:date="2012-11-18T09:33:00Z">
            <w:rPr>
              <w:rFonts w:ascii="Times New Roman" w:hAnsi="Times New Roman"/>
            </w:rPr>
          </w:rPrChange>
        </w:rPr>
        <w:t xml:space="preserve">Kirchman DL. (2002) The ecology of </w:t>
      </w:r>
      <w:r w:rsidRPr="001C287A">
        <w:rPr>
          <w:rFonts w:ascii="Times New Roman" w:hAnsi="Times New Roman"/>
          <w:i/>
          <w:color w:val="000000" w:themeColor="text1"/>
          <w:sz w:val="24"/>
          <w:rPrChange w:id="4762" w:author="User" w:date="2012-11-18T09:33:00Z">
            <w:rPr>
              <w:rFonts w:ascii="Times New Roman" w:hAnsi="Times New Roman"/>
              <w:i/>
            </w:rPr>
          </w:rPrChange>
        </w:rPr>
        <w:t xml:space="preserve">Cytophaga-Flavobacteria </w:t>
      </w:r>
      <w:r w:rsidRPr="001C287A">
        <w:rPr>
          <w:rFonts w:ascii="Times New Roman" w:hAnsi="Times New Roman"/>
          <w:color w:val="000000" w:themeColor="text1"/>
          <w:sz w:val="24"/>
          <w:rPrChange w:id="4763" w:author="User" w:date="2012-11-18T09:33:00Z">
            <w:rPr>
              <w:rFonts w:ascii="Times New Roman" w:hAnsi="Times New Roman"/>
            </w:rPr>
          </w:rPrChange>
        </w:rPr>
        <w:t xml:space="preserve">in aquatic environments. </w:t>
      </w:r>
      <w:r w:rsidRPr="001C287A">
        <w:rPr>
          <w:rFonts w:ascii="Times New Roman" w:hAnsi="Times New Roman"/>
          <w:i/>
          <w:color w:val="000000" w:themeColor="text1"/>
          <w:sz w:val="24"/>
          <w:rPrChange w:id="4764" w:author="User" w:date="2012-11-18T09:33:00Z">
            <w:rPr>
              <w:rFonts w:ascii="Times New Roman" w:hAnsi="Times New Roman"/>
              <w:i/>
            </w:rPr>
          </w:rPrChange>
        </w:rPr>
        <w:t>FEMS Microbiol Ecol</w:t>
      </w:r>
      <w:r w:rsidRPr="001C287A">
        <w:rPr>
          <w:rFonts w:ascii="Times New Roman" w:hAnsi="Times New Roman"/>
          <w:b/>
          <w:color w:val="000000" w:themeColor="text1"/>
          <w:sz w:val="24"/>
          <w:rPrChange w:id="4765" w:author="User" w:date="2012-11-18T09:33:00Z">
            <w:rPr>
              <w:rFonts w:ascii="Times New Roman" w:hAnsi="Times New Roman"/>
              <w:b/>
            </w:rPr>
          </w:rPrChange>
        </w:rPr>
        <w:t>39</w:t>
      </w:r>
      <w:r w:rsidRPr="001C287A">
        <w:rPr>
          <w:rFonts w:ascii="Times New Roman" w:hAnsi="Times New Roman"/>
          <w:color w:val="000000" w:themeColor="text1"/>
          <w:sz w:val="24"/>
          <w:rPrChange w:id="4766" w:author="User" w:date="2012-11-18T09:33:00Z">
            <w:rPr>
              <w:rFonts w:ascii="Times New Roman" w:hAnsi="Times New Roman"/>
            </w:rPr>
          </w:rPrChange>
        </w:rPr>
        <w:t>: 91–100.</w:t>
      </w:r>
    </w:p>
    <w:p w14:paraId="7F2AB4AD" w14:textId="77777777" w:rsidR="007B00EA" w:rsidRPr="001C287A" w:rsidRDefault="00F50C0E" w:rsidP="00C92922">
      <w:pPr>
        <w:spacing w:after="0" w:line="240" w:lineRule="auto"/>
        <w:ind w:left="426" w:hanging="426"/>
        <w:rPr>
          <w:rFonts w:ascii="Times New Roman" w:hAnsi="Times New Roman"/>
          <w:color w:val="000000" w:themeColor="text1"/>
          <w:sz w:val="24"/>
          <w:rPrChange w:id="4767" w:author="User" w:date="2012-11-18T09:33:00Z">
            <w:rPr>
              <w:rFonts w:ascii="Times New Roman" w:hAnsi="Times New Roman"/>
            </w:rPr>
          </w:rPrChange>
        </w:rPr>
        <w:pPrChange w:id="4768" w:author="User" w:date="2012-11-18T09:33:00Z">
          <w:pPr>
            <w:spacing w:line="240" w:lineRule="auto"/>
          </w:pPr>
        </w:pPrChange>
      </w:pPr>
      <w:r w:rsidRPr="001C287A">
        <w:rPr>
          <w:rFonts w:ascii="Times New Roman" w:hAnsi="Times New Roman"/>
          <w:color w:val="000000" w:themeColor="text1"/>
          <w:sz w:val="24"/>
          <w:rPrChange w:id="4769" w:author="User" w:date="2012-11-18T09:33:00Z">
            <w:rPr>
              <w:rFonts w:ascii="Times New Roman" w:hAnsi="Times New Roman"/>
            </w:rPr>
          </w:rPrChange>
        </w:rPr>
        <w:t xml:space="preserve">Kraft B, Stous M, Tegetmeyer HE. (2011) Microbial nitrate respiration – genes, enzymes and environmental distribution. </w:t>
      </w:r>
      <w:r w:rsidR="0046582B" w:rsidRPr="001C287A">
        <w:rPr>
          <w:rFonts w:ascii="Times New Roman" w:hAnsi="Times New Roman"/>
          <w:i/>
          <w:color w:val="000000" w:themeColor="text1"/>
          <w:sz w:val="24"/>
          <w:rPrChange w:id="4770" w:author="User" w:date="2012-11-18T09:33:00Z">
            <w:rPr>
              <w:rFonts w:ascii="Times New Roman" w:hAnsi="Times New Roman"/>
              <w:i/>
            </w:rPr>
          </w:rPrChange>
        </w:rPr>
        <w:t>J Biotechnol</w:t>
      </w:r>
      <w:r w:rsidRPr="001C287A">
        <w:rPr>
          <w:rFonts w:ascii="Times New Roman" w:hAnsi="Times New Roman"/>
          <w:b/>
          <w:color w:val="000000" w:themeColor="text1"/>
          <w:sz w:val="24"/>
          <w:rPrChange w:id="4771" w:author="User" w:date="2012-11-18T09:33:00Z">
            <w:rPr>
              <w:rFonts w:ascii="Times New Roman" w:hAnsi="Times New Roman"/>
              <w:b/>
            </w:rPr>
          </w:rPrChange>
        </w:rPr>
        <w:t>155</w:t>
      </w:r>
      <w:r w:rsidRPr="001C287A">
        <w:rPr>
          <w:rFonts w:ascii="Times New Roman" w:hAnsi="Times New Roman"/>
          <w:color w:val="000000" w:themeColor="text1"/>
          <w:sz w:val="24"/>
          <w:rPrChange w:id="4772" w:author="User" w:date="2012-11-18T09:33:00Z">
            <w:rPr>
              <w:rFonts w:ascii="Times New Roman" w:hAnsi="Times New Roman"/>
            </w:rPr>
          </w:rPrChange>
        </w:rPr>
        <w:t>: 104–117.</w:t>
      </w:r>
    </w:p>
    <w:p w14:paraId="24625326" w14:textId="77777777" w:rsidR="007B00EA" w:rsidRPr="001C287A" w:rsidRDefault="007B00EA" w:rsidP="00C92922">
      <w:pPr>
        <w:spacing w:after="0" w:line="240" w:lineRule="auto"/>
        <w:ind w:left="426" w:hanging="426"/>
        <w:rPr>
          <w:rFonts w:ascii="Times New Roman" w:hAnsi="Times New Roman"/>
          <w:color w:val="000000" w:themeColor="text1"/>
          <w:sz w:val="24"/>
          <w:rPrChange w:id="4773" w:author="User" w:date="2012-11-18T09:33:00Z">
            <w:rPr>
              <w:rFonts w:ascii="Times New Roman" w:hAnsi="Times New Roman"/>
            </w:rPr>
          </w:rPrChange>
        </w:rPr>
        <w:pPrChange w:id="4774" w:author="User" w:date="2012-11-18T09:33:00Z">
          <w:pPr>
            <w:spacing w:line="240" w:lineRule="auto"/>
          </w:pPr>
        </w:pPrChange>
      </w:pPr>
      <w:r w:rsidRPr="001C287A">
        <w:rPr>
          <w:rFonts w:ascii="Times New Roman" w:hAnsi="Times New Roman"/>
          <w:color w:val="000000" w:themeColor="text1"/>
          <w:sz w:val="24"/>
          <w:rPrChange w:id="4775" w:author="User" w:date="2012-11-18T09:33:00Z">
            <w:rPr>
              <w:rFonts w:ascii="Times New Roman" w:hAnsi="Times New Roman"/>
            </w:rPr>
          </w:rPrChange>
        </w:rPr>
        <w:t xml:space="preserve">La Scola B, Desnues C, Pagnier I, Robert C, Barrassi L, Fournous G, Merchat C </w:t>
      </w:r>
      <w:r w:rsidRPr="001C287A">
        <w:rPr>
          <w:rFonts w:ascii="Times New Roman" w:hAnsi="Times New Roman"/>
          <w:i/>
          <w:color w:val="000000" w:themeColor="text1"/>
          <w:sz w:val="24"/>
          <w:rPrChange w:id="4776" w:author="User" w:date="2012-11-18T09:33:00Z">
            <w:rPr>
              <w:rFonts w:ascii="Times New Roman" w:hAnsi="Times New Roman"/>
              <w:i/>
            </w:rPr>
          </w:rPrChange>
        </w:rPr>
        <w:t>et al.</w:t>
      </w:r>
      <w:r w:rsidRPr="001C287A">
        <w:rPr>
          <w:rFonts w:ascii="Times New Roman" w:hAnsi="Times New Roman"/>
          <w:color w:val="000000" w:themeColor="text1"/>
          <w:sz w:val="24"/>
          <w:rPrChange w:id="4777" w:author="User" w:date="2012-11-18T09:33:00Z">
            <w:rPr>
              <w:rFonts w:ascii="Times New Roman" w:hAnsi="Times New Roman"/>
            </w:rPr>
          </w:rPrChange>
        </w:rPr>
        <w:t xml:space="preserve"> (2008) The virophage as a unique parasite of the giant mimivirus. </w:t>
      </w:r>
      <w:r w:rsidRPr="001C287A">
        <w:rPr>
          <w:rFonts w:ascii="Times New Roman" w:hAnsi="Times New Roman"/>
          <w:i/>
          <w:color w:val="000000" w:themeColor="text1"/>
          <w:sz w:val="24"/>
          <w:rPrChange w:id="4778" w:author="User" w:date="2012-11-18T09:33:00Z">
            <w:rPr>
              <w:rFonts w:ascii="Times New Roman" w:hAnsi="Times New Roman"/>
              <w:i/>
            </w:rPr>
          </w:rPrChange>
        </w:rPr>
        <w:t>Nature</w:t>
      </w:r>
      <w:r w:rsidRPr="001C287A">
        <w:rPr>
          <w:rFonts w:ascii="Times New Roman" w:hAnsi="Times New Roman"/>
          <w:b/>
          <w:color w:val="000000" w:themeColor="text1"/>
          <w:sz w:val="24"/>
          <w:rPrChange w:id="4779" w:author="User" w:date="2012-11-18T09:33:00Z">
            <w:rPr>
              <w:rFonts w:ascii="Times New Roman" w:hAnsi="Times New Roman"/>
              <w:b/>
            </w:rPr>
          </w:rPrChange>
        </w:rPr>
        <w:t>455</w:t>
      </w:r>
      <w:r w:rsidRPr="001C287A">
        <w:rPr>
          <w:rFonts w:ascii="Times New Roman" w:hAnsi="Times New Roman"/>
          <w:color w:val="000000" w:themeColor="text1"/>
          <w:sz w:val="24"/>
          <w:rPrChange w:id="4780" w:author="User" w:date="2012-11-18T09:33:00Z">
            <w:rPr>
              <w:rFonts w:ascii="Times New Roman" w:hAnsi="Times New Roman"/>
            </w:rPr>
          </w:rPrChange>
        </w:rPr>
        <w:t>: 100–105.</w:t>
      </w:r>
    </w:p>
    <w:p w14:paraId="6B1CADD9" w14:textId="77777777" w:rsidR="00BE1AA5" w:rsidRPr="001C287A" w:rsidRDefault="00BE1AA5" w:rsidP="00C92922">
      <w:pPr>
        <w:spacing w:after="0" w:line="240" w:lineRule="auto"/>
        <w:ind w:left="426" w:hanging="426"/>
        <w:rPr>
          <w:rFonts w:ascii="Times New Roman" w:hAnsi="Times New Roman"/>
          <w:color w:val="000000" w:themeColor="text1"/>
          <w:sz w:val="24"/>
          <w:rPrChange w:id="4781" w:author="User" w:date="2012-11-18T09:33:00Z">
            <w:rPr>
              <w:rFonts w:ascii="Times New Roman" w:hAnsi="Times New Roman"/>
            </w:rPr>
          </w:rPrChange>
        </w:rPr>
        <w:pPrChange w:id="4782" w:author="User" w:date="2012-11-18T09:33:00Z">
          <w:pPr>
            <w:spacing w:line="240" w:lineRule="auto"/>
          </w:pPr>
        </w:pPrChange>
      </w:pPr>
      <w:r w:rsidRPr="001C287A">
        <w:rPr>
          <w:rFonts w:ascii="Times New Roman" w:hAnsi="Times New Roman"/>
          <w:color w:val="000000" w:themeColor="text1"/>
          <w:sz w:val="24"/>
          <w:rPrChange w:id="4783" w:author="User" w:date="2012-11-18T09:33:00Z">
            <w:rPr>
              <w:rFonts w:ascii="Times New Roman" w:hAnsi="Times New Roman"/>
            </w:rPr>
          </w:rPrChange>
        </w:rPr>
        <w:t xml:space="preserve">Labrenz M, Collins MD, Lawson PA, Tindall BJ, Schumann P, Hirsch P. (1999) </w:t>
      </w:r>
      <w:r w:rsidRPr="001C287A">
        <w:rPr>
          <w:rFonts w:ascii="Times New Roman" w:hAnsi="Times New Roman"/>
          <w:i/>
          <w:color w:val="000000" w:themeColor="text1"/>
          <w:sz w:val="24"/>
          <w:rPrChange w:id="4784" w:author="User" w:date="2012-11-18T09:33:00Z">
            <w:rPr>
              <w:rFonts w:ascii="Times New Roman" w:hAnsi="Times New Roman"/>
              <w:i/>
            </w:rPr>
          </w:rPrChange>
        </w:rPr>
        <w:t xml:space="preserve">Roseovarius tolerans </w:t>
      </w:r>
      <w:r w:rsidRPr="001C287A">
        <w:rPr>
          <w:rFonts w:ascii="Times New Roman" w:hAnsi="Times New Roman"/>
          <w:color w:val="000000" w:themeColor="text1"/>
          <w:sz w:val="24"/>
          <w:rPrChange w:id="4785" w:author="User" w:date="2012-11-18T09:33:00Z">
            <w:rPr>
              <w:rFonts w:ascii="Times New Roman" w:hAnsi="Times New Roman"/>
            </w:rPr>
          </w:rPrChange>
        </w:rPr>
        <w:t xml:space="preserve">gen. nov., sp. nov., a budding bacterium with variable bacteriochlorophyll </w:t>
      </w:r>
      <w:r w:rsidRPr="001C287A">
        <w:rPr>
          <w:rFonts w:ascii="Times New Roman" w:hAnsi="Times New Roman"/>
          <w:i/>
          <w:color w:val="000000" w:themeColor="text1"/>
          <w:sz w:val="24"/>
          <w:rPrChange w:id="4786" w:author="User" w:date="2012-11-18T09:33:00Z">
            <w:rPr>
              <w:rFonts w:ascii="Times New Roman" w:hAnsi="Times New Roman"/>
              <w:i/>
            </w:rPr>
          </w:rPrChange>
        </w:rPr>
        <w:t xml:space="preserve">a </w:t>
      </w:r>
      <w:r w:rsidRPr="001C287A">
        <w:rPr>
          <w:rFonts w:ascii="Times New Roman" w:hAnsi="Times New Roman"/>
          <w:color w:val="000000" w:themeColor="text1"/>
          <w:sz w:val="24"/>
          <w:rPrChange w:id="4787" w:author="User" w:date="2012-11-18T09:33:00Z">
            <w:rPr>
              <w:rFonts w:ascii="Times New Roman" w:hAnsi="Times New Roman"/>
            </w:rPr>
          </w:rPrChange>
        </w:rPr>
        <w:t xml:space="preserve">production from hypersaline Ekho Lake. </w:t>
      </w:r>
      <w:r w:rsidRPr="001C287A">
        <w:rPr>
          <w:rFonts w:ascii="Times New Roman" w:hAnsi="Times New Roman"/>
          <w:i/>
          <w:color w:val="000000" w:themeColor="text1"/>
          <w:sz w:val="24"/>
          <w:rPrChange w:id="4788" w:author="User" w:date="2012-11-18T09:33:00Z">
            <w:rPr>
              <w:rFonts w:ascii="Times New Roman" w:hAnsi="Times New Roman"/>
              <w:i/>
            </w:rPr>
          </w:rPrChange>
        </w:rPr>
        <w:t>Int J Syst Bacter</w:t>
      </w:r>
      <w:r w:rsidRPr="001C287A">
        <w:rPr>
          <w:rFonts w:ascii="Times New Roman" w:hAnsi="Times New Roman"/>
          <w:b/>
          <w:color w:val="000000" w:themeColor="text1"/>
          <w:sz w:val="24"/>
          <w:rPrChange w:id="4789" w:author="User" w:date="2012-11-18T09:33:00Z">
            <w:rPr>
              <w:rFonts w:ascii="Times New Roman" w:hAnsi="Times New Roman"/>
              <w:b/>
            </w:rPr>
          </w:rPrChange>
        </w:rPr>
        <w:t>49</w:t>
      </w:r>
      <w:r w:rsidRPr="001C287A">
        <w:rPr>
          <w:rFonts w:ascii="Times New Roman" w:hAnsi="Times New Roman"/>
          <w:color w:val="000000" w:themeColor="text1"/>
          <w:sz w:val="24"/>
          <w:rPrChange w:id="4790" w:author="User" w:date="2012-11-18T09:33:00Z">
            <w:rPr>
              <w:rFonts w:ascii="Times New Roman" w:hAnsi="Times New Roman"/>
            </w:rPr>
          </w:rPrChange>
        </w:rPr>
        <w:t>: 137–147.</w:t>
      </w:r>
    </w:p>
    <w:p w14:paraId="46463DE4" w14:textId="77777777" w:rsidR="00872DCA" w:rsidRPr="001C287A" w:rsidRDefault="00DB5187" w:rsidP="00C92922">
      <w:pPr>
        <w:spacing w:after="0" w:line="240" w:lineRule="auto"/>
        <w:ind w:left="426" w:hanging="426"/>
        <w:rPr>
          <w:rFonts w:ascii="Times New Roman" w:hAnsi="Times New Roman"/>
          <w:color w:val="000000" w:themeColor="text1"/>
          <w:sz w:val="24"/>
          <w:rPrChange w:id="4791" w:author="User" w:date="2012-11-18T09:33:00Z">
            <w:rPr>
              <w:rFonts w:ascii="Times New Roman" w:hAnsi="Times New Roman"/>
            </w:rPr>
          </w:rPrChange>
        </w:rPr>
        <w:pPrChange w:id="4792" w:author="User" w:date="2012-11-18T09:33:00Z">
          <w:pPr>
            <w:spacing w:line="240" w:lineRule="auto"/>
          </w:pPr>
        </w:pPrChange>
      </w:pPr>
      <w:r w:rsidRPr="001C287A">
        <w:rPr>
          <w:rFonts w:ascii="Times New Roman" w:hAnsi="Times New Roman"/>
          <w:color w:val="000000" w:themeColor="text1"/>
          <w:sz w:val="24"/>
          <w:rPrChange w:id="4793" w:author="User" w:date="2012-11-18T09:33:00Z">
            <w:rPr>
              <w:rFonts w:ascii="Times New Roman" w:hAnsi="Times New Roman"/>
            </w:rPr>
          </w:rPrChange>
        </w:rPr>
        <w:t>Lauro FM</w:t>
      </w:r>
      <w:r w:rsidR="00872DCA" w:rsidRPr="001C287A">
        <w:rPr>
          <w:rFonts w:ascii="Times New Roman" w:hAnsi="Times New Roman"/>
          <w:color w:val="000000" w:themeColor="text1"/>
          <w:sz w:val="24"/>
          <w:rPrChange w:id="4794" w:author="User" w:date="2012-11-18T09:33:00Z">
            <w:rPr>
              <w:rFonts w:ascii="Times New Roman" w:hAnsi="Times New Roman"/>
            </w:rPr>
          </w:rPrChange>
        </w:rPr>
        <w:t>,</w:t>
      </w:r>
      <w:r w:rsidRPr="001C287A">
        <w:rPr>
          <w:rFonts w:ascii="Times New Roman" w:hAnsi="Times New Roman"/>
          <w:color w:val="000000" w:themeColor="text1"/>
          <w:sz w:val="24"/>
          <w:rPrChange w:id="4795" w:author="User" w:date="2012-11-18T09:33:00Z">
            <w:rPr>
              <w:rFonts w:ascii="Times New Roman" w:hAnsi="Times New Roman"/>
            </w:rPr>
          </w:rPrChange>
        </w:rPr>
        <w:t xml:space="preserve"> DeMaere MZ, Yau S, Brown MV, Ng C, Wilkins D</w:t>
      </w:r>
      <w:r w:rsidR="00872DCA" w:rsidRPr="001C287A">
        <w:rPr>
          <w:rFonts w:ascii="Times New Roman" w:hAnsi="Times New Roman"/>
          <w:i/>
          <w:color w:val="000000" w:themeColor="text1"/>
          <w:sz w:val="24"/>
          <w:rPrChange w:id="4796" w:author="User" w:date="2012-11-18T09:33:00Z">
            <w:rPr>
              <w:rFonts w:ascii="Times New Roman" w:hAnsi="Times New Roman"/>
              <w:i/>
            </w:rPr>
          </w:rPrChange>
        </w:rPr>
        <w:t>et al.</w:t>
      </w:r>
      <w:r w:rsidRPr="001C287A">
        <w:rPr>
          <w:rFonts w:ascii="Times New Roman" w:hAnsi="Times New Roman"/>
          <w:color w:val="000000" w:themeColor="text1"/>
          <w:sz w:val="24"/>
          <w:rPrChange w:id="4797" w:author="User" w:date="2012-11-18T09:33:00Z">
            <w:rPr>
              <w:rFonts w:ascii="Times New Roman" w:hAnsi="Times New Roman"/>
            </w:rPr>
          </w:rPrChange>
        </w:rPr>
        <w:t xml:space="preserve"> (2011</w:t>
      </w:r>
      <w:r w:rsidR="00872DCA" w:rsidRPr="001C287A">
        <w:rPr>
          <w:rFonts w:ascii="Times New Roman" w:hAnsi="Times New Roman"/>
          <w:color w:val="000000" w:themeColor="text1"/>
          <w:sz w:val="24"/>
          <w:rPrChange w:id="4798" w:author="User" w:date="2012-11-18T09:33:00Z">
            <w:rPr>
              <w:rFonts w:ascii="Times New Roman" w:hAnsi="Times New Roman"/>
            </w:rPr>
          </w:rPrChange>
        </w:rPr>
        <w:t xml:space="preserve">) An integrative study of a meromictic lake ecosystem in Antarctica. </w:t>
      </w:r>
      <w:r w:rsidRPr="001C287A">
        <w:rPr>
          <w:rFonts w:ascii="Times New Roman" w:hAnsi="Times New Roman"/>
          <w:i/>
          <w:color w:val="000000" w:themeColor="text1"/>
          <w:sz w:val="24"/>
          <w:rPrChange w:id="4799" w:author="User" w:date="2012-11-18T09:33:00Z">
            <w:rPr>
              <w:rFonts w:ascii="Times New Roman" w:hAnsi="Times New Roman"/>
              <w:i/>
            </w:rPr>
          </w:rPrChange>
        </w:rPr>
        <w:t xml:space="preserve">ISME J </w:t>
      </w:r>
      <w:r w:rsidR="00872DCA" w:rsidRPr="001C287A">
        <w:rPr>
          <w:rFonts w:ascii="Times New Roman" w:hAnsi="Times New Roman"/>
          <w:b/>
          <w:color w:val="000000" w:themeColor="text1"/>
          <w:sz w:val="24"/>
          <w:rPrChange w:id="4800" w:author="User" w:date="2012-11-18T09:33:00Z">
            <w:rPr>
              <w:rFonts w:ascii="Times New Roman" w:hAnsi="Times New Roman"/>
              <w:b/>
            </w:rPr>
          </w:rPrChange>
        </w:rPr>
        <w:t>5</w:t>
      </w:r>
      <w:r w:rsidR="00872DCA" w:rsidRPr="001C287A">
        <w:rPr>
          <w:rFonts w:ascii="Times New Roman" w:hAnsi="Times New Roman"/>
          <w:color w:val="000000" w:themeColor="text1"/>
          <w:sz w:val="24"/>
          <w:rPrChange w:id="4801" w:author="User" w:date="2012-11-18T09:33:00Z">
            <w:rPr>
              <w:rFonts w:ascii="Times New Roman" w:hAnsi="Times New Roman"/>
            </w:rPr>
          </w:rPrChange>
        </w:rPr>
        <w:t>:879</w:t>
      </w:r>
      <w:r w:rsidRPr="001C287A">
        <w:rPr>
          <w:rFonts w:ascii="Times New Roman" w:hAnsi="Times New Roman"/>
          <w:color w:val="000000" w:themeColor="text1"/>
          <w:sz w:val="24"/>
          <w:rPrChange w:id="4802" w:author="User" w:date="2012-11-18T09:33:00Z">
            <w:rPr>
              <w:rFonts w:ascii="Times New Roman" w:hAnsi="Times New Roman"/>
            </w:rPr>
          </w:rPrChange>
        </w:rPr>
        <w:t>–8</w:t>
      </w:r>
      <w:r w:rsidR="00872DCA" w:rsidRPr="001C287A">
        <w:rPr>
          <w:rFonts w:ascii="Times New Roman" w:hAnsi="Times New Roman"/>
          <w:color w:val="000000" w:themeColor="text1"/>
          <w:sz w:val="24"/>
          <w:rPrChange w:id="4803" w:author="User" w:date="2012-11-18T09:33:00Z">
            <w:rPr>
              <w:rFonts w:ascii="Times New Roman" w:hAnsi="Times New Roman"/>
            </w:rPr>
          </w:rPrChange>
        </w:rPr>
        <w:t>95</w:t>
      </w:r>
      <w:r w:rsidRPr="001C287A">
        <w:rPr>
          <w:rFonts w:ascii="Times New Roman" w:hAnsi="Times New Roman"/>
          <w:color w:val="000000" w:themeColor="text1"/>
          <w:sz w:val="24"/>
          <w:rPrChange w:id="4804" w:author="User" w:date="2012-11-18T09:33:00Z">
            <w:rPr>
              <w:rFonts w:ascii="Times New Roman" w:hAnsi="Times New Roman"/>
            </w:rPr>
          </w:rPrChange>
        </w:rPr>
        <w:t>.</w:t>
      </w:r>
    </w:p>
    <w:p w14:paraId="0FC1286D" w14:textId="77777777" w:rsidR="005E7ED4" w:rsidRPr="001C287A" w:rsidRDefault="005E7ED4" w:rsidP="00C92922">
      <w:pPr>
        <w:spacing w:after="0" w:line="240" w:lineRule="auto"/>
        <w:ind w:left="426" w:hanging="426"/>
        <w:rPr>
          <w:rFonts w:ascii="Times New Roman" w:hAnsi="Times New Roman"/>
          <w:color w:val="000000" w:themeColor="text1"/>
          <w:sz w:val="24"/>
          <w:rPrChange w:id="4805" w:author="User" w:date="2012-11-18T09:33:00Z">
            <w:rPr>
              <w:rFonts w:ascii="Times New Roman" w:hAnsi="Times New Roman"/>
            </w:rPr>
          </w:rPrChange>
        </w:rPr>
        <w:pPrChange w:id="4806" w:author="User" w:date="2012-11-18T09:33:00Z">
          <w:pPr>
            <w:spacing w:line="240" w:lineRule="auto"/>
          </w:pPr>
        </w:pPrChange>
      </w:pPr>
      <w:r w:rsidRPr="001C287A">
        <w:rPr>
          <w:rFonts w:ascii="Times New Roman" w:hAnsi="Times New Roman"/>
          <w:color w:val="000000" w:themeColor="text1"/>
          <w:sz w:val="24"/>
          <w:rPrChange w:id="4807" w:author="User" w:date="2012-11-18T09:33:00Z">
            <w:rPr>
              <w:rFonts w:ascii="Times New Roman" w:hAnsi="Times New Roman"/>
            </w:rPr>
          </w:rPrChange>
        </w:rPr>
        <w:t xml:space="preserve">Ley RE, Turnbaugh PJ, </w:t>
      </w:r>
      <w:r w:rsidR="00D649A7" w:rsidRPr="001C287A">
        <w:rPr>
          <w:rFonts w:ascii="Times New Roman" w:hAnsi="Times New Roman"/>
          <w:color w:val="000000" w:themeColor="text1"/>
          <w:sz w:val="24"/>
          <w:rPrChange w:id="4808" w:author="User" w:date="2012-11-18T09:33:00Z">
            <w:rPr>
              <w:rFonts w:ascii="Times New Roman" w:hAnsi="Times New Roman"/>
            </w:rPr>
          </w:rPrChange>
        </w:rPr>
        <w:t xml:space="preserve">Klein S, Gordon JI. (2006) Human gut microbes associated with obesity. </w:t>
      </w:r>
      <w:r w:rsidR="00D649A7" w:rsidRPr="001C287A">
        <w:rPr>
          <w:rFonts w:ascii="Times New Roman" w:hAnsi="Times New Roman"/>
          <w:i/>
          <w:color w:val="000000" w:themeColor="text1"/>
          <w:sz w:val="24"/>
          <w:rPrChange w:id="4809" w:author="User" w:date="2012-11-18T09:33:00Z">
            <w:rPr>
              <w:rFonts w:ascii="Times New Roman" w:hAnsi="Times New Roman"/>
              <w:i/>
            </w:rPr>
          </w:rPrChange>
        </w:rPr>
        <w:t>Nature</w:t>
      </w:r>
      <w:r w:rsidR="00D649A7" w:rsidRPr="001C287A">
        <w:rPr>
          <w:rFonts w:ascii="Times New Roman" w:hAnsi="Times New Roman"/>
          <w:b/>
          <w:color w:val="000000" w:themeColor="text1"/>
          <w:sz w:val="24"/>
          <w:rPrChange w:id="4810" w:author="User" w:date="2012-11-18T09:33:00Z">
            <w:rPr>
              <w:rFonts w:ascii="Times New Roman" w:hAnsi="Times New Roman"/>
              <w:b/>
            </w:rPr>
          </w:rPrChange>
        </w:rPr>
        <w:t>444</w:t>
      </w:r>
      <w:r w:rsidR="00D649A7" w:rsidRPr="001C287A">
        <w:rPr>
          <w:rFonts w:ascii="Times New Roman" w:hAnsi="Times New Roman"/>
          <w:color w:val="000000" w:themeColor="text1"/>
          <w:sz w:val="24"/>
          <w:rPrChange w:id="4811" w:author="User" w:date="2012-11-18T09:33:00Z">
            <w:rPr>
              <w:rFonts w:ascii="Times New Roman" w:hAnsi="Times New Roman"/>
            </w:rPr>
          </w:rPrChange>
        </w:rPr>
        <w:t>: 1022–1023.</w:t>
      </w:r>
    </w:p>
    <w:p w14:paraId="003893DA" w14:textId="77777777" w:rsidR="00CB0533" w:rsidRPr="001C287A" w:rsidRDefault="00CB0533" w:rsidP="00C92922">
      <w:pPr>
        <w:spacing w:after="0" w:line="240" w:lineRule="auto"/>
        <w:ind w:left="426" w:hanging="426"/>
        <w:rPr>
          <w:rFonts w:ascii="Times New Roman" w:hAnsi="Times New Roman"/>
          <w:color w:val="000000" w:themeColor="text1"/>
          <w:sz w:val="24"/>
          <w:rPrChange w:id="4812" w:author="User" w:date="2012-11-18T09:33:00Z">
            <w:rPr>
              <w:rFonts w:ascii="Times New Roman" w:hAnsi="Times New Roman"/>
            </w:rPr>
          </w:rPrChange>
        </w:rPr>
        <w:pPrChange w:id="4813" w:author="User" w:date="2012-11-18T09:33:00Z">
          <w:pPr>
            <w:spacing w:line="240" w:lineRule="auto"/>
          </w:pPr>
        </w:pPrChange>
      </w:pPr>
      <w:r w:rsidRPr="001C287A">
        <w:rPr>
          <w:rFonts w:ascii="Times New Roman" w:hAnsi="Times New Roman"/>
          <w:color w:val="000000" w:themeColor="text1"/>
          <w:sz w:val="24"/>
          <w:rPrChange w:id="4814" w:author="User" w:date="2012-11-18T09:33:00Z">
            <w:rPr>
              <w:rFonts w:ascii="Times New Roman" w:hAnsi="Times New Roman"/>
            </w:rPr>
          </w:rPrChange>
        </w:rPr>
        <w:t>Lovelock JE and Maggs RJ.(1972) Atmospheric dimethyl sulfide and the natural sulphur cycle.</w:t>
      </w:r>
      <w:r w:rsidRPr="001C287A">
        <w:rPr>
          <w:rFonts w:ascii="Times New Roman" w:hAnsi="Times New Roman"/>
          <w:i/>
          <w:color w:val="000000" w:themeColor="text1"/>
          <w:sz w:val="24"/>
          <w:rPrChange w:id="4815" w:author="User" w:date="2012-11-18T09:33:00Z">
            <w:rPr>
              <w:rFonts w:ascii="Times New Roman" w:hAnsi="Times New Roman"/>
              <w:i/>
            </w:rPr>
          </w:rPrChange>
        </w:rPr>
        <w:t>Nature</w:t>
      </w:r>
      <w:r w:rsidRPr="001C287A">
        <w:rPr>
          <w:rFonts w:ascii="Times New Roman" w:hAnsi="Times New Roman"/>
          <w:b/>
          <w:color w:val="000000" w:themeColor="text1"/>
          <w:sz w:val="24"/>
          <w:rPrChange w:id="4816" w:author="User" w:date="2012-11-18T09:33:00Z">
            <w:rPr>
              <w:rFonts w:ascii="Times New Roman" w:hAnsi="Times New Roman"/>
              <w:b/>
            </w:rPr>
          </w:rPrChange>
        </w:rPr>
        <w:t>237</w:t>
      </w:r>
      <w:r w:rsidRPr="001C287A">
        <w:rPr>
          <w:rFonts w:ascii="Times New Roman" w:hAnsi="Times New Roman"/>
          <w:color w:val="000000" w:themeColor="text1"/>
          <w:sz w:val="24"/>
          <w:rPrChange w:id="4817" w:author="User" w:date="2012-11-18T09:33:00Z">
            <w:rPr>
              <w:rFonts w:ascii="Times New Roman" w:hAnsi="Times New Roman"/>
            </w:rPr>
          </w:rPrChange>
        </w:rPr>
        <w:t>: 452–453.</w:t>
      </w:r>
    </w:p>
    <w:p w14:paraId="158CB2CB" w14:textId="77777777" w:rsidR="000523AF" w:rsidRPr="001C287A" w:rsidRDefault="00BD521F" w:rsidP="00C92922">
      <w:pPr>
        <w:spacing w:after="0" w:line="240" w:lineRule="auto"/>
        <w:ind w:left="426" w:hanging="426"/>
        <w:rPr>
          <w:rFonts w:ascii="Times New Roman" w:hAnsi="Times New Roman"/>
          <w:color w:val="000000" w:themeColor="text1"/>
          <w:sz w:val="24"/>
          <w:rPrChange w:id="4818" w:author="User" w:date="2012-11-18T09:33:00Z">
            <w:rPr>
              <w:rFonts w:ascii="Times New Roman" w:hAnsi="Times New Roman"/>
            </w:rPr>
          </w:rPrChange>
        </w:rPr>
        <w:pPrChange w:id="4819" w:author="User" w:date="2012-11-18T09:33:00Z">
          <w:pPr>
            <w:spacing w:line="240" w:lineRule="auto"/>
          </w:pPr>
        </w:pPrChange>
      </w:pPr>
      <w:r w:rsidRPr="001C287A">
        <w:rPr>
          <w:rFonts w:ascii="Times New Roman" w:hAnsi="Times New Roman"/>
          <w:color w:val="000000" w:themeColor="text1"/>
          <w:sz w:val="24"/>
          <w:rPrChange w:id="4820" w:author="User" w:date="2012-11-18T09:33:00Z">
            <w:rPr>
              <w:rFonts w:ascii="Times New Roman" w:hAnsi="Times New Roman"/>
            </w:rPr>
          </w:rPrChange>
        </w:rPr>
        <w:t>*</w:t>
      </w:r>
      <w:r w:rsidR="000523AF" w:rsidRPr="001C287A">
        <w:rPr>
          <w:rFonts w:ascii="Times New Roman" w:hAnsi="Times New Roman"/>
          <w:color w:val="000000" w:themeColor="text1"/>
          <w:sz w:val="24"/>
          <w:rPrChange w:id="4821" w:author="User" w:date="2012-11-18T09:33:00Z">
            <w:rPr>
              <w:rFonts w:ascii="Times New Roman" w:hAnsi="Times New Roman"/>
            </w:rPr>
          </w:rPrChange>
        </w:rPr>
        <w:t xml:space="preserve">Ludwig W., </w:t>
      </w:r>
      <w:r w:rsidR="000523AF" w:rsidRPr="001C287A">
        <w:rPr>
          <w:rFonts w:ascii="Times New Roman" w:hAnsi="Times New Roman"/>
          <w:i/>
          <w:color w:val="000000" w:themeColor="text1"/>
          <w:sz w:val="24"/>
          <w:rPrChange w:id="4822" w:author="User" w:date="2012-11-18T09:33:00Z">
            <w:rPr>
              <w:rFonts w:ascii="Times New Roman" w:hAnsi="Times New Roman"/>
              <w:i/>
            </w:rPr>
          </w:rPrChange>
        </w:rPr>
        <w:t>et al.</w:t>
      </w:r>
      <w:r w:rsidR="000523AF" w:rsidRPr="001C287A">
        <w:rPr>
          <w:rFonts w:ascii="Times New Roman" w:hAnsi="Times New Roman"/>
          <w:color w:val="000000" w:themeColor="text1"/>
          <w:sz w:val="24"/>
          <w:rPrChange w:id="4823" w:author="User" w:date="2012-11-18T09:33:00Z">
            <w:rPr>
              <w:rFonts w:ascii="Times New Roman" w:hAnsi="Times New Roman"/>
            </w:rPr>
          </w:rPrChange>
        </w:rPr>
        <w:t xml:space="preserve"> (2004) ARB: a software environment for sequence data. </w:t>
      </w:r>
      <w:r w:rsidR="000523AF" w:rsidRPr="001C287A">
        <w:rPr>
          <w:rFonts w:ascii="Times New Roman" w:hAnsi="Times New Roman"/>
          <w:i/>
          <w:color w:val="000000" w:themeColor="text1"/>
          <w:sz w:val="24"/>
          <w:rPrChange w:id="4824" w:author="User" w:date="2012-11-18T09:33:00Z">
            <w:rPr>
              <w:rFonts w:ascii="Times New Roman" w:hAnsi="Times New Roman"/>
              <w:i/>
            </w:rPr>
          </w:rPrChange>
        </w:rPr>
        <w:t>Nucleic Acids Res</w:t>
      </w:r>
      <w:r w:rsidR="000523AF" w:rsidRPr="001C287A">
        <w:rPr>
          <w:rFonts w:ascii="Times New Roman" w:hAnsi="Times New Roman"/>
          <w:b/>
          <w:color w:val="000000" w:themeColor="text1"/>
          <w:sz w:val="24"/>
          <w:rPrChange w:id="4825" w:author="User" w:date="2012-11-18T09:33:00Z">
            <w:rPr>
              <w:rFonts w:ascii="Times New Roman" w:hAnsi="Times New Roman"/>
              <w:b/>
            </w:rPr>
          </w:rPrChange>
        </w:rPr>
        <w:t>32</w:t>
      </w:r>
      <w:r w:rsidR="000523AF" w:rsidRPr="001C287A">
        <w:rPr>
          <w:rFonts w:ascii="Times New Roman" w:hAnsi="Times New Roman"/>
          <w:color w:val="000000" w:themeColor="text1"/>
          <w:sz w:val="24"/>
          <w:rPrChange w:id="4826" w:author="User" w:date="2012-11-18T09:33:00Z">
            <w:rPr>
              <w:rFonts w:ascii="Times New Roman" w:hAnsi="Times New Roman"/>
            </w:rPr>
          </w:rPrChange>
        </w:rPr>
        <w:t>:1363</w:t>
      </w:r>
      <w:r w:rsidR="00DB5187" w:rsidRPr="001C287A">
        <w:rPr>
          <w:rFonts w:ascii="Times New Roman" w:hAnsi="Times New Roman"/>
          <w:color w:val="000000" w:themeColor="text1"/>
          <w:sz w:val="24"/>
          <w:rPrChange w:id="4827" w:author="User" w:date="2012-11-18T09:33:00Z">
            <w:rPr>
              <w:rFonts w:ascii="Times New Roman" w:hAnsi="Times New Roman"/>
            </w:rPr>
          </w:rPrChange>
        </w:rPr>
        <w:t>–</w:t>
      </w:r>
      <w:r w:rsidR="00C35E5C" w:rsidRPr="001C287A">
        <w:rPr>
          <w:rFonts w:ascii="Times New Roman" w:hAnsi="Times New Roman"/>
          <w:color w:val="000000" w:themeColor="text1"/>
          <w:sz w:val="24"/>
          <w:rPrChange w:id="4828" w:author="User" w:date="2012-11-18T09:33:00Z">
            <w:rPr>
              <w:rFonts w:ascii="Times New Roman" w:hAnsi="Times New Roman"/>
            </w:rPr>
          </w:rPrChange>
        </w:rPr>
        <w:t>13</w:t>
      </w:r>
      <w:r w:rsidR="000523AF" w:rsidRPr="001C287A">
        <w:rPr>
          <w:rFonts w:ascii="Times New Roman" w:hAnsi="Times New Roman"/>
          <w:color w:val="000000" w:themeColor="text1"/>
          <w:sz w:val="24"/>
          <w:rPrChange w:id="4829" w:author="User" w:date="2012-11-18T09:33:00Z">
            <w:rPr>
              <w:rFonts w:ascii="Times New Roman" w:hAnsi="Times New Roman"/>
            </w:rPr>
          </w:rPrChange>
        </w:rPr>
        <w:t>71</w:t>
      </w:r>
      <w:r w:rsidR="00C35E5C" w:rsidRPr="001C287A">
        <w:rPr>
          <w:rFonts w:ascii="Times New Roman" w:hAnsi="Times New Roman"/>
          <w:color w:val="000000" w:themeColor="text1"/>
          <w:sz w:val="24"/>
          <w:rPrChange w:id="4830" w:author="User" w:date="2012-11-18T09:33:00Z">
            <w:rPr>
              <w:rFonts w:ascii="Times New Roman" w:hAnsi="Times New Roman"/>
            </w:rPr>
          </w:rPrChange>
        </w:rPr>
        <w:t>.</w:t>
      </w:r>
    </w:p>
    <w:p w14:paraId="51B3C9BF" w14:textId="77777777" w:rsidR="009F7C4F" w:rsidRPr="001C287A" w:rsidRDefault="009F7C4F" w:rsidP="00C92922">
      <w:pPr>
        <w:spacing w:after="0" w:line="240" w:lineRule="auto"/>
        <w:ind w:left="426" w:hanging="426"/>
        <w:rPr>
          <w:rFonts w:ascii="Times New Roman" w:hAnsi="Times New Roman"/>
          <w:color w:val="000000" w:themeColor="text1"/>
          <w:sz w:val="24"/>
          <w:rPrChange w:id="4831" w:author="User" w:date="2012-11-18T09:33:00Z">
            <w:rPr>
              <w:rFonts w:ascii="Times New Roman" w:hAnsi="Times New Roman"/>
            </w:rPr>
          </w:rPrChange>
        </w:rPr>
        <w:pPrChange w:id="4832" w:author="User" w:date="2012-11-18T09:33:00Z">
          <w:pPr>
            <w:spacing w:after="0" w:line="240" w:lineRule="auto"/>
          </w:pPr>
        </w:pPrChange>
      </w:pPr>
      <w:r w:rsidRPr="001C287A">
        <w:rPr>
          <w:rFonts w:ascii="Times New Roman" w:hAnsi="Times New Roman"/>
          <w:color w:val="000000" w:themeColor="text1"/>
          <w:sz w:val="24"/>
          <w:rPrChange w:id="4833" w:author="User" w:date="2012-11-18T09:33:00Z">
            <w:rPr>
              <w:rFonts w:ascii="Times New Roman" w:hAnsi="Times New Roman"/>
            </w:rPr>
          </w:rPrChange>
        </w:rPr>
        <w:t xml:space="preserve">Laybourn-Parry J and Pearce D. (2007) The biodiversity and ecology of Antarctic lakes: models for evolution. </w:t>
      </w:r>
      <w:r w:rsidRPr="001C287A">
        <w:rPr>
          <w:rFonts w:ascii="Times New Roman" w:hAnsi="Times New Roman"/>
          <w:i/>
          <w:color w:val="000000" w:themeColor="text1"/>
          <w:sz w:val="24"/>
          <w:rPrChange w:id="4834" w:author="User" w:date="2012-11-18T09:33:00Z">
            <w:rPr>
              <w:rFonts w:ascii="Times New Roman" w:hAnsi="Times New Roman"/>
              <w:i/>
            </w:rPr>
          </w:rPrChange>
        </w:rPr>
        <w:t>Phil Trans R Soc B</w:t>
      </w:r>
      <w:r w:rsidRPr="001C287A">
        <w:rPr>
          <w:rFonts w:ascii="Times New Roman" w:hAnsi="Times New Roman"/>
          <w:b/>
          <w:color w:val="000000" w:themeColor="text1"/>
          <w:sz w:val="24"/>
          <w:rPrChange w:id="4835" w:author="User" w:date="2012-11-18T09:33:00Z">
            <w:rPr>
              <w:rFonts w:ascii="Times New Roman" w:hAnsi="Times New Roman"/>
              <w:b/>
            </w:rPr>
          </w:rPrChange>
        </w:rPr>
        <w:t>364</w:t>
      </w:r>
      <w:r w:rsidRPr="001C287A">
        <w:rPr>
          <w:rFonts w:ascii="Times New Roman" w:hAnsi="Times New Roman"/>
          <w:color w:val="000000" w:themeColor="text1"/>
          <w:sz w:val="24"/>
          <w:rPrChange w:id="4836" w:author="User" w:date="2012-11-18T09:33:00Z">
            <w:rPr>
              <w:rFonts w:ascii="Times New Roman" w:hAnsi="Times New Roman"/>
            </w:rPr>
          </w:rPrChange>
        </w:rPr>
        <w:t>: 2273–2289.</w:t>
      </w:r>
    </w:p>
    <w:p w14:paraId="794F8ED7" w14:textId="77777777" w:rsidR="009F7C4F" w:rsidRPr="001C287A" w:rsidRDefault="009F7C4F" w:rsidP="00C92922">
      <w:pPr>
        <w:spacing w:after="0" w:line="240" w:lineRule="auto"/>
        <w:ind w:left="426" w:hanging="426"/>
        <w:rPr>
          <w:rFonts w:ascii="Times New Roman" w:hAnsi="Times New Roman"/>
          <w:color w:val="000000" w:themeColor="text1"/>
          <w:sz w:val="24"/>
          <w:rPrChange w:id="4837" w:author="User" w:date="2012-11-18T09:33:00Z">
            <w:rPr>
              <w:rFonts w:ascii="Times New Roman" w:hAnsi="Times New Roman"/>
            </w:rPr>
          </w:rPrChange>
        </w:rPr>
        <w:pPrChange w:id="4838" w:author="User" w:date="2012-11-18T09:33:00Z">
          <w:pPr>
            <w:spacing w:after="0" w:line="240" w:lineRule="auto"/>
            <w:ind w:left="288" w:hanging="288"/>
          </w:pPr>
        </w:pPrChange>
      </w:pPr>
    </w:p>
    <w:p w14:paraId="7C27B414" w14:textId="77777777" w:rsidR="00427A6A" w:rsidRPr="001C287A" w:rsidRDefault="00427A6A" w:rsidP="00C92922">
      <w:pPr>
        <w:spacing w:after="0" w:line="240" w:lineRule="auto"/>
        <w:ind w:left="426" w:hanging="426"/>
        <w:rPr>
          <w:rFonts w:ascii="Times New Roman" w:hAnsi="Times New Roman"/>
          <w:color w:val="000000" w:themeColor="text1"/>
          <w:sz w:val="24"/>
          <w:rPrChange w:id="4839" w:author="User" w:date="2012-11-18T09:33:00Z">
            <w:rPr>
              <w:rFonts w:ascii="Times New Roman" w:hAnsi="Times New Roman"/>
            </w:rPr>
          </w:rPrChange>
        </w:rPr>
        <w:pPrChange w:id="4840" w:author="User" w:date="2012-11-18T09:33:00Z">
          <w:pPr>
            <w:spacing w:after="0" w:line="240" w:lineRule="auto"/>
          </w:pPr>
        </w:pPrChange>
      </w:pPr>
      <w:r w:rsidRPr="001C287A">
        <w:rPr>
          <w:rFonts w:ascii="Times New Roman" w:hAnsi="Times New Roman"/>
          <w:color w:val="000000" w:themeColor="text1"/>
          <w:sz w:val="24"/>
          <w:rPrChange w:id="4841" w:author="User" w:date="2012-11-18T09:33:00Z">
            <w:rPr>
              <w:rFonts w:ascii="Times New Roman" w:hAnsi="Times New Roman"/>
            </w:rPr>
          </w:rPrChange>
        </w:rPr>
        <w:t xml:space="preserve">Lee ZM, Bussema C 3rd, Schmidt TM. (2009) rrnDB: documenting the number of rRNA and tRNA genes in bacteria and archaea. </w:t>
      </w:r>
      <w:r w:rsidRPr="001C287A">
        <w:rPr>
          <w:rFonts w:ascii="Times New Roman" w:hAnsi="Times New Roman"/>
          <w:i/>
          <w:color w:val="000000" w:themeColor="text1"/>
          <w:sz w:val="24"/>
          <w:rPrChange w:id="4842" w:author="User" w:date="2012-11-18T09:33:00Z">
            <w:rPr>
              <w:rFonts w:ascii="Times New Roman" w:hAnsi="Times New Roman"/>
              <w:i/>
            </w:rPr>
          </w:rPrChange>
        </w:rPr>
        <w:t>Nucleic Acids Res</w:t>
      </w:r>
      <w:r w:rsidRPr="001C287A">
        <w:rPr>
          <w:rFonts w:ascii="Times New Roman" w:hAnsi="Times New Roman"/>
          <w:b/>
          <w:color w:val="000000" w:themeColor="text1"/>
          <w:sz w:val="24"/>
          <w:rPrChange w:id="4843" w:author="User" w:date="2012-11-18T09:33:00Z">
            <w:rPr>
              <w:rFonts w:ascii="Times New Roman" w:hAnsi="Times New Roman"/>
              <w:b/>
            </w:rPr>
          </w:rPrChange>
        </w:rPr>
        <w:t>37</w:t>
      </w:r>
      <w:r w:rsidRPr="001C287A">
        <w:rPr>
          <w:rFonts w:ascii="Times New Roman" w:hAnsi="Times New Roman"/>
          <w:color w:val="000000" w:themeColor="text1"/>
          <w:sz w:val="24"/>
          <w:rPrChange w:id="4844" w:author="User" w:date="2012-11-18T09:33:00Z">
            <w:rPr>
              <w:rFonts w:ascii="Times New Roman" w:hAnsi="Times New Roman"/>
            </w:rPr>
          </w:rPrChange>
        </w:rPr>
        <w:t xml:space="preserve"> (Database issue): D489–D493.</w:t>
      </w:r>
    </w:p>
    <w:p w14:paraId="1A346BB6" w14:textId="77777777" w:rsidR="00427A6A" w:rsidRPr="001C287A" w:rsidRDefault="00427A6A" w:rsidP="00C92922">
      <w:pPr>
        <w:spacing w:after="0" w:line="240" w:lineRule="auto"/>
        <w:ind w:left="426" w:hanging="426"/>
        <w:rPr>
          <w:rFonts w:ascii="Times New Roman" w:hAnsi="Times New Roman"/>
          <w:color w:val="000000" w:themeColor="text1"/>
          <w:sz w:val="24"/>
          <w:rPrChange w:id="4845" w:author="User" w:date="2012-11-18T09:33:00Z">
            <w:rPr>
              <w:rFonts w:ascii="Times New Roman" w:hAnsi="Times New Roman"/>
            </w:rPr>
          </w:rPrChange>
        </w:rPr>
        <w:pPrChange w:id="4846" w:author="User" w:date="2012-11-18T09:33:00Z">
          <w:pPr>
            <w:spacing w:after="0" w:line="240" w:lineRule="auto"/>
            <w:ind w:left="288" w:hanging="288"/>
          </w:pPr>
        </w:pPrChange>
      </w:pPr>
    </w:p>
    <w:p w14:paraId="6814F61D" w14:textId="091721EF" w:rsidR="00030875" w:rsidRPr="001C287A" w:rsidRDefault="00030875" w:rsidP="00C92922">
      <w:pPr>
        <w:spacing w:after="0" w:line="240" w:lineRule="auto"/>
        <w:ind w:left="426" w:hanging="426"/>
        <w:rPr>
          <w:rFonts w:ascii="Times New Roman" w:hAnsi="Times New Roman"/>
          <w:color w:val="000000" w:themeColor="text1"/>
          <w:sz w:val="24"/>
          <w:rPrChange w:id="4847" w:author="User" w:date="2012-11-18T09:33:00Z">
            <w:rPr>
              <w:rFonts w:ascii="Times New Roman" w:hAnsi="Times New Roman"/>
            </w:rPr>
          </w:rPrChange>
        </w:rPr>
        <w:pPrChange w:id="4848" w:author="User" w:date="2012-11-18T09:33:00Z">
          <w:pPr>
            <w:spacing w:line="240" w:lineRule="auto"/>
          </w:pPr>
        </w:pPrChange>
      </w:pPr>
      <w:r w:rsidRPr="001C287A">
        <w:rPr>
          <w:rFonts w:ascii="Times New Roman" w:hAnsi="Times New Roman"/>
          <w:color w:val="000000" w:themeColor="text1"/>
          <w:sz w:val="24"/>
          <w:rPrChange w:id="4849" w:author="User" w:date="2012-11-18T09:33:00Z">
            <w:rPr>
              <w:rFonts w:ascii="Times New Roman" w:hAnsi="Times New Roman"/>
            </w:rPr>
          </w:rPrChange>
        </w:rPr>
        <w:t xml:space="preserve">Man D, Wang W, Sabehi G, Aravind L, Post AF, Massana R </w:t>
      </w:r>
      <w:r w:rsidRPr="001C287A">
        <w:rPr>
          <w:rFonts w:ascii="Times New Roman" w:hAnsi="Times New Roman"/>
          <w:i/>
          <w:color w:val="000000" w:themeColor="text1"/>
          <w:sz w:val="24"/>
          <w:rPrChange w:id="4850" w:author="User" w:date="2012-11-18T09:33:00Z">
            <w:rPr>
              <w:rFonts w:ascii="Times New Roman" w:hAnsi="Times New Roman"/>
              <w:i/>
            </w:rPr>
          </w:rPrChange>
        </w:rPr>
        <w:t>et al</w:t>
      </w:r>
      <w:r w:rsidRPr="001C287A">
        <w:rPr>
          <w:rFonts w:ascii="Times New Roman" w:hAnsi="Times New Roman"/>
          <w:color w:val="000000" w:themeColor="text1"/>
          <w:sz w:val="24"/>
          <w:rPrChange w:id="4851" w:author="User" w:date="2012-11-18T09:33:00Z">
            <w:rPr>
              <w:rFonts w:ascii="Times New Roman" w:hAnsi="Times New Roman"/>
            </w:rPr>
          </w:rPrChange>
        </w:rPr>
        <w:t>. (2003) Diversification and spectral tuning in marine proteorhodopsins.</w:t>
      </w:r>
      <w:r w:rsidR="005A370E">
        <w:rPr>
          <w:rFonts w:ascii="Times New Roman" w:hAnsi="Times New Roman"/>
          <w:color w:val="000000" w:themeColor="text1"/>
          <w:sz w:val="24"/>
          <w:rPrChange w:id="4852" w:author="User" w:date="2012-11-18T09:33:00Z">
            <w:rPr>
              <w:rFonts w:ascii="Times New Roman" w:hAnsi="Times New Roman"/>
            </w:rPr>
          </w:rPrChange>
        </w:rPr>
        <w:t xml:space="preserve"> </w:t>
      </w:r>
      <w:del w:id="4853" w:author="User" w:date="2012-11-18T09:33:00Z">
        <w:r w:rsidR="00E74617">
          <w:rPr>
            <w:rFonts w:ascii="Times New Roman" w:hAnsi="Times New Roman" w:cs="Times New Roman"/>
            <w:i/>
          </w:rPr>
          <w:delText xml:space="preserve"> </w:delText>
        </w:r>
      </w:del>
      <w:r w:rsidR="00E74617" w:rsidRPr="001C287A">
        <w:rPr>
          <w:rFonts w:ascii="Times New Roman" w:hAnsi="Times New Roman"/>
          <w:i/>
          <w:color w:val="000000" w:themeColor="text1"/>
          <w:sz w:val="24"/>
          <w:rPrChange w:id="4854" w:author="User" w:date="2012-11-18T09:33:00Z">
            <w:rPr>
              <w:rFonts w:ascii="Times New Roman" w:hAnsi="Times New Roman"/>
              <w:i/>
            </w:rPr>
          </w:rPrChange>
        </w:rPr>
        <w:t>EMBO J</w:t>
      </w:r>
      <w:r w:rsidR="00E74617" w:rsidRPr="001C287A">
        <w:rPr>
          <w:rFonts w:ascii="Times New Roman" w:hAnsi="Times New Roman"/>
          <w:b/>
          <w:color w:val="000000" w:themeColor="text1"/>
          <w:sz w:val="24"/>
          <w:rPrChange w:id="4855" w:author="User" w:date="2012-11-18T09:33:00Z">
            <w:rPr>
              <w:rFonts w:ascii="Times New Roman" w:hAnsi="Times New Roman"/>
              <w:b/>
            </w:rPr>
          </w:rPrChange>
        </w:rPr>
        <w:t>22</w:t>
      </w:r>
      <w:r w:rsidR="00E74617" w:rsidRPr="001C287A">
        <w:rPr>
          <w:rFonts w:ascii="Times New Roman" w:hAnsi="Times New Roman"/>
          <w:color w:val="000000" w:themeColor="text1"/>
          <w:sz w:val="24"/>
          <w:rPrChange w:id="4856" w:author="User" w:date="2012-11-18T09:33:00Z">
            <w:rPr>
              <w:rFonts w:ascii="Times New Roman" w:hAnsi="Times New Roman"/>
            </w:rPr>
          </w:rPrChange>
        </w:rPr>
        <w:t>:1725–1731.</w:t>
      </w:r>
    </w:p>
    <w:p w14:paraId="07329DF1" w14:textId="77777777" w:rsidR="00D21462" w:rsidRPr="001C287A" w:rsidRDefault="00D21462" w:rsidP="00C92922">
      <w:pPr>
        <w:spacing w:after="0" w:line="240" w:lineRule="auto"/>
        <w:ind w:left="426" w:hanging="426"/>
        <w:rPr>
          <w:rFonts w:ascii="Times New Roman" w:hAnsi="Times New Roman"/>
          <w:color w:val="000000" w:themeColor="text1"/>
          <w:sz w:val="24"/>
          <w:rPrChange w:id="4857" w:author="User" w:date="2012-11-18T09:33:00Z">
            <w:rPr>
              <w:rFonts w:ascii="Times New Roman" w:hAnsi="Times New Roman"/>
            </w:rPr>
          </w:rPrChange>
        </w:rPr>
        <w:pPrChange w:id="4858" w:author="User" w:date="2012-11-18T09:33:00Z">
          <w:pPr>
            <w:spacing w:line="240" w:lineRule="auto"/>
          </w:pPr>
        </w:pPrChange>
      </w:pPr>
      <w:r w:rsidRPr="001C287A">
        <w:rPr>
          <w:rFonts w:ascii="Times New Roman" w:hAnsi="Times New Roman"/>
          <w:color w:val="000000" w:themeColor="text1"/>
          <w:sz w:val="24"/>
          <w:rPrChange w:id="4859" w:author="User" w:date="2012-11-18T09:33:00Z">
            <w:rPr>
              <w:rFonts w:ascii="Times New Roman" w:hAnsi="Times New Roman"/>
            </w:rPr>
          </w:rPrChange>
        </w:rPr>
        <w:t xml:space="preserve">Matsuzaki M, Kubota K, Satoh T, Kunugi M, Ban S, Imura S. (2006) Dimethyl sulfoxide-respiring bacteria in Suribati Ike, a hypersaline lake, in Antarctica and the marine environment. </w:t>
      </w:r>
      <w:r w:rsidRPr="001C287A">
        <w:rPr>
          <w:rFonts w:ascii="Times New Roman" w:hAnsi="Times New Roman"/>
          <w:i/>
          <w:color w:val="000000" w:themeColor="text1"/>
          <w:sz w:val="24"/>
          <w:rPrChange w:id="4860" w:author="User" w:date="2012-11-18T09:33:00Z">
            <w:rPr>
              <w:rFonts w:ascii="Times New Roman" w:hAnsi="Times New Roman"/>
              <w:i/>
            </w:rPr>
          </w:rPrChange>
        </w:rPr>
        <w:t>Polar Biosci</w:t>
      </w:r>
      <w:r w:rsidRPr="001C287A">
        <w:rPr>
          <w:rFonts w:ascii="Times New Roman" w:hAnsi="Times New Roman"/>
          <w:b/>
          <w:color w:val="000000" w:themeColor="text1"/>
          <w:sz w:val="24"/>
          <w:rPrChange w:id="4861" w:author="User" w:date="2012-11-18T09:33:00Z">
            <w:rPr>
              <w:rFonts w:ascii="Times New Roman" w:hAnsi="Times New Roman"/>
              <w:b/>
            </w:rPr>
          </w:rPrChange>
        </w:rPr>
        <w:t>20</w:t>
      </w:r>
      <w:r w:rsidRPr="001C287A">
        <w:rPr>
          <w:rFonts w:ascii="Times New Roman" w:hAnsi="Times New Roman"/>
          <w:color w:val="000000" w:themeColor="text1"/>
          <w:sz w:val="24"/>
          <w:rPrChange w:id="4862" w:author="User" w:date="2012-11-18T09:33:00Z">
            <w:rPr>
              <w:rFonts w:ascii="Times New Roman" w:hAnsi="Times New Roman"/>
            </w:rPr>
          </w:rPrChange>
        </w:rPr>
        <w:t>: 73–87.</w:t>
      </w:r>
    </w:p>
    <w:p w14:paraId="3BE1CD24" w14:textId="77777777" w:rsidR="00B55805" w:rsidRPr="001C287A" w:rsidRDefault="00B55805" w:rsidP="00C92922">
      <w:pPr>
        <w:spacing w:after="0" w:line="240" w:lineRule="auto"/>
        <w:ind w:left="426" w:hanging="426"/>
        <w:rPr>
          <w:rFonts w:ascii="Times New Roman" w:hAnsi="Times New Roman"/>
          <w:color w:val="000000" w:themeColor="text1"/>
          <w:sz w:val="24"/>
          <w:rPrChange w:id="4863" w:author="User" w:date="2012-11-18T09:33:00Z">
            <w:rPr>
              <w:rFonts w:ascii="Times New Roman" w:hAnsi="Times New Roman"/>
            </w:rPr>
          </w:rPrChange>
        </w:rPr>
        <w:pPrChange w:id="4864" w:author="User" w:date="2012-11-18T09:33:00Z">
          <w:pPr>
            <w:spacing w:line="240" w:lineRule="auto"/>
          </w:pPr>
        </w:pPrChange>
      </w:pPr>
      <w:r w:rsidRPr="001C287A">
        <w:rPr>
          <w:rFonts w:ascii="Times New Roman" w:hAnsi="Times New Roman"/>
          <w:color w:val="000000" w:themeColor="text1"/>
          <w:sz w:val="24"/>
          <w:rPrChange w:id="4865" w:author="User" w:date="2012-11-18T09:33:00Z">
            <w:rPr>
              <w:rFonts w:ascii="Times New Roman" w:hAnsi="Times New Roman"/>
            </w:rPr>
          </w:rPrChange>
        </w:rPr>
        <w:t xml:space="preserve">McCammon SA and Bowman JP. (2000) Taxonomy of Antarctic </w:t>
      </w:r>
      <w:r w:rsidRPr="001C287A">
        <w:rPr>
          <w:rFonts w:ascii="Times New Roman" w:hAnsi="Times New Roman"/>
          <w:i/>
          <w:color w:val="000000" w:themeColor="text1"/>
          <w:sz w:val="24"/>
          <w:rPrChange w:id="4866" w:author="User" w:date="2012-11-18T09:33:00Z">
            <w:rPr>
              <w:rFonts w:ascii="Times New Roman" w:hAnsi="Times New Roman"/>
              <w:i/>
            </w:rPr>
          </w:rPrChange>
        </w:rPr>
        <w:t>Flavobacterium</w:t>
      </w:r>
      <w:r w:rsidRPr="001C287A">
        <w:rPr>
          <w:rFonts w:ascii="Times New Roman" w:hAnsi="Times New Roman"/>
          <w:color w:val="000000" w:themeColor="text1"/>
          <w:sz w:val="24"/>
          <w:rPrChange w:id="4867" w:author="User" w:date="2012-11-18T09:33:00Z">
            <w:rPr>
              <w:rFonts w:ascii="Times New Roman" w:hAnsi="Times New Roman"/>
            </w:rPr>
          </w:rPrChange>
        </w:rPr>
        <w:t xml:space="preserve"> species: description of </w:t>
      </w:r>
      <w:r w:rsidRPr="001C287A">
        <w:rPr>
          <w:rFonts w:ascii="Times New Roman" w:hAnsi="Times New Roman"/>
          <w:i/>
          <w:color w:val="000000" w:themeColor="text1"/>
          <w:sz w:val="24"/>
          <w:rPrChange w:id="4868" w:author="User" w:date="2012-11-18T09:33:00Z">
            <w:rPr>
              <w:rFonts w:ascii="Times New Roman" w:hAnsi="Times New Roman"/>
              <w:i/>
            </w:rPr>
          </w:rPrChange>
        </w:rPr>
        <w:t>Flavobacterium gillisiae</w:t>
      </w:r>
      <w:r w:rsidRPr="001C287A">
        <w:rPr>
          <w:rFonts w:ascii="Times New Roman" w:hAnsi="Times New Roman"/>
          <w:color w:val="000000" w:themeColor="text1"/>
          <w:sz w:val="24"/>
          <w:rPrChange w:id="4869" w:author="User" w:date="2012-11-18T09:33:00Z">
            <w:rPr>
              <w:rFonts w:ascii="Times New Roman" w:hAnsi="Times New Roman"/>
            </w:rPr>
          </w:rPrChange>
        </w:rPr>
        <w:t xml:space="preserve"> sp. nov., </w:t>
      </w:r>
      <w:r w:rsidRPr="001C287A">
        <w:rPr>
          <w:rFonts w:ascii="Times New Roman" w:hAnsi="Times New Roman"/>
          <w:i/>
          <w:color w:val="000000" w:themeColor="text1"/>
          <w:sz w:val="24"/>
          <w:rPrChange w:id="4870" w:author="User" w:date="2012-11-18T09:33:00Z">
            <w:rPr>
              <w:rFonts w:ascii="Times New Roman" w:hAnsi="Times New Roman"/>
              <w:i/>
            </w:rPr>
          </w:rPrChange>
        </w:rPr>
        <w:t>Flavobacterium tegetincola</w:t>
      </w:r>
      <w:r w:rsidRPr="001C287A">
        <w:rPr>
          <w:rFonts w:ascii="Times New Roman" w:hAnsi="Times New Roman"/>
          <w:color w:val="000000" w:themeColor="text1"/>
          <w:sz w:val="24"/>
          <w:rPrChange w:id="4871" w:author="User" w:date="2012-11-18T09:33:00Z">
            <w:rPr>
              <w:rFonts w:ascii="Times New Roman" w:hAnsi="Times New Roman"/>
            </w:rPr>
          </w:rPrChange>
        </w:rPr>
        <w:t xml:space="preserve"> sp. nov.and</w:t>
      </w:r>
      <w:r w:rsidRPr="001C287A">
        <w:rPr>
          <w:rFonts w:ascii="Times New Roman" w:hAnsi="Times New Roman"/>
          <w:i/>
          <w:color w:val="000000" w:themeColor="text1"/>
          <w:sz w:val="24"/>
          <w:rPrChange w:id="4872" w:author="User" w:date="2012-11-18T09:33:00Z">
            <w:rPr>
              <w:rFonts w:ascii="Times New Roman" w:hAnsi="Times New Roman"/>
              <w:i/>
            </w:rPr>
          </w:rPrChange>
        </w:rPr>
        <w:t>Flavobacterium xanthum</w:t>
      </w:r>
      <w:r w:rsidRPr="001C287A">
        <w:rPr>
          <w:rFonts w:ascii="Times New Roman" w:hAnsi="Times New Roman"/>
          <w:color w:val="000000" w:themeColor="text1"/>
          <w:sz w:val="24"/>
          <w:rPrChange w:id="4873" w:author="User" w:date="2012-11-18T09:33:00Z">
            <w:rPr>
              <w:rFonts w:ascii="Times New Roman" w:hAnsi="Times New Roman"/>
            </w:rPr>
          </w:rPrChange>
        </w:rPr>
        <w:t xml:space="preserve"> sp.nov., nom. rev. and reclassification of [</w:t>
      </w:r>
      <w:r w:rsidRPr="001C287A">
        <w:rPr>
          <w:rFonts w:ascii="Times New Roman" w:hAnsi="Times New Roman"/>
          <w:i/>
          <w:color w:val="000000" w:themeColor="text1"/>
          <w:sz w:val="24"/>
          <w:rPrChange w:id="4874" w:author="User" w:date="2012-11-18T09:33:00Z">
            <w:rPr>
              <w:rFonts w:ascii="Times New Roman" w:hAnsi="Times New Roman"/>
              <w:i/>
            </w:rPr>
          </w:rPrChange>
        </w:rPr>
        <w:t>Flavobacterium</w:t>
      </w:r>
      <w:r w:rsidRPr="001C287A">
        <w:rPr>
          <w:rFonts w:ascii="Times New Roman" w:hAnsi="Times New Roman"/>
          <w:color w:val="000000" w:themeColor="text1"/>
          <w:sz w:val="24"/>
          <w:rPrChange w:id="4875" w:author="User" w:date="2012-11-18T09:33:00Z">
            <w:rPr>
              <w:rFonts w:ascii="Times New Roman" w:hAnsi="Times New Roman"/>
            </w:rPr>
          </w:rPrChange>
        </w:rPr>
        <w:t xml:space="preserve">] </w:t>
      </w:r>
      <w:r w:rsidRPr="001C287A">
        <w:rPr>
          <w:rFonts w:ascii="Times New Roman" w:hAnsi="Times New Roman"/>
          <w:i/>
          <w:color w:val="000000" w:themeColor="text1"/>
          <w:sz w:val="24"/>
          <w:rPrChange w:id="4876" w:author="User" w:date="2012-11-18T09:33:00Z">
            <w:rPr>
              <w:rFonts w:ascii="Times New Roman" w:hAnsi="Times New Roman"/>
              <w:i/>
            </w:rPr>
          </w:rPrChange>
        </w:rPr>
        <w:t xml:space="preserve">salegens </w:t>
      </w:r>
      <w:r w:rsidRPr="001C287A">
        <w:rPr>
          <w:rFonts w:ascii="Times New Roman" w:hAnsi="Times New Roman"/>
          <w:color w:val="000000" w:themeColor="text1"/>
          <w:sz w:val="24"/>
          <w:rPrChange w:id="4877" w:author="User" w:date="2012-11-18T09:33:00Z">
            <w:rPr>
              <w:rFonts w:ascii="Times New Roman" w:hAnsi="Times New Roman"/>
            </w:rPr>
          </w:rPrChange>
        </w:rPr>
        <w:t xml:space="preserve">as </w:t>
      </w:r>
      <w:r w:rsidRPr="001C287A">
        <w:rPr>
          <w:rFonts w:ascii="Times New Roman" w:hAnsi="Times New Roman"/>
          <w:i/>
          <w:color w:val="000000" w:themeColor="text1"/>
          <w:sz w:val="24"/>
          <w:rPrChange w:id="4878" w:author="User" w:date="2012-11-18T09:33:00Z">
            <w:rPr>
              <w:rFonts w:ascii="Times New Roman" w:hAnsi="Times New Roman"/>
              <w:i/>
            </w:rPr>
          </w:rPrChange>
        </w:rPr>
        <w:t xml:space="preserve">Salegentibacter salegens </w:t>
      </w:r>
      <w:r w:rsidRPr="001C287A">
        <w:rPr>
          <w:rFonts w:ascii="Times New Roman" w:hAnsi="Times New Roman"/>
          <w:color w:val="000000" w:themeColor="text1"/>
          <w:sz w:val="24"/>
          <w:rPrChange w:id="4879" w:author="User" w:date="2012-11-18T09:33:00Z">
            <w:rPr>
              <w:rFonts w:ascii="Times New Roman" w:hAnsi="Times New Roman"/>
            </w:rPr>
          </w:rPrChange>
        </w:rPr>
        <w:t xml:space="preserve">gen. nov., comb. nov. </w:t>
      </w:r>
      <w:r w:rsidRPr="001C287A">
        <w:rPr>
          <w:rFonts w:ascii="Times New Roman" w:hAnsi="Times New Roman"/>
          <w:i/>
          <w:color w:val="000000" w:themeColor="text1"/>
          <w:sz w:val="24"/>
          <w:rPrChange w:id="4880" w:author="User" w:date="2012-11-18T09:33:00Z">
            <w:rPr>
              <w:rFonts w:ascii="Times New Roman" w:hAnsi="Times New Roman"/>
              <w:i/>
            </w:rPr>
          </w:rPrChange>
        </w:rPr>
        <w:t>Int J Syst Evol Microbiol</w:t>
      </w:r>
      <w:r w:rsidRPr="001C287A">
        <w:rPr>
          <w:rFonts w:ascii="Times New Roman" w:hAnsi="Times New Roman"/>
          <w:b/>
          <w:color w:val="000000" w:themeColor="text1"/>
          <w:sz w:val="24"/>
          <w:rPrChange w:id="4881" w:author="User" w:date="2012-11-18T09:33:00Z">
            <w:rPr>
              <w:rFonts w:ascii="Times New Roman" w:hAnsi="Times New Roman"/>
              <w:b/>
            </w:rPr>
          </w:rPrChange>
        </w:rPr>
        <w:t>50</w:t>
      </w:r>
      <w:r w:rsidRPr="001C287A">
        <w:rPr>
          <w:rFonts w:ascii="Times New Roman" w:hAnsi="Times New Roman"/>
          <w:color w:val="000000" w:themeColor="text1"/>
          <w:sz w:val="24"/>
          <w:rPrChange w:id="4882" w:author="User" w:date="2012-11-18T09:33:00Z">
            <w:rPr>
              <w:rFonts w:ascii="Times New Roman" w:hAnsi="Times New Roman"/>
            </w:rPr>
          </w:rPrChange>
        </w:rPr>
        <w:t>: 1055–1063.</w:t>
      </w:r>
    </w:p>
    <w:p w14:paraId="6087A675" w14:textId="77777777" w:rsidR="00673DF7" w:rsidRPr="001C287A" w:rsidRDefault="00A74E9D" w:rsidP="00C92922">
      <w:pPr>
        <w:spacing w:after="0" w:line="240" w:lineRule="auto"/>
        <w:ind w:left="426" w:hanging="426"/>
        <w:rPr>
          <w:rFonts w:ascii="Times New Roman" w:hAnsi="Times New Roman"/>
          <w:color w:val="000000" w:themeColor="text1"/>
          <w:sz w:val="24"/>
          <w:rPrChange w:id="4883" w:author="User" w:date="2012-11-18T09:33:00Z">
            <w:rPr>
              <w:rFonts w:ascii="Times New Roman" w:hAnsi="Times New Roman"/>
            </w:rPr>
          </w:rPrChange>
        </w:rPr>
        <w:pPrChange w:id="4884" w:author="User" w:date="2012-11-18T09:33:00Z">
          <w:pPr>
            <w:spacing w:line="240" w:lineRule="auto"/>
          </w:pPr>
        </w:pPrChange>
      </w:pPr>
      <w:r w:rsidRPr="001C287A">
        <w:rPr>
          <w:rFonts w:ascii="Times New Roman" w:hAnsi="Times New Roman"/>
          <w:color w:val="000000" w:themeColor="text1"/>
          <w:sz w:val="24"/>
          <w:rPrChange w:id="4885" w:author="User" w:date="2012-11-18T09:33:00Z">
            <w:rPr>
              <w:rFonts w:ascii="Times New Roman" w:hAnsi="Times New Roman"/>
            </w:rPr>
          </w:rPrChange>
        </w:rPr>
        <w:t>*</w:t>
      </w:r>
      <w:r w:rsidR="00673DF7" w:rsidRPr="001C287A">
        <w:rPr>
          <w:rFonts w:ascii="Times New Roman" w:hAnsi="Times New Roman"/>
          <w:color w:val="000000" w:themeColor="text1"/>
          <w:sz w:val="24"/>
          <w:rPrChange w:id="4886" w:author="User" w:date="2012-11-18T09:33:00Z">
            <w:rPr>
              <w:rFonts w:ascii="Times New Roman" w:hAnsi="Times New Roman"/>
            </w:rPr>
          </w:rPrChange>
        </w:rPr>
        <w:t>Millero FJ, Chen CT, Bradshaw A, Schleicher K. (1980) A new high pressure equation of state for seawater.</w:t>
      </w:r>
      <w:r w:rsidR="00673DF7" w:rsidRPr="001C287A">
        <w:rPr>
          <w:rFonts w:ascii="Times New Roman" w:hAnsi="Times New Roman"/>
          <w:i/>
          <w:color w:val="000000" w:themeColor="text1"/>
          <w:sz w:val="24"/>
          <w:rPrChange w:id="4887" w:author="User" w:date="2012-11-18T09:33:00Z">
            <w:rPr>
              <w:rFonts w:ascii="Times New Roman" w:hAnsi="Times New Roman"/>
              <w:i/>
            </w:rPr>
          </w:rPrChange>
        </w:rPr>
        <w:t>Deep Sea Res A</w:t>
      </w:r>
      <w:r w:rsidR="00673DF7" w:rsidRPr="001C287A">
        <w:rPr>
          <w:rFonts w:ascii="Times New Roman" w:hAnsi="Times New Roman"/>
          <w:b/>
          <w:color w:val="000000" w:themeColor="text1"/>
          <w:sz w:val="24"/>
          <w:rPrChange w:id="4888" w:author="User" w:date="2012-11-18T09:33:00Z">
            <w:rPr>
              <w:rFonts w:ascii="Times New Roman" w:hAnsi="Times New Roman"/>
              <w:b/>
            </w:rPr>
          </w:rPrChange>
        </w:rPr>
        <w:t>27</w:t>
      </w:r>
      <w:r w:rsidR="00673DF7" w:rsidRPr="001C287A">
        <w:rPr>
          <w:rFonts w:ascii="Times New Roman" w:hAnsi="Times New Roman"/>
          <w:color w:val="000000" w:themeColor="text1"/>
          <w:sz w:val="24"/>
          <w:rPrChange w:id="4889" w:author="User" w:date="2012-11-18T09:33:00Z">
            <w:rPr>
              <w:rFonts w:ascii="Times New Roman" w:hAnsi="Times New Roman"/>
            </w:rPr>
          </w:rPrChange>
        </w:rPr>
        <w:t>: 255–264.</w:t>
      </w:r>
    </w:p>
    <w:p w14:paraId="4F09C22D" w14:textId="77777777" w:rsidR="002740E8" w:rsidRPr="001C287A" w:rsidRDefault="002740E8" w:rsidP="00C92922">
      <w:pPr>
        <w:spacing w:after="0" w:line="240" w:lineRule="auto"/>
        <w:ind w:left="426" w:hanging="426"/>
        <w:rPr>
          <w:rFonts w:ascii="Times New Roman" w:hAnsi="Times New Roman"/>
          <w:color w:val="000000" w:themeColor="text1"/>
          <w:sz w:val="24"/>
          <w:rPrChange w:id="4890" w:author="User" w:date="2012-11-18T09:33:00Z">
            <w:rPr>
              <w:rFonts w:ascii="Times New Roman" w:hAnsi="Times New Roman"/>
            </w:rPr>
          </w:rPrChange>
        </w:rPr>
        <w:pPrChange w:id="4891" w:author="User" w:date="2012-11-18T09:33:00Z">
          <w:pPr>
            <w:spacing w:line="240" w:lineRule="auto"/>
          </w:pPr>
        </w:pPrChange>
      </w:pPr>
      <w:r w:rsidRPr="001C287A">
        <w:rPr>
          <w:rFonts w:ascii="Times New Roman" w:hAnsi="Times New Roman"/>
          <w:color w:val="000000" w:themeColor="text1"/>
          <w:sz w:val="24"/>
          <w:rPrChange w:id="4892" w:author="User" w:date="2012-11-18T09:33:00Z">
            <w:rPr>
              <w:rFonts w:ascii="Times New Roman" w:hAnsi="Times New Roman"/>
            </w:rPr>
          </w:rPrChange>
        </w:rPr>
        <w:t xml:space="preserve">Miyoshi T, Iwatuski T, Naguma T. (2005) Phylogenetic characterization of 16S rRNA gene clones from deep-groundwater microorganisms that pass through 0.2 µm-pore-size filters. </w:t>
      </w:r>
      <w:r w:rsidRPr="001C287A">
        <w:rPr>
          <w:rFonts w:ascii="Times New Roman" w:hAnsi="Times New Roman"/>
          <w:i/>
          <w:color w:val="000000" w:themeColor="text1"/>
          <w:sz w:val="24"/>
          <w:rPrChange w:id="4893" w:author="User" w:date="2012-11-18T09:33:00Z">
            <w:rPr>
              <w:rFonts w:ascii="Times New Roman" w:hAnsi="Times New Roman"/>
              <w:i/>
            </w:rPr>
          </w:rPrChange>
        </w:rPr>
        <w:t>Appl Environ Microbiol</w:t>
      </w:r>
      <w:r w:rsidRPr="001C287A">
        <w:rPr>
          <w:rFonts w:ascii="Times New Roman" w:hAnsi="Times New Roman"/>
          <w:b/>
          <w:color w:val="000000" w:themeColor="text1"/>
          <w:sz w:val="24"/>
          <w:rPrChange w:id="4894" w:author="User" w:date="2012-11-18T09:33:00Z">
            <w:rPr>
              <w:rFonts w:ascii="Times New Roman" w:hAnsi="Times New Roman"/>
              <w:b/>
            </w:rPr>
          </w:rPrChange>
        </w:rPr>
        <w:t>71</w:t>
      </w:r>
      <w:r w:rsidRPr="001C287A">
        <w:rPr>
          <w:rFonts w:ascii="Times New Roman" w:hAnsi="Times New Roman"/>
          <w:color w:val="000000" w:themeColor="text1"/>
          <w:sz w:val="24"/>
          <w:rPrChange w:id="4895" w:author="User" w:date="2012-11-18T09:33:00Z">
            <w:rPr>
              <w:rFonts w:ascii="Times New Roman" w:hAnsi="Times New Roman"/>
            </w:rPr>
          </w:rPrChange>
        </w:rPr>
        <w:t>: 1084–1088.</w:t>
      </w:r>
    </w:p>
    <w:p w14:paraId="446B12DC" w14:textId="77777777" w:rsidR="00652FAF" w:rsidRPr="001C287A" w:rsidRDefault="00652FAF" w:rsidP="00C92922">
      <w:pPr>
        <w:spacing w:after="0" w:line="240" w:lineRule="auto"/>
        <w:ind w:left="426" w:hanging="426"/>
        <w:rPr>
          <w:rFonts w:ascii="Times New Roman" w:hAnsi="Times New Roman"/>
          <w:color w:val="000000" w:themeColor="text1"/>
          <w:sz w:val="24"/>
          <w:rPrChange w:id="4896" w:author="User" w:date="2012-11-18T09:33:00Z">
            <w:rPr>
              <w:rFonts w:ascii="Times New Roman" w:hAnsi="Times New Roman"/>
            </w:rPr>
          </w:rPrChange>
        </w:rPr>
        <w:pPrChange w:id="4897" w:author="User" w:date="2012-11-18T09:33:00Z">
          <w:pPr>
            <w:spacing w:line="240" w:lineRule="auto"/>
          </w:pPr>
        </w:pPrChange>
      </w:pPr>
      <w:r w:rsidRPr="001C287A">
        <w:rPr>
          <w:rFonts w:ascii="Times New Roman" w:hAnsi="Times New Roman"/>
          <w:color w:val="000000" w:themeColor="text1"/>
          <w:sz w:val="24"/>
          <w:rPrChange w:id="4898" w:author="User" w:date="2012-11-18T09:33:00Z">
            <w:rPr>
              <w:rFonts w:ascii="Times New Roman" w:hAnsi="Times New Roman"/>
            </w:rPr>
          </w:rPrChange>
        </w:rPr>
        <w:t xml:space="preserve">Moran MA, Belas R, Schell MA, González JM, Sun F, Binder BJ, Edmonds J </w:t>
      </w:r>
      <w:r w:rsidRPr="001C287A">
        <w:rPr>
          <w:rFonts w:ascii="Times New Roman" w:hAnsi="Times New Roman"/>
          <w:i/>
          <w:color w:val="000000" w:themeColor="text1"/>
          <w:sz w:val="24"/>
          <w:rPrChange w:id="4899" w:author="User" w:date="2012-11-18T09:33:00Z">
            <w:rPr>
              <w:rFonts w:ascii="Times New Roman" w:hAnsi="Times New Roman"/>
              <w:i/>
            </w:rPr>
          </w:rPrChange>
        </w:rPr>
        <w:t>et al.</w:t>
      </w:r>
      <w:r w:rsidRPr="001C287A">
        <w:rPr>
          <w:rFonts w:ascii="Times New Roman" w:hAnsi="Times New Roman"/>
          <w:color w:val="000000" w:themeColor="text1"/>
          <w:sz w:val="24"/>
          <w:rPrChange w:id="4900" w:author="User" w:date="2012-11-18T09:33:00Z">
            <w:rPr>
              <w:rFonts w:ascii="Times New Roman" w:hAnsi="Times New Roman"/>
            </w:rPr>
          </w:rPrChange>
        </w:rPr>
        <w:t xml:space="preserve"> (2007) Ecological genomics of marine Roseobacters. </w:t>
      </w:r>
      <w:r w:rsidRPr="001C287A">
        <w:rPr>
          <w:rFonts w:ascii="Times New Roman" w:hAnsi="Times New Roman"/>
          <w:i/>
          <w:color w:val="000000" w:themeColor="text1"/>
          <w:sz w:val="24"/>
          <w:rPrChange w:id="4901" w:author="User" w:date="2012-11-18T09:33:00Z">
            <w:rPr>
              <w:rFonts w:ascii="Times New Roman" w:hAnsi="Times New Roman"/>
              <w:i/>
            </w:rPr>
          </w:rPrChange>
        </w:rPr>
        <w:t>Appl Environ Microbiol</w:t>
      </w:r>
      <w:r w:rsidRPr="001C287A">
        <w:rPr>
          <w:rFonts w:ascii="Times New Roman" w:hAnsi="Times New Roman"/>
          <w:b/>
          <w:color w:val="000000" w:themeColor="text1"/>
          <w:sz w:val="24"/>
          <w:rPrChange w:id="4902" w:author="User" w:date="2012-11-18T09:33:00Z">
            <w:rPr>
              <w:rFonts w:ascii="Times New Roman" w:hAnsi="Times New Roman"/>
              <w:b/>
            </w:rPr>
          </w:rPrChange>
        </w:rPr>
        <w:t>73</w:t>
      </w:r>
      <w:r w:rsidRPr="001C287A">
        <w:rPr>
          <w:rFonts w:ascii="Times New Roman" w:hAnsi="Times New Roman"/>
          <w:color w:val="000000" w:themeColor="text1"/>
          <w:sz w:val="24"/>
          <w:rPrChange w:id="4903" w:author="User" w:date="2012-11-18T09:33:00Z">
            <w:rPr>
              <w:rFonts w:ascii="Times New Roman" w:hAnsi="Times New Roman"/>
            </w:rPr>
          </w:rPrChange>
        </w:rPr>
        <w:t>: 4559–4569.</w:t>
      </w:r>
    </w:p>
    <w:p w14:paraId="5ABF6BF2" w14:textId="77777777" w:rsidR="00B74EBD" w:rsidRPr="001C287A" w:rsidRDefault="00B74EBD" w:rsidP="00C92922">
      <w:pPr>
        <w:spacing w:after="0" w:line="240" w:lineRule="auto"/>
        <w:ind w:left="426" w:hanging="426"/>
        <w:rPr>
          <w:rFonts w:ascii="Times New Roman" w:hAnsi="Times New Roman"/>
          <w:color w:val="000000" w:themeColor="text1"/>
          <w:sz w:val="24"/>
          <w:rPrChange w:id="4904" w:author="User" w:date="2012-11-18T09:33:00Z">
            <w:rPr>
              <w:rFonts w:ascii="Times New Roman" w:hAnsi="Times New Roman"/>
            </w:rPr>
          </w:rPrChange>
        </w:rPr>
        <w:pPrChange w:id="4905" w:author="User" w:date="2012-11-18T09:33:00Z">
          <w:pPr>
            <w:spacing w:line="240" w:lineRule="auto"/>
          </w:pPr>
        </w:pPrChange>
      </w:pPr>
      <w:r w:rsidRPr="001C287A">
        <w:rPr>
          <w:rFonts w:ascii="Times New Roman" w:hAnsi="Times New Roman"/>
          <w:color w:val="000000" w:themeColor="text1"/>
          <w:sz w:val="24"/>
          <w:rPrChange w:id="4906" w:author="User" w:date="2012-11-18T09:33:00Z">
            <w:rPr>
              <w:rFonts w:ascii="Times New Roman" w:hAnsi="Times New Roman"/>
            </w:rPr>
          </w:rPrChange>
        </w:rPr>
        <w:t xml:space="preserve">Moran MA and Miller WL. (2007) Resourceful heterotrophs make the most of light in the coast ocean. </w:t>
      </w:r>
      <w:r w:rsidRPr="001C287A">
        <w:rPr>
          <w:rFonts w:ascii="Times New Roman" w:hAnsi="Times New Roman"/>
          <w:i/>
          <w:color w:val="000000" w:themeColor="text1"/>
          <w:sz w:val="24"/>
          <w:rPrChange w:id="4907" w:author="User" w:date="2012-11-18T09:33:00Z">
            <w:rPr>
              <w:rFonts w:ascii="Times New Roman" w:hAnsi="Times New Roman"/>
              <w:i/>
            </w:rPr>
          </w:rPrChange>
        </w:rPr>
        <w:t>Nat Rev Microbiol</w:t>
      </w:r>
      <w:r w:rsidRPr="001C287A">
        <w:rPr>
          <w:rFonts w:ascii="Times New Roman" w:hAnsi="Times New Roman"/>
          <w:b/>
          <w:color w:val="000000" w:themeColor="text1"/>
          <w:sz w:val="24"/>
          <w:rPrChange w:id="4908" w:author="User" w:date="2012-11-18T09:33:00Z">
            <w:rPr>
              <w:rFonts w:ascii="Times New Roman" w:hAnsi="Times New Roman"/>
              <w:b/>
            </w:rPr>
          </w:rPrChange>
        </w:rPr>
        <w:t>5</w:t>
      </w:r>
      <w:r w:rsidRPr="001C287A">
        <w:rPr>
          <w:rFonts w:ascii="Times New Roman" w:hAnsi="Times New Roman"/>
          <w:color w:val="000000" w:themeColor="text1"/>
          <w:sz w:val="24"/>
          <w:rPrChange w:id="4909" w:author="User" w:date="2012-11-18T09:33:00Z">
            <w:rPr>
              <w:rFonts w:ascii="Times New Roman" w:hAnsi="Times New Roman"/>
            </w:rPr>
          </w:rPrChange>
        </w:rPr>
        <w:t>: 792–799.</w:t>
      </w:r>
    </w:p>
    <w:p w14:paraId="7C9CFD93" w14:textId="77777777" w:rsidR="00475BB7" w:rsidRPr="001C287A" w:rsidRDefault="00475BB7" w:rsidP="00C92922">
      <w:pPr>
        <w:spacing w:after="0" w:line="240" w:lineRule="auto"/>
        <w:ind w:left="426" w:hanging="426"/>
        <w:rPr>
          <w:rFonts w:ascii="Times New Roman" w:hAnsi="Times New Roman"/>
          <w:color w:val="000000" w:themeColor="text1"/>
          <w:sz w:val="24"/>
          <w:rPrChange w:id="4910" w:author="User" w:date="2012-11-18T09:33:00Z">
            <w:rPr>
              <w:rFonts w:ascii="Times New Roman" w:hAnsi="Times New Roman"/>
            </w:rPr>
          </w:rPrChange>
        </w:rPr>
        <w:pPrChange w:id="4911" w:author="User" w:date="2012-11-18T09:33:00Z">
          <w:pPr>
            <w:spacing w:line="240" w:lineRule="auto"/>
          </w:pPr>
        </w:pPrChange>
      </w:pPr>
      <w:r w:rsidRPr="001C287A">
        <w:rPr>
          <w:rFonts w:ascii="Times New Roman" w:hAnsi="Times New Roman"/>
          <w:color w:val="000000" w:themeColor="text1"/>
          <w:sz w:val="24"/>
          <w:rPrChange w:id="4912" w:author="User" w:date="2012-11-18T09:33:00Z">
            <w:rPr>
              <w:rFonts w:ascii="Times New Roman" w:hAnsi="Times New Roman"/>
            </w:rPr>
          </w:rPrChange>
        </w:rPr>
        <w:t>Moran MA, Reisch CR, Kiene RP, Whitman WB.(2012) Genomic insights into bacterial DMSP transformations.</w:t>
      </w:r>
      <w:r w:rsidRPr="001C287A">
        <w:rPr>
          <w:rFonts w:ascii="Times New Roman" w:hAnsi="Times New Roman"/>
          <w:i/>
          <w:color w:val="000000" w:themeColor="text1"/>
          <w:sz w:val="24"/>
          <w:rPrChange w:id="4913" w:author="User" w:date="2012-11-18T09:33:00Z">
            <w:rPr>
              <w:rFonts w:ascii="Times New Roman" w:hAnsi="Times New Roman"/>
              <w:i/>
            </w:rPr>
          </w:rPrChange>
        </w:rPr>
        <w:t>Ann Rev Marine Sci</w:t>
      </w:r>
      <w:r w:rsidRPr="001C287A">
        <w:rPr>
          <w:rFonts w:ascii="Times New Roman" w:hAnsi="Times New Roman"/>
          <w:b/>
          <w:color w:val="000000" w:themeColor="text1"/>
          <w:sz w:val="24"/>
          <w:rPrChange w:id="4914" w:author="User" w:date="2012-11-18T09:33:00Z">
            <w:rPr>
              <w:rFonts w:ascii="Times New Roman" w:hAnsi="Times New Roman"/>
              <w:b/>
            </w:rPr>
          </w:rPrChange>
        </w:rPr>
        <w:t>4</w:t>
      </w:r>
      <w:r w:rsidRPr="001C287A">
        <w:rPr>
          <w:rFonts w:ascii="Times New Roman" w:hAnsi="Times New Roman"/>
          <w:color w:val="000000" w:themeColor="text1"/>
          <w:sz w:val="24"/>
          <w:rPrChange w:id="4915" w:author="User" w:date="2012-11-18T09:33:00Z">
            <w:rPr>
              <w:rFonts w:ascii="Times New Roman" w:hAnsi="Times New Roman"/>
            </w:rPr>
          </w:rPrChange>
        </w:rPr>
        <w:t>: 523–542.</w:t>
      </w:r>
    </w:p>
    <w:p w14:paraId="2DB8E85D" w14:textId="77777777" w:rsidR="00E733E1" w:rsidRPr="001C287A" w:rsidRDefault="00E733E1" w:rsidP="00C92922">
      <w:pPr>
        <w:spacing w:after="0" w:line="240" w:lineRule="auto"/>
        <w:ind w:left="426" w:hanging="426"/>
        <w:rPr>
          <w:rFonts w:ascii="Times New Roman" w:hAnsi="Times New Roman"/>
          <w:color w:val="000000" w:themeColor="text1"/>
          <w:sz w:val="24"/>
          <w:rPrChange w:id="4916" w:author="User" w:date="2012-11-18T09:33:00Z">
            <w:rPr>
              <w:rFonts w:ascii="Times New Roman" w:hAnsi="Times New Roman"/>
            </w:rPr>
          </w:rPrChange>
        </w:rPr>
        <w:pPrChange w:id="4917" w:author="User" w:date="2012-11-18T09:33:00Z">
          <w:pPr>
            <w:spacing w:line="240" w:lineRule="auto"/>
          </w:pPr>
        </w:pPrChange>
      </w:pPr>
      <w:r w:rsidRPr="001C287A">
        <w:rPr>
          <w:rFonts w:ascii="Times New Roman" w:hAnsi="Times New Roman"/>
          <w:color w:val="000000" w:themeColor="text1"/>
          <w:sz w:val="24"/>
          <w:rPrChange w:id="4918" w:author="User" w:date="2012-11-18T09:33:00Z">
            <w:rPr>
              <w:rFonts w:ascii="Times New Roman" w:hAnsi="Times New Roman"/>
            </w:rPr>
          </w:rPrChange>
        </w:rPr>
        <w:t xml:space="preserve">Naganuma T, Hua PN, Okamoto T, Ban S, Imura S, Kanda H. (2005) Depth distribution of euryhaline halophilic bacteria in Suribati Ike, a meromictic lake in East Antarctica. </w:t>
      </w:r>
      <w:r w:rsidRPr="001C287A">
        <w:rPr>
          <w:rFonts w:ascii="Times New Roman" w:hAnsi="Times New Roman"/>
          <w:i/>
          <w:color w:val="000000" w:themeColor="text1"/>
          <w:sz w:val="24"/>
          <w:rPrChange w:id="4919" w:author="User" w:date="2012-11-18T09:33:00Z">
            <w:rPr>
              <w:rFonts w:ascii="Times New Roman" w:hAnsi="Times New Roman"/>
              <w:i/>
            </w:rPr>
          </w:rPrChange>
        </w:rPr>
        <w:t>Polar Biosci</w:t>
      </w:r>
      <w:r w:rsidRPr="001C287A">
        <w:rPr>
          <w:rFonts w:ascii="Times New Roman" w:hAnsi="Times New Roman"/>
          <w:b/>
          <w:color w:val="000000" w:themeColor="text1"/>
          <w:sz w:val="24"/>
          <w:rPrChange w:id="4920" w:author="User" w:date="2012-11-18T09:33:00Z">
            <w:rPr>
              <w:rFonts w:ascii="Times New Roman" w:hAnsi="Times New Roman"/>
              <w:b/>
            </w:rPr>
          </w:rPrChange>
        </w:rPr>
        <w:t>28</w:t>
      </w:r>
      <w:r w:rsidRPr="001C287A">
        <w:rPr>
          <w:rFonts w:ascii="Times New Roman" w:hAnsi="Times New Roman"/>
          <w:color w:val="000000" w:themeColor="text1"/>
          <w:sz w:val="24"/>
          <w:rPrChange w:id="4921" w:author="User" w:date="2012-11-18T09:33:00Z">
            <w:rPr>
              <w:rFonts w:ascii="Times New Roman" w:hAnsi="Times New Roman"/>
            </w:rPr>
          </w:rPrChange>
        </w:rPr>
        <w:t>: 964–970.</w:t>
      </w:r>
    </w:p>
    <w:p w14:paraId="29B70A48" w14:textId="77777777" w:rsidR="00DA279B" w:rsidRPr="001C287A" w:rsidRDefault="00DB5187" w:rsidP="00C92922">
      <w:pPr>
        <w:spacing w:after="0" w:line="240" w:lineRule="auto"/>
        <w:ind w:left="426" w:hanging="426"/>
        <w:rPr>
          <w:rFonts w:ascii="Times New Roman" w:hAnsi="Times New Roman"/>
          <w:color w:val="000000" w:themeColor="text1"/>
          <w:sz w:val="24"/>
          <w:rPrChange w:id="4922" w:author="User" w:date="2012-11-18T09:33:00Z">
            <w:rPr>
              <w:rFonts w:ascii="Times New Roman" w:hAnsi="Times New Roman"/>
            </w:rPr>
          </w:rPrChange>
        </w:rPr>
        <w:pPrChange w:id="4923" w:author="User" w:date="2012-11-18T09:33:00Z">
          <w:pPr>
            <w:spacing w:line="240" w:lineRule="auto"/>
          </w:pPr>
        </w:pPrChange>
      </w:pPr>
      <w:r w:rsidRPr="001C287A">
        <w:rPr>
          <w:rFonts w:ascii="Times New Roman" w:hAnsi="Times New Roman"/>
          <w:color w:val="000000" w:themeColor="text1"/>
          <w:sz w:val="24"/>
          <w:rPrChange w:id="4924" w:author="User" w:date="2012-11-18T09:33:00Z">
            <w:rPr>
              <w:rFonts w:ascii="Times New Roman" w:hAnsi="Times New Roman"/>
            </w:rPr>
          </w:rPrChange>
        </w:rPr>
        <w:t>Ng C</w:t>
      </w:r>
      <w:r w:rsidR="00DA279B" w:rsidRPr="001C287A">
        <w:rPr>
          <w:rFonts w:ascii="Times New Roman" w:hAnsi="Times New Roman"/>
          <w:color w:val="000000" w:themeColor="text1"/>
          <w:sz w:val="24"/>
          <w:rPrChange w:id="4925" w:author="User" w:date="2012-11-18T09:33:00Z">
            <w:rPr>
              <w:rFonts w:ascii="Times New Roman" w:hAnsi="Times New Roman"/>
            </w:rPr>
          </w:rPrChange>
        </w:rPr>
        <w:t>,</w:t>
      </w:r>
      <w:r w:rsidRPr="001C287A">
        <w:rPr>
          <w:rFonts w:ascii="Times New Roman" w:hAnsi="Times New Roman"/>
          <w:color w:val="000000" w:themeColor="text1"/>
          <w:sz w:val="24"/>
          <w:rPrChange w:id="4926" w:author="User" w:date="2012-11-18T09:33:00Z">
            <w:rPr>
              <w:rFonts w:ascii="Times New Roman" w:hAnsi="Times New Roman"/>
            </w:rPr>
          </w:rPrChange>
        </w:rPr>
        <w:t xml:space="preserve"> DeMaere MZ, Williams TJ, Lauro FM, Raftery M, Gibson JAE</w:t>
      </w:r>
      <w:r w:rsidR="00DA279B" w:rsidRPr="001C287A">
        <w:rPr>
          <w:rFonts w:ascii="Times New Roman" w:hAnsi="Times New Roman"/>
          <w:i/>
          <w:color w:val="000000" w:themeColor="text1"/>
          <w:sz w:val="24"/>
          <w:rPrChange w:id="4927" w:author="User" w:date="2012-11-18T09:33:00Z">
            <w:rPr>
              <w:rFonts w:ascii="Times New Roman" w:hAnsi="Times New Roman"/>
              <w:i/>
            </w:rPr>
          </w:rPrChange>
        </w:rPr>
        <w:t xml:space="preserve">et al. </w:t>
      </w:r>
      <w:r w:rsidR="00DA279B" w:rsidRPr="001C287A">
        <w:rPr>
          <w:rFonts w:ascii="Times New Roman" w:hAnsi="Times New Roman"/>
          <w:color w:val="000000" w:themeColor="text1"/>
          <w:sz w:val="24"/>
          <w:rPrChange w:id="4928" w:author="User" w:date="2012-11-18T09:33:00Z">
            <w:rPr>
              <w:rFonts w:ascii="Times New Roman" w:hAnsi="Times New Roman"/>
            </w:rPr>
          </w:rPrChange>
        </w:rPr>
        <w:t>(2010) Metaproteogenomic analysis of a dominant green sulfur bacterium from Ace Lake, Antarctica.</w:t>
      </w:r>
      <w:r w:rsidRPr="001C287A">
        <w:rPr>
          <w:rFonts w:ascii="Times New Roman" w:hAnsi="Times New Roman"/>
          <w:i/>
          <w:color w:val="000000" w:themeColor="text1"/>
          <w:sz w:val="24"/>
          <w:rPrChange w:id="4929" w:author="User" w:date="2012-11-18T09:33:00Z">
            <w:rPr>
              <w:rFonts w:ascii="Times New Roman" w:hAnsi="Times New Roman"/>
              <w:i/>
            </w:rPr>
          </w:rPrChange>
        </w:rPr>
        <w:t xml:space="preserve">ISME J </w:t>
      </w:r>
      <w:r w:rsidR="00DA279B" w:rsidRPr="001C287A">
        <w:rPr>
          <w:rFonts w:ascii="Times New Roman" w:hAnsi="Times New Roman"/>
          <w:b/>
          <w:color w:val="000000" w:themeColor="text1"/>
          <w:sz w:val="24"/>
          <w:rPrChange w:id="4930" w:author="User" w:date="2012-11-18T09:33:00Z">
            <w:rPr>
              <w:rFonts w:ascii="Times New Roman" w:hAnsi="Times New Roman"/>
              <w:b/>
            </w:rPr>
          </w:rPrChange>
        </w:rPr>
        <w:t>4</w:t>
      </w:r>
      <w:r w:rsidR="00DA279B" w:rsidRPr="001C287A">
        <w:rPr>
          <w:rFonts w:ascii="Times New Roman" w:hAnsi="Times New Roman"/>
          <w:color w:val="000000" w:themeColor="text1"/>
          <w:sz w:val="24"/>
          <w:rPrChange w:id="4931" w:author="User" w:date="2012-11-18T09:33:00Z">
            <w:rPr>
              <w:rFonts w:ascii="Times New Roman" w:hAnsi="Times New Roman"/>
            </w:rPr>
          </w:rPrChange>
        </w:rPr>
        <w:t>:1002</w:t>
      </w:r>
      <w:r w:rsidRPr="001C287A">
        <w:rPr>
          <w:rFonts w:ascii="Times New Roman" w:hAnsi="Times New Roman"/>
          <w:color w:val="000000" w:themeColor="text1"/>
          <w:sz w:val="24"/>
          <w:rPrChange w:id="4932" w:author="User" w:date="2012-11-18T09:33:00Z">
            <w:rPr>
              <w:rFonts w:ascii="Times New Roman" w:hAnsi="Times New Roman"/>
            </w:rPr>
          </w:rPrChange>
        </w:rPr>
        <w:t>–10</w:t>
      </w:r>
      <w:r w:rsidR="00DA279B" w:rsidRPr="001C287A">
        <w:rPr>
          <w:rFonts w:ascii="Times New Roman" w:hAnsi="Times New Roman"/>
          <w:color w:val="000000" w:themeColor="text1"/>
          <w:sz w:val="24"/>
          <w:rPrChange w:id="4933" w:author="User" w:date="2012-11-18T09:33:00Z">
            <w:rPr>
              <w:rFonts w:ascii="Times New Roman" w:hAnsi="Times New Roman"/>
            </w:rPr>
          </w:rPrChange>
        </w:rPr>
        <w:t>19</w:t>
      </w:r>
      <w:r w:rsidRPr="001C287A">
        <w:rPr>
          <w:rFonts w:ascii="Times New Roman" w:hAnsi="Times New Roman"/>
          <w:color w:val="000000" w:themeColor="text1"/>
          <w:sz w:val="24"/>
          <w:rPrChange w:id="4934" w:author="User" w:date="2012-11-18T09:33:00Z">
            <w:rPr>
              <w:rFonts w:ascii="Times New Roman" w:hAnsi="Times New Roman"/>
            </w:rPr>
          </w:rPrChange>
        </w:rPr>
        <w:t>.</w:t>
      </w:r>
    </w:p>
    <w:p w14:paraId="6E124578" w14:textId="77777777" w:rsidR="00496C64" w:rsidRPr="001C287A" w:rsidRDefault="00496C64" w:rsidP="00C92922">
      <w:pPr>
        <w:spacing w:after="0" w:line="240" w:lineRule="auto"/>
        <w:ind w:left="426" w:hanging="426"/>
        <w:rPr>
          <w:rFonts w:ascii="Times New Roman" w:hAnsi="Times New Roman"/>
          <w:color w:val="000000" w:themeColor="text1"/>
          <w:sz w:val="24"/>
          <w:rPrChange w:id="4935" w:author="User" w:date="2012-11-18T09:33:00Z">
            <w:rPr>
              <w:rFonts w:ascii="Times New Roman" w:hAnsi="Times New Roman"/>
            </w:rPr>
          </w:rPrChange>
        </w:rPr>
        <w:pPrChange w:id="4936" w:author="User" w:date="2012-11-18T09:33:00Z">
          <w:pPr>
            <w:spacing w:line="240" w:lineRule="auto"/>
          </w:pPr>
        </w:pPrChange>
      </w:pPr>
      <w:r w:rsidRPr="001C287A">
        <w:rPr>
          <w:rFonts w:ascii="Times New Roman" w:hAnsi="Times New Roman"/>
          <w:color w:val="000000" w:themeColor="text1"/>
          <w:sz w:val="24"/>
          <w:rPrChange w:id="4937" w:author="User" w:date="2012-11-18T09:33:00Z">
            <w:rPr>
              <w:rFonts w:ascii="Times New Roman" w:hAnsi="Times New Roman"/>
            </w:rPr>
          </w:rPrChange>
        </w:rPr>
        <w:t xml:space="preserve">van Niftrick L and Jetten MSM. (2012) Anaerobic ammonium-oxidizing bacteria: unique microorganisms with exceptional properties. </w:t>
      </w:r>
      <w:r w:rsidRPr="001C287A">
        <w:rPr>
          <w:rFonts w:ascii="Times New Roman" w:hAnsi="Times New Roman"/>
          <w:i/>
          <w:color w:val="000000" w:themeColor="text1"/>
          <w:sz w:val="24"/>
          <w:rPrChange w:id="4938" w:author="User" w:date="2012-11-18T09:33:00Z">
            <w:rPr>
              <w:rFonts w:ascii="Times New Roman" w:hAnsi="Times New Roman"/>
              <w:i/>
            </w:rPr>
          </w:rPrChange>
        </w:rPr>
        <w:t xml:space="preserve">Micobiol Mol Biol Rev </w:t>
      </w:r>
      <w:r w:rsidRPr="001C287A">
        <w:rPr>
          <w:rFonts w:ascii="Times New Roman" w:hAnsi="Times New Roman"/>
          <w:b/>
          <w:color w:val="000000" w:themeColor="text1"/>
          <w:sz w:val="24"/>
          <w:rPrChange w:id="4939" w:author="User" w:date="2012-11-18T09:33:00Z">
            <w:rPr>
              <w:rFonts w:ascii="Times New Roman" w:hAnsi="Times New Roman"/>
              <w:b/>
            </w:rPr>
          </w:rPrChange>
        </w:rPr>
        <w:t>76</w:t>
      </w:r>
      <w:r w:rsidRPr="001C287A">
        <w:rPr>
          <w:rFonts w:ascii="Times New Roman" w:hAnsi="Times New Roman"/>
          <w:color w:val="000000" w:themeColor="text1"/>
          <w:sz w:val="24"/>
          <w:rPrChange w:id="4940" w:author="User" w:date="2012-11-18T09:33:00Z">
            <w:rPr>
              <w:rFonts w:ascii="Times New Roman" w:hAnsi="Times New Roman"/>
            </w:rPr>
          </w:rPrChange>
        </w:rPr>
        <w:t>: 585–596.</w:t>
      </w:r>
    </w:p>
    <w:p w14:paraId="4DFFFA37" w14:textId="77777777" w:rsidR="0080130D" w:rsidRPr="001C287A" w:rsidRDefault="0080130D" w:rsidP="00C92922">
      <w:pPr>
        <w:spacing w:after="0" w:line="240" w:lineRule="auto"/>
        <w:ind w:left="426" w:hanging="426"/>
        <w:rPr>
          <w:rFonts w:ascii="Times New Roman" w:hAnsi="Times New Roman"/>
          <w:color w:val="000000" w:themeColor="text1"/>
          <w:sz w:val="24"/>
          <w:rPrChange w:id="4941" w:author="User" w:date="2012-11-18T09:33:00Z">
            <w:rPr>
              <w:rFonts w:ascii="Times New Roman" w:hAnsi="Times New Roman"/>
            </w:rPr>
          </w:rPrChange>
        </w:rPr>
        <w:pPrChange w:id="4942" w:author="User" w:date="2012-11-18T09:33:00Z">
          <w:pPr>
            <w:spacing w:line="240" w:lineRule="auto"/>
          </w:pPr>
        </w:pPrChange>
      </w:pPr>
      <w:r w:rsidRPr="001C287A">
        <w:rPr>
          <w:rFonts w:ascii="Times New Roman" w:hAnsi="Times New Roman"/>
          <w:color w:val="000000" w:themeColor="text1"/>
          <w:sz w:val="24"/>
          <w:rPrChange w:id="4943" w:author="User" w:date="2012-11-18T09:33:00Z">
            <w:rPr>
              <w:rFonts w:ascii="Times New Roman" w:hAnsi="Times New Roman"/>
            </w:rPr>
          </w:rPrChange>
        </w:rPr>
        <w:t>Noguchi H, Park J, Takagi T.</w:t>
      </w:r>
      <w:r w:rsidR="00261E7C" w:rsidRPr="001C287A">
        <w:rPr>
          <w:rFonts w:ascii="Times New Roman" w:hAnsi="Times New Roman"/>
          <w:color w:val="000000" w:themeColor="text1"/>
          <w:sz w:val="24"/>
          <w:rPrChange w:id="4944" w:author="User" w:date="2012-11-18T09:33:00Z">
            <w:rPr>
              <w:rFonts w:ascii="Times New Roman" w:hAnsi="Times New Roman"/>
            </w:rPr>
          </w:rPrChange>
        </w:rPr>
        <w:t xml:space="preserve"> (2006) MetaGene: prokaryotic gene finding from environmental genome shotgun sequences. </w:t>
      </w:r>
      <w:r w:rsidR="00261E7C" w:rsidRPr="001C287A">
        <w:rPr>
          <w:rFonts w:ascii="Times New Roman" w:hAnsi="Times New Roman"/>
          <w:i/>
          <w:color w:val="000000" w:themeColor="text1"/>
          <w:sz w:val="24"/>
          <w:rPrChange w:id="4945" w:author="User" w:date="2012-11-18T09:33:00Z">
            <w:rPr>
              <w:rFonts w:ascii="Times New Roman" w:hAnsi="Times New Roman"/>
              <w:i/>
            </w:rPr>
          </w:rPrChange>
        </w:rPr>
        <w:t xml:space="preserve">Nucleic Acids Res </w:t>
      </w:r>
      <w:r w:rsidR="00261E7C" w:rsidRPr="001C287A">
        <w:rPr>
          <w:rFonts w:ascii="Times New Roman" w:hAnsi="Times New Roman"/>
          <w:b/>
          <w:color w:val="000000" w:themeColor="text1"/>
          <w:sz w:val="24"/>
          <w:rPrChange w:id="4946" w:author="User" w:date="2012-11-18T09:33:00Z">
            <w:rPr>
              <w:rFonts w:ascii="Times New Roman" w:hAnsi="Times New Roman"/>
              <w:b/>
            </w:rPr>
          </w:rPrChange>
        </w:rPr>
        <w:t>34</w:t>
      </w:r>
      <w:r w:rsidR="00261E7C" w:rsidRPr="001C287A">
        <w:rPr>
          <w:rFonts w:ascii="Times New Roman" w:hAnsi="Times New Roman"/>
          <w:color w:val="000000" w:themeColor="text1"/>
          <w:sz w:val="24"/>
          <w:rPrChange w:id="4947" w:author="User" w:date="2012-11-18T09:33:00Z">
            <w:rPr>
              <w:rFonts w:ascii="Times New Roman" w:hAnsi="Times New Roman"/>
            </w:rPr>
          </w:rPrChange>
        </w:rPr>
        <w:t>: 5623–5630.</w:t>
      </w:r>
    </w:p>
    <w:p w14:paraId="702EDFED" w14:textId="77777777" w:rsidR="008A5427" w:rsidRPr="001C287A" w:rsidRDefault="008A5427" w:rsidP="00C92922">
      <w:pPr>
        <w:spacing w:after="0" w:line="240" w:lineRule="auto"/>
        <w:ind w:left="426" w:hanging="426"/>
        <w:rPr>
          <w:rFonts w:ascii="Times New Roman" w:hAnsi="Times New Roman"/>
          <w:color w:val="000000" w:themeColor="text1"/>
          <w:sz w:val="24"/>
          <w:rPrChange w:id="4948" w:author="User" w:date="2012-11-18T09:33:00Z">
            <w:rPr>
              <w:rFonts w:ascii="Times New Roman" w:hAnsi="Times New Roman"/>
            </w:rPr>
          </w:rPrChange>
        </w:rPr>
        <w:pPrChange w:id="4949" w:author="User" w:date="2012-11-18T09:33:00Z">
          <w:pPr>
            <w:spacing w:line="240" w:lineRule="auto"/>
          </w:pPr>
        </w:pPrChange>
      </w:pPr>
      <w:r w:rsidRPr="001C287A">
        <w:rPr>
          <w:rFonts w:ascii="Times New Roman" w:hAnsi="Times New Roman"/>
          <w:color w:val="000000" w:themeColor="text1"/>
          <w:sz w:val="24"/>
          <w:rPrChange w:id="4950" w:author="User" w:date="2012-11-18T09:33:00Z">
            <w:rPr>
              <w:rFonts w:ascii="Times New Roman" w:hAnsi="Times New Roman"/>
            </w:rPr>
          </w:rPrChange>
        </w:rPr>
        <w:t xml:space="preserve">Pagaling E, Wang H, Venables M, Wallace A, Grant WD, Cowan DA, Jones BE </w:t>
      </w:r>
      <w:r w:rsidRPr="001C287A">
        <w:rPr>
          <w:rFonts w:ascii="Times New Roman" w:hAnsi="Times New Roman"/>
          <w:i/>
          <w:color w:val="000000" w:themeColor="text1"/>
          <w:sz w:val="24"/>
          <w:rPrChange w:id="4951" w:author="User" w:date="2012-11-18T09:33:00Z">
            <w:rPr>
              <w:rFonts w:ascii="Times New Roman" w:hAnsi="Times New Roman"/>
              <w:i/>
            </w:rPr>
          </w:rPrChange>
        </w:rPr>
        <w:t>et al.</w:t>
      </w:r>
      <w:r w:rsidRPr="001C287A">
        <w:rPr>
          <w:rFonts w:ascii="Times New Roman" w:hAnsi="Times New Roman"/>
          <w:color w:val="000000" w:themeColor="text1"/>
          <w:sz w:val="24"/>
          <w:rPrChange w:id="4952" w:author="User" w:date="2012-11-18T09:33:00Z">
            <w:rPr>
              <w:rFonts w:ascii="Times New Roman" w:hAnsi="Times New Roman"/>
            </w:rPr>
          </w:rPrChange>
        </w:rPr>
        <w:t xml:space="preserve"> (2009) Microbial biogeography of six salt lakes in Inner Mongolia, China and a Salt Lake in Argentina. </w:t>
      </w:r>
      <w:r w:rsidRPr="001C287A">
        <w:rPr>
          <w:rFonts w:ascii="Times New Roman" w:hAnsi="Times New Roman"/>
          <w:i/>
          <w:color w:val="000000" w:themeColor="text1"/>
          <w:sz w:val="24"/>
          <w:rPrChange w:id="4953" w:author="User" w:date="2012-11-18T09:33:00Z">
            <w:rPr>
              <w:rFonts w:ascii="Times New Roman" w:hAnsi="Times New Roman"/>
              <w:i/>
            </w:rPr>
          </w:rPrChange>
        </w:rPr>
        <w:t>Appl Environ Microbiol</w:t>
      </w:r>
      <w:r w:rsidR="00971EFB" w:rsidRPr="001C287A">
        <w:rPr>
          <w:rFonts w:ascii="Times New Roman" w:hAnsi="Times New Roman"/>
          <w:b/>
          <w:color w:val="000000" w:themeColor="text1"/>
          <w:sz w:val="24"/>
          <w:rPrChange w:id="4954" w:author="User" w:date="2012-11-18T09:33:00Z">
            <w:rPr>
              <w:rFonts w:ascii="Times New Roman" w:hAnsi="Times New Roman"/>
              <w:b/>
            </w:rPr>
          </w:rPrChange>
        </w:rPr>
        <w:t>75</w:t>
      </w:r>
      <w:r w:rsidR="00971EFB" w:rsidRPr="001C287A">
        <w:rPr>
          <w:rFonts w:ascii="Times New Roman" w:hAnsi="Times New Roman"/>
          <w:color w:val="000000" w:themeColor="text1"/>
          <w:sz w:val="24"/>
          <w:rPrChange w:id="4955" w:author="User" w:date="2012-11-18T09:33:00Z">
            <w:rPr>
              <w:rFonts w:ascii="Times New Roman" w:hAnsi="Times New Roman"/>
            </w:rPr>
          </w:rPrChange>
        </w:rPr>
        <w:t>: 5750–5760.</w:t>
      </w:r>
    </w:p>
    <w:p w14:paraId="51518008" w14:textId="77777777" w:rsidR="00026D44" w:rsidRPr="001C287A" w:rsidRDefault="00026D44" w:rsidP="00C92922">
      <w:pPr>
        <w:spacing w:after="0" w:line="240" w:lineRule="auto"/>
        <w:ind w:left="426" w:hanging="426"/>
        <w:rPr>
          <w:rFonts w:ascii="Times New Roman" w:hAnsi="Times New Roman"/>
          <w:color w:val="000000" w:themeColor="text1"/>
          <w:sz w:val="24"/>
          <w:rPrChange w:id="4956" w:author="User" w:date="2012-11-18T09:33:00Z">
            <w:rPr>
              <w:rFonts w:ascii="Times New Roman" w:hAnsi="Times New Roman"/>
            </w:rPr>
          </w:rPrChange>
        </w:rPr>
        <w:pPrChange w:id="4957" w:author="User" w:date="2012-11-18T09:33:00Z">
          <w:pPr>
            <w:spacing w:line="240" w:lineRule="auto"/>
          </w:pPr>
        </w:pPrChange>
      </w:pPr>
      <w:r w:rsidRPr="001C287A">
        <w:rPr>
          <w:rFonts w:ascii="Times New Roman" w:hAnsi="Times New Roman"/>
          <w:color w:val="000000" w:themeColor="text1"/>
          <w:sz w:val="24"/>
          <w:rPrChange w:id="4958" w:author="User" w:date="2012-11-18T09:33:00Z">
            <w:rPr>
              <w:rFonts w:ascii="Times New Roman" w:hAnsi="Times New Roman"/>
            </w:rPr>
          </w:rPrChange>
        </w:rPr>
        <w:t xml:space="preserve">Powell LM, Bowman JP, Skerratt JH, Franzmann PD, Burton HR. (2005) Ecology of a novel </w:t>
      </w:r>
      <w:r w:rsidRPr="001C287A">
        <w:rPr>
          <w:rFonts w:ascii="Times New Roman" w:hAnsi="Times New Roman"/>
          <w:i/>
          <w:color w:val="000000" w:themeColor="text1"/>
          <w:sz w:val="24"/>
          <w:rPrChange w:id="4959" w:author="User" w:date="2012-11-18T09:33:00Z">
            <w:rPr>
              <w:rFonts w:ascii="Times New Roman" w:hAnsi="Times New Roman"/>
              <w:i/>
            </w:rPr>
          </w:rPrChange>
        </w:rPr>
        <w:t>Synechococcus</w:t>
      </w:r>
      <w:r w:rsidRPr="001C287A">
        <w:rPr>
          <w:rFonts w:ascii="Times New Roman" w:hAnsi="Times New Roman"/>
          <w:color w:val="000000" w:themeColor="text1"/>
          <w:sz w:val="24"/>
          <w:rPrChange w:id="4960" w:author="User" w:date="2012-11-18T09:33:00Z">
            <w:rPr>
              <w:rFonts w:ascii="Times New Roman" w:hAnsi="Times New Roman"/>
            </w:rPr>
          </w:rPrChange>
        </w:rPr>
        <w:t xml:space="preserve"> clade occurring in dense populations in saline Antarctic lakes. </w:t>
      </w:r>
      <w:r w:rsidRPr="001C287A">
        <w:rPr>
          <w:rFonts w:ascii="Times New Roman" w:hAnsi="Times New Roman"/>
          <w:i/>
          <w:color w:val="000000" w:themeColor="text1"/>
          <w:sz w:val="24"/>
          <w:rPrChange w:id="4961" w:author="User" w:date="2012-11-18T09:33:00Z">
            <w:rPr>
              <w:rFonts w:ascii="Times New Roman" w:hAnsi="Times New Roman"/>
              <w:i/>
            </w:rPr>
          </w:rPrChange>
        </w:rPr>
        <w:t>Mar Ecol Prog Ser</w:t>
      </w:r>
      <w:r w:rsidRPr="001C287A">
        <w:rPr>
          <w:rFonts w:ascii="Times New Roman" w:hAnsi="Times New Roman"/>
          <w:b/>
          <w:color w:val="000000" w:themeColor="text1"/>
          <w:sz w:val="24"/>
          <w:rPrChange w:id="4962" w:author="User" w:date="2012-11-18T09:33:00Z">
            <w:rPr>
              <w:rFonts w:ascii="Times New Roman" w:hAnsi="Times New Roman"/>
              <w:b/>
            </w:rPr>
          </w:rPrChange>
        </w:rPr>
        <w:t>291</w:t>
      </w:r>
      <w:r w:rsidRPr="001C287A">
        <w:rPr>
          <w:rFonts w:ascii="Times New Roman" w:hAnsi="Times New Roman"/>
          <w:color w:val="000000" w:themeColor="text1"/>
          <w:sz w:val="24"/>
          <w:rPrChange w:id="4963" w:author="User" w:date="2012-11-18T09:33:00Z">
            <w:rPr>
              <w:rFonts w:ascii="Times New Roman" w:hAnsi="Times New Roman"/>
            </w:rPr>
          </w:rPrChange>
        </w:rPr>
        <w:t>: 65–80.</w:t>
      </w:r>
    </w:p>
    <w:p w14:paraId="3EA99331" w14:textId="77777777" w:rsidR="00465710" w:rsidRPr="001C287A" w:rsidRDefault="00465710" w:rsidP="00C92922">
      <w:pPr>
        <w:spacing w:after="0" w:line="240" w:lineRule="auto"/>
        <w:ind w:left="426" w:hanging="426"/>
        <w:rPr>
          <w:rFonts w:ascii="Times New Roman" w:hAnsi="Times New Roman"/>
          <w:color w:val="000000" w:themeColor="text1"/>
          <w:sz w:val="24"/>
          <w:rPrChange w:id="4964" w:author="User" w:date="2012-11-18T09:33:00Z">
            <w:rPr>
              <w:rFonts w:ascii="Times New Roman" w:hAnsi="Times New Roman"/>
            </w:rPr>
          </w:rPrChange>
        </w:rPr>
        <w:pPrChange w:id="4965" w:author="User" w:date="2012-11-18T09:33:00Z">
          <w:pPr>
            <w:spacing w:line="240" w:lineRule="auto"/>
          </w:pPr>
        </w:pPrChange>
      </w:pPr>
      <w:r w:rsidRPr="001C287A">
        <w:rPr>
          <w:rFonts w:ascii="Times New Roman" w:hAnsi="Times New Roman"/>
          <w:color w:val="000000" w:themeColor="text1"/>
          <w:sz w:val="24"/>
          <w:rPrChange w:id="4966" w:author="User" w:date="2012-11-18T09:33:00Z">
            <w:rPr>
              <w:rFonts w:ascii="Times New Roman" w:hAnsi="Times New Roman"/>
            </w:rPr>
          </w:rPrChange>
        </w:rPr>
        <w:t>Redfield AC, Ketchum BH, Richards FA. (1963) The influence of organisms on the composition of seawater, In: Hill MN (ed)</w:t>
      </w:r>
      <w:r w:rsidR="007D6E2F" w:rsidRPr="001C287A">
        <w:rPr>
          <w:rFonts w:ascii="Times New Roman" w:hAnsi="Times New Roman"/>
          <w:color w:val="000000" w:themeColor="text1"/>
          <w:sz w:val="24"/>
          <w:rPrChange w:id="4967" w:author="User" w:date="2012-11-18T09:33:00Z">
            <w:rPr>
              <w:rFonts w:ascii="Times New Roman" w:hAnsi="Times New Roman"/>
            </w:rPr>
          </w:rPrChange>
        </w:rPr>
        <w:t>. The s</w:t>
      </w:r>
      <w:r w:rsidRPr="001C287A">
        <w:rPr>
          <w:rFonts w:ascii="Times New Roman" w:hAnsi="Times New Roman"/>
          <w:color w:val="000000" w:themeColor="text1"/>
          <w:sz w:val="24"/>
          <w:rPrChange w:id="4968" w:author="User" w:date="2012-11-18T09:33:00Z">
            <w:rPr>
              <w:rFonts w:ascii="Times New Roman" w:hAnsi="Times New Roman"/>
            </w:rPr>
          </w:rPrChange>
        </w:rPr>
        <w:t>ea. John Wiley and Sons: New York, pp 26–77.</w:t>
      </w:r>
    </w:p>
    <w:p w14:paraId="0A8081F1" w14:textId="77777777" w:rsidR="00285F17" w:rsidRPr="001C287A" w:rsidRDefault="00285F17" w:rsidP="00C92922">
      <w:pPr>
        <w:spacing w:after="0" w:line="240" w:lineRule="auto"/>
        <w:ind w:left="426" w:hanging="426"/>
        <w:rPr>
          <w:rFonts w:ascii="Times New Roman" w:hAnsi="Times New Roman"/>
          <w:color w:val="000000" w:themeColor="text1"/>
          <w:sz w:val="24"/>
          <w:rPrChange w:id="4969" w:author="User" w:date="2012-11-18T09:33:00Z">
            <w:rPr>
              <w:rFonts w:ascii="Times New Roman" w:hAnsi="Times New Roman"/>
            </w:rPr>
          </w:rPrChange>
        </w:rPr>
        <w:pPrChange w:id="4970" w:author="User" w:date="2012-11-18T09:33:00Z">
          <w:pPr>
            <w:spacing w:line="240" w:lineRule="auto"/>
          </w:pPr>
        </w:pPrChange>
      </w:pPr>
      <w:r w:rsidRPr="001C287A">
        <w:rPr>
          <w:rFonts w:ascii="Times New Roman" w:hAnsi="Times New Roman"/>
          <w:color w:val="000000" w:themeColor="text1"/>
          <w:sz w:val="24"/>
          <w:rPrChange w:id="4971" w:author="User" w:date="2012-11-18T09:33:00Z">
            <w:rPr>
              <w:rFonts w:ascii="Times New Roman" w:hAnsi="Times New Roman"/>
            </w:rPr>
          </w:rPrChange>
        </w:rPr>
        <w:t>Reisch CR, Moran MA, Whitman WB. (2011) Bacterial catabolism of dimethylsulfonioproprionate (DMSP).</w:t>
      </w:r>
      <w:r w:rsidRPr="001C287A">
        <w:rPr>
          <w:rFonts w:ascii="Times New Roman" w:hAnsi="Times New Roman"/>
          <w:i/>
          <w:color w:val="000000" w:themeColor="text1"/>
          <w:sz w:val="24"/>
          <w:rPrChange w:id="4972" w:author="User" w:date="2012-11-18T09:33:00Z">
            <w:rPr>
              <w:rFonts w:ascii="Times New Roman" w:hAnsi="Times New Roman"/>
              <w:i/>
            </w:rPr>
          </w:rPrChange>
        </w:rPr>
        <w:t>Front Microbiol</w:t>
      </w:r>
      <w:r w:rsidRPr="001C287A">
        <w:rPr>
          <w:rFonts w:ascii="Times New Roman" w:hAnsi="Times New Roman"/>
          <w:b/>
          <w:color w:val="000000" w:themeColor="text1"/>
          <w:sz w:val="24"/>
          <w:rPrChange w:id="4973" w:author="User" w:date="2012-11-18T09:33:00Z">
            <w:rPr>
              <w:rFonts w:ascii="Times New Roman" w:hAnsi="Times New Roman"/>
              <w:b/>
            </w:rPr>
          </w:rPrChange>
        </w:rPr>
        <w:t>2</w:t>
      </w:r>
      <w:r w:rsidRPr="001C287A">
        <w:rPr>
          <w:rFonts w:ascii="Times New Roman" w:hAnsi="Times New Roman"/>
          <w:color w:val="000000" w:themeColor="text1"/>
          <w:sz w:val="24"/>
          <w:rPrChange w:id="4974" w:author="User" w:date="2012-11-18T09:33:00Z">
            <w:rPr>
              <w:rFonts w:ascii="Times New Roman" w:hAnsi="Times New Roman"/>
            </w:rPr>
          </w:rPrChange>
        </w:rPr>
        <w:t>: 1–12.</w:t>
      </w:r>
    </w:p>
    <w:p w14:paraId="7F05A46F" w14:textId="77777777" w:rsidR="005E16C2" w:rsidRPr="001C287A" w:rsidRDefault="005E16C2" w:rsidP="00C92922">
      <w:pPr>
        <w:spacing w:after="0" w:line="240" w:lineRule="auto"/>
        <w:ind w:left="426" w:hanging="426"/>
        <w:rPr>
          <w:rFonts w:ascii="Times New Roman" w:hAnsi="Times New Roman"/>
          <w:color w:val="000000" w:themeColor="text1"/>
          <w:sz w:val="24"/>
          <w:rPrChange w:id="4975" w:author="User" w:date="2012-11-18T09:33:00Z">
            <w:rPr>
              <w:rFonts w:ascii="Times New Roman" w:hAnsi="Times New Roman"/>
            </w:rPr>
          </w:rPrChange>
        </w:rPr>
        <w:pPrChange w:id="4976" w:author="User" w:date="2012-11-18T09:33:00Z">
          <w:pPr>
            <w:spacing w:line="240" w:lineRule="auto"/>
          </w:pPr>
        </w:pPrChange>
      </w:pPr>
      <w:r w:rsidRPr="001C287A">
        <w:rPr>
          <w:rFonts w:ascii="Times New Roman" w:hAnsi="Times New Roman"/>
          <w:color w:val="000000" w:themeColor="text1"/>
          <w:sz w:val="24"/>
          <w:rPrChange w:id="4977" w:author="User" w:date="2012-11-18T09:33:00Z">
            <w:rPr>
              <w:rFonts w:ascii="Times New Roman" w:hAnsi="Times New Roman"/>
            </w:rPr>
          </w:rPrChange>
        </w:rPr>
        <w:t xml:space="preserve">Rivière D, Desvignes V, Pelletier E, Chaussonnerie S, Guermazi S, Weissenbach, Li T </w:t>
      </w:r>
      <w:r w:rsidRPr="001C287A">
        <w:rPr>
          <w:rFonts w:ascii="Times New Roman" w:hAnsi="Times New Roman"/>
          <w:i/>
          <w:color w:val="000000" w:themeColor="text1"/>
          <w:sz w:val="24"/>
          <w:rPrChange w:id="4978" w:author="User" w:date="2012-11-18T09:33:00Z">
            <w:rPr>
              <w:rFonts w:ascii="Times New Roman" w:hAnsi="Times New Roman"/>
              <w:i/>
            </w:rPr>
          </w:rPrChange>
        </w:rPr>
        <w:t>et al.</w:t>
      </w:r>
      <w:r w:rsidRPr="001C287A">
        <w:rPr>
          <w:rFonts w:ascii="Times New Roman" w:hAnsi="Times New Roman"/>
          <w:color w:val="000000" w:themeColor="text1"/>
          <w:sz w:val="24"/>
          <w:rPrChange w:id="4979" w:author="User" w:date="2012-11-18T09:33:00Z">
            <w:rPr>
              <w:rFonts w:ascii="Times New Roman" w:hAnsi="Times New Roman"/>
            </w:rPr>
          </w:rPrChange>
        </w:rPr>
        <w:t xml:space="preserve"> (2009) Towards the definition of a core of microorganisms involved in anaerobic digestion of sludge. </w:t>
      </w:r>
      <w:r w:rsidRPr="001C287A">
        <w:rPr>
          <w:rFonts w:ascii="Times New Roman" w:hAnsi="Times New Roman"/>
          <w:i/>
          <w:color w:val="000000" w:themeColor="text1"/>
          <w:sz w:val="24"/>
          <w:rPrChange w:id="4980" w:author="User" w:date="2012-11-18T09:33:00Z">
            <w:rPr>
              <w:rFonts w:ascii="Times New Roman" w:hAnsi="Times New Roman"/>
              <w:i/>
            </w:rPr>
          </w:rPrChange>
        </w:rPr>
        <w:t>ISME J</w:t>
      </w:r>
      <w:r w:rsidRPr="001C287A">
        <w:rPr>
          <w:rFonts w:ascii="Times New Roman" w:hAnsi="Times New Roman"/>
          <w:b/>
          <w:color w:val="000000" w:themeColor="text1"/>
          <w:sz w:val="24"/>
          <w:rPrChange w:id="4981" w:author="User" w:date="2012-11-18T09:33:00Z">
            <w:rPr>
              <w:rFonts w:ascii="Times New Roman" w:hAnsi="Times New Roman"/>
              <w:b/>
            </w:rPr>
          </w:rPrChange>
        </w:rPr>
        <w:t>3</w:t>
      </w:r>
      <w:r w:rsidRPr="001C287A">
        <w:rPr>
          <w:rFonts w:ascii="Times New Roman" w:hAnsi="Times New Roman"/>
          <w:color w:val="000000" w:themeColor="text1"/>
          <w:sz w:val="24"/>
          <w:rPrChange w:id="4982" w:author="User" w:date="2012-11-18T09:33:00Z">
            <w:rPr>
              <w:rFonts w:ascii="Times New Roman" w:hAnsi="Times New Roman"/>
            </w:rPr>
          </w:rPrChange>
        </w:rPr>
        <w:t>: 700–714.</w:t>
      </w:r>
    </w:p>
    <w:p w14:paraId="168224C5" w14:textId="77777777" w:rsidR="000C4B2C" w:rsidRPr="001C287A" w:rsidRDefault="000C4B2C" w:rsidP="00C92922">
      <w:pPr>
        <w:spacing w:after="0" w:line="240" w:lineRule="auto"/>
        <w:ind w:left="426" w:hanging="426"/>
        <w:rPr>
          <w:rFonts w:ascii="Times New Roman" w:hAnsi="Times New Roman"/>
          <w:color w:val="000000" w:themeColor="text1"/>
          <w:sz w:val="24"/>
          <w:rPrChange w:id="4983" w:author="User" w:date="2012-11-18T09:33:00Z">
            <w:rPr>
              <w:rFonts w:ascii="Times New Roman" w:hAnsi="Times New Roman"/>
            </w:rPr>
          </w:rPrChange>
        </w:rPr>
        <w:pPrChange w:id="4984" w:author="User" w:date="2012-11-18T09:33:00Z">
          <w:pPr>
            <w:spacing w:line="240" w:lineRule="auto"/>
          </w:pPr>
        </w:pPrChange>
      </w:pPr>
      <w:r w:rsidRPr="001C287A">
        <w:rPr>
          <w:rFonts w:ascii="Times New Roman" w:hAnsi="Times New Roman"/>
          <w:color w:val="000000" w:themeColor="text1"/>
          <w:sz w:val="24"/>
          <w:rPrChange w:id="4985" w:author="User" w:date="2012-11-18T09:33:00Z">
            <w:rPr>
              <w:rFonts w:ascii="Times New Roman" w:hAnsi="Times New Roman"/>
            </w:rPr>
          </w:rPrChange>
        </w:rPr>
        <w:t>Roberts NJ and Burton HR. (1993a) Sampling volatile organics from a meromictic Antarctic lake.</w:t>
      </w:r>
      <w:r w:rsidRPr="001C287A">
        <w:rPr>
          <w:rFonts w:ascii="Times New Roman" w:hAnsi="Times New Roman"/>
          <w:i/>
          <w:color w:val="000000" w:themeColor="text1"/>
          <w:sz w:val="24"/>
          <w:rPrChange w:id="4986" w:author="User" w:date="2012-11-18T09:33:00Z">
            <w:rPr>
              <w:rFonts w:ascii="Times New Roman" w:hAnsi="Times New Roman"/>
              <w:i/>
            </w:rPr>
          </w:rPrChange>
        </w:rPr>
        <w:t>Polar Biol</w:t>
      </w:r>
      <w:r w:rsidRPr="001C287A">
        <w:rPr>
          <w:rFonts w:ascii="Times New Roman" w:hAnsi="Times New Roman"/>
          <w:b/>
          <w:color w:val="000000" w:themeColor="text1"/>
          <w:sz w:val="24"/>
          <w:rPrChange w:id="4987" w:author="User" w:date="2012-11-18T09:33:00Z">
            <w:rPr>
              <w:rFonts w:ascii="Times New Roman" w:hAnsi="Times New Roman"/>
              <w:b/>
            </w:rPr>
          </w:rPrChange>
        </w:rPr>
        <w:t>13</w:t>
      </w:r>
      <w:r w:rsidRPr="001C287A">
        <w:rPr>
          <w:rFonts w:ascii="Times New Roman" w:hAnsi="Times New Roman"/>
          <w:color w:val="000000" w:themeColor="text1"/>
          <w:sz w:val="24"/>
          <w:rPrChange w:id="4988" w:author="User" w:date="2012-11-18T09:33:00Z">
            <w:rPr>
              <w:rFonts w:ascii="Times New Roman" w:hAnsi="Times New Roman"/>
            </w:rPr>
          </w:rPrChange>
        </w:rPr>
        <w:t>: 359–361.</w:t>
      </w:r>
    </w:p>
    <w:p w14:paraId="19C9695E" w14:textId="77777777" w:rsidR="00481E8E" w:rsidRPr="001C287A" w:rsidRDefault="00481E8E" w:rsidP="00C92922">
      <w:pPr>
        <w:spacing w:after="0" w:line="240" w:lineRule="auto"/>
        <w:ind w:left="426" w:hanging="426"/>
        <w:rPr>
          <w:rFonts w:ascii="Times New Roman" w:hAnsi="Times New Roman"/>
          <w:color w:val="000000" w:themeColor="text1"/>
          <w:sz w:val="24"/>
          <w:rPrChange w:id="4989" w:author="User" w:date="2012-11-18T09:33:00Z">
            <w:rPr>
              <w:rFonts w:ascii="Times New Roman" w:hAnsi="Times New Roman"/>
            </w:rPr>
          </w:rPrChange>
        </w:rPr>
        <w:pPrChange w:id="4990" w:author="User" w:date="2012-11-18T09:33:00Z">
          <w:pPr>
            <w:spacing w:line="240" w:lineRule="auto"/>
          </w:pPr>
        </w:pPrChange>
      </w:pPr>
      <w:r w:rsidRPr="001C287A">
        <w:rPr>
          <w:rFonts w:ascii="Times New Roman" w:hAnsi="Times New Roman"/>
          <w:color w:val="000000" w:themeColor="text1"/>
          <w:sz w:val="24"/>
          <w:rPrChange w:id="4991" w:author="User" w:date="2012-11-18T09:33:00Z">
            <w:rPr>
              <w:rFonts w:ascii="Times New Roman" w:hAnsi="Times New Roman"/>
            </w:rPr>
          </w:rPrChange>
        </w:rPr>
        <w:t>Roberts NJ, Burton HR, Pitson GA</w:t>
      </w:r>
      <w:r w:rsidR="0080130D" w:rsidRPr="001C287A">
        <w:rPr>
          <w:rFonts w:ascii="Times New Roman" w:hAnsi="Times New Roman"/>
          <w:color w:val="000000" w:themeColor="text1"/>
          <w:sz w:val="24"/>
          <w:rPrChange w:id="4992" w:author="User" w:date="2012-11-18T09:33:00Z">
            <w:rPr>
              <w:rFonts w:ascii="Times New Roman" w:hAnsi="Times New Roman"/>
            </w:rPr>
          </w:rPrChange>
        </w:rPr>
        <w:t>.</w:t>
      </w:r>
      <w:r w:rsidRPr="001C287A">
        <w:rPr>
          <w:rFonts w:ascii="Times New Roman" w:hAnsi="Times New Roman"/>
          <w:color w:val="000000" w:themeColor="text1"/>
          <w:sz w:val="24"/>
          <w:rPrChange w:id="4993" w:author="User" w:date="2012-11-18T09:33:00Z">
            <w:rPr>
              <w:rFonts w:ascii="Times New Roman" w:hAnsi="Times New Roman"/>
            </w:rPr>
          </w:rPrChange>
        </w:rPr>
        <w:t xml:space="preserve"> (1993</w:t>
      </w:r>
      <w:r w:rsidR="000C4B2C" w:rsidRPr="001C287A">
        <w:rPr>
          <w:rFonts w:ascii="Times New Roman" w:hAnsi="Times New Roman"/>
          <w:color w:val="000000" w:themeColor="text1"/>
          <w:sz w:val="24"/>
          <w:rPrChange w:id="4994" w:author="User" w:date="2012-11-18T09:33:00Z">
            <w:rPr>
              <w:rFonts w:ascii="Times New Roman" w:hAnsi="Times New Roman"/>
            </w:rPr>
          </w:rPrChange>
        </w:rPr>
        <w:t>b</w:t>
      </w:r>
      <w:r w:rsidRPr="001C287A">
        <w:rPr>
          <w:rFonts w:ascii="Times New Roman" w:hAnsi="Times New Roman"/>
          <w:color w:val="000000" w:themeColor="text1"/>
          <w:sz w:val="24"/>
          <w:rPrChange w:id="4995" w:author="User" w:date="2012-11-18T09:33:00Z">
            <w:rPr>
              <w:rFonts w:ascii="Times New Roman" w:hAnsi="Times New Roman"/>
            </w:rPr>
          </w:rPrChange>
        </w:rPr>
        <w:t xml:space="preserve">) Volatile organic compounds from Organic Lake, an Antarctic hypersaline, meromictic lake. </w:t>
      </w:r>
      <w:r w:rsidR="002A79EF" w:rsidRPr="001C287A">
        <w:rPr>
          <w:rFonts w:ascii="Times New Roman" w:hAnsi="Times New Roman"/>
          <w:i/>
          <w:color w:val="000000" w:themeColor="text1"/>
          <w:sz w:val="24"/>
          <w:rPrChange w:id="4996" w:author="User" w:date="2012-11-18T09:33:00Z">
            <w:rPr>
              <w:rFonts w:ascii="Times New Roman" w:hAnsi="Times New Roman"/>
              <w:i/>
            </w:rPr>
          </w:rPrChange>
        </w:rPr>
        <w:t>Polar Biol</w:t>
      </w:r>
      <w:r w:rsidR="002A79EF" w:rsidRPr="001C287A">
        <w:rPr>
          <w:rFonts w:ascii="Times New Roman" w:hAnsi="Times New Roman"/>
          <w:b/>
          <w:color w:val="000000" w:themeColor="text1"/>
          <w:sz w:val="24"/>
          <w:rPrChange w:id="4997" w:author="User" w:date="2012-11-18T09:33:00Z">
            <w:rPr>
              <w:rFonts w:ascii="Times New Roman" w:hAnsi="Times New Roman"/>
              <w:b/>
            </w:rPr>
          </w:rPrChange>
        </w:rPr>
        <w:t>13</w:t>
      </w:r>
      <w:r w:rsidRPr="001C287A">
        <w:rPr>
          <w:rFonts w:ascii="Times New Roman" w:hAnsi="Times New Roman"/>
          <w:color w:val="000000" w:themeColor="text1"/>
          <w:sz w:val="24"/>
          <w:rPrChange w:id="4998" w:author="User" w:date="2012-11-18T09:33:00Z">
            <w:rPr>
              <w:rFonts w:ascii="Times New Roman" w:hAnsi="Times New Roman"/>
            </w:rPr>
          </w:rPrChange>
        </w:rPr>
        <w:t>: 361–366.</w:t>
      </w:r>
    </w:p>
    <w:p w14:paraId="5EDBFFC8" w14:textId="77777777" w:rsidR="00540988" w:rsidRPr="001C287A" w:rsidRDefault="00540988" w:rsidP="00C92922">
      <w:pPr>
        <w:spacing w:after="0" w:line="240" w:lineRule="auto"/>
        <w:ind w:left="426" w:hanging="426"/>
        <w:rPr>
          <w:rFonts w:ascii="Times New Roman" w:hAnsi="Times New Roman"/>
          <w:color w:val="000000" w:themeColor="text1"/>
          <w:sz w:val="24"/>
          <w:rPrChange w:id="4999" w:author="User" w:date="2012-11-18T09:33:00Z">
            <w:rPr>
              <w:rFonts w:ascii="Times New Roman" w:hAnsi="Times New Roman"/>
            </w:rPr>
          </w:rPrChange>
        </w:rPr>
        <w:pPrChange w:id="5000" w:author="User" w:date="2012-11-18T09:33:00Z">
          <w:pPr>
            <w:spacing w:line="240" w:lineRule="auto"/>
          </w:pPr>
        </w:pPrChange>
      </w:pPr>
      <w:r w:rsidRPr="001C287A">
        <w:rPr>
          <w:rFonts w:ascii="Times New Roman" w:hAnsi="Times New Roman"/>
          <w:color w:val="000000" w:themeColor="text1"/>
          <w:sz w:val="24"/>
          <w:rPrChange w:id="5001" w:author="User" w:date="2012-11-18T09:33:00Z">
            <w:rPr>
              <w:rFonts w:ascii="Times New Roman" w:hAnsi="Times New Roman"/>
            </w:rPr>
          </w:rPrChange>
        </w:rPr>
        <w:t xml:space="preserve">Röske K, Sachse R, Scheerer C, Röske I. (2012) Microbial diversity and composition of the sediment in the drinking water reservoir Saidenbach (Saxonia, Germany). </w:t>
      </w:r>
      <w:r w:rsidR="00FA34C0" w:rsidRPr="001C287A">
        <w:rPr>
          <w:rFonts w:ascii="Times New Roman" w:hAnsi="Times New Roman"/>
          <w:i/>
          <w:color w:val="000000" w:themeColor="text1"/>
          <w:sz w:val="24"/>
          <w:rPrChange w:id="5002" w:author="User" w:date="2012-11-18T09:33:00Z">
            <w:rPr>
              <w:rFonts w:ascii="Times New Roman" w:hAnsi="Times New Roman"/>
              <w:i/>
            </w:rPr>
          </w:rPrChange>
        </w:rPr>
        <w:t>Syst Appl Microbiol</w:t>
      </w:r>
      <w:r w:rsidR="00FA34C0" w:rsidRPr="001C287A">
        <w:rPr>
          <w:rFonts w:ascii="Times New Roman" w:hAnsi="Times New Roman"/>
          <w:b/>
          <w:color w:val="000000" w:themeColor="text1"/>
          <w:sz w:val="24"/>
          <w:rPrChange w:id="5003" w:author="User" w:date="2012-11-18T09:33:00Z">
            <w:rPr>
              <w:rFonts w:ascii="Times New Roman" w:hAnsi="Times New Roman"/>
              <w:b/>
            </w:rPr>
          </w:rPrChange>
        </w:rPr>
        <w:t>35</w:t>
      </w:r>
      <w:r w:rsidR="00FA34C0" w:rsidRPr="001C287A">
        <w:rPr>
          <w:rFonts w:ascii="Times New Roman" w:hAnsi="Times New Roman"/>
          <w:color w:val="000000" w:themeColor="text1"/>
          <w:sz w:val="24"/>
          <w:rPrChange w:id="5004" w:author="User" w:date="2012-11-18T09:33:00Z">
            <w:rPr>
              <w:rFonts w:ascii="Times New Roman" w:hAnsi="Times New Roman"/>
            </w:rPr>
          </w:rPrChange>
        </w:rPr>
        <w:t>: 35–44.</w:t>
      </w:r>
    </w:p>
    <w:p w14:paraId="38F0842F" w14:textId="77777777" w:rsidR="00437B91" w:rsidRPr="001C287A" w:rsidRDefault="00437B91" w:rsidP="00C92922">
      <w:pPr>
        <w:spacing w:after="0" w:line="240" w:lineRule="auto"/>
        <w:ind w:left="426" w:hanging="426"/>
        <w:rPr>
          <w:rFonts w:ascii="Times New Roman" w:hAnsi="Times New Roman"/>
          <w:color w:val="000000" w:themeColor="text1"/>
          <w:sz w:val="24"/>
          <w:rPrChange w:id="5005" w:author="User" w:date="2012-11-18T09:33:00Z">
            <w:rPr>
              <w:rFonts w:ascii="Times New Roman" w:hAnsi="Times New Roman"/>
            </w:rPr>
          </w:rPrChange>
        </w:rPr>
        <w:pPrChange w:id="5006" w:author="User" w:date="2012-11-18T09:33:00Z">
          <w:pPr>
            <w:spacing w:line="240" w:lineRule="auto"/>
          </w:pPr>
        </w:pPrChange>
      </w:pPr>
      <w:r w:rsidRPr="001C287A">
        <w:rPr>
          <w:rFonts w:ascii="Times New Roman" w:hAnsi="Times New Roman"/>
          <w:color w:val="000000" w:themeColor="text1"/>
          <w:sz w:val="24"/>
          <w:rPrChange w:id="5007" w:author="User" w:date="2012-11-18T09:33:00Z">
            <w:rPr>
              <w:rFonts w:ascii="Times New Roman" w:hAnsi="Times New Roman"/>
            </w:rPr>
          </w:rPrChange>
        </w:rPr>
        <w:t xml:space="preserve">Rusch DB, Halpern AL, Sutton G, Heidelberg KB, Williamson S, Yooseph S </w:t>
      </w:r>
      <w:r w:rsidRPr="001C287A">
        <w:rPr>
          <w:rFonts w:ascii="Times New Roman" w:hAnsi="Times New Roman"/>
          <w:i/>
          <w:color w:val="000000" w:themeColor="text1"/>
          <w:sz w:val="24"/>
          <w:rPrChange w:id="5008" w:author="User" w:date="2012-11-18T09:33:00Z">
            <w:rPr>
              <w:rFonts w:ascii="Times New Roman" w:hAnsi="Times New Roman"/>
              <w:i/>
            </w:rPr>
          </w:rPrChange>
        </w:rPr>
        <w:t>et al.</w:t>
      </w:r>
      <w:r w:rsidRPr="001C287A">
        <w:rPr>
          <w:rFonts w:ascii="Times New Roman" w:hAnsi="Times New Roman"/>
          <w:color w:val="000000" w:themeColor="text1"/>
          <w:sz w:val="24"/>
          <w:rPrChange w:id="5009" w:author="User" w:date="2012-11-18T09:33:00Z">
            <w:rPr>
              <w:rFonts w:ascii="Times New Roman" w:hAnsi="Times New Roman"/>
            </w:rPr>
          </w:rPrChange>
        </w:rPr>
        <w:t xml:space="preserve"> (2007) The </w:t>
      </w:r>
      <w:r w:rsidRPr="001C287A">
        <w:rPr>
          <w:rFonts w:ascii="Times New Roman" w:hAnsi="Times New Roman"/>
          <w:i/>
          <w:color w:val="000000" w:themeColor="text1"/>
          <w:sz w:val="24"/>
          <w:rPrChange w:id="5010" w:author="User" w:date="2012-11-18T09:33:00Z">
            <w:rPr>
              <w:rFonts w:ascii="Times New Roman" w:hAnsi="Times New Roman"/>
              <w:i/>
            </w:rPr>
          </w:rPrChange>
        </w:rPr>
        <w:t>Sorcerer II</w:t>
      </w:r>
      <w:r w:rsidRPr="001C287A">
        <w:rPr>
          <w:rFonts w:ascii="Times New Roman" w:hAnsi="Times New Roman"/>
          <w:color w:val="000000" w:themeColor="text1"/>
          <w:sz w:val="24"/>
          <w:rPrChange w:id="5011" w:author="User" w:date="2012-11-18T09:33:00Z">
            <w:rPr>
              <w:rFonts w:ascii="Times New Roman" w:hAnsi="Times New Roman"/>
            </w:rPr>
          </w:rPrChange>
        </w:rPr>
        <w:t xml:space="preserve"> Global Ocean Sampling expedition: northwest Atlantic through eastern tropical Pacific. </w:t>
      </w:r>
      <w:r w:rsidRPr="001C287A">
        <w:rPr>
          <w:rFonts w:ascii="Times New Roman" w:hAnsi="Times New Roman"/>
          <w:i/>
          <w:color w:val="000000" w:themeColor="text1"/>
          <w:sz w:val="24"/>
          <w:rPrChange w:id="5012" w:author="User" w:date="2012-11-18T09:33:00Z">
            <w:rPr>
              <w:rFonts w:ascii="Times New Roman" w:hAnsi="Times New Roman"/>
              <w:i/>
            </w:rPr>
          </w:rPrChange>
        </w:rPr>
        <w:t>PLoS Biol</w:t>
      </w:r>
      <w:r w:rsidRPr="001C287A">
        <w:rPr>
          <w:rFonts w:ascii="Times New Roman" w:hAnsi="Times New Roman"/>
          <w:b/>
          <w:color w:val="000000" w:themeColor="text1"/>
          <w:sz w:val="24"/>
          <w:rPrChange w:id="5013" w:author="User" w:date="2012-11-18T09:33:00Z">
            <w:rPr>
              <w:rFonts w:ascii="Times New Roman" w:hAnsi="Times New Roman"/>
              <w:b/>
            </w:rPr>
          </w:rPrChange>
        </w:rPr>
        <w:t>5</w:t>
      </w:r>
      <w:r w:rsidRPr="001C287A">
        <w:rPr>
          <w:rFonts w:ascii="Times New Roman" w:hAnsi="Times New Roman"/>
          <w:color w:val="000000" w:themeColor="text1"/>
          <w:sz w:val="24"/>
          <w:rPrChange w:id="5014" w:author="User" w:date="2012-11-18T09:33:00Z">
            <w:rPr>
              <w:rFonts w:ascii="Times New Roman" w:hAnsi="Times New Roman"/>
            </w:rPr>
          </w:rPrChange>
        </w:rPr>
        <w:t>: 398–431.</w:t>
      </w:r>
    </w:p>
    <w:p w14:paraId="7E0BC175" w14:textId="77777777" w:rsidR="009320AE" w:rsidRPr="001C287A" w:rsidRDefault="009320AE" w:rsidP="00C92922">
      <w:pPr>
        <w:spacing w:after="0" w:line="240" w:lineRule="auto"/>
        <w:ind w:left="426" w:hanging="426"/>
        <w:rPr>
          <w:rFonts w:ascii="Times New Roman" w:hAnsi="Times New Roman"/>
          <w:color w:val="000000" w:themeColor="text1"/>
          <w:sz w:val="24"/>
          <w:rPrChange w:id="5015" w:author="User" w:date="2012-11-18T09:33:00Z">
            <w:rPr>
              <w:rFonts w:ascii="Times New Roman" w:hAnsi="Times New Roman"/>
            </w:rPr>
          </w:rPrChange>
        </w:rPr>
        <w:pPrChange w:id="5016" w:author="User" w:date="2012-11-18T09:33:00Z">
          <w:pPr>
            <w:spacing w:line="240" w:lineRule="auto"/>
          </w:pPr>
        </w:pPrChange>
      </w:pPr>
      <w:r w:rsidRPr="001C287A">
        <w:rPr>
          <w:rFonts w:ascii="Times New Roman" w:hAnsi="Times New Roman"/>
          <w:color w:val="000000" w:themeColor="text1"/>
          <w:sz w:val="24"/>
          <w:rPrChange w:id="5017" w:author="User" w:date="2012-11-18T09:33:00Z">
            <w:rPr>
              <w:rFonts w:ascii="Times New Roman" w:hAnsi="Times New Roman"/>
            </w:rPr>
          </w:rPrChange>
        </w:rPr>
        <w:t xml:space="preserve">Sabehi G, Loy A, Jung K-H, Partha R, Spudich JL, Isaacson T, Hirschberg J </w:t>
      </w:r>
      <w:r w:rsidRPr="001C287A">
        <w:rPr>
          <w:rFonts w:ascii="Times New Roman" w:hAnsi="Times New Roman"/>
          <w:i/>
          <w:color w:val="000000" w:themeColor="text1"/>
          <w:sz w:val="24"/>
          <w:rPrChange w:id="5018" w:author="User" w:date="2012-11-18T09:33:00Z">
            <w:rPr>
              <w:rFonts w:ascii="Times New Roman" w:hAnsi="Times New Roman"/>
              <w:i/>
            </w:rPr>
          </w:rPrChange>
        </w:rPr>
        <w:t>et al</w:t>
      </w:r>
      <w:r w:rsidRPr="001C287A">
        <w:rPr>
          <w:rFonts w:ascii="Times New Roman" w:hAnsi="Times New Roman"/>
          <w:color w:val="000000" w:themeColor="text1"/>
          <w:sz w:val="24"/>
          <w:rPrChange w:id="5019" w:author="User" w:date="2012-11-18T09:33:00Z">
            <w:rPr>
              <w:rFonts w:ascii="Times New Roman" w:hAnsi="Times New Roman"/>
            </w:rPr>
          </w:rPrChange>
        </w:rPr>
        <w:t xml:space="preserve">. (2005) New insights into metabolic properties of marine bacteria encoding proteorhodopsins. </w:t>
      </w:r>
      <w:r w:rsidRPr="001C287A">
        <w:rPr>
          <w:rFonts w:ascii="Times New Roman" w:hAnsi="Times New Roman"/>
          <w:i/>
          <w:color w:val="000000" w:themeColor="text1"/>
          <w:sz w:val="24"/>
          <w:rPrChange w:id="5020" w:author="User" w:date="2012-11-18T09:33:00Z">
            <w:rPr>
              <w:rFonts w:ascii="Times New Roman" w:hAnsi="Times New Roman"/>
              <w:i/>
            </w:rPr>
          </w:rPrChange>
        </w:rPr>
        <w:t>PLoS Biol</w:t>
      </w:r>
      <w:r w:rsidRPr="001C287A">
        <w:rPr>
          <w:rFonts w:ascii="Times New Roman" w:hAnsi="Times New Roman"/>
          <w:b/>
          <w:color w:val="000000" w:themeColor="text1"/>
          <w:sz w:val="24"/>
          <w:rPrChange w:id="5021" w:author="User" w:date="2012-11-18T09:33:00Z">
            <w:rPr>
              <w:rFonts w:ascii="Times New Roman" w:hAnsi="Times New Roman"/>
              <w:b/>
            </w:rPr>
          </w:rPrChange>
        </w:rPr>
        <w:t>3</w:t>
      </w:r>
      <w:r w:rsidRPr="001C287A">
        <w:rPr>
          <w:rFonts w:ascii="Times New Roman" w:hAnsi="Times New Roman"/>
          <w:color w:val="000000" w:themeColor="text1"/>
          <w:sz w:val="24"/>
          <w:rPrChange w:id="5022" w:author="User" w:date="2012-11-18T09:33:00Z">
            <w:rPr>
              <w:rFonts w:ascii="Times New Roman" w:hAnsi="Times New Roman"/>
            </w:rPr>
          </w:rPrChange>
        </w:rPr>
        <w:t>: e273.</w:t>
      </w:r>
    </w:p>
    <w:p w14:paraId="2409A329" w14:textId="77777777" w:rsidR="00653FBF" w:rsidRPr="001C287A" w:rsidRDefault="00653FBF" w:rsidP="00C92922">
      <w:pPr>
        <w:spacing w:after="0" w:line="240" w:lineRule="auto"/>
        <w:ind w:left="426" w:hanging="426"/>
        <w:rPr>
          <w:rFonts w:ascii="Times New Roman" w:hAnsi="Times New Roman"/>
          <w:color w:val="000000" w:themeColor="text1"/>
          <w:sz w:val="24"/>
          <w:rPrChange w:id="5023" w:author="User" w:date="2012-11-18T09:33:00Z">
            <w:rPr>
              <w:rFonts w:ascii="Times New Roman" w:hAnsi="Times New Roman"/>
            </w:rPr>
          </w:rPrChange>
        </w:rPr>
        <w:pPrChange w:id="5024" w:author="User" w:date="2012-11-18T09:33:00Z">
          <w:pPr>
            <w:spacing w:line="240" w:lineRule="auto"/>
          </w:pPr>
        </w:pPrChange>
      </w:pPr>
      <w:r w:rsidRPr="001C287A">
        <w:rPr>
          <w:rFonts w:ascii="Times New Roman" w:hAnsi="Times New Roman"/>
          <w:color w:val="000000" w:themeColor="text1"/>
          <w:sz w:val="24"/>
          <w:rPrChange w:id="5025" w:author="User" w:date="2012-11-18T09:33:00Z">
            <w:rPr>
              <w:rFonts w:ascii="Times New Roman" w:hAnsi="Times New Roman"/>
            </w:rPr>
          </w:rPrChange>
        </w:rPr>
        <w:t xml:space="preserve">Samsudin AA, Evans PN, Wright AG, </w:t>
      </w:r>
      <w:r w:rsidR="00DD26F0" w:rsidRPr="001C287A">
        <w:rPr>
          <w:rFonts w:ascii="Times New Roman" w:hAnsi="Times New Roman"/>
          <w:color w:val="000000" w:themeColor="text1"/>
          <w:sz w:val="24"/>
          <w:rPrChange w:id="5026" w:author="User" w:date="2012-11-18T09:33:00Z">
            <w:rPr>
              <w:rFonts w:ascii="Times New Roman" w:hAnsi="Times New Roman"/>
            </w:rPr>
          </w:rPrChange>
        </w:rPr>
        <w:t>Al Jassim R. (2011) Molecular diversity of the foregut bacteria community in the dromedary camel (</w:t>
      </w:r>
      <w:r w:rsidR="00DD26F0" w:rsidRPr="001C287A">
        <w:rPr>
          <w:rFonts w:ascii="Times New Roman" w:hAnsi="Times New Roman"/>
          <w:i/>
          <w:color w:val="000000" w:themeColor="text1"/>
          <w:sz w:val="24"/>
          <w:rPrChange w:id="5027" w:author="User" w:date="2012-11-18T09:33:00Z">
            <w:rPr>
              <w:rFonts w:ascii="Times New Roman" w:hAnsi="Times New Roman"/>
              <w:i/>
            </w:rPr>
          </w:rPrChange>
        </w:rPr>
        <w:t>Camelus dromedariusi</w:t>
      </w:r>
      <w:r w:rsidR="00DD26F0" w:rsidRPr="001C287A">
        <w:rPr>
          <w:rFonts w:ascii="Times New Roman" w:hAnsi="Times New Roman"/>
          <w:color w:val="000000" w:themeColor="text1"/>
          <w:sz w:val="24"/>
          <w:rPrChange w:id="5028" w:author="User" w:date="2012-11-18T09:33:00Z">
            <w:rPr>
              <w:rFonts w:ascii="Times New Roman" w:hAnsi="Times New Roman"/>
            </w:rPr>
          </w:rPrChange>
        </w:rPr>
        <w:t xml:space="preserve">). </w:t>
      </w:r>
      <w:r w:rsidR="00DD26F0" w:rsidRPr="001C287A">
        <w:rPr>
          <w:rFonts w:ascii="Times New Roman" w:hAnsi="Times New Roman"/>
          <w:i/>
          <w:color w:val="000000" w:themeColor="text1"/>
          <w:sz w:val="24"/>
          <w:rPrChange w:id="5029" w:author="User" w:date="2012-11-18T09:33:00Z">
            <w:rPr>
              <w:rFonts w:ascii="Times New Roman" w:hAnsi="Times New Roman"/>
              <w:i/>
            </w:rPr>
          </w:rPrChange>
        </w:rPr>
        <w:t xml:space="preserve">Environ Microbiol </w:t>
      </w:r>
      <w:r w:rsidR="00DD26F0" w:rsidRPr="001C287A">
        <w:rPr>
          <w:rFonts w:ascii="Times New Roman" w:hAnsi="Times New Roman"/>
          <w:b/>
          <w:color w:val="000000" w:themeColor="text1"/>
          <w:sz w:val="24"/>
          <w:rPrChange w:id="5030" w:author="User" w:date="2012-11-18T09:33:00Z">
            <w:rPr>
              <w:rFonts w:ascii="Times New Roman" w:hAnsi="Times New Roman"/>
              <w:b/>
            </w:rPr>
          </w:rPrChange>
        </w:rPr>
        <w:t>13</w:t>
      </w:r>
      <w:r w:rsidR="00DD26F0" w:rsidRPr="001C287A">
        <w:rPr>
          <w:rFonts w:ascii="Times New Roman" w:hAnsi="Times New Roman"/>
          <w:color w:val="000000" w:themeColor="text1"/>
          <w:sz w:val="24"/>
          <w:rPrChange w:id="5031" w:author="User" w:date="2012-11-18T09:33:00Z">
            <w:rPr>
              <w:rFonts w:ascii="Times New Roman" w:hAnsi="Times New Roman"/>
            </w:rPr>
          </w:rPrChange>
        </w:rPr>
        <w:t>: 3024–3035.</w:t>
      </w:r>
    </w:p>
    <w:p w14:paraId="20C526E6" w14:textId="77777777" w:rsidR="00AF2E85" w:rsidRPr="001C287A" w:rsidRDefault="00AF2E85" w:rsidP="00C92922">
      <w:pPr>
        <w:spacing w:after="0" w:line="240" w:lineRule="auto"/>
        <w:ind w:left="426" w:hanging="426"/>
        <w:rPr>
          <w:rFonts w:ascii="Times New Roman" w:hAnsi="Times New Roman"/>
          <w:color w:val="000000" w:themeColor="text1"/>
          <w:sz w:val="24"/>
          <w:rPrChange w:id="5032" w:author="User" w:date="2012-11-18T09:33:00Z">
            <w:rPr>
              <w:rFonts w:ascii="Times New Roman" w:hAnsi="Times New Roman"/>
            </w:rPr>
          </w:rPrChange>
        </w:rPr>
        <w:pPrChange w:id="5033" w:author="User" w:date="2012-11-18T09:33:00Z">
          <w:pPr>
            <w:spacing w:line="240" w:lineRule="auto"/>
          </w:pPr>
        </w:pPrChange>
      </w:pPr>
      <w:r w:rsidRPr="001C287A">
        <w:rPr>
          <w:rFonts w:ascii="Times New Roman" w:hAnsi="Times New Roman"/>
          <w:color w:val="000000" w:themeColor="text1"/>
          <w:sz w:val="24"/>
          <w:rPrChange w:id="5034" w:author="User" w:date="2012-11-18T09:33:00Z">
            <w:rPr>
              <w:rFonts w:ascii="Times New Roman" w:hAnsi="Times New Roman"/>
            </w:rPr>
          </w:rPrChange>
        </w:rPr>
        <w:t xml:space="preserve">Schmidtova J, Hallam SJ, Baldwin SA. (2009) Phylogenetic diversity of transition and anoxic zone bacterial communities within a near-shore anoxic basin: Nitinat Lake. </w:t>
      </w:r>
      <w:r w:rsidRPr="001C287A">
        <w:rPr>
          <w:rFonts w:ascii="Times New Roman" w:hAnsi="Times New Roman"/>
          <w:i/>
          <w:color w:val="000000" w:themeColor="text1"/>
          <w:sz w:val="24"/>
          <w:rPrChange w:id="5035" w:author="User" w:date="2012-11-18T09:33:00Z">
            <w:rPr>
              <w:rFonts w:ascii="Times New Roman" w:hAnsi="Times New Roman"/>
              <w:i/>
            </w:rPr>
          </w:rPrChange>
        </w:rPr>
        <w:t>Environ Microbiol</w:t>
      </w:r>
      <w:r w:rsidRPr="001C287A">
        <w:rPr>
          <w:rFonts w:ascii="Times New Roman" w:hAnsi="Times New Roman"/>
          <w:b/>
          <w:color w:val="000000" w:themeColor="text1"/>
          <w:sz w:val="24"/>
          <w:rPrChange w:id="5036" w:author="User" w:date="2012-11-18T09:33:00Z">
            <w:rPr>
              <w:rFonts w:ascii="Times New Roman" w:hAnsi="Times New Roman"/>
              <w:b/>
            </w:rPr>
          </w:rPrChange>
        </w:rPr>
        <w:t>11</w:t>
      </w:r>
      <w:r w:rsidRPr="001C287A">
        <w:rPr>
          <w:rFonts w:ascii="Times New Roman" w:hAnsi="Times New Roman"/>
          <w:color w:val="000000" w:themeColor="text1"/>
          <w:sz w:val="24"/>
          <w:rPrChange w:id="5037" w:author="User" w:date="2012-11-18T09:33:00Z">
            <w:rPr>
              <w:rFonts w:ascii="Times New Roman" w:hAnsi="Times New Roman"/>
            </w:rPr>
          </w:rPrChange>
        </w:rPr>
        <w:t>: 3233–3251.</w:t>
      </w:r>
    </w:p>
    <w:p w14:paraId="46721893" w14:textId="77777777" w:rsidR="00A8161C" w:rsidRPr="001C287A" w:rsidRDefault="00A8161C" w:rsidP="00C92922">
      <w:pPr>
        <w:spacing w:after="0" w:line="240" w:lineRule="auto"/>
        <w:ind w:left="426" w:hanging="426"/>
        <w:rPr>
          <w:rFonts w:ascii="Times New Roman" w:hAnsi="Times New Roman"/>
          <w:color w:val="000000" w:themeColor="text1"/>
          <w:sz w:val="24"/>
          <w:rPrChange w:id="5038" w:author="User" w:date="2012-11-18T09:33:00Z">
            <w:rPr>
              <w:rFonts w:ascii="Times New Roman" w:hAnsi="Times New Roman"/>
            </w:rPr>
          </w:rPrChange>
        </w:rPr>
        <w:pPrChange w:id="5039" w:author="User" w:date="2012-11-18T09:33:00Z">
          <w:pPr>
            <w:spacing w:line="240" w:lineRule="auto"/>
          </w:pPr>
        </w:pPrChange>
      </w:pPr>
      <w:r w:rsidRPr="001C287A">
        <w:rPr>
          <w:rFonts w:ascii="Times New Roman" w:hAnsi="Times New Roman"/>
          <w:color w:val="000000" w:themeColor="text1"/>
          <w:sz w:val="24"/>
          <w:rPrChange w:id="5040" w:author="User" w:date="2012-11-18T09:33:00Z">
            <w:rPr>
              <w:rFonts w:ascii="Times New Roman" w:hAnsi="Times New Roman"/>
            </w:rPr>
          </w:rPrChange>
        </w:rPr>
        <w:t xml:space="preserve">Sharma AK, Zhaxybayeva O, Papke RT, Doolittle WF. (2008) Actinorhodopsins: proteorhodopsin-like gene sequences found predominantly in non-marine environments. </w:t>
      </w:r>
      <w:r w:rsidRPr="001C287A">
        <w:rPr>
          <w:rFonts w:ascii="Times New Roman" w:hAnsi="Times New Roman"/>
          <w:i/>
          <w:color w:val="000000" w:themeColor="text1"/>
          <w:sz w:val="24"/>
          <w:rPrChange w:id="5041" w:author="User" w:date="2012-11-18T09:33:00Z">
            <w:rPr>
              <w:rFonts w:ascii="Times New Roman" w:hAnsi="Times New Roman"/>
              <w:i/>
            </w:rPr>
          </w:rPrChange>
        </w:rPr>
        <w:t>Environ Microbiol</w:t>
      </w:r>
      <w:r w:rsidRPr="001C287A">
        <w:rPr>
          <w:rFonts w:ascii="Times New Roman" w:hAnsi="Times New Roman"/>
          <w:b/>
          <w:color w:val="000000" w:themeColor="text1"/>
          <w:sz w:val="24"/>
          <w:rPrChange w:id="5042" w:author="User" w:date="2012-11-18T09:33:00Z">
            <w:rPr>
              <w:rFonts w:ascii="Times New Roman" w:hAnsi="Times New Roman"/>
              <w:b/>
            </w:rPr>
          </w:rPrChange>
        </w:rPr>
        <w:t>10</w:t>
      </w:r>
      <w:r w:rsidRPr="001C287A">
        <w:rPr>
          <w:rFonts w:ascii="Times New Roman" w:hAnsi="Times New Roman"/>
          <w:color w:val="000000" w:themeColor="text1"/>
          <w:sz w:val="24"/>
          <w:rPrChange w:id="5043" w:author="User" w:date="2012-11-18T09:33:00Z">
            <w:rPr>
              <w:rFonts w:ascii="Times New Roman" w:hAnsi="Times New Roman"/>
            </w:rPr>
          </w:rPrChange>
        </w:rPr>
        <w:t>: 1039–1056.</w:t>
      </w:r>
    </w:p>
    <w:p w14:paraId="2225A322" w14:textId="77777777" w:rsidR="005E0765" w:rsidRPr="001C287A" w:rsidRDefault="005E0765" w:rsidP="00C92922">
      <w:pPr>
        <w:spacing w:after="0" w:line="240" w:lineRule="auto"/>
        <w:ind w:left="426" w:hanging="426"/>
        <w:rPr>
          <w:rFonts w:ascii="Times New Roman" w:hAnsi="Times New Roman"/>
          <w:color w:val="000000" w:themeColor="text1"/>
          <w:sz w:val="24"/>
          <w:rPrChange w:id="5044" w:author="User" w:date="2012-11-18T09:33:00Z">
            <w:rPr>
              <w:rFonts w:ascii="Times New Roman" w:hAnsi="Times New Roman"/>
            </w:rPr>
          </w:rPrChange>
        </w:rPr>
        <w:pPrChange w:id="5045" w:author="User" w:date="2012-11-18T09:33:00Z">
          <w:pPr>
            <w:spacing w:line="240" w:lineRule="auto"/>
          </w:pPr>
        </w:pPrChange>
      </w:pPr>
      <w:r w:rsidRPr="001C287A">
        <w:rPr>
          <w:rFonts w:ascii="Times New Roman" w:hAnsi="Times New Roman"/>
          <w:color w:val="000000" w:themeColor="text1"/>
          <w:sz w:val="24"/>
          <w:rPrChange w:id="5046" w:author="User" w:date="2012-11-18T09:33:00Z">
            <w:rPr>
              <w:rFonts w:ascii="Times New Roman" w:hAnsi="Times New Roman"/>
            </w:rPr>
          </w:rPrChange>
        </w:rPr>
        <w:t xml:space="preserve">Sharma AK, Sommerfeld K, Bullerjahn GS, Matteson AR, Wilhelm SW, Jezbera J, Brandt U </w:t>
      </w:r>
      <w:r w:rsidRPr="001C287A">
        <w:rPr>
          <w:rFonts w:ascii="Times New Roman" w:hAnsi="Times New Roman"/>
          <w:i/>
          <w:color w:val="000000" w:themeColor="text1"/>
          <w:sz w:val="24"/>
          <w:rPrChange w:id="5047" w:author="User" w:date="2012-11-18T09:33:00Z">
            <w:rPr>
              <w:rFonts w:ascii="Times New Roman" w:hAnsi="Times New Roman"/>
              <w:i/>
            </w:rPr>
          </w:rPrChange>
        </w:rPr>
        <w:t>et al</w:t>
      </w:r>
      <w:r w:rsidRPr="001C287A">
        <w:rPr>
          <w:rFonts w:ascii="Times New Roman" w:hAnsi="Times New Roman"/>
          <w:color w:val="000000" w:themeColor="text1"/>
          <w:sz w:val="24"/>
          <w:rPrChange w:id="5048" w:author="User" w:date="2012-11-18T09:33:00Z">
            <w:rPr>
              <w:rFonts w:ascii="Times New Roman" w:hAnsi="Times New Roman"/>
            </w:rPr>
          </w:rPrChange>
        </w:rPr>
        <w:t xml:space="preserve">. (2009) Actinorhodopsin genes discovered in diverse freshwater habitats and among cultivated freshwater </w:t>
      </w:r>
      <w:r w:rsidRPr="001C287A">
        <w:rPr>
          <w:rFonts w:ascii="Times New Roman" w:hAnsi="Times New Roman"/>
          <w:i/>
          <w:color w:val="000000" w:themeColor="text1"/>
          <w:sz w:val="24"/>
          <w:rPrChange w:id="5049" w:author="User" w:date="2012-11-18T09:33:00Z">
            <w:rPr>
              <w:rFonts w:ascii="Times New Roman" w:hAnsi="Times New Roman"/>
              <w:i/>
            </w:rPr>
          </w:rPrChange>
        </w:rPr>
        <w:t>Actinobacteria</w:t>
      </w:r>
      <w:r w:rsidRPr="001C287A">
        <w:rPr>
          <w:rFonts w:ascii="Times New Roman" w:hAnsi="Times New Roman"/>
          <w:color w:val="000000" w:themeColor="text1"/>
          <w:sz w:val="24"/>
          <w:rPrChange w:id="5050" w:author="User" w:date="2012-11-18T09:33:00Z">
            <w:rPr>
              <w:rFonts w:ascii="Times New Roman" w:hAnsi="Times New Roman"/>
            </w:rPr>
          </w:rPrChange>
        </w:rPr>
        <w:t xml:space="preserve">. </w:t>
      </w:r>
      <w:r w:rsidRPr="001C287A">
        <w:rPr>
          <w:rFonts w:ascii="Times New Roman" w:hAnsi="Times New Roman"/>
          <w:i/>
          <w:color w:val="000000" w:themeColor="text1"/>
          <w:sz w:val="24"/>
          <w:rPrChange w:id="5051" w:author="User" w:date="2012-11-18T09:33:00Z">
            <w:rPr>
              <w:rFonts w:ascii="Times New Roman" w:hAnsi="Times New Roman"/>
              <w:i/>
            </w:rPr>
          </w:rPrChange>
        </w:rPr>
        <w:t>ISME J</w:t>
      </w:r>
      <w:r w:rsidRPr="001C287A">
        <w:rPr>
          <w:rFonts w:ascii="Times New Roman" w:hAnsi="Times New Roman"/>
          <w:b/>
          <w:color w:val="000000" w:themeColor="text1"/>
          <w:sz w:val="24"/>
          <w:rPrChange w:id="5052" w:author="User" w:date="2012-11-18T09:33:00Z">
            <w:rPr>
              <w:rFonts w:ascii="Times New Roman" w:hAnsi="Times New Roman"/>
              <w:b/>
            </w:rPr>
          </w:rPrChange>
        </w:rPr>
        <w:t>3</w:t>
      </w:r>
      <w:r w:rsidRPr="001C287A">
        <w:rPr>
          <w:rFonts w:ascii="Times New Roman" w:hAnsi="Times New Roman"/>
          <w:color w:val="000000" w:themeColor="text1"/>
          <w:sz w:val="24"/>
          <w:rPrChange w:id="5053" w:author="User" w:date="2012-11-18T09:33:00Z">
            <w:rPr>
              <w:rFonts w:ascii="Times New Roman" w:hAnsi="Times New Roman"/>
            </w:rPr>
          </w:rPrChange>
        </w:rPr>
        <w:t>: 726–737.</w:t>
      </w:r>
    </w:p>
    <w:p w14:paraId="18F02021" w14:textId="77777777" w:rsidR="006A5550" w:rsidRPr="001C287A" w:rsidRDefault="006A5550" w:rsidP="00C92922">
      <w:pPr>
        <w:spacing w:after="0" w:line="240" w:lineRule="auto"/>
        <w:ind w:left="426" w:hanging="426"/>
        <w:rPr>
          <w:rFonts w:ascii="Times New Roman" w:hAnsi="Times New Roman"/>
          <w:color w:val="000000" w:themeColor="text1"/>
          <w:sz w:val="24"/>
          <w:rPrChange w:id="5054" w:author="User" w:date="2012-11-18T09:33:00Z">
            <w:rPr>
              <w:rFonts w:ascii="Times New Roman" w:hAnsi="Times New Roman"/>
            </w:rPr>
          </w:rPrChange>
        </w:rPr>
        <w:pPrChange w:id="5055" w:author="User" w:date="2012-11-18T09:33:00Z">
          <w:pPr>
            <w:spacing w:line="240" w:lineRule="auto"/>
          </w:pPr>
        </w:pPrChange>
      </w:pPr>
      <w:r w:rsidRPr="001C287A">
        <w:rPr>
          <w:rFonts w:ascii="Times New Roman" w:hAnsi="Times New Roman"/>
          <w:color w:val="000000" w:themeColor="text1"/>
          <w:sz w:val="24"/>
          <w:rPrChange w:id="5056" w:author="User" w:date="2012-11-18T09:33:00Z">
            <w:rPr>
              <w:rFonts w:ascii="Times New Roman" w:hAnsi="Times New Roman"/>
            </w:rPr>
          </w:rPrChange>
        </w:rPr>
        <w:t xml:space="preserve">Singer E, Webb EA, Nelson WC, Heidelberg JF, Ivanova N, Pati A, Edwards KJ.(2011) Genomic potential of </w:t>
      </w:r>
      <w:r w:rsidRPr="001C287A">
        <w:rPr>
          <w:rFonts w:ascii="Times New Roman" w:hAnsi="Times New Roman"/>
          <w:i/>
          <w:color w:val="000000" w:themeColor="text1"/>
          <w:sz w:val="24"/>
          <w:rPrChange w:id="5057" w:author="User" w:date="2012-11-18T09:33:00Z">
            <w:rPr>
              <w:rFonts w:ascii="Times New Roman" w:hAnsi="Times New Roman"/>
              <w:i/>
            </w:rPr>
          </w:rPrChange>
        </w:rPr>
        <w:t>Marinobacter aquaeoli</w:t>
      </w:r>
      <w:r w:rsidRPr="001C287A">
        <w:rPr>
          <w:rFonts w:ascii="Times New Roman" w:hAnsi="Times New Roman"/>
          <w:color w:val="000000" w:themeColor="text1"/>
          <w:sz w:val="24"/>
          <w:rPrChange w:id="5058" w:author="User" w:date="2012-11-18T09:33:00Z">
            <w:rPr>
              <w:rFonts w:ascii="Times New Roman" w:hAnsi="Times New Roman"/>
            </w:rPr>
          </w:rPrChange>
        </w:rPr>
        <w:t>, a biogeochemical “opportunitroph”.</w:t>
      </w:r>
      <w:r w:rsidR="00703EF8" w:rsidRPr="001C287A">
        <w:rPr>
          <w:rFonts w:ascii="Times New Roman" w:hAnsi="Times New Roman"/>
          <w:i/>
          <w:color w:val="000000" w:themeColor="text1"/>
          <w:sz w:val="24"/>
          <w:rPrChange w:id="5059" w:author="User" w:date="2012-11-18T09:33:00Z">
            <w:rPr>
              <w:rFonts w:ascii="Times New Roman" w:hAnsi="Times New Roman"/>
              <w:i/>
            </w:rPr>
          </w:rPrChange>
        </w:rPr>
        <w:t>Appl Environ Microbiol</w:t>
      </w:r>
      <w:r w:rsidR="00703EF8" w:rsidRPr="001C287A">
        <w:rPr>
          <w:rFonts w:ascii="Times New Roman" w:hAnsi="Times New Roman"/>
          <w:b/>
          <w:color w:val="000000" w:themeColor="text1"/>
          <w:sz w:val="24"/>
          <w:rPrChange w:id="5060" w:author="User" w:date="2012-11-18T09:33:00Z">
            <w:rPr>
              <w:rFonts w:ascii="Times New Roman" w:hAnsi="Times New Roman"/>
              <w:b/>
            </w:rPr>
          </w:rPrChange>
        </w:rPr>
        <w:t>77</w:t>
      </w:r>
      <w:r w:rsidR="00703EF8" w:rsidRPr="001C287A">
        <w:rPr>
          <w:rFonts w:ascii="Times New Roman" w:hAnsi="Times New Roman"/>
          <w:color w:val="000000" w:themeColor="text1"/>
          <w:sz w:val="24"/>
          <w:rPrChange w:id="5061" w:author="User" w:date="2012-11-18T09:33:00Z">
            <w:rPr>
              <w:rFonts w:ascii="Times New Roman" w:hAnsi="Times New Roman"/>
            </w:rPr>
          </w:rPrChange>
        </w:rPr>
        <w:t>: 2763–2771.</w:t>
      </w:r>
    </w:p>
    <w:p w14:paraId="4F0D3E1F" w14:textId="77777777" w:rsidR="00BA06F5" w:rsidRPr="001C287A" w:rsidRDefault="00BA06F5" w:rsidP="00C92922">
      <w:pPr>
        <w:spacing w:after="0" w:line="240" w:lineRule="auto"/>
        <w:ind w:left="426" w:hanging="426"/>
        <w:rPr>
          <w:rFonts w:ascii="Times New Roman" w:hAnsi="Times New Roman"/>
          <w:color w:val="000000" w:themeColor="text1"/>
          <w:sz w:val="24"/>
          <w:rPrChange w:id="5062" w:author="User" w:date="2012-11-18T09:33:00Z">
            <w:rPr>
              <w:rFonts w:ascii="Times New Roman" w:hAnsi="Times New Roman"/>
            </w:rPr>
          </w:rPrChange>
        </w:rPr>
        <w:pPrChange w:id="5063" w:author="User" w:date="2012-11-18T09:33:00Z">
          <w:pPr>
            <w:spacing w:line="240" w:lineRule="auto"/>
          </w:pPr>
        </w:pPrChange>
      </w:pPr>
      <w:r w:rsidRPr="001C287A">
        <w:rPr>
          <w:rFonts w:ascii="Times New Roman" w:hAnsi="Times New Roman"/>
          <w:color w:val="000000" w:themeColor="text1"/>
          <w:sz w:val="24"/>
          <w:rPrChange w:id="5064" w:author="User" w:date="2012-11-18T09:33:00Z">
            <w:rPr>
              <w:rFonts w:ascii="Times New Roman" w:hAnsi="Times New Roman"/>
            </w:rPr>
          </w:rPrChange>
        </w:rPr>
        <w:t xml:space="preserve">Swan BK, Martinez-Garcia M, Preston CM, Sczyrba A, Woyke T, Lamy D, Reinthaler T </w:t>
      </w:r>
      <w:r w:rsidRPr="001C287A">
        <w:rPr>
          <w:rFonts w:ascii="Times New Roman" w:hAnsi="Times New Roman"/>
          <w:i/>
          <w:color w:val="000000" w:themeColor="text1"/>
          <w:sz w:val="24"/>
          <w:rPrChange w:id="5065" w:author="User" w:date="2012-11-18T09:33:00Z">
            <w:rPr>
              <w:rFonts w:ascii="Times New Roman" w:hAnsi="Times New Roman"/>
              <w:i/>
            </w:rPr>
          </w:rPrChange>
        </w:rPr>
        <w:t>et al.</w:t>
      </w:r>
      <w:r w:rsidRPr="001C287A">
        <w:rPr>
          <w:rFonts w:ascii="Times New Roman" w:hAnsi="Times New Roman"/>
          <w:color w:val="000000" w:themeColor="text1"/>
          <w:sz w:val="24"/>
          <w:rPrChange w:id="5066" w:author="User" w:date="2012-11-18T09:33:00Z">
            <w:rPr>
              <w:rFonts w:ascii="Times New Roman" w:hAnsi="Times New Roman"/>
            </w:rPr>
          </w:rPrChange>
        </w:rPr>
        <w:t xml:space="preserve"> (2011) Potential for chemolithoautotrophy among ubiquitous bacteria lineages in the dark ocean. </w:t>
      </w:r>
      <w:r w:rsidRPr="001C287A">
        <w:rPr>
          <w:rFonts w:ascii="Times New Roman" w:hAnsi="Times New Roman"/>
          <w:i/>
          <w:color w:val="000000" w:themeColor="text1"/>
          <w:sz w:val="24"/>
          <w:rPrChange w:id="5067" w:author="User" w:date="2012-11-18T09:33:00Z">
            <w:rPr>
              <w:rFonts w:ascii="Times New Roman" w:hAnsi="Times New Roman"/>
              <w:i/>
            </w:rPr>
          </w:rPrChange>
        </w:rPr>
        <w:t xml:space="preserve">Science </w:t>
      </w:r>
      <w:r w:rsidRPr="001C287A">
        <w:rPr>
          <w:rFonts w:ascii="Times New Roman" w:hAnsi="Times New Roman"/>
          <w:b/>
          <w:color w:val="000000" w:themeColor="text1"/>
          <w:sz w:val="24"/>
          <w:rPrChange w:id="5068" w:author="User" w:date="2012-11-18T09:33:00Z">
            <w:rPr>
              <w:rFonts w:ascii="Times New Roman" w:hAnsi="Times New Roman"/>
              <w:b/>
            </w:rPr>
          </w:rPrChange>
        </w:rPr>
        <w:t>333</w:t>
      </w:r>
      <w:r w:rsidRPr="001C287A">
        <w:rPr>
          <w:rFonts w:ascii="Times New Roman" w:hAnsi="Times New Roman"/>
          <w:color w:val="000000" w:themeColor="text1"/>
          <w:sz w:val="24"/>
          <w:rPrChange w:id="5069" w:author="User" w:date="2012-11-18T09:33:00Z">
            <w:rPr>
              <w:rFonts w:ascii="Times New Roman" w:hAnsi="Times New Roman"/>
            </w:rPr>
          </w:rPrChange>
        </w:rPr>
        <w:t>: 1296–1300.</w:t>
      </w:r>
    </w:p>
    <w:p w14:paraId="4A150493" w14:textId="77777777" w:rsidR="00492FC5" w:rsidRPr="001C287A" w:rsidRDefault="00492FC5" w:rsidP="00C92922">
      <w:pPr>
        <w:spacing w:after="0" w:line="240" w:lineRule="auto"/>
        <w:ind w:left="426" w:hanging="426"/>
        <w:rPr>
          <w:rFonts w:ascii="Times New Roman" w:hAnsi="Times New Roman"/>
          <w:color w:val="000000" w:themeColor="text1"/>
          <w:sz w:val="24"/>
          <w:rPrChange w:id="5070" w:author="User" w:date="2012-11-18T09:33:00Z">
            <w:rPr>
              <w:rFonts w:ascii="Times New Roman" w:hAnsi="Times New Roman"/>
            </w:rPr>
          </w:rPrChange>
        </w:rPr>
        <w:pPrChange w:id="5071" w:author="User" w:date="2012-11-18T09:33:00Z">
          <w:pPr>
            <w:spacing w:line="240" w:lineRule="auto"/>
          </w:pPr>
        </w:pPrChange>
      </w:pPr>
      <w:r w:rsidRPr="001C287A">
        <w:rPr>
          <w:rFonts w:ascii="Times New Roman" w:hAnsi="Times New Roman"/>
          <w:color w:val="000000" w:themeColor="text1"/>
          <w:sz w:val="24"/>
          <w:rPrChange w:id="5072" w:author="User" w:date="2012-11-18T09:33:00Z">
            <w:rPr>
              <w:rFonts w:ascii="Times New Roman" w:hAnsi="Times New Roman"/>
            </w:rPr>
          </w:rPrChange>
        </w:rPr>
        <w:t xml:space="preserve">Tajima K, Aminov RI, Nagamine T, Ogata K, Nakamura M, Matsui H </w:t>
      </w:r>
      <w:r w:rsidRPr="001C287A">
        <w:rPr>
          <w:rFonts w:ascii="Times New Roman" w:hAnsi="Times New Roman"/>
          <w:i/>
          <w:color w:val="000000" w:themeColor="text1"/>
          <w:sz w:val="24"/>
          <w:rPrChange w:id="5073" w:author="User" w:date="2012-11-18T09:33:00Z">
            <w:rPr>
              <w:rFonts w:ascii="Times New Roman" w:hAnsi="Times New Roman"/>
              <w:i/>
            </w:rPr>
          </w:rPrChange>
        </w:rPr>
        <w:t>et al</w:t>
      </w:r>
      <w:r w:rsidRPr="001C287A">
        <w:rPr>
          <w:rFonts w:ascii="Times New Roman" w:hAnsi="Times New Roman"/>
          <w:color w:val="000000" w:themeColor="text1"/>
          <w:sz w:val="24"/>
          <w:rPrChange w:id="5074" w:author="User" w:date="2012-11-18T09:33:00Z">
            <w:rPr>
              <w:rFonts w:ascii="Times New Roman" w:hAnsi="Times New Roman"/>
            </w:rPr>
          </w:rPrChange>
        </w:rPr>
        <w:t xml:space="preserve">. (1999) Rumen bacterial diversity as determined by sequence analysis of 16S rDNA. </w:t>
      </w:r>
      <w:r w:rsidRPr="001C287A">
        <w:rPr>
          <w:rFonts w:ascii="Times New Roman" w:hAnsi="Times New Roman"/>
          <w:i/>
          <w:color w:val="000000" w:themeColor="text1"/>
          <w:sz w:val="24"/>
          <w:rPrChange w:id="5075" w:author="User" w:date="2012-11-18T09:33:00Z">
            <w:rPr>
              <w:rFonts w:ascii="Times New Roman" w:hAnsi="Times New Roman"/>
              <w:i/>
            </w:rPr>
          </w:rPrChange>
        </w:rPr>
        <w:t>FEMS Microbiol Ecol</w:t>
      </w:r>
      <w:r w:rsidRPr="001C287A">
        <w:rPr>
          <w:rFonts w:ascii="Times New Roman" w:hAnsi="Times New Roman"/>
          <w:b/>
          <w:color w:val="000000" w:themeColor="text1"/>
          <w:sz w:val="24"/>
          <w:rPrChange w:id="5076" w:author="User" w:date="2012-11-18T09:33:00Z">
            <w:rPr>
              <w:rFonts w:ascii="Times New Roman" w:hAnsi="Times New Roman"/>
              <w:b/>
            </w:rPr>
          </w:rPrChange>
        </w:rPr>
        <w:t>29</w:t>
      </w:r>
      <w:r w:rsidRPr="001C287A">
        <w:rPr>
          <w:rFonts w:ascii="Times New Roman" w:hAnsi="Times New Roman"/>
          <w:color w:val="000000" w:themeColor="text1"/>
          <w:sz w:val="24"/>
          <w:rPrChange w:id="5077" w:author="User" w:date="2012-11-18T09:33:00Z">
            <w:rPr>
              <w:rFonts w:ascii="Times New Roman" w:hAnsi="Times New Roman"/>
            </w:rPr>
          </w:rPrChange>
        </w:rPr>
        <w:t xml:space="preserve">: 159–169. </w:t>
      </w:r>
    </w:p>
    <w:p w14:paraId="235D6906" w14:textId="77777777" w:rsidR="009462CB" w:rsidRPr="001C287A" w:rsidRDefault="009462CB" w:rsidP="00C92922">
      <w:pPr>
        <w:spacing w:after="0" w:line="240" w:lineRule="auto"/>
        <w:ind w:left="426" w:hanging="426"/>
        <w:rPr>
          <w:rFonts w:ascii="Times New Roman" w:hAnsi="Times New Roman"/>
          <w:color w:val="000000" w:themeColor="text1"/>
          <w:sz w:val="24"/>
          <w:rPrChange w:id="5078" w:author="User" w:date="2012-11-18T09:33:00Z">
            <w:rPr>
              <w:rFonts w:ascii="Times New Roman" w:hAnsi="Times New Roman"/>
            </w:rPr>
          </w:rPrChange>
        </w:rPr>
        <w:pPrChange w:id="5079" w:author="User" w:date="2012-11-18T09:33:00Z">
          <w:pPr>
            <w:spacing w:line="240" w:lineRule="auto"/>
          </w:pPr>
        </w:pPrChange>
      </w:pPr>
      <w:r w:rsidRPr="001C287A">
        <w:rPr>
          <w:rFonts w:ascii="Times New Roman" w:hAnsi="Times New Roman"/>
          <w:color w:val="000000" w:themeColor="text1"/>
          <w:sz w:val="24"/>
          <w:rPrChange w:id="5080" w:author="User" w:date="2012-11-18T09:33:00Z">
            <w:rPr>
              <w:rFonts w:ascii="Times New Roman" w:hAnsi="Times New Roman"/>
            </w:rPr>
          </w:rPrChange>
        </w:rPr>
        <w:t xml:space="preserve">Tamura K, Peterson D, Peterson N, Stecher G, Nei M, Kumar S. (2011) MEGA5: Molecular evolutionary genetics analysis using maximum likelihood, evolutionary distance, and maximum parsimony methods. </w:t>
      </w:r>
      <w:r w:rsidRPr="001C287A">
        <w:rPr>
          <w:rFonts w:ascii="Times New Roman" w:hAnsi="Times New Roman"/>
          <w:i/>
          <w:color w:val="000000" w:themeColor="text1"/>
          <w:sz w:val="24"/>
          <w:rPrChange w:id="5081" w:author="User" w:date="2012-11-18T09:33:00Z">
            <w:rPr>
              <w:rFonts w:ascii="Times New Roman" w:hAnsi="Times New Roman"/>
              <w:i/>
            </w:rPr>
          </w:rPrChange>
        </w:rPr>
        <w:t>Mol Biol Evol</w:t>
      </w:r>
      <w:r w:rsidRPr="001C287A">
        <w:rPr>
          <w:rFonts w:ascii="Times New Roman" w:hAnsi="Times New Roman"/>
          <w:b/>
          <w:color w:val="000000" w:themeColor="text1"/>
          <w:sz w:val="24"/>
          <w:rPrChange w:id="5082" w:author="User" w:date="2012-11-18T09:33:00Z">
            <w:rPr>
              <w:rFonts w:ascii="Times New Roman" w:hAnsi="Times New Roman"/>
              <w:b/>
            </w:rPr>
          </w:rPrChange>
        </w:rPr>
        <w:t>28</w:t>
      </w:r>
      <w:r w:rsidRPr="001C287A">
        <w:rPr>
          <w:rFonts w:ascii="Times New Roman" w:hAnsi="Times New Roman"/>
          <w:color w:val="000000" w:themeColor="text1"/>
          <w:sz w:val="24"/>
          <w:rPrChange w:id="5083" w:author="User" w:date="2012-11-18T09:33:00Z">
            <w:rPr>
              <w:rFonts w:ascii="Times New Roman" w:hAnsi="Times New Roman"/>
            </w:rPr>
          </w:rPrChange>
        </w:rPr>
        <w:t>: 2731–2739.</w:t>
      </w:r>
    </w:p>
    <w:p w14:paraId="5192DB0D" w14:textId="77777777" w:rsidR="00540988" w:rsidRPr="001C287A" w:rsidRDefault="00540988" w:rsidP="00C92922">
      <w:pPr>
        <w:spacing w:after="0" w:line="240" w:lineRule="auto"/>
        <w:ind w:left="426" w:hanging="426"/>
        <w:rPr>
          <w:rFonts w:ascii="Times New Roman" w:hAnsi="Times New Roman"/>
          <w:color w:val="000000" w:themeColor="text1"/>
          <w:sz w:val="24"/>
          <w:rPrChange w:id="5084" w:author="User" w:date="2012-11-18T09:33:00Z">
            <w:rPr>
              <w:rFonts w:ascii="Times New Roman" w:hAnsi="Times New Roman"/>
            </w:rPr>
          </w:rPrChange>
        </w:rPr>
        <w:pPrChange w:id="5085" w:author="User" w:date="2012-11-18T09:33:00Z">
          <w:pPr>
            <w:spacing w:line="240" w:lineRule="auto"/>
          </w:pPr>
        </w:pPrChange>
      </w:pPr>
      <w:r w:rsidRPr="001C287A">
        <w:rPr>
          <w:rFonts w:ascii="Times New Roman" w:hAnsi="Times New Roman"/>
          <w:color w:val="000000" w:themeColor="text1"/>
          <w:sz w:val="24"/>
          <w:rPrChange w:id="5086" w:author="User" w:date="2012-11-18T09:33:00Z">
            <w:rPr>
              <w:rFonts w:ascii="Times New Roman" w:hAnsi="Times New Roman"/>
            </w:rPr>
          </w:rPrChange>
        </w:rPr>
        <w:t xml:space="preserve">Tang Y, Ji P, Hayashi J, Koike Y, Wu X, Kida K. (2011) Characteristic microbial community of a dry thermophilic methanogenic digester: its long-term stability and change with feeding. </w:t>
      </w:r>
      <w:r w:rsidRPr="001C287A">
        <w:rPr>
          <w:rFonts w:ascii="Times New Roman" w:hAnsi="Times New Roman"/>
          <w:i/>
          <w:color w:val="000000" w:themeColor="text1"/>
          <w:sz w:val="24"/>
          <w:rPrChange w:id="5087" w:author="User" w:date="2012-11-18T09:33:00Z">
            <w:rPr>
              <w:rFonts w:ascii="Times New Roman" w:hAnsi="Times New Roman"/>
              <w:i/>
            </w:rPr>
          </w:rPrChange>
        </w:rPr>
        <w:t>Appl Microbiol Biotechnol</w:t>
      </w:r>
      <w:r w:rsidRPr="001C287A">
        <w:rPr>
          <w:rFonts w:ascii="Times New Roman" w:hAnsi="Times New Roman"/>
          <w:b/>
          <w:color w:val="000000" w:themeColor="text1"/>
          <w:sz w:val="24"/>
          <w:rPrChange w:id="5088" w:author="User" w:date="2012-11-18T09:33:00Z">
            <w:rPr>
              <w:rFonts w:ascii="Times New Roman" w:hAnsi="Times New Roman"/>
              <w:b/>
            </w:rPr>
          </w:rPrChange>
        </w:rPr>
        <w:t>91</w:t>
      </w:r>
      <w:r w:rsidRPr="001C287A">
        <w:rPr>
          <w:rFonts w:ascii="Times New Roman" w:hAnsi="Times New Roman"/>
          <w:color w:val="000000" w:themeColor="text1"/>
          <w:sz w:val="24"/>
          <w:rPrChange w:id="5089" w:author="User" w:date="2012-11-18T09:33:00Z">
            <w:rPr>
              <w:rFonts w:ascii="Times New Roman" w:hAnsi="Times New Roman"/>
            </w:rPr>
          </w:rPrChange>
        </w:rPr>
        <w:t xml:space="preserve">: 1477–1461. </w:t>
      </w:r>
    </w:p>
    <w:p w14:paraId="09EA73B1" w14:textId="77777777" w:rsidR="000A25B0" w:rsidRPr="001C287A" w:rsidRDefault="000A25B0" w:rsidP="00C92922">
      <w:pPr>
        <w:spacing w:after="0" w:line="240" w:lineRule="auto"/>
        <w:ind w:left="426" w:hanging="426"/>
        <w:rPr>
          <w:rFonts w:ascii="Times New Roman" w:hAnsi="Times New Roman"/>
          <w:color w:val="000000" w:themeColor="text1"/>
          <w:sz w:val="24"/>
          <w:rPrChange w:id="5090" w:author="User" w:date="2012-11-18T09:33:00Z">
            <w:rPr>
              <w:rFonts w:ascii="Times New Roman" w:hAnsi="Times New Roman"/>
            </w:rPr>
          </w:rPrChange>
        </w:rPr>
        <w:pPrChange w:id="5091" w:author="User" w:date="2012-11-18T09:33:00Z">
          <w:pPr>
            <w:spacing w:line="240" w:lineRule="auto"/>
          </w:pPr>
        </w:pPrChange>
      </w:pPr>
      <w:r w:rsidRPr="001C287A">
        <w:rPr>
          <w:rFonts w:ascii="Times New Roman" w:hAnsi="Times New Roman"/>
          <w:color w:val="000000" w:themeColor="text1"/>
          <w:sz w:val="24"/>
          <w:rPrChange w:id="5092" w:author="User" w:date="2012-11-18T09:33:00Z">
            <w:rPr>
              <w:rFonts w:ascii="Times New Roman" w:hAnsi="Times New Roman"/>
            </w:rPr>
          </w:rPrChange>
        </w:rPr>
        <w:t>Tian F, Yu Y, Chen B, Li H, Yao Y</w:t>
      </w:r>
      <w:r w:rsidR="00DD6F19" w:rsidRPr="001C287A">
        <w:rPr>
          <w:rFonts w:ascii="Times New Roman" w:hAnsi="Times New Roman"/>
          <w:color w:val="000000" w:themeColor="text1"/>
          <w:sz w:val="24"/>
          <w:rPrChange w:id="5093" w:author="User" w:date="2012-11-18T09:33:00Z">
            <w:rPr>
              <w:rFonts w:ascii="Times New Roman" w:hAnsi="Times New Roman"/>
            </w:rPr>
          </w:rPrChange>
        </w:rPr>
        <w:t>-F</w:t>
      </w:r>
      <w:r w:rsidRPr="001C287A">
        <w:rPr>
          <w:rFonts w:ascii="Times New Roman" w:hAnsi="Times New Roman"/>
          <w:color w:val="000000" w:themeColor="text1"/>
          <w:sz w:val="24"/>
          <w:rPrChange w:id="5094" w:author="User" w:date="2012-11-18T09:33:00Z">
            <w:rPr>
              <w:rFonts w:ascii="Times New Roman" w:hAnsi="Times New Roman"/>
            </w:rPr>
          </w:rPrChange>
        </w:rPr>
        <w:t>, Guo X-K</w:t>
      </w:r>
      <w:r w:rsidR="00DD6F19" w:rsidRPr="001C287A">
        <w:rPr>
          <w:rFonts w:ascii="Times New Roman" w:hAnsi="Times New Roman"/>
          <w:color w:val="000000" w:themeColor="text1"/>
          <w:sz w:val="24"/>
          <w:rPrChange w:id="5095" w:author="User" w:date="2012-11-18T09:33:00Z">
            <w:rPr>
              <w:rFonts w:ascii="Times New Roman" w:hAnsi="Times New Roman"/>
            </w:rPr>
          </w:rPrChange>
        </w:rPr>
        <w:t>. (2009) Bacterial, archaeal and eukaryotic diversity in Artic sediment as revealed by 16S rRNA and 18S rRNA gene clone libraries analysis.</w:t>
      </w:r>
      <w:r w:rsidR="00DD6F19" w:rsidRPr="001C287A">
        <w:rPr>
          <w:rFonts w:ascii="Times New Roman" w:hAnsi="Times New Roman"/>
          <w:i/>
          <w:color w:val="000000" w:themeColor="text1"/>
          <w:sz w:val="24"/>
          <w:rPrChange w:id="5096" w:author="User" w:date="2012-11-18T09:33:00Z">
            <w:rPr>
              <w:rFonts w:ascii="Times New Roman" w:hAnsi="Times New Roman"/>
              <w:i/>
            </w:rPr>
          </w:rPrChange>
        </w:rPr>
        <w:t>Polar Biol</w:t>
      </w:r>
      <w:r w:rsidR="00DD6F19" w:rsidRPr="001C287A">
        <w:rPr>
          <w:rFonts w:ascii="Times New Roman" w:hAnsi="Times New Roman"/>
          <w:b/>
          <w:color w:val="000000" w:themeColor="text1"/>
          <w:sz w:val="24"/>
          <w:rPrChange w:id="5097" w:author="User" w:date="2012-11-18T09:33:00Z">
            <w:rPr>
              <w:rFonts w:ascii="Times New Roman" w:hAnsi="Times New Roman"/>
              <w:b/>
            </w:rPr>
          </w:rPrChange>
        </w:rPr>
        <w:t>32</w:t>
      </w:r>
      <w:r w:rsidR="00DD6F19" w:rsidRPr="001C287A">
        <w:rPr>
          <w:rFonts w:ascii="Times New Roman" w:hAnsi="Times New Roman"/>
          <w:color w:val="000000" w:themeColor="text1"/>
          <w:sz w:val="24"/>
          <w:rPrChange w:id="5098" w:author="User" w:date="2012-11-18T09:33:00Z">
            <w:rPr>
              <w:rFonts w:ascii="Times New Roman" w:hAnsi="Times New Roman"/>
            </w:rPr>
          </w:rPrChange>
        </w:rPr>
        <w:t>: 93–103.</w:t>
      </w:r>
    </w:p>
    <w:p w14:paraId="02650B58" w14:textId="77777777" w:rsidR="0028667E" w:rsidRPr="001C287A" w:rsidRDefault="0028667E" w:rsidP="00C92922">
      <w:pPr>
        <w:spacing w:after="0" w:line="240" w:lineRule="auto"/>
        <w:ind w:left="426" w:hanging="426"/>
        <w:rPr>
          <w:rFonts w:ascii="Times New Roman" w:hAnsi="Times New Roman"/>
          <w:color w:val="000000" w:themeColor="text1"/>
          <w:sz w:val="24"/>
          <w:rPrChange w:id="5099" w:author="User" w:date="2012-11-18T09:33:00Z">
            <w:rPr>
              <w:rFonts w:ascii="Times New Roman" w:hAnsi="Times New Roman"/>
            </w:rPr>
          </w:rPrChange>
        </w:rPr>
        <w:pPrChange w:id="5100" w:author="User" w:date="2012-11-18T09:33:00Z">
          <w:pPr>
            <w:spacing w:line="240" w:lineRule="auto"/>
          </w:pPr>
        </w:pPrChange>
      </w:pPr>
      <w:r w:rsidRPr="001C287A">
        <w:rPr>
          <w:rFonts w:ascii="Times New Roman" w:hAnsi="Times New Roman"/>
          <w:color w:val="000000" w:themeColor="text1"/>
          <w:sz w:val="24"/>
          <w:rPrChange w:id="5101" w:author="User" w:date="2012-11-18T09:33:00Z">
            <w:rPr>
              <w:rFonts w:ascii="Times New Roman" w:hAnsi="Times New Roman"/>
            </w:rPr>
          </w:rPrChange>
        </w:rPr>
        <w:t xml:space="preserve">Todd JD, Rogers R, Li YG, Wexler M, Bond PL, Sun L, Curson ARJ </w:t>
      </w:r>
      <w:r w:rsidRPr="001C287A">
        <w:rPr>
          <w:rFonts w:ascii="Times New Roman" w:hAnsi="Times New Roman"/>
          <w:i/>
          <w:color w:val="000000" w:themeColor="text1"/>
          <w:sz w:val="24"/>
          <w:rPrChange w:id="5102" w:author="User" w:date="2012-11-18T09:33:00Z">
            <w:rPr>
              <w:rFonts w:ascii="Times New Roman" w:hAnsi="Times New Roman"/>
              <w:i/>
            </w:rPr>
          </w:rPrChange>
        </w:rPr>
        <w:t>et al.</w:t>
      </w:r>
      <w:r w:rsidRPr="001C287A">
        <w:rPr>
          <w:rFonts w:ascii="Times New Roman" w:hAnsi="Times New Roman"/>
          <w:color w:val="000000" w:themeColor="text1"/>
          <w:sz w:val="24"/>
          <w:rPrChange w:id="5103" w:author="User" w:date="2012-11-18T09:33:00Z">
            <w:rPr>
              <w:rFonts w:ascii="Times New Roman" w:hAnsi="Times New Roman"/>
            </w:rPr>
          </w:rPrChange>
        </w:rPr>
        <w:t xml:space="preserve"> (2007) Structural and regulatory genes required to make the gas dimethyl sulfide in bacteria. </w:t>
      </w:r>
      <w:r w:rsidRPr="001C287A">
        <w:rPr>
          <w:rFonts w:ascii="Times New Roman" w:hAnsi="Times New Roman"/>
          <w:i/>
          <w:color w:val="000000" w:themeColor="text1"/>
          <w:sz w:val="24"/>
          <w:rPrChange w:id="5104" w:author="User" w:date="2012-11-18T09:33:00Z">
            <w:rPr>
              <w:rFonts w:ascii="Times New Roman" w:hAnsi="Times New Roman"/>
              <w:i/>
            </w:rPr>
          </w:rPrChange>
        </w:rPr>
        <w:t>Science</w:t>
      </w:r>
      <w:r w:rsidRPr="001C287A">
        <w:rPr>
          <w:rFonts w:ascii="Times New Roman" w:hAnsi="Times New Roman"/>
          <w:b/>
          <w:color w:val="000000" w:themeColor="text1"/>
          <w:sz w:val="24"/>
          <w:rPrChange w:id="5105" w:author="User" w:date="2012-11-18T09:33:00Z">
            <w:rPr>
              <w:rFonts w:ascii="Times New Roman" w:hAnsi="Times New Roman"/>
              <w:b/>
            </w:rPr>
          </w:rPrChange>
        </w:rPr>
        <w:t>315</w:t>
      </w:r>
      <w:r w:rsidRPr="001C287A">
        <w:rPr>
          <w:rFonts w:ascii="Times New Roman" w:hAnsi="Times New Roman"/>
          <w:color w:val="000000" w:themeColor="text1"/>
          <w:sz w:val="24"/>
          <w:rPrChange w:id="5106" w:author="User" w:date="2012-11-18T09:33:00Z">
            <w:rPr>
              <w:rFonts w:ascii="Times New Roman" w:hAnsi="Times New Roman"/>
            </w:rPr>
          </w:rPrChange>
        </w:rPr>
        <w:t>: 666–669.</w:t>
      </w:r>
    </w:p>
    <w:p w14:paraId="7970F1BA" w14:textId="77777777" w:rsidR="002D1C4D" w:rsidRPr="001C287A" w:rsidRDefault="002D1C4D" w:rsidP="00C92922">
      <w:pPr>
        <w:spacing w:after="0" w:line="240" w:lineRule="auto"/>
        <w:ind w:left="426" w:hanging="426"/>
        <w:rPr>
          <w:rFonts w:ascii="Times New Roman" w:hAnsi="Times New Roman"/>
          <w:color w:val="000000" w:themeColor="text1"/>
          <w:sz w:val="24"/>
          <w:rPrChange w:id="5107" w:author="User" w:date="2012-11-18T09:33:00Z">
            <w:rPr>
              <w:rFonts w:ascii="Times New Roman" w:hAnsi="Times New Roman"/>
            </w:rPr>
          </w:rPrChange>
        </w:rPr>
        <w:pPrChange w:id="5108" w:author="User" w:date="2012-11-18T09:33:00Z">
          <w:pPr>
            <w:spacing w:line="240" w:lineRule="auto"/>
          </w:pPr>
        </w:pPrChange>
      </w:pPr>
      <w:r w:rsidRPr="001C287A">
        <w:rPr>
          <w:rFonts w:ascii="Times New Roman" w:hAnsi="Times New Roman"/>
          <w:color w:val="000000" w:themeColor="text1"/>
          <w:sz w:val="24"/>
          <w:rPrChange w:id="5109" w:author="User" w:date="2012-11-18T09:33:00Z">
            <w:rPr>
              <w:rFonts w:ascii="Times New Roman" w:hAnsi="Times New Roman"/>
            </w:rPr>
          </w:rPrChange>
        </w:rPr>
        <w:t>Todd JD, Curson ARJ, Dupont CL, Nicholson P, Johnston AWB. (2009) The</w:t>
      </w:r>
      <w:r w:rsidRPr="001C287A">
        <w:rPr>
          <w:rFonts w:ascii="Times New Roman" w:hAnsi="Times New Roman"/>
          <w:i/>
          <w:color w:val="000000" w:themeColor="text1"/>
          <w:sz w:val="24"/>
          <w:rPrChange w:id="5110" w:author="User" w:date="2012-11-18T09:33:00Z">
            <w:rPr>
              <w:rFonts w:ascii="Times New Roman" w:hAnsi="Times New Roman"/>
              <w:i/>
            </w:rPr>
          </w:rPrChange>
        </w:rPr>
        <w:t xml:space="preserve">dddP </w:t>
      </w:r>
      <w:r w:rsidRPr="001C287A">
        <w:rPr>
          <w:rFonts w:ascii="Times New Roman" w:hAnsi="Times New Roman"/>
          <w:color w:val="000000" w:themeColor="text1"/>
          <w:sz w:val="24"/>
          <w:rPrChange w:id="5111" w:author="User" w:date="2012-11-18T09:33:00Z">
            <w:rPr>
              <w:rFonts w:ascii="Times New Roman" w:hAnsi="Times New Roman"/>
            </w:rPr>
          </w:rPrChange>
        </w:rPr>
        <w:t xml:space="preserve">gene, encoding a novel enzyme that converts dimethylsulfonioproprionate into dimethyl sulfide, is widespread in ocean metagenomes and marine bacteria and also occurs in some Ascomycete fungi. </w:t>
      </w:r>
      <w:r w:rsidRPr="001C287A">
        <w:rPr>
          <w:rFonts w:ascii="Times New Roman" w:hAnsi="Times New Roman"/>
          <w:i/>
          <w:color w:val="000000" w:themeColor="text1"/>
          <w:sz w:val="24"/>
          <w:rPrChange w:id="5112" w:author="User" w:date="2012-11-18T09:33:00Z">
            <w:rPr>
              <w:rFonts w:ascii="Times New Roman" w:hAnsi="Times New Roman"/>
              <w:i/>
            </w:rPr>
          </w:rPrChange>
        </w:rPr>
        <w:t>Environ Microbiol</w:t>
      </w:r>
      <w:r w:rsidRPr="001C287A">
        <w:rPr>
          <w:rFonts w:ascii="Times New Roman" w:hAnsi="Times New Roman"/>
          <w:b/>
          <w:color w:val="000000" w:themeColor="text1"/>
          <w:sz w:val="24"/>
          <w:rPrChange w:id="5113" w:author="User" w:date="2012-11-18T09:33:00Z">
            <w:rPr>
              <w:rFonts w:ascii="Times New Roman" w:hAnsi="Times New Roman"/>
              <w:b/>
            </w:rPr>
          </w:rPrChange>
        </w:rPr>
        <w:t>11</w:t>
      </w:r>
      <w:r w:rsidRPr="001C287A">
        <w:rPr>
          <w:rFonts w:ascii="Times New Roman" w:hAnsi="Times New Roman"/>
          <w:color w:val="000000" w:themeColor="text1"/>
          <w:sz w:val="24"/>
          <w:rPrChange w:id="5114" w:author="User" w:date="2012-11-18T09:33:00Z">
            <w:rPr>
              <w:rFonts w:ascii="Times New Roman" w:hAnsi="Times New Roman"/>
            </w:rPr>
          </w:rPrChange>
        </w:rPr>
        <w:t xml:space="preserve"> :1376–1385.</w:t>
      </w:r>
    </w:p>
    <w:p w14:paraId="7CF666B4" w14:textId="77777777" w:rsidR="00DF47D1" w:rsidRPr="001C287A" w:rsidRDefault="00DF47D1" w:rsidP="00C92922">
      <w:pPr>
        <w:spacing w:after="0" w:line="240" w:lineRule="auto"/>
        <w:ind w:left="426" w:hanging="426"/>
        <w:rPr>
          <w:rFonts w:ascii="Times New Roman" w:hAnsi="Times New Roman"/>
          <w:color w:val="000000" w:themeColor="text1"/>
          <w:sz w:val="24"/>
          <w:rPrChange w:id="5115" w:author="User" w:date="2012-11-18T09:33:00Z">
            <w:rPr>
              <w:rFonts w:ascii="Times New Roman" w:hAnsi="Times New Roman"/>
            </w:rPr>
          </w:rPrChange>
        </w:rPr>
        <w:pPrChange w:id="5116" w:author="User" w:date="2012-11-18T09:33:00Z">
          <w:pPr>
            <w:spacing w:line="240" w:lineRule="auto"/>
          </w:pPr>
        </w:pPrChange>
      </w:pPr>
      <w:r w:rsidRPr="001C287A">
        <w:rPr>
          <w:rFonts w:ascii="Times New Roman" w:hAnsi="Times New Roman"/>
          <w:color w:val="000000" w:themeColor="text1"/>
          <w:sz w:val="24"/>
          <w:rPrChange w:id="5117" w:author="User" w:date="2012-11-18T09:33:00Z">
            <w:rPr>
              <w:rFonts w:ascii="Times New Roman" w:hAnsi="Times New Roman"/>
            </w:rPr>
          </w:rPrChange>
        </w:rPr>
        <w:t xml:space="preserve">Todd JD, Curson ARJ, Nikolaidou-Kataraidou N, Brearley CA, Watmough NJ, Chan Y, Page PCB </w:t>
      </w:r>
      <w:r w:rsidRPr="001C287A">
        <w:rPr>
          <w:rFonts w:ascii="Times New Roman" w:hAnsi="Times New Roman"/>
          <w:i/>
          <w:color w:val="000000" w:themeColor="text1"/>
          <w:sz w:val="24"/>
          <w:rPrChange w:id="5118" w:author="User" w:date="2012-11-18T09:33:00Z">
            <w:rPr>
              <w:rFonts w:ascii="Times New Roman" w:hAnsi="Times New Roman"/>
              <w:i/>
            </w:rPr>
          </w:rPrChange>
        </w:rPr>
        <w:t>et al.</w:t>
      </w:r>
      <w:r w:rsidRPr="001C287A">
        <w:rPr>
          <w:rFonts w:ascii="Times New Roman" w:hAnsi="Times New Roman"/>
          <w:color w:val="000000" w:themeColor="text1"/>
          <w:sz w:val="24"/>
          <w:rPrChange w:id="5119" w:author="User" w:date="2012-11-18T09:33:00Z">
            <w:rPr>
              <w:rFonts w:ascii="Times New Roman" w:hAnsi="Times New Roman"/>
            </w:rPr>
          </w:rPrChange>
        </w:rPr>
        <w:t xml:space="preserve"> (2010) Molecular dissection of bacterial acrylate catabolism – unexpected links with dimethylsulfonioproprionate catabolism and dimethyl sulfide production. </w:t>
      </w:r>
      <w:r w:rsidRPr="001C287A">
        <w:rPr>
          <w:rFonts w:ascii="Times New Roman" w:hAnsi="Times New Roman"/>
          <w:i/>
          <w:color w:val="000000" w:themeColor="text1"/>
          <w:sz w:val="24"/>
          <w:rPrChange w:id="5120" w:author="User" w:date="2012-11-18T09:33:00Z">
            <w:rPr>
              <w:rFonts w:ascii="Times New Roman" w:hAnsi="Times New Roman"/>
              <w:i/>
            </w:rPr>
          </w:rPrChange>
        </w:rPr>
        <w:t xml:space="preserve">Environ Microbiol </w:t>
      </w:r>
      <w:r w:rsidRPr="001C287A">
        <w:rPr>
          <w:rFonts w:ascii="Times New Roman" w:hAnsi="Times New Roman"/>
          <w:b/>
          <w:color w:val="000000" w:themeColor="text1"/>
          <w:sz w:val="24"/>
          <w:rPrChange w:id="5121" w:author="User" w:date="2012-11-18T09:33:00Z">
            <w:rPr>
              <w:rFonts w:ascii="Times New Roman" w:hAnsi="Times New Roman"/>
              <w:b/>
            </w:rPr>
          </w:rPrChange>
        </w:rPr>
        <w:t>12</w:t>
      </w:r>
      <w:r w:rsidRPr="001C287A">
        <w:rPr>
          <w:rFonts w:ascii="Times New Roman" w:hAnsi="Times New Roman"/>
          <w:color w:val="000000" w:themeColor="text1"/>
          <w:sz w:val="24"/>
          <w:rPrChange w:id="5122" w:author="User" w:date="2012-11-18T09:33:00Z">
            <w:rPr>
              <w:rFonts w:ascii="Times New Roman" w:hAnsi="Times New Roman"/>
            </w:rPr>
          </w:rPrChange>
        </w:rPr>
        <w:t>: 327–343.</w:t>
      </w:r>
    </w:p>
    <w:p w14:paraId="13CEFB02" w14:textId="77777777" w:rsidR="00576C94" w:rsidRPr="001C287A" w:rsidRDefault="00576C94" w:rsidP="00C92922">
      <w:pPr>
        <w:spacing w:after="0" w:line="240" w:lineRule="auto"/>
        <w:ind w:left="426" w:hanging="426"/>
        <w:rPr>
          <w:rFonts w:ascii="Times New Roman" w:hAnsi="Times New Roman"/>
          <w:color w:val="000000" w:themeColor="text1"/>
          <w:sz w:val="24"/>
          <w:rPrChange w:id="5123" w:author="User" w:date="2012-11-18T09:33:00Z">
            <w:rPr>
              <w:rFonts w:ascii="Times New Roman" w:hAnsi="Times New Roman"/>
            </w:rPr>
          </w:rPrChange>
        </w:rPr>
        <w:pPrChange w:id="5124" w:author="User" w:date="2012-11-18T09:33:00Z">
          <w:pPr>
            <w:spacing w:line="240" w:lineRule="auto"/>
          </w:pPr>
        </w:pPrChange>
      </w:pPr>
      <w:r w:rsidRPr="001C287A">
        <w:rPr>
          <w:rFonts w:ascii="Times New Roman" w:hAnsi="Times New Roman"/>
          <w:color w:val="000000" w:themeColor="text1"/>
          <w:sz w:val="24"/>
          <w:rPrChange w:id="5125" w:author="User" w:date="2012-11-18T09:33:00Z">
            <w:rPr>
              <w:rFonts w:ascii="Times New Roman" w:hAnsi="Times New Roman"/>
            </w:rPr>
          </w:rPrChange>
        </w:rPr>
        <w:t>Todd JD, Curson ARJ, Kirkwood M, Sullivan MJ, Green RT, Johnston AWB. (2011) DddQ, a novel, cupin-containing, dimethylsulfonioproprionate lyase in marine roseobacters and in uncultured marine bacteria.</w:t>
      </w:r>
      <w:r w:rsidRPr="001C287A">
        <w:rPr>
          <w:rFonts w:ascii="Times New Roman" w:hAnsi="Times New Roman"/>
          <w:i/>
          <w:color w:val="000000" w:themeColor="text1"/>
          <w:sz w:val="24"/>
          <w:rPrChange w:id="5126" w:author="User" w:date="2012-11-18T09:33:00Z">
            <w:rPr>
              <w:rFonts w:ascii="Times New Roman" w:hAnsi="Times New Roman"/>
              <w:i/>
            </w:rPr>
          </w:rPrChange>
        </w:rPr>
        <w:t>Environ Microbiol</w:t>
      </w:r>
      <w:r w:rsidRPr="001C287A">
        <w:rPr>
          <w:rFonts w:ascii="Times New Roman" w:hAnsi="Times New Roman"/>
          <w:b/>
          <w:color w:val="000000" w:themeColor="text1"/>
          <w:sz w:val="24"/>
          <w:rPrChange w:id="5127" w:author="User" w:date="2012-11-18T09:33:00Z">
            <w:rPr>
              <w:rFonts w:ascii="Times New Roman" w:hAnsi="Times New Roman"/>
              <w:b/>
            </w:rPr>
          </w:rPrChange>
        </w:rPr>
        <w:t>13</w:t>
      </w:r>
      <w:r w:rsidRPr="001C287A">
        <w:rPr>
          <w:rFonts w:ascii="Times New Roman" w:hAnsi="Times New Roman"/>
          <w:color w:val="000000" w:themeColor="text1"/>
          <w:sz w:val="24"/>
          <w:rPrChange w:id="5128" w:author="User" w:date="2012-11-18T09:33:00Z">
            <w:rPr>
              <w:rFonts w:ascii="Times New Roman" w:hAnsi="Times New Roman"/>
            </w:rPr>
          </w:rPrChange>
        </w:rPr>
        <w:t xml:space="preserve"> :427–438.</w:t>
      </w:r>
    </w:p>
    <w:p w14:paraId="068039B2" w14:textId="77777777" w:rsidR="008667C3" w:rsidRPr="001C287A" w:rsidRDefault="008667C3" w:rsidP="00C92922">
      <w:pPr>
        <w:spacing w:after="0" w:line="240" w:lineRule="auto"/>
        <w:ind w:left="426" w:hanging="426"/>
        <w:rPr>
          <w:rFonts w:ascii="Times New Roman" w:hAnsi="Times New Roman"/>
          <w:color w:val="000000" w:themeColor="text1"/>
          <w:sz w:val="24"/>
          <w:rPrChange w:id="5129" w:author="User" w:date="2012-11-18T09:33:00Z">
            <w:rPr>
              <w:rFonts w:ascii="Times New Roman" w:hAnsi="Times New Roman"/>
            </w:rPr>
          </w:rPrChange>
        </w:rPr>
        <w:pPrChange w:id="5130" w:author="User" w:date="2012-11-18T09:33:00Z">
          <w:pPr>
            <w:spacing w:line="240" w:lineRule="auto"/>
          </w:pPr>
        </w:pPrChange>
      </w:pPr>
      <w:r w:rsidRPr="001C287A">
        <w:rPr>
          <w:rFonts w:ascii="Times New Roman" w:hAnsi="Times New Roman"/>
          <w:color w:val="000000" w:themeColor="text1"/>
          <w:sz w:val="24"/>
          <w:rPrChange w:id="5131" w:author="User" w:date="2012-11-18T09:33:00Z">
            <w:rPr>
              <w:rFonts w:ascii="Times New Roman" w:hAnsi="Times New Roman"/>
            </w:rPr>
          </w:rPrChange>
        </w:rPr>
        <w:t xml:space="preserve">Todd JD, Kirkwood M, Newton-Payne S, Johnston AWB.(2012) DddW, a third DMSP lyase in model Roseobacter marine bacterium, </w:t>
      </w:r>
      <w:r w:rsidRPr="001C287A">
        <w:rPr>
          <w:rFonts w:ascii="Times New Roman" w:hAnsi="Times New Roman"/>
          <w:i/>
          <w:color w:val="000000" w:themeColor="text1"/>
          <w:sz w:val="24"/>
          <w:rPrChange w:id="5132" w:author="User" w:date="2012-11-18T09:33:00Z">
            <w:rPr>
              <w:rFonts w:ascii="Times New Roman" w:hAnsi="Times New Roman"/>
              <w:i/>
            </w:rPr>
          </w:rPrChange>
        </w:rPr>
        <w:t xml:space="preserve">Ruegeria pomeroyi </w:t>
      </w:r>
      <w:r w:rsidRPr="001C287A">
        <w:rPr>
          <w:rFonts w:ascii="Times New Roman" w:hAnsi="Times New Roman"/>
          <w:color w:val="000000" w:themeColor="text1"/>
          <w:sz w:val="24"/>
          <w:rPrChange w:id="5133" w:author="User" w:date="2012-11-18T09:33:00Z">
            <w:rPr>
              <w:rFonts w:ascii="Times New Roman" w:hAnsi="Times New Roman"/>
            </w:rPr>
          </w:rPrChange>
        </w:rPr>
        <w:t>DSS-3.</w:t>
      </w:r>
      <w:r w:rsidRPr="001C287A">
        <w:rPr>
          <w:rFonts w:ascii="Times New Roman" w:hAnsi="Times New Roman"/>
          <w:i/>
          <w:color w:val="000000" w:themeColor="text1"/>
          <w:sz w:val="24"/>
          <w:rPrChange w:id="5134" w:author="User" w:date="2012-11-18T09:33:00Z">
            <w:rPr>
              <w:rFonts w:ascii="Times New Roman" w:hAnsi="Times New Roman"/>
              <w:i/>
            </w:rPr>
          </w:rPrChange>
        </w:rPr>
        <w:t>ISME J</w:t>
      </w:r>
      <w:r w:rsidRPr="001C287A">
        <w:rPr>
          <w:rFonts w:ascii="Times New Roman" w:hAnsi="Times New Roman"/>
          <w:b/>
          <w:color w:val="000000" w:themeColor="text1"/>
          <w:sz w:val="24"/>
          <w:rPrChange w:id="5135" w:author="User" w:date="2012-11-18T09:33:00Z">
            <w:rPr>
              <w:rFonts w:ascii="Times New Roman" w:hAnsi="Times New Roman"/>
              <w:b/>
            </w:rPr>
          </w:rPrChange>
        </w:rPr>
        <w:t>6</w:t>
      </w:r>
      <w:r w:rsidRPr="001C287A">
        <w:rPr>
          <w:rFonts w:ascii="Times New Roman" w:hAnsi="Times New Roman"/>
          <w:color w:val="000000" w:themeColor="text1"/>
          <w:sz w:val="24"/>
          <w:rPrChange w:id="5136" w:author="User" w:date="2012-11-18T09:33:00Z">
            <w:rPr>
              <w:rFonts w:ascii="Times New Roman" w:hAnsi="Times New Roman"/>
            </w:rPr>
          </w:rPrChange>
        </w:rPr>
        <w:t xml:space="preserve"> :223–226.</w:t>
      </w:r>
    </w:p>
    <w:p w14:paraId="00321D76" w14:textId="77777777" w:rsidR="00283C26" w:rsidRPr="001C287A" w:rsidRDefault="00283C26" w:rsidP="00C92922">
      <w:pPr>
        <w:spacing w:after="0" w:line="240" w:lineRule="auto"/>
        <w:ind w:left="426" w:hanging="426"/>
        <w:rPr>
          <w:rFonts w:ascii="Times New Roman" w:hAnsi="Times New Roman"/>
          <w:color w:val="000000" w:themeColor="text1"/>
          <w:sz w:val="24"/>
          <w:rPrChange w:id="5137" w:author="User" w:date="2012-11-18T09:33:00Z">
            <w:rPr>
              <w:rFonts w:ascii="Times New Roman" w:hAnsi="Times New Roman"/>
            </w:rPr>
          </w:rPrChange>
        </w:rPr>
        <w:pPrChange w:id="5138" w:author="User" w:date="2012-11-18T09:33:00Z">
          <w:pPr>
            <w:spacing w:line="240" w:lineRule="auto"/>
          </w:pPr>
        </w:pPrChange>
      </w:pPr>
      <w:r w:rsidRPr="001C287A">
        <w:rPr>
          <w:rFonts w:ascii="Times New Roman" w:hAnsi="Times New Roman"/>
          <w:color w:val="000000" w:themeColor="text1"/>
          <w:sz w:val="24"/>
          <w:rPrChange w:id="5139" w:author="User" w:date="2012-11-18T09:33:00Z">
            <w:rPr>
              <w:rFonts w:ascii="Times New Roman" w:hAnsi="Times New Roman"/>
            </w:rPr>
          </w:rPrChange>
        </w:rPr>
        <w:t xml:space="preserve">Unrein F, Izaguirre I, Massana R, Balagué V, Gasol JM. (2005) Nanoplankton assemblages in maritime Antarctic lakes: characterisation and molecular fingerprinting comparison. </w:t>
      </w:r>
      <w:r w:rsidRPr="001C287A">
        <w:rPr>
          <w:rFonts w:ascii="Times New Roman" w:hAnsi="Times New Roman"/>
          <w:i/>
          <w:color w:val="000000" w:themeColor="text1"/>
          <w:sz w:val="24"/>
          <w:rPrChange w:id="5140" w:author="User" w:date="2012-11-18T09:33:00Z">
            <w:rPr>
              <w:rFonts w:ascii="Times New Roman" w:hAnsi="Times New Roman"/>
              <w:i/>
            </w:rPr>
          </w:rPrChange>
        </w:rPr>
        <w:t xml:space="preserve">Aquat Microb Ecol </w:t>
      </w:r>
      <w:r w:rsidRPr="001C287A">
        <w:rPr>
          <w:rFonts w:ascii="Times New Roman" w:hAnsi="Times New Roman"/>
          <w:b/>
          <w:color w:val="000000" w:themeColor="text1"/>
          <w:sz w:val="24"/>
          <w:rPrChange w:id="5141" w:author="User" w:date="2012-11-18T09:33:00Z">
            <w:rPr>
              <w:rFonts w:ascii="Times New Roman" w:hAnsi="Times New Roman"/>
              <w:b/>
            </w:rPr>
          </w:rPrChange>
        </w:rPr>
        <w:t>40</w:t>
      </w:r>
      <w:r w:rsidRPr="001C287A">
        <w:rPr>
          <w:rFonts w:ascii="Times New Roman" w:hAnsi="Times New Roman"/>
          <w:color w:val="000000" w:themeColor="text1"/>
          <w:sz w:val="24"/>
          <w:rPrChange w:id="5142" w:author="User" w:date="2012-11-18T09:33:00Z">
            <w:rPr>
              <w:rFonts w:ascii="Times New Roman" w:hAnsi="Times New Roman"/>
            </w:rPr>
          </w:rPrChange>
        </w:rPr>
        <w:t>: 269–282.</w:t>
      </w:r>
    </w:p>
    <w:p w14:paraId="1DA0E966" w14:textId="77777777" w:rsidR="0071328B" w:rsidRPr="001C287A" w:rsidRDefault="0071328B" w:rsidP="00C92922">
      <w:pPr>
        <w:spacing w:after="0" w:line="240" w:lineRule="auto"/>
        <w:ind w:left="426" w:hanging="426"/>
        <w:rPr>
          <w:rFonts w:ascii="Times New Roman" w:hAnsi="Times New Roman"/>
          <w:color w:val="000000" w:themeColor="text1"/>
          <w:sz w:val="24"/>
          <w:rPrChange w:id="5143" w:author="User" w:date="2012-11-18T09:33:00Z">
            <w:rPr>
              <w:rFonts w:ascii="Times New Roman" w:hAnsi="Times New Roman"/>
            </w:rPr>
          </w:rPrChange>
        </w:rPr>
        <w:pPrChange w:id="5144" w:author="User" w:date="2012-11-18T09:33:00Z">
          <w:pPr>
            <w:spacing w:line="240" w:lineRule="auto"/>
          </w:pPr>
        </w:pPrChange>
      </w:pPr>
      <w:r w:rsidRPr="001C287A">
        <w:rPr>
          <w:rFonts w:ascii="Times New Roman" w:hAnsi="Times New Roman"/>
          <w:color w:val="000000" w:themeColor="text1"/>
          <w:sz w:val="24"/>
          <w:rPrChange w:id="5145" w:author="User" w:date="2012-11-18T09:33:00Z">
            <w:rPr>
              <w:rFonts w:ascii="Times New Roman" w:hAnsi="Times New Roman"/>
            </w:rPr>
          </w:rPrChange>
        </w:rPr>
        <w:t xml:space="preserve">Van Trappen S, Mergaert J, Van Eygen S, Dawyndt P, Cnockaert MC, Swing J. (2002) Diversity of 746 heterotrophic bacteria isolated from microbial mats from ten Antarctic lakes. </w:t>
      </w:r>
      <w:r w:rsidRPr="001C287A">
        <w:rPr>
          <w:rFonts w:ascii="Times New Roman" w:hAnsi="Times New Roman"/>
          <w:i/>
          <w:color w:val="000000" w:themeColor="text1"/>
          <w:sz w:val="24"/>
          <w:rPrChange w:id="5146" w:author="User" w:date="2012-11-18T09:33:00Z">
            <w:rPr>
              <w:rFonts w:ascii="Times New Roman" w:hAnsi="Times New Roman"/>
              <w:i/>
            </w:rPr>
          </w:rPrChange>
        </w:rPr>
        <w:t>System Appl Microbiol</w:t>
      </w:r>
      <w:r w:rsidRPr="001C287A">
        <w:rPr>
          <w:rFonts w:ascii="Times New Roman" w:hAnsi="Times New Roman"/>
          <w:b/>
          <w:color w:val="000000" w:themeColor="text1"/>
          <w:sz w:val="24"/>
          <w:rPrChange w:id="5147" w:author="User" w:date="2012-11-18T09:33:00Z">
            <w:rPr>
              <w:rFonts w:ascii="Times New Roman" w:hAnsi="Times New Roman"/>
              <w:b/>
            </w:rPr>
          </w:rPrChange>
        </w:rPr>
        <w:t>25</w:t>
      </w:r>
      <w:r w:rsidRPr="001C287A">
        <w:rPr>
          <w:rFonts w:ascii="Times New Roman" w:hAnsi="Times New Roman"/>
          <w:color w:val="000000" w:themeColor="text1"/>
          <w:sz w:val="24"/>
          <w:rPrChange w:id="5148" w:author="User" w:date="2012-11-18T09:33:00Z">
            <w:rPr>
              <w:rFonts w:ascii="Times New Roman" w:hAnsi="Times New Roman"/>
            </w:rPr>
          </w:rPrChange>
        </w:rPr>
        <w:t>: 603–610.</w:t>
      </w:r>
    </w:p>
    <w:p w14:paraId="4126A401" w14:textId="77777777" w:rsidR="005327FD" w:rsidRPr="001C287A" w:rsidRDefault="005327FD" w:rsidP="00C92922">
      <w:pPr>
        <w:spacing w:after="0" w:line="240" w:lineRule="auto"/>
        <w:ind w:left="426" w:hanging="426"/>
        <w:rPr>
          <w:rFonts w:ascii="Times New Roman" w:hAnsi="Times New Roman"/>
          <w:color w:val="000000" w:themeColor="text1"/>
          <w:sz w:val="24"/>
          <w:rPrChange w:id="5149" w:author="User" w:date="2012-11-18T09:33:00Z">
            <w:rPr>
              <w:rFonts w:ascii="Times New Roman" w:hAnsi="Times New Roman"/>
            </w:rPr>
          </w:rPrChange>
        </w:rPr>
        <w:pPrChange w:id="5150" w:author="User" w:date="2012-11-18T09:33:00Z">
          <w:pPr>
            <w:spacing w:line="240" w:lineRule="auto"/>
          </w:pPr>
        </w:pPrChange>
      </w:pPr>
      <w:r w:rsidRPr="001C287A">
        <w:rPr>
          <w:rFonts w:ascii="Times New Roman" w:hAnsi="Times New Roman"/>
          <w:color w:val="000000" w:themeColor="text1"/>
          <w:sz w:val="24"/>
          <w:rPrChange w:id="5151" w:author="User" w:date="2012-11-18T09:33:00Z">
            <w:rPr>
              <w:rFonts w:ascii="Times New Roman" w:hAnsi="Times New Roman"/>
            </w:rPr>
          </w:rPrChange>
        </w:rPr>
        <w:t xml:space="preserve">Venter JC, Remington K, Heidelberg JF, Halpern AL, Rusch D, Eisen JA </w:t>
      </w:r>
      <w:r w:rsidRPr="001C287A">
        <w:rPr>
          <w:rFonts w:ascii="Times New Roman" w:hAnsi="Times New Roman"/>
          <w:i/>
          <w:color w:val="000000" w:themeColor="text1"/>
          <w:sz w:val="24"/>
          <w:rPrChange w:id="5152" w:author="User" w:date="2012-11-18T09:33:00Z">
            <w:rPr>
              <w:rFonts w:ascii="Times New Roman" w:hAnsi="Times New Roman"/>
              <w:i/>
            </w:rPr>
          </w:rPrChange>
        </w:rPr>
        <w:t>et al</w:t>
      </w:r>
      <w:r w:rsidRPr="001C287A">
        <w:rPr>
          <w:rFonts w:ascii="Times New Roman" w:hAnsi="Times New Roman"/>
          <w:color w:val="000000" w:themeColor="text1"/>
          <w:sz w:val="24"/>
          <w:rPrChange w:id="5153" w:author="User" w:date="2012-11-18T09:33:00Z">
            <w:rPr>
              <w:rFonts w:ascii="Times New Roman" w:hAnsi="Times New Roman"/>
            </w:rPr>
          </w:rPrChange>
        </w:rPr>
        <w:t>. (2004)</w:t>
      </w:r>
      <w:r w:rsidR="005B386E" w:rsidRPr="001C287A">
        <w:rPr>
          <w:rFonts w:ascii="Times New Roman" w:hAnsi="Times New Roman"/>
          <w:color w:val="000000" w:themeColor="text1"/>
          <w:sz w:val="24"/>
          <w:rPrChange w:id="5154" w:author="User" w:date="2012-11-18T09:33:00Z">
            <w:rPr>
              <w:rFonts w:ascii="Times New Roman" w:hAnsi="Times New Roman"/>
            </w:rPr>
          </w:rPrChange>
        </w:rPr>
        <w:t xml:space="preserve"> Environmental genome shotgun sequencing of the Sargasso Sea. </w:t>
      </w:r>
      <w:r w:rsidR="005B386E" w:rsidRPr="001C287A">
        <w:rPr>
          <w:rFonts w:ascii="Times New Roman" w:hAnsi="Times New Roman"/>
          <w:i/>
          <w:color w:val="000000" w:themeColor="text1"/>
          <w:sz w:val="24"/>
          <w:rPrChange w:id="5155" w:author="User" w:date="2012-11-18T09:33:00Z">
            <w:rPr>
              <w:rFonts w:ascii="Times New Roman" w:hAnsi="Times New Roman"/>
              <w:i/>
            </w:rPr>
          </w:rPrChange>
        </w:rPr>
        <w:t>Science</w:t>
      </w:r>
      <w:r w:rsidR="005B386E" w:rsidRPr="001C287A">
        <w:rPr>
          <w:rFonts w:ascii="Times New Roman" w:hAnsi="Times New Roman"/>
          <w:b/>
          <w:color w:val="000000" w:themeColor="text1"/>
          <w:sz w:val="24"/>
          <w:rPrChange w:id="5156" w:author="User" w:date="2012-11-18T09:33:00Z">
            <w:rPr>
              <w:rFonts w:ascii="Times New Roman" w:hAnsi="Times New Roman"/>
              <w:b/>
            </w:rPr>
          </w:rPrChange>
        </w:rPr>
        <w:t>304</w:t>
      </w:r>
      <w:r w:rsidR="005B386E" w:rsidRPr="001C287A">
        <w:rPr>
          <w:rFonts w:ascii="Times New Roman" w:hAnsi="Times New Roman"/>
          <w:color w:val="000000" w:themeColor="text1"/>
          <w:sz w:val="24"/>
          <w:rPrChange w:id="5157" w:author="User" w:date="2012-11-18T09:33:00Z">
            <w:rPr>
              <w:rFonts w:ascii="Times New Roman" w:hAnsi="Times New Roman"/>
            </w:rPr>
          </w:rPrChange>
        </w:rPr>
        <w:t>: 66–74.</w:t>
      </w:r>
    </w:p>
    <w:p w14:paraId="026E9A33" w14:textId="77777777" w:rsidR="000232C3" w:rsidRPr="001C287A" w:rsidRDefault="000232C3" w:rsidP="00C92922">
      <w:pPr>
        <w:spacing w:after="0" w:line="240" w:lineRule="auto"/>
        <w:ind w:left="426" w:hanging="426"/>
        <w:rPr>
          <w:rFonts w:ascii="Times New Roman" w:hAnsi="Times New Roman"/>
          <w:color w:val="000000" w:themeColor="text1"/>
          <w:sz w:val="24"/>
          <w:rPrChange w:id="5158" w:author="User" w:date="2012-11-18T09:33:00Z">
            <w:rPr>
              <w:rFonts w:ascii="Times New Roman" w:hAnsi="Times New Roman"/>
            </w:rPr>
          </w:rPrChange>
        </w:rPr>
        <w:pPrChange w:id="5159" w:author="User" w:date="2012-11-18T09:33:00Z">
          <w:pPr>
            <w:spacing w:line="240" w:lineRule="auto"/>
          </w:pPr>
        </w:pPrChange>
      </w:pPr>
      <w:r w:rsidRPr="001C287A">
        <w:rPr>
          <w:rFonts w:ascii="Times New Roman" w:hAnsi="Times New Roman"/>
          <w:color w:val="000000" w:themeColor="text1"/>
          <w:sz w:val="24"/>
          <w:rPrChange w:id="5160" w:author="User" w:date="2012-11-18T09:33:00Z">
            <w:rPr>
              <w:rFonts w:ascii="Times New Roman" w:hAnsi="Times New Roman"/>
            </w:rPr>
          </w:rPrChange>
        </w:rPr>
        <w:t xml:space="preserve">Wagner-Döbler I and Biebl H. (2006) Environmental biology of the marine </w:t>
      </w:r>
      <w:r w:rsidRPr="001C287A">
        <w:rPr>
          <w:rFonts w:ascii="Times New Roman" w:hAnsi="Times New Roman"/>
          <w:i/>
          <w:color w:val="000000" w:themeColor="text1"/>
          <w:sz w:val="24"/>
          <w:rPrChange w:id="5161" w:author="User" w:date="2012-11-18T09:33:00Z">
            <w:rPr>
              <w:rFonts w:ascii="Times New Roman" w:hAnsi="Times New Roman"/>
              <w:i/>
            </w:rPr>
          </w:rPrChange>
        </w:rPr>
        <w:t xml:space="preserve">Roseobacter </w:t>
      </w:r>
      <w:r w:rsidRPr="001C287A">
        <w:rPr>
          <w:rFonts w:ascii="Times New Roman" w:hAnsi="Times New Roman"/>
          <w:color w:val="000000" w:themeColor="text1"/>
          <w:sz w:val="24"/>
          <w:rPrChange w:id="5162" w:author="User" w:date="2012-11-18T09:33:00Z">
            <w:rPr>
              <w:rFonts w:ascii="Times New Roman" w:hAnsi="Times New Roman"/>
            </w:rPr>
          </w:rPrChange>
        </w:rPr>
        <w:t>lineage.</w:t>
      </w:r>
      <w:r w:rsidRPr="001C287A">
        <w:rPr>
          <w:rFonts w:ascii="Times New Roman" w:hAnsi="Times New Roman"/>
          <w:i/>
          <w:color w:val="000000" w:themeColor="text1"/>
          <w:sz w:val="24"/>
          <w:rPrChange w:id="5163" w:author="User" w:date="2012-11-18T09:33:00Z">
            <w:rPr>
              <w:rFonts w:ascii="Times New Roman" w:hAnsi="Times New Roman"/>
              <w:i/>
            </w:rPr>
          </w:rPrChange>
        </w:rPr>
        <w:t>Ann Rev Microbiol</w:t>
      </w:r>
      <w:r w:rsidRPr="001C287A">
        <w:rPr>
          <w:rFonts w:ascii="Times New Roman" w:hAnsi="Times New Roman"/>
          <w:b/>
          <w:color w:val="000000" w:themeColor="text1"/>
          <w:sz w:val="24"/>
          <w:rPrChange w:id="5164" w:author="User" w:date="2012-11-18T09:33:00Z">
            <w:rPr>
              <w:rFonts w:ascii="Times New Roman" w:hAnsi="Times New Roman"/>
              <w:b/>
            </w:rPr>
          </w:rPrChange>
        </w:rPr>
        <w:t>60</w:t>
      </w:r>
      <w:r w:rsidRPr="001C287A">
        <w:rPr>
          <w:rFonts w:ascii="Times New Roman" w:hAnsi="Times New Roman"/>
          <w:color w:val="000000" w:themeColor="text1"/>
          <w:sz w:val="24"/>
          <w:rPrChange w:id="5165" w:author="User" w:date="2012-11-18T09:33:00Z">
            <w:rPr>
              <w:rFonts w:ascii="Times New Roman" w:hAnsi="Times New Roman"/>
            </w:rPr>
          </w:rPrChange>
        </w:rPr>
        <w:t xml:space="preserve">: 255–280. </w:t>
      </w:r>
    </w:p>
    <w:p w14:paraId="681E5637" w14:textId="77777777" w:rsidR="006E2DA1" w:rsidRPr="001C287A" w:rsidRDefault="006E2DA1" w:rsidP="00C92922">
      <w:pPr>
        <w:spacing w:after="0" w:line="240" w:lineRule="auto"/>
        <w:ind w:left="426" w:hanging="426"/>
        <w:rPr>
          <w:rFonts w:ascii="Times New Roman" w:hAnsi="Times New Roman"/>
          <w:color w:val="000000" w:themeColor="text1"/>
          <w:sz w:val="24"/>
          <w:rPrChange w:id="5166" w:author="User" w:date="2012-11-18T09:33:00Z">
            <w:rPr>
              <w:rFonts w:ascii="Times New Roman" w:hAnsi="Times New Roman"/>
            </w:rPr>
          </w:rPrChange>
        </w:rPr>
        <w:pPrChange w:id="5167" w:author="User" w:date="2012-11-18T09:33:00Z">
          <w:pPr>
            <w:spacing w:line="240" w:lineRule="auto"/>
          </w:pPr>
        </w:pPrChange>
      </w:pPr>
      <w:r w:rsidRPr="001C287A">
        <w:rPr>
          <w:rFonts w:ascii="Times New Roman" w:hAnsi="Times New Roman"/>
          <w:color w:val="000000" w:themeColor="text1"/>
          <w:sz w:val="24"/>
          <w:rPrChange w:id="5168" w:author="User" w:date="2012-11-18T09:33:00Z">
            <w:rPr>
              <w:rFonts w:ascii="Times New Roman" w:hAnsi="Times New Roman"/>
            </w:rPr>
          </w:rPrChange>
        </w:rPr>
        <w:t>Wang Q</w:t>
      </w:r>
      <w:r w:rsidR="006527FA" w:rsidRPr="001C287A">
        <w:rPr>
          <w:rFonts w:ascii="Times New Roman" w:hAnsi="Times New Roman"/>
          <w:color w:val="000000" w:themeColor="text1"/>
          <w:sz w:val="24"/>
          <w:rPrChange w:id="5169" w:author="User" w:date="2012-11-18T09:33:00Z">
            <w:rPr>
              <w:rFonts w:ascii="Times New Roman" w:hAnsi="Times New Roman"/>
            </w:rPr>
          </w:rPrChange>
        </w:rPr>
        <w:t>,Garrity GM, Tiedje JM, Cole JR</w:t>
      </w:r>
      <w:r w:rsidR="0080130D" w:rsidRPr="001C287A">
        <w:rPr>
          <w:rFonts w:ascii="Times New Roman" w:hAnsi="Times New Roman"/>
          <w:color w:val="000000" w:themeColor="text1"/>
          <w:sz w:val="24"/>
          <w:rPrChange w:id="5170" w:author="User" w:date="2012-11-18T09:33:00Z">
            <w:rPr>
              <w:rFonts w:ascii="Times New Roman" w:hAnsi="Times New Roman"/>
            </w:rPr>
          </w:rPrChange>
        </w:rPr>
        <w:t>.</w:t>
      </w:r>
      <w:r w:rsidR="003E73A9" w:rsidRPr="001C287A">
        <w:rPr>
          <w:rFonts w:ascii="Times New Roman" w:hAnsi="Times New Roman"/>
          <w:color w:val="000000" w:themeColor="text1"/>
          <w:sz w:val="24"/>
          <w:rPrChange w:id="5171" w:author="User" w:date="2012-11-18T09:33:00Z">
            <w:rPr>
              <w:rFonts w:ascii="Times New Roman" w:hAnsi="Times New Roman"/>
            </w:rPr>
          </w:rPrChange>
        </w:rPr>
        <w:t xml:space="preserve"> (2007) Naïve Bayesian classifier for rapid assignment of rRNA sequences into new bacterial taxonomy.</w:t>
      </w:r>
      <w:r w:rsidR="00360C0F" w:rsidRPr="001C287A">
        <w:rPr>
          <w:rFonts w:ascii="Times New Roman" w:hAnsi="Times New Roman"/>
          <w:i/>
          <w:color w:val="000000" w:themeColor="text1"/>
          <w:sz w:val="24"/>
          <w:rPrChange w:id="5172" w:author="User" w:date="2012-11-18T09:33:00Z">
            <w:rPr>
              <w:rFonts w:ascii="Times New Roman" w:hAnsi="Times New Roman"/>
              <w:i/>
            </w:rPr>
          </w:rPrChange>
        </w:rPr>
        <w:t>Appl Environ Microbiol</w:t>
      </w:r>
      <w:r w:rsidR="003E73A9" w:rsidRPr="001C287A">
        <w:rPr>
          <w:rFonts w:ascii="Times New Roman" w:hAnsi="Times New Roman"/>
          <w:b/>
          <w:color w:val="000000" w:themeColor="text1"/>
          <w:sz w:val="24"/>
          <w:rPrChange w:id="5173" w:author="User" w:date="2012-11-18T09:33:00Z">
            <w:rPr>
              <w:rFonts w:ascii="Times New Roman" w:hAnsi="Times New Roman"/>
              <w:b/>
            </w:rPr>
          </w:rPrChange>
        </w:rPr>
        <w:t xml:space="preserve"> 73</w:t>
      </w:r>
      <w:r w:rsidR="00DB5187" w:rsidRPr="001C287A">
        <w:rPr>
          <w:rFonts w:ascii="Times New Roman" w:hAnsi="Times New Roman"/>
          <w:color w:val="000000" w:themeColor="text1"/>
          <w:sz w:val="24"/>
          <w:rPrChange w:id="5174" w:author="User" w:date="2012-11-18T09:33:00Z">
            <w:rPr>
              <w:rFonts w:ascii="Times New Roman" w:hAnsi="Times New Roman"/>
            </w:rPr>
          </w:rPrChange>
        </w:rPr>
        <w:t>:5261–526</w:t>
      </w:r>
      <w:r w:rsidR="00B93BFA" w:rsidRPr="001C287A">
        <w:rPr>
          <w:rFonts w:ascii="Times New Roman" w:hAnsi="Times New Roman"/>
          <w:color w:val="000000" w:themeColor="text1"/>
          <w:sz w:val="24"/>
          <w:rPrChange w:id="5175" w:author="User" w:date="2012-11-18T09:33:00Z">
            <w:rPr>
              <w:rFonts w:ascii="Times New Roman" w:hAnsi="Times New Roman"/>
            </w:rPr>
          </w:rPrChange>
        </w:rPr>
        <w:t>7</w:t>
      </w:r>
      <w:r w:rsidR="00DB5187" w:rsidRPr="001C287A">
        <w:rPr>
          <w:rFonts w:ascii="Times New Roman" w:hAnsi="Times New Roman"/>
          <w:color w:val="000000" w:themeColor="text1"/>
          <w:sz w:val="24"/>
          <w:rPrChange w:id="5176" w:author="User" w:date="2012-11-18T09:33:00Z">
            <w:rPr>
              <w:rFonts w:ascii="Times New Roman" w:hAnsi="Times New Roman"/>
            </w:rPr>
          </w:rPrChange>
        </w:rPr>
        <w:t>.</w:t>
      </w:r>
    </w:p>
    <w:p w14:paraId="6EDE64F4" w14:textId="77777777" w:rsidR="00B74EF8" w:rsidRPr="001C287A" w:rsidRDefault="00B74EF8" w:rsidP="00C92922">
      <w:pPr>
        <w:spacing w:after="0" w:line="240" w:lineRule="auto"/>
        <w:ind w:left="426" w:hanging="426"/>
        <w:rPr>
          <w:rFonts w:ascii="Times New Roman" w:hAnsi="Times New Roman"/>
          <w:color w:val="000000" w:themeColor="text1"/>
          <w:sz w:val="24"/>
          <w:rPrChange w:id="5177" w:author="User" w:date="2012-11-18T09:33:00Z">
            <w:rPr>
              <w:rFonts w:ascii="Times New Roman" w:hAnsi="Times New Roman"/>
            </w:rPr>
          </w:rPrChange>
        </w:rPr>
        <w:pPrChange w:id="5178" w:author="User" w:date="2012-11-18T09:33:00Z">
          <w:pPr>
            <w:spacing w:line="240" w:lineRule="auto"/>
          </w:pPr>
        </w:pPrChange>
      </w:pPr>
      <w:r w:rsidRPr="001C287A">
        <w:rPr>
          <w:rFonts w:ascii="Times New Roman" w:hAnsi="Times New Roman"/>
          <w:color w:val="000000" w:themeColor="text1"/>
          <w:sz w:val="24"/>
          <w:rPrChange w:id="5179" w:author="User" w:date="2012-11-18T09:33:00Z">
            <w:rPr>
              <w:rFonts w:ascii="Times New Roman" w:hAnsi="Times New Roman"/>
            </w:rPr>
          </w:rPrChange>
        </w:rPr>
        <w:t xml:space="preserve">Wang H, Li H, Shao Z, Liao S, Johnstone L, Rensing C, Wang G. (2011) Genome sequence of deep-sea Manganese-oxidizing bacterium </w:t>
      </w:r>
      <w:r w:rsidRPr="001C287A">
        <w:rPr>
          <w:rFonts w:ascii="Times New Roman" w:hAnsi="Times New Roman"/>
          <w:i/>
          <w:color w:val="000000" w:themeColor="text1"/>
          <w:sz w:val="24"/>
          <w:rPrChange w:id="5180" w:author="User" w:date="2012-11-18T09:33:00Z">
            <w:rPr>
              <w:rFonts w:ascii="Times New Roman" w:hAnsi="Times New Roman"/>
              <w:i/>
            </w:rPr>
          </w:rPrChange>
        </w:rPr>
        <w:t>Marinobacter manganoxydans</w:t>
      </w:r>
      <w:r w:rsidRPr="001C287A">
        <w:rPr>
          <w:rFonts w:ascii="Times New Roman" w:hAnsi="Times New Roman"/>
          <w:color w:val="000000" w:themeColor="text1"/>
          <w:sz w:val="24"/>
          <w:rPrChange w:id="5181" w:author="User" w:date="2012-11-18T09:33:00Z">
            <w:rPr>
              <w:rFonts w:ascii="Times New Roman" w:hAnsi="Times New Roman"/>
            </w:rPr>
          </w:rPrChange>
        </w:rPr>
        <w:t xml:space="preserve">. </w:t>
      </w:r>
      <w:r w:rsidR="00D300DF" w:rsidRPr="001C287A">
        <w:rPr>
          <w:rFonts w:ascii="Times New Roman" w:hAnsi="Times New Roman"/>
          <w:i/>
          <w:color w:val="000000" w:themeColor="text1"/>
          <w:sz w:val="24"/>
          <w:rPrChange w:id="5182" w:author="User" w:date="2012-11-18T09:33:00Z">
            <w:rPr>
              <w:rFonts w:ascii="Times New Roman" w:hAnsi="Times New Roman"/>
              <w:i/>
            </w:rPr>
          </w:rPrChange>
        </w:rPr>
        <w:t>J Bacteriol</w:t>
      </w:r>
      <w:r w:rsidR="00D300DF" w:rsidRPr="001C287A">
        <w:rPr>
          <w:rFonts w:ascii="Times New Roman" w:hAnsi="Times New Roman"/>
          <w:b/>
          <w:color w:val="000000" w:themeColor="text1"/>
          <w:sz w:val="24"/>
          <w:rPrChange w:id="5183" w:author="User" w:date="2012-11-18T09:33:00Z">
            <w:rPr>
              <w:rFonts w:ascii="Times New Roman" w:hAnsi="Times New Roman"/>
              <w:b/>
            </w:rPr>
          </w:rPrChange>
        </w:rPr>
        <w:t>194</w:t>
      </w:r>
      <w:r w:rsidR="00D300DF" w:rsidRPr="001C287A">
        <w:rPr>
          <w:rFonts w:ascii="Times New Roman" w:hAnsi="Times New Roman"/>
          <w:color w:val="000000" w:themeColor="text1"/>
          <w:sz w:val="24"/>
          <w:rPrChange w:id="5184" w:author="User" w:date="2012-11-18T09:33:00Z">
            <w:rPr>
              <w:rFonts w:ascii="Times New Roman" w:hAnsi="Times New Roman"/>
            </w:rPr>
          </w:rPrChange>
        </w:rPr>
        <w:t>: 899–900.</w:t>
      </w:r>
    </w:p>
    <w:p w14:paraId="64D3E7D7" w14:textId="77777777" w:rsidR="00F735D5" w:rsidRPr="001C287A" w:rsidRDefault="00F735D5" w:rsidP="00C92922">
      <w:pPr>
        <w:spacing w:after="0" w:line="240" w:lineRule="auto"/>
        <w:ind w:left="426" w:hanging="426"/>
        <w:rPr>
          <w:rFonts w:ascii="Times New Roman" w:hAnsi="Times New Roman"/>
          <w:color w:val="000000" w:themeColor="text1"/>
          <w:sz w:val="24"/>
          <w:rPrChange w:id="5185" w:author="User" w:date="2012-11-18T09:33:00Z">
            <w:rPr>
              <w:rFonts w:ascii="Times New Roman" w:hAnsi="Times New Roman"/>
            </w:rPr>
          </w:rPrChange>
        </w:rPr>
        <w:pPrChange w:id="5186" w:author="User" w:date="2012-11-18T09:33:00Z">
          <w:pPr>
            <w:spacing w:line="240" w:lineRule="auto"/>
          </w:pPr>
        </w:pPrChange>
      </w:pPr>
      <w:r w:rsidRPr="001C287A">
        <w:rPr>
          <w:rFonts w:ascii="Times New Roman" w:hAnsi="Times New Roman"/>
          <w:color w:val="000000" w:themeColor="text1"/>
          <w:sz w:val="24"/>
          <w:rPrChange w:id="5187" w:author="User" w:date="2012-11-18T09:33:00Z">
            <w:rPr>
              <w:rFonts w:ascii="Times New Roman" w:hAnsi="Times New Roman"/>
            </w:rPr>
          </w:rPrChange>
        </w:rPr>
        <w:t>Ward BB and Priscu JC. (1997) Detection and characterization of denitrifying bacteria from a permanently ice-covered Antarctic lake.</w:t>
      </w:r>
      <w:r w:rsidRPr="001C287A">
        <w:rPr>
          <w:rFonts w:ascii="Times New Roman" w:hAnsi="Times New Roman"/>
          <w:i/>
          <w:color w:val="000000" w:themeColor="text1"/>
          <w:sz w:val="24"/>
          <w:rPrChange w:id="5188" w:author="User" w:date="2012-11-18T09:33:00Z">
            <w:rPr>
              <w:rFonts w:ascii="Times New Roman" w:hAnsi="Times New Roman"/>
              <w:i/>
            </w:rPr>
          </w:rPrChange>
        </w:rPr>
        <w:t>Hydrobiologia</w:t>
      </w:r>
      <w:r w:rsidRPr="001C287A">
        <w:rPr>
          <w:rFonts w:ascii="Times New Roman" w:hAnsi="Times New Roman"/>
          <w:b/>
          <w:color w:val="000000" w:themeColor="text1"/>
          <w:sz w:val="24"/>
          <w:rPrChange w:id="5189" w:author="User" w:date="2012-11-18T09:33:00Z">
            <w:rPr>
              <w:rFonts w:ascii="Times New Roman" w:hAnsi="Times New Roman"/>
              <w:b/>
            </w:rPr>
          </w:rPrChange>
        </w:rPr>
        <w:t>347</w:t>
      </w:r>
      <w:r w:rsidRPr="001C287A">
        <w:rPr>
          <w:rFonts w:ascii="Times New Roman" w:hAnsi="Times New Roman"/>
          <w:color w:val="000000" w:themeColor="text1"/>
          <w:sz w:val="24"/>
          <w:rPrChange w:id="5190" w:author="User" w:date="2012-11-18T09:33:00Z">
            <w:rPr>
              <w:rFonts w:ascii="Times New Roman" w:hAnsi="Times New Roman"/>
            </w:rPr>
          </w:rPrChange>
        </w:rPr>
        <w:t>: 57–68.</w:t>
      </w:r>
    </w:p>
    <w:p w14:paraId="3071FF0B" w14:textId="77777777" w:rsidR="00EE63A8" w:rsidRPr="001C287A" w:rsidRDefault="00EE63A8" w:rsidP="00C92922">
      <w:pPr>
        <w:spacing w:after="0" w:line="240" w:lineRule="auto"/>
        <w:ind w:left="426" w:hanging="426"/>
        <w:rPr>
          <w:rFonts w:ascii="Times New Roman" w:hAnsi="Times New Roman"/>
          <w:color w:val="000000" w:themeColor="text1"/>
          <w:sz w:val="24"/>
          <w:rPrChange w:id="5191" w:author="User" w:date="2012-11-18T09:33:00Z">
            <w:rPr>
              <w:rFonts w:ascii="Times New Roman" w:hAnsi="Times New Roman"/>
            </w:rPr>
          </w:rPrChange>
        </w:rPr>
        <w:pPrChange w:id="5192" w:author="User" w:date="2012-11-18T09:33:00Z">
          <w:pPr>
            <w:spacing w:line="240" w:lineRule="auto"/>
          </w:pPr>
        </w:pPrChange>
      </w:pPr>
      <w:r w:rsidRPr="001C287A">
        <w:rPr>
          <w:rFonts w:ascii="Times New Roman" w:hAnsi="Times New Roman"/>
          <w:color w:val="000000" w:themeColor="text1"/>
          <w:sz w:val="24"/>
          <w:rPrChange w:id="5193" w:author="User" w:date="2012-11-18T09:33:00Z">
            <w:rPr>
              <w:rFonts w:ascii="Times New Roman" w:hAnsi="Times New Roman"/>
            </w:rPr>
          </w:rPrChange>
        </w:rPr>
        <w:t xml:space="preserve">Ward BB, Granger J, Maldonado MT, Casciotti KL, Harris S, Wells ML. (2005) Denitrification in the hypolimnion of permanently ice-covered Lake Bonney, Antarctica. </w:t>
      </w:r>
      <w:r w:rsidRPr="001C287A">
        <w:rPr>
          <w:rFonts w:ascii="Times New Roman" w:hAnsi="Times New Roman"/>
          <w:i/>
          <w:color w:val="000000" w:themeColor="text1"/>
          <w:sz w:val="24"/>
          <w:rPrChange w:id="5194" w:author="User" w:date="2012-11-18T09:33:00Z">
            <w:rPr>
              <w:rFonts w:ascii="Times New Roman" w:hAnsi="Times New Roman"/>
              <w:i/>
            </w:rPr>
          </w:rPrChange>
        </w:rPr>
        <w:t xml:space="preserve">Aquat Microb Ecol </w:t>
      </w:r>
      <w:r w:rsidRPr="001C287A">
        <w:rPr>
          <w:rFonts w:ascii="Times New Roman" w:hAnsi="Times New Roman"/>
          <w:b/>
          <w:color w:val="000000" w:themeColor="text1"/>
          <w:sz w:val="24"/>
          <w:rPrChange w:id="5195" w:author="User" w:date="2012-11-18T09:33:00Z">
            <w:rPr>
              <w:rFonts w:ascii="Times New Roman" w:hAnsi="Times New Roman"/>
              <w:b/>
            </w:rPr>
          </w:rPrChange>
        </w:rPr>
        <w:t>38</w:t>
      </w:r>
      <w:r w:rsidRPr="001C287A">
        <w:rPr>
          <w:rFonts w:ascii="Times New Roman" w:hAnsi="Times New Roman"/>
          <w:color w:val="000000" w:themeColor="text1"/>
          <w:sz w:val="24"/>
          <w:rPrChange w:id="5196" w:author="User" w:date="2012-11-18T09:33:00Z">
            <w:rPr>
              <w:rFonts w:ascii="Times New Roman" w:hAnsi="Times New Roman"/>
            </w:rPr>
          </w:rPrChange>
        </w:rPr>
        <w:t>: 295–307.</w:t>
      </w:r>
    </w:p>
    <w:p w14:paraId="20521DF8" w14:textId="77777777" w:rsidR="004F0732" w:rsidRPr="001C287A" w:rsidRDefault="00EE3410" w:rsidP="00C92922">
      <w:pPr>
        <w:spacing w:after="0" w:line="240" w:lineRule="auto"/>
        <w:ind w:left="426" w:hanging="426"/>
        <w:rPr>
          <w:rFonts w:ascii="Times New Roman" w:hAnsi="Times New Roman"/>
          <w:color w:val="000000" w:themeColor="text1"/>
          <w:sz w:val="24"/>
          <w:rPrChange w:id="5197" w:author="User" w:date="2012-11-18T09:33:00Z">
            <w:rPr>
              <w:rFonts w:ascii="Times New Roman" w:hAnsi="Times New Roman"/>
            </w:rPr>
          </w:rPrChange>
        </w:rPr>
        <w:pPrChange w:id="5198" w:author="User" w:date="2012-11-18T09:33:00Z">
          <w:pPr>
            <w:spacing w:line="240" w:lineRule="auto"/>
          </w:pPr>
        </w:pPrChange>
      </w:pPr>
      <w:r w:rsidRPr="001C287A">
        <w:rPr>
          <w:rFonts w:ascii="Times New Roman" w:hAnsi="Times New Roman"/>
          <w:color w:val="000000" w:themeColor="text1"/>
          <w:sz w:val="24"/>
          <w:rPrChange w:id="5199" w:author="User" w:date="2012-11-18T09:33:00Z">
            <w:rPr>
              <w:rFonts w:ascii="Times New Roman" w:hAnsi="Times New Roman"/>
            </w:rPr>
          </w:rPrChange>
        </w:rPr>
        <w:t>*</w:t>
      </w:r>
      <w:r w:rsidR="004F0732" w:rsidRPr="001C287A">
        <w:rPr>
          <w:rFonts w:ascii="Times New Roman" w:hAnsi="Times New Roman"/>
          <w:color w:val="000000" w:themeColor="text1"/>
          <w:sz w:val="24"/>
          <w:rPrChange w:id="5200" w:author="User" w:date="2012-11-18T09:33:00Z">
            <w:rPr>
              <w:rFonts w:ascii="Times New Roman" w:hAnsi="Times New Roman"/>
            </w:rPr>
          </w:rPrChange>
        </w:rPr>
        <w:t xml:space="preserve">Wu J, Mao X, Cai T, Luo J, Wei L. (2006) KOBAS server: a web-based platform for automated annotation and pathway identification. </w:t>
      </w:r>
      <w:r w:rsidR="004F0732" w:rsidRPr="001C287A">
        <w:rPr>
          <w:rFonts w:ascii="Times New Roman" w:hAnsi="Times New Roman"/>
          <w:i/>
          <w:color w:val="000000" w:themeColor="text1"/>
          <w:sz w:val="24"/>
          <w:rPrChange w:id="5201" w:author="User" w:date="2012-11-18T09:33:00Z">
            <w:rPr>
              <w:rFonts w:ascii="Times New Roman" w:hAnsi="Times New Roman"/>
              <w:i/>
            </w:rPr>
          </w:rPrChange>
        </w:rPr>
        <w:t>Nucleic Acids Res</w:t>
      </w:r>
      <w:r w:rsidR="004F0732" w:rsidRPr="001C287A">
        <w:rPr>
          <w:rFonts w:ascii="Times New Roman" w:hAnsi="Times New Roman"/>
          <w:b/>
          <w:color w:val="000000" w:themeColor="text1"/>
          <w:sz w:val="24"/>
          <w:rPrChange w:id="5202" w:author="User" w:date="2012-11-18T09:33:00Z">
            <w:rPr>
              <w:rFonts w:ascii="Times New Roman" w:hAnsi="Times New Roman"/>
              <w:b/>
            </w:rPr>
          </w:rPrChange>
        </w:rPr>
        <w:t>34</w:t>
      </w:r>
      <w:r w:rsidR="004F0732" w:rsidRPr="001C287A">
        <w:rPr>
          <w:rFonts w:ascii="Times New Roman" w:hAnsi="Times New Roman"/>
          <w:color w:val="000000" w:themeColor="text1"/>
          <w:sz w:val="24"/>
          <w:rPrChange w:id="5203" w:author="User" w:date="2012-11-18T09:33:00Z">
            <w:rPr>
              <w:rFonts w:ascii="Times New Roman" w:hAnsi="Times New Roman"/>
            </w:rPr>
          </w:rPrChange>
        </w:rPr>
        <w:t>: W720–</w:t>
      </w:r>
      <w:r w:rsidR="00E12CCE" w:rsidRPr="001C287A">
        <w:rPr>
          <w:rFonts w:ascii="Times New Roman" w:hAnsi="Times New Roman"/>
          <w:color w:val="000000" w:themeColor="text1"/>
          <w:sz w:val="24"/>
          <w:rPrChange w:id="5204" w:author="User" w:date="2012-11-18T09:33:00Z">
            <w:rPr>
              <w:rFonts w:ascii="Times New Roman" w:hAnsi="Times New Roman"/>
            </w:rPr>
          </w:rPrChange>
        </w:rPr>
        <w:t>W724.</w:t>
      </w:r>
    </w:p>
    <w:p w14:paraId="095465D3" w14:textId="77777777" w:rsidR="00EE3410" w:rsidRPr="001C287A" w:rsidRDefault="00EE3410" w:rsidP="00C92922">
      <w:pPr>
        <w:spacing w:after="0" w:line="240" w:lineRule="auto"/>
        <w:ind w:left="426" w:hanging="426"/>
        <w:rPr>
          <w:rFonts w:ascii="Times New Roman" w:hAnsi="Times New Roman"/>
          <w:color w:val="000000" w:themeColor="text1"/>
          <w:sz w:val="24"/>
          <w:rPrChange w:id="5205" w:author="User" w:date="2012-11-18T09:33:00Z">
            <w:rPr>
              <w:rFonts w:ascii="Times New Roman" w:hAnsi="Times New Roman"/>
            </w:rPr>
          </w:rPrChange>
        </w:rPr>
        <w:pPrChange w:id="5206" w:author="User" w:date="2012-11-18T09:33:00Z">
          <w:pPr>
            <w:spacing w:line="240" w:lineRule="auto"/>
          </w:pPr>
        </w:pPrChange>
      </w:pPr>
      <w:r w:rsidRPr="001C287A">
        <w:rPr>
          <w:rFonts w:ascii="Times New Roman" w:hAnsi="Times New Roman"/>
          <w:color w:val="000000" w:themeColor="text1"/>
          <w:sz w:val="24"/>
          <w:rPrChange w:id="5207" w:author="User" w:date="2012-11-18T09:33:00Z">
            <w:rPr>
              <w:rFonts w:ascii="Times New Roman" w:hAnsi="Times New Roman"/>
            </w:rPr>
          </w:rPrChange>
        </w:rPr>
        <w:t xml:space="preserve">Xie C, Mao X, Huang J, Ding Y, Wu J, Dong S, Kong L, Gao G, Li CY, Wei L. (2011) KOBAS 2.0: a web server for annotation and identification of enriched pathways and diseases. </w:t>
      </w:r>
      <w:r w:rsidRPr="001C287A">
        <w:rPr>
          <w:rFonts w:ascii="Times New Roman" w:hAnsi="Times New Roman"/>
          <w:i/>
          <w:color w:val="000000" w:themeColor="text1"/>
          <w:sz w:val="24"/>
          <w:rPrChange w:id="5208" w:author="User" w:date="2012-11-18T09:33:00Z">
            <w:rPr>
              <w:rFonts w:ascii="Times New Roman" w:hAnsi="Times New Roman"/>
              <w:i/>
            </w:rPr>
          </w:rPrChange>
        </w:rPr>
        <w:t>Nucleic Acids Res</w:t>
      </w:r>
      <w:r w:rsidRPr="001C287A">
        <w:rPr>
          <w:rFonts w:ascii="Times New Roman" w:hAnsi="Times New Roman"/>
          <w:b/>
          <w:color w:val="000000" w:themeColor="text1"/>
          <w:sz w:val="24"/>
          <w:rPrChange w:id="5209" w:author="User" w:date="2012-11-18T09:33:00Z">
            <w:rPr>
              <w:rFonts w:ascii="Times New Roman" w:hAnsi="Times New Roman"/>
              <w:b/>
            </w:rPr>
          </w:rPrChange>
        </w:rPr>
        <w:t>39</w:t>
      </w:r>
      <w:r w:rsidRPr="001C287A">
        <w:rPr>
          <w:rFonts w:ascii="Times New Roman" w:hAnsi="Times New Roman"/>
          <w:color w:val="000000" w:themeColor="text1"/>
          <w:sz w:val="24"/>
          <w:rPrChange w:id="5210" w:author="User" w:date="2012-11-18T09:33:00Z">
            <w:rPr>
              <w:rFonts w:ascii="Times New Roman" w:hAnsi="Times New Roman"/>
            </w:rPr>
          </w:rPrChange>
        </w:rPr>
        <w:t>: W316–W322.</w:t>
      </w:r>
    </w:p>
    <w:p w14:paraId="05D30202" w14:textId="77777777" w:rsidR="004A1E4E" w:rsidRPr="001C287A" w:rsidRDefault="004A1E4E" w:rsidP="00C92922">
      <w:pPr>
        <w:spacing w:after="0" w:line="240" w:lineRule="auto"/>
        <w:ind w:left="426" w:hanging="426"/>
        <w:rPr>
          <w:rFonts w:ascii="Times New Roman" w:hAnsi="Times New Roman"/>
          <w:color w:val="000000" w:themeColor="text1"/>
          <w:sz w:val="24"/>
          <w:rPrChange w:id="5211" w:author="User" w:date="2012-11-18T09:33:00Z">
            <w:rPr>
              <w:rFonts w:ascii="Times New Roman" w:hAnsi="Times New Roman"/>
            </w:rPr>
          </w:rPrChange>
        </w:rPr>
        <w:pPrChange w:id="5212" w:author="User" w:date="2012-11-18T09:33:00Z">
          <w:pPr>
            <w:spacing w:line="240" w:lineRule="auto"/>
          </w:pPr>
        </w:pPrChange>
      </w:pPr>
      <w:r w:rsidRPr="001C287A">
        <w:rPr>
          <w:rFonts w:ascii="Times New Roman" w:hAnsi="Times New Roman"/>
          <w:color w:val="000000" w:themeColor="text1"/>
          <w:sz w:val="24"/>
          <w:rPrChange w:id="5213" w:author="User" w:date="2012-11-18T09:33:00Z">
            <w:rPr>
              <w:rFonts w:ascii="Times New Roman" w:hAnsi="Times New Roman"/>
            </w:rPr>
          </w:rPrChange>
        </w:rPr>
        <w:t xml:space="preserve">Xing P, Hahn MW, Wu QL. (2009) Low taxon richness of bacterioplankton in high-altitude lakes of the eastern Tibetan Plateau, with a predominance of </w:t>
      </w:r>
      <w:r w:rsidRPr="001C287A">
        <w:rPr>
          <w:rFonts w:ascii="Times New Roman" w:hAnsi="Times New Roman"/>
          <w:i/>
          <w:color w:val="000000" w:themeColor="text1"/>
          <w:sz w:val="24"/>
          <w:rPrChange w:id="5214" w:author="User" w:date="2012-11-18T09:33:00Z">
            <w:rPr>
              <w:rFonts w:ascii="Times New Roman" w:hAnsi="Times New Roman"/>
              <w:i/>
            </w:rPr>
          </w:rPrChange>
        </w:rPr>
        <w:t>Bacteroidetes</w:t>
      </w:r>
      <w:r w:rsidRPr="001C287A">
        <w:rPr>
          <w:rFonts w:ascii="Times New Roman" w:hAnsi="Times New Roman"/>
          <w:color w:val="000000" w:themeColor="text1"/>
          <w:sz w:val="24"/>
          <w:rPrChange w:id="5215" w:author="User" w:date="2012-11-18T09:33:00Z">
            <w:rPr>
              <w:rFonts w:ascii="Times New Roman" w:hAnsi="Times New Roman"/>
            </w:rPr>
          </w:rPrChange>
        </w:rPr>
        <w:t xml:space="preserve"> and </w:t>
      </w:r>
      <w:r w:rsidRPr="001C287A">
        <w:rPr>
          <w:rFonts w:ascii="Times New Roman" w:hAnsi="Times New Roman"/>
          <w:i/>
          <w:color w:val="000000" w:themeColor="text1"/>
          <w:sz w:val="24"/>
          <w:rPrChange w:id="5216" w:author="User" w:date="2012-11-18T09:33:00Z">
            <w:rPr>
              <w:rFonts w:ascii="Times New Roman" w:hAnsi="Times New Roman"/>
              <w:i/>
            </w:rPr>
          </w:rPrChange>
        </w:rPr>
        <w:t>Synechoccocus</w:t>
      </w:r>
      <w:r w:rsidRPr="001C287A">
        <w:rPr>
          <w:rFonts w:ascii="Times New Roman" w:hAnsi="Times New Roman"/>
          <w:color w:val="000000" w:themeColor="text1"/>
          <w:sz w:val="24"/>
          <w:rPrChange w:id="5217" w:author="User" w:date="2012-11-18T09:33:00Z">
            <w:rPr>
              <w:rFonts w:ascii="Times New Roman" w:hAnsi="Times New Roman"/>
            </w:rPr>
          </w:rPrChange>
        </w:rPr>
        <w:t xml:space="preserve"> spp. </w:t>
      </w:r>
      <w:r w:rsidRPr="001C287A">
        <w:rPr>
          <w:rFonts w:ascii="Times New Roman" w:hAnsi="Times New Roman"/>
          <w:i/>
          <w:color w:val="000000" w:themeColor="text1"/>
          <w:sz w:val="24"/>
          <w:rPrChange w:id="5218" w:author="User" w:date="2012-11-18T09:33:00Z">
            <w:rPr>
              <w:rFonts w:ascii="Times New Roman" w:hAnsi="Times New Roman"/>
              <w:i/>
            </w:rPr>
          </w:rPrChange>
        </w:rPr>
        <w:t>Appl Environ Microbiol</w:t>
      </w:r>
      <w:r w:rsidR="002B56BB" w:rsidRPr="001C287A">
        <w:rPr>
          <w:rFonts w:ascii="Times New Roman" w:hAnsi="Times New Roman"/>
          <w:b/>
          <w:color w:val="000000" w:themeColor="text1"/>
          <w:sz w:val="24"/>
          <w:rPrChange w:id="5219" w:author="User" w:date="2012-11-18T09:33:00Z">
            <w:rPr>
              <w:rFonts w:ascii="Times New Roman" w:hAnsi="Times New Roman"/>
              <w:b/>
            </w:rPr>
          </w:rPrChange>
        </w:rPr>
        <w:t>75</w:t>
      </w:r>
      <w:r w:rsidR="002B56BB" w:rsidRPr="001C287A">
        <w:rPr>
          <w:rFonts w:ascii="Times New Roman" w:hAnsi="Times New Roman"/>
          <w:color w:val="000000" w:themeColor="text1"/>
          <w:sz w:val="24"/>
          <w:rPrChange w:id="5220" w:author="User" w:date="2012-11-18T09:33:00Z">
            <w:rPr>
              <w:rFonts w:ascii="Times New Roman" w:hAnsi="Times New Roman"/>
            </w:rPr>
          </w:rPrChange>
        </w:rPr>
        <w:t>: 7017–7025.</w:t>
      </w:r>
    </w:p>
    <w:p w14:paraId="0B00BC9B" w14:textId="77777777" w:rsidR="003C0AF2" w:rsidRPr="001C287A" w:rsidRDefault="003C0AF2" w:rsidP="00C92922">
      <w:pPr>
        <w:spacing w:after="0" w:line="240" w:lineRule="auto"/>
        <w:ind w:left="426" w:hanging="426"/>
        <w:rPr>
          <w:rFonts w:ascii="Times New Roman" w:hAnsi="Times New Roman"/>
          <w:color w:val="000000" w:themeColor="text1"/>
          <w:sz w:val="24"/>
          <w:rPrChange w:id="5221" w:author="User" w:date="2012-11-18T09:33:00Z">
            <w:rPr>
              <w:rFonts w:ascii="Times New Roman" w:hAnsi="Times New Roman"/>
            </w:rPr>
          </w:rPrChange>
        </w:rPr>
        <w:pPrChange w:id="5222" w:author="User" w:date="2012-11-18T09:33:00Z">
          <w:pPr>
            <w:spacing w:line="240" w:lineRule="auto"/>
          </w:pPr>
        </w:pPrChange>
      </w:pPr>
      <w:r w:rsidRPr="001C287A">
        <w:rPr>
          <w:rFonts w:ascii="Times New Roman" w:hAnsi="Times New Roman"/>
          <w:color w:val="000000" w:themeColor="text1"/>
          <w:sz w:val="24"/>
          <w:rPrChange w:id="5223" w:author="User" w:date="2012-11-18T09:33:00Z">
            <w:rPr>
              <w:rFonts w:ascii="Times New Roman" w:hAnsi="Times New Roman"/>
            </w:rPr>
          </w:rPrChange>
        </w:rPr>
        <w:t>Yamamoto M and Takai K. (2011) Sulfur metabolisms in epsilon- and gamma-</w:t>
      </w:r>
      <w:r w:rsidRPr="001C287A">
        <w:rPr>
          <w:rFonts w:ascii="Times New Roman" w:hAnsi="Times New Roman"/>
          <w:i/>
          <w:color w:val="000000" w:themeColor="text1"/>
          <w:sz w:val="24"/>
          <w:rPrChange w:id="5224" w:author="User" w:date="2012-11-18T09:33:00Z">
            <w:rPr>
              <w:rFonts w:ascii="Times New Roman" w:hAnsi="Times New Roman"/>
              <w:i/>
            </w:rPr>
          </w:rPrChange>
        </w:rPr>
        <w:t>Proteobacteria</w:t>
      </w:r>
      <w:r w:rsidRPr="001C287A">
        <w:rPr>
          <w:rFonts w:ascii="Times New Roman" w:hAnsi="Times New Roman"/>
          <w:color w:val="000000" w:themeColor="text1"/>
          <w:sz w:val="24"/>
          <w:rPrChange w:id="5225" w:author="User" w:date="2012-11-18T09:33:00Z">
            <w:rPr>
              <w:rFonts w:ascii="Times New Roman" w:hAnsi="Times New Roman"/>
            </w:rPr>
          </w:rPrChange>
        </w:rPr>
        <w:t xml:space="preserve"> in deep-sea hydrothermal fields.</w:t>
      </w:r>
      <w:r w:rsidRPr="001C287A">
        <w:rPr>
          <w:rFonts w:ascii="Times New Roman" w:hAnsi="Times New Roman"/>
          <w:i/>
          <w:color w:val="000000" w:themeColor="text1"/>
          <w:sz w:val="24"/>
          <w:rPrChange w:id="5226" w:author="User" w:date="2012-11-18T09:33:00Z">
            <w:rPr>
              <w:rFonts w:ascii="Times New Roman" w:hAnsi="Times New Roman"/>
              <w:i/>
            </w:rPr>
          </w:rPrChange>
        </w:rPr>
        <w:t>Front Microbiol</w:t>
      </w:r>
      <w:r w:rsidRPr="001C287A">
        <w:rPr>
          <w:rFonts w:ascii="Times New Roman" w:hAnsi="Times New Roman"/>
          <w:b/>
          <w:color w:val="000000" w:themeColor="text1"/>
          <w:sz w:val="24"/>
          <w:rPrChange w:id="5227" w:author="User" w:date="2012-11-18T09:33:00Z">
            <w:rPr>
              <w:rFonts w:ascii="Times New Roman" w:hAnsi="Times New Roman"/>
              <w:b/>
            </w:rPr>
          </w:rPrChange>
        </w:rPr>
        <w:t>2</w:t>
      </w:r>
      <w:r w:rsidRPr="001C287A">
        <w:rPr>
          <w:rFonts w:ascii="Times New Roman" w:hAnsi="Times New Roman"/>
          <w:color w:val="000000" w:themeColor="text1"/>
          <w:sz w:val="24"/>
          <w:rPrChange w:id="5228" w:author="User" w:date="2012-11-18T09:33:00Z">
            <w:rPr>
              <w:rFonts w:ascii="Times New Roman" w:hAnsi="Times New Roman"/>
            </w:rPr>
          </w:rPrChange>
        </w:rPr>
        <w:t>: 1–8.</w:t>
      </w:r>
    </w:p>
    <w:p w14:paraId="36502A6D" w14:textId="77777777" w:rsidR="00502C5C" w:rsidRPr="001C287A" w:rsidRDefault="00502C5C" w:rsidP="00C92922">
      <w:pPr>
        <w:spacing w:after="0" w:line="240" w:lineRule="auto"/>
        <w:ind w:left="426" w:hanging="426"/>
        <w:rPr>
          <w:rFonts w:ascii="Times New Roman" w:hAnsi="Times New Roman"/>
          <w:color w:val="000000" w:themeColor="text1"/>
          <w:sz w:val="24"/>
          <w:rPrChange w:id="5229" w:author="User" w:date="2012-11-18T09:33:00Z">
            <w:rPr>
              <w:rFonts w:ascii="Times New Roman" w:hAnsi="Times New Roman"/>
            </w:rPr>
          </w:rPrChange>
        </w:rPr>
        <w:pPrChange w:id="5230" w:author="User" w:date="2012-11-18T09:33:00Z">
          <w:pPr>
            <w:spacing w:line="240" w:lineRule="auto"/>
          </w:pPr>
        </w:pPrChange>
      </w:pPr>
      <w:r w:rsidRPr="001C287A">
        <w:rPr>
          <w:rFonts w:ascii="Times New Roman" w:hAnsi="Times New Roman"/>
          <w:color w:val="000000" w:themeColor="text1"/>
          <w:sz w:val="24"/>
          <w:rPrChange w:id="5231" w:author="User" w:date="2012-11-18T09:33:00Z">
            <w:rPr>
              <w:rFonts w:ascii="Times New Roman" w:hAnsi="Times New Roman"/>
            </w:rPr>
          </w:rPrChange>
        </w:rPr>
        <w:t xml:space="preserve">Yamane K, Hattori Y, Ohtagaki H, Fujiwara K. (2011) Microbial diversity with dominance of 16S rRNA genes sequences with high GC contents at 74 and 98°C subsurface crude oil deposits in Japan. </w:t>
      </w:r>
      <w:r w:rsidRPr="001C287A">
        <w:rPr>
          <w:rFonts w:ascii="Times New Roman" w:hAnsi="Times New Roman"/>
          <w:i/>
          <w:color w:val="000000" w:themeColor="text1"/>
          <w:sz w:val="24"/>
          <w:rPrChange w:id="5232" w:author="User" w:date="2012-11-18T09:33:00Z">
            <w:rPr>
              <w:rFonts w:ascii="Times New Roman" w:hAnsi="Times New Roman"/>
              <w:i/>
            </w:rPr>
          </w:rPrChange>
        </w:rPr>
        <w:t>FEMS Microbiol Ecol</w:t>
      </w:r>
      <w:r w:rsidRPr="001C287A">
        <w:rPr>
          <w:rFonts w:ascii="Times New Roman" w:hAnsi="Times New Roman"/>
          <w:b/>
          <w:color w:val="000000" w:themeColor="text1"/>
          <w:sz w:val="24"/>
          <w:rPrChange w:id="5233" w:author="User" w:date="2012-11-18T09:33:00Z">
            <w:rPr>
              <w:rFonts w:ascii="Times New Roman" w:hAnsi="Times New Roman"/>
              <w:b/>
            </w:rPr>
          </w:rPrChange>
        </w:rPr>
        <w:t>76</w:t>
      </w:r>
      <w:r w:rsidRPr="001C287A">
        <w:rPr>
          <w:rFonts w:ascii="Times New Roman" w:hAnsi="Times New Roman"/>
          <w:color w:val="000000" w:themeColor="text1"/>
          <w:sz w:val="24"/>
          <w:rPrChange w:id="5234" w:author="User" w:date="2012-11-18T09:33:00Z">
            <w:rPr>
              <w:rFonts w:ascii="Times New Roman" w:hAnsi="Times New Roman"/>
            </w:rPr>
          </w:rPrChange>
        </w:rPr>
        <w:t>: 220–235.</w:t>
      </w:r>
    </w:p>
    <w:p w14:paraId="3C786034" w14:textId="77777777" w:rsidR="00256C04" w:rsidRPr="001C287A" w:rsidRDefault="00256C04" w:rsidP="00C92922">
      <w:pPr>
        <w:spacing w:after="0" w:line="240" w:lineRule="auto"/>
        <w:ind w:left="426" w:hanging="426"/>
        <w:rPr>
          <w:rFonts w:ascii="Times New Roman" w:hAnsi="Times New Roman"/>
          <w:color w:val="000000" w:themeColor="text1"/>
          <w:sz w:val="24"/>
          <w:rPrChange w:id="5235" w:author="User" w:date="2012-11-18T09:33:00Z">
            <w:rPr>
              <w:rFonts w:ascii="Times New Roman" w:hAnsi="Times New Roman"/>
            </w:rPr>
          </w:rPrChange>
        </w:rPr>
        <w:pPrChange w:id="5236" w:author="User" w:date="2012-11-18T09:33:00Z">
          <w:pPr>
            <w:spacing w:line="240" w:lineRule="auto"/>
          </w:pPr>
        </w:pPrChange>
      </w:pPr>
      <w:r w:rsidRPr="001C287A">
        <w:rPr>
          <w:rFonts w:ascii="Times New Roman" w:hAnsi="Times New Roman"/>
          <w:color w:val="000000" w:themeColor="text1"/>
          <w:sz w:val="24"/>
          <w:rPrChange w:id="5237" w:author="User" w:date="2012-11-18T09:33:00Z">
            <w:rPr>
              <w:rFonts w:ascii="Times New Roman" w:hAnsi="Times New Roman"/>
            </w:rPr>
          </w:rPrChange>
        </w:rPr>
        <w:t xml:space="preserve">Yanagibayashi M, Nogi Y, Li L, Kato C. (1999) Changes in the microbial community in Japan Trench sediment from a depth of 6292 m during cultivation without decompression. </w:t>
      </w:r>
      <w:r w:rsidRPr="001C287A">
        <w:rPr>
          <w:rFonts w:ascii="Times New Roman" w:hAnsi="Times New Roman"/>
          <w:i/>
          <w:color w:val="000000" w:themeColor="text1"/>
          <w:sz w:val="24"/>
          <w:rPrChange w:id="5238" w:author="User" w:date="2012-11-18T09:33:00Z">
            <w:rPr>
              <w:rFonts w:ascii="Times New Roman" w:hAnsi="Times New Roman"/>
              <w:i/>
            </w:rPr>
          </w:rPrChange>
        </w:rPr>
        <w:t>FEMS Microbiol Lett</w:t>
      </w:r>
      <w:r w:rsidRPr="001C287A">
        <w:rPr>
          <w:rFonts w:ascii="Times New Roman" w:hAnsi="Times New Roman"/>
          <w:b/>
          <w:color w:val="000000" w:themeColor="text1"/>
          <w:sz w:val="24"/>
          <w:rPrChange w:id="5239" w:author="User" w:date="2012-11-18T09:33:00Z">
            <w:rPr>
              <w:rFonts w:ascii="Times New Roman" w:hAnsi="Times New Roman"/>
              <w:b/>
            </w:rPr>
          </w:rPrChange>
        </w:rPr>
        <w:t>170</w:t>
      </w:r>
      <w:r w:rsidRPr="001C287A">
        <w:rPr>
          <w:rFonts w:ascii="Times New Roman" w:hAnsi="Times New Roman"/>
          <w:color w:val="000000" w:themeColor="text1"/>
          <w:sz w:val="24"/>
          <w:rPrChange w:id="5240" w:author="User" w:date="2012-11-18T09:33:00Z">
            <w:rPr>
              <w:rFonts w:ascii="Times New Roman" w:hAnsi="Times New Roman"/>
            </w:rPr>
          </w:rPrChange>
        </w:rPr>
        <w:t>: 271–279.</w:t>
      </w:r>
    </w:p>
    <w:p w14:paraId="710F851A" w14:textId="77777777" w:rsidR="000523AF" w:rsidRPr="001C287A" w:rsidRDefault="00DB5187" w:rsidP="00C92922">
      <w:pPr>
        <w:spacing w:after="0" w:line="240" w:lineRule="auto"/>
        <w:ind w:left="426" w:hanging="426"/>
        <w:rPr>
          <w:rFonts w:ascii="Times New Roman" w:hAnsi="Times New Roman"/>
          <w:color w:val="000000" w:themeColor="text1"/>
          <w:sz w:val="24"/>
          <w:rPrChange w:id="5241" w:author="User" w:date="2012-11-18T09:33:00Z">
            <w:rPr>
              <w:rFonts w:ascii="Times New Roman" w:hAnsi="Times New Roman"/>
            </w:rPr>
          </w:rPrChange>
        </w:rPr>
        <w:pPrChange w:id="5242" w:author="User" w:date="2012-11-18T09:33:00Z">
          <w:pPr>
            <w:spacing w:line="240" w:lineRule="auto"/>
          </w:pPr>
        </w:pPrChange>
      </w:pPr>
      <w:r w:rsidRPr="001C287A">
        <w:rPr>
          <w:rFonts w:ascii="Times New Roman" w:hAnsi="Times New Roman"/>
          <w:color w:val="000000" w:themeColor="text1"/>
          <w:sz w:val="24"/>
          <w:rPrChange w:id="5243" w:author="User" w:date="2012-11-18T09:33:00Z">
            <w:rPr>
              <w:rFonts w:ascii="Times New Roman" w:hAnsi="Times New Roman"/>
            </w:rPr>
          </w:rPrChange>
        </w:rPr>
        <w:t>Yau S</w:t>
      </w:r>
      <w:r w:rsidR="000523AF" w:rsidRPr="001C287A">
        <w:rPr>
          <w:rFonts w:ascii="Times New Roman" w:hAnsi="Times New Roman"/>
          <w:color w:val="000000" w:themeColor="text1"/>
          <w:sz w:val="24"/>
          <w:rPrChange w:id="5244" w:author="User" w:date="2012-11-18T09:33:00Z">
            <w:rPr>
              <w:rFonts w:ascii="Times New Roman" w:hAnsi="Times New Roman"/>
            </w:rPr>
          </w:rPrChange>
        </w:rPr>
        <w:t>,</w:t>
      </w:r>
      <w:r w:rsidRPr="001C287A">
        <w:rPr>
          <w:rFonts w:ascii="Times New Roman" w:hAnsi="Times New Roman"/>
          <w:color w:val="000000" w:themeColor="text1"/>
          <w:sz w:val="24"/>
          <w:rPrChange w:id="5245" w:author="User" w:date="2012-11-18T09:33:00Z">
            <w:rPr>
              <w:rFonts w:ascii="Times New Roman" w:hAnsi="Times New Roman"/>
            </w:rPr>
          </w:rPrChange>
        </w:rPr>
        <w:t xml:space="preserve"> Lauro FM, DeMaere MZ, Brown MV, Thomas T, Raftery MJ</w:t>
      </w:r>
      <w:r w:rsidR="000523AF" w:rsidRPr="001C287A">
        <w:rPr>
          <w:rFonts w:ascii="Times New Roman" w:hAnsi="Times New Roman"/>
          <w:i/>
          <w:color w:val="000000" w:themeColor="text1"/>
          <w:sz w:val="24"/>
          <w:rPrChange w:id="5246" w:author="User" w:date="2012-11-18T09:33:00Z">
            <w:rPr>
              <w:rFonts w:ascii="Times New Roman" w:hAnsi="Times New Roman"/>
              <w:i/>
            </w:rPr>
          </w:rPrChange>
        </w:rPr>
        <w:t xml:space="preserve">et al. </w:t>
      </w:r>
      <w:r w:rsidR="000523AF" w:rsidRPr="001C287A">
        <w:rPr>
          <w:rFonts w:ascii="Times New Roman" w:hAnsi="Times New Roman"/>
          <w:color w:val="000000" w:themeColor="text1"/>
          <w:sz w:val="24"/>
          <w:rPrChange w:id="5247" w:author="User" w:date="2012-11-18T09:33:00Z">
            <w:rPr>
              <w:rFonts w:ascii="Times New Roman" w:hAnsi="Times New Roman"/>
            </w:rPr>
          </w:rPrChange>
        </w:rPr>
        <w:t>(2011) Virophage control of antarctic algal host-virus dynamics.</w:t>
      </w:r>
      <w:r w:rsidR="000523AF" w:rsidRPr="001C287A">
        <w:rPr>
          <w:rFonts w:ascii="Times New Roman" w:hAnsi="Times New Roman"/>
          <w:i/>
          <w:color w:val="000000" w:themeColor="text1"/>
          <w:sz w:val="24"/>
          <w:rPrChange w:id="5248" w:author="User" w:date="2012-11-18T09:33:00Z">
            <w:rPr>
              <w:rFonts w:ascii="Times New Roman" w:hAnsi="Times New Roman"/>
              <w:i/>
            </w:rPr>
          </w:rPrChange>
        </w:rPr>
        <w:t xml:space="preserve">Proc </w:t>
      </w:r>
      <w:r w:rsidRPr="001C287A">
        <w:rPr>
          <w:rFonts w:ascii="Times New Roman" w:hAnsi="Times New Roman"/>
          <w:i/>
          <w:color w:val="000000" w:themeColor="text1"/>
          <w:sz w:val="24"/>
          <w:rPrChange w:id="5249" w:author="User" w:date="2012-11-18T09:33:00Z">
            <w:rPr>
              <w:rFonts w:ascii="Times New Roman" w:hAnsi="Times New Roman"/>
              <w:i/>
            </w:rPr>
          </w:rPrChange>
        </w:rPr>
        <w:t>Natl Acad</w:t>
      </w:r>
      <w:r w:rsidR="000523AF" w:rsidRPr="001C287A">
        <w:rPr>
          <w:rFonts w:ascii="Times New Roman" w:hAnsi="Times New Roman"/>
          <w:i/>
          <w:color w:val="000000" w:themeColor="text1"/>
          <w:sz w:val="24"/>
          <w:rPrChange w:id="5250" w:author="User" w:date="2012-11-18T09:33:00Z">
            <w:rPr>
              <w:rFonts w:ascii="Times New Roman" w:hAnsi="Times New Roman"/>
              <w:i/>
            </w:rPr>
          </w:rPrChange>
        </w:rPr>
        <w:t xml:space="preserve"> Sci</w:t>
      </w:r>
      <w:r w:rsidRPr="001C287A">
        <w:rPr>
          <w:rFonts w:ascii="Times New Roman" w:hAnsi="Times New Roman"/>
          <w:i/>
          <w:color w:val="000000" w:themeColor="text1"/>
          <w:sz w:val="24"/>
          <w:rPrChange w:id="5251" w:author="User" w:date="2012-11-18T09:33:00Z">
            <w:rPr>
              <w:rFonts w:ascii="Times New Roman" w:hAnsi="Times New Roman"/>
              <w:i/>
            </w:rPr>
          </w:rPrChange>
        </w:rPr>
        <w:t xml:space="preserve"> USA</w:t>
      </w:r>
      <w:r w:rsidR="000523AF" w:rsidRPr="001C287A">
        <w:rPr>
          <w:rFonts w:ascii="Times New Roman" w:hAnsi="Times New Roman"/>
          <w:b/>
          <w:color w:val="000000" w:themeColor="text1"/>
          <w:sz w:val="24"/>
          <w:rPrChange w:id="5252" w:author="User" w:date="2012-11-18T09:33:00Z">
            <w:rPr>
              <w:rFonts w:ascii="Times New Roman" w:hAnsi="Times New Roman"/>
              <w:b/>
            </w:rPr>
          </w:rPrChange>
        </w:rPr>
        <w:t>108</w:t>
      </w:r>
      <w:r w:rsidRPr="001C287A">
        <w:rPr>
          <w:rFonts w:ascii="Times New Roman" w:hAnsi="Times New Roman"/>
          <w:color w:val="000000" w:themeColor="text1"/>
          <w:sz w:val="24"/>
          <w:rPrChange w:id="5253" w:author="User" w:date="2012-11-18T09:33:00Z">
            <w:rPr>
              <w:rFonts w:ascii="Times New Roman" w:hAnsi="Times New Roman"/>
            </w:rPr>
          </w:rPrChange>
        </w:rPr>
        <w:t>: 6163</w:t>
      </w:r>
      <w:r w:rsidRPr="001C287A">
        <w:rPr>
          <w:rFonts w:ascii="Times New Roman" w:hAnsi="Times New Roman"/>
          <w:color w:val="000000" w:themeColor="text1"/>
          <w:sz w:val="24"/>
          <w:rPrChange w:id="5254" w:author="User" w:date="2012-11-18T09:33:00Z">
            <w:rPr>
              <w:rFonts w:ascii="Times New Roman" w:hAnsi="Times New Roman"/>
            </w:rPr>
          </w:rPrChange>
        </w:rPr>
        <w:softHyphen/>
        <w:t>–616</w:t>
      </w:r>
      <w:r w:rsidR="000523AF" w:rsidRPr="001C287A">
        <w:rPr>
          <w:rFonts w:ascii="Times New Roman" w:hAnsi="Times New Roman"/>
          <w:color w:val="000000" w:themeColor="text1"/>
          <w:sz w:val="24"/>
          <w:rPrChange w:id="5255" w:author="User" w:date="2012-11-18T09:33:00Z">
            <w:rPr>
              <w:rFonts w:ascii="Times New Roman" w:hAnsi="Times New Roman"/>
            </w:rPr>
          </w:rPrChange>
        </w:rPr>
        <w:t>8</w:t>
      </w:r>
      <w:r w:rsidRPr="001C287A">
        <w:rPr>
          <w:rFonts w:ascii="Times New Roman" w:hAnsi="Times New Roman"/>
          <w:color w:val="000000" w:themeColor="text1"/>
          <w:sz w:val="24"/>
          <w:rPrChange w:id="5256" w:author="User" w:date="2012-11-18T09:33:00Z">
            <w:rPr>
              <w:rFonts w:ascii="Times New Roman" w:hAnsi="Times New Roman"/>
            </w:rPr>
          </w:rPrChange>
        </w:rPr>
        <w:t>.</w:t>
      </w:r>
    </w:p>
    <w:p w14:paraId="7B722AF5" w14:textId="77777777" w:rsidR="00916827" w:rsidRPr="001C287A" w:rsidRDefault="00437B91" w:rsidP="00C92922">
      <w:pPr>
        <w:spacing w:after="0" w:line="240" w:lineRule="auto"/>
        <w:ind w:left="426" w:hanging="426"/>
        <w:rPr>
          <w:rFonts w:ascii="Times New Roman" w:hAnsi="Times New Roman"/>
          <w:color w:val="000000" w:themeColor="text1"/>
          <w:sz w:val="24"/>
          <w:rPrChange w:id="5257" w:author="User" w:date="2012-11-18T09:33:00Z">
            <w:rPr>
              <w:rFonts w:ascii="Times New Roman" w:hAnsi="Times New Roman"/>
            </w:rPr>
          </w:rPrChange>
        </w:rPr>
        <w:pPrChange w:id="5258" w:author="User" w:date="2012-11-18T09:33:00Z">
          <w:pPr>
            <w:spacing w:line="240" w:lineRule="auto"/>
          </w:pPr>
        </w:pPrChange>
      </w:pPr>
      <w:r w:rsidRPr="001C287A">
        <w:rPr>
          <w:rFonts w:ascii="Times New Roman" w:hAnsi="Times New Roman"/>
          <w:color w:val="000000" w:themeColor="text1"/>
          <w:sz w:val="24"/>
          <w:rPrChange w:id="5259" w:author="User" w:date="2012-11-18T09:33:00Z">
            <w:rPr>
              <w:rFonts w:ascii="Times New Roman" w:hAnsi="Times New Roman"/>
            </w:rPr>
          </w:rPrChange>
        </w:rPr>
        <w:t>Yilmaz P, Iversen MH, Hankeln W, Kottman R, Quast C,</w:t>
      </w:r>
      <w:r w:rsidR="00285C27" w:rsidRPr="001C287A">
        <w:rPr>
          <w:rFonts w:ascii="Times New Roman" w:hAnsi="Times New Roman"/>
          <w:color w:val="000000" w:themeColor="text1"/>
          <w:sz w:val="24"/>
          <w:rPrChange w:id="5260" w:author="User" w:date="2012-11-18T09:33:00Z">
            <w:rPr>
              <w:rFonts w:ascii="Times New Roman" w:hAnsi="Times New Roman"/>
            </w:rPr>
          </w:rPrChange>
        </w:rPr>
        <w:t xml:space="preserve"> Glöckner FO.</w:t>
      </w:r>
      <w:r w:rsidR="00916827" w:rsidRPr="001C287A">
        <w:rPr>
          <w:rFonts w:ascii="Times New Roman" w:hAnsi="Times New Roman"/>
          <w:color w:val="000000" w:themeColor="text1"/>
          <w:sz w:val="24"/>
          <w:rPrChange w:id="5261" w:author="User" w:date="2012-11-18T09:33:00Z">
            <w:rPr>
              <w:rFonts w:ascii="Times New Roman" w:hAnsi="Times New Roman"/>
            </w:rPr>
          </w:rPrChange>
        </w:rPr>
        <w:t>(2012)</w:t>
      </w:r>
      <w:r w:rsidR="00285C27" w:rsidRPr="001C287A">
        <w:rPr>
          <w:rFonts w:ascii="Times New Roman" w:hAnsi="Times New Roman"/>
          <w:color w:val="000000" w:themeColor="text1"/>
          <w:sz w:val="24"/>
          <w:rPrChange w:id="5262" w:author="User" w:date="2012-11-18T09:33:00Z">
            <w:rPr>
              <w:rFonts w:ascii="Times New Roman" w:hAnsi="Times New Roman"/>
            </w:rPr>
          </w:rPrChange>
        </w:rPr>
        <w:t xml:space="preserve"> Ecological structuring of bacterial and archaeal taxa in surface ocean waters.</w:t>
      </w:r>
      <w:r w:rsidR="00285C27" w:rsidRPr="001C287A">
        <w:rPr>
          <w:rFonts w:ascii="Times New Roman" w:hAnsi="Times New Roman"/>
          <w:i/>
          <w:color w:val="000000" w:themeColor="text1"/>
          <w:sz w:val="24"/>
          <w:rPrChange w:id="5263" w:author="User" w:date="2012-11-18T09:33:00Z">
            <w:rPr>
              <w:rFonts w:ascii="Times New Roman" w:hAnsi="Times New Roman"/>
              <w:i/>
            </w:rPr>
          </w:rPrChange>
        </w:rPr>
        <w:t>FEMS Microbiol Ecol</w:t>
      </w:r>
      <w:r w:rsidR="00916827" w:rsidRPr="001C287A">
        <w:rPr>
          <w:rFonts w:ascii="Times New Roman" w:hAnsi="Times New Roman"/>
          <w:b/>
          <w:color w:val="000000" w:themeColor="text1"/>
          <w:sz w:val="24"/>
          <w:rPrChange w:id="5264" w:author="User" w:date="2012-11-18T09:33:00Z">
            <w:rPr>
              <w:rFonts w:ascii="Times New Roman" w:hAnsi="Times New Roman"/>
              <w:b/>
            </w:rPr>
          </w:rPrChange>
        </w:rPr>
        <w:t>81</w:t>
      </w:r>
      <w:r w:rsidR="00916827" w:rsidRPr="001C287A">
        <w:rPr>
          <w:rFonts w:ascii="Times New Roman" w:hAnsi="Times New Roman"/>
          <w:color w:val="000000" w:themeColor="text1"/>
          <w:sz w:val="24"/>
          <w:rPrChange w:id="5265" w:author="User" w:date="2012-11-18T09:33:00Z">
            <w:rPr>
              <w:rFonts w:ascii="Times New Roman" w:hAnsi="Times New Roman"/>
            </w:rPr>
          </w:rPrChange>
        </w:rPr>
        <w:t>: 373–385.</w:t>
      </w:r>
    </w:p>
    <w:p w14:paraId="65E6E439" w14:textId="77777777" w:rsidR="00E72BB9" w:rsidRPr="001C287A" w:rsidRDefault="00E72BB9" w:rsidP="00C92922">
      <w:pPr>
        <w:spacing w:after="0" w:line="240" w:lineRule="auto"/>
        <w:ind w:left="426" w:hanging="426"/>
        <w:rPr>
          <w:rFonts w:ascii="Times New Roman" w:hAnsi="Times New Roman"/>
          <w:color w:val="000000" w:themeColor="text1"/>
          <w:sz w:val="24"/>
          <w:rPrChange w:id="5266" w:author="User" w:date="2012-11-18T09:33:00Z">
            <w:rPr>
              <w:rFonts w:ascii="Times New Roman" w:hAnsi="Times New Roman"/>
            </w:rPr>
          </w:rPrChange>
        </w:rPr>
        <w:pPrChange w:id="5267" w:author="User" w:date="2012-11-18T09:33:00Z">
          <w:pPr>
            <w:spacing w:line="240" w:lineRule="auto"/>
          </w:pPr>
        </w:pPrChange>
      </w:pPr>
      <w:r w:rsidRPr="001C287A">
        <w:rPr>
          <w:rFonts w:ascii="Times New Roman" w:hAnsi="Times New Roman"/>
          <w:color w:val="000000" w:themeColor="text1"/>
          <w:sz w:val="24"/>
          <w:rPrChange w:id="5268" w:author="User" w:date="2012-11-18T09:33:00Z">
            <w:rPr>
              <w:rFonts w:ascii="Times New Roman" w:hAnsi="Times New Roman"/>
            </w:rPr>
          </w:rPrChange>
        </w:rPr>
        <w:t xml:space="preserve">Yoon JH, Kang SJ, Jun YT, Oh TK. (2009) </w:t>
      </w:r>
      <w:r w:rsidRPr="001C287A">
        <w:rPr>
          <w:rFonts w:ascii="Times New Roman" w:hAnsi="Times New Roman"/>
          <w:i/>
          <w:color w:val="000000" w:themeColor="text1"/>
          <w:sz w:val="24"/>
          <w:rPrChange w:id="5269" w:author="User" w:date="2012-11-18T09:33:00Z">
            <w:rPr>
              <w:rFonts w:ascii="Times New Roman" w:hAnsi="Times New Roman"/>
              <w:i/>
            </w:rPr>
          </w:rPrChange>
        </w:rPr>
        <w:t>Psychroflexus salinarum</w:t>
      </w:r>
      <w:r w:rsidRPr="001C287A">
        <w:rPr>
          <w:rFonts w:ascii="Times New Roman" w:hAnsi="Times New Roman"/>
          <w:color w:val="000000" w:themeColor="text1"/>
          <w:sz w:val="24"/>
          <w:rPrChange w:id="5270" w:author="User" w:date="2012-11-18T09:33:00Z">
            <w:rPr>
              <w:rFonts w:ascii="Times New Roman" w:hAnsi="Times New Roman"/>
            </w:rPr>
          </w:rPrChange>
        </w:rPr>
        <w:t xml:space="preserve"> sp. nov., isolated from a marine solar saltern. </w:t>
      </w:r>
      <w:r w:rsidR="00827ACD" w:rsidRPr="001C287A">
        <w:rPr>
          <w:rFonts w:ascii="Times New Roman" w:hAnsi="Times New Roman"/>
          <w:i/>
          <w:color w:val="000000" w:themeColor="text1"/>
          <w:sz w:val="24"/>
          <w:rPrChange w:id="5271" w:author="User" w:date="2012-11-18T09:33:00Z">
            <w:rPr>
              <w:rFonts w:ascii="Times New Roman" w:hAnsi="Times New Roman"/>
              <w:i/>
            </w:rPr>
          </w:rPrChange>
        </w:rPr>
        <w:t>Int J Syst Evol Microbiol</w:t>
      </w:r>
      <w:r w:rsidR="00827ACD" w:rsidRPr="001C287A">
        <w:rPr>
          <w:rFonts w:ascii="Times New Roman" w:hAnsi="Times New Roman"/>
          <w:b/>
          <w:color w:val="000000" w:themeColor="text1"/>
          <w:sz w:val="24"/>
          <w:rPrChange w:id="5272" w:author="User" w:date="2012-11-18T09:33:00Z">
            <w:rPr>
              <w:rFonts w:ascii="Times New Roman" w:hAnsi="Times New Roman"/>
              <w:b/>
            </w:rPr>
          </w:rPrChange>
        </w:rPr>
        <w:t>59</w:t>
      </w:r>
      <w:r w:rsidR="00827ACD" w:rsidRPr="001C287A">
        <w:rPr>
          <w:rFonts w:ascii="Times New Roman" w:hAnsi="Times New Roman"/>
          <w:color w:val="000000" w:themeColor="text1"/>
          <w:sz w:val="24"/>
          <w:rPrChange w:id="5273" w:author="User" w:date="2012-11-18T09:33:00Z">
            <w:rPr>
              <w:rFonts w:ascii="Times New Roman" w:hAnsi="Times New Roman"/>
            </w:rPr>
          </w:rPrChange>
        </w:rPr>
        <w:t>: 2404–2407.</w:t>
      </w:r>
    </w:p>
    <w:p w14:paraId="65CE5C36" w14:textId="77777777" w:rsidR="00F44D19" w:rsidRPr="001C287A" w:rsidRDefault="00F44D19" w:rsidP="00C92922">
      <w:pPr>
        <w:spacing w:after="0" w:line="240" w:lineRule="auto"/>
        <w:ind w:left="426" w:hanging="426"/>
        <w:rPr>
          <w:rFonts w:ascii="Times New Roman" w:hAnsi="Times New Roman"/>
          <w:color w:val="000000" w:themeColor="text1"/>
          <w:sz w:val="24"/>
          <w:rPrChange w:id="5274" w:author="User" w:date="2012-11-18T09:33:00Z">
            <w:rPr>
              <w:rFonts w:ascii="Times New Roman" w:hAnsi="Times New Roman"/>
            </w:rPr>
          </w:rPrChange>
        </w:rPr>
        <w:pPrChange w:id="5275" w:author="User" w:date="2012-11-18T09:33:00Z">
          <w:pPr>
            <w:spacing w:line="240" w:lineRule="auto"/>
          </w:pPr>
        </w:pPrChange>
      </w:pPr>
      <w:r w:rsidRPr="001C287A">
        <w:rPr>
          <w:rFonts w:ascii="Times New Roman" w:hAnsi="Times New Roman"/>
          <w:color w:val="000000" w:themeColor="text1"/>
          <w:sz w:val="24"/>
          <w:rPrChange w:id="5276" w:author="User" w:date="2012-11-18T09:33:00Z">
            <w:rPr>
              <w:rFonts w:ascii="Times New Roman" w:hAnsi="Times New Roman"/>
            </w:rPr>
          </w:rPrChange>
        </w:rPr>
        <w:t xml:space="preserve">Zhang H, Hosoi-Tanabe S, Nagata S, Ban S, Imura S. (2010) </w:t>
      </w:r>
      <w:r w:rsidRPr="001C287A">
        <w:rPr>
          <w:rFonts w:ascii="Times New Roman" w:hAnsi="Times New Roman"/>
          <w:i/>
          <w:color w:val="000000" w:themeColor="text1"/>
          <w:sz w:val="24"/>
          <w:rPrChange w:id="5277" w:author="User" w:date="2012-11-18T09:33:00Z">
            <w:rPr>
              <w:rFonts w:ascii="Times New Roman" w:hAnsi="Times New Roman"/>
              <w:i/>
            </w:rPr>
          </w:rPrChange>
        </w:rPr>
        <w:t>Psychroflexus</w:t>
      </w:r>
      <w:r w:rsidRPr="001C287A">
        <w:rPr>
          <w:rFonts w:ascii="Times New Roman" w:hAnsi="Times New Roman"/>
          <w:color w:val="000000" w:themeColor="text1"/>
          <w:sz w:val="24"/>
          <w:rPrChange w:id="5278" w:author="User" w:date="2012-11-18T09:33:00Z">
            <w:rPr>
              <w:rFonts w:ascii="Times New Roman" w:hAnsi="Times New Roman"/>
            </w:rPr>
          </w:rPrChange>
        </w:rPr>
        <w:t xml:space="preserve"> lacisalsi sp. nov., a moderate halophilic bacterium isolated from a hypersaline lake (Hunazoko-Ike) in Antarctica. </w:t>
      </w:r>
      <w:r w:rsidRPr="001C287A">
        <w:rPr>
          <w:rFonts w:ascii="Times New Roman" w:hAnsi="Times New Roman"/>
          <w:i/>
          <w:color w:val="000000" w:themeColor="text1"/>
          <w:sz w:val="24"/>
          <w:rPrChange w:id="5279" w:author="User" w:date="2012-11-18T09:33:00Z">
            <w:rPr>
              <w:rFonts w:ascii="Times New Roman" w:hAnsi="Times New Roman"/>
              <w:i/>
            </w:rPr>
          </w:rPrChange>
        </w:rPr>
        <w:t>J Microbiol</w:t>
      </w:r>
      <w:r w:rsidRPr="001C287A">
        <w:rPr>
          <w:rFonts w:ascii="Times New Roman" w:hAnsi="Times New Roman"/>
          <w:b/>
          <w:color w:val="000000" w:themeColor="text1"/>
          <w:sz w:val="24"/>
          <w:rPrChange w:id="5280" w:author="User" w:date="2012-11-18T09:33:00Z">
            <w:rPr>
              <w:rFonts w:ascii="Times New Roman" w:hAnsi="Times New Roman"/>
              <w:b/>
            </w:rPr>
          </w:rPrChange>
        </w:rPr>
        <w:t>48</w:t>
      </w:r>
      <w:r w:rsidRPr="001C287A">
        <w:rPr>
          <w:rFonts w:ascii="Times New Roman" w:hAnsi="Times New Roman"/>
          <w:color w:val="000000" w:themeColor="text1"/>
          <w:sz w:val="24"/>
          <w:rPrChange w:id="5281" w:author="User" w:date="2012-11-18T09:33:00Z">
            <w:rPr>
              <w:rFonts w:ascii="Times New Roman" w:hAnsi="Times New Roman"/>
            </w:rPr>
          </w:rPrChange>
        </w:rPr>
        <w:t>: 160</w:t>
      </w:r>
      <w:r w:rsidRPr="001C287A">
        <w:rPr>
          <w:rFonts w:ascii="Times New Roman" w:hAnsi="Times New Roman"/>
          <w:color w:val="000000" w:themeColor="text1"/>
          <w:sz w:val="24"/>
          <w:rPrChange w:id="5282" w:author="User" w:date="2012-11-18T09:33:00Z">
            <w:rPr>
              <w:rFonts w:ascii="Times New Roman" w:hAnsi="Times New Roman"/>
            </w:rPr>
          </w:rPrChange>
        </w:rPr>
        <w:softHyphen/>
        <w:t>–164.</w:t>
      </w:r>
    </w:p>
    <w:p w14:paraId="38B466F9" w14:textId="77777777" w:rsidR="004D1E5C" w:rsidRPr="001C287A" w:rsidRDefault="004D1E5C" w:rsidP="00C92922">
      <w:pPr>
        <w:spacing w:after="0" w:line="240" w:lineRule="auto"/>
        <w:ind w:left="426" w:hanging="426"/>
        <w:rPr>
          <w:rFonts w:ascii="Times New Roman" w:hAnsi="Times New Roman"/>
          <w:color w:val="000000" w:themeColor="text1"/>
          <w:sz w:val="24"/>
          <w:rPrChange w:id="5283" w:author="User" w:date="2012-11-18T09:33:00Z">
            <w:rPr>
              <w:rFonts w:ascii="Times New Roman" w:hAnsi="Times New Roman"/>
            </w:rPr>
          </w:rPrChange>
        </w:rPr>
        <w:pPrChange w:id="5284" w:author="User" w:date="2012-11-18T09:33:00Z">
          <w:pPr>
            <w:spacing w:line="240" w:lineRule="auto"/>
          </w:pPr>
        </w:pPrChange>
      </w:pPr>
      <w:r w:rsidRPr="001C287A">
        <w:rPr>
          <w:rFonts w:ascii="Times New Roman" w:hAnsi="Times New Roman"/>
          <w:color w:val="000000" w:themeColor="text1"/>
          <w:sz w:val="24"/>
          <w:rPrChange w:id="5285" w:author="User" w:date="2012-11-18T09:33:00Z">
            <w:rPr>
              <w:rFonts w:ascii="Times New Roman" w:hAnsi="Times New Roman"/>
            </w:rPr>
          </w:rPrChange>
        </w:rPr>
        <w:t>Zwartz D, Bird M, Stone J, Lambeck K</w:t>
      </w:r>
      <w:r w:rsidR="0080130D" w:rsidRPr="001C287A">
        <w:rPr>
          <w:rFonts w:ascii="Times New Roman" w:hAnsi="Times New Roman"/>
          <w:color w:val="000000" w:themeColor="text1"/>
          <w:sz w:val="24"/>
          <w:rPrChange w:id="5286" w:author="User" w:date="2012-11-18T09:33:00Z">
            <w:rPr>
              <w:rFonts w:ascii="Times New Roman" w:hAnsi="Times New Roman"/>
            </w:rPr>
          </w:rPrChange>
        </w:rPr>
        <w:t>.</w:t>
      </w:r>
      <w:r w:rsidRPr="001C287A">
        <w:rPr>
          <w:rFonts w:ascii="Times New Roman" w:hAnsi="Times New Roman"/>
          <w:color w:val="000000" w:themeColor="text1"/>
          <w:sz w:val="24"/>
          <w:rPrChange w:id="5287" w:author="User" w:date="2012-11-18T09:33:00Z">
            <w:rPr>
              <w:rFonts w:ascii="Times New Roman" w:hAnsi="Times New Roman"/>
            </w:rPr>
          </w:rPrChange>
        </w:rPr>
        <w:t xml:space="preserve"> (1998) Holocene sea-level change and ice-sheet history in the Vestfold Hills, East Antarctica. </w:t>
      </w:r>
      <w:r w:rsidRPr="001C287A">
        <w:rPr>
          <w:rFonts w:ascii="Times New Roman" w:hAnsi="Times New Roman"/>
          <w:i/>
          <w:color w:val="000000" w:themeColor="text1"/>
          <w:sz w:val="24"/>
          <w:rPrChange w:id="5288" w:author="User" w:date="2012-11-18T09:33:00Z">
            <w:rPr>
              <w:rFonts w:ascii="Times New Roman" w:hAnsi="Times New Roman"/>
              <w:i/>
            </w:rPr>
          </w:rPrChange>
        </w:rPr>
        <w:t>Earth Planet Sci Lett</w:t>
      </w:r>
      <w:r w:rsidRPr="001C287A">
        <w:rPr>
          <w:rFonts w:ascii="Times New Roman" w:hAnsi="Times New Roman"/>
          <w:b/>
          <w:color w:val="000000" w:themeColor="text1"/>
          <w:sz w:val="24"/>
          <w:rPrChange w:id="5289" w:author="User" w:date="2012-11-18T09:33:00Z">
            <w:rPr>
              <w:rFonts w:ascii="Times New Roman" w:hAnsi="Times New Roman"/>
              <w:b/>
            </w:rPr>
          </w:rPrChange>
        </w:rPr>
        <w:t>155</w:t>
      </w:r>
      <w:r w:rsidRPr="001C287A">
        <w:rPr>
          <w:rFonts w:ascii="Times New Roman" w:hAnsi="Times New Roman"/>
          <w:color w:val="000000" w:themeColor="text1"/>
          <w:sz w:val="24"/>
          <w:rPrChange w:id="5290" w:author="User" w:date="2012-11-18T09:33:00Z">
            <w:rPr>
              <w:rFonts w:ascii="Times New Roman" w:hAnsi="Times New Roman"/>
            </w:rPr>
          </w:rPrChange>
        </w:rPr>
        <w:t>: 131</w:t>
      </w:r>
      <w:r w:rsidRPr="001C287A">
        <w:rPr>
          <w:rFonts w:ascii="Times New Roman" w:hAnsi="Times New Roman"/>
          <w:color w:val="000000" w:themeColor="text1"/>
          <w:sz w:val="24"/>
          <w:rPrChange w:id="5291" w:author="User" w:date="2012-11-18T09:33:00Z">
            <w:rPr>
              <w:rFonts w:ascii="Times New Roman" w:hAnsi="Times New Roman"/>
            </w:rPr>
          </w:rPrChange>
        </w:rPr>
        <w:softHyphen/>
        <w:t>–145.</w:t>
      </w:r>
    </w:p>
    <w:p w14:paraId="7BDF32BF" w14:textId="77777777" w:rsidR="003E73A9" w:rsidRPr="001C287A" w:rsidRDefault="003E73A9" w:rsidP="00C92922">
      <w:pPr>
        <w:spacing w:after="0" w:line="240" w:lineRule="auto"/>
        <w:ind w:left="426" w:hanging="426"/>
        <w:rPr>
          <w:rFonts w:ascii="Times New Roman" w:hAnsi="Times New Roman"/>
          <w:color w:val="000000" w:themeColor="text1"/>
          <w:sz w:val="24"/>
          <w:rPrChange w:id="5292" w:author="User" w:date="2012-11-18T09:33:00Z">
            <w:rPr>
              <w:rFonts w:ascii="Times New Roman" w:hAnsi="Times New Roman"/>
            </w:rPr>
          </w:rPrChange>
        </w:rPr>
        <w:pPrChange w:id="5293" w:author="User" w:date="2012-11-18T09:33:00Z">
          <w:pPr>
            <w:spacing w:line="240" w:lineRule="auto"/>
          </w:pPr>
        </w:pPrChange>
      </w:pPr>
    </w:p>
    <w:sectPr w:rsidR="003E73A9" w:rsidRPr="001C287A" w:rsidSect="00A31D8C">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User" w:date="2012-11-18T09:24:00Z" w:initials="U">
    <w:p w14:paraId="3CAAD6DA" w14:textId="77777777" w:rsidR="00023B96" w:rsidRDefault="006E6BDE">
      <w:pPr>
        <w:pStyle w:val="CommentText"/>
      </w:pPr>
      <w:r>
        <w:rPr>
          <w:rStyle w:val="CommentReference"/>
        </w:rPr>
        <w:annotationRef/>
      </w:r>
      <w:r>
        <w:t xml:space="preserve">Sheree now I am unsure about this – we don’t really </w:t>
      </w:r>
      <w:r w:rsidR="006071B7">
        <w:t>define</w:t>
      </w:r>
      <w:r>
        <w:t xml:space="preserv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04" w:author="User" w:date="2012-11-17T21:44:00Z" w:initials="U">
    <w:p w14:paraId="3EC7AE17" w14:textId="77777777" w:rsidR="006B1924" w:rsidRDefault="006B1924">
      <w:pPr>
        <w:pStyle w:val="CommentText"/>
      </w:pPr>
      <w:r>
        <w:rPr>
          <w:rStyle w:val="CommentReference"/>
        </w:rPr>
        <w:annotationRef/>
      </w:r>
      <w:r>
        <w:t>Maybe best to avoid and be specific about bacteria and archaea – also unless we mean planktonic and not particle attached which we may not be sure about, again best to avoid such terms</w:t>
      </w:r>
    </w:p>
  </w:comment>
  <w:comment w:id="162" w:author="User" w:date="2012-11-17T21:44:00Z" w:initials="U">
    <w:p w14:paraId="60A5AAF1" w14:textId="77777777" w:rsidR="006B1924" w:rsidRDefault="006B1924">
      <w:pPr>
        <w:pStyle w:val="CommentText"/>
      </w:pPr>
      <w:r>
        <w:rPr>
          <w:rStyle w:val="CommentReference"/>
        </w:rPr>
        <w:annotationRef/>
      </w:r>
      <w:r>
        <w:t>Not sure what you mean by “regenerated N conversions”</w:t>
      </w:r>
    </w:p>
  </w:comment>
  <w:comment w:id="177" w:author="User" w:date="2012-11-17T21:44:00Z" w:initials="U">
    <w:p w14:paraId="49F2A2AB" w14:textId="77777777" w:rsidR="006B1924" w:rsidRDefault="006B1924">
      <w:pPr>
        <w:pStyle w:val="CommentText"/>
      </w:pPr>
      <w:r>
        <w:rPr>
          <w:rStyle w:val="CommentReference"/>
        </w:rPr>
        <w:annotationRef/>
      </w:r>
      <w:r>
        <w:t>Just need to be careful when using protein vs gene names as strictly speaking I presume you were examining predicted protein sequences from gene sequences, not proteins per se, so particularly for abundance we don’t want to give the impression of protein abundance by metaproteomics.</w:t>
      </w:r>
    </w:p>
    <w:p w14:paraId="7C57590D" w14:textId="77777777" w:rsidR="006B1924" w:rsidRDefault="006B1924">
      <w:pPr>
        <w:pStyle w:val="CommentText"/>
      </w:pPr>
    </w:p>
    <w:p w14:paraId="3E004D3F" w14:textId="77777777" w:rsidR="006B1924" w:rsidRPr="009B5B10" w:rsidRDefault="006B1924">
      <w:pPr>
        <w:pStyle w:val="CommentText"/>
      </w:pPr>
      <w:r>
        <w:t xml:space="preserve">Note </w:t>
      </w:r>
      <w:r>
        <w:rPr>
          <w:i/>
        </w:rPr>
        <w:t>dmdA</w:t>
      </w:r>
      <w:r>
        <w:t xml:space="preserve"> (gene) and DmdA (protein). That would also be </w:t>
      </w:r>
      <w:r>
        <w:rPr>
          <w:i/>
        </w:rPr>
        <w:t>dddD, dddL, dddP</w:t>
      </w:r>
      <w:r>
        <w:t xml:space="preserve"> and DddD, DddL, DddP.</w:t>
      </w:r>
    </w:p>
  </w:comment>
  <w:comment w:id="193" w:author="User" w:date="2012-11-17T21:44:00Z" w:initials="U">
    <w:p w14:paraId="12E109A1" w14:textId="77777777" w:rsidR="006B1924" w:rsidRDefault="006B1924">
      <w:pPr>
        <w:pStyle w:val="CommentText"/>
      </w:pPr>
      <w:r>
        <w:rPr>
          <w:rStyle w:val="CommentReference"/>
        </w:rPr>
        <w:annotationRef/>
      </w:r>
      <w:r>
        <w:t>As above make consistent and accurate</w:t>
      </w:r>
    </w:p>
  </w:comment>
  <w:comment w:id="211" w:author="User" w:date="2012-11-17T21:44:00Z" w:initials="U">
    <w:p w14:paraId="512CE95B" w14:textId="77777777" w:rsidR="006B1924" w:rsidRDefault="006B1924">
      <w:pPr>
        <w:pStyle w:val="CommentText"/>
      </w:pPr>
      <w:r>
        <w:rPr>
          <w:rStyle w:val="CommentReference"/>
        </w:rPr>
        <w:annotationRef/>
      </w:r>
      <w:r>
        <w:t>Takes away from “heterotrophy” per se – need to consider in context of the title</w:t>
      </w:r>
    </w:p>
  </w:comment>
  <w:comment w:id="209" w:author="User" w:date="2012-11-18T09:11:00Z" w:initials="U">
    <w:p w14:paraId="010140A4" w14:textId="77777777" w:rsidR="006E6BDE" w:rsidRDefault="006E6BDE">
      <w:pPr>
        <w:pStyle w:val="CommentText"/>
      </w:pPr>
      <w:r>
        <w:rPr>
          <w:rStyle w:val="CommentReference"/>
        </w:rPr>
        <w:annotationRef/>
      </w:r>
      <w:r>
        <w:t>Is this better than “mixotrophy”?</w:t>
      </w:r>
    </w:p>
  </w:comment>
  <w:comment w:id="220" w:author="User" w:date="2012-11-17T21:44:00Z" w:initials="U">
    <w:p w14:paraId="0DFC717C" w14:textId="77777777" w:rsidR="006B1924" w:rsidRDefault="006B1924">
      <w:pPr>
        <w:pStyle w:val="CommentText"/>
      </w:pPr>
      <w:r>
        <w:rPr>
          <w:rStyle w:val="CommentReference"/>
        </w:rPr>
        <w:annotationRef/>
      </w:r>
      <w:r>
        <w:t>Need to come back to this as presently it is left field and I don’t know what it implies</w:t>
      </w:r>
    </w:p>
  </w:comment>
  <w:comment w:id="229" w:author="User" w:date="2012-11-18T09:11:00Z" w:initials="U">
    <w:p w14:paraId="28198615" w14:textId="77777777" w:rsidR="006E6BDE" w:rsidRDefault="006E6BDE">
      <w:pPr>
        <w:pStyle w:val="CommentText"/>
      </w:pPr>
      <w:r>
        <w:rPr>
          <w:rStyle w:val="CommentReference"/>
        </w:rPr>
        <w:annotationRef/>
      </w:r>
      <w:r>
        <w:t>I don’t know if this is an improvement but we don’t say much about how our work relates to other systems and I think Organic Lake comes across more as an odd ball and so is not simply to find analogies for – we can discuss</w:t>
      </w:r>
    </w:p>
  </w:comment>
  <w:comment w:id="234" w:author="User" w:date="2012-11-18T09:17:00Z" w:initials="U">
    <w:p w14:paraId="76399770" w14:textId="77777777" w:rsidR="00023B96" w:rsidRDefault="00023B96">
      <w:pPr>
        <w:pStyle w:val="CommentText"/>
      </w:pPr>
      <w:r>
        <w:rPr>
          <w:rStyle w:val="CommentReference"/>
        </w:rPr>
        <w:annotationRef/>
      </w:r>
      <w:r>
        <w:t>I think we could still move some material from the R&amp;D into the Intro, e.g. to introduce the 3 key bacteria Psychroflexus, Marinobacteria and Roseovarius, but not sure if this would be best</w:t>
      </w:r>
    </w:p>
  </w:comment>
  <w:comment w:id="248" w:author="User" w:date="2012-11-17T21:44:00Z" w:initials="U">
    <w:p w14:paraId="428DD5D6" w14:textId="77777777" w:rsidR="006B1924" w:rsidRDefault="006B1924">
      <w:pPr>
        <w:pStyle w:val="CommentText"/>
      </w:pPr>
      <w:r>
        <w:rPr>
          <w:rStyle w:val="CommentReference"/>
        </w:rPr>
        <w:annotationRef/>
      </w:r>
      <w:r>
        <w:t>I think this is more accurate and links better with your following sentence</w:t>
      </w:r>
    </w:p>
  </w:comment>
  <w:comment w:id="345" w:author="User" w:date="2012-11-17T21:44:00Z" w:initials="U">
    <w:p w14:paraId="08108083" w14:textId="77777777" w:rsidR="006B1924" w:rsidRDefault="006B1924">
      <w:pPr>
        <w:pStyle w:val="CommentText"/>
      </w:pPr>
      <w:r>
        <w:rPr>
          <w:rStyle w:val="CommentReference"/>
        </w:rPr>
        <w:annotationRef/>
      </w:r>
      <w:r>
        <w:t>I think this now ties in better with the opening statements and the para holds together</w:t>
      </w:r>
    </w:p>
  </w:comment>
  <w:comment w:id="545" w:author="User" w:date="2012-11-17T21:44:00Z" w:initials="U">
    <w:p w14:paraId="6E37A01B" w14:textId="77777777" w:rsidR="006B1924" w:rsidRDefault="006B1924">
      <w:pPr>
        <w:pStyle w:val="CommentText"/>
      </w:pPr>
      <w:r>
        <w:rPr>
          <w:rStyle w:val="CommentReference"/>
        </w:rPr>
        <w:annotationRef/>
      </w:r>
      <w:r>
        <w:t>I know this is similar to your pnas paper but probably even more than the pnas paper this background info is required</w:t>
      </w:r>
    </w:p>
  </w:comment>
  <w:comment w:id="636" w:author="User" w:date="2012-11-17T21:44:00Z" w:initials="U">
    <w:p w14:paraId="73269D02" w14:textId="77777777" w:rsidR="006B1924" w:rsidRDefault="006B1924" w:rsidP="00207644">
      <w:pPr>
        <w:pStyle w:val="CommentText"/>
      </w:pPr>
      <w:r>
        <w:rPr>
          <w:rStyle w:val="CommentReference"/>
        </w:rPr>
        <w:annotationRef/>
      </w:r>
      <w:r>
        <w:t>To/for what?</w:t>
      </w:r>
    </w:p>
  </w:comment>
  <w:comment w:id="873" w:author="User" w:date="2012-11-18T01:56:00Z" w:initials="U">
    <w:p w14:paraId="1A7397CB" w14:textId="77777777" w:rsidR="00EA0814" w:rsidRDefault="00EA0814">
      <w:pPr>
        <w:pStyle w:val="CommentText"/>
      </w:pPr>
      <w:r>
        <w:rPr>
          <w:rStyle w:val="CommentReference"/>
        </w:rPr>
        <w:annotationRef/>
      </w:r>
      <w:r>
        <w:t>John we need to clarify whether this is marginal or gross errors are likely</w:t>
      </w:r>
    </w:p>
  </w:comment>
  <w:comment w:id="1164" w:author="User" w:date="2012-11-18T02:21:00Z" w:initials="U">
    <w:p w14:paraId="5F92F86C" w14:textId="77777777" w:rsidR="00EA0814" w:rsidRDefault="00EA0814">
      <w:pPr>
        <w:pStyle w:val="CommentText"/>
      </w:pPr>
      <w:r>
        <w:rPr>
          <w:rStyle w:val="CommentReference"/>
        </w:rPr>
        <w:annotationRef/>
      </w:r>
      <w:r>
        <w:t>Sheree better include references for Bray-Curtis analysis, ANOSIM, BEST – if covered in Mark’s SAR11 and David’s polar front or elsewhere, could cite these papers but at least the original papers as you have done for R seriation</w:t>
      </w:r>
    </w:p>
  </w:comment>
  <w:comment w:id="1170" w:author="User" w:date="2012-11-18T02:06:00Z" w:initials="U">
    <w:p w14:paraId="2451317C" w14:textId="77777777" w:rsidR="00EA0814" w:rsidRDefault="00EA0814">
      <w:pPr>
        <w:pStyle w:val="CommentText"/>
      </w:pPr>
      <w:r>
        <w:rPr>
          <w:rStyle w:val="CommentReference"/>
        </w:rPr>
        <w:annotationRef/>
      </w:r>
      <w:r>
        <w:t>Sheree we need to decide if this is how we consistently refer to this zone</w:t>
      </w:r>
    </w:p>
  </w:comment>
  <w:comment w:id="1297" w:author="User" w:date="2012-11-18T02:26:00Z" w:initials="U">
    <w:p w14:paraId="59E42B40" w14:textId="77777777" w:rsidR="00EA0814" w:rsidRDefault="00EA0814">
      <w:pPr>
        <w:pStyle w:val="CommentText"/>
      </w:pPr>
      <w:r>
        <w:rPr>
          <w:rStyle w:val="CommentReference"/>
        </w:rPr>
        <w:annotationRef/>
      </w:r>
      <w:r>
        <w:t>Sheree note this is the first mention of Table S so need to check citation and order of all tables and figures</w:t>
      </w:r>
    </w:p>
  </w:comment>
  <w:comment w:id="1410" w:author="User" w:date="2012-11-18T02:34:00Z" w:initials="U">
    <w:p w14:paraId="215C21D9" w14:textId="77777777" w:rsidR="00EA0814" w:rsidRDefault="00EA0814">
      <w:pPr>
        <w:pStyle w:val="CommentText"/>
      </w:pPr>
      <w:r>
        <w:rPr>
          <w:rStyle w:val="CommentReference"/>
        </w:rPr>
        <w:annotationRef/>
      </w:r>
      <w:r>
        <w:t>Sheree specifiy as I am unclear what/where you refer to</w:t>
      </w:r>
    </w:p>
  </w:comment>
  <w:comment w:id="1428" w:author="User" w:date="2012-11-18T09:14:00Z" w:initials="U">
    <w:p w14:paraId="668B5560" w14:textId="77777777" w:rsidR="00EA0814" w:rsidRDefault="00EA0814" w:rsidP="00C62EBE">
      <w:pPr>
        <w:pStyle w:val="CommentText"/>
      </w:pPr>
      <w:r>
        <w:rPr>
          <w:rStyle w:val="CommentReference"/>
        </w:rPr>
        <w:annotationRef/>
      </w:r>
      <w:r w:rsidR="009A22D7">
        <w:t>Sheree t</w:t>
      </w:r>
      <w:r>
        <w:t>he Phylogenetic analysis heading is not really the right heading as you describe SSU analyses in Cellular diversity analyses – I presume this is for specific marker genes only related to assessing function so I think this section and the one comparing functional gene frequencies between metagenomic samples can all go under the heading Analysis of functional potential – then there is a heading for diversity and one for function</w:t>
      </w:r>
    </w:p>
    <w:p w14:paraId="0A573206" w14:textId="77777777" w:rsidR="00EA0814" w:rsidRDefault="00EA0814">
      <w:pPr>
        <w:pStyle w:val="CommentText"/>
      </w:pPr>
    </w:p>
  </w:comment>
  <w:comment w:id="1698" w:author="User" w:date="2012-11-17T21:44:00Z" w:initials="U">
    <w:p w14:paraId="5A594F90" w14:textId="77777777" w:rsidR="006B1924" w:rsidRDefault="006B1924">
      <w:pPr>
        <w:pStyle w:val="CommentText"/>
      </w:pPr>
      <w:r>
        <w:rPr>
          <w:rStyle w:val="CommentReference"/>
        </w:rPr>
        <w:annotationRef/>
      </w:r>
      <w:r>
        <w:t>From what is stated in the para to this point, this conclusion is not obvious to me. Can you explain so we can work out how to keep it brief but ensure this is obvious and a strong statement.</w:t>
      </w:r>
    </w:p>
  </w:comment>
  <w:comment w:id="1699" w:author="Sheree Yau" w:date="2012-11-17T21:44:00Z" w:initials="SY">
    <w:p w14:paraId="2F4E1C95" w14:textId="77777777" w:rsidR="006B1924" w:rsidRDefault="006B1924">
      <w:pPr>
        <w:pStyle w:val="CommentText"/>
      </w:pPr>
      <w:r>
        <w:rPr>
          <w:rStyle w:val="CommentReference"/>
        </w:rPr>
        <w:annotationRef/>
      </w:r>
      <w:r>
        <w:t>I’m not really sure how important the PCA is here. Really I just want to say, there is N and P limitation except at 6.5 m. 6.5 m also seems to have higher cell counts and therefore higher biological activity. The high biological activity seems to be related to low turbidity, that seems to be due to breakdown of particulate matter, as well as high sulfur. The PCA just serves to indicate sulfur is a strong driver difference in water chemistry between top and bottom.</w:t>
      </w:r>
    </w:p>
  </w:comment>
  <w:comment w:id="1761" w:author="Sheree Yau" w:date="2012-11-17T21:44:00Z" w:initials="SY">
    <w:p w14:paraId="7A80BF07" w14:textId="77777777" w:rsidR="006B1924" w:rsidRDefault="006B1924">
      <w:pPr>
        <w:pStyle w:val="CommentText"/>
      </w:pPr>
      <w:r>
        <w:rPr>
          <w:rStyle w:val="CommentReference"/>
        </w:rPr>
        <w:annotationRef/>
      </w:r>
      <w:r>
        <w:t>I think whenever the domains are referred to as a taxonomic rank, they should be italicized. But I’ve seen both italicized and not. I’m unsure about how Eucarya should be made into an adjective. Eucaryal seems better as it fits with bacteria -&gt; bacterial, archaea -&gt; archaeal.</w:t>
      </w:r>
    </w:p>
  </w:comment>
  <w:comment w:id="1767" w:author="User" w:date="2012-11-17T21:44:00Z" w:initials="U">
    <w:p w14:paraId="3EB52BB5" w14:textId="77777777" w:rsidR="006B1924" w:rsidRDefault="006B1924">
      <w:pPr>
        <w:pStyle w:val="CommentText"/>
      </w:pPr>
      <w:r>
        <w:rPr>
          <w:rStyle w:val="CommentReference"/>
        </w:rPr>
        <w:annotationRef/>
      </w:r>
      <w:r>
        <w:t>This needs to be clarified – what defines predominant?</w:t>
      </w:r>
    </w:p>
  </w:comment>
  <w:comment w:id="1768" w:author="Sheree Yau" w:date="2012-11-17T21:44:00Z" w:initials="SY">
    <w:p w14:paraId="475A9A2B" w14:textId="77777777" w:rsidR="006B1924" w:rsidRDefault="006B1924">
      <w:pPr>
        <w:pStyle w:val="CommentText"/>
      </w:pPr>
      <w:r>
        <w:rPr>
          <w:rStyle w:val="CommentReference"/>
        </w:rPr>
        <w:annotationRef/>
      </w:r>
      <w:r>
        <w:t>I think this would be better expressed just using the diversity indicies. I just have to calculate them.</w:t>
      </w:r>
    </w:p>
  </w:comment>
  <w:comment w:id="1789" w:author="User" w:date="2012-11-18T03:44:00Z" w:initials="U">
    <w:p w14:paraId="4E26C41B" w14:textId="77777777" w:rsidR="00EA0814" w:rsidRDefault="00EA0814">
      <w:pPr>
        <w:pStyle w:val="CommentText"/>
      </w:pPr>
      <w:r>
        <w:rPr>
          <w:rStyle w:val="CommentReference"/>
        </w:rPr>
        <w:annotationRef/>
      </w:r>
      <w:r>
        <w:t>Sheree I’m placing heavy emphasis on OTUs to ensure we are accused of overinterpreting</w:t>
      </w:r>
    </w:p>
  </w:comment>
  <w:comment w:id="1804" w:author="User" w:date="2012-11-17T21:44:00Z" w:initials="U">
    <w:p w14:paraId="2CB38AD4" w14:textId="77777777" w:rsidR="006B1924" w:rsidRDefault="006B1924">
      <w:pPr>
        <w:pStyle w:val="CommentText"/>
      </w:pPr>
      <w:r>
        <w:rPr>
          <w:rStyle w:val="CommentReference"/>
        </w:rPr>
        <w:annotationRef/>
      </w:r>
      <w:r>
        <w:t>I don’t follow this – the figure shows the blue bar number 1 to be of a reasonable size – so if the cyanos are misclassified as chloroplasts then that implies this blue bar is all cyanos and a reasonably large fraction?</w:t>
      </w:r>
    </w:p>
    <w:p w14:paraId="7EE1B589" w14:textId="77777777" w:rsidR="006B1924" w:rsidRDefault="006B1924">
      <w:pPr>
        <w:pStyle w:val="CommentText"/>
      </w:pPr>
    </w:p>
    <w:p w14:paraId="33FE56C2" w14:textId="77777777" w:rsidR="006B1924" w:rsidRDefault="006B1924">
      <w:pPr>
        <w:pStyle w:val="CommentText"/>
      </w:pPr>
      <w:r>
        <w:t>Also note that on the bottom bar, 3um 6.7m the blue section has been numbered number 4 whereas it should be 1, and perhaps you want to shift the 4 for Actino’s onto the yellow section.</w:t>
      </w:r>
    </w:p>
  </w:comment>
  <w:comment w:id="1805" w:author="Sheree Yau" w:date="2012-11-17T21:44:00Z" w:initials="SY">
    <w:p w14:paraId="3F533269" w14:textId="77777777" w:rsidR="006B1924" w:rsidRDefault="006B1924">
      <w:pPr>
        <w:pStyle w:val="CommentText"/>
      </w:pPr>
      <w:r>
        <w:rPr>
          <w:rStyle w:val="CommentReference"/>
        </w:rPr>
        <w:annotationRef/>
      </w:r>
      <w:r>
        <w:t>The blue bar number “1” is cyanos classified as chloroplasts. Cyanos that were not classified to any rank below phylum are shown in cyan. There are so few, you can’t really see them in Figure 2A at all so all the blue bar are chloroplasts.</w:t>
      </w:r>
    </w:p>
  </w:comment>
  <w:comment w:id="1892" w:author="User" w:date="2012-11-17T21:44:00Z" w:initials="U">
    <w:p w14:paraId="5DE641C7" w14:textId="77777777" w:rsidR="006B1924" w:rsidRDefault="006B1924">
      <w:pPr>
        <w:pStyle w:val="CommentText"/>
      </w:pPr>
      <w:r>
        <w:rPr>
          <w:rStyle w:val="CommentReference"/>
        </w:rPr>
        <w:annotationRef/>
      </w:r>
      <w:r>
        <w:t>Should fungi be in italics?</w:t>
      </w:r>
    </w:p>
  </w:comment>
  <w:comment w:id="1893" w:author="Sheree Yau" w:date="2012-11-17T21:44:00Z" w:initials="SY">
    <w:p w14:paraId="65765B0A" w14:textId="77777777" w:rsidR="006B1924" w:rsidRDefault="006B1924">
      <w:pPr>
        <w:pStyle w:val="CommentText"/>
      </w:pPr>
      <w:r>
        <w:rPr>
          <w:rStyle w:val="CommentReference"/>
        </w:rPr>
        <w:annotationRef/>
      </w:r>
      <w:r>
        <w:t xml:space="preserve">I’ve seen Fungi as a taxonomic rank, in which case it should be italicized. </w:t>
      </w:r>
    </w:p>
  </w:comment>
  <w:comment w:id="1967" w:author="User" w:date="2012-11-17T21:44:00Z" w:initials="U">
    <w:p w14:paraId="3247A9C7" w14:textId="77777777" w:rsidR="006B1924" w:rsidRDefault="006B1924">
      <w:pPr>
        <w:pStyle w:val="CommentText"/>
      </w:pPr>
      <w:r>
        <w:rPr>
          <w:rStyle w:val="CommentReference"/>
        </w:rPr>
        <w:annotationRef/>
      </w:r>
      <w:r>
        <w:t>I guess this is what you are referring to above regarding cyanos and chloroplasts so please tease this out carefully.</w:t>
      </w:r>
    </w:p>
  </w:comment>
  <w:comment w:id="1968" w:author="Sheree Yau" w:date="2012-11-17T21:44:00Z" w:initials="SY">
    <w:p w14:paraId="02491841" w14:textId="77777777" w:rsidR="006B1924" w:rsidRDefault="006B1924">
      <w:pPr>
        <w:pStyle w:val="CommentText"/>
      </w:pPr>
      <w:r>
        <w:rPr>
          <w:rStyle w:val="CommentReference"/>
        </w:rPr>
        <w:annotationRef/>
      </w:r>
      <w:r>
        <w:t>I’m stressing that there are few to no true cyanobacteria because it means there are no obligate photosynthetic organisms apart from eucaryal algae.</w:t>
      </w:r>
    </w:p>
  </w:comment>
  <w:comment w:id="2063" w:author="User" w:date="2012-11-17T21:44:00Z" w:initials="U">
    <w:p w14:paraId="52823456" w14:textId="77777777" w:rsidR="006B1924" w:rsidRDefault="006B1924">
      <w:pPr>
        <w:pStyle w:val="CommentText"/>
      </w:pPr>
      <w:r>
        <w:rPr>
          <w:rStyle w:val="CommentReference"/>
        </w:rPr>
        <w:annotationRef/>
      </w:r>
      <w:r>
        <w:t>Tim’s paper provides functional data so we can make this a little stronger unless you think it needs to stay this way??</w:t>
      </w:r>
    </w:p>
  </w:comment>
  <w:comment w:id="2064" w:author="Sheree Yau" w:date="2012-11-17T21:44:00Z" w:initials="SY">
    <w:p w14:paraId="7E100684" w14:textId="77777777" w:rsidR="006B1924" w:rsidRDefault="006B1924">
      <w:pPr>
        <w:pStyle w:val="CommentText"/>
      </w:pPr>
      <w:r>
        <w:rPr>
          <w:rStyle w:val="CommentReference"/>
        </w:rPr>
        <w:annotationRef/>
      </w:r>
      <w:r>
        <w:t>Additional functional data would be great. I’ll ask Tim about this.</w:t>
      </w:r>
    </w:p>
  </w:comment>
  <w:comment w:id="2067" w:author="User" w:date="2012-11-18T03:52:00Z" w:initials="U">
    <w:p w14:paraId="403E14ED" w14:textId="77777777" w:rsidR="00EA0814" w:rsidRDefault="00EA0814">
      <w:pPr>
        <w:pStyle w:val="CommentText"/>
      </w:pPr>
      <w:r>
        <w:rPr>
          <w:rStyle w:val="CommentReference"/>
        </w:rPr>
        <w:annotationRef/>
      </w:r>
      <w:r>
        <w:t>I modified to be a little more direct and this is probably sufficient</w:t>
      </w:r>
    </w:p>
  </w:comment>
  <w:comment w:id="2093" w:author="User" w:date="2012-11-17T21:44:00Z" w:initials="U">
    <w:p w14:paraId="43B1F456" w14:textId="77777777" w:rsidR="006B1924" w:rsidRDefault="006B1924">
      <w:pPr>
        <w:pStyle w:val="CommentText"/>
      </w:pPr>
      <w:r>
        <w:rPr>
          <w:rStyle w:val="CommentReference"/>
        </w:rPr>
        <w:annotationRef/>
      </w:r>
      <w:r>
        <w:t>Not sure what this means so spell out – correlate positively or negatively and what does this really mean</w:t>
      </w:r>
    </w:p>
  </w:comment>
  <w:comment w:id="2202" w:author="User" w:date="2012-11-17T21:44:00Z" w:initials="U">
    <w:p w14:paraId="4FBDA67E" w14:textId="77777777" w:rsidR="006B1924" w:rsidRDefault="006B1924">
      <w:pPr>
        <w:pStyle w:val="CommentText"/>
      </w:pPr>
      <w:r>
        <w:rPr>
          <w:rStyle w:val="CommentReference"/>
        </w:rPr>
        <w:annotationRef/>
      </w:r>
      <w:r>
        <w:t>I presume this is the section you mean?</w:t>
      </w:r>
    </w:p>
  </w:comment>
  <w:comment w:id="2203" w:author="Sheree Yau" w:date="2012-11-17T21:44:00Z" w:initials="SY">
    <w:p w14:paraId="23199246" w14:textId="77777777" w:rsidR="006B1924" w:rsidRDefault="006B1924">
      <w:pPr>
        <w:pStyle w:val="CommentText"/>
      </w:pPr>
      <w:r>
        <w:rPr>
          <w:rStyle w:val="CommentReference"/>
        </w:rPr>
        <w:annotationRef/>
      </w:r>
      <w:r>
        <w:t>Yes.</w:t>
      </w:r>
    </w:p>
  </w:comment>
  <w:comment w:id="2223" w:author="User" w:date="2012-11-17T21:44:00Z" w:initials="U">
    <w:p w14:paraId="41FE436D" w14:textId="77777777" w:rsidR="006B1924" w:rsidRDefault="006B1924">
      <w:pPr>
        <w:pStyle w:val="CommentText"/>
      </w:pPr>
      <w:r>
        <w:rPr>
          <w:rStyle w:val="CommentReference"/>
        </w:rPr>
        <w:annotationRef/>
      </w:r>
      <w:r>
        <w:t>Capture yes, abundance no</w:t>
      </w:r>
    </w:p>
  </w:comment>
  <w:comment w:id="2227" w:author="User" w:date="2012-11-17T21:44:00Z" w:initials="U">
    <w:p w14:paraId="28B5AF20" w14:textId="77777777" w:rsidR="00EA0814" w:rsidRDefault="00EA0814">
      <w:pPr>
        <w:pStyle w:val="CommentText"/>
      </w:pPr>
      <w:r>
        <w:rPr>
          <w:rStyle w:val="CommentReference"/>
        </w:rPr>
        <w:annotationRef/>
      </w:r>
      <w:r>
        <w:t>Best to give size range or are you purposefully avoiding this?</w:t>
      </w:r>
    </w:p>
  </w:comment>
  <w:comment w:id="2301" w:author="User" w:date="2012-11-17T21:44:00Z" w:initials="U">
    <w:p w14:paraId="5D0C2F19" w14:textId="77777777" w:rsidR="00EA0814" w:rsidRDefault="00EA0814" w:rsidP="00D80715">
      <w:pPr>
        <w:pStyle w:val="CommentText"/>
      </w:pPr>
      <w:r>
        <w:rPr>
          <w:rStyle w:val="CommentReference"/>
        </w:rPr>
        <w:annotationRef/>
      </w:r>
      <w:r>
        <w:t>I presume this is the section you mean? If we do this a lot where we reference to the functional section it may be best to merge these sections. Another way is to place some of the known characteristics in the Introduction. Just food for thought.</w:t>
      </w:r>
    </w:p>
  </w:comment>
  <w:comment w:id="2302" w:author="Sheree Yau" w:date="2012-11-17T21:44:00Z" w:initials="SY">
    <w:p w14:paraId="3777AF12" w14:textId="77777777" w:rsidR="00EA0814" w:rsidRDefault="00EA0814">
      <w:pPr>
        <w:pStyle w:val="CommentText"/>
      </w:pPr>
      <w:r>
        <w:rPr>
          <w:rStyle w:val="CommentReference"/>
        </w:rPr>
        <w:annotationRef/>
      </w:r>
      <w:r>
        <w:t>Yes, that’s the section I was referring to. It is possible to merge the two sections as they play off one another quite a lot but it’s also hard to make the story clear. I’ll consider some alternative structures.</w:t>
      </w:r>
    </w:p>
  </w:comment>
  <w:comment w:id="2304" w:author="Sheree Yau" w:date="2012-11-17T21:44:00Z" w:initials="SY">
    <w:p w14:paraId="13890384" w14:textId="77777777" w:rsidR="006B1924" w:rsidRDefault="006B1924">
      <w:pPr>
        <w:pStyle w:val="CommentText"/>
      </w:pPr>
      <w:r>
        <w:rPr>
          <w:rStyle w:val="CommentReference"/>
        </w:rPr>
        <w:annotationRef/>
      </w:r>
      <w:r>
        <w:t>Yes, that’s the section I was referring to. It is possible to merge the two sections as they play off one another quite a lot but it’s also hard to make the story clear. I’ll consider some alternative structures.</w:t>
      </w:r>
    </w:p>
  </w:comment>
  <w:comment w:id="2303" w:author="User" w:date="2012-11-18T04:04:00Z" w:initials="U">
    <w:p w14:paraId="058408FA" w14:textId="77777777" w:rsidR="00EA0814" w:rsidRDefault="00EA0814">
      <w:pPr>
        <w:pStyle w:val="CommentText"/>
      </w:pPr>
      <w:r>
        <w:rPr>
          <w:rStyle w:val="CommentReference"/>
        </w:rPr>
        <w:annotationRef/>
      </w:r>
      <w:r>
        <w:t>Yep I’ll consider this later too</w:t>
      </w:r>
    </w:p>
  </w:comment>
  <w:comment w:id="2418" w:author="User" w:date="2012-11-17T21:44:00Z" w:initials="U">
    <w:p w14:paraId="1DBFEE37" w14:textId="77777777" w:rsidR="006B1924" w:rsidRDefault="006B1924">
      <w:pPr>
        <w:pStyle w:val="CommentText"/>
      </w:pPr>
      <w:r>
        <w:rPr>
          <w:rStyle w:val="CommentReference"/>
        </w:rPr>
        <w:annotationRef/>
      </w:r>
      <w:r>
        <w:t>Correct or do you mean all species of this genera to date?</w:t>
      </w:r>
    </w:p>
  </w:comment>
  <w:comment w:id="2419" w:author="Sheree Yau" w:date="2012-11-17T21:44:00Z" w:initials="SY">
    <w:p w14:paraId="67226548" w14:textId="77777777" w:rsidR="006B1924" w:rsidRDefault="006B1924">
      <w:pPr>
        <w:pStyle w:val="CommentText"/>
      </w:pPr>
      <w:r>
        <w:rPr>
          <w:rStyle w:val="CommentReference"/>
        </w:rPr>
        <w:annotationRef/>
      </w:r>
      <w:r>
        <w:t>No, I’m only referring to Organic Lake isolates. It’s hard to find out about every species in the genus so I restricted the discussion to just Organic Lake isolates. However, I haven’t come across any anaerobic Halomonas species as  yet.</w:t>
      </w:r>
    </w:p>
  </w:comment>
  <w:comment w:id="2433" w:author="User" w:date="2012-11-17T21:44:00Z" w:initials="U">
    <w:p w14:paraId="1C769302" w14:textId="77777777" w:rsidR="006B1924" w:rsidRDefault="006B1924">
      <w:pPr>
        <w:pStyle w:val="CommentText"/>
      </w:pPr>
      <w:r>
        <w:rPr>
          <w:rStyle w:val="CommentReference"/>
        </w:rPr>
        <w:annotationRef/>
      </w:r>
      <w:r>
        <w:t>Overrepresented is a term we use with statistical significance. I have not read their study but presume there is no basis for this, so replaced with enriched. Ok?</w:t>
      </w:r>
    </w:p>
  </w:comment>
  <w:comment w:id="2431" w:author="Sheree Yau" w:date="2012-11-17T21:44:00Z" w:initials="SY">
    <w:p w14:paraId="0BF27285" w14:textId="77777777" w:rsidR="006B1924" w:rsidRDefault="006B1924">
      <w:pPr>
        <w:pStyle w:val="CommentText"/>
      </w:pPr>
      <w:r>
        <w:rPr>
          <w:rStyle w:val="CommentReference"/>
        </w:rPr>
        <w:annotationRef/>
      </w:r>
      <w:r>
        <w:t>Yes, enriched is better.</w:t>
      </w:r>
    </w:p>
  </w:comment>
  <w:comment w:id="2483" w:author="User" w:date="2012-11-17T21:44:00Z" w:initials="U">
    <w:p w14:paraId="321F84DF" w14:textId="77777777" w:rsidR="006B1924" w:rsidRDefault="006B1924">
      <w:pPr>
        <w:pStyle w:val="CommentText"/>
      </w:pPr>
      <w:r>
        <w:rPr>
          <w:rStyle w:val="CommentReference"/>
        </w:rPr>
        <w:annotationRef/>
      </w:r>
      <w:r>
        <w:t>I am not familiar with this genus/family and could not find it on fig 2 so it would be good to clarify. Moreover is "dominant" an accurate description?</w:t>
      </w:r>
    </w:p>
  </w:comment>
  <w:comment w:id="2492" w:author="Sheree Yau" w:date="2012-11-17T21:44:00Z" w:initials="SY">
    <w:p w14:paraId="719AB3A5" w14:textId="77777777" w:rsidR="006B1924" w:rsidRDefault="006B1924">
      <w:pPr>
        <w:pStyle w:val="CommentText"/>
      </w:pPr>
      <w:r>
        <w:rPr>
          <w:rStyle w:val="CommentReference"/>
        </w:rPr>
        <w:annotationRef/>
      </w:r>
      <w:r>
        <w:t>Dictyochophyceae is a class.  In the section on overall diversity it’s explained Dictyochophyceae were mainly assigned to the order Pedinellales. I think it’s more informative to call them silicoflagellates as they are known by zoologists as silicoflagellida and some are not photosynthetic.</w:t>
      </w:r>
    </w:p>
  </w:comment>
  <w:comment w:id="2500" w:author="User" w:date="2012-11-17T21:44:00Z" w:initials="U">
    <w:p w14:paraId="047117AE" w14:textId="77777777" w:rsidR="006B1924" w:rsidRDefault="006B1924">
      <w:pPr>
        <w:pStyle w:val="CommentText"/>
      </w:pPr>
      <w:r>
        <w:rPr>
          <w:rStyle w:val="CommentReference"/>
        </w:rPr>
        <w:annotationRef/>
      </w:r>
      <w:r>
        <w:t>Correct?</w:t>
      </w:r>
    </w:p>
  </w:comment>
  <w:comment w:id="2501" w:author="Sheree Yau" w:date="2012-11-17T21:44:00Z" w:initials="SY">
    <w:p w14:paraId="01A614BA" w14:textId="77777777" w:rsidR="006B1924" w:rsidRDefault="006B1924">
      <w:pPr>
        <w:pStyle w:val="CommentText"/>
      </w:pPr>
      <w:r>
        <w:rPr>
          <w:rStyle w:val="CommentReference"/>
        </w:rPr>
        <w:annotationRef/>
      </w:r>
      <w:r>
        <w:t>Yes</w:t>
      </w:r>
    </w:p>
  </w:comment>
  <w:comment w:id="2549" w:author="Sheree Yau" w:date="2012-11-17T21:44:00Z" w:initials="SY">
    <w:p w14:paraId="35592494" w14:textId="77777777" w:rsidR="00EA0814" w:rsidRDefault="00EA0814">
      <w:pPr>
        <w:pStyle w:val="CommentText"/>
      </w:pPr>
      <w:r>
        <w:rPr>
          <w:rStyle w:val="CommentReference"/>
        </w:rPr>
        <w:annotationRef/>
      </w:r>
      <w:r>
        <w:t>I’ve found reference to one species that produces cysts.</w:t>
      </w:r>
    </w:p>
  </w:comment>
  <w:comment w:id="2550" w:author="User" w:date="2012-11-18T04:10:00Z" w:initials="U">
    <w:p w14:paraId="37DD1FBA" w14:textId="77777777" w:rsidR="00EA0814" w:rsidRDefault="00EA0814">
      <w:pPr>
        <w:pStyle w:val="CommentText"/>
      </w:pPr>
      <w:r>
        <w:rPr>
          <w:rStyle w:val="CommentReference"/>
        </w:rPr>
        <w:annotationRef/>
      </w:r>
      <w:r>
        <w:t>Sheree it might be worth including that reference here</w:t>
      </w:r>
    </w:p>
  </w:comment>
  <w:comment w:id="2725" w:author="User" w:date="2012-11-18T04:22:00Z" w:initials="U">
    <w:p w14:paraId="3916F3DE" w14:textId="77777777" w:rsidR="00EA0814" w:rsidRDefault="00EA0814">
      <w:pPr>
        <w:pStyle w:val="CommentText"/>
      </w:pPr>
      <w:r>
        <w:rPr>
          <w:rStyle w:val="CommentReference"/>
        </w:rPr>
        <w:annotationRef/>
      </w:r>
      <w:r>
        <w:t>Because photoheterotrophy is within the C cycle and shown in the figure it doesn’t need to be singled out</w:t>
      </w:r>
    </w:p>
  </w:comment>
  <w:comment w:id="2730" w:author="User" w:date="2012-11-17T21:44:00Z" w:initials="U">
    <w:p w14:paraId="3352A22E" w14:textId="77777777" w:rsidR="006B1924" w:rsidRDefault="006B1924">
      <w:pPr>
        <w:pStyle w:val="CommentText"/>
      </w:pPr>
      <w:r>
        <w:rPr>
          <w:rStyle w:val="CommentReference"/>
        </w:rPr>
        <w:annotationRef/>
      </w:r>
      <w:r>
        <w:t>At this stage of reading I am not sure the relevance of these or where the data is – is there a sup figure for example, or are they integrated in C, N and S? What were they for?</w:t>
      </w:r>
    </w:p>
  </w:comment>
  <w:comment w:id="2776" w:author="User" w:date="2012-11-17T21:44:00Z" w:initials="U">
    <w:p w14:paraId="080EECA7" w14:textId="77777777" w:rsidR="006B1924" w:rsidRDefault="006B1924">
      <w:pPr>
        <w:pStyle w:val="CommentText"/>
      </w:pPr>
      <w:r>
        <w:rPr>
          <w:rStyle w:val="CommentReference"/>
        </w:rPr>
        <w:annotationRef/>
      </w:r>
      <w:r>
        <w:t>Somewhere above I changed “mixed” to “upper” – it is probably fine to keep it mixed and I am sure yu have thought about it carefully – it’s just I am not sure whether mixed is correct because we don’t refer to deep as non-mixed, and we acknowledge that stratification is not strong in the lake – also the bottom zone is not totally anaerobic – how about we state “upper mixed” because we then give 2 messages and this contrasts ok with just “deep” – in this regard “deep” should be defined as the bottom two sampling sites below the “oxycline” – right?</w:t>
      </w:r>
    </w:p>
  </w:comment>
  <w:comment w:id="2777" w:author="Sheree Yau" w:date="2012-11-17T21:44:00Z" w:initials="SY">
    <w:p w14:paraId="3F99771E" w14:textId="77777777" w:rsidR="006B1924" w:rsidRDefault="006B1924">
      <w:pPr>
        <w:pStyle w:val="CommentText"/>
      </w:pPr>
      <w:r>
        <w:rPr>
          <w:rStyle w:val="CommentReference"/>
        </w:rPr>
        <w:annotationRef/>
      </w:r>
      <w:r>
        <w:t>I did consider what to call the zones in the lake quite a lot. Upper mixed does indicate the depth too so calling it that is more sdescriptive. It is described in the section on the water column structure that the bottom two are the “deep” samples because they are below the oxycline and pycnocline. The presence of the pycnocline indicates limited mixing.</w:t>
      </w:r>
    </w:p>
  </w:comment>
  <w:comment w:id="2814" w:author="Sheree Yau" w:date="2012-11-17T21:44:00Z" w:initials="SY">
    <w:p w14:paraId="09BA0182" w14:textId="77777777" w:rsidR="006B1924" w:rsidRDefault="006B1924">
      <w:pPr>
        <w:pStyle w:val="CommentText"/>
      </w:pPr>
      <w:r>
        <w:rPr>
          <w:rStyle w:val="CommentReference"/>
        </w:rPr>
        <w:annotationRef/>
      </w:r>
      <w:r>
        <w:t>I’ve changed Viridiplantae to Chlorophyta to make it consistent between the Table 2 and Figure S6A.</w:t>
      </w:r>
    </w:p>
  </w:comment>
  <w:comment w:id="2830" w:author="User" w:date="2012-11-18T04:28:00Z" w:initials="U">
    <w:p w14:paraId="4096688F" w14:textId="77777777" w:rsidR="00EA0814" w:rsidRDefault="00EA0814">
      <w:pPr>
        <w:pStyle w:val="CommentText"/>
      </w:pPr>
      <w:r>
        <w:rPr>
          <w:rStyle w:val="CommentReference"/>
        </w:rPr>
        <w:annotationRef/>
      </w:r>
      <w:r>
        <w:t>Similar to use of OTU I think we have to be very careful to not word things that may be overstating</w:t>
      </w:r>
    </w:p>
  </w:comment>
  <w:comment w:id="2887" w:author="Sheree Yau" w:date="2012-11-17T21:44:00Z" w:initials="SY">
    <w:p w14:paraId="22185EF5" w14:textId="77777777" w:rsidR="006B1924" w:rsidRDefault="006B1924">
      <w:pPr>
        <w:pStyle w:val="CommentText"/>
      </w:pPr>
      <w:r>
        <w:rPr>
          <w:rStyle w:val="CommentReference"/>
        </w:rPr>
        <w:annotationRef/>
      </w:r>
      <w:r>
        <w:t>I’ve written in American English. Not sure which the journal prefers.</w:t>
      </w:r>
    </w:p>
  </w:comment>
  <w:comment w:id="2895" w:author="User" w:date="2012-11-17T21:44:00Z" w:initials="U">
    <w:p w14:paraId="3AEE3B76" w14:textId="77777777" w:rsidR="006B1924" w:rsidRDefault="006B1924">
      <w:pPr>
        <w:pStyle w:val="CommentText"/>
      </w:pPr>
      <w:r>
        <w:rPr>
          <w:rStyle w:val="CommentReference"/>
        </w:rPr>
        <w:annotationRef/>
      </w:r>
      <w:r>
        <w:t>If the Marinobacter are NOT performing CBB because they don't have rubisco, then is it true to state that "</w:t>
      </w:r>
      <w:r>
        <w:rPr>
          <w:rFonts w:ascii="Times New Roman" w:hAnsi="Times New Roman" w:cs="Times New Roman"/>
        </w:rPr>
        <w:t>Potential for carbon fixation was dominated by aerobic fixation (Figure 4A) via the oxygen-tolerant Calvin-Benson-Basham (CBB) cycle"?</w:t>
      </w:r>
    </w:p>
  </w:comment>
  <w:comment w:id="2896" w:author="Sheree Yau" w:date="2012-11-17T21:44:00Z" w:initials="SY">
    <w:p w14:paraId="606BF9BA" w14:textId="77777777" w:rsidR="006B1924" w:rsidRDefault="006B1924">
      <w:pPr>
        <w:pStyle w:val="CommentText"/>
      </w:pPr>
      <w:r>
        <w:rPr>
          <w:rStyle w:val="CommentReference"/>
        </w:rPr>
        <w:annotationRef/>
      </w:r>
      <w:r>
        <w:t xml:space="preserve">It is problematic to quantify the relative contribution of Calvin cycle vs anaerobic so I’ve removed the statement to that effect. </w:t>
      </w:r>
    </w:p>
  </w:comment>
  <w:comment w:id="2915" w:author="User" w:date="2012-11-17T21:44:00Z" w:initials="U">
    <w:p w14:paraId="3AF2D609" w14:textId="77777777" w:rsidR="006B1924" w:rsidRDefault="006B1924">
      <w:pPr>
        <w:pStyle w:val="CommentText"/>
      </w:pPr>
      <w:r>
        <w:rPr>
          <w:rStyle w:val="CommentReference"/>
        </w:rPr>
        <w:annotationRef/>
      </w:r>
      <w:r>
        <w:t>From what you say I don’t know this is a true statement as you indicate the Clostridia use an unknown mechanism</w:t>
      </w:r>
    </w:p>
  </w:comment>
  <w:comment w:id="2917" w:author="Sheree Yau" w:date="2012-11-18T00:28:00Z" w:initials="SY">
    <w:p w14:paraId="653618C7" w14:textId="77777777" w:rsidR="00EA0814" w:rsidRDefault="00EA0814">
      <w:pPr>
        <w:pStyle w:val="CommentText"/>
      </w:pPr>
      <w:r>
        <w:rPr>
          <w:rStyle w:val="CommentReference"/>
        </w:rPr>
        <w:annotationRef/>
      </w:r>
      <w:r>
        <w:t>I will revise Figure S6A so this is clear but, if you compare the most “diagnostic” rTCA genes, AclAB, you can see rTCA potential is much greater than WL potential.</w:t>
      </w:r>
    </w:p>
  </w:comment>
  <w:comment w:id="2946" w:author="User" w:date="2012-11-17T21:44:00Z" w:initials="U">
    <w:p w14:paraId="453A136E" w14:textId="77777777" w:rsidR="006B1924" w:rsidRDefault="006B1924">
      <w:pPr>
        <w:pStyle w:val="CommentText"/>
      </w:pPr>
      <w:r>
        <w:rPr>
          <w:rStyle w:val="CommentReference"/>
        </w:rPr>
        <w:annotationRef/>
      </w:r>
      <w:r>
        <w:t>I changed it this way because you are explaining how you assigned anaerobic carbon potential. I think important because again you have a caviot that the best marker was not in fact what you used to assign most of the anaerobic carbon fixation and therefore is subject to the inference about an unknown pathway.</w:t>
      </w:r>
    </w:p>
  </w:comment>
  <w:comment w:id="2969" w:author="User" w:date="2012-11-17T21:44:00Z" w:initials="U">
    <w:p w14:paraId="37DA8D18" w14:textId="77777777" w:rsidR="006B1924" w:rsidRDefault="006B1924">
      <w:pPr>
        <w:pStyle w:val="CommentText"/>
      </w:pPr>
      <w:r>
        <w:rPr>
          <w:rStyle w:val="CommentReference"/>
        </w:rPr>
        <w:annotationRef/>
      </w:r>
      <w:r>
        <w:t>Is that what you mean?</w:t>
      </w:r>
    </w:p>
  </w:comment>
  <w:comment w:id="2968" w:author="Sheree Yau" w:date="2012-11-17T21:44:00Z" w:initials="SY">
    <w:p w14:paraId="67617A89" w14:textId="77777777" w:rsidR="00EA0814" w:rsidRDefault="00EA0814">
      <w:pPr>
        <w:pStyle w:val="CommentText"/>
      </w:pPr>
      <w:r>
        <w:rPr>
          <w:rStyle w:val="CommentReference"/>
        </w:rPr>
        <w:annotationRef/>
      </w:r>
      <w:r>
        <w:t xml:space="preserve">I’m going to have to look into this a bit deeper. </w:t>
      </w:r>
    </w:p>
  </w:comment>
  <w:comment w:id="2997" w:author="User" w:date="2012-11-17T21:44:00Z" w:initials="U">
    <w:p w14:paraId="21A6B75B" w14:textId="77777777" w:rsidR="00EA0814" w:rsidRDefault="00EA0814">
      <w:pPr>
        <w:pStyle w:val="CommentText"/>
      </w:pPr>
      <w:r>
        <w:rPr>
          <w:rStyle w:val="CommentReference"/>
        </w:rPr>
        <w:annotationRef/>
      </w:r>
      <w:r>
        <w:t>This is not very strong, especially to follow up with a strong sentence, so what is your reasoning and what can you say to strengthen this, otherwise we need to back off.</w:t>
      </w:r>
    </w:p>
  </w:comment>
  <w:comment w:id="2998" w:author="Sheree Yau" w:date="2012-11-17T21:44:00Z" w:initials="SY">
    <w:p w14:paraId="13D4F2E1" w14:textId="77777777" w:rsidR="00EA0814" w:rsidRDefault="00EA0814">
      <w:pPr>
        <w:pStyle w:val="CommentText"/>
      </w:pPr>
      <w:r>
        <w:rPr>
          <w:rStyle w:val="CommentReference"/>
        </w:rPr>
        <w:annotationRef/>
      </w:r>
      <w:r>
        <w:t>The lines of evidence for this so far 1) RF3 is related to Mollicutes 2) There are no Mollicutes in Organic Lake 3) RF3 abundance co-incides with abundance of fermentation genes 4) RF3 appears more prevalent in anaerobic environments. I’m going to search out scaffolds with the RF3 16 S genes but most likely they won’t be very long so not likely to be linked to any metabolic genes. Also, RF3 is only a candidate division in the SILVA database. I’ll check what they are classified as in other classification systems.</w:t>
      </w:r>
    </w:p>
  </w:comment>
  <w:comment w:id="3014" w:author="User" w:date="2012-11-17T21:44:00Z" w:initials="U">
    <w:p w14:paraId="45AB81CC" w14:textId="77777777" w:rsidR="006B1924" w:rsidRDefault="006B1924">
      <w:pPr>
        <w:pStyle w:val="CommentText"/>
      </w:pPr>
      <w:r>
        <w:rPr>
          <w:rStyle w:val="CommentReference"/>
        </w:rPr>
        <w:annotationRef/>
      </w:r>
      <w:r>
        <w:t>This is what you mean?</w:t>
      </w:r>
    </w:p>
  </w:comment>
  <w:comment w:id="3015" w:author="Sheree Yau" w:date="2012-11-17T21:44:00Z" w:initials="SY">
    <w:p w14:paraId="5F9F50E4" w14:textId="77777777" w:rsidR="006B1924" w:rsidRDefault="006B1924">
      <w:pPr>
        <w:pStyle w:val="CommentText"/>
      </w:pPr>
      <w:r>
        <w:rPr>
          <w:rStyle w:val="CommentReference"/>
        </w:rPr>
        <w:annotationRef/>
      </w:r>
      <w:r>
        <w:t>Yes</w:t>
      </w:r>
    </w:p>
  </w:comment>
  <w:comment w:id="3267" w:author="User" w:date="2012-11-17T21:44:00Z" w:initials="U">
    <w:p w14:paraId="5922978E" w14:textId="77777777" w:rsidR="006B1924" w:rsidRDefault="006B1924">
      <w:pPr>
        <w:pStyle w:val="CommentText"/>
      </w:pPr>
      <w:r>
        <w:rPr>
          <w:rStyle w:val="CommentReference"/>
        </w:rPr>
        <w:annotationRef/>
      </w:r>
      <w:r>
        <w:t>Not sure what you mean by distribution?</w:t>
      </w:r>
    </w:p>
  </w:comment>
  <w:comment w:id="3268" w:author="Sheree Yau" w:date="2012-11-17T21:44:00Z" w:initials="SY">
    <w:p w14:paraId="1F1D16CD" w14:textId="77777777" w:rsidR="006B1924" w:rsidRDefault="006B1924">
      <w:pPr>
        <w:pStyle w:val="CommentText"/>
      </w:pPr>
      <w:r>
        <w:rPr>
          <w:rStyle w:val="CommentReference"/>
        </w:rPr>
        <w:annotationRef/>
      </w:r>
      <w:r>
        <w:t xml:space="preserve"> You can see in Figure 4A that the photoheterotrophy genes on the 3.0 um fraction peaks at 4.5 and 6.5 m which is where Roseovarius abundances are highest. I have some graphs showing the distribution of just rhodopsins down the depth profile. I think linking to scaffolds is more compelling evidence of the origin of the gene.</w:t>
      </w:r>
    </w:p>
  </w:comment>
  <w:comment w:id="3399" w:author="User" w:date="2012-11-17T21:44:00Z" w:initials="U">
    <w:p w14:paraId="7DA094BC" w14:textId="77777777" w:rsidR="006B1924" w:rsidRDefault="006B1924">
      <w:pPr>
        <w:pStyle w:val="CommentText"/>
      </w:pPr>
      <w:r>
        <w:rPr>
          <w:rStyle w:val="CommentReference"/>
        </w:rPr>
        <w:annotationRef/>
      </w:r>
      <w:r>
        <w:t>Is that what you mean – important to state the data before inferring process/signficance</w:t>
      </w:r>
    </w:p>
  </w:comment>
  <w:comment w:id="3556" w:author="User" w:date="2012-11-17T21:44:00Z" w:initials="U">
    <w:p w14:paraId="23544E28" w14:textId="77777777" w:rsidR="006B1924" w:rsidRDefault="006B1924">
      <w:pPr>
        <w:pStyle w:val="CommentText"/>
      </w:pPr>
      <w:r>
        <w:rPr>
          <w:rStyle w:val="CommentReference"/>
        </w:rPr>
        <w:annotationRef/>
      </w:r>
      <w:r>
        <w:t>Do you mean gene expression is induced (i.e. inducer acting on a repressor to regulate gene expression), or the enzyme itself activated?</w:t>
      </w:r>
    </w:p>
  </w:comment>
  <w:comment w:id="3557" w:author="Sheree Yau" w:date="2012-11-17T21:44:00Z" w:initials="SY">
    <w:p w14:paraId="7447278D" w14:textId="77777777" w:rsidR="006B1924" w:rsidRDefault="006B1924">
      <w:pPr>
        <w:pStyle w:val="CommentText"/>
      </w:pPr>
      <w:r>
        <w:rPr>
          <w:rStyle w:val="CommentReference"/>
        </w:rPr>
        <w:annotationRef/>
      </w:r>
      <w:r>
        <w:t>Gene expression is induced.</w:t>
      </w:r>
    </w:p>
  </w:comment>
  <w:comment w:id="3641" w:author="User" w:date="2012-11-17T21:44:00Z" w:initials="U">
    <w:p w14:paraId="30AB5EB9" w14:textId="77777777" w:rsidR="006B1924" w:rsidRDefault="006B1924">
      <w:pPr>
        <w:pStyle w:val="CommentText"/>
      </w:pPr>
      <w:r>
        <w:rPr>
          <w:rStyle w:val="CommentReference"/>
        </w:rPr>
        <w:annotationRef/>
      </w:r>
      <w:r>
        <w:t>Sheree I composed this from what John sent us – I’m sure he will edit and follow up when he gets to see it.</w:t>
      </w:r>
    </w:p>
  </w:comment>
  <w:comment w:id="3643" w:author="User" w:date="2012-11-17T21:44:00Z" w:initials="U">
    <w:p w14:paraId="395DBF0B" w14:textId="77777777" w:rsidR="006B1924" w:rsidRDefault="006B1924">
      <w:pPr>
        <w:pStyle w:val="CommentText"/>
      </w:pPr>
      <w:r>
        <w:rPr>
          <w:rStyle w:val="CommentReference"/>
        </w:rPr>
        <w:annotationRef/>
      </w:r>
      <w:r>
        <w:t>Now that I have been thru everything this may sit better in the conclusions. What you have found for c, n and s all speaks to less fixation and net loss in essence so this type of organic input would be relevant for all cycles – do you agree?</w:t>
      </w:r>
    </w:p>
  </w:comment>
  <w:comment w:id="3642" w:author="Sheree Yau" w:date="2012-11-17T22:30:00Z" w:initials="SY">
    <w:p w14:paraId="5C76C8AF" w14:textId="77777777" w:rsidR="006B1924" w:rsidRDefault="006B1924">
      <w:pPr>
        <w:pStyle w:val="CommentText"/>
      </w:pPr>
      <w:r>
        <w:rPr>
          <w:rStyle w:val="CommentReference"/>
        </w:rPr>
        <w:annotationRef/>
      </w:r>
      <w:r>
        <w:t>I agree, this applies generally to both C and N cycles so would be better in the at the end.</w:t>
      </w:r>
    </w:p>
  </w:comment>
  <w:comment w:id="3708" w:author="User" w:date="2012-11-17T23:36:00Z" w:initials="U">
    <w:p w14:paraId="7C5214CB" w14:textId="77777777" w:rsidR="006B1924" w:rsidRDefault="006B1924" w:rsidP="006B1924">
      <w:pPr>
        <w:pStyle w:val="CommentText"/>
      </w:pPr>
      <w:r>
        <w:rPr>
          <w:rStyle w:val="CommentReference"/>
        </w:rPr>
        <w:annotationRef/>
      </w:r>
      <w:r>
        <w:t>Is this what you mean as you go from sources of electron acceptors to electron donors and the role that S is playing.</w:t>
      </w:r>
    </w:p>
  </w:comment>
  <w:comment w:id="3709" w:author="Sheree Yau" w:date="2012-11-17T23:36:00Z" w:initials="SY">
    <w:p w14:paraId="73F4B591" w14:textId="77777777" w:rsidR="006B1924" w:rsidRDefault="006B1924" w:rsidP="006B1924">
      <w:pPr>
        <w:pStyle w:val="CommentText"/>
      </w:pPr>
      <w:r>
        <w:rPr>
          <w:rStyle w:val="CommentReference"/>
        </w:rPr>
        <w:annotationRef/>
      </w:r>
      <w:r>
        <w:t>I’m mainly suggesting that since dissimilatory sulfur reduction is so low, DMS can build up in the deep zone. Although sulfur oxidizing epsilon bacteria are present in the deep zone, they don’t seem to be linked to genes for sulfur oxidation, again limiting an avenue of DMS removal in the deep zone.  In the upper mixed zone  DMS can be oxidised by sulfur oxidizers.</w:t>
      </w:r>
    </w:p>
  </w:comment>
  <w:comment w:id="3705" w:author="User" w:date="2012-11-18T05:33:00Z" w:initials="U">
    <w:p w14:paraId="6B766CE4" w14:textId="77777777" w:rsidR="00EA0814" w:rsidRDefault="00EA0814">
      <w:pPr>
        <w:pStyle w:val="CommentText"/>
      </w:pPr>
      <w:r>
        <w:rPr>
          <w:rStyle w:val="CommentReference"/>
        </w:rPr>
        <w:annotationRef/>
      </w:r>
      <w:r>
        <w:t>As this is a dense complex section breaking up para is useful – I also swapped these last 2 sentences around so it ends with the most important point</w:t>
      </w:r>
    </w:p>
  </w:comment>
  <w:comment w:id="3795" w:author="User" w:date="2012-11-18T09:31:00Z" w:initials="U">
    <w:p w14:paraId="393C47C9" w14:textId="77777777" w:rsidR="00EA0814" w:rsidRDefault="00EA0814">
      <w:pPr>
        <w:pStyle w:val="CommentText"/>
      </w:pPr>
      <w:r>
        <w:rPr>
          <w:rStyle w:val="CommentReference"/>
        </w:rPr>
        <w:annotationRef/>
      </w:r>
      <w:r>
        <w:t>I am not sure I have a recent Fig S8.</w:t>
      </w:r>
      <w:r w:rsidR="005A370E">
        <w:t xml:space="preserve"> </w:t>
      </w:r>
      <w:r>
        <w:t>How are these “types” shown on the figure? Need to be clear where these two representative genes are shown, e.g. OL rhodopsin group, Marinobacter group?</w:t>
      </w:r>
    </w:p>
  </w:comment>
  <w:comment w:id="3830" w:author="User" w:date="2012-11-18T05:49:00Z" w:initials="U">
    <w:p w14:paraId="589AC581" w14:textId="77777777" w:rsidR="00EA0814" w:rsidRDefault="00EA0814">
      <w:pPr>
        <w:pStyle w:val="CommentText"/>
      </w:pPr>
      <w:r>
        <w:rPr>
          <w:rStyle w:val="CommentReference"/>
        </w:rPr>
        <w:annotationRef/>
      </w:r>
      <w:r>
        <w:t>As above, is this apparent from the figure?</w:t>
      </w:r>
    </w:p>
  </w:comment>
  <w:comment w:id="3847" w:author="User" w:date="2012-11-18T05:49:00Z" w:initials="U">
    <w:p w14:paraId="4497DDC0" w14:textId="77777777" w:rsidR="00EA0814" w:rsidRDefault="00EA0814">
      <w:pPr>
        <w:pStyle w:val="CommentText"/>
      </w:pPr>
      <w:r>
        <w:rPr>
          <w:rStyle w:val="CommentReference"/>
        </w:rPr>
        <w:annotationRef/>
      </w:r>
      <w:r>
        <w:t>As above, is this apparent from the figure?</w:t>
      </w:r>
    </w:p>
  </w:comment>
  <w:comment w:id="3848" w:author="User" w:date="2012-11-17T21:44:00Z" w:initials="U">
    <w:p w14:paraId="09CC858F" w14:textId="77777777" w:rsidR="006B1924" w:rsidRDefault="006B1924">
      <w:pPr>
        <w:pStyle w:val="CommentText"/>
      </w:pPr>
      <w:r>
        <w:rPr>
          <w:rStyle w:val="CommentReference"/>
        </w:rPr>
        <w:annotationRef/>
      </w:r>
      <w:r>
        <w:t>Please clarify – you say that activity has been demonstrated but this does not cluster with cultured bacteria - so how were the enzyme activity studies performed? what is the significance of your statement?</w:t>
      </w:r>
    </w:p>
  </w:comment>
  <w:comment w:id="3849" w:author="Sheree Yau" w:date="2012-11-17T23:52:00Z" w:initials="SY">
    <w:p w14:paraId="062C6731" w14:textId="77777777" w:rsidR="00E77E7A" w:rsidRDefault="00E77E7A">
      <w:pPr>
        <w:pStyle w:val="CommentText"/>
      </w:pPr>
      <w:r>
        <w:rPr>
          <w:rStyle w:val="CommentReference"/>
        </w:rPr>
        <w:annotationRef/>
      </w:r>
      <w:r>
        <w:t>I’ve changed to text so hopefully it is clear that MAR-dddD and OL-dddD both group broadly with functional dddDs but OL-dddD does not cluster with strong support to show a taxonomic origin.</w:t>
      </w:r>
    </w:p>
  </w:comment>
  <w:comment w:id="3869" w:author="User" w:date="2012-11-17T21:44:00Z" w:initials="U">
    <w:p w14:paraId="2B90A164" w14:textId="77777777" w:rsidR="006B1924" w:rsidRDefault="006B1924">
      <w:pPr>
        <w:pStyle w:val="CommentText"/>
      </w:pPr>
      <w:r>
        <w:rPr>
          <w:rStyle w:val="CommentReference"/>
        </w:rPr>
        <w:annotationRef/>
      </w:r>
      <w:r>
        <w:t>Just wondering why the fraction size was mentioned for this but not for the mar-dddl hits?</w:t>
      </w:r>
    </w:p>
  </w:comment>
  <w:comment w:id="3870" w:author="Sheree Yau" w:date="2012-11-17T23:59:00Z" w:initials="SY">
    <w:p w14:paraId="668C4335" w14:textId="77777777" w:rsidR="009358CF" w:rsidRDefault="009358CF">
      <w:pPr>
        <w:pStyle w:val="CommentText"/>
      </w:pPr>
      <w:r>
        <w:rPr>
          <w:rStyle w:val="CommentReference"/>
        </w:rPr>
        <w:annotationRef/>
      </w:r>
      <w:r>
        <w:t>For the MAR-dddD, it’s clear from the phylogeny what the taxonomic origin is. It is also mostly found on the 0.8 um fraction where Marinobacter is also more abundant. It is not clear for the OL-dddD,  what the taxonomic origin is so it seems worthwhile to discuss what it could be from its distribution in the size fractions.</w:t>
      </w:r>
    </w:p>
  </w:comment>
  <w:comment w:id="3867" w:author="Sheree Yau" w:date="2012-11-18T09:31:00Z" w:initials="SY">
    <w:p w14:paraId="1122DA35" w14:textId="77777777" w:rsidR="00EA0814" w:rsidRDefault="00EA0814">
      <w:pPr>
        <w:pStyle w:val="CommentText"/>
      </w:pPr>
      <w:r>
        <w:rPr>
          <w:rStyle w:val="CommentReference"/>
        </w:rPr>
        <w:annotationRef/>
      </w:r>
      <w:r>
        <w:t>For the MAR-dddD, it’s clear from the phylogeny what the taxonomic origin is. It is also mostly found on the 0.8 um fraction where Marinobacter is also more abundant. It is not clear for the OL-dddD,</w:t>
      </w:r>
      <w:r w:rsidR="005A370E">
        <w:t xml:space="preserve"> </w:t>
      </w:r>
      <w:r>
        <w:t>what the taxonomic origin is so it seems worthwhile to discuss what it could be from its distribution in the size fractions.</w:t>
      </w:r>
    </w:p>
  </w:comment>
  <w:comment w:id="3868" w:author="User" w:date="2012-11-18T05:50:00Z" w:initials="U">
    <w:p w14:paraId="0119D35D" w14:textId="77777777" w:rsidR="00EA0814" w:rsidRDefault="00EA0814">
      <w:pPr>
        <w:pStyle w:val="CommentText"/>
      </w:pPr>
      <w:r>
        <w:rPr>
          <w:rStyle w:val="CommentReference"/>
        </w:rPr>
        <w:annotationRef/>
      </w:r>
      <w:r>
        <w:t>ok so I added some clarification along these lines to the text</w:t>
      </w:r>
    </w:p>
  </w:comment>
  <w:comment w:id="3898" w:author="User" w:date="2012-11-17T21:44:00Z" w:initials="U">
    <w:p w14:paraId="49D6B840" w14:textId="77777777" w:rsidR="006B1924" w:rsidRDefault="006B1924">
      <w:pPr>
        <w:pStyle w:val="CommentText"/>
      </w:pPr>
      <w:r>
        <w:rPr>
          <w:rStyle w:val="CommentReference"/>
        </w:rPr>
        <w:annotationRef/>
      </w:r>
      <w:r>
        <w:t>This lower case is indicative of gene</w:t>
      </w:r>
    </w:p>
  </w:comment>
  <w:comment w:id="3936" w:author="User" w:date="2012-11-17T21:44:00Z" w:initials="U">
    <w:p w14:paraId="0F7CDCBF" w14:textId="77777777" w:rsidR="006B1924" w:rsidRDefault="006B1924">
      <w:pPr>
        <w:pStyle w:val="CommentText"/>
      </w:pPr>
      <w:r>
        <w:rPr>
          <w:rStyle w:val="CommentReference"/>
        </w:rPr>
        <w:annotationRef/>
      </w:r>
      <w:r>
        <w:t>I may be getting caught up with word usage but isn't the ee-36 gene part of the SUL-dddL group and as such you can't refer to the role of SUL-dddL as meaning only the organic lake sequences? Is the change I made what you mean?</w:t>
      </w:r>
    </w:p>
  </w:comment>
  <w:comment w:id="3937" w:author="Sheree Yau" w:date="2012-11-18T00:01:00Z" w:initials="SY">
    <w:p w14:paraId="442D368C" w14:textId="77777777" w:rsidR="009358CF" w:rsidRDefault="009358CF">
      <w:pPr>
        <w:pStyle w:val="CommentText"/>
      </w:pPr>
      <w:r>
        <w:rPr>
          <w:rStyle w:val="CommentReference"/>
        </w:rPr>
        <w:annotationRef/>
      </w:r>
      <w:r>
        <w:t xml:space="preserve">Yes, that does make more sense to talk about it that way. </w:t>
      </w:r>
    </w:p>
  </w:comment>
  <w:comment w:id="4124" w:author="User" w:date="2012-11-18T06:00:00Z" w:initials="U">
    <w:p w14:paraId="56CE3B6D" w14:textId="77777777" w:rsidR="00EA0814" w:rsidRDefault="00EA0814">
      <w:pPr>
        <w:pStyle w:val="CommentText"/>
      </w:pPr>
      <w:r>
        <w:rPr>
          <w:rStyle w:val="CommentReference"/>
        </w:rPr>
        <w:annotationRef/>
      </w:r>
      <w:r>
        <w:t>what you should probably check is our Southern Ocean data as perhaps there is a local (cold) effect?</w:t>
      </w:r>
    </w:p>
  </w:comment>
  <w:comment w:id="4132" w:author="User" w:date="2012-11-17T21:44:00Z" w:initials="U">
    <w:p w14:paraId="284870FD" w14:textId="77777777" w:rsidR="006B1924" w:rsidRDefault="006B1924">
      <w:pPr>
        <w:pStyle w:val="CommentText"/>
      </w:pPr>
      <w:r>
        <w:rPr>
          <w:rStyle w:val="CommentReference"/>
        </w:rPr>
        <w:annotationRef/>
      </w:r>
      <w:r>
        <w:t>I have not edited below because I’m a bit unsure about it. There are two conflicting issues. If the data is not suitable then representation will be affected because you can only detect what you  know about. Any real differences need to be carefully explained. Even if you need to expand for now can you more fully explain please.</w:t>
      </w:r>
    </w:p>
  </w:comment>
  <w:comment w:id="4130" w:author="User" w:date="2012-11-18T09:31:00Z" w:initials="U">
    <w:p w14:paraId="40CA979F" w14:textId="77777777" w:rsidR="00EA0814" w:rsidRDefault="00EA0814">
      <w:pPr>
        <w:pStyle w:val="CommentText"/>
      </w:pPr>
      <w:r>
        <w:rPr>
          <w:rStyle w:val="CommentReference"/>
        </w:rPr>
        <w:annotationRef/>
      </w:r>
      <w:r>
        <w:t>I have not edited below because I’m a bit unsure about it. There are two conflicting issues. If the data is not suitable then representation will be affected because you can only detect what you</w:t>
      </w:r>
      <w:r w:rsidR="005A370E">
        <w:t xml:space="preserve"> </w:t>
      </w:r>
      <w:r>
        <w:t>know about. Any real differences need to be carefully explained. Even if you need to expand for now can you more fully explain please.</w:t>
      </w:r>
    </w:p>
  </w:comment>
  <w:comment w:id="4131" w:author="Sheree Yau" w:date="2012-11-18T00:05:00Z" w:initials="SY">
    <w:p w14:paraId="37277798" w14:textId="77777777" w:rsidR="00EA0814" w:rsidRDefault="00EA0814">
      <w:pPr>
        <w:pStyle w:val="CommentText"/>
      </w:pPr>
      <w:r>
        <w:rPr>
          <w:rStyle w:val="CommentReference"/>
        </w:rPr>
        <w:annotationRef/>
      </w:r>
      <w:r>
        <w:t>I’ll have to fully sort this out too.</w:t>
      </w:r>
    </w:p>
  </w:comment>
  <w:comment w:id="4175" w:author="User" w:date="2012-11-18T08:01:00Z" w:initials="U">
    <w:p w14:paraId="0023CAFA" w14:textId="77777777" w:rsidR="00EA0814" w:rsidRDefault="00EA0814" w:rsidP="00F52FAD">
      <w:pPr>
        <w:pStyle w:val="CommentText"/>
      </w:pPr>
      <w:r>
        <w:rPr>
          <w:rStyle w:val="CommentReference"/>
        </w:rPr>
        <w:annotationRef/>
      </w:r>
      <w:r>
        <w:t>John may be worth including some approximation to provide some perspective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27EEF" w14:textId="77777777" w:rsidR="00AA6C59" w:rsidRDefault="00AA6C59" w:rsidP="00BF01B4">
      <w:pPr>
        <w:spacing w:after="0" w:line="240" w:lineRule="auto"/>
      </w:pPr>
      <w:r>
        <w:separator/>
      </w:r>
    </w:p>
  </w:endnote>
  <w:endnote w:type="continuationSeparator" w:id="0">
    <w:p w14:paraId="3891EFFE" w14:textId="77777777" w:rsidR="00AA6C59" w:rsidRDefault="00AA6C59" w:rsidP="00BF01B4">
      <w:pPr>
        <w:spacing w:after="0" w:line="240" w:lineRule="auto"/>
      </w:pPr>
      <w:r>
        <w:continuationSeparator/>
      </w:r>
    </w:p>
  </w:endnote>
  <w:endnote w:type="continuationNotice" w:id="1">
    <w:p w14:paraId="04B86EAF" w14:textId="77777777" w:rsidR="00AA6C59" w:rsidRDefault="00AA6C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1CDB1" w14:textId="77777777" w:rsidR="00935D46" w:rsidRDefault="00935D46">
    <w:pPr>
      <w:pStyle w:val="Footer"/>
      <w:pPrChange w:id="5295" w:author="User" w:date="2012-11-18T09:33:00Z">
        <w:pPr>
          <w:pStyle w:val="HeaderChar"/>
        </w:pPr>
      </w:pPrChan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A25CB" w14:textId="77777777" w:rsidR="00AA6C59" w:rsidRDefault="00AA6C59" w:rsidP="00BF01B4">
      <w:pPr>
        <w:spacing w:after="0" w:line="240" w:lineRule="auto"/>
      </w:pPr>
      <w:r>
        <w:separator/>
      </w:r>
    </w:p>
  </w:footnote>
  <w:footnote w:type="continuationSeparator" w:id="0">
    <w:p w14:paraId="68C88E7C" w14:textId="77777777" w:rsidR="00AA6C59" w:rsidRDefault="00AA6C59" w:rsidP="00BF01B4">
      <w:pPr>
        <w:spacing w:after="0" w:line="240" w:lineRule="auto"/>
      </w:pPr>
      <w:r>
        <w:continuationSeparator/>
      </w:r>
    </w:p>
  </w:footnote>
  <w:footnote w:type="continuationNotice" w:id="1">
    <w:p w14:paraId="6DFB164E" w14:textId="77777777" w:rsidR="00AA6C59" w:rsidRDefault="00AA6C5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89DDD" w14:textId="77777777" w:rsidR="00935D46" w:rsidRDefault="00935D46">
    <w:pPr>
      <w:pStyle w:val="Header"/>
      <w:pPrChange w:id="5294" w:author="User" w:date="2012-11-18T09:33:00Z">
        <w:pPr>
          <w:pStyle w:val="NoSpacing"/>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F13ED6"/>
    <w:rsid w:val="0000074D"/>
    <w:rsid w:val="00000830"/>
    <w:rsid w:val="0000146A"/>
    <w:rsid w:val="00001ACB"/>
    <w:rsid w:val="00001E33"/>
    <w:rsid w:val="0000273B"/>
    <w:rsid w:val="00002770"/>
    <w:rsid w:val="00004127"/>
    <w:rsid w:val="000046A2"/>
    <w:rsid w:val="00004C8D"/>
    <w:rsid w:val="000050C5"/>
    <w:rsid w:val="000058F3"/>
    <w:rsid w:val="00005E15"/>
    <w:rsid w:val="00005EE4"/>
    <w:rsid w:val="000065DD"/>
    <w:rsid w:val="00007B3E"/>
    <w:rsid w:val="000107A1"/>
    <w:rsid w:val="0001177E"/>
    <w:rsid w:val="00011A95"/>
    <w:rsid w:val="000121DC"/>
    <w:rsid w:val="00012BE8"/>
    <w:rsid w:val="000133BC"/>
    <w:rsid w:val="00015DDF"/>
    <w:rsid w:val="00015F1F"/>
    <w:rsid w:val="0001601D"/>
    <w:rsid w:val="000173A5"/>
    <w:rsid w:val="00020CD1"/>
    <w:rsid w:val="00020FAB"/>
    <w:rsid w:val="000232C3"/>
    <w:rsid w:val="0002340E"/>
    <w:rsid w:val="00023B96"/>
    <w:rsid w:val="00023EE0"/>
    <w:rsid w:val="00023F83"/>
    <w:rsid w:val="00024159"/>
    <w:rsid w:val="0002420A"/>
    <w:rsid w:val="00025DCF"/>
    <w:rsid w:val="000267CB"/>
    <w:rsid w:val="000268D6"/>
    <w:rsid w:val="00026D44"/>
    <w:rsid w:val="00026F99"/>
    <w:rsid w:val="000303D9"/>
    <w:rsid w:val="00030875"/>
    <w:rsid w:val="00032529"/>
    <w:rsid w:val="00032F6D"/>
    <w:rsid w:val="000336A5"/>
    <w:rsid w:val="00034B40"/>
    <w:rsid w:val="0003585C"/>
    <w:rsid w:val="00035ACE"/>
    <w:rsid w:val="000379DB"/>
    <w:rsid w:val="0004042C"/>
    <w:rsid w:val="000426C7"/>
    <w:rsid w:val="0004275A"/>
    <w:rsid w:val="000431FE"/>
    <w:rsid w:val="00044E78"/>
    <w:rsid w:val="000452AE"/>
    <w:rsid w:val="00045751"/>
    <w:rsid w:val="000459BC"/>
    <w:rsid w:val="00046770"/>
    <w:rsid w:val="00047768"/>
    <w:rsid w:val="000479BC"/>
    <w:rsid w:val="00047AF2"/>
    <w:rsid w:val="00050012"/>
    <w:rsid w:val="00050BD4"/>
    <w:rsid w:val="000518C4"/>
    <w:rsid w:val="00051CB6"/>
    <w:rsid w:val="000523AF"/>
    <w:rsid w:val="00052D59"/>
    <w:rsid w:val="0005313F"/>
    <w:rsid w:val="000531BA"/>
    <w:rsid w:val="00054BE1"/>
    <w:rsid w:val="00055C79"/>
    <w:rsid w:val="00057718"/>
    <w:rsid w:val="000614E0"/>
    <w:rsid w:val="00062765"/>
    <w:rsid w:val="000646AE"/>
    <w:rsid w:val="00064828"/>
    <w:rsid w:val="00065845"/>
    <w:rsid w:val="00066E95"/>
    <w:rsid w:val="000700F3"/>
    <w:rsid w:val="00070676"/>
    <w:rsid w:val="0007068E"/>
    <w:rsid w:val="00073D1E"/>
    <w:rsid w:val="000758FC"/>
    <w:rsid w:val="00076E51"/>
    <w:rsid w:val="000772DF"/>
    <w:rsid w:val="000774E8"/>
    <w:rsid w:val="00077D28"/>
    <w:rsid w:val="00077E54"/>
    <w:rsid w:val="000802C2"/>
    <w:rsid w:val="00080DFB"/>
    <w:rsid w:val="000818EE"/>
    <w:rsid w:val="000820D3"/>
    <w:rsid w:val="00082753"/>
    <w:rsid w:val="000827B6"/>
    <w:rsid w:val="000844D6"/>
    <w:rsid w:val="00084612"/>
    <w:rsid w:val="0008469C"/>
    <w:rsid w:val="00085D3E"/>
    <w:rsid w:val="00090134"/>
    <w:rsid w:val="00090598"/>
    <w:rsid w:val="000919FD"/>
    <w:rsid w:val="00091C3F"/>
    <w:rsid w:val="00092731"/>
    <w:rsid w:val="00093F3A"/>
    <w:rsid w:val="00094632"/>
    <w:rsid w:val="00095059"/>
    <w:rsid w:val="0009640E"/>
    <w:rsid w:val="00096C56"/>
    <w:rsid w:val="000A00F3"/>
    <w:rsid w:val="000A063C"/>
    <w:rsid w:val="000A0722"/>
    <w:rsid w:val="000A25B0"/>
    <w:rsid w:val="000A288B"/>
    <w:rsid w:val="000A2E2B"/>
    <w:rsid w:val="000A2E94"/>
    <w:rsid w:val="000A3228"/>
    <w:rsid w:val="000A3514"/>
    <w:rsid w:val="000A4358"/>
    <w:rsid w:val="000A513A"/>
    <w:rsid w:val="000A72DE"/>
    <w:rsid w:val="000B0EEB"/>
    <w:rsid w:val="000B0FA7"/>
    <w:rsid w:val="000B154D"/>
    <w:rsid w:val="000B283A"/>
    <w:rsid w:val="000B4628"/>
    <w:rsid w:val="000B4A9A"/>
    <w:rsid w:val="000B56E5"/>
    <w:rsid w:val="000B6142"/>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46E9"/>
    <w:rsid w:val="000D54A2"/>
    <w:rsid w:val="000D5661"/>
    <w:rsid w:val="000E02D9"/>
    <w:rsid w:val="000E0A53"/>
    <w:rsid w:val="000E1705"/>
    <w:rsid w:val="000E1E7B"/>
    <w:rsid w:val="000E2272"/>
    <w:rsid w:val="000E3625"/>
    <w:rsid w:val="000E5874"/>
    <w:rsid w:val="000E7BEC"/>
    <w:rsid w:val="000F2ACA"/>
    <w:rsid w:val="000F43FA"/>
    <w:rsid w:val="000F65D6"/>
    <w:rsid w:val="000F6923"/>
    <w:rsid w:val="001001D2"/>
    <w:rsid w:val="001013F3"/>
    <w:rsid w:val="00101FC3"/>
    <w:rsid w:val="001021E0"/>
    <w:rsid w:val="001025AA"/>
    <w:rsid w:val="00102E1E"/>
    <w:rsid w:val="001031C0"/>
    <w:rsid w:val="00103D3C"/>
    <w:rsid w:val="0010405E"/>
    <w:rsid w:val="0010512B"/>
    <w:rsid w:val="00105AEE"/>
    <w:rsid w:val="00105F92"/>
    <w:rsid w:val="001072B1"/>
    <w:rsid w:val="0010784F"/>
    <w:rsid w:val="00111186"/>
    <w:rsid w:val="00111740"/>
    <w:rsid w:val="00111DE1"/>
    <w:rsid w:val="0011202E"/>
    <w:rsid w:val="00113E41"/>
    <w:rsid w:val="00115DD6"/>
    <w:rsid w:val="00116F64"/>
    <w:rsid w:val="0011767D"/>
    <w:rsid w:val="00120617"/>
    <w:rsid w:val="00120B49"/>
    <w:rsid w:val="00121047"/>
    <w:rsid w:val="001217A5"/>
    <w:rsid w:val="001234CD"/>
    <w:rsid w:val="00123DBF"/>
    <w:rsid w:val="00124207"/>
    <w:rsid w:val="001251F3"/>
    <w:rsid w:val="00125B49"/>
    <w:rsid w:val="00125EC5"/>
    <w:rsid w:val="00126423"/>
    <w:rsid w:val="0012689D"/>
    <w:rsid w:val="00127395"/>
    <w:rsid w:val="00127A02"/>
    <w:rsid w:val="00130234"/>
    <w:rsid w:val="00130433"/>
    <w:rsid w:val="00130657"/>
    <w:rsid w:val="001309A0"/>
    <w:rsid w:val="001311E1"/>
    <w:rsid w:val="00131355"/>
    <w:rsid w:val="00133B39"/>
    <w:rsid w:val="0013450E"/>
    <w:rsid w:val="00134F77"/>
    <w:rsid w:val="00135695"/>
    <w:rsid w:val="0013603A"/>
    <w:rsid w:val="001364CA"/>
    <w:rsid w:val="0013734C"/>
    <w:rsid w:val="00137607"/>
    <w:rsid w:val="001376A1"/>
    <w:rsid w:val="0014077E"/>
    <w:rsid w:val="00141FD0"/>
    <w:rsid w:val="001424AE"/>
    <w:rsid w:val="001447EF"/>
    <w:rsid w:val="0014719A"/>
    <w:rsid w:val="0014730E"/>
    <w:rsid w:val="00147533"/>
    <w:rsid w:val="00147624"/>
    <w:rsid w:val="00147706"/>
    <w:rsid w:val="00150325"/>
    <w:rsid w:val="00150B79"/>
    <w:rsid w:val="00150D41"/>
    <w:rsid w:val="001514F8"/>
    <w:rsid w:val="001518EB"/>
    <w:rsid w:val="00151CF4"/>
    <w:rsid w:val="00151D1C"/>
    <w:rsid w:val="00152633"/>
    <w:rsid w:val="001534D5"/>
    <w:rsid w:val="0015401E"/>
    <w:rsid w:val="001540F7"/>
    <w:rsid w:val="00156B9F"/>
    <w:rsid w:val="00160738"/>
    <w:rsid w:val="00162303"/>
    <w:rsid w:val="00162393"/>
    <w:rsid w:val="00162751"/>
    <w:rsid w:val="001627CD"/>
    <w:rsid w:val="00165187"/>
    <w:rsid w:val="00165897"/>
    <w:rsid w:val="001678ED"/>
    <w:rsid w:val="00170B93"/>
    <w:rsid w:val="00170E6E"/>
    <w:rsid w:val="00171E35"/>
    <w:rsid w:val="00172632"/>
    <w:rsid w:val="001728F3"/>
    <w:rsid w:val="00173DAA"/>
    <w:rsid w:val="00175C82"/>
    <w:rsid w:val="00176F78"/>
    <w:rsid w:val="0017723E"/>
    <w:rsid w:val="00177914"/>
    <w:rsid w:val="00180379"/>
    <w:rsid w:val="00181342"/>
    <w:rsid w:val="00183F14"/>
    <w:rsid w:val="001840E6"/>
    <w:rsid w:val="00184CA0"/>
    <w:rsid w:val="00185453"/>
    <w:rsid w:val="00185EF7"/>
    <w:rsid w:val="0018714E"/>
    <w:rsid w:val="001914DF"/>
    <w:rsid w:val="0019281A"/>
    <w:rsid w:val="001947C4"/>
    <w:rsid w:val="001954FE"/>
    <w:rsid w:val="001959D2"/>
    <w:rsid w:val="001A094E"/>
    <w:rsid w:val="001A23E0"/>
    <w:rsid w:val="001A3AB3"/>
    <w:rsid w:val="001A3CBA"/>
    <w:rsid w:val="001A3ECF"/>
    <w:rsid w:val="001A480D"/>
    <w:rsid w:val="001A4B4D"/>
    <w:rsid w:val="001A663C"/>
    <w:rsid w:val="001A6FB4"/>
    <w:rsid w:val="001A71A5"/>
    <w:rsid w:val="001B06D4"/>
    <w:rsid w:val="001B0CB9"/>
    <w:rsid w:val="001B277D"/>
    <w:rsid w:val="001B28FA"/>
    <w:rsid w:val="001B2A94"/>
    <w:rsid w:val="001B46E8"/>
    <w:rsid w:val="001B4BB8"/>
    <w:rsid w:val="001B4E26"/>
    <w:rsid w:val="001C03F4"/>
    <w:rsid w:val="001C0D86"/>
    <w:rsid w:val="001C1074"/>
    <w:rsid w:val="001C19C6"/>
    <w:rsid w:val="001C287A"/>
    <w:rsid w:val="001C2BAD"/>
    <w:rsid w:val="001C2C4A"/>
    <w:rsid w:val="001C3F9B"/>
    <w:rsid w:val="001C422B"/>
    <w:rsid w:val="001C453E"/>
    <w:rsid w:val="001C5B16"/>
    <w:rsid w:val="001C5DF7"/>
    <w:rsid w:val="001C711B"/>
    <w:rsid w:val="001C7A32"/>
    <w:rsid w:val="001C7A90"/>
    <w:rsid w:val="001D0F24"/>
    <w:rsid w:val="001D18BD"/>
    <w:rsid w:val="001D2B5B"/>
    <w:rsid w:val="001D2BE5"/>
    <w:rsid w:val="001D315F"/>
    <w:rsid w:val="001D42AF"/>
    <w:rsid w:val="001D4EAD"/>
    <w:rsid w:val="001E0279"/>
    <w:rsid w:val="001E0372"/>
    <w:rsid w:val="001E1318"/>
    <w:rsid w:val="001E158B"/>
    <w:rsid w:val="001E1907"/>
    <w:rsid w:val="001E1C27"/>
    <w:rsid w:val="001E264A"/>
    <w:rsid w:val="001E3633"/>
    <w:rsid w:val="001E4004"/>
    <w:rsid w:val="001E4AD6"/>
    <w:rsid w:val="001E62DF"/>
    <w:rsid w:val="001E6340"/>
    <w:rsid w:val="001E667B"/>
    <w:rsid w:val="001E73ED"/>
    <w:rsid w:val="001F05F3"/>
    <w:rsid w:val="001F58D4"/>
    <w:rsid w:val="001F701C"/>
    <w:rsid w:val="001F76C4"/>
    <w:rsid w:val="002000AA"/>
    <w:rsid w:val="002010D8"/>
    <w:rsid w:val="00202980"/>
    <w:rsid w:val="00202B31"/>
    <w:rsid w:val="002037B3"/>
    <w:rsid w:val="00203906"/>
    <w:rsid w:val="00203C8C"/>
    <w:rsid w:val="002050C2"/>
    <w:rsid w:val="00205A6A"/>
    <w:rsid w:val="00206437"/>
    <w:rsid w:val="002064EC"/>
    <w:rsid w:val="00207644"/>
    <w:rsid w:val="002103E7"/>
    <w:rsid w:val="0021063F"/>
    <w:rsid w:val="00211697"/>
    <w:rsid w:val="0021295E"/>
    <w:rsid w:val="00213EE1"/>
    <w:rsid w:val="002157FE"/>
    <w:rsid w:val="00217E4C"/>
    <w:rsid w:val="002206F0"/>
    <w:rsid w:val="00221088"/>
    <w:rsid w:val="00221DFE"/>
    <w:rsid w:val="002222F1"/>
    <w:rsid w:val="00222AB6"/>
    <w:rsid w:val="0022391D"/>
    <w:rsid w:val="00224DA0"/>
    <w:rsid w:val="00224FC2"/>
    <w:rsid w:val="00227775"/>
    <w:rsid w:val="002278AD"/>
    <w:rsid w:val="00227994"/>
    <w:rsid w:val="00230001"/>
    <w:rsid w:val="00230976"/>
    <w:rsid w:val="00231DF9"/>
    <w:rsid w:val="002321B6"/>
    <w:rsid w:val="00232B42"/>
    <w:rsid w:val="00232B6B"/>
    <w:rsid w:val="002337B3"/>
    <w:rsid w:val="00233DC9"/>
    <w:rsid w:val="0023411F"/>
    <w:rsid w:val="002343D0"/>
    <w:rsid w:val="00234E28"/>
    <w:rsid w:val="002360DD"/>
    <w:rsid w:val="002360EE"/>
    <w:rsid w:val="00236327"/>
    <w:rsid w:val="00236950"/>
    <w:rsid w:val="00240F73"/>
    <w:rsid w:val="0024123F"/>
    <w:rsid w:val="002419F0"/>
    <w:rsid w:val="00241CE9"/>
    <w:rsid w:val="0024252B"/>
    <w:rsid w:val="0024322D"/>
    <w:rsid w:val="00243B65"/>
    <w:rsid w:val="00243E95"/>
    <w:rsid w:val="00243FD2"/>
    <w:rsid w:val="00246729"/>
    <w:rsid w:val="00246904"/>
    <w:rsid w:val="00246E5F"/>
    <w:rsid w:val="0024734C"/>
    <w:rsid w:val="002476FF"/>
    <w:rsid w:val="00250910"/>
    <w:rsid w:val="0025273D"/>
    <w:rsid w:val="00252F05"/>
    <w:rsid w:val="00253DF1"/>
    <w:rsid w:val="0025465E"/>
    <w:rsid w:val="00254C1E"/>
    <w:rsid w:val="0025590A"/>
    <w:rsid w:val="00256C04"/>
    <w:rsid w:val="00256C9E"/>
    <w:rsid w:val="002573FF"/>
    <w:rsid w:val="00257BA9"/>
    <w:rsid w:val="0026061F"/>
    <w:rsid w:val="00261303"/>
    <w:rsid w:val="00261756"/>
    <w:rsid w:val="00261E7C"/>
    <w:rsid w:val="002625D9"/>
    <w:rsid w:val="00263034"/>
    <w:rsid w:val="00266213"/>
    <w:rsid w:val="0026635D"/>
    <w:rsid w:val="00266C46"/>
    <w:rsid w:val="00266E9D"/>
    <w:rsid w:val="0026795C"/>
    <w:rsid w:val="00267DCA"/>
    <w:rsid w:val="00270BF6"/>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77F27"/>
    <w:rsid w:val="002804EA"/>
    <w:rsid w:val="0028098C"/>
    <w:rsid w:val="002809B2"/>
    <w:rsid w:val="002809EA"/>
    <w:rsid w:val="002811A8"/>
    <w:rsid w:val="00281A1B"/>
    <w:rsid w:val="00281D0F"/>
    <w:rsid w:val="00282325"/>
    <w:rsid w:val="002824D7"/>
    <w:rsid w:val="00283230"/>
    <w:rsid w:val="002832E4"/>
    <w:rsid w:val="00283C26"/>
    <w:rsid w:val="00283CBA"/>
    <w:rsid w:val="00285C27"/>
    <w:rsid w:val="00285F17"/>
    <w:rsid w:val="0028667E"/>
    <w:rsid w:val="00286B34"/>
    <w:rsid w:val="00287A38"/>
    <w:rsid w:val="00287BBC"/>
    <w:rsid w:val="00290FED"/>
    <w:rsid w:val="002911E0"/>
    <w:rsid w:val="00291E9A"/>
    <w:rsid w:val="002945F5"/>
    <w:rsid w:val="0029490A"/>
    <w:rsid w:val="00294A9B"/>
    <w:rsid w:val="00296AF9"/>
    <w:rsid w:val="0029701E"/>
    <w:rsid w:val="002A00D6"/>
    <w:rsid w:val="002A16B9"/>
    <w:rsid w:val="002A189E"/>
    <w:rsid w:val="002A18E5"/>
    <w:rsid w:val="002A1A92"/>
    <w:rsid w:val="002A1CF6"/>
    <w:rsid w:val="002A1DE0"/>
    <w:rsid w:val="002A1EEC"/>
    <w:rsid w:val="002A2997"/>
    <w:rsid w:val="002A3868"/>
    <w:rsid w:val="002A3887"/>
    <w:rsid w:val="002A439E"/>
    <w:rsid w:val="002A678A"/>
    <w:rsid w:val="002A6B04"/>
    <w:rsid w:val="002A6F61"/>
    <w:rsid w:val="002A79EF"/>
    <w:rsid w:val="002B0419"/>
    <w:rsid w:val="002B0B61"/>
    <w:rsid w:val="002B1706"/>
    <w:rsid w:val="002B1DAA"/>
    <w:rsid w:val="002B1DAC"/>
    <w:rsid w:val="002B1DB0"/>
    <w:rsid w:val="002B1DEC"/>
    <w:rsid w:val="002B3E19"/>
    <w:rsid w:val="002B56BB"/>
    <w:rsid w:val="002B5A94"/>
    <w:rsid w:val="002B5C82"/>
    <w:rsid w:val="002C0542"/>
    <w:rsid w:val="002C09C8"/>
    <w:rsid w:val="002C1B81"/>
    <w:rsid w:val="002C1E10"/>
    <w:rsid w:val="002C2B0E"/>
    <w:rsid w:val="002C2BEF"/>
    <w:rsid w:val="002C32BF"/>
    <w:rsid w:val="002C368D"/>
    <w:rsid w:val="002C3816"/>
    <w:rsid w:val="002C4E6E"/>
    <w:rsid w:val="002C5A5F"/>
    <w:rsid w:val="002C5CEB"/>
    <w:rsid w:val="002C5E70"/>
    <w:rsid w:val="002C7B3E"/>
    <w:rsid w:val="002D06E2"/>
    <w:rsid w:val="002D0F5A"/>
    <w:rsid w:val="002D1201"/>
    <w:rsid w:val="002D1B52"/>
    <w:rsid w:val="002D1C4D"/>
    <w:rsid w:val="002D3EF0"/>
    <w:rsid w:val="002D5F82"/>
    <w:rsid w:val="002D698D"/>
    <w:rsid w:val="002D70F6"/>
    <w:rsid w:val="002D7AB8"/>
    <w:rsid w:val="002E02E4"/>
    <w:rsid w:val="002E091D"/>
    <w:rsid w:val="002E11F4"/>
    <w:rsid w:val="002E1236"/>
    <w:rsid w:val="002E2CA6"/>
    <w:rsid w:val="002E306F"/>
    <w:rsid w:val="002E48D1"/>
    <w:rsid w:val="002E4A88"/>
    <w:rsid w:val="002E5BD0"/>
    <w:rsid w:val="002E642A"/>
    <w:rsid w:val="002E6B05"/>
    <w:rsid w:val="002E6BF4"/>
    <w:rsid w:val="002E708B"/>
    <w:rsid w:val="002F0308"/>
    <w:rsid w:val="002F05FC"/>
    <w:rsid w:val="002F196A"/>
    <w:rsid w:val="002F1D11"/>
    <w:rsid w:val="002F1E94"/>
    <w:rsid w:val="002F2412"/>
    <w:rsid w:val="002F2A94"/>
    <w:rsid w:val="002F37EA"/>
    <w:rsid w:val="002F388D"/>
    <w:rsid w:val="002F3AED"/>
    <w:rsid w:val="002F3F20"/>
    <w:rsid w:val="002F76E5"/>
    <w:rsid w:val="002F7C73"/>
    <w:rsid w:val="002F7F00"/>
    <w:rsid w:val="0030029D"/>
    <w:rsid w:val="003012CB"/>
    <w:rsid w:val="00301CBC"/>
    <w:rsid w:val="00302416"/>
    <w:rsid w:val="0030252C"/>
    <w:rsid w:val="003031A4"/>
    <w:rsid w:val="003041D5"/>
    <w:rsid w:val="00304246"/>
    <w:rsid w:val="003055BF"/>
    <w:rsid w:val="003058BE"/>
    <w:rsid w:val="00305E83"/>
    <w:rsid w:val="00306B7E"/>
    <w:rsid w:val="00307205"/>
    <w:rsid w:val="00307426"/>
    <w:rsid w:val="003101B7"/>
    <w:rsid w:val="00311AD4"/>
    <w:rsid w:val="00312A06"/>
    <w:rsid w:val="00312A84"/>
    <w:rsid w:val="003155E7"/>
    <w:rsid w:val="00315953"/>
    <w:rsid w:val="0031608F"/>
    <w:rsid w:val="003164EE"/>
    <w:rsid w:val="00316E9D"/>
    <w:rsid w:val="00317EA1"/>
    <w:rsid w:val="00320483"/>
    <w:rsid w:val="0032216C"/>
    <w:rsid w:val="00322F3C"/>
    <w:rsid w:val="00323861"/>
    <w:rsid w:val="00324168"/>
    <w:rsid w:val="00324644"/>
    <w:rsid w:val="003249BC"/>
    <w:rsid w:val="00324C9B"/>
    <w:rsid w:val="00324DBC"/>
    <w:rsid w:val="00326935"/>
    <w:rsid w:val="00330B20"/>
    <w:rsid w:val="00330D96"/>
    <w:rsid w:val="00331265"/>
    <w:rsid w:val="00331BC4"/>
    <w:rsid w:val="003339C6"/>
    <w:rsid w:val="00334E1F"/>
    <w:rsid w:val="00335BD8"/>
    <w:rsid w:val="003372AA"/>
    <w:rsid w:val="0033762F"/>
    <w:rsid w:val="003405CD"/>
    <w:rsid w:val="00340989"/>
    <w:rsid w:val="003415A9"/>
    <w:rsid w:val="003419E2"/>
    <w:rsid w:val="00342CFD"/>
    <w:rsid w:val="00344850"/>
    <w:rsid w:val="0034554C"/>
    <w:rsid w:val="00345E62"/>
    <w:rsid w:val="003464EC"/>
    <w:rsid w:val="00346DFE"/>
    <w:rsid w:val="00346E3E"/>
    <w:rsid w:val="00347B95"/>
    <w:rsid w:val="00347DAC"/>
    <w:rsid w:val="00350E6E"/>
    <w:rsid w:val="003535F4"/>
    <w:rsid w:val="00356031"/>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4A65"/>
    <w:rsid w:val="003757E7"/>
    <w:rsid w:val="00376680"/>
    <w:rsid w:val="00376DC5"/>
    <w:rsid w:val="00377760"/>
    <w:rsid w:val="003811C7"/>
    <w:rsid w:val="0038147F"/>
    <w:rsid w:val="003815C9"/>
    <w:rsid w:val="00383549"/>
    <w:rsid w:val="00383E94"/>
    <w:rsid w:val="0038410E"/>
    <w:rsid w:val="00385265"/>
    <w:rsid w:val="00385AE7"/>
    <w:rsid w:val="00386B86"/>
    <w:rsid w:val="00386CAC"/>
    <w:rsid w:val="00386DBB"/>
    <w:rsid w:val="00386FB3"/>
    <w:rsid w:val="003874E8"/>
    <w:rsid w:val="00387749"/>
    <w:rsid w:val="0038786E"/>
    <w:rsid w:val="00390737"/>
    <w:rsid w:val="003912D4"/>
    <w:rsid w:val="00391B20"/>
    <w:rsid w:val="00392916"/>
    <w:rsid w:val="00392FEB"/>
    <w:rsid w:val="003931D6"/>
    <w:rsid w:val="00393755"/>
    <w:rsid w:val="00393D68"/>
    <w:rsid w:val="00393D6E"/>
    <w:rsid w:val="00394FA2"/>
    <w:rsid w:val="0039646F"/>
    <w:rsid w:val="00396551"/>
    <w:rsid w:val="0039664D"/>
    <w:rsid w:val="00396E64"/>
    <w:rsid w:val="003A1033"/>
    <w:rsid w:val="003A4DE6"/>
    <w:rsid w:val="003A6BCD"/>
    <w:rsid w:val="003B05ED"/>
    <w:rsid w:val="003B0CD5"/>
    <w:rsid w:val="003B2334"/>
    <w:rsid w:val="003B499E"/>
    <w:rsid w:val="003B4BD3"/>
    <w:rsid w:val="003B5008"/>
    <w:rsid w:val="003B72D3"/>
    <w:rsid w:val="003B7595"/>
    <w:rsid w:val="003B7ABE"/>
    <w:rsid w:val="003C05B5"/>
    <w:rsid w:val="003C0AF2"/>
    <w:rsid w:val="003C0C70"/>
    <w:rsid w:val="003C2533"/>
    <w:rsid w:val="003C2697"/>
    <w:rsid w:val="003C3CCC"/>
    <w:rsid w:val="003C3E62"/>
    <w:rsid w:val="003C3EB2"/>
    <w:rsid w:val="003C511A"/>
    <w:rsid w:val="003C5157"/>
    <w:rsid w:val="003C578B"/>
    <w:rsid w:val="003C5FEE"/>
    <w:rsid w:val="003C6E42"/>
    <w:rsid w:val="003C6FDD"/>
    <w:rsid w:val="003D0532"/>
    <w:rsid w:val="003D0574"/>
    <w:rsid w:val="003D2D85"/>
    <w:rsid w:val="003D35D1"/>
    <w:rsid w:val="003D3620"/>
    <w:rsid w:val="003D733A"/>
    <w:rsid w:val="003E4280"/>
    <w:rsid w:val="003E45F3"/>
    <w:rsid w:val="003E5E21"/>
    <w:rsid w:val="003E6596"/>
    <w:rsid w:val="003E684E"/>
    <w:rsid w:val="003E6F02"/>
    <w:rsid w:val="003E717C"/>
    <w:rsid w:val="003E73A9"/>
    <w:rsid w:val="003F052B"/>
    <w:rsid w:val="003F16D3"/>
    <w:rsid w:val="003F20A0"/>
    <w:rsid w:val="003F2D31"/>
    <w:rsid w:val="003F32B2"/>
    <w:rsid w:val="003F3FB7"/>
    <w:rsid w:val="003F71DA"/>
    <w:rsid w:val="003F7966"/>
    <w:rsid w:val="00400C37"/>
    <w:rsid w:val="00400CCA"/>
    <w:rsid w:val="00400DB7"/>
    <w:rsid w:val="00401074"/>
    <w:rsid w:val="004017E4"/>
    <w:rsid w:val="00401AAF"/>
    <w:rsid w:val="00401CD8"/>
    <w:rsid w:val="0040235C"/>
    <w:rsid w:val="00402B22"/>
    <w:rsid w:val="00403361"/>
    <w:rsid w:val="00404442"/>
    <w:rsid w:val="004046A0"/>
    <w:rsid w:val="0040482F"/>
    <w:rsid w:val="00404DCC"/>
    <w:rsid w:val="0040621C"/>
    <w:rsid w:val="00407D83"/>
    <w:rsid w:val="0041028E"/>
    <w:rsid w:val="00410423"/>
    <w:rsid w:val="00411BA9"/>
    <w:rsid w:val="00411D64"/>
    <w:rsid w:val="00414DB8"/>
    <w:rsid w:val="0041552D"/>
    <w:rsid w:val="0041650C"/>
    <w:rsid w:val="00417724"/>
    <w:rsid w:val="00417FC0"/>
    <w:rsid w:val="00422E7F"/>
    <w:rsid w:val="0042359F"/>
    <w:rsid w:val="00423697"/>
    <w:rsid w:val="0042393C"/>
    <w:rsid w:val="00424C81"/>
    <w:rsid w:val="004259D1"/>
    <w:rsid w:val="00426064"/>
    <w:rsid w:val="00427A6A"/>
    <w:rsid w:val="00427BC6"/>
    <w:rsid w:val="0043033D"/>
    <w:rsid w:val="00430934"/>
    <w:rsid w:val="004313DD"/>
    <w:rsid w:val="00431B4E"/>
    <w:rsid w:val="0043489E"/>
    <w:rsid w:val="00436042"/>
    <w:rsid w:val="0043615E"/>
    <w:rsid w:val="004371BE"/>
    <w:rsid w:val="004373E5"/>
    <w:rsid w:val="00437B91"/>
    <w:rsid w:val="0044222D"/>
    <w:rsid w:val="00442718"/>
    <w:rsid w:val="00442CE5"/>
    <w:rsid w:val="00443016"/>
    <w:rsid w:val="00443115"/>
    <w:rsid w:val="00444095"/>
    <w:rsid w:val="00444FEA"/>
    <w:rsid w:val="00445452"/>
    <w:rsid w:val="004454F5"/>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1A83"/>
    <w:rsid w:val="00462C6B"/>
    <w:rsid w:val="00464356"/>
    <w:rsid w:val="00465710"/>
    <w:rsid w:val="0046582B"/>
    <w:rsid w:val="00466738"/>
    <w:rsid w:val="00467DB9"/>
    <w:rsid w:val="00471063"/>
    <w:rsid w:val="0047296D"/>
    <w:rsid w:val="004753B2"/>
    <w:rsid w:val="004758D6"/>
    <w:rsid w:val="00475BB7"/>
    <w:rsid w:val="00475EE6"/>
    <w:rsid w:val="0047694E"/>
    <w:rsid w:val="00476D7E"/>
    <w:rsid w:val="00477751"/>
    <w:rsid w:val="00477A95"/>
    <w:rsid w:val="00480164"/>
    <w:rsid w:val="00481E8E"/>
    <w:rsid w:val="00484C54"/>
    <w:rsid w:val="00485A5E"/>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0A50"/>
    <w:rsid w:val="004A101C"/>
    <w:rsid w:val="004A11A3"/>
    <w:rsid w:val="004A15A0"/>
    <w:rsid w:val="004A1916"/>
    <w:rsid w:val="004A1E4E"/>
    <w:rsid w:val="004A2645"/>
    <w:rsid w:val="004A4F37"/>
    <w:rsid w:val="004A6D30"/>
    <w:rsid w:val="004A74DD"/>
    <w:rsid w:val="004B1496"/>
    <w:rsid w:val="004B1A6F"/>
    <w:rsid w:val="004B3657"/>
    <w:rsid w:val="004B4814"/>
    <w:rsid w:val="004B4F59"/>
    <w:rsid w:val="004B589B"/>
    <w:rsid w:val="004B68B8"/>
    <w:rsid w:val="004B75B2"/>
    <w:rsid w:val="004B7EFB"/>
    <w:rsid w:val="004C0863"/>
    <w:rsid w:val="004C2126"/>
    <w:rsid w:val="004C2381"/>
    <w:rsid w:val="004C2E6F"/>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0D95"/>
    <w:rsid w:val="004E1743"/>
    <w:rsid w:val="004E1DC7"/>
    <w:rsid w:val="004E1F1A"/>
    <w:rsid w:val="004E379C"/>
    <w:rsid w:val="004E3DCF"/>
    <w:rsid w:val="004E407E"/>
    <w:rsid w:val="004E6494"/>
    <w:rsid w:val="004E6BD9"/>
    <w:rsid w:val="004E7785"/>
    <w:rsid w:val="004F0732"/>
    <w:rsid w:val="004F094E"/>
    <w:rsid w:val="004F13D8"/>
    <w:rsid w:val="004F175E"/>
    <w:rsid w:val="004F294B"/>
    <w:rsid w:val="004F2F4A"/>
    <w:rsid w:val="004F31A0"/>
    <w:rsid w:val="004F3D9D"/>
    <w:rsid w:val="004F44B8"/>
    <w:rsid w:val="004F6311"/>
    <w:rsid w:val="004F6598"/>
    <w:rsid w:val="004F6CE6"/>
    <w:rsid w:val="004F78A6"/>
    <w:rsid w:val="004F7D0F"/>
    <w:rsid w:val="0050177D"/>
    <w:rsid w:val="00502C5C"/>
    <w:rsid w:val="00502CE8"/>
    <w:rsid w:val="00503C3E"/>
    <w:rsid w:val="005058F8"/>
    <w:rsid w:val="005067F9"/>
    <w:rsid w:val="00506892"/>
    <w:rsid w:val="005113E1"/>
    <w:rsid w:val="00511A3F"/>
    <w:rsid w:val="00512FE5"/>
    <w:rsid w:val="005142A8"/>
    <w:rsid w:val="0051430F"/>
    <w:rsid w:val="0051597C"/>
    <w:rsid w:val="0051603F"/>
    <w:rsid w:val="00516831"/>
    <w:rsid w:val="00516D8C"/>
    <w:rsid w:val="005173E6"/>
    <w:rsid w:val="00517C6E"/>
    <w:rsid w:val="00517E9F"/>
    <w:rsid w:val="0052058D"/>
    <w:rsid w:val="005209FD"/>
    <w:rsid w:val="00521265"/>
    <w:rsid w:val="00524A48"/>
    <w:rsid w:val="00524B13"/>
    <w:rsid w:val="005260EF"/>
    <w:rsid w:val="00526C85"/>
    <w:rsid w:val="005307EF"/>
    <w:rsid w:val="00531391"/>
    <w:rsid w:val="005322F4"/>
    <w:rsid w:val="005327FD"/>
    <w:rsid w:val="0053588F"/>
    <w:rsid w:val="00535D11"/>
    <w:rsid w:val="00536761"/>
    <w:rsid w:val="00536B18"/>
    <w:rsid w:val="00537E2D"/>
    <w:rsid w:val="00540077"/>
    <w:rsid w:val="00540748"/>
    <w:rsid w:val="00540988"/>
    <w:rsid w:val="00540ABB"/>
    <w:rsid w:val="005426B3"/>
    <w:rsid w:val="00543C40"/>
    <w:rsid w:val="00543D3B"/>
    <w:rsid w:val="0054595E"/>
    <w:rsid w:val="00546F78"/>
    <w:rsid w:val="0054737F"/>
    <w:rsid w:val="00547C6A"/>
    <w:rsid w:val="00550050"/>
    <w:rsid w:val="00550086"/>
    <w:rsid w:val="0055017A"/>
    <w:rsid w:val="005503C6"/>
    <w:rsid w:val="00550908"/>
    <w:rsid w:val="005516AB"/>
    <w:rsid w:val="00551D50"/>
    <w:rsid w:val="00552318"/>
    <w:rsid w:val="00552733"/>
    <w:rsid w:val="00552FF6"/>
    <w:rsid w:val="00553E88"/>
    <w:rsid w:val="0055422B"/>
    <w:rsid w:val="0055470C"/>
    <w:rsid w:val="0055538E"/>
    <w:rsid w:val="005556EF"/>
    <w:rsid w:val="00555D92"/>
    <w:rsid w:val="005571A8"/>
    <w:rsid w:val="005572CA"/>
    <w:rsid w:val="00557321"/>
    <w:rsid w:val="005573DA"/>
    <w:rsid w:val="00560126"/>
    <w:rsid w:val="0056089C"/>
    <w:rsid w:val="0056165B"/>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3E3"/>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370E"/>
    <w:rsid w:val="005A44B7"/>
    <w:rsid w:val="005A47CF"/>
    <w:rsid w:val="005A57EC"/>
    <w:rsid w:val="005A5993"/>
    <w:rsid w:val="005A6D70"/>
    <w:rsid w:val="005A6F95"/>
    <w:rsid w:val="005A7588"/>
    <w:rsid w:val="005A782D"/>
    <w:rsid w:val="005A7897"/>
    <w:rsid w:val="005A7937"/>
    <w:rsid w:val="005B06D5"/>
    <w:rsid w:val="005B10EA"/>
    <w:rsid w:val="005B1826"/>
    <w:rsid w:val="005B30B5"/>
    <w:rsid w:val="005B33CD"/>
    <w:rsid w:val="005B3733"/>
    <w:rsid w:val="005B386E"/>
    <w:rsid w:val="005B3F36"/>
    <w:rsid w:val="005B62ED"/>
    <w:rsid w:val="005B75DD"/>
    <w:rsid w:val="005B76D6"/>
    <w:rsid w:val="005B7810"/>
    <w:rsid w:val="005B7881"/>
    <w:rsid w:val="005C0147"/>
    <w:rsid w:val="005C2541"/>
    <w:rsid w:val="005C270F"/>
    <w:rsid w:val="005C3116"/>
    <w:rsid w:val="005C3ECD"/>
    <w:rsid w:val="005C40CD"/>
    <w:rsid w:val="005C4543"/>
    <w:rsid w:val="005C7530"/>
    <w:rsid w:val="005C7BAC"/>
    <w:rsid w:val="005D0F2F"/>
    <w:rsid w:val="005D1152"/>
    <w:rsid w:val="005D1200"/>
    <w:rsid w:val="005D1852"/>
    <w:rsid w:val="005D460A"/>
    <w:rsid w:val="005D5162"/>
    <w:rsid w:val="005D54A9"/>
    <w:rsid w:val="005D5FB1"/>
    <w:rsid w:val="005D6066"/>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6DEB"/>
    <w:rsid w:val="005E7ED4"/>
    <w:rsid w:val="005E7FE8"/>
    <w:rsid w:val="005F2BCA"/>
    <w:rsid w:val="005F3FB5"/>
    <w:rsid w:val="005F6017"/>
    <w:rsid w:val="005F7396"/>
    <w:rsid w:val="005F78D4"/>
    <w:rsid w:val="00600562"/>
    <w:rsid w:val="00600E04"/>
    <w:rsid w:val="00603B6F"/>
    <w:rsid w:val="0060415E"/>
    <w:rsid w:val="00604B88"/>
    <w:rsid w:val="00605BC4"/>
    <w:rsid w:val="00605D30"/>
    <w:rsid w:val="006071B7"/>
    <w:rsid w:val="006103E6"/>
    <w:rsid w:val="00610658"/>
    <w:rsid w:val="00611519"/>
    <w:rsid w:val="0061263F"/>
    <w:rsid w:val="0061586E"/>
    <w:rsid w:val="00615F17"/>
    <w:rsid w:val="00616FB4"/>
    <w:rsid w:val="00620760"/>
    <w:rsid w:val="00621188"/>
    <w:rsid w:val="00621785"/>
    <w:rsid w:val="00623E05"/>
    <w:rsid w:val="006248FE"/>
    <w:rsid w:val="00625A45"/>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374DA"/>
    <w:rsid w:val="006376D7"/>
    <w:rsid w:val="00640D79"/>
    <w:rsid w:val="0064180F"/>
    <w:rsid w:val="006422A2"/>
    <w:rsid w:val="00642401"/>
    <w:rsid w:val="006429D4"/>
    <w:rsid w:val="00643823"/>
    <w:rsid w:val="006439BA"/>
    <w:rsid w:val="00644B39"/>
    <w:rsid w:val="00644FEA"/>
    <w:rsid w:val="006453DA"/>
    <w:rsid w:val="00646491"/>
    <w:rsid w:val="006469DC"/>
    <w:rsid w:val="006477A8"/>
    <w:rsid w:val="00647AB6"/>
    <w:rsid w:val="00647ED5"/>
    <w:rsid w:val="006508FB"/>
    <w:rsid w:val="006527FA"/>
    <w:rsid w:val="00652FAF"/>
    <w:rsid w:val="006531A1"/>
    <w:rsid w:val="00653D30"/>
    <w:rsid w:val="00653FBF"/>
    <w:rsid w:val="006540C7"/>
    <w:rsid w:val="00655CA6"/>
    <w:rsid w:val="0065733F"/>
    <w:rsid w:val="00657CA1"/>
    <w:rsid w:val="00662341"/>
    <w:rsid w:val="00662B0F"/>
    <w:rsid w:val="00663EFE"/>
    <w:rsid w:val="00667852"/>
    <w:rsid w:val="00667AF9"/>
    <w:rsid w:val="00670527"/>
    <w:rsid w:val="00670675"/>
    <w:rsid w:val="00672A47"/>
    <w:rsid w:val="00672E20"/>
    <w:rsid w:val="006738BC"/>
    <w:rsid w:val="00673A04"/>
    <w:rsid w:val="00673DF7"/>
    <w:rsid w:val="006743DA"/>
    <w:rsid w:val="0067477E"/>
    <w:rsid w:val="00675E6B"/>
    <w:rsid w:val="006765B1"/>
    <w:rsid w:val="0068017F"/>
    <w:rsid w:val="00681255"/>
    <w:rsid w:val="006818A6"/>
    <w:rsid w:val="006818C2"/>
    <w:rsid w:val="00683DB0"/>
    <w:rsid w:val="00684346"/>
    <w:rsid w:val="00684525"/>
    <w:rsid w:val="00685599"/>
    <w:rsid w:val="00685C5F"/>
    <w:rsid w:val="0068653E"/>
    <w:rsid w:val="006867DE"/>
    <w:rsid w:val="00687248"/>
    <w:rsid w:val="00687502"/>
    <w:rsid w:val="00687A2B"/>
    <w:rsid w:val="00690548"/>
    <w:rsid w:val="00690BD6"/>
    <w:rsid w:val="006924A6"/>
    <w:rsid w:val="00693359"/>
    <w:rsid w:val="00693948"/>
    <w:rsid w:val="0069440A"/>
    <w:rsid w:val="00694787"/>
    <w:rsid w:val="00695552"/>
    <w:rsid w:val="00695B31"/>
    <w:rsid w:val="0069637F"/>
    <w:rsid w:val="0069743D"/>
    <w:rsid w:val="006A0572"/>
    <w:rsid w:val="006A08E8"/>
    <w:rsid w:val="006A1598"/>
    <w:rsid w:val="006A1A98"/>
    <w:rsid w:val="006A326D"/>
    <w:rsid w:val="006A35CC"/>
    <w:rsid w:val="006A3F3B"/>
    <w:rsid w:val="006A408F"/>
    <w:rsid w:val="006A4D82"/>
    <w:rsid w:val="006A5550"/>
    <w:rsid w:val="006A67EE"/>
    <w:rsid w:val="006A69C8"/>
    <w:rsid w:val="006A747E"/>
    <w:rsid w:val="006B065A"/>
    <w:rsid w:val="006B0C8B"/>
    <w:rsid w:val="006B0DF9"/>
    <w:rsid w:val="006B13FC"/>
    <w:rsid w:val="006B1891"/>
    <w:rsid w:val="006B1924"/>
    <w:rsid w:val="006B1D89"/>
    <w:rsid w:val="006B2187"/>
    <w:rsid w:val="006B32EC"/>
    <w:rsid w:val="006B5BD0"/>
    <w:rsid w:val="006B6D5D"/>
    <w:rsid w:val="006B7170"/>
    <w:rsid w:val="006C0E1E"/>
    <w:rsid w:val="006C117A"/>
    <w:rsid w:val="006C18DA"/>
    <w:rsid w:val="006C22F6"/>
    <w:rsid w:val="006C2D6F"/>
    <w:rsid w:val="006C3F06"/>
    <w:rsid w:val="006C4356"/>
    <w:rsid w:val="006C4A39"/>
    <w:rsid w:val="006C53BD"/>
    <w:rsid w:val="006D100D"/>
    <w:rsid w:val="006D2677"/>
    <w:rsid w:val="006D4CB3"/>
    <w:rsid w:val="006D5C71"/>
    <w:rsid w:val="006D72A0"/>
    <w:rsid w:val="006E020E"/>
    <w:rsid w:val="006E0605"/>
    <w:rsid w:val="006E08F5"/>
    <w:rsid w:val="006E17E7"/>
    <w:rsid w:val="006E2DA1"/>
    <w:rsid w:val="006E3332"/>
    <w:rsid w:val="006E35B3"/>
    <w:rsid w:val="006E3BC3"/>
    <w:rsid w:val="006E4ADD"/>
    <w:rsid w:val="006E5B24"/>
    <w:rsid w:val="006E6BDE"/>
    <w:rsid w:val="006F001F"/>
    <w:rsid w:val="006F0AE9"/>
    <w:rsid w:val="006F0F19"/>
    <w:rsid w:val="006F0FFF"/>
    <w:rsid w:val="006F15F1"/>
    <w:rsid w:val="006F218F"/>
    <w:rsid w:val="006F22C9"/>
    <w:rsid w:val="006F2483"/>
    <w:rsid w:val="006F44BB"/>
    <w:rsid w:val="006F6F20"/>
    <w:rsid w:val="006F75C7"/>
    <w:rsid w:val="006F7648"/>
    <w:rsid w:val="007011FB"/>
    <w:rsid w:val="00701D22"/>
    <w:rsid w:val="00703EF8"/>
    <w:rsid w:val="00703F22"/>
    <w:rsid w:val="007041CE"/>
    <w:rsid w:val="00704DA7"/>
    <w:rsid w:val="00705A66"/>
    <w:rsid w:val="007071D2"/>
    <w:rsid w:val="00710DF3"/>
    <w:rsid w:val="00712577"/>
    <w:rsid w:val="00712BEC"/>
    <w:rsid w:val="0071328B"/>
    <w:rsid w:val="007135BC"/>
    <w:rsid w:val="007135E6"/>
    <w:rsid w:val="007155ED"/>
    <w:rsid w:val="007162F2"/>
    <w:rsid w:val="00716415"/>
    <w:rsid w:val="00720500"/>
    <w:rsid w:val="0072147C"/>
    <w:rsid w:val="0072239F"/>
    <w:rsid w:val="00722C6D"/>
    <w:rsid w:val="00722E93"/>
    <w:rsid w:val="00724823"/>
    <w:rsid w:val="00726687"/>
    <w:rsid w:val="00726898"/>
    <w:rsid w:val="00726A91"/>
    <w:rsid w:val="0072738D"/>
    <w:rsid w:val="007301DB"/>
    <w:rsid w:val="00734F9D"/>
    <w:rsid w:val="007358BE"/>
    <w:rsid w:val="00736A99"/>
    <w:rsid w:val="007421AF"/>
    <w:rsid w:val="007442E2"/>
    <w:rsid w:val="00745602"/>
    <w:rsid w:val="00745F3B"/>
    <w:rsid w:val="00746769"/>
    <w:rsid w:val="00746DD2"/>
    <w:rsid w:val="00747275"/>
    <w:rsid w:val="00750A8D"/>
    <w:rsid w:val="0075133C"/>
    <w:rsid w:val="00751829"/>
    <w:rsid w:val="00753BF3"/>
    <w:rsid w:val="00756B4A"/>
    <w:rsid w:val="00761B9A"/>
    <w:rsid w:val="00761F74"/>
    <w:rsid w:val="00765D21"/>
    <w:rsid w:val="0077186A"/>
    <w:rsid w:val="00771957"/>
    <w:rsid w:val="00771961"/>
    <w:rsid w:val="00772A0E"/>
    <w:rsid w:val="007730AD"/>
    <w:rsid w:val="00773A97"/>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181C"/>
    <w:rsid w:val="00793D5A"/>
    <w:rsid w:val="00794209"/>
    <w:rsid w:val="007943C1"/>
    <w:rsid w:val="00794B15"/>
    <w:rsid w:val="00794D93"/>
    <w:rsid w:val="00794F25"/>
    <w:rsid w:val="00794FF6"/>
    <w:rsid w:val="007A01A1"/>
    <w:rsid w:val="007A1072"/>
    <w:rsid w:val="007A1541"/>
    <w:rsid w:val="007A1D2E"/>
    <w:rsid w:val="007A2233"/>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4783"/>
    <w:rsid w:val="007B5ED6"/>
    <w:rsid w:val="007B605E"/>
    <w:rsid w:val="007B6477"/>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3A2F"/>
    <w:rsid w:val="007D4E71"/>
    <w:rsid w:val="007D5166"/>
    <w:rsid w:val="007D55D7"/>
    <w:rsid w:val="007D58E8"/>
    <w:rsid w:val="007D5EB2"/>
    <w:rsid w:val="007D69A9"/>
    <w:rsid w:val="007D6C77"/>
    <w:rsid w:val="007D6E2F"/>
    <w:rsid w:val="007D6E78"/>
    <w:rsid w:val="007E06DE"/>
    <w:rsid w:val="007E1E72"/>
    <w:rsid w:val="007E49B1"/>
    <w:rsid w:val="007E5A50"/>
    <w:rsid w:val="007E5CFD"/>
    <w:rsid w:val="007E65E0"/>
    <w:rsid w:val="007E683D"/>
    <w:rsid w:val="007E78E8"/>
    <w:rsid w:val="007F01B3"/>
    <w:rsid w:val="007F0EC0"/>
    <w:rsid w:val="007F105B"/>
    <w:rsid w:val="007F220A"/>
    <w:rsid w:val="007F26DE"/>
    <w:rsid w:val="007F3804"/>
    <w:rsid w:val="007F4735"/>
    <w:rsid w:val="007F69C2"/>
    <w:rsid w:val="008003C5"/>
    <w:rsid w:val="00800413"/>
    <w:rsid w:val="0080130D"/>
    <w:rsid w:val="0080203E"/>
    <w:rsid w:val="00803A99"/>
    <w:rsid w:val="00804C09"/>
    <w:rsid w:val="008055FF"/>
    <w:rsid w:val="00805727"/>
    <w:rsid w:val="00805EF8"/>
    <w:rsid w:val="00806353"/>
    <w:rsid w:val="008100AE"/>
    <w:rsid w:val="00810CDD"/>
    <w:rsid w:val="00813119"/>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39F"/>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3BE7"/>
    <w:rsid w:val="00855300"/>
    <w:rsid w:val="008573DB"/>
    <w:rsid w:val="008618A2"/>
    <w:rsid w:val="00861A11"/>
    <w:rsid w:val="00861BA8"/>
    <w:rsid w:val="00861FB1"/>
    <w:rsid w:val="00862169"/>
    <w:rsid w:val="0086250A"/>
    <w:rsid w:val="0086255D"/>
    <w:rsid w:val="00862851"/>
    <w:rsid w:val="00862D33"/>
    <w:rsid w:val="00863034"/>
    <w:rsid w:val="00863DFD"/>
    <w:rsid w:val="00863FEE"/>
    <w:rsid w:val="00865B97"/>
    <w:rsid w:val="008663F1"/>
    <w:rsid w:val="008663F4"/>
    <w:rsid w:val="008667C3"/>
    <w:rsid w:val="00866816"/>
    <w:rsid w:val="00866F3B"/>
    <w:rsid w:val="008675EA"/>
    <w:rsid w:val="00867684"/>
    <w:rsid w:val="00867E73"/>
    <w:rsid w:val="008715B8"/>
    <w:rsid w:val="00872DCA"/>
    <w:rsid w:val="008732C9"/>
    <w:rsid w:val="008745B0"/>
    <w:rsid w:val="0087765D"/>
    <w:rsid w:val="00880898"/>
    <w:rsid w:val="00880B32"/>
    <w:rsid w:val="00880F3F"/>
    <w:rsid w:val="0088169A"/>
    <w:rsid w:val="008816D8"/>
    <w:rsid w:val="0088202D"/>
    <w:rsid w:val="0088261C"/>
    <w:rsid w:val="008853E1"/>
    <w:rsid w:val="008854FC"/>
    <w:rsid w:val="00886E39"/>
    <w:rsid w:val="008870B3"/>
    <w:rsid w:val="008912F1"/>
    <w:rsid w:val="008923F0"/>
    <w:rsid w:val="008929BD"/>
    <w:rsid w:val="008939A0"/>
    <w:rsid w:val="00894EF1"/>
    <w:rsid w:val="008963BE"/>
    <w:rsid w:val="0089673B"/>
    <w:rsid w:val="00897301"/>
    <w:rsid w:val="00897417"/>
    <w:rsid w:val="008A0871"/>
    <w:rsid w:val="008A0F53"/>
    <w:rsid w:val="008A176C"/>
    <w:rsid w:val="008A236E"/>
    <w:rsid w:val="008A2603"/>
    <w:rsid w:val="008A278B"/>
    <w:rsid w:val="008A2DC3"/>
    <w:rsid w:val="008A35D1"/>
    <w:rsid w:val="008A360D"/>
    <w:rsid w:val="008A3E2A"/>
    <w:rsid w:val="008A40E9"/>
    <w:rsid w:val="008A5143"/>
    <w:rsid w:val="008A5427"/>
    <w:rsid w:val="008A5F57"/>
    <w:rsid w:val="008A66FD"/>
    <w:rsid w:val="008B0EE4"/>
    <w:rsid w:val="008B1A5B"/>
    <w:rsid w:val="008B1CC0"/>
    <w:rsid w:val="008B1CE0"/>
    <w:rsid w:val="008B3D53"/>
    <w:rsid w:val="008B560F"/>
    <w:rsid w:val="008B5F8B"/>
    <w:rsid w:val="008B7645"/>
    <w:rsid w:val="008B7910"/>
    <w:rsid w:val="008C040D"/>
    <w:rsid w:val="008C0F53"/>
    <w:rsid w:val="008C1A17"/>
    <w:rsid w:val="008C1AA3"/>
    <w:rsid w:val="008C2438"/>
    <w:rsid w:val="008C24E6"/>
    <w:rsid w:val="008C2B63"/>
    <w:rsid w:val="008C2D22"/>
    <w:rsid w:val="008C31E6"/>
    <w:rsid w:val="008C3297"/>
    <w:rsid w:val="008C3455"/>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45F"/>
    <w:rsid w:val="008D49A5"/>
    <w:rsid w:val="008D4D5D"/>
    <w:rsid w:val="008D5512"/>
    <w:rsid w:val="008D5C61"/>
    <w:rsid w:val="008D6E52"/>
    <w:rsid w:val="008D7A03"/>
    <w:rsid w:val="008D7BD6"/>
    <w:rsid w:val="008D7C34"/>
    <w:rsid w:val="008E07EC"/>
    <w:rsid w:val="008E0F66"/>
    <w:rsid w:val="008E2E01"/>
    <w:rsid w:val="008E4E96"/>
    <w:rsid w:val="008E5F57"/>
    <w:rsid w:val="008E7007"/>
    <w:rsid w:val="008E75AB"/>
    <w:rsid w:val="008E7C80"/>
    <w:rsid w:val="008F12D6"/>
    <w:rsid w:val="008F21D0"/>
    <w:rsid w:val="008F247D"/>
    <w:rsid w:val="008F253C"/>
    <w:rsid w:val="008F2F2F"/>
    <w:rsid w:val="008F4A8D"/>
    <w:rsid w:val="008F7099"/>
    <w:rsid w:val="00900044"/>
    <w:rsid w:val="00901DF3"/>
    <w:rsid w:val="009030F2"/>
    <w:rsid w:val="00904346"/>
    <w:rsid w:val="009047E7"/>
    <w:rsid w:val="00904A9C"/>
    <w:rsid w:val="009054CE"/>
    <w:rsid w:val="0090590F"/>
    <w:rsid w:val="00905EDF"/>
    <w:rsid w:val="00906574"/>
    <w:rsid w:val="00906C51"/>
    <w:rsid w:val="0090703B"/>
    <w:rsid w:val="00907400"/>
    <w:rsid w:val="0090742A"/>
    <w:rsid w:val="00910186"/>
    <w:rsid w:val="0091090E"/>
    <w:rsid w:val="0091190C"/>
    <w:rsid w:val="00911E5F"/>
    <w:rsid w:val="00912541"/>
    <w:rsid w:val="00913254"/>
    <w:rsid w:val="009137DD"/>
    <w:rsid w:val="009145C0"/>
    <w:rsid w:val="009153AD"/>
    <w:rsid w:val="009159C3"/>
    <w:rsid w:val="00916188"/>
    <w:rsid w:val="00916827"/>
    <w:rsid w:val="00917B5A"/>
    <w:rsid w:val="00920AED"/>
    <w:rsid w:val="00921D98"/>
    <w:rsid w:val="0092428E"/>
    <w:rsid w:val="009242A3"/>
    <w:rsid w:val="0092431B"/>
    <w:rsid w:val="00924A0D"/>
    <w:rsid w:val="009259D4"/>
    <w:rsid w:val="0092611F"/>
    <w:rsid w:val="009270A3"/>
    <w:rsid w:val="00931789"/>
    <w:rsid w:val="00931F77"/>
    <w:rsid w:val="009320AE"/>
    <w:rsid w:val="00932FBE"/>
    <w:rsid w:val="009340E0"/>
    <w:rsid w:val="00934278"/>
    <w:rsid w:val="009344C9"/>
    <w:rsid w:val="009358CF"/>
    <w:rsid w:val="00935D46"/>
    <w:rsid w:val="00935F8E"/>
    <w:rsid w:val="00936E6E"/>
    <w:rsid w:val="0093707E"/>
    <w:rsid w:val="009412B4"/>
    <w:rsid w:val="009425D9"/>
    <w:rsid w:val="009427F7"/>
    <w:rsid w:val="0094354A"/>
    <w:rsid w:val="009438EA"/>
    <w:rsid w:val="00943C03"/>
    <w:rsid w:val="00945894"/>
    <w:rsid w:val="00946054"/>
    <w:rsid w:val="009462CB"/>
    <w:rsid w:val="009468A7"/>
    <w:rsid w:val="0094767F"/>
    <w:rsid w:val="00947721"/>
    <w:rsid w:val="0095040E"/>
    <w:rsid w:val="00950548"/>
    <w:rsid w:val="009507F7"/>
    <w:rsid w:val="009509AA"/>
    <w:rsid w:val="00950C69"/>
    <w:rsid w:val="00950F99"/>
    <w:rsid w:val="0095297C"/>
    <w:rsid w:val="009544BC"/>
    <w:rsid w:val="009544D6"/>
    <w:rsid w:val="00954A23"/>
    <w:rsid w:val="00956348"/>
    <w:rsid w:val="009570D2"/>
    <w:rsid w:val="00957982"/>
    <w:rsid w:val="00960CCC"/>
    <w:rsid w:val="009618E6"/>
    <w:rsid w:val="00961FC1"/>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96F65"/>
    <w:rsid w:val="009A0421"/>
    <w:rsid w:val="009A1C76"/>
    <w:rsid w:val="009A22D7"/>
    <w:rsid w:val="009A38BC"/>
    <w:rsid w:val="009A4A2D"/>
    <w:rsid w:val="009A4BB5"/>
    <w:rsid w:val="009A5AEE"/>
    <w:rsid w:val="009A604C"/>
    <w:rsid w:val="009A66B3"/>
    <w:rsid w:val="009A727A"/>
    <w:rsid w:val="009A77B3"/>
    <w:rsid w:val="009B0955"/>
    <w:rsid w:val="009B0D89"/>
    <w:rsid w:val="009B149E"/>
    <w:rsid w:val="009B1B41"/>
    <w:rsid w:val="009B2209"/>
    <w:rsid w:val="009B47FF"/>
    <w:rsid w:val="009B4B5B"/>
    <w:rsid w:val="009B4E5F"/>
    <w:rsid w:val="009B5936"/>
    <w:rsid w:val="009B5B10"/>
    <w:rsid w:val="009B6DE5"/>
    <w:rsid w:val="009B7305"/>
    <w:rsid w:val="009B7C5C"/>
    <w:rsid w:val="009C10DB"/>
    <w:rsid w:val="009C1955"/>
    <w:rsid w:val="009C2796"/>
    <w:rsid w:val="009C2C25"/>
    <w:rsid w:val="009C36B7"/>
    <w:rsid w:val="009C4D48"/>
    <w:rsid w:val="009C7973"/>
    <w:rsid w:val="009C7D30"/>
    <w:rsid w:val="009D0D5C"/>
    <w:rsid w:val="009D0EF2"/>
    <w:rsid w:val="009D119D"/>
    <w:rsid w:val="009D16AD"/>
    <w:rsid w:val="009D2EAA"/>
    <w:rsid w:val="009D31A0"/>
    <w:rsid w:val="009D468B"/>
    <w:rsid w:val="009D4DE2"/>
    <w:rsid w:val="009D6E0A"/>
    <w:rsid w:val="009D73C0"/>
    <w:rsid w:val="009E0CD4"/>
    <w:rsid w:val="009E18E0"/>
    <w:rsid w:val="009E26E9"/>
    <w:rsid w:val="009E31AC"/>
    <w:rsid w:val="009E354D"/>
    <w:rsid w:val="009E4B43"/>
    <w:rsid w:val="009E4D57"/>
    <w:rsid w:val="009E5AF2"/>
    <w:rsid w:val="009E6362"/>
    <w:rsid w:val="009E6853"/>
    <w:rsid w:val="009E7459"/>
    <w:rsid w:val="009F0B9D"/>
    <w:rsid w:val="009F23E0"/>
    <w:rsid w:val="009F29D5"/>
    <w:rsid w:val="009F36DD"/>
    <w:rsid w:val="009F679B"/>
    <w:rsid w:val="009F6DA9"/>
    <w:rsid w:val="009F7C4F"/>
    <w:rsid w:val="00A00877"/>
    <w:rsid w:val="00A013FF"/>
    <w:rsid w:val="00A01BF7"/>
    <w:rsid w:val="00A01C38"/>
    <w:rsid w:val="00A02397"/>
    <w:rsid w:val="00A02768"/>
    <w:rsid w:val="00A02E69"/>
    <w:rsid w:val="00A03974"/>
    <w:rsid w:val="00A03BCB"/>
    <w:rsid w:val="00A068CD"/>
    <w:rsid w:val="00A07BD5"/>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17980"/>
    <w:rsid w:val="00A20038"/>
    <w:rsid w:val="00A20D93"/>
    <w:rsid w:val="00A211E8"/>
    <w:rsid w:val="00A223D5"/>
    <w:rsid w:val="00A24E6E"/>
    <w:rsid w:val="00A24EAC"/>
    <w:rsid w:val="00A252B5"/>
    <w:rsid w:val="00A254BD"/>
    <w:rsid w:val="00A2622E"/>
    <w:rsid w:val="00A26988"/>
    <w:rsid w:val="00A27AC1"/>
    <w:rsid w:val="00A30F56"/>
    <w:rsid w:val="00A31D8C"/>
    <w:rsid w:val="00A328D3"/>
    <w:rsid w:val="00A32CFE"/>
    <w:rsid w:val="00A3577B"/>
    <w:rsid w:val="00A36205"/>
    <w:rsid w:val="00A369C1"/>
    <w:rsid w:val="00A372AF"/>
    <w:rsid w:val="00A37CBA"/>
    <w:rsid w:val="00A40149"/>
    <w:rsid w:val="00A40812"/>
    <w:rsid w:val="00A41B12"/>
    <w:rsid w:val="00A4296F"/>
    <w:rsid w:val="00A43135"/>
    <w:rsid w:val="00A446D8"/>
    <w:rsid w:val="00A47BC3"/>
    <w:rsid w:val="00A47CFB"/>
    <w:rsid w:val="00A50175"/>
    <w:rsid w:val="00A52451"/>
    <w:rsid w:val="00A52FD8"/>
    <w:rsid w:val="00A5385E"/>
    <w:rsid w:val="00A54760"/>
    <w:rsid w:val="00A55345"/>
    <w:rsid w:val="00A56F49"/>
    <w:rsid w:val="00A57D96"/>
    <w:rsid w:val="00A57F25"/>
    <w:rsid w:val="00A6082C"/>
    <w:rsid w:val="00A60BA9"/>
    <w:rsid w:val="00A60F6C"/>
    <w:rsid w:val="00A6104D"/>
    <w:rsid w:val="00A61A4F"/>
    <w:rsid w:val="00A63215"/>
    <w:rsid w:val="00A6422D"/>
    <w:rsid w:val="00A64961"/>
    <w:rsid w:val="00A701F3"/>
    <w:rsid w:val="00A717A9"/>
    <w:rsid w:val="00A721D1"/>
    <w:rsid w:val="00A734AC"/>
    <w:rsid w:val="00A740B4"/>
    <w:rsid w:val="00A742C6"/>
    <w:rsid w:val="00A74676"/>
    <w:rsid w:val="00A74BFD"/>
    <w:rsid w:val="00A74E9D"/>
    <w:rsid w:val="00A778FB"/>
    <w:rsid w:val="00A80AAA"/>
    <w:rsid w:val="00A80D22"/>
    <w:rsid w:val="00A8161C"/>
    <w:rsid w:val="00A83F4F"/>
    <w:rsid w:val="00A841F0"/>
    <w:rsid w:val="00A85552"/>
    <w:rsid w:val="00A856E9"/>
    <w:rsid w:val="00A860E0"/>
    <w:rsid w:val="00A8795B"/>
    <w:rsid w:val="00A879E8"/>
    <w:rsid w:val="00A91559"/>
    <w:rsid w:val="00A92013"/>
    <w:rsid w:val="00A94582"/>
    <w:rsid w:val="00A950B3"/>
    <w:rsid w:val="00A9595B"/>
    <w:rsid w:val="00A95C6E"/>
    <w:rsid w:val="00A97A50"/>
    <w:rsid w:val="00AA0BEA"/>
    <w:rsid w:val="00AA18FE"/>
    <w:rsid w:val="00AA1E92"/>
    <w:rsid w:val="00AA2B6D"/>
    <w:rsid w:val="00AA3062"/>
    <w:rsid w:val="00AA656A"/>
    <w:rsid w:val="00AA6C59"/>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C7D99"/>
    <w:rsid w:val="00AD0B0A"/>
    <w:rsid w:val="00AD117D"/>
    <w:rsid w:val="00AD1A7D"/>
    <w:rsid w:val="00AD20D2"/>
    <w:rsid w:val="00AD2297"/>
    <w:rsid w:val="00AD5C5A"/>
    <w:rsid w:val="00AD6668"/>
    <w:rsid w:val="00AD6863"/>
    <w:rsid w:val="00AD7E9A"/>
    <w:rsid w:val="00AE12B2"/>
    <w:rsid w:val="00AE1759"/>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6CA"/>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2D1C"/>
    <w:rsid w:val="00B043D2"/>
    <w:rsid w:val="00B0456F"/>
    <w:rsid w:val="00B04C72"/>
    <w:rsid w:val="00B05BE0"/>
    <w:rsid w:val="00B05EEA"/>
    <w:rsid w:val="00B06659"/>
    <w:rsid w:val="00B0665F"/>
    <w:rsid w:val="00B07CA4"/>
    <w:rsid w:val="00B1058B"/>
    <w:rsid w:val="00B10DE4"/>
    <w:rsid w:val="00B1183C"/>
    <w:rsid w:val="00B1417B"/>
    <w:rsid w:val="00B15D40"/>
    <w:rsid w:val="00B15ECA"/>
    <w:rsid w:val="00B162E5"/>
    <w:rsid w:val="00B165A2"/>
    <w:rsid w:val="00B16C8C"/>
    <w:rsid w:val="00B16DA3"/>
    <w:rsid w:val="00B16FF0"/>
    <w:rsid w:val="00B17654"/>
    <w:rsid w:val="00B177A1"/>
    <w:rsid w:val="00B222F3"/>
    <w:rsid w:val="00B22305"/>
    <w:rsid w:val="00B223C5"/>
    <w:rsid w:val="00B22A37"/>
    <w:rsid w:val="00B2383A"/>
    <w:rsid w:val="00B25CA2"/>
    <w:rsid w:val="00B27EEF"/>
    <w:rsid w:val="00B30721"/>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58D"/>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1D9"/>
    <w:rsid w:val="00B65583"/>
    <w:rsid w:val="00B65B62"/>
    <w:rsid w:val="00B65D06"/>
    <w:rsid w:val="00B65FAA"/>
    <w:rsid w:val="00B6665A"/>
    <w:rsid w:val="00B66C8F"/>
    <w:rsid w:val="00B72B9B"/>
    <w:rsid w:val="00B72F72"/>
    <w:rsid w:val="00B73276"/>
    <w:rsid w:val="00B73A12"/>
    <w:rsid w:val="00B73AD1"/>
    <w:rsid w:val="00B74EBD"/>
    <w:rsid w:val="00B74EF8"/>
    <w:rsid w:val="00B750C8"/>
    <w:rsid w:val="00B751A7"/>
    <w:rsid w:val="00B75A3A"/>
    <w:rsid w:val="00B75E0F"/>
    <w:rsid w:val="00B765A5"/>
    <w:rsid w:val="00B76CC6"/>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4B4"/>
    <w:rsid w:val="00B94593"/>
    <w:rsid w:val="00B96E39"/>
    <w:rsid w:val="00B974FC"/>
    <w:rsid w:val="00B978CD"/>
    <w:rsid w:val="00B97E6F"/>
    <w:rsid w:val="00BA06F5"/>
    <w:rsid w:val="00BA07FF"/>
    <w:rsid w:val="00BA1F64"/>
    <w:rsid w:val="00BA2D74"/>
    <w:rsid w:val="00BA4148"/>
    <w:rsid w:val="00BA4225"/>
    <w:rsid w:val="00BA5882"/>
    <w:rsid w:val="00BA5A22"/>
    <w:rsid w:val="00BA623E"/>
    <w:rsid w:val="00BA7343"/>
    <w:rsid w:val="00BB05C8"/>
    <w:rsid w:val="00BB1F1C"/>
    <w:rsid w:val="00BB458F"/>
    <w:rsid w:val="00BB63F3"/>
    <w:rsid w:val="00BC1463"/>
    <w:rsid w:val="00BC1DBC"/>
    <w:rsid w:val="00BC24F6"/>
    <w:rsid w:val="00BC2F6D"/>
    <w:rsid w:val="00BC3E27"/>
    <w:rsid w:val="00BC457C"/>
    <w:rsid w:val="00BC5961"/>
    <w:rsid w:val="00BC6DA2"/>
    <w:rsid w:val="00BC6FB8"/>
    <w:rsid w:val="00BD0786"/>
    <w:rsid w:val="00BD1027"/>
    <w:rsid w:val="00BD1270"/>
    <w:rsid w:val="00BD1659"/>
    <w:rsid w:val="00BD3086"/>
    <w:rsid w:val="00BD32EC"/>
    <w:rsid w:val="00BD49FA"/>
    <w:rsid w:val="00BD521F"/>
    <w:rsid w:val="00BD7791"/>
    <w:rsid w:val="00BD794B"/>
    <w:rsid w:val="00BE132E"/>
    <w:rsid w:val="00BE1AA5"/>
    <w:rsid w:val="00BE1B8C"/>
    <w:rsid w:val="00BE1C9F"/>
    <w:rsid w:val="00BE3D30"/>
    <w:rsid w:val="00BE45E8"/>
    <w:rsid w:val="00BE5E0E"/>
    <w:rsid w:val="00BE6322"/>
    <w:rsid w:val="00BE661D"/>
    <w:rsid w:val="00BE6847"/>
    <w:rsid w:val="00BE7970"/>
    <w:rsid w:val="00BF0102"/>
    <w:rsid w:val="00BF01B4"/>
    <w:rsid w:val="00BF0F30"/>
    <w:rsid w:val="00BF2D67"/>
    <w:rsid w:val="00BF2F18"/>
    <w:rsid w:val="00BF3694"/>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A65"/>
    <w:rsid w:val="00C27C8B"/>
    <w:rsid w:val="00C27D2B"/>
    <w:rsid w:val="00C30765"/>
    <w:rsid w:val="00C30975"/>
    <w:rsid w:val="00C30FC4"/>
    <w:rsid w:val="00C311D9"/>
    <w:rsid w:val="00C31A74"/>
    <w:rsid w:val="00C31B6E"/>
    <w:rsid w:val="00C350DB"/>
    <w:rsid w:val="00C35704"/>
    <w:rsid w:val="00C35E5C"/>
    <w:rsid w:val="00C37A35"/>
    <w:rsid w:val="00C37B09"/>
    <w:rsid w:val="00C41B62"/>
    <w:rsid w:val="00C42F7A"/>
    <w:rsid w:val="00C4314D"/>
    <w:rsid w:val="00C4353F"/>
    <w:rsid w:val="00C43D5B"/>
    <w:rsid w:val="00C448EA"/>
    <w:rsid w:val="00C463E1"/>
    <w:rsid w:val="00C47040"/>
    <w:rsid w:val="00C50727"/>
    <w:rsid w:val="00C50BC2"/>
    <w:rsid w:val="00C54135"/>
    <w:rsid w:val="00C55EC9"/>
    <w:rsid w:val="00C56687"/>
    <w:rsid w:val="00C574D8"/>
    <w:rsid w:val="00C57F14"/>
    <w:rsid w:val="00C60659"/>
    <w:rsid w:val="00C62EBE"/>
    <w:rsid w:val="00C63980"/>
    <w:rsid w:val="00C65F0E"/>
    <w:rsid w:val="00C66247"/>
    <w:rsid w:val="00C6792B"/>
    <w:rsid w:val="00C67EB5"/>
    <w:rsid w:val="00C72F8C"/>
    <w:rsid w:val="00C735F9"/>
    <w:rsid w:val="00C73D62"/>
    <w:rsid w:val="00C75561"/>
    <w:rsid w:val="00C75A75"/>
    <w:rsid w:val="00C76946"/>
    <w:rsid w:val="00C77B5D"/>
    <w:rsid w:val="00C80F37"/>
    <w:rsid w:val="00C8102D"/>
    <w:rsid w:val="00C81865"/>
    <w:rsid w:val="00C83AB4"/>
    <w:rsid w:val="00C83F4F"/>
    <w:rsid w:val="00C847C2"/>
    <w:rsid w:val="00C8556A"/>
    <w:rsid w:val="00C858E9"/>
    <w:rsid w:val="00C86574"/>
    <w:rsid w:val="00C8787D"/>
    <w:rsid w:val="00C912FE"/>
    <w:rsid w:val="00C915A6"/>
    <w:rsid w:val="00C91BF0"/>
    <w:rsid w:val="00C91DC2"/>
    <w:rsid w:val="00C9270D"/>
    <w:rsid w:val="00C92922"/>
    <w:rsid w:val="00C93403"/>
    <w:rsid w:val="00C94214"/>
    <w:rsid w:val="00C961F7"/>
    <w:rsid w:val="00C967BF"/>
    <w:rsid w:val="00C976F1"/>
    <w:rsid w:val="00CA0837"/>
    <w:rsid w:val="00CA0D3B"/>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1214"/>
    <w:rsid w:val="00CB1C08"/>
    <w:rsid w:val="00CB2B7A"/>
    <w:rsid w:val="00CB35F6"/>
    <w:rsid w:val="00CB365F"/>
    <w:rsid w:val="00CB40D9"/>
    <w:rsid w:val="00CB554D"/>
    <w:rsid w:val="00CB5AD7"/>
    <w:rsid w:val="00CB7705"/>
    <w:rsid w:val="00CB7938"/>
    <w:rsid w:val="00CC0E3F"/>
    <w:rsid w:val="00CC1168"/>
    <w:rsid w:val="00CC1473"/>
    <w:rsid w:val="00CC2227"/>
    <w:rsid w:val="00CC28AC"/>
    <w:rsid w:val="00CC2CEB"/>
    <w:rsid w:val="00CC38F4"/>
    <w:rsid w:val="00CC39CD"/>
    <w:rsid w:val="00CC4215"/>
    <w:rsid w:val="00CC4A90"/>
    <w:rsid w:val="00CC4B46"/>
    <w:rsid w:val="00CC6019"/>
    <w:rsid w:val="00CD0400"/>
    <w:rsid w:val="00CD12E8"/>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4241"/>
    <w:rsid w:val="00CF5ED1"/>
    <w:rsid w:val="00D01446"/>
    <w:rsid w:val="00D01656"/>
    <w:rsid w:val="00D01CBE"/>
    <w:rsid w:val="00D01D4F"/>
    <w:rsid w:val="00D01F13"/>
    <w:rsid w:val="00D03233"/>
    <w:rsid w:val="00D034F4"/>
    <w:rsid w:val="00D03EEA"/>
    <w:rsid w:val="00D04578"/>
    <w:rsid w:val="00D045DB"/>
    <w:rsid w:val="00D0461B"/>
    <w:rsid w:val="00D04B7B"/>
    <w:rsid w:val="00D079F8"/>
    <w:rsid w:val="00D11AB6"/>
    <w:rsid w:val="00D125A8"/>
    <w:rsid w:val="00D1713A"/>
    <w:rsid w:val="00D1715E"/>
    <w:rsid w:val="00D20BC7"/>
    <w:rsid w:val="00D21406"/>
    <w:rsid w:val="00D21462"/>
    <w:rsid w:val="00D21A97"/>
    <w:rsid w:val="00D23E30"/>
    <w:rsid w:val="00D24C92"/>
    <w:rsid w:val="00D27534"/>
    <w:rsid w:val="00D2773C"/>
    <w:rsid w:val="00D300DF"/>
    <w:rsid w:val="00D30468"/>
    <w:rsid w:val="00D3076B"/>
    <w:rsid w:val="00D30902"/>
    <w:rsid w:val="00D31AFE"/>
    <w:rsid w:val="00D31E53"/>
    <w:rsid w:val="00D327E4"/>
    <w:rsid w:val="00D3377F"/>
    <w:rsid w:val="00D33D62"/>
    <w:rsid w:val="00D33F0D"/>
    <w:rsid w:val="00D34250"/>
    <w:rsid w:val="00D354F6"/>
    <w:rsid w:val="00D35532"/>
    <w:rsid w:val="00D35C84"/>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4FCA"/>
    <w:rsid w:val="00D55320"/>
    <w:rsid w:val="00D5581E"/>
    <w:rsid w:val="00D563A9"/>
    <w:rsid w:val="00D564A4"/>
    <w:rsid w:val="00D5663F"/>
    <w:rsid w:val="00D574E6"/>
    <w:rsid w:val="00D5751C"/>
    <w:rsid w:val="00D617ED"/>
    <w:rsid w:val="00D6261B"/>
    <w:rsid w:val="00D6284B"/>
    <w:rsid w:val="00D63218"/>
    <w:rsid w:val="00D64963"/>
    <w:rsid w:val="00D64966"/>
    <w:rsid w:val="00D649A7"/>
    <w:rsid w:val="00D64EAC"/>
    <w:rsid w:val="00D65EAF"/>
    <w:rsid w:val="00D660B5"/>
    <w:rsid w:val="00D66544"/>
    <w:rsid w:val="00D67761"/>
    <w:rsid w:val="00D67C67"/>
    <w:rsid w:val="00D70388"/>
    <w:rsid w:val="00D7130F"/>
    <w:rsid w:val="00D726F7"/>
    <w:rsid w:val="00D72948"/>
    <w:rsid w:val="00D72D1C"/>
    <w:rsid w:val="00D737E0"/>
    <w:rsid w:val="00D74195"/>
    <w:rsid w:val="00D748C2"/>
    <w:rsid w:val="00D750ED"/>
    <w:rsid w:val="00D80715"/>
    <w:rsid w:val="00D852D8"/>
    <w:rsid w:val="00D85B9A"/>
    <w:rsid w:val="00D85ECE"/>
    <w:rsid w:val="00D8609C"/>
    <w:rsid w:val="00D861A5"/>
    <w:rsid w:val="00D878C6"/>
    <w:rsid w:val="00D879A5"/>
    <w:rsid w:val="00D907CB"/>
    <w:rsid w:val="00D914BE"/>
    <w:rsid w:val="00D92510"/>
    <w:rsid w:val="00D92688"/>
    <w:rsid w:val="00D92BDF"/>
    <w:rsid w:val="00D93F00"/>
    <w:rsid w:val="00D94239"/>
    <w:rsid w:val="00D947AC"/>
    <w:rsid w:val="00D97677"/>
    <w:rsid w:val="00D97D5B"/>
    <w:rsid w:val="00DA00A0"/>
    <w:rsid w:val="00DA2642"/>
    <w:rsid w:val="00DA279B"/>
    <w:rsid w:val="00DA408C"/>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9B3"/>
    <w:rsid w:val="00DC0B44"/>
    <w:rsid w:val="00DC0BE8"/>
    <w:rsid w:val="00DC2051"/>
    <w:rsid w:val="00DC2553"/>
    <w:rsid w:val="00DC2685"/>
    <w:rsid w:val="00DC268E"/>
    <w:rsid w:val="00DC2894"/>
    <w:rsid w:val="00DC3818"/>
    <w:rsid w:val="00DC3CCA"/>
    <w:rsid w:val="00DC44D7"/>
    <w:rsid w:val="00DC5C0A"/>
    <w:rsid w:val="00DC6A04"/>
    <w:rsid w:val="00DC6E21"/>
    <w:rsid w:val="00DC72EB"/>
    <w:rsid w:val="00DC7406"/>
    <w:rsid w:val="00DC7AFC"/>
    <w:rsid w:val="00DD0789"/>
    <w:rsid w:val="00DD0CA3"/>
    <w:rsid w:val="00DD1BB0"/>
    <w:rsid w:val="00DD26F0"/>
    <w:rsid w:val="00DD2822"/>
    <w:rsid w:val="00DD3593"/>
    <w:rsid w:val="00DD36AB"/>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0CFF"/>
    <w:rsid w:val="00DF11E2"/>
    <w:rsid w:val="00DF1EC4"/>
    <w:rsid w:val="00DF227B"/>
    <w:rsid w:val="00DF2F23"/>
    <w:rsid w:val="00DF3103"/>
    <w:rsid w:val="00DF321C"/>
    <w:rsid w:val="00DF34F8"/>
    <w:rsid w:val="00DF43C4"/>
    <w:rsid w:val="00DF441A"/>
    <w:rsid w:val="00DF47D1"/>
    <w:rsid w:val="00DF548A"/>
    <w:rsid w:val="00DF57B1"/>
    <w:rsid w:val="00DF5AAF"/>
    <w:rsid w:val="00DF5D2B"/>
    <w:rsid w:val="00DF6B6C"/>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55A4"/>
    <w:rsid w:val="00E662EE"/>
    <w:rsid w:val="00E66494"/>
    <w:rsid w:val="00E669B8"/>
    <w:rsid w:val="00E66ADE"/>
    <w:rsid w:val="00E674A1"/>
    <w:rsid w:val="00E678B1"/>
    <w:rsid w:val="00E7029C"/>
    <w:rsid w:val="00E70453"/>
    <w:rsid w:val="00E7237B"/>
    <w:rsid w:val="00E72BB9"/>
    <w:rsid w:val="00E733E1"/>
    <w:rsid w:val="00E7399F"/>
    <w:rsid w:val="00E74617"/>
    <w:rsid w:val="00E766BC"/>
    <w:rsid w:val="00E77758"/>
    <w:rsid w:val="00E77E7A"/>
    <w:rsid w:val="00E8043B"/>
    <w:rsid w:val="00E8123A"/>
    <w:rsid w:val="00E81668"/>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0814"/>
    <w:rsid w:val="00EA0A7E"/>
    <w:rsid w:val="00EA0B15"/>
    <w:rsid w:val="00EA14BA"/>
    <w:rsid w:val="00EA15A0"/>
    <w:rsid w:val="00EA237E"/>
    <w:rsid w:val="00EA278E"/>
    <w:rsid w:val="00EA2A63"/>
    <w:rsid w:val="00EA3023"/>
    <w:rsid w:val="00EA5720"/>
    <w:rsid w:val="00EA5E2F"/>
    <w:rsid w:val="00EB05BB"/>
    <w:rsid w:val="00EB0FFC"/>
    <w:rsid w:val="00EB2216"/>
    <w:rsid w:val="00EB29BB"/>
    <w:rsid w:val="00EB29E8"/>
    <w:rsid w:val="00EB40EB"/>
    <w:rsid w:val="00EB4F27"/>
    <w:rsid w:val="00EB50FD"/>
    <w:rsid w:val="00EC0907"/>
    <w:rsid w:val="00EC0D80"/>
    <w:rsid w:val="00EC1FD6"/>
    <w:rsid w:val="00EC343F"/>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54F2"/>
    <w:rsid w:val="00EE63A8"/>
    <w:rsid w:val="00EE6C02"/>
    <w:rsid w:val="00EF016F"/>
    <w:rsid w:val="00EF1B39"/>
    <w:rsid w:val="00EF1B6E"/>
    <w:rsid w:val="00EF1C9E"/>
    <w:rsid w:val="00EF1EFF"/>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4162"/>
    <w:rsid w:val="00F154BC"/>
    <w:rsid w:val="00F15F74"/>
    <w:rsid w:val="00F164B8"/>
    <w:rsid w:val="00F1672F"/>
    <w:rsid w:val="00F174BC"/>
    <w:rsid w:val="00F17C39"/>
    <w:rsid w:val="00F2018C"/>
    <w:rsid w:val="00F206B2"/>
    <w:rsid w:val="00F20FD0"/>
    <w:rsid w:val="00F22655"/>
    <w:rsid w:val="00F2300F"/>
    <w:rsid w:val="00F24F28"/>
    <w:rsid w:val="00F253B9"/>
    <w:rsid w:val="00F25613"/>
    <w:rsid w:val="00F2689A"/>
    <w:rsid w:val="00F3095D"/>
    <w:rsid w:val="00F3174C"/>
    <w:rsid w:val="00F327F3"/>
    <w:rsid w:val="00F32F69"/>
    <w:rsid w:val="00F334AB"/>
    <w:rsid w:val="00F33EC4"/>
    <w:rsid w:val="00F35EC8"/>
    <w:rsid w:val="00F3657A"/>
    <w:rsid w:val="00F37155"/>
    <w:rsid w:val="00F37181"/>
    <w:rsid w:val="00F40A03"/>
    <w:rsid w:val="00F417BB"/>
    <w:rsid w:val="00F41CD5"/>
    <w:rsid w:val="00F42049"/>
    <w:rsid w:val="00F42BC3"/>
    <w:rsid w:val="00F431E5"/>
    <w:rsid w:val="00F442FF"/>
    <w:rsid w:val="00F44396"/>
    <w:rsid w:val="00F44609"/>
    <w:rsid w:val="00F44D19"/>
    <w:rsid w:val="00F457A4"/>
    <w:rsid w:val="00F45A06"/>
    <w:rsid w:val="00F47067"/>
    <w:rsid w:val="00F477D2"/>
    <w:rsid w:val="00F50C0E"/>
    <w:rsid w:val="00F50E08"/>
    <w:rsid w:val="00F52FAD"/>
    <w:rsid w:val="00F53353"/>
    <w:rsid w:val="00F55BC2"/>
    <w:rsid w:val="00F56055"/>
    <w:rsid w:val="00F6052C"/>
    <w:rsid w:val="00F61377"/>
    <w:rsid w:val="00F618C3"/>
    <w:rsid w:val="00F61DC2"/>
    <w:rsid w:val="00F61DF1"/>
    <w:rsid w:val="00F6287A"/>
    <w:rsid w:val="00F63376"/>
    <w:rsid w:val="00F63A5B"/>
    <w:rsid w:val="00F63A95"/>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84242"/>
    <w:rsid w:val="00F9029A"/>
    <w:rsid w:val="00F90416"/>
    <w:rsid w:val="00F9051C"/>
    <w:rsid w:val="00F90C30"/>
    <w:rsid w:val="00F90D60"/>
    <w:rsid w:val="00F90F9D"/>
    <w:rsid w:val="00F91E51"/>
    <w:rsid w:val="00F92D79"/>
    <w:rsid w:val="00F93E37"/>
    <w:rsid w:val="00F93EDC"/>
    <w:rsid w:val="00F97D70"/>
    <w:rsid w:val="00FA218F"/>
    <w:rsid w:val="00FA2233"/>
    <w:rsid w:val="00FA2ECD"/>
    <w:rsid w:val="00FA34C0"/>
    <w:rsid w:val="00FA34EC"/>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84B"/>
    <w:rsid w:val="00FC4C7C"/>
    <w:rsid w:val="00FC5492"/>
    <w:rsid w:val="00FC56B8"/>
    <w:rsid w:val="00FC6FE5"/>
    <w:rsid w:val="00FD1E56"/>
    <w:rsid w:val="00FD2FAA"/>
    <w:rsid w:val="00FD4D6F"/>
    <w:rsid w:val="00FD4FE8"/>
    <w:rsid w:val="00FD53CD"/>
    <w:rsid w:val="00FD5CBF"/>
    <w:rsid w:val="00FD5F39"/>
    <w:rsid w:val="00FD6129"/>
    <w:rsid w:val="00FD6654"/>
    <w:rsid w:val="00FE0D0C"/>
    <w:rsid w:val="00FE1300"/>
    <w:rsid w:val="00FE2FCC"/>
    <w:rsid w:val="00FE40D1"/>
    <w:rsid w:val="00FE4EA8"/>
    <w:rsid w:val="00FE50FD"/>
    <w:rsid w:val="00FE6DFD"/>
    <w:rsid w:val="00FF0A32"/>
    <w:rsid w:val="00FF14D7"/>
    <w:rsid w:val="00FF3C3B"/>
    <w:rsid w:val="00FF3EDF"/>
    <w:rsid w:val="00FF4A35"/>
    <w:rsid w:val="00FF4AB7"/>
    <w:rsid w:val="00FF6042"/>
    <w:rsid w:val="00FF67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C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BAC"/>
    <w:rPr>
      <w:rFonts w:ascii="Tahoma" w:hAnsi="Tahoma" w:cs="Tahoma"/>
      <w:sz w:val="16"/>
      <w:szCs w:val="16"/>
    </w:rPr>
  </w:style>
  <w:style w:type="character" w:styleId="CommentReference">
    <w:name w:val="annotation reference"/>
    <w:basedOn w:val="DefaultParagraphFont"/>
    <w:uiPriority w:val="99"/>
    <w:semiHidden/>
    <w:unhideWhenUsed/>
    <w:rsid w:val="008B3D53"/>
    <w:rPr>
      <w:sz w:val="16"/>
      <w:szCs w:val="16"/>
    </w:rPr>
  </w:style>
  <w:style w:type="paragraph" w:styleId="CommentText">
    <w:name w:val="annotation text"/>
    <w:basedOn w:val="Normal"/>
    <w:link w:val="CommentTextChar"/>
    <w:uiPriority w:val="99"/>
    <w:semiHidden/>
    <w:unhideWhenUsed/>
    <w:rsid w:val="008B3D53"/>
    <w:pPr>
      <w:spacing w:line="240" w:lineRule="auto"/>
    </w:pPr>
    <w:rPr>
      <w:sz w:val="20"/>
      <w:szCs w:val="20"/>
    </w:rPr>
  </w:style>
  <w:style w:type="character" w:customStyle="1" w:styleId="CommentTextChar">
    <w:name w:val="Comment Text Char"/>
    <w:basedOn w:val="DefaultParagraphFont"/>
    <w:link w:val="CommentText"/>
    <w:uiPriority w:val="99"/>
    <w:semiHidden/>
    <w:rsid w:val="008B3D53"/>
    <w:rPr>
      <w:sz w:val="20"/>
      <w:szCs w:val="20"/>
    </w:rPr>
  </w:style>
  <w:style w:type="paragraph" w:styleId="CommentSubject">
    <w:name w:val="annotation subject"/>
    <w:basedOn w:val="CommentText"/>
    <w:next w:val="CommentText"/>
    <w:link w:val="CommentSubjectChar"/>
    <w:uiPriority w:val="99"/>
    <w:semiHidden/>
    <w:unhideWhenUsed/>
    <w:rsid w:val="008B3D53"/>
    <w:rPr>
      <w:b/>
      <w:bCs/>
    </w:rPr>
  </w:style>
  <w:style w:type="character" w:customStyle="1" w:styleId="CommentSubjectChar">
    <w:name w:val="Comment Subject Char"/>
    <w:basedOn w:val="CommentTextChar"/>
    <w:link w:val="CommentSubject"/>
    <w:uiPriority w:val="99"/>
    <w:semiHidden/>
    <w:rsid w:val="008B3D53"/>
    <w:rPr>
      <w:b/>
      <w:bCs/>
      <w:sz w:val="20"/>
      <w:szCs w:val="20"/>
    </w:rPr>
  </w:style>
  <w:style w:type="paragraph" w:styleId="Revision">
    <w:name w:val="Revision"/>
    <w:hidden/>
    <w:uiPriority w:val="99"/>
    <w:semiHidden/>
    <w:rsid w:val="006376D7"/>
    <w:pPr>
      <w:spacing w:after="0" w:line="240" w:lineRule="auto"/>
    </w:pPr>
  </w:style>
  <w:style w:type="paragraph" w:styleId="FootnoteText">
    <w:name w:val="footnote text"/>
    <w:basedOn w:val="Normal"/>
    <w:link w:val="FootnoteTextChar"/>
    <w:uiPriority w:val="99"/>
    <w:semiHidden/>
    <w:unhideWhenUsed/>
    <w:rsid w:val="00BF01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1B4"/>
    <w:rPr>
      <w:sz w:val="20"/>
      <w:szCs w:val="20"/>
    </w:rPr>
  </w:style>
  <w:style w:type="character" w:styleId="FootnoteReference">
    <w:name w:val="footnote reference"/>
    <w:basedOn w:val="DefaultParagraphFont"/>
    <w:uiPriority w:val="99"/>
    <w:semiHidden/>
    <w:unhideWhenUsed/>
    <w:rsid w:val="00BF01B4"/>
    <w:rPr>
      <w:vertAlign w:val="superscript"/>
    </w:rPr>
  </w:style>
  <w:style w:type="paragraph" w:styleId="NoSpacing">
    <w:name w:val="No Spacing"/>
    <w:uiPriority w:val="1"/>
    <w:qFormat/>
    <w:rsid w:val="00906C51"/>
    <w:pPr>
      <w:spacing w:after="0" w:line="240" w:lineRule="auto"/>
    </w:pPr>
    <w:rPr>
      <w:lang w:val="en-AU"/>
    </w:rPr>
  </w:style>
  <w:style w:type="paragraph" w:styleId="Header">
    <w:name w:val="header"/>
    <w:basedOn w:val="Normal"/>
    <w:link w:val="HeaderChar"/>
    <w:uiPriority w:val="99"/>
    <w:unhideWhenUsed/>
    <w:rsid w:val="00935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D46"/>
  </w:style>
  <w:style w:type="paragraph" w:styleId="Footer">
    <w:name w:val="footer"/>
    <w:basedOn w:val="Normal"/>
    <w:link w:val="FooterChar"/>
    <w:uiPriority w:val="99"/>
    <w:unhideWhenUsed/>
    <w:rsid w:val="00935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D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C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BAC"/>
    <w:rPr>
      <w:rFonts w:ascii="Tahoma" w:hAnsi="Tahoma" w:cs="Tahoma"/>
      <w:sz w:val="16"/>
      <w:szCs w:val="16"/>
    </w:rPr>
  </w:style>
  <w:style w:type="character" w:styleId="CommentReference">
    <w:name w:val="annotation reference"/>
    <w:basedOn w:val="DefaultParagraphFont"/>
    <w:uiPriority w:val="99"/>
    <w:semiHidden/>
    <w:unhideWhenUsed/>
    <w:rsid w:val="008B3D53"/>
    <w:rPr>
      <w:sz w:val="16"/>
      <w:szCs w:val="16"/>
    </w:rPr>
  </w:style>
  <w:style w:type="paragraph" w:styleId="CommentText">
    <w:name w:val="annotation text"/>
    <w:basedOn w:val="Normal"/>
    <w:link w:val="CommentTextChar"/>
    <w:uiPriority w:val="99"/>
    <w:semiHidden/>
    <w:unhideWhenUsed/>
    <w:rsid w:val="008B3D53"/>
    <w:pPr>
      <w:spacing w:line="240" w:lineRule="auto"/>
    </w:pPr>
    <w:rPr>
      <w:sz w:val="20"/>
      <w:szCs w:val="20"/>
    </w:rPr>
  </w:style>
  <w:style w:type="character" w:customStyle="1" w:styleId="CommentTextChar">
    <w:name w:val="Comment Text Char"/>
    <w:basedOn w:val="DefaultParagraphFont"/>
    <w:link w:val="CommentText"/>
    <w:uiPriority w:val="99"/>
    <w:semiHidden/>
    <w:rsid w:val="008B3D53"/>
    <w:rPr>
      <w:sz w:val="20"/>
      <w:szCs w:val="20"/>
    </w:rPr>
  </w:style>
  <w:style w:type="paragraph" w:styleId="CommentSubject">
    <w:name w:val="annotation subject"/>
    <w:basedOn w:val="CommentText"/>
    <w:next w:val="CommentText"/>
    <w:link w:val="CommentSubjectChar"/>
    <w:uiPriority w:val="99"/>
    <w:semiHidden/>
    <w:unhideWhenUsed/>
    <w:rsid w:val="008B3D53"/>
    <w:rPr>
      <w:b/>
      <w:bCs/>
    </w:rPr>
  </w:style>
  <w:style w:type="character" w:customStyle="1" w:styleId="CommentSubjectChar">
    <w:name w:val="Comment Subject Char"/>
    <w:basedOn w:val="CommentTextChar"/>
    <w:link w:val="CommentSubject"/>
    <w:uiPriority w:val="99"/>
    <w:semiHidden/>
    <w:rsid w:val="008B3D53"/>
    <w:rPr>
      <w:b/>
      <w:bCs/>
      <w:sz w:val="20"/>
      <w:szCs w:val="20"/>
    </w:rPr>
  </w:style>
  <w:style w:type="paragraph" w:styleId="Revision">
    <w:name w:val="Revision"/>
    <w:hidden/>
    <w:uiPriority w:val="99"/>
    <w:semiHidden/>
    <w:rsid w:val="006376D7"/>
    <w:pPr>
      <w:spacing w:after="0" w:line="240" w:lineRule="auto"/>
    </w:pPr>
  </w:style>
  <w:style w:type="paragraph" w:styleId="FootnoteText">
    <w:name w:val="footnote text"/>
    <w:basedOn w:val="Normal"/>
    <w:link w:val="FootnoteTextChar"/>
    <w:uiPriority w:val="99"/>
    <w:semiHidden/>
    <w:unhideWhenUsed/>
    <w:rsid w:val="00BF01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1B4"/>
    <w:rPr>
      <w:sz w:val="20"/>
      <w:szCs w:val="20"/>
    </w:rPr>
  </w:style>
  <w:style w:type="character" w:styleId="FootnoteReference">
    <w:name w:val="footnote reference"/>
    <w:basedOn w:val="DefaultParagraphFont"/>
    <w:uiPriority w:val="99"/>
    <w:semiHidden/>
    <w:unhideWhenUsed/>
    <w:rsid w:val="00BF01B4"/>
    <w:rPr>
      <w:vertAlign w:val="superscript"/>
    </w:rPr>
  </w:style>
  <w:style w:type="paragraph" w:styleId="NoSpacing">
    <w:name w:val="No Spacing"/>
    <w:uiPriority w:val="1"/>
    <w:qFormat/>
    <w:rsid w:val="00906C51"/>
    <w:pPr>
      <w:spacing w:after="0" w:line="240" w:lineRule="auto"/>
    </w:pPr>
    <w:rPr>
      <w:lang w:val="en-AU"/>
    </w:rPr>
  </w:style>
  <w:style w:type="paragraph" w:styleId="Header">
    <w:name w:val="header"/>
    <w:basedOn w:val="Normal"/>
    <w:link w:val="HeaderChar"/>
    <w:uiPriority w:val="99"/>
    <w:unhideWhenUsed/>
    <w:rsid w:val="00935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D46"/>
  </w:style>
  <w:style w:type="paragraph" w:styleId="Footer">
    <w:name w:val="footer"/>
    <w:basedOn w:val="Normal"/>
    <w:link w:val="FooterChar"/>
    <w:uiPriority w:val="99"/>
    <w:unhideWhenUsed/>
    <w:rsid w:val="00935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DBEE9CB-8CF0-444F-A7EF-BB3DACFA63E9}">
  <ds:schemaRefs>
    <ds:schemaRef ds:uri="http://schemas.openxmlformats.org/officeDocument/2006/bibliography"/>
  </ds:schemaRefs>
</ds:datastoreItem>
</file>

<file path=customXml/itemProps2.xml><?xml version="1.0" encoding="utf-8"?>
<ds:datastoreItem xmlns:ds="http://schemas.openxmlformats.org/officeDocument/2006/customXml" ds:itemID="{D7AE5CC1-332E-4EE9-A27C-116A0DEA8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12767</Words>
  <Characters>72774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 Yau</dc:creator>
  <cp:lastModifiedBy>User</cp:lastModifiedBy>
  <cp:revision>1</cp:revision>
  <dcterms:created xsi:type="dcterms:W3CDTF">2012-11-18T16:44:00Z</dcterms:created>
  <dcterms:modified xsi:type="dcterms:W3CDTF">2012-11-18T17:34:00Z</dcterms:modified>
</cp:coreProperties>
</file>