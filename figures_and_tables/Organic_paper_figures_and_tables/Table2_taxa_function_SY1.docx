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  <w:tblPrChange w:id="0" w:author="Sheree Yau" w:date="2012-11-19T23:40:00Z">
          <w:tblPr>
            <w:tblpPr w:leftFromText="180" w:rightFromText="180" w:vertAnchor="text" w:horzAnchor="margin" w:tblpY="85"/>
            <w:tblOverlap w:val="never"/>
            <w:tblW w:w="8388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000"/>
          </w:tblPr>
        </w:tblPrChange>
      </w:tblPr>
      <w:tblGrid>
        <w:gridCol w:w="1998"/>
        <w:gridCol w:w="3600"/>
        <w:gridCol w:w="3420"/>
        <w:tblGridChange w:id="1">
          <w:tblGrid>
            <w:gridCol w:w="1728"/>
            <w:gridCol w:w="3690"/>
            <w:gridCol w:w="2970"/>
            <w:gridCol w:w="630"/>
          </w:tblGrid>
        </w:tblGridChange>
      </w:tblGrid>
      <w:tr w:rsidR="00CA18E5" w:rsidRPr="006877F8" w:rsidTr="008F3915">
        <w:trPr>
          <w:trHeight w:val="233"/>
          <w:trPrChange w:id="2" w:author="Sheree Yau" w:date="2012-11-19T23:40:00Z">
            <w:trPr>
              <w:gridAfter w:val="0"/>
              <w:trHeight w:val="233"/>
            </w:trPr>
          </w:trPrChange>
        </w:trPr>
        <w:tc>
          <w:tcPr>
            <w:tcW w:w="1998" w:type="dxa"/>
            <w:tcPrChange w:id="3" w:author="Sheree Yau" w:date="2012-11-19T23:40:00Z">
              <w:tcPr>
                <w:tcW w:w="1728" w:type="dxa"/>
              </w:tcPr>
            </w:tcPrChange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00" w:type="dxa"/>
            <w:shd w:val="clear" w:color="auto" w:fill="auto"/>
            <w:tcPrChange w:id="4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3420" w:type="dxa"/>
            <w:shd w:val="clear" w:color="auto" w:fill="auto"/>
            <w:tcPrChange w:id="5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8F3915">
        <w:trPr>
          <w:trHeight w:val="467"/>
          <w:trPrChange w:id="6" w:author="Sheree Yau" w:date="2012-11-19T23:40:00Z">
            <w:trPr>
              <w:gridAfter w:val="0"/>
              <w:trHeight w:val="467"/>
            </w:trPr>
          </w:trPrChange>
        </w:trPr>
        <w:tc>
          <w:tcPr>
            <w:tcW w:w="1998" w:type="dxa"/>
            <w:tcPrChange w:id="7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00" w:type="dxa"/>
            <w:shd w:val="clear" w:color="auto" w:fill="auto"/>
            <w:tcPrChange w:id="8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4F2B12" w:rsidP="004F2B1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CA18E5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CA18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9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del w:id="10" w:author="Sheree Yau" w:date="2012-11-17T20:05:00Z">
              <w:r w:rsidDel="00A12206">
                <w:rPr>
                  <w:rFonts w:ascii="Times New Roman" w:hAnsi="Times New Roman"/>
                  <w:i/>
                  <w:sz w:val="20"/>
                  <w:szCs w:val="20"/>
                </w:rPr>
                <w:delText>Viridiplantae</w:delText>
              </w:r>
            </w:del>
            <w:ins w:id="11" w:author="Sheree Yau" w:date="2012-11-17T20:05:00Z">
              <w:r w:rsidR="00A12206">
                <w:rPr>
                  <w:rFonts w:ascii="Times New Roman" w:hAnsi="Times New Roman"/>
                  <w:i/>
                  <w:sz w:val="20"/>
                  <w:szCs w:val="20"/>
                </w:rPr>
                <w:t>Chlorophyta</w:t>
              </w:r>
            </w:ins>
          </w:p>
          <w:p w:rsidR="00CA18E5" w:rsidRPr="008F391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  <w:rPrChange w:id="12" w:author="Sheree Yau" w:date="2012-11-19T23:33:00Z">
                  <w:rPr>
                    <w:rFonts w:ascii="Times New Roman" w:hAnsi="Times New Roman"/>
                    <w:i/>
                    <w:sz w:val="20"/>
                    <w:szCs w:val="20"/>
                  </w:rPr>
                </w:rPrChange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ins w:id="13" w:author="Sheree Yau" w:date="2012-11-19T23:33:00Z">
              <w:r w:rsidR="008F3915">
                <w:rPr>
                  <w:rFonts w:ascii="Times New Roman" w:hAnsi="Times New Roman"/>
                  <w:i/>
                  <w:sz w:val="20"/>
                  <w:szCs w:val="20"/>
                </w:rPr>
                <w:t xml:space="preserve"> </w:t>
              </w:r>
              <w:r w:rsidR="008F3915">
                <w:rPr>
                  <w:rFonts w:ascii="Times New Roman" w:hAnsi="Times New Roman"/>
                  <w:sz w:val="20"/>
                  <w:szCs w:val="20"/>
                </w:rPr>
                <w:t>(</w:t>
              </w:r>
              <w:proofErr w:type="spellStart"/>
              <w:r w:rsidR="008F3915">
                <w:rPr>
                  <w:rFonts w:ascii="Times New Roman" w:hAnsi="Times New Roman"/>
                  <w:i/>
                  <w:sz w:val="20"/>
                  <w:szCs w:val="20"/>
                </w:rPr>
                <w:t>Marinobacter</w:t>
              </w:r>
              <w:proofErr w:type="spellEnd"/>
              <w:r w:rsidR="008F3915">
                <w:rPr>
                  <w:rFonts w:ascii="Times New Roman" w:hAnsi="Times New Roman"/>
                  <w:sz w:val="20"/>
                  <w:szCs w:val="20"/>
                </w:rPr>
                <w:t>)</w:t>
              </w:r>
            </w:ins>
          </w:p>
        </w:tc>
      </w:tr>
      <w:tr w:rsidR="00CA18E5" w:rsidRPr="006877F8" w:rsidTr="008F3915">
        <w:trPr>
          <w:trHeight w:val="233"/>
          <w:trPrChange w:id="14" w:author="Sheree Yau" w:date="2012-11-19T23:40:00Z">
            <w:trPr>
              <w:gridAfter w:val="0"/>
              <w:trHeight w:val="233"/>
            </w:trPr>
          </w:trPrChange>
        </w:trPr>
        <w:tc>
          <w:tcPr>
            <w:tcW w:w="1998" w:type="dxa"/>
            <w:tcPrChange w:id="15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00" w:type="dxa"/>
            <w:shd w:val="clear" w:color="auto" w:fill="auto"/>
            <w:tcPrChange w:id="16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17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8F3915" w:rsidRPr="006877F8" w:rsidTr="008F3915">
        <w:trPr>
          <w:trHeight w:val="384"/>
          <w:trPrChange w:id="18" w:author="Sheree Yau" w:date="2012-11-19T23:40:00Z">
            <w:trPr>
              <w:gridAfter w:val="0"/>
              <w:trHeight w:val="384"/>
            </w:trPr>
          </w:trPrChange>
        </w:trPr>
        <w:tc>
          <w:tcPr>
            <w:tcW w:w="1998" w:type="dxa"/>
            <w:vMerge w:val="restart"/>
            <w:tcPrChange w:id="19" w:author="Sheree Yau" w:date="2012-11-19T23:40:00Z">
              <w:tcPr>
                <w:tcW w:w="1728" w:type="dxa"/>
                <w:vMerge w:val="restart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00" w:type="dxa"/>
            <w:shd w:val="clear" w:color="auto" w:fill="auto"/>
            <w:tcPrChange w:id="20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21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8F3915" w:rsidRDefault="00722EA4" w:rsidP="00CA18E5">
            <w:pPr>
              <w:snapToGrid w:val="0"/>
              <w:spacing w:after="0" w:line="100" w:lineRule="atLeast"/>
              <w:rPr>
                <w:ins w:id="22" w:author="Sheree Yau" w:date="2012-11-19T23:33:00Z"/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ins w:id="23" w:author="Sheree Yau" w:date="2012-11-19T23:33:00Z">
              <w:r>
                <w:rPr>
                  <w:rFonts w:ascii="Times New Roman" w:hAnsi="Times New Roman"/>
                  <w:i/>
                  <w:sz w:val="20"/>
                  <w:szCs w:val="20"/>
                </w:rPr>
                <w:t>Epsilon</w:t>
              </w:r>
            </w:ins>
            <w:ins w:id="24" w:author="Sheree Yau" w:date="2012-11-20T12:05:00Z">
              <w:r>
                <w:rPr>
                  <w:rFonts w:ascii="Times New Roman" w:hAnsi="Times New Roman"/>
                  <w:i/>
                  <w:sz w:val="20"/>
                  <w:szCs w:val="20"/>
                </w:rPr>
                <w:t>p</w:t>
              </w:r>
            </w:ins>
            <w:ins w:id="25" w:author="Sheree Yau" w:date="2012-11-19T23:33:00Z">
              <w:r w:rsidR="008F3915">
                <w:rPr>
                  <w:rFonts w:ascii="Times New Roman" w:hAnsi="Times New Roman"/>
                  <w:i/>
                  <w:sz w:val="20"/>
                  <w:szCs w:val="20"/>
                </w:rPr>
                <w:t>roteobacteria</w:t>
              </w:r>
              <w:proofErr w:type="spellEnd"/>
            </w:ins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8F3915" w:rsidDel="008F3915" w:rsidRDefault="008F3915" w:rsidP="008F3915">
            <w:pPr>
              <w:snapToGrid w:val="0"/>
              <w:spacing w:after="0" w:line="100" w:lineRule="atLeast"/>
              <w:rPr>
                <w:del w:id="26" w:author="Sheree Yau" w:date="2012-11-19T23:38:00Z"/>
                <w:rFonts w:ascii="Times New Roman" w:hAnsi="Times New Roman"/>
                <w:i/>
                <w:sz w:val="20"/>
                <w:szCs w:val="20"/>
              </w:rPr>
            </w:pPr>
            <w:del w:id="27" w:author="Sheree Yau" w:date="2012-11-19T23:32:00Z">
              <w:r w:rsidDel="008F3915">
                <w:rPr>
                  <w:rFonts w:ascii="Times New Roman" w:hAnsi="Times New Roman"/>
                  <w:i/>
                  <w:sz w:val="20"/>
                  <w:szCs w:val="20"/>
                </w:rPr>
                <w:delText>Proteobacteria</w:delText>
              </w:r>
            </w:del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8F3915" w:rsidRPr="006877F8" w:rsidTr="008F3915">
        <w:trPr>
          <w:trHeight w:val="384"/>
          <w:trPrChange w:id="28" w:author="Sheree Yau" w:date="2012-11-19T23:40:00Z">
            <w:trPr>
              <w:gridAfter w:val="0"/>
              <w:trHeight w:val="384"/>
            </w:trPr>
          </w:trPrChange>
        </w:trPr>
        <w:tc>
          <w:tcPr>
            <w:tcW w:w="1998" w:type="dxa"/>
            <w:vMerge/>
            <w:tcPrChange w:id="29" w:author="Sheree Yau" w:date="2012-11-19T23:40:00Z">
              <w:tcPr>
                <w:tcW w:w="1728" w:type="dxa"/>
                <w:vMerge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tcPrChange w:id="30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31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ins w:id="32" w:author="Sheree Yau" w:date="2012-11-19T23:32:00Z">
              <w:r>
                <w:rPr>
                  <w:rFonts w:ascii="Times New Roman" w:hAnsi="Times New Roman"/>
                  <w:i/>
                  <w:sz w:val="20"/>
                  <w:szCs w:val="20"/>
                </w:rPr>
                <w:t>Deltaproteobacteria</w:t>
              </w:r>
            </w:ins>
            <w:proofErr w:type="spellEnd"/>
          </w:p>
        </w:tc>
      </w:tr>
      <w:tr w:rsidR="00CA18E5" w:rsidRPr="006877F8" w:rsidTr="008F3915">
        <w:trPr>
          <w:trHeight w:val="233"/>
          <w:trPrChange w:id="33" w:author="Sheree Yau" w:date="2012-11-19T23:40:00Z">
            <w:trPr>
              <w:gridAfter w:val="0"/>
              <w:trHeight w:val="233"/>
            </w:trPr>
          </w:trPrChange>
        </w:trPr>
        <w:tc>
          <w:tcPr>
            <w:tcW w:w="1998" w:type="dxa"/>
            <w:tcPrChange w:id="34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00" w:type="dxa"/>
            <w:shd w:val="clear" w:color="auto" w:fill="auto"/>
            <w:tcPrChange w:id="35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36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B73006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  <w:r w:rsidR="00B73006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="00B73006">
              <w:rPr>
                <w:rFonts w:ascii="Times New Roman" w:hAnsi="Times New Roman"/>
                <w:sz w:val="20"/>
                <w:szCs w:val="20"/>
              </w:rPr>
              <w:t>(RF3)</w:t>
            </w:r>
          </w:p>
        </w:tc>
      </w:tr>
      <w:tr w:rsidR="00CA18E5" w:rsidRPr="006877F8" w:rsidTr="008F3915">
        <w:trPr>
          <w:trHeight w:val="233"/>
          <w:trPrChange w:id="37" w:author="Sheree Yau" w:date="2012-11-19T23:40:00Z">
            <w:trPr>
              <w:gridAfter w:val="0"/>
              <w:trHeight w:val="233"/>
            </w:trPr>
          </w:trPrChange>
        </w:trPr>
        <w:tc>
          <w:tcPr>
            <w:tcW w:w="1998" w:type="dxa"/>
            <w:tcPrChange w:id="38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00" w:type="dxa"/>
            <w:shd w:val="clear" w:color="auto" w:fill="auto"/>
            <w:tcPrChange w:id="39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40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8F3915" w:rsidRPr="006877F8" w:rsidTr="008F3915">
        <w:tblPrEx>
          <w:tblPrExChange w:id="41" w:author="Sheree Yau" w:date="2012-11-19T23:40:00Z">
            <w:tblPrEx>
              <w:tblW w:w="9018" w:type="dxa"/>
            </w:tblPrEx>
          </w:tblPrExChange>
        </w:tblPrEx>
        <w:trPr>
          <w:trHeight w:val="186"/>
          <w:trPrChange w:id="42" w:author="Sheree Yau" w:date="2012-11-19T23:40:00Z">
            <w:trPr>
              <w:trHeight w:val="186"/>
            </w:trPr>
          </w:trPrChange>
        </w:trPr>
        <w:tc>
          <w:tcPr>
            <w:tcW w:w="1998" w:type="dxa"/>
            <w:vMerge w:val="restart"/>
            <w:tcPrChange w:id="43" w:author="Sheree Yau" w:date="2012-11-19T23:40:00Z">
              <w:tcPr>
                <w:tcW w:w="1728" w:type="dxa"/>
                <w:vMerge w:val="restart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ins w:id="44" w:author="Sheree Yau" w:date="2012-11-19T23:36:00Z"/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ins w:id="45" w:author="Sheree Yau" w:date="2012-11-19T23:36:00Z">
              <w:r>
                <w:rPr>
                  <w:rFonts w:ascii="Times New Roman" w:hAnsi="Times New Roman" w:cs="Times New Roman"/>
                  <w:sz w:val="20"/>
                  <w:szCs w:val="20"/>
                </w:rPr>
                <w:t>(</w:t>
              </w:r>
            </w:ins>
            <w:ins w:id="46" w:author="Sheree Yau" w:date="2012-11-19T23:38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potential </w:t>
              </w:r>
            </w:ins>
            <w:proofErr w:type="spellStart"/>
            <w:ins w:id="47" w:author="Sheree Yau" w:date="2012-11-19T23:36:00Z">
              <w:r>
                <w:rPr>
                  <w:rFonts w:ascii="Times New Roman" w:hAnsi="Times New Roman" w:cs="Times New Roman"/>
                  <w:sz w:val="20"/>
                  <w:szCs w:val="20"/>
                </w:rPr>
                <w:t>anaplerotic</w:t>
              </w:r>
              <w:proofErr w:type="spellEnd"/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autotrophy)</w:t>
              </w:r>
            </w:ins>
          </w:p>
        </w:tc>
        <w:tc>
          <w:tcPr>
            <w:tcW w:w="3600" w:type="dxa"/>
            <w:shd w:val="clear" w:color="auto" w:fill="auto"/>
            <w:tcPrChange w:id="48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  <w:ins w:id="49" w:author="Sheree Yau" w:date="2012-11-19T23:39:00Z">
              <w:r>
                <w:rPr>
                  <w:rFonts w:ascii="Times New Roman" w:hAnsi="Times New Roman" w:cs="Times New Roman"/>
                  <w:sz w:val="20"/>
                  <w:szCs w:val="20"/>
                </w:rPr>
                <w:t xml:space="preserve"> (</w:t>
              </w:r>
              <w:proofErr w:type="spellStart"/>
              <w:r>
                <w:rPr>
                  <w:rFonts w:ascii="Times New Roman" w:hAnsi="Times New Roman" w:cs="Times New Roman"/>
                  <w:sz w:val="20"/>
                  <w:szCs w:val="20"/>
                </w:rPr>
                <w:t>PufLM</w:t>
              </w:r>
              <w:proofErr w:type="spellEnd"/>
              <w:r>
                <w:rPr>
                  <w:rFonts w:ascii="Times New Roman" w:hAnsi="Times New Roman" w:cs="Times New Roman"/>
                  <w:sz w:val="20"/>
                  <w:szCs w:val="20"/>
                </w:rPr>
                <w:t>)</w:t>
              </w:r>
            </w:ins>
          </w:p>
        </w:tc>
        <w:tc>
          <w:tcPr>
            <w:tcW w:w="3420" w:type="dxa"/>
            <w:shd w:val="clear" w:color="auto" w:fill="auto"/>
            <w:tcPrChange w:id="50" w:author="Sheree Yau" w:date="2012-11-19T23:40:00Z">
              <w:tcPr>
                <w:tcW w:w="3600" w:type="dxa"/>
                <w:gridSpan w:val="2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8F3915" w:rsidRPr="006877F8" w:rsidTr="008F3915">
        <w:tblPrEx>
          <w:tblPrExChange w:id="51" w:author="Sheree Yau" w:date="2012-11-19T23:40:00Z">
            <w:tblPrEx>
              <w:tblW w:w="9018" w:type="dxa"/>
            </w:tblPrEx>
          </w:tblPrExChange>
        </w:tblPrEx>
        <w:trPr>
          <w:trHeight w:val="186"/>
          <w:trPrChange w:id="52" w:author="Sheree Yau" w:date="2012-11-19T23:40:00Z">
            <w:trPr>
              <w:trHeight w:val="186"/>
            </w:trPr>
          </w:trPrChange>
        </w:trPr>
        <w:tc>
          <w:tcPr>
            <w:tcW w:w="1998" w:type="dxa"/>
            <w:vMerge/>
            <w:tcPrChange w:id="53" w:author="Sheree Yau" w:date="2012-11-19T23:40:00Z">
              <w:tcPr>
                <w:tcW w:w="1728" w:type="dxa"/>
                <w:vMerge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tcPrChange w:id="54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3420" w:type="dxa"/>
            <w:shd w:val="clear" w:color="auto" w:fill="auto"/>
            <w:tcPrChange w:id="55" w:author="Sheree Yau" w:date="2012-11-19T23:40:00Z">
              <w:tcPr>
                <w:tcW w:w="3600" w:type="dxa"/>
                <w:gridSpan w:val="2"/>
                <w:shd w:val="clear" w:color="auto" w:fill="auto"/>
              </w:tcPr>
            </w:tcPrChange>
          </w:tcPr>
          <w:p w:rsidR="008F3915" w:rsidRDefault="008F391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8F3915">
        <w:trPr>
          <w:trHeight w:val="305"/>
          <w:trPrChange w:id="56" w:author="Sheree Yau" w:date="2012-11-19T23:40:00Z">
            <w:trPr>
              <w:gridAfter w:val="0"/>
              <w:trHeight w:val="305"/>
            </w:trPr>
          </w:trPrChange>
        </w:trPr>
        <w:tc>
          <w:tcPr>
            <w:tcW w:w="1998" w:type="dxa"/>
            <w:tcPrChange w:id="57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00" w:type="dxa"/>
            <w:shd w:val="clear" w:color="auto" w:fill="auto"/>
            <w:tcPrChange w:id="58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59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8F3915">
        <w:trPr>
          <w:trHeight w:val="530"/>
          <w:trPrChange w:id="60" w:author="Sheree Yau" w:date="2012-11-19T23:40:00Z">
            <w:trPr>
              <w:gridAfter w:val="0"/>
              <w:trHeight w:val="530"/>
            </w:trPr>
          </w:trPrChange>
        </w:trPr>
        <w:tc>
          <w:tcPr>
            <w:tcW w:w="1998" w:type="dxa"/>
            <w:tcPrChange w:id="61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00" w:type="dxa"/>
            <w:shd w:val="clear" w:color="auto" w:fill="auto"/>
            <w:tcPrChange w:id="62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63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8F3915">
        <w:trPr>
          <w:trHeight w:val="251"/>
          <w:trPrChange w:id="64" w:author="Sheree Yau" w:date="2012-11-19T23:40:00Z">
            <w:trPr>
              <w:gridAfter w:val="0"/>
              <w:trHeight w:val="251"/>
            </w:trPr>
          </w:trPrChange>
        </w:trPr>
        <w:tc>
          <w:tcPr>
            <w:tcW w:w="1998" w:type="dxa"/>
            <w:tcPrChange w:id="65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00" w:type="dxa"/>
            <w:shd w:val="clear" w:color="auto" w:fill="auto"/>
            <w:tcPrChange w:id="66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ins w:id="67" w:author="Sheree Yau" w:date="2012-11-19T23:39:00Z">
              <w:r w:rsidR="008F3915">
                <w:rPr>
                  <w:rFonts w:ascii="Times New Roman" w:hAnsi="Times New Roman" w:cs="Times New Roman"/>
                  <w:sz w:val="20"/>
                  <w:szCs w:val="20"/>
                </w:rPr>
                <w:t>(</w:t>
              </w:r>
              <w:proofErr w:type="spellStart"/>
              <w:r w:rsidR="008F3915">
                <w:rPr>
                  <w:rFonts w:ascii="Times New Roman" w:hAnsi="Times New Roman" w:cs="Times New Roman"/>
                  <w:sz w:val="20"/>
                  <w:szCs w:val="20"/>
                </w:rPr>
                <w:t>NrfA</w:t>
              </w:r>
              <w:proofErr w:type="spellEnd"/>
              <w:r w:rsidR="008F3915">
                <w:rPr>
                  <w:rFonts w:ascii="Times New Roman" w:hAnsi="Times New Roman" w:cs="Times New Roman"/>
                  <w:sz w:val="20"/>
                  <w:szCs w:val="20"/>
                </w:rPr>
                <w:t>)</w:t>
              </w:r>
            </w:ins>
          </w:p>
        </w:tc>
        <w:tc>
          <w:tcPr>
            <w:tcW w:w="3420" w:type="dxa"/>
            <w:shd w:val="clear" w:color="auto" w:fill="auto"/>
            <w:tcPrChange w:id="68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8F3915">
        <w:trPr>
          <w:trHeight w:val="269"/>
          <w:trPrChange w:id="69" w:author="Sheree Yau" w:date="2012-11-19T23:40:00Z">
            <w:trPr>
              <w:gridAfter w:val="0"/>
              <w:trHeight w:val="269"/>
            </w:trPr>
          </w:trPrChange>
        </w:trPr>
        <w:tc>
          <w:tcPr>
            <w:tcW w:w="1998" w:type="dxa"/>
            <w:tcPrChange w:id="70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00" w:type="dxa"/>
            <w:shd w:val="clear" w:color="auto" w:fill="auto"/>
            <w:tcPrChange w:id="71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72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8F3915">
        <w:trPr>
          <w:trHeight w:val="378"/>
          <w:trPrChange w:id="73" w:author="Sheree Yau" w:date="2012-11-19T23:40:00Z">
            <w:trPr>
              <w:gridAfter w:val="0"/>
              <w:trHeight w:val="378"/>
            </w:trPr>
          </w:trPrChange>
        </w:trPr>
        <w:tc>
          <w:tcPr>
            <w:tcW w:w="1998" w:type="dxa"/>
            <w:tcPrChange w:id="74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00" w:type="dxa"/>
            <w:shd w:val="clear" w:color="auto" w:fill="auto"/>
            <w:tcPrChange w:id="75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76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8F3915">
        <w:trPr>
          <w:trHeight w:val="512"/>
          <w:trPrChange w:id="77" w:author="Sheree Yau" w:date="2012-11-19T23:40:00Z">
            <w:trPr>
              <w:gridAfter w:val="0"/>
              <w:trHeight w:val="512"/>
            </w:trPr>
          </w:trPrChange>
        </w:trPr>
        <w:tc>
          <w:tcPr>
            <w:tcW w:w="1998" w:type="dxa"/>
            <w:tcPrChange w:id="78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00" w:type="dxa"/>
            <w:shd w:val="clear" w:color="auto" w:fill="auto"/>
            <w:tcPrChange w:id="79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80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8F3915">
        <w:trPr>
          <w:trHeight w:val="521"/>
          <w:trPrChange w:id="81" w:author="Sheree Yau" w:date="2012-11-19T23:40:00Z">
            <w:trPr>
              <w:gridAfter w:val="0"/>
              <w:trHeight w:val="521"/>
            </w:trPr>
          </w:trPrChange>
        </w:trPr>
        <w:tc>
          <w:tcPr>
            <w:tcW w:w="1998" w:type="dxa"/>
            <w:tcPrChange w:id="82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00" w:type="dxa"/>
            <w:shd w:val="clear" w:color="auto" w:fill="auto"/>
            <w:tcPrChange w:id="83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84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8F3915">
        <w:trPr>
          <w:trHeight w:val="215"/>
          <w:trPrChange w:id="85" w:author="Sheree Yau" w:date="2012-11-19T23:40:00Z">
            <w:trPr>
              <w:gridAfter w:val="0"/>
              <w:trHeight w:val="215"/>
            </w:trPr>
          </w:trPrChange>
        </w:trPr>
        <w:tc>
          <w:tcPr>
            <w:tcW w:w="1998" w:type="dxa"/>
            <w:tcPrChange w:id="86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00" w:type="dxa"/>
            <w:shd w:val="clear" w:color="auto" w:fill="auto"/>
            <w:tcPrChange w:id="87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88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8F3915">
        <w:trPr>
          <w:trHeight w:val="215"/>
          <w:trPrChange w:id="89" w:author="Sheree Yau" w:date="2012-11-19T23:40:00Z">
            <w:trPr>
              <w:gridAfter w:val="0"/>
              <w:trHeight w:val="215"/>
            </w:trPr>
          </w:trPrChange>
        </w:trPr>
        <w:tc>
          <w:tcPr>
            <w:tcW w:w="1998" w:type="dxa"/>
            <w:tcPrChange w:id="90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00" w:type="dxa"/>
            <w:shd w:val="clear" w:color="auto" w:fill="auto"/>
            <w:tcPrChange w:id="91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ins w:id="92" w:author="Sheree Yau" w:date="2012-11-19T23:39:00Z">
              <w:r w:rsidR="008F3915">
                <w:rPr>
                  <w:rFonts w:ascii="Times New Roman" w:hAnsi="Times New Roman" w:cs="Times New Roman"/>
                  <w:sz w:val="20"/>
                  <w:szCs w:val="20"/>
                </w:rPr>
                <w:t>yl</w:t>
              </w:r>
            </w:ins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93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8F3915">
        <w:trPr>
          <w:trHeight w:val="378"/>
          <w:trPrChange w:id="94" w:author="Sheree Yau" w:date="2012-11-19T23:40:00Z">
            <w:trPr>
              <w:gridAfter w:val="0"/>
              <w:trHeight w:val="378"/>
            </w:trPr>
          </w:trPrChange>
        </w:trPr>
        <w:tc>
          <w:tcPr>
            <w:tcW w:w="1998" w:type="dxa"/>
            <w:tcPrChange w:id="95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00" w:type="dxa"/>
            <w:shd w:val="clear" w:color="auto" w:fill="auto"/>
            <w:tcPrChange w:id="96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97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8F3915">
        <w:trPr>
          <w:trHeight w:val="260"/>
          <w:trPrChange w:id="98" w:author="Sheree Yau" w:date="2012-11-19T23:40:00Z">
            <w:trPr>
              <w:gridAfter w:val="0"/>
              <w:trHeight w:val="260"/>
            </w:trPr>
          </w:trPrChange>
        </w:trPr>
        <w:tc>
          <w:tcPr>
            <w:tcW w:w="1998" w:type="dxa"/>
            <w:tcPrChange w:id="99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00" w:type="dxa"/>
            <w:shd w:val="clear" w:color="auto" w:fill="auto"/>
            <w:tcPrChange w:id="100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20" w:type="dxa"/>
            <w:shd w:val="clear" w:color="auto" w:fill="auto"/>
            <w:tcPrChange w:id="101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8F3915">
        <w:trPr>
          <w:trHeight w:val="251"/>
          <w:trPrChange w:id="102" w:author="Sheree Yau" w:date="2012-11-19T23:40:00Z">
            <w:trPr>
              <w:gridAfter w:val="0"/>
              <w:trHeight w:val="251"/>
            </w:trPr>
          </w:trPrChange>
        </w:trPr>
        <w:tc>
          <w:tcPr>
            <w:tcW w:w="1998" w:type="dxa"/>
            <w:tcPrChange w:id="103" w:author="Sheree Yau" w:date="2012-11-19T23:40:00Z">
              <w:tcPr>
                <w:tcW w:w="1728" w:type="dxa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00" w:type="dxa"/>
            <w:shd w:val="clear" w:color="auto" w:fill="auto"/>
            <w:tcPrChange w:id="104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CA18E5" w:rsidRPr="00D56007" w:rsidRDefault="00CA18E5" w:rsidP="0028356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105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28356A" w:rsidRP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del w:id="106" w:author="Sheree Yau" w:date="2012-11-19T23:40:00Z">
              <w:r w:rsidDel="008F3915">
                <w:rPr>
                  <w:rFonts w:ascii="Times New Roman" w:hAnsi="Times New Roman"/>
                  <w:sz w:val="20"/>
                  <w:szCs w:val="20"/>
                </w:rPr>
                <w:delText>?</w:delText>
              </w:r>
            </w:del>
          </w:p>
        </w:tc>
      </w:tr>
      <w:tr w:rsidR="0028356A" w:rsidRPr="006877F8" w:rsidTr="008F3915">
        <w:trPr>
          <w:trHeight w:val="251"/>
          <w:trPrChange w:id="107" w:author="Sheree Yau" w:date="2012-11-19T23:40:00Z">
            <w:trPr>
              <w:gridAfter w:val="0"/>
              <w:trHeight w:val="251"/>
            </w:trPr>
          </w:trPrChange>
        </w:trPr>
        <w:tc>
          <w:tcPr>
            <w:tcW w:w="1998" w:type="dxa"/>
            <w:tcPrChange w:id="108" w:author="Sheree Yau" w:date="2012-11-19T23:40:00Z">
              <w:tcPr>
                <w:tcW w:w="1728" w:type="dxa"/>
              </w:tcPr>
            </w:tcPrChange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demethylation</w:t>
            </w:r>
            <w:proofErr w:type="spellEnd"/>
          </w:p>
        </w:tc>
        <w:tc>
          <w:tcPr>
            <w:tcW w:w="3600" w:type="dxa"/>
            <w:shd w:val="clear" w:color="auto" w:fill="auto"/>
            <w:tcPrChange w:id="109" w:author="Sheree Yau" w:date="2012-11-19T23:40:00Z">
              <w:tcPr>
                <w:tcW w:w="3690" w:type="dxa"/>
                <w:shd w:val="clear" w:color="auto" w:fill="auto"/>
              </w:tcPr>
            </w:tcPrChange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demethylase</w:t>
            </w:r>
            <w:proofErr w:type="spellEnd"/>
          </w:p>
        </w:tc>
        <w:tc>
          <w:tcPr>
            <w:tcW w:w="3420" w:type="dxa"/>
            <w:shd w:val="clear" w:color="auto" w:fill="auto"/>
            <w:tcPrChange w:id="110" w:author="Sheree Yau" w:date="2012-11-19T23:40:00Z">
              <w:tcPr>
                <w:tcW w:w="2970" w:type="dxa"/>
                <w:shd w:val="clear" w:color="auto" w:fill="auto"/>
              </w:tcPr>
            </w:tcPrChange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38427F"/>
    <w:rsid w:val="00005901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356A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27823"/>
    <w:rsid w:val="00462B79"/>
    <w:rsid w:val="0046558E"/>
    <w:rsid w:val="00484667"/>
    <w:rsid w:val="004C0C30"/>
    <w:rsid w:val="004D5EA6"/>
    <w:rsid w:val="004D6D99"/>
    <w:rsid w:val="004E35FF"/>
    <w:rsid w:val="004F00AD"/>
    <w:rsid w:val="004F2B12"/>
    <w:rsid w:val="0052206E"/>
    <w:rsid w:val="00533B75"/>
    <w:rsid w:val="00534ABA"/>
    <w:rsid w:val="00535386"/>
    <w:rsid w:val="00542900"/>
    <w:rsid w:val="005503E2"/>
    <w:rsid w:val="00587A43"/>
    <w:rsid w:val="005C4E9E"/>
    <w:rsid w:val="00684878"/>
    <w:rsid w:val="006877F8"/>
    <w:rsid w:val="006C0E71"/>
    <w:rsid w:val="006D15FA"/>
    <w:rsid w:val="00722EA4"/>
    <w:rsid w:val="007339F8"/>
    <w:rsid w:val="0073511D"/>
    <w:rsid w:val="00746C4F"/>
    <w:rsid w:val="007538B6"/>
    <w:rsid w:val="00756B7C"/>
    <w:rsid w:val="00763A18"/>
    <w:rsid w:val="0079695E"/>
    <w:rsid w:val="007F034A"/>
    <w:rsid w:val="007F15AE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8F3915"/>
    <w:rsid w:val="00900CDD"/>
    <w:rsid w:val="0090315F"/>
    <w:rsid w:val="00906552"/>
    <w:rsid w:val="00940590"/>
    <w:rsid w:val="009548AD"/>
    <w:rsid w:val="0095528B"/>
    <w:rsid w:val="00961311"/>
    <w:rsid w:val="00961603"/>
    <w:rsid w:val="0098142B"/>
    <w:rsid w:val="00982BC2"/>
    <w:rsid w:val="00993BED"/>
    <w:rsid w:val="009A75EE"/>
    <w:rsid w:val="009B0308"/>
    <w:rsid w:val="009D6C4E"/>
    <w:rsid w:val="009F5E65"/>
    <w:rsid w:val="00A12206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3006"/>
    <w:rsid w:val="00B76D55"/>
    <w:rsid w:val="00B94204"/>
    <w:rsid w:val="00BA0084"/>
    <w:rsid w:val="00BB5096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A18E5"/>
    <w:rsid w:val="00CF14C9"/>
    <w:rsid w:val="00CF3051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91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915"/>
    <w:rPr>
      <w:rFonts w:ascii="Tahoma" w:eastAsia="Times New Roman" w:hAnsi="Tahoma" w:cs="Calibri"/>
      <w:sz w:val="16"/>
      <w:szCs w:val="16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</cp:revision>
  <dcterms:created xsi:type="dcterms:W3CDTF">2012-11-17T09:05:00Z</dcterms:created>
  <dcterms:modified xsi:type="dcterms:W3CDTF">2012-11-20T01:05:00Z</dcterms:modified>
</cp:coreProperties>
</file>